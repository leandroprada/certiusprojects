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tblpY="-90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88"/>
        <w:gridCol w:w="4318"/>
        <w:gridCol w:w="2544"/>
      </w:tblGrid>
      <w:tr w:rsidR="0065314D" w:rsidRPr="00907B70" w14:paraId="62474093" w14:textId="77777777" w:rsidTr="00B27F93">
        <w:trPr>
          <w:trHeight w:val="971"/>
        </w:trPr>
        <w:tc>
          <w:tcPr>
            <w:tcW w:w="2488" w:type="dxa"/>
            <w:tcBorders>
              <w:right w:val="nil"/>
            </w:tcBorders>
          </w:tcPr>
          <w:p w14:paraId="55B716C2" w14:textId="559022DE" w:rsidR="00A32084" w:rsidRDefault="0065314D" w:rsidP="00B27F93">
            <w:pPr>
              <w:autoSpaceDE w:val="0"/>
              <w:autoSpaceDN w:val="0"/>
              <w:adjustRightInd w:val="0"/>
              <w:spacing w:after="0" w:line="191" w:lineRule="atLeast"/>
              <w:jc w:val="center"/>
            </w:pPr>
            <w:bookmarkStart w:id="0" w:name="_Toc245539446"/>
            <w:r>
              <w:rPr>
                <w:noProof/>
              </w:rPr>
              <w:drawing>
                <wp:anchor distT="0" distB="0" distL="114300" distR="114300" simplePos="0" relativeHeight="251659264" behindDoc="0" locked="0" layoutInCell="1" allowOverlap="1" wp14:anchorId="5636A79E" wp14:editId="043C7577">
                  <wp:simplePos x="0" y="0"/>
                  <wp:positionH relativeFrom="column">
                    <wp:posOffset>33020</wp:posOffset>
                  </wp:positionH>
                  <wp:positionV relativeFrom="paragraph">
                    <wp:posOffset>98425</wp:posOffset>
                  </wp:positionV>
                  <wp:extent cx="1333500" cy="392604"/>
                  <wp:effectExtent l="0" t="0" r="0" b="762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a:extLst>
                              <a:ext uri="{28A0092B-C50C-407E-A947-70E740481C1C}">
                                <a14:useLocalDpi xmlns:a14="http://schemas.microsoft.com/office/drawing/2010/main" val="0"/>
                              </a:ext>
                            </a:extLst>
                          </a:blip>
                          <a:srcRect l="9091" t="21111" r="5627" b="14445"/>
                          <a:stretch/>
                        </pic:blipFill>
                        <pic:spPr bwMode="auto">
                          <a:xfrm>
                            <a:off x="0" y="0"/>
                            <a:ext cx="1333500" cy="392604"/>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BF0F866" w14:textId="3B48090E" w:rsidR="00FA218A" w:rsidRPr="00907B70" w:rsidRDefault="00FA218A" w:rsidP="00B27F93"/>
        </w:tc>
        <w:tc>
          <w:tcPr>
            <w:tcW w:w="4318" w:type="dxa"/>
            <w:tcBorders>
              <w:left w:val="nil"/>
              <w:right w:val="nil"/>
            </w:tcBorders>
          </w:tcPr>
          <w:p w14:paraId="561F1711" w14:textId="7C62FC58" w:rsidR="00FA218A" w:rsidRPr="00907B70" w:rsidRDefault="00C343E7" w:rsidP="00B27F93">
            <w:pPr>
              <w:spacing w:after="0"/>
              <w:jc w:val="center"/>
              <w:rPr>
                <w:b/>
                <w:bCs/>
              </w:rPr>
            </w:pPr>
            <w:r>
              <w:rPr>
                <w:b/>
                <w:bCs/>
              </w:rPr>
              <w:t>Wyndham Destinations</w:t>
            </w:r>
          </w:p>
          <w:p w14:paraId="01C4BD0C" w14:textId="6A643B59" w:rsidR="00A32084" w:rsidRPr="00907B70" w:rsidRDefault="00C343E7" w:rsidP="00B27F93">
            <w:pPr>
              <w:spacing w:after="0"/>
              <w:jc w:val="center"/>
              <w:rPr>
                <w:b/>
                <w:bCs/>
              </w:rPr>
            </w:pPr>
            <w:r>
              <w:rPr>
                <w:b/>
                <w:bCs/>
              </w:rPr>
              <w:t>Owner</w:t>
            </w:r>
            <w:r w:rsidR="00A32084" w:rsidRPr="00907B70">
              <w:rPr>
                <w:b/>
                <w:bCs/>
              </w:rPr>
              <w:t xml:space="preserve"> Services IVR</w:t>
            </w:r>
          </w:p>
          <w:p w14:paraId="73952EFA" w14:textId="77777777" w:rsidR="00FA218A" w:rsidRPr="00907B70" w:rsidRDefault="00FA218A" w:rsidP="00B27F93">
            <w:pPr>
              <w:spacing w:after="0"/>
              <w:jc w:val="center"/>
              <w:rPr>
                <w:b/>
                <w:bCs/>
              </w:rPr>
            </w:pPr>
            <w:r w:rsidRPr="00907B70">
              <w:rPr>
                <w:b/>
                <w:bCs/>
              </w:rPr>
              <w:t>Voice User Interface (VUI)</w:t>
            </w:r>
          </w:p>
        </w:tc>
        <w:tc>
          <w:tcPr>
            <w:tcW w:w="2544" w:type="dxa"/>
            <w:tcBorders>
              <w:left w:val="nil"/>
            </w:tcBorders>
          </w:tcPr>
          <w:p w14:paraId="2D4F9D03" w14:textId="705FC9F7" w:rsidR="00A32084" w:rsidRPr="00907B70" w:rsidRDefault="00DD332C" w:rsidP="00B27F93">
            <w:pPr>
              <w:spacing w:before="240" w:after="0"/>
            </w:pPr>
            <w:r>
              <w:rPr>
                <w:noProof/>
              </w:rPr>
              <w:drawing>
                <wp:anchor distT="0" distB="0" distL="114300" distR="114300" simplePos="0" relativeHeight="251658240" behindDoc="0" locked="0" layoutInCell="1" allowOverlap="1" wp14:anchorId="702264B4" wp14:editId="3691C960">
                  <wp:simplePos x="0" y="0"/>
                  <wp:positionH relativeFrom="column">
                    <wp:posOffset>-19342</wp:posOffset>
                  </wp:positionH>
                  <wp:positionV relativeFrom="paragraph">
                    <wp:posOffset>160020</wp:posOffset>
                  </wp:positionV>
                  <wp:extent cx="1439545" cy="282007"/>
                  <wp:effectExtent l="0" t="0" r="8255" b="3810"/>
                  <wp:wrapNone/>
                  <wp:docPr id="4" name="Picture 4" descr="waterfield-technolog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aterfield-technologi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39545" cy="282007"/>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628521FD" w14:textId="77777777" w:rsidR="00FA218A" w:rsidRPr="00907B70" w:rsidRDefault="00FA218A" w:rsidP="005412A5"/>
    <w:p w14:paraId="2875D7E7" w14:textId="77777777" w:rsidR="00FA218A" w:rsidRPr="00907B70" w:rsidRDefault="00FA218A" w:rsidP="003A319C">
      <w:pPr>
        <w:pStyle w:val="BodyTextIndent"/>
        <w:jc w:val="center"/>
        <w:rPr>
          <w:b/>
          <w:bCs/>
        </w:rPr>
      </w:pPr>
      <w:r w:rsidRPr="00907B70">
        <w:rPr>
          <w:b/>
          <w:bCs/>
        </w:rPr>
        <w:t>TABLE OF CONTENTS</w:t>
      </w:r>
    </w:p>
    <w:p w14:paraId="2467CDCF" w14:textId="71B414BE" w:rsidR="003F435B" w:rsidRDefault="001632CF">
      <w:pPr>
        <w:pStyle w:val="TOC1"/>
        <w:tabs>
          <w:tab w:val="right" w:leader="dot" w:pos="9350"/>
        </w:tabs>
        <w:rPr>
          <w:rFonts w:asciiTheme="minorHAnsi" w:eastAsiaTheme="minorEastAsia" w:hAnsiTheme="minorHAnsi" w:cstheme="minorBidi"/>
          <w:b w:val="0"/>
          <w:bCs w:val="0"/>
          <w:caps w:val="0"/>
          <w:noProof/>
          <w:sz w:val="22"/>
          <w:szCs w:val="22"/>
        </w:rPr>
      </w:pPr>
      <w:r w:rsidRPr="00907B70">
        <w:fldChar w:fldCharType="begin"/>
      </w:r>
      <w:r w:rsidR="00FA218A" w:rsidRPr="00907B70">
        <w:instrText xml:space="preserve"> TOC \o "1-3" \h \z \u </w:instrText>
      </w:r>
      <w:r w:rsidRPr="00907B70">
        <w:fldChar w:fldCharType="separate"/>
      </w:r>
      <w:hyperlink w:anchor="_Toc38525170" w:history="1">
        <w:r w:rsidR="003F435B" w:rsidRPr="00996B15">
          <w:rPr>
            <w:rStyle w:val="Hyperlink"/>
            <w:noProof/>
          </w:rPr>
          <w:t>Revision History</w:t>
        </w:r>
        <w:r w:rsidR="003F435B">
          <w:rPr>
            <w:noProof/>
            <w:webHidden/>
          </w:rPr>
          <w:tab/>
        </w:r>
        <w:r w:rsidR="003F435B">
          <w:rPr>
            <w:noProof/>
            <w:webHidden/>
          </w:rPr>
          <w:fldChar w:fldCharType="begin"/>
        </w:r>
        <w:r w:rsidR="003F435B">
          <w:rPr>
            <w:noProof/>
            <w:webHidden/>
          </w:rPr>
          <w:instrText xml:space="preserve"> PAGEREF _Toc38525170 \h </w:instrText>
        </w:r>
        <w:r w:rsidR="003F435B">
          <w:rPr>
            <w:noProof/>
            <w:webHidden/>
          </w:rPr>
        </w:r>
        <w:r w:rsidR="003F435B">
          <w:rPr>
            <w:noProof/>
            <w:webHidden/>
          </w:rPr>
          <w:fldChar w:fldCharType="separate"/>
        </w:r>
        <w:r w:rsidR="003F435B">
          <w:rPr>
            <w:noProof/>
            <w:webHidden/>
          </w:rPr>
          <w:t>2</w:t>
        </w:r>
        <w:r w:rsidR="003F435B">
          <w:rPr>
            <w:noProof/>
            <w:webHidden/>
          </w:rPr>
          <w:fldChar w:fldCharType="end"/>
        </w:r>
      </w:hyperlink>
    </w:p>
    <w:p w14:paraId="3D4F3A71" w14:textId="76AE7D77" w:rsidR="003F435B" w:rsidRDefault="00CD194B">
      <w:pPr>
        <w:pStyle w:val="TOC1"/>
        <w:tabs>
          <w:tab w:val="right" w:leader="dot" w:pos="9350"/>
        </w:tabs>
        <w:rPr>
          <w:rFonts w:asciiTheme="minorHAnsi" w:eastAsiaTheme="minorEastAsia" w:hAnsiTheme="minorHAnsi" w:cstheme="minorBidi"/>
          <w:b w:val="0"/>
          <w:bCs w:val="0"/>
          <w:caps w:val="0"/>
          <w:noProof/>
          <w:sz w:val="22"/>
          <w:szCs w:val="22"/>
        </w:rPr>
      </w:pPr>
      <w:hyperlink w:anchor="_Toc38525171" w:history="1">
        <w:r w:rsidR="003F435B" w:rsidRPr="00996B15">
          <w:rPr>
            <w:rStyle w:val="Hyperlink"/>
            <w:noProof/>
          </w:rPr>
          <w:t>Overview</w:t>
        </w:r>
        <w:r w:rsidR="003F435B">
          <w:rPr>
            <w:noProof/>
            <w:webHidden/>
          </w:rPr>
          <w:tab/>
        </w:r>
        <w:r w:rsidR="003F435B">
          <w:rPr>
            <w:noProof/>
            <w:webHidden/>
          </w:rPr>
          <w:fldChar w:fldCharType="begin"/>
        </w:r>
        <w:r w:rsidR="003F435B">
          <w:rPr>
            <w:noProof/>
            <w:webHidden/>
          </w:rPr>
          <w:instrText xml:space="preserve"> PAGEREF _Toc38525171 \h </w:instrText>
        </w:r>
        <w:r w:rsidR="003F435B">
          <w:rPr>
            <w:noProof/>
            <w:webHidden/>
          </w:rPr>
        </w:r>
        <w:r w:rsidR="003F435B">
          <w:rPr>
            <w:noProof/>
            <w:webHidden/>
          </w:rPr>
          <w:fldChar w:fldCharType="separate"/>
        </w:r>
        <w:r w:rsidR="003F435B">
          <w:rPr>
            <w:noProof/>
            <w:webHidden/>
          </w:rPr>
          <w:t>3</w:t>
        </w:r>
        <w:r w:rsidR="003F435B">
          <w:rPr>
            <w:noProof/>
            <w:webHidden/>
          </w:rPr>
          <w:fldChar w:fldCharType="end"/>
        </w:r>
      </w:hyperlink>
    </w:p>
    <w:p w14:paraId="2381DC64" w14:textId="00FF2AEE" w:rsidR="003F435B" w:rsidRDefault="00CD194B">
      <w:pPr>
        <w:pStyle w:val="TOC2"/>
        <w:tabs>
          <w:tab w:val="right" w:leader="dot" w:pos="9350"/>
        </w:tabs>
        <w:rPr>
          <w:rFonts w:asciiTheme="minorHAnsi" w:eastAsiaTheme="minorEastAsia" w:hAnsiTheme="minorHAnsi" w:cstheme="minorBidi"/>
          <w:noProof/>
        </w:rPr>
      </w:pPr>
      <w:hyperlink w:anchor="_Toc38525172" w:history="1">
        <w:r w:rsidR="003F435B" w:rsidRPr="00996B15">
          <w:rPr>
            <w:rStyle w:val="Hyperlink"/>
            <w:noProof/>
          </w:rPr>
          <w:t>Dialog Module Flow</w:t>
        </w:r>
        <w:r w:rsidR="003F435B">
          <w:rPr>
            <w:noProof/>
            <w:webHidden/>
          </w:rPr>
          <w:tab/>
        </w:r>
        <w:r w:rsidR="003F435B">
          <w:rPr>
            <w:noProof/>
            <w:webHidden/>
          </w:rPr>
          <w:fldChar w:fldCharType="begin"/>
        </w:r>
        <w:r w:rsidR="003F435B">
          <w:rPr>
            <w:noProof/>
            <w:webHidden/>
          </w:rPr>
          <w:instrText xml:space="preserve"> PAGEREF _Toc38525172 \h </w:instrText>
        </w:r>
        <w:r w:rsidR="003F435B">
          <w:rPr>
            <w:noProof/>
            <w:webHidden/>
          </w:rPr>
        </w:r>
        <w:r w:rsidR="003F435B">
          <w:rPr>
            <w:noProof/>
            <w:webHidden/>
          </w:rPr>
          <w:fldChar w:fldCharType="separate"/>
        </w:r>
        <w:r w:rsidR="003F435B">
          <w:rPr>
            <w:noProof/>
            <w:webHidden/>
          </w:rPr>
          <w:t>3</w:t>
        </w:r>
        <w:r w:rsidR="003F435B">
          <w:rPr>
            <w:noProof/>
            <w:webHidden/>
          </w:rPr>
          <w:fldChar w:fldCharType="end"/>
        </w:r>
      </w:hyperlink>
    </w:p>
    <w:p w14:paraId="47F0ABEA" w14:textId="08E9CE5D" w:rsidR="003F435B" w:rsidRDefault="00CD194B">
      <w:pPr>
        <w:pStyle w:val="TOC2"/>
        <w:tabs>
          <w:tab w:val="right" w:leader="dot" w:pos="9350"/>
        </w:tabs>
        <w:rPr>
          <w:rFonts w:asciiTheme="minorHAnsi" w:eastAsiaTheme="minorEastAsia" w:hAnsiTheme="minorHAnsi" w:cstheme="minorBidi"/>
          <w:noProof/>
        </w:rPr>
      </w:pPr>
      <w:hyperlink w:anchor="_Toc38525173" w:history="1">
        <w:r w:rsidR="003F435B" w:rsidRPr="00996B15">
          <w:rPr>
            <w:rStyle w:val="Hyperlink"/>
            <w:noProof/>
          </w:rPr>
          <w:t>Dialog Module Config Parameters</w:t>
        </w:r>
        <w:r w:rsidR="003F435B">
          <w:rPr>
            <w:noProof/>
            <w:webHidden/>
          </w:rPr>
          <w:tab/>
        </w:r>
        <w:r w:rsidR="003F435B">
          <w:rPr>
            <w:noProof/>
            <w:webHidden/>
          </w:rPr>
          <w:fldChar w:fldCharType="begin"/>
        </w:r>
        <w:r w:rsidR="003F435B">
          <w:rPr>
            <w:noProof/>
            <w:webHidden/>
          </w:rPr>
          <w:instrText xml:space="preserve"> PAGEREF _Toc38525173 \h </w:instrText>
        </w:r>
        <w:r w:rsidR="003F435B">
          <w:rPr>
            <w:noProof/>
            <w:webHidden/>
          </w:rPr>
        </w:r>
        <w:r w:rsidR="003F435B">
          <w:rPr>
            <w:noProof/>
            <w:webHidden/>
          </w:rPr>
          <w:fldChar w:fldCharType="separate"/>
        </w:r>
        <w:r w:rsidR="003F435B">
          <w:rPr>
            <w:noProof/>
            <w:webHidden/>
          </w:rPr>
          <w:t>4</w:t>
        </w:r>
        <w:r w:rsidR="003F435B">
          <w:rPr>
            <w:noProof/>
            <w:webHidden/>
          </w:rPr>
          <w:fldChar w:fldCharType="end"/>
        </w:r>
      </w:hyperlink>
    </w:p>
    <w:p w14:paraId="770003B3" w14:textId="0EF7C109" w:rsidR="003F435B" w:rsidRDefault="00CD194B">
      <w:pPr>
        <w:pStyle w:val="TOC1"/>
        <w:tabs>
          <w:tab w:val="right" w:leader="dot" w:pos="9350"/>
        </w:tabs>
        <w:rPr>
          <w:rFonts w:asciiTheme="minorHAnsi" w:eastAsiaTheme="minorEastAsia" w:hAnsiTheme="minorHAnsi" w:cstheme="minorBidi"/>
          <w:b w:val="0"/>
          <w:bCs w:val="0"/>
          <w:caps w:val="0"/>
          <w:noProof/>
          <w:sz w:val="22"/>
          <w:szCs w:val="22"/>
        </w:rPr>
      </w:pPr>
      <w:hyperlink w:anchor="_Toc38525174" w:history="1">
        <w:r w:rsidR="003F435B" w:rsidRPr="00996B15">
          <w:rPr>
            <w:rStyle w:val="Hyperlink"/>
            <w:noProof/>
          </w:rPr>
          <w:t>Global Behavior</w:t>
        </w:r>
        <w:r w:rsidR="003F435B">
          <w:rPr>
            <w:noProof/>
            <w:webHidden/>
          </w:rPr>
          <w:tab/>
        </w:r>
        <w:r w:rsidR="003F435B">
          <w:rPr>
            <w:noProof/>
            <w:webHidden/>
          </w:rPr>
          <w:fldChar w:fldCharType="begin"/>
        </w:r>
        <w:r w:rsidR="003F435B">
          <w:rPr>
            <w:noProof/>
            <w:webHidden/>
          </w:rPr>
          <w:instrText xml:space="preserve"> PAGEREF _Toc38525174 \h </w:instrText>
        </w:r>
        <w:r w:rsidR="003F435B">
          <w:rPr>
            <w:noProof/>
            <w:webHidden/>
          </w:rPr>
        </w:r>
        <w:r w:rsidR="003F435B">
          <w:rPr>
            <w:noProof/>
            <w:webHidden/>
          </w:rPr>
          <w:fldChar w:fldCharType="separate"/>
        </w:r>
        <w:r w:rsidR="003F435B">
          <w:rPr>
            <w:noProof/>
            <w:webHidden/>
          </w:rPr>
          <w:t>5</w:t>
        </w:r>
        <w:r w:rsidR="003F435B">
          <w:rPr>
            <w:noProof/>
            <w:webHidden/>
          </w:rPr>
          <w:fldChar w:fldCharType="end"/>
        </w:r>
      </w:hyperlink>
    </w:p>
    <w:p w14:paraId="569AE61C" w14:textId="1AA56DFC" w:rsidR="003F435B" w:rsidRDefault="00CD194B">
      <w:pPr>
        <w:pStyle w:val="TOC2"/>
        <w:tabs>
          <w:tab w:val="right" w:leader="dot" w:pos="9350"/>
        </w:tabs>
        <w:rPr>
          <w:rFonts w:asciiTheme="minorHAnsi" w:eastAsiaTheme="minorEastAsia" w:hAnsiTheme="minorHAnsi" w:cstheme="minorBidi"/>
          <w:noProof/>
        </w:rPr>
      </w:pPr>
      <w:hyperlink w:anchor="_Toc38525175" w:history="1">
        <w:r w:rsidR="003F435B" w:rsidRPr="00996B15">
          <w:rPr>
            <w:rStyle w:val="Hyperlink"/>
            <w:noProof/>
          </w:rPr>
          <w:t>Global Commands</w:t>
        </w:r>
        <w:r w:rsidR="003F435B">
          <w:rPr>
            <w:noProof/>
            <w:webHidden/>
          </w:rPr>
          <w:tab/>
        </w:r>
        <w:r w:rsidR="003F435B">
          <w:rPr>
            <w:noProof/>
            <w:webHidden/>
          </w:rPr>
          <w:fldChar w:fldCharType="begin"/>
        </w:r>
        <w:r w:rsidR="003F435B">
          <w:rPr>
            <w:noProof/>
            <w:webHidden/>
          </w:rPr>
          <w:instrText xml:space="preserve"> PAGEREF _Toc38525175 \h </w:instrText>
        </w:r>
        <w:r w:rsidR="003F435B">
          <w:rPr>
            <w:noProof/>
            <w:webHidden/>
          </w:rPr>
        </w:r>
        <w:r w:rsidR="003F435B">
          <w:rPr>
            <w:noProof/>
            <w:webHidden/>
          </w:rPr>
          <w:fldChar w:fldCharType="separate"/>
        </w:r>
        <w:r w:rsidR="003F435B">
          <w:rPr>
            <w:noProof/>
            <w:webHidden/>
          </w:rPr>
          <w:t>5</w:t>
        </w:r>
        <w:r w:rsidR="003F435B">
          <w:rPr>
            <w:noProof/>
            <w:webHidden/>
          </w:rPr>
          <w:fldChar w:fldCharType="end"/>
        </w:r>
      </w:hyperlink>
    </w:p>
    <w:p w14:paraId="0F7A9239" w14:textId="489BEE40" w:rsidR="003F435B" w:rsidRDefault="00CD194B">
      <w:pPr>
        <w:pStyle w:val="TOC2"/>
        <w:tabs>
          <w:tab w:val="right" w:leader="dot" w:pos="9350"/>
        </w:tabs>
        <w:rPr>
          <w:rFonts w:asciiTheme="minorHAnsi" w:eastAsiaTheme="minorEastAsia" w:hAnsiTheme="minorHAnsi" w:cstheme="minorBidi"/>
          <w:noProof/>
        </w:rPr>
      </w:pPr>
      <w:hyperlink w:anchor="_Toc38525176" w:history="1">
        <w:r w:rsidR="003F435B" w:rsidRPr="00996B15">
          <w:rPr>
            <w:rStyle w:val="Hyperlink"/>
            <w:noProof/>
          </w:rPr>
          <w:t>Global Confirms (the “If necessary” prompt)</w:t>
        </w:r>
        <w:r w:rsidR="003F435B">
          <w:rPr>
            <w:noProof/>
            <w:webHidden/>
          </w:rPr>
          <w:tab/>
        </w:r>
        <w:r w:rsidR="003F435B">
          <w:rPr>
            <w:noProof/>
            <w:webHidden/>
          </w:rPr>
          <w:fldChar w:fldCharType="begin"/>
        </w:r>
        <w:r w:rsidR="003F435B">
          <w:rPr>
            <w:noProof/>
            <w:webHidden/>
          </w:rPr>
          <w:instrText xml:space="preserve"> PAGEREF _Toc38525176 \h </w:instrText>
        </w:r>
        <w:r w:rsidR="003F435B">
          <w:rPr>
            <w:noProof/>
            <w:webHidden/>
          </w:rPr>
        </w:r>
        <w:r w:rsidR="003F435B">
          <w:rPr>
            <w:noProof/>
            <w:webHidden/>
          </w:rPr>
          <w:fldChar w:fldCharType="separate"/>
        </w:r>
        <w:r w:rsidR="003F435B">
          <w:rPr>
            <w:noProof/>
            <w:webHidden/>
          </w:rPr>
          <w:t>6</w:t>
        </w:r>
        <w:r w:rsidR="003F435B">
          <w:rPr>
            <w:noProof/>
            <w:webHidden/>
          </w:rPr>
          <w:fldChar w:fldCharType="end"/>
        </w:r>
      </w:hyperlink>
    </w:p>
    <w:p w14:paraId="6C484436" w14:textId="7F482510" w:rsidR="003F435B" w:rsidRDefault="00CD194B">
      <w:pPr>
        <w:pStyle w:val="TOC2"/>
        <w:tabs>
          <w:tab w:val="right" w:leader="dot" w:pos="9350"/>
        </w:tabs>
        <w:rPr>
          <w:rFonts w:asciiTheme="minorHAnsi" w:eastAsiaTheme="minorEastAsia" w:hAnsiTheme="minorHAnsi" w:cstheme="minorBidi"/>
          <w:noProof/>
        </w:rPr>
      </w:pPr>
      <w:hyperlink w:anchor="_Toc38525177" w:history="1">
        <w:r w:rsidR="003F435B" w:rsidRPr="00996B15">
          <w:rPr>
            <w:rStyle w:val="Hyperlink"/>
            <w:noProof/>
          </w:rPr>
          <w:t>Global Config Parameters</w:t>
        </w:r>
        <w:r w:rsidR="003F435B">
          <w:rPr>
            <w:noProof/>
            <w:webHidden/>
          </w:rPr>
          <w:tab/>
        </w:r>
        <w:r w:rsidR="003F435B">
          <w:rPr>
            <w:noProof/>
            <w:webHidden/>
          </w:rPr>
          <w:fldChar w:fldCharType="begin"/>
        </w:r>
        <w:r w:rsidR="003F435B">
          <w:rPr>
            <w:noProof/>
            <w:webHidden/>
          </w:rPr>
          <w:instrText xml:space="preserve"> PAGEREF _Toc38525177 \h </w:instrText>
        </w:r>
        <w:r w:rsidR="003F435B">
          <w:rPr>
            <w:noProof/>
            <w:webHidden/>
          </w:rPr>
        </w:r>
        <w:r w:rsidR="003F435B">
          <w:rPr>
            <w:noProof/>
            <w:webHidden/>
          </w:rPr>
          <w:fldChar w:fldCharType="separate"/>
        </w:r>
        <w:r w:rsidR="003F435B">
          <w:rPr>
            <w:noProof/>
            <w:webHidden/>
          </w:rPr>
          <w:t>7</w:t>
        </w:r>
        <w:r w:rsidR="003F435B">
          <w:rPr>
            <w:noProof/>
            <w:webHidden/>
          </w:rPr>
          <w:fldChar w:fldCharType="end"/>
        </w:r>
      </w:hyperlink>
    </w:p>
    <w:p w14:paraId="2B6DAB9A" w14:textId="51AE0A37" w:rsidR="003F435B" w:rsidRDefault="00CD194B">
      <w:pPr>
        <w:pStyle w:val="TOC1"/>
        <w:tabs>
          <w:tab w:val="right" w:leader="dot" w:pos="9350"/>
        </w:tabs>
        <w:rPr>
          <w:rFonts w:asciiTheme="minorHAnsi" w:eastAsiaTheme="minorEastAsia" w:hAnsiTheme="minorHAnsi" w:cstheme="minorBidi"/>
          <w:b w:val="0"/>
          <w:bCs w:val="0"/>
          <w:caps w:val="0"/>
          <w:noProof/>
          <w:sz w:val="22"/>
          <w:szCs w:val="22"/>
        </w:rPr>
      </w:pPr>
      <w:hyperlink w:anchor="_Toc38525178" w:history="1">
        <w:r w:rsidR="003F435B" w:rsidRPr="00996B15">
          <w:rPr>
            <w:rStyle w:val="Hyperlink"/>
            <w:noProof/>
          </w:rPr>
          <w:t>Dialog Modules</w:t>
        </w:r>
        <w:r w:rsidR="003F435B">
          <w:rPr>
            <w:noProof/>
            <w:webHidden/>
          </w:rPr>
          <w:tab/>
        </w:r>
        <w:r w:rsidR="003F435B">
          <w:rPr>
            <w:noProof/>
            <w:webHidden/>
          </w:rPr>
          <w:fldChar w:fldCharType="begin"/>
        </w:r>
        <w:r w:rsidR="003F435B">
          <w:rPr>
            <w:noProof/>
            <w:webHidden/>
          </w:rPr>
          <w:instrText xml:space="preserve"> PAGEREF _Toc38525178 \h </w:instrText>
        </w:r>
        <w:r w:rsidR="003F435B">
          <w:rPr>
            <w:noProof/>
            <w:webHidden/>
          </w:rPr>
        </w:r>
        <w:r w:rsidR="003F435B">
          <w:rPr>
            <w:noProof/>
            <w:webHidden/>
          </w:rPr>
          <w:fldChar w:fldCharType="separate"/>
        </w:r>
        <w:r w:rsidR="003F435B">
          <w:rPr>
            <w:noProof/>
            <w:webHidden/>
          </w:rPr>
          <w:t>8</w:t>
        </w:r>
        <w:r w:rsidR="003F435B">
          <w:rPr>
            <w:noProof/>
            <w:webHidden/>
          </w:rPr>
          <w:fldChar w:fldCharType="end"/>
        </w:r>
      </w:hyperlink>
    </w:p>
    <w:p w14:paraId="295D00A6" w14:textId="7396339F" w:rsidR="003F435B" w:rsidRDefault="00CD194B">
      <w:pPr>
        <w:pStyle w:val="TOC2"/>
        <w:tabs>
          <w:tab w:val="right" w:leader="dot" w:pos="9350"/>
        </w:tabs>
        <w:rPr>
          <w:rFonts w:asciiTheme="minorHAnsi" w:eastAsiaTheme="minorEastAsia" w:hAnsiTheme="minorHAnsi" w:cstheme="minorBidi"/>
          <w:noProof/>
        </w:rPr>
      </w:pPr>
      <w:hyperlink w:anchor="_Toc38525179" w:history="1">
        <w:r w:rsidR="003F435B" w:rsidRPr="00996B15">
          <w:rPr>
            <w:rStyle w:val="Hyperlink"/>
            <w:noProof/>
          </w:rPr>
          <w:t>0110_MainMenu</w:t>
        </w:r>
        <w:r w:rsidR="003F435B">
          <w:rPr>
            <w:noProof/>
            <w:webHidden/>
          </w:rPr>
          <w:tab/>
        </w:r>
        <w:r w:rsidR="003F435B">
          <w:rPr>
            <w:noProof/>
            <w:webHidden/>
          </w:rPr>
          <w:fldChar w:fldCharType="begin"/>
        </w:r>
        <w:r w:rsidR="003F435B">
          <w:rPr>
            <w:noProof/>
            <w:webHidden/>
          </w:rPr>
          <w:instrText xml:space="preserve"> PAGEREF _Toc38525179 \h </w:instrText>
        </w:r>
        <w:r w:rsidR="003F435B">
          <w:rPr>
            <w:noProof/>
            <w:webHidden/>
          </w:rPr>
        </w:r>
        <w:r w:rsidR="003F435B">
          <w:rPr>
            <w:noProof/>
            <w:webHidden/>
          </w:rPr>
          <w:fldChar w:fldCharType="separate"/>
        </w:r>
        <w:r w:rsidR="003F435B">
          <w:rPr>
            <w:noProof/>
            <w:webHidden/>
          </w:rPr>
          <w:t>8</w:t>
        </w:r>
        <w:r w:rsidR="003F435B">
          <w:rPr>
            <w:noProof/>
            <w:webHidden/>
          </w:rPr>
          <w:fldChar w:fldCharType="end"/>
        </w:r>
      </w:hyperlink>
    </w:p>
    <w:p w14:paraId="6FEEA1A4" w14:textId="08DE7A97" w:rsidR="003F435B" w:rsidRDefault="00CD194B">
      <w:pPr>
        <w:pStyle w:val="TOC2"/>
        <w:tabs>
          <w:tab w:val="right" w:leader="dot" w:pos="9350"/>
        </w:tabs>
        <w:rPr>
          <w:rFonts w:asciiTheme="minorHAnsi" w:eastAsiaTheme="minorEastAsia" w:hAnsiTheme="minorHAnsi" w:cstheme="minorBidi"/>
          <w:noProof/>
        </w:rPr>
      </w:pPr>
      <w:hyperlink w:anchor="_Toc38525180" w:history="1">
        <w:r w:rsidR="003F435B" w:rsidRPr="00996B15">
          <w:rPr>
            <w:rStyle w:val="Hyperlink"/>
            <w:noProof/>
          </w:rPr>
          <w:t>0120_MoreOptions</w:t>
        </w:r>
        <w:r w:rsidR="003F435B">
          <w:rPr>
            <w:noProof/>
            <w:webHidden/>
          </w:rPr>
          <w:tab/>
        </w:r>
        <w:r w:rsidR="003F435B">
          <w:rPr>
            <w:noProof/>
            <w:webHidden/>
          </w:rPr>
          <w:fldChar w:fldCharType="begin"/>
        </w:r>
        <w:r w:rsidR="003F435B">
          <w:rPr>
            <w:noProof/>
            <w:webHidden/>
          </w:rPr>
          <w:instrText xml:space="preserve"> PAGEREF _Toc38525180 \h </w:instrText>
        </w:r>
        <w:r w:rsidR="003F435B">
          <w:rPr>
            <w:noProof/>
            <w:webHidden/>
          </w:rPr>
        </w:r>
        <w:r w:rsidR="003F435B">
          <w:rPr>
            <w:noProof/>
            <w:webHidden/>
          </w:rPr>
          <w:fldChar w:fldCharType="separate"/>
        </w:r>
        <w:r w:rsidR="003F435B">
          <w:rPr>
            <w:noProof/>
            <w:webHidden/>
          </w:rPr>
          <w:t>9</w:t>
        </w:r>
        <w:r w:rsidR="003F435B">
          <w:rPr>
            <w:noProof/>
            <w:webHidden/>
          </w:rPr>
          <w:fldChar w:fldCharType="end"/>
        </w:r>
      </w:hyperlink>
    </w:p>
    <w:p w14:paraId="30BBF967" w14:textId="2CFE8731" w:rsidR="003F435B" w:rsidRDefault="00CD194B">
      <w:pPr>
        <w:pStyle w:val="TOC2"/>
        <w:tabs>
          <w:tab w:val="right" w:leader="dot" w:pos="9350"/>
        </w:tabs>
        <w:rPr>
          <w:rFonts w:asciiTheme="minorHAnsi" w:eastAsiaTheme="minorEastAsia" w:hAnsiTheme="minorHAnsi" w:cstheme="minorBidi"/>
          <w:noProof/>
        </w:rPr>
      </w:pPr>
      <w:hyperlink w:anchor="_Toc38525181" w:history="1">
        <w:r w:rsidR="003F435B" w:rsidRPr="00996B15">
          <w:rPr>
            <w:rStyle w:val="Hyperlink"/>
            <w:noProof/>
          </w:rPr>
          <w:t>0200_AskAcctNbr</w:t>
        </w:r>
        <w:r w:rsidR="003F435B">
          <w:rPr>
            <w:noProof/>
            <w:webHidden/>
          </w:rPr>
          <w:tab/>
        </w:r>
        <w:r w:rsidR="003F435B">
          <w:rPr>
            <w:noProof/>
            <w:webHidden/>
          </w:rPr>
          <w:fldChar w:fldCharType="begin"/>
        </w:r>
        <w:r w:rsidR="003F435B">
          <w:rPr>
            <w:noProof/>
            <w:webHidden/>
          </w:rPr>
          <w:instrText xml:space="preserve"> PAGEREF _Toc38525181 \h </w:instrText>
        </w:r>
        <w:r w:rsidR="003F435B">
          <w:rPr>
            <w:noProof/>
            <w:webHidden/>
          </w:rPr>
        </w:r>
        <w:r w:rsidR="003F435B">
          <w:rPr>
            <w:noProof/>
            <w:webHidden/>
          </w:rPr>
          <w:fldChar w:fldCharType="separate"/>
        </w:r>
        <w:r w:rsidR="003F435B">
          <w:rPr>
            <w:noProof/>
            <w:webHidden/>
          </w:rPr>
          <w:t>10</w:t>
        </w:r>
        <w:r w:rsidR="003F435B">
          <w:rPr>
            <w:noProof/>
            <w:webHidden/>
          </w:rPr>
          <w:fldChar w:fldCharType="end"/>
        </w:r>
      </w:hyperlink>
    </w:p>
    <w:p w14:paraId="365BC2C1" w14:textId="23001920" w:rsidR="003F435B" w:rsidRDefault="00CD194B">
      <w:pPr>
        <w:pStyle w:val="TOC2"/>
        <w:tabs>
          <w:tab w:val="right" w:leader="dot" w:pos="9350"/>
        </w:tabs>
        <w:rPr>
          <w:rFonts w:asciiTheme="minorHAnsi" w:eastAsiaTheme="minorEastAsia" w:hAnsiTheme="minorHAnsi" w:cstheme="minorBidi"/>
          <w:noProof/>
        </w:rPr>
      </w:pPr>
      <w:hyperlink w:anchor="_Toc38525182" w:history="1">
        <w:r w:rsidR="003F435B" w:rsidRPr="00996B15">
          <w:rPr>
            <w:rStyle w:val="Hyperlink"/>
            <w:noProof/>
          </w:rPr>
          <w:t>0210_AskDOB</w:t>
        </w:r>
        <w:r w:rsidR="003F435B">
          <w:rPr>
            <w:noProof/>
            <w:webHidden/>
          </w:rPr>
          <w:tab/>
        </w:r>
        <w:r w:rsidR="003F435B">
          <w:rPr>
            <w:noProof/>
            <w:webHidden/>
          </w:rPr>
          <w:fldChar w:fldCharType="begin"/>
        </w:r>
        <w:r w:rsidR="003F435B">
          <w:rPr>
            <w:noProof/>
            <w:webHidden/>
          </w:rPr>
          <w:instrText xml:space="preserve"> PAGEREF _Toc38525182 \h </w:instrText>
        </w:r>
        <w:r w:rsidR="003F435B">
          <w:rPr>
            <w:noProof/>
            <w:webHidden/>
          </w:rPr>
        </w:r>
        <w:r w:rsidR="003F435B">
          <w:rPr>
            <w:noProof/>
            <w:webHidden/>
          </w:rPr>
          <w:fldChar w:fldCharType="separate"/>
        </w:r>
        <w:r w:rsidR="003F435B">
          <w:rPr>
            <w:noProof/>
            <w:webHidden/>
          </w:rPr>
          <w:t>11</w:t>
        </w:r>
        <w:r w:rsidR="003F435B">
          <w:rPr>
            <w:noProof/>
            <w:webHidden/>
          </w:rPr>
          <w:fldChar w:fldCharType="end"/>
        </w:r>
      </w:hyperlink>
    </w:p>
    <w:p w14:paraId="794B33E3" w14:textId="645CEF0E" w:rsidR="003F435B" w:rsidRDefault="00CD194B">
      <w:pPr>
        <w:pStyle w:val="TOC2"/>
        <w:tabs>
          <w:tab w:val="right" w:leader="dot" w:pos="9350"/>
        </w:tabs>
        <w:rPr>
          <w:rFonts w:asciiTheme="minorHAnsi" w:eastAsiaTheme="minorEastAsia" w:hAnsiTheme="minorHAnsi" w:cstheme="minorBidi"/>
          <w:noProof/>
        </w:rPr>
      </w:pPr>
      <w:hyperlink w:anchor="_Toc38525183" w:history="1">
        <w:r w:rsidR="003F435B" w:rsidRPr="00996B15">
          <w:rPr>
            <w:rStyle w:val="Hyperlink"/>
            <w:noProof/>
          </w:rPr>
          <w:t>0220_RetryAcctNbr</w:t>
        </w:r>
        <w:r w:rsidR="003F435B">
          <w:rPr>
            <w:noProof/>
            <w:webHidden/>
          </w:rPr>
          <w:tab/>
        </w:r>
        <w:r w:rsidR="003F435B">
          <w:rPr>
            <w:noProof/>
            <w:webHidden/>
          </w:rPr>
          <w:fldChar w:fldCharType="begin"/>
        </w:r>
        <w:r w:rsidR="003F435B">
          <w:rPr>
            <w:noProof/>
            <w:webHidden/>
          </w:rPr>
          <w:instrText xml:space="preserve"> PAGEREF _Toc38525183 \h </w:instrText>
        </w:r>
        <w:r w:rsidR="003F435B">
          <w:rPr>
            <w:noProof/>
            <w:webHidden/>
          </w:rPr>
        </w:r>
        <w:r w:rsidR="003F435B">
          <w:rPr>
            <w:noProof/>
            <w:webHidden/>
          </w:rPr>
          <w:fldChar w:fldCharType="separate"/>
        </w:r>
        <w:r w:rsidR="003F435B">
          <w:rPr>
            <w:noProof/>
            <w:webHidden/>
          </w:rPr>
          <w:t>12</w:t>
        </w:r>
        <w:r w:rsidR="003F435B">
          <w:rPr>
            <w:noProof/>
            <w:webHidden/>
          </w:rPr>
          <w:fldChar w:fldCharType="end"/>
        </w:r>
      </w:hyperlink>
    </w:p>
    <w:p w14:paraId="55127A22" w14:textId="7A5C2181" w:rsidR="003F435B" w:rsidRDefault="00CD194B">
      <w:pPr>
        <w:pStyle w:val="TOC2"/>
        <w:tabs>
          <w:tab w:val="right" w:leader="dot" w:pos="9350"/>
        </w:tabs>
        <w:rPr>
          <w:rFonts w:asciiTheme="minorHAnsi" w:eastAsiaTheme="minorEastAsia" w:hAnsiTheme="minorHAnsi" w:cstheme="minorBidi"/>
          <w:noProof/>
        </w:rPr>
      </w:pPr>
      <w:hyperlink w:anchor="_Toc38525184" w:history="1">
        <w:r w:rsidR="003F435B" w:rsidRPr="00996B15">
          <w:rPr>
            <w:rStyle w:val="Hyperlink"/>
            <w:noProof/>
          </w:rPr>
          <w:t>0300_TitleSvcsMenu</w:t>
        </w:r>
        <w:r w:rsidR="003F435B">
          <w:rPr>
            <w:noProof/>
            <w:webHidden/>
          </w:rPr>
          <w:tab/>
        </w:r>
        <w:r w:rsidR="003F435B">
          <w:rPr>
            <w:noProof/>
            <w:webHidden/>
          </w:rPr>
          <w:fldChar w:fldCharType="begin"/>
        </w:r>
        <w:r w:rsidR="003F435B">
          <w:rPr>
            <w:noProof/>
            <w:webHidden/>
          </w:rPr>
          <w:instrText xml:space="preserve"> PAGEREF _Toc38525184 \h </w:instrText>
        </w:r>
        <w:r w:rsidR="003F435B">
          <w:rPr>
            <w:noProof/>
            <w:webHidden/>
          </w:rPr>
        </w:r>
        <w:r w:rsidR="003F435B">
          <w:rPr>
            <w:noProof/>
            <w:webHidden/>
          </w:rPr>
          <w:fldChar w:fldCharType="separate"/>
        </w:r>
        <w:r w:rsidR="003F435B">
          <w:rPr>
            <w:noProof/>
            <w:webHidden/>
          </w:rPr>
          <w:t>13</w:t>
        </w:r>
        <w:r w:rsidR="003F435B">
          <w:rPr>
            <w:noProof/>
            <w:webHidden/>
          </w:rPr>
          <w:fldChar w:fldCharType="end"/>
        </w:r>
      </w:hyperlink>
    </w:p>
    <w:p w14:paraId="40E44F21" w14:textId="61D4039E" w:rsidR="003F435B" w:rsidRDefault="00CD194B">
      <w:pPr>
        <w:pStyle w:val="TOC2"/>
        <w:tabs>
          <w:tab w:val="right" w:leader="dot" w:pos="9350"/>
        </w:tabs>
        <w:rPr>
          <w:rFonts w:asciiTheme="minorHAnsi" w:eastAsiaTheme="minorEastAsia" w:hAnsiTheme="minorHAnsi" w:cstheme="minorBidi"/>
          <w:noProof/>
        </w:rPr>
      </w:pPr>
      <w:hyperlink w:anchor="_Toc38525185" w:history="1">
        <w:r w:rsidR="003F435B" w:rsidRPr="00996B15">
          <w:rPr>
            <w:rStyle w:val="Hyperlink"/>
            <w:noProof/>
          </w:rPr>
          <w:t>0310_ConfirmLtrYN</w:t>
        </w:r>
        <w:r w:rsidR="003F435B">
          <w:rPr>
            <w:noProof/>
            <w:webHidden/>
          </w:rPr>
          <w:tab/>
        </w:r>
        <w:r w:rsidR="003F435B">
          <w:rPr>
            <w:noProof/>
            <w:webHidden/>
          </w:rPr>
          <w:fldChar w:fldCharType="begin"/>
        </w:r>
        <w:r w:rsidR="003F435B">
          <w:rPr>
            <w:noProof/>
            <w:webHidden/>
          </w:rPr>
          <w:instrText xml:space="preserve"> PAGEREF _Toc38525185 \h </w:instrText>
        </w:r>
        <w:r w:rsidR="003F435B">
          <w:rPr>
            <w:noProof/>
            <w:webHidden/>
          </w:rPr>
        </w:r>
        <w:r w:rsidR="003F435B">
          <w:rPr>
            <w:noProof/>
            <w:webHidden/>
          </w:rPr>
          <w:fldChar w:fldCharType="separate"/>
        </w:r>
        <w:r w:rsidR="003F435B">
          <w:rPr>
            <w:noProof/>
            <w:webHidden/>
          </w:rPr>
          <w:t>14</w:t>
        </w:r>
        <w:r w:rsidR="003F435B">
          <w:rPr>
            <w:noProof/>
            <w:webHidden/>
          </w:rPr>
          <w:fldChar w:fldCharType="end"/>
        </w:r>
      </w:hyperlink>
    </w:p>
    <w:p w14:paraId="11BC8A98" w14:textId="763CFE0D" w:rsidR="003F435B" w:rsidRDefault="00CD194B">
      <w:pPr>
        <w:pStyle w:val="TOC2"/>
        <w:tabs>
          <w:tab w:val="right" w:leader="dot" w:pos="9350"/>
        </w:tabs>
        <w:rPr>
          <w:rFonts w:asciiTheme="minorHAnsi" w:eastAsiaTheme="minorEastAsia" w:hAnsiTheme="minorHAnsi" w:cstheme="minorBidi"/>
          <w:noProof/>
        </w:rPr>
      </w:pPr>
      <w:hyperlink w:anchor="_Toc38525186" w:history="1">
        <w:r w:rsidR="003F435B" w:rsidRPr="00996B15">
          <w:rPr>
            <w:rStyle w:val="Hyperlink"/>
            <w:noProof/>
          </w:rPr>
          <w:t>0320_ChangeMenu</w:t>
        </w:r>
        <w:r w:rsidR="003F435B">
          <w:rPr>
            <w:noProof/>
            <w:webHidden/>
          </w:rPr>
          <w:tab/>
        </w:r>
        <w:r w:rsidR="003F435B">
          <w:rPr>
            <w:noProof/>
            <w:webHidden/>
          </w:rPr>
          <w:fldChar w:fldCharType="begin"/>
        </w:r>
        <w:r w:rsidR="003F435B">
          <w:rPr>
            <w:noProof/>
            <w:webHidden/>
          </w:rPr>
          <w:instrText xml:space="preserve"> PAGEREF _Toc38525186 \h </w:instrText>
        </w:r>
        <w:r w:rsidR="003F435B">
          <w:rPr>
            <w:noProof/>
            <w:webHidden/>
          </w:rPr>
        </w:r>
        <w:r w:rsidR="003F435B">
          <w:rPr>
            <w:noProof/>
            <w:webHidden/>
          </w:rPr>
          <w:fldChar w:fldCharType="separate"/>
        </w:r>
        <w:r w:rsidR="003F435B">
          <w:rPr>
            <w:noProof/>
            <w:webHidden/>
          </w:rPr>
          <w:t>15</w:t>
        </w:r>
        <w:r w:rsidR="003F435B">
          <w:rPr>
            <w:noProof/>
            <w:webHidden/>
          </w:rPr>
          <w:fldChar w:fldCharType="end"/>
        </w:r>
      </w:hyperlink>
    </w:p>
    <w:p w14:paraId="091DA863" w14:textId="4EC5A43F" w:rsidR="003F435B" w:rsidRDefault="00CD194B">
      <w:pPr>
        <w:pStyle w:val="TOC2"/>
        <w:tabs>
          <w:tab w:val="right" w:leader="dot" w:pos="9350"/>
        </w:tabs>
        <w:rPr>
          <w:rFonts w:asciiTheme="minorHAnsi" w:eastAsiaTheme="minorEastAsia" w:hAnsiTheme="minorHAnsi" w:cstheme="minorBidi"/>
          <w:noProof/>
        </w:rPr>
      </w:pPr>
      <w:hyperlink w:anchor="_Toc38525187" w:history="1">
        <w:r w:rsidR="003F435B" w:rsidRPr="00996B15">
          <w:rPr>
            <w:rStyle w:val="Hyperlink"/>
            <w:noProof/>
          </w:rPr>
          <w:t>0330_InstrLtrYN</w:t>
        </w:r>
        <w:r w:rsidR="003F435B">
          <w:rPr>
            <w:noProof/>
            <w:webHidden/>
          </w:rPr>
          <w:tab/>
        </w:r>
        <w:r w:rsidR="003F435B">
          <w:rPr>
            <w:noProof/>
            <w:webHidden/>
          </w:rPr>
          <w:fldChar w:fldCharType="begin"/>
        </w:r>
        <w:r w:rsidR="003F435B">
          <w:rPr>
            <w:noProof/>
            <w:webHidden/>
          </w:rPr>
          <w:instrText xml:space="preserve"> PAGEREF _Toc38525187 \h </w:instrText>
        </w:r>
        <w:r w:rsidR="003F435B">
          <w:rPr>
            <w:noProof/>
            <w:webHidden/>
          </w:rPr>
        </w:r>
        <w:r w:rsidR="003F435B">
          <w:rPr>
            <w:noProof/>
            <w:webHidden/>
          </w:rPr>
          <w:fldChar w:fldCharType="separate"/>
        </w:r>
        <w:r w:rsidR="003F435B">
          <w:rPr>
            <w:noProof/>
            <w:webHidden/>
          </w:rPr>
          <w:t>16</w:t>
        </w:r>
        <w:r w:rsidR="003F435B">
          <w:rPr>
            <w:noProof/>
            <w:webHidden/>
          </w:rPr>
          <w:fldChar w:fldCharType="end"/>
        </w:r>
      </w:hyperlink>
    </w:p>
    <w:p w14:paraId="51D19629" w14:textId="54ACE99B" w:rsidR="003F435B" w:rsidRDefault="00CD194B">
      <w:pPr>
        <w:pStyle w:val="TOC2"/>
        <w:tabs>
          <w:tab w:val="right" w:leader="dot" w:pos="9350"/>
        </w:tabs>
        <w:rPr>
          <w:rFonts w:asciiTheme="minorHAnsi" w:eastAsiaTheme="minorEastAsia" w:hAnsiTheme="minorHAnsi" w:cstheme="minorBidi"/>
          <w:noProof/>
        </w:rPr>
      </w:pPr>
      <w:hyperlink w:anchor="_Toc38525188" w:history="1">
        <w:r w:rsidR="003F435B" w:rsidRPr="00996B15">
          <w:rPr>
            <w:rStyle w:val="Hyperlink"/>
            <w:noProof/>
          </w:rPr>
          <w:t>0400_FinSvcsMenu</w:t>
        </w:r>
        <w:r w:rsidR="003F435B">
          <w:rPr>
            <w:noProof/>
            <w:webHidden/>
          </w:rPr>
          <w:tab/>
        </w:r>
        <w:r w:rsidR="003F435B">
          <w:rPr>
            <w:noProof/>
            <w:webHidden/>
          </w:rPr>
          <w:fldChar w:fldCharType="begin"/>
        </w:r>
        <w:r w:rsidR="003F435B">
          <w:rPr>
            <w:noProof/>
            <w:webHidden/>
          </w:rPr>
          <w:instrText xml:space="preserve"> PAGEREF _Toc38525188 \h </w:instrText>
        </w:r>
        <w:r w:rsidR="003F435B">
          <w:rPr>
            <w:noProof/>
            <w:webHidden/>
          </w:rPr>
        </w:r>
        <w:r w:rsidR="003F435B">
          <w:rPr>
            <w:noProof/>
            <w:webHidden/>
          </w:rPr>
          <w:fldChar w:fldCharType="separate"/>
        </w:r>
        <w:r w:rsidR="003F435B">
          <w:rPr>
            <w:noProof/>
            <w:webHidden/>
          </w:rPr>
          <w:t>17</w:t>
        </w:r>
        <w:r w:rsidR="003F435B">
          <w:rPr>
            <w:noProof/>
            <w:webHidden/>
          </w:rPr>
          <w:fldChar w:fldCharType="end"/>
        </w:r>
      </w:hyperlink>
    </w:p>
    <w:p w14:paraId="707A8593" w14:textId="727CF1D2" w:rsidR="003F435B" w:rsidRDefault="00CD194B">
      <w:pPr>
        <w:pStyle w:val="TOC2"/>
        <w:tabs>
          <w:tab w:val="right" w:leader="dot" w:pos="9350"/>
        </w:tabs>
        <w:rPr>
          <w:rFonts w:asciiTheme="minorHAnsi" w:eastAsiaTheme="minorEastAsia" w:hAnsiTheme="minorHAnsi" w:cstheme="minorBidi"/>
          <w:noProof/>
        </w:rPr>
      </w:pPr>
      <w:hyperlink w:anchor="_Toc38525189" w:history="1">
        <w:r w:rsidR="003F435B" w:rsidRPr="00996B15">
          <w:rPr>
            <w:rStyle w:val="Hyperlink"/>
            <w:noProof/>
          </w:rPr>
          <w:t>0405_FinSvcsHWSE</w:t>
        </w:r>
        <w:r w:rsidR="003F435B">
          <w:rPr>
            <w:noProof/>
            <w:webHidden/>
          </w:rPr>
          <w:tab/>
        </w:r>
        <w:r w:rsidR="003F435B">
          <w:rPr>
            <w:noProof/>
            <w:webHidden/>
          </w:rPr>
          <w:fldChar w:fldCharType="begin"/>
        </w:r>
        <w:r w:rsidR="003F435B">
          <w:rPr>
            <w:noProof/>
            <w:webHidden/>
          </w:rPr>
          <w:instrText xml:space="preserve"> PAGEREF _Toc38525189 \h </w:instrText>
        </w:r>
        <w:r w:rsidR="003F435B">
          <w:rPr>
            <w:noProof/>
            <w:webHidden/>
          </w:rPr>
        </w:r>
        <w:r w:rsidR="003F435B">
          <w:rPr>
            <w:noProof/>
            <w:webHidden/>
          </w:rPr>
          <w:fldChar w:fldCharType="separate"/>
        </w:r>
        <w:r w:rsidR="003F435B">
          <w:rPr>
            <w:noProof/>
            <w:webHidden/>
          </w:rPr>
          <w:t>18</w:t>
        </w:r>
        <w:r w:rsidR="003F435B">
          <w:rPr>
            <w:noProof/>
            <w:webHidden/>
          </w:rPr>
          <w:fldChar w:fldCharType="end"/>
        </w:r>
      </w:hyperlink>
    </w:p>
    <w:p w14:paraId="27633AB6" w14:textId="31EA19CC" w:rsidR="003F435B" w:rsidRDefault="00CD194B">
      <w:pPr>
        <w:pStyle w:val="TOC2"/>
        <w:tabs>
          <w:tab w:val="right" w:leader="dot" w:pos="9350"/>
        </w:tabs>
        <w:rPr>
          <w:rFonts w:asciiTheme="minorHAnsi" w:eastAsiaTheme="minorEastAsia" w:hAnsiTheme="minorHAnsi" w:cstheme="minorBidi"/>
          <w:noProof/>
        </w:rPr>
      </w:pPr>
      <w:hyperlink w:anchor="_Toc38525190" w:history="1">
        <w:r w:rsidR="003F435B" w:rsidRPr="00996B15">
          <w:rPr>
            <w:rStyle w:val="Hyperlink"/>
            <w:noProof/>
          </w:rPr>
          <w:t>0450_MakePaymentYN</w:t>
        </w:r>
        <w:r w:rsidR="003F435B">
          <w:rPr>
            <w:noProof/>
            <w:webHidden/>
          </w:rPr>
          <w:tab/>
        </w:r>
        <w:r w:rsidR="003F435B">
          <w:rPr>
            <w:noProof/>
            <w:webHidden/>
          </w:rPr>
          <w:fldChar w:fldCharType="begin"/>
        </w:r>
        <w:r w:rsidR="003F435B">
          <w:rPr>
            <w:noProof/>
            <w:webHidden/>
          </w:rPr>
          <w:instrText xml:space="preserve"> PAGEREF _Toc38525190 \h </w:instrText>
        </w:r>
        <w:r w:rsidR="003F435B">
          <w:rPr>
            <w:noProof/>
            <w:webHidden/>
          </w:rPr>
        </w:r>
        <w:r w:rsidR="003F435B">
          <w:rPr>
            <w:noProof/>
            <w:webHidden/>
          </w:rPr>
          <w:fldChar w:fldCharType="separate"/>
        </w:r>
        <w:r w:rsidR="003F435B">
          <w:rPr>
            <w:noProof/>
            <w:webHidden/>
          </w:rPr>
          <w:t>20</w:t>
        </w:r>
        <w:r w:rsidR="003F435B">
          <w:rPr>
            <w:noProof/>
            <w:webHidden/>
          </w:rPr>
          <w:fldChar w:fldCharType="end"/>
        </w:r>
      </w:hyperlink>
    </w:p>
    <w:p w14:paraId="24D01795" w14:textId="4129FB47" w:rsidR="003F435B" w:rsidRDefault="00CD194B">
      <w:pPr>
        <w:pStyle w:val="TOC2"/>
        <w:tabs>
          <w:tab w:val="right" w:leader="dot" w:pos="9350"/>
        </w:tabs>
        <w:rPr>
          <w:rFonts w:asciiTheme="minorHAnsi" w:eastAsiaTheme="minorEastAsia" w:hAnsiTheme="minorHAnsi" w:cstheme="minorBidi"/>
          <w:noProof/>
        </w:rPr>
      </w:pPr>
      <w:hyperlink w:anchor="_Toc38525191" w:history="1">
        <w:r w:rsidR="003F435B" w:rsidRPr="00996B15">
          <w:rPr>
            <w:rStyle w:val="Hyperlink"/>
            <w:noProof/>
          </w:rPr>
          <w:t>0470_DocMenu</w:t>
        </w:r>
        <w:r w:rsidR="003F435B">
          <w:rPr>
            <w:noProof/>
            <w:webHidden/>
          </w:rPr>
          <w:tab/>
        </w:r>
        <w:r w:rsidR="003F435B">
          <w:rPr>
            <w:noProof/>
            <w:webHidden/>
          </w:rPr>
          <w:fldChar w:fldCharType="begin"/>
        </w:r>
        <w:r w:rsidR="003F435B">
          <w:rPr>
            <w:noProof/>
            <w:webHidden/>
          </w:rPr>
          <w:instrText xml:space="preserve"> PAGEREF _Toc38525191 \h </w:instrText>
        </w:r>
        <w:r w:rsidR="003F435B">
          <w:rPr>
            <w:noProof/>
            <w:webHidden/>
          </w:rPr>
        </w:r>
        <w:r w:rsidR="003F435B">
          <w:rPr>
            <w:noProof/>
            <w:webHidden/>
          </w:rPr>
          <w:fldChar w:fldCharType="separate"/>
        </w:r>
        <w:r w:rsidR="003F435B">
          <w:rPr>
            <w:noProof/>
            <w:webHidden/>
          </w:rPr>
          <w:t>21</w:t>
        </w:r>
        <w:r w:rsidR="003F435B">
          <w:rPr>
            <w:noProof/>
            <w:webHidden/>
          </w:rPr>
          <w:fldChar w:fldCharType="end"/>
        </w:r>
      </w:hyperlink>
    </w:p>
    <w:p w14:paraId="5E258332" w14:textId="081E73FC" w:rsidR="003F435B" w:rsidRDefault="00CD194B">
      <w:pPr>
        <w:pStyle w:val="TOC2"/>
        <w:tabs>
          <w:tab w:val="right" w:leader="dot" w:pos="9350"/>
        </w:tabs>
        <w:rPr>
          <w:rFonts w:asciiTheme="minorHAnsi" w:eastAsiaTheme="minorEastAsia" w:hAnsiTheme="minorHAnsi" w:cstheme="minorBidi"/>
          <w:noProof/>
        </w:rPr>
      </w:pPr>
      <w:hyperlink w:anchor="_Toc38525192" w:history="1">
        <w:r w:rsidR="003F435B" w:rsidRPr="00996B15">
          <w:rPr>
            <w:rStyle w:val="Hyperlink"/>
            <w:noProof/>
          </w:rPr>
          <w:t>0475_CancelLtrYN</w:t>
        </w:r>
        <w:r w:rsidR="003F435B">
          <w:rPr>
            <w:noProof/>
            <w:webHidden/>
          </w:rPr>
          <w:tab/>
        </w:r>
        <w:r w:rsidR="003F435B">
          <w:rPr>
            <w:noProof/>
            <w:webHidden/>
          </w:rPr>
          <w:fldChar w:fldCharType="begin"/>
        </w:r>
        <w:r w:rsidR="003F435B">
          <w:rPr>
            <w:noProof/>
            <w:webHidden/>
          </w:rPr>
          <w:instrText xml:space="preserve"> PAGEREF _Toc38525192 \h </w:instrText>
        </w:r>
        <w:r w:rsidR="003F435B">
          <w:rPr>
            <w:noProof/>
            <w:webHidden/>
          </w:rPr>
        </w:r>
        <w:r w:rsidR="003F435B">
          <w:rPr>
            <w:noProof/>
            <w:webHidden/>
          </w:rPr>
          <w:fldChar w:fldCharType="separate"/>
        </w:r>
        <w:r w:rsidR="003F435B">
          <w:rPr>
            <w:noProof/>
            <w:webHidden/>
          </w:rPr>
          <w:t>22</w:t>
        </w:r>
        <w:r w:rsidR="003F435B">
          <w:rPr>
            <w:noProof/>
            <w:webHidden/>
          </w:rPr>
          <w:fldChar w:fldCharType="end"/>
        </w:r>
      </w:hyperlink>
    </w:p>
    <w:p w14:paraId="60270DB9" w14:textId="188F4BA5" w:rsidR="003F435B" w:rsidRDefault="00CD194B">
      <w:pPr>
        <w:pStyle w:val="TOC2"/>
        <w:tabs>
          <w:tab w:val="right" w:leader="dot" w:pos="9350"/>
        </w:tabs>
        <w:rPr>
          <w:rFonts w:asciiTheme="minorHAnsi" w:eastAsiaTheme="minorEastAsia" w:hAnsiTheme="minorHAnsi" w:cstheme="minorBidi"/>
          <w:noProof/>
        </w:rPr>
      </w:pPr>
      <w:hyperlink w:anchor="_Toc38525193" w:history="1">
        <w:r w:rsidR="003F435B" w:rsidRPr="00996B15">
          <w:rPr>
            <w:rStyle w:val="Hyperlink"/>
            <w:noProof/>
          </w:rPr>
          <w:t>0480_StatementTypeYN</w:t>
        </w:r>
        <w:r w:rsidR="003F435B">
          <w:rPr>
            <w:noProof/>
            <w:webHidden/>
          </w:rPr>
          <w:tab/>
        </w:r>
        <w:r w:rsidR="003F435B">
          <w:rPr>
            <w:noProof/>
            <w:webHidden/>
          </w:rPr>
          <w:fldChar w:fldCharType="begin"/>
        </w:r>
        <w:r w:rsidR="003F435B">
          <w:rPr>
            <w:noProof/>
            <w:webHidden/>
          </w:rPr>
          <w:instrText xml:space="preserve"> PAGEREF _Toc38525193 \h </w:instrText>
        </w:r>
        <w:r w:rsidR="003F435B">
          <w:rPr>
            <w:noProof/>
            <w:webHidden/>
          </w:rPr>
        </w:r>
        <w:r w:rsidR="003F435B">
          <w:rPr>
            <w:noProof/>
            <w:webHidden/>
          </w:rPr>
          <w:fldChar w:fldCharType="separate"/>
        </w:r>
        <w:r w:rsidR="003F435B">
          <w:rPr>
            <w:noProof/>
            <w:webHidden/>
          </w:rPr>
          <w:t>23</w:t>
        </w:r>
        <w:r w:rsidR="003F435B">
          <w:rPr>
            <w:noProof/>
            <w:webHidden/>
          </w:rPr>
          <w:fldChar w:fldCharType="end"/>
        </w:r>
      </w:hyperlink>
    </w:p>
    <w:p w14:paraId="55465603" w14:textId="4D16E1BC" w:rsidR="003F435B" w:rsidRDefault="00CD194B">
      <w:pPr>
        <w:pStyle w:val="TOC2"/>
        <w:tabs>
          <w:tab w:val="right" w:leader="dot" w:pos="9350"/>
        </w:tabs>
        <w:rPr>
          <w:rFonts w:asciiTheme="minorHAnsi" w:eastAsiaTheme="minorEastAsia" w:hAnsiTheme="minorHAnsi" w:cstheme="minorBidi"/>
          <w:noProof/>
        </w:rPr>
      </w:pPr>
      <w:hyperlink w:anchor="_Toc38525194" w:history="1">
        <w:r w:rsidR="003F435B" w:rsidRPr="00996B15">
          <w:rPr>
            <w:rStyle w:val="Hyperlink"/>
            <w:noProof/>
          </w:rPr>
          <w:t>0485 _PayoffYN</w:t>
        </w:r>
        <w:r w:rsidR="003F435B">
          <w:rPr>
            <w:noProof/>
            <w:webHidden/>
          </w:rPr>
          <w:tab/>
        </w:r>
        <w:r w:rsidR="003F435B">
          <w:rPr>
            <w:noProof/>
            <w:webHidden/>
          </w:rPr>
          <w:fldChar w:fldCharType="begin"/>
        </w:r>
        <w:r w:rsidR="003F435B">
          <w:rPr>
            <w:noProof/>
            <w:webHidden/>
          </w:rPr>
          <w:instrText xml:space="preserve"> PAGEREF _Toc38525194 \h </w:instrText>
        </w:r>
        <w:r w:rsidR="003F435B">
          <w:rPr>
            <w:noProof/>
            <w:webHidden/>
          </w:rPr>
        </w:r>
        <w:r w:rsidR="003F435B">
          <w:rPr>
            <w:noProof/>
            <w:webHidden/>
          </w:rPr>
          <w:fldChar w:fldCharType="separate"/>
        </w:r>
        <w:r w:rsidR="003F435B">
          <w:rPr>
            <w:noProof/>
            <w:webHidden/>
          </w:rPr>
          <w:t>24</w:t>
        </w:r>
        <w:r w:rsidR="003F435B">
          <w:rPr>
            <w:noProof/>
            <w:webHidden/>
          </w:rPr>
          <w:fldChar w:fldCharType="end"/>
        </w:r>
      </w:hyperlink>
    </w:p>
    <w:p w14:paraId="065E88D6" w14:textId="5AC53D01" w:rsidR="003F435B" w:rsidRDefault="00CD194B">
      <w:pPr>
        <w:pStyle w:val="TOC2"/>
        <w:tabs>
          <w:tab w:val="right" w:leader="dot" w:pos="9350"/>
        </w:tabs>
        <w:rPr>
          <w:rFonts w:asciiTheme="minorHAnsi" w:eastAsiaTheme="minorEastAsia" w:hAnsiTheme="minorHAnsi" w:cstheme="minorBidi"/>
          <w:noProof/>
        </w:rPr>
      </w:pPr>
      <w:hyperlink w:anchor="_Toc38525195" w:history="1">
        <w:r w:rsidR="003F435B" w:rsidRPr="00996B15">
          <w:rPr>
            <w:rStyle w:val="Hyperlink"/>
            <w:noProof/>
          </w:rPr>
          <w:t>0490 _TaxDocYN</w:t>
        </w:r>
        <w:r w:rsidR="003F435B">
          <w:rPr>
            <w:noProof/>
            <w:webHidden/>
          </w:rPr>
          <w:tab/>
        </w:r>
        <w:r w:rsidR="003F435B">
          <w:rPr>
            <w:noProof/>
            <w:webHidden/>
          </w:rPr>
          <w:fldChar w:fldCharType="begin"/>
        </w:r>
        <w:r w:rsidR="003F435B">
          <w:rPr>
            <w:noProof/>
            <w:webHidden/>
          </w:rPr>
          <w:instrText xml:space="preserve"> PAGEREF _Toc38525195 \h </w:instrText>
        </w:r>
        <w:r w:rsidR="003F435B">
          <w:rPr>
            <w:noProof/>
            <w:webHidden/>
          </w:rPr>
        </w:r>
        <w:r w:rsidR="003F435B">
          <w:rPr>
            <w:noProof/>
            <w:webHidden/>
          </w:rPr>
          <w:fldChar w:fldCharType="separate"/>
        </w:r>
        <w:r w:rsidR="003F435B">
          <w:rPr>
            <w:noProof/>
            <w:webHidden/>
          </w:rPr>
          <w:t>25</w:t>
        </w:r>
        <w:r w:rsidR="003F435B">
          <w:rPr>
            <w:noProof/>
            <w:webHidden/>
          </w:rPr>
          <w:fldChar w:fldCharType="end"/>
        </w:r>
      </w:hyperlink>
    </w:p>
    <w:p w14:paraId="73B421C0" w14:textId="4AAF0BC2" w:rsidR="003F435B" w:rsidRDefault="00CD194B">
      <w:pPr>
        <w:pStyle w:val="TOC2"/>
        <w:tabs>
          <w:tab w:val="right" w:leader="dot" w:pos="9350"/>
        </w:tabs>
        <w:rPr>
          <w:rFonts w:asciiTheme="minorHAnsi" w:eastAsiaTheme="minorEastAsia" w:hAnsiTheme="minorHAnsi" w:cstheme="minorBidi"/>
          <w:noProof/>
        </w:rPr>
      </w:pPr>
      <w:hyperlink w:anchor="_Toc38525196" w:history="1">
        <w:r w:rsidR="003F435B" w:rsidRPr="00996B15">
          <w:rPr>
            <w:rStyle w:val="Hyperlink"/>
            <w:noProof/>
          </w:rPr>
          <w:t>0500_PayInFullYN</w:t>
        </w:r>
        <w:r w:rsidR="003F435B">
          <w:rPr>
            <w:noProof/>
            <w:webHidden/>
          </w:rPr>
          <w:tab/>
        </w:r>
        <w:r w:rsidR="003F435B">
          <w:rPr>
            <w:noProof/>
            <w:webHidden/>
          </w:rPr>
          <w:fldChar w:fldCharType="begin"/>
        </w:r>
        <w:r w:rsidR="003F435B">
          <w:rPr>
            <w:noProof/>
            <w:webHidden/>
          </w:rPr>
          <w:instrText xml:space="preserve"> PAGEREF _Toc38525196 \h </w:instrText>
        </w:r>
        <w:r w:rsidR="003F435B">
          <w:rPr>
            <w:noProof/>
            <w:webHidden/>
          </w:rPr>
        </w:r>
        <w:r w:rsidR="003F435B">
          <w:rPr>
            <w:noProof/>
            <w:webHidden/>
          </w:rPr>
          <w:fldChar w:fldCharType="separate"/>
        </w:r>
        <w:r w:rsidR="003F435B">
          <w:rPr>
            <w:noProof/>
            <w:webHidden/>
          </w:rPr>
          <w:t>26</w:t>
        </w:r>
        <w:r w:rsidR="003F435B">
          <w:rPr>
            <w:noProof/>
            <w:webHidden/>
          </w:rPr>
          <w:fldChar w:fldCharType="end"/>
        </w:r>
      </w:hyperlink>
    </w:p>
    <w:p w14:paraId="607FC2CD" w14:textId="03D0A15E" w:rsidR="003F435B" w:rsidRDefault="00CD194B">
      <w:pPr>
        <w:pStyle w:val="TOC2"/>
        <w:tabs>
          <w:tab w:val="right" w:leader="dot" w:pos="9350"/>
        </w:tabs>
        <w:rPr>
          <w:rFonts w:asciiTheme="minorHAnsi" w:eastAsiaTheme="minorEastAsia" w:hAnsiTheme="minorHAnsi" w:cstheme="minorBidi"/>
          <w:noProof/>
        </w:rPr>
      </w:pPr>
      <w:hyperlink w:anchor="_Toc38525197" w:history="1">
        <w:r w:rsidR="003F435B" w:rsidRPr="00996B15">
          <w:rPr>
            <w:rStyle w:val="Hyperlink"/>
            <w:noProof/>
          </w:rPr>
          <w:t>0920_WrapMenu</w:t>
        </w:r>
        <w:r w:rsidR="003F435B">
          <w:rPr>
            <w:noProof/>
            <w:webHidden/>
          </w:rPr>
          <w:tab/>
        </w:r>
        <w:r w:rsidR="003F435B">
          <w:rPr>
            <w:noProof/>
            <w:webHidden/>
          </w:rPr>
          <w:fldChar w:fldCharType="begin"/>
        </w:r>
        <w:r w:rsidR="003F435B">
          <w:rPr>
            <w:noProof/>
            <w:webHidden/>
          </w:rPr>
          <w:instrText xml:space="preserve"> PAGEREF _Toc38525197 \h </w:instrText>
        </w:r>
        <w:r w:rsidR="003F435B">
          <w:rPr>
            <w:noProof/>
            <w:webHidden/>
          </w:rPr>
        </w:r>
        <w:r w:rsidR="003F435B">
          <w:rPr>
            <w:noProof/>
            <w:webHidden/>
          </w:rPr>
          <w:fldChar w:fldCharType="separate"/>
        </w:r>
        <w:r w:rsidR="003F435B">
          <w:rPr>
            <w:noProof/>
            <w:webHidden/>
          </w:rPr>
          <w:t>27</w:t>
        </w:r>
        <w:r w:rsidR="003F435B">
          <w:rPr>
            <w:noProof/>
            <w:webHidden/>
          </w:rPr>
          <w:fldChar w:fldCharType="end"/>
        </w:r>
      </w:hyperlink>
    </w:p>
    <w:p w14:paraId="20611CA6" w14:textId="2E3F4E5C" w:rsidR="003F435B" w:rsidRDefault="00CD194B">
      <w:pPr>
        <w:pStyle w:val="TOC2"/>
        <w:tabs>
          <w:tab w:val="right" w:leader="dot" w:pos="9350"/>
        </w:tabs>
        <w:rPr>
          <w:rFonts w:asciiTheme="minorHAnsi" w:eastAsiaTheme="minorEastAsia" w:hAnsiTheme="minorHAnsi" w:cstheme="minorBidi"/>
          <w:noProof/>
        </w:rPr>
      </w:pPr>
      <w:hyperlink w:anchor="_Toc38525198" w:history="1">
        <w:r w:rsidR="003F435B" w:rsidRPr="00996B15">
          <w:rPr>
            <w:rStyle w:val="Hyperlink"/>
            <w:noProof/>
          </w:rPr>
          <w:t>0930 _WrapMenu2</w:t>
        </w:r>
        <w:r w:rsidR="003F435B">
          <w:rPr>
            <w:noProof/>
            <w:webHidden/>
          </w:rPr>
          <w:tab/>
        </w:r>
        <w:r w:rsidR="003F435B">
          <w:rPr>
            <w:noProof/>
            <w:webHidden/>
          </w:rPr>
          <w:fldChar w:fldCharType="begin"/>
        </w:r>
        <w:r w:rsidR="003F435B">
          <w:rPr>
            <w:noProof/>
            <w:webHidden/>
          </w:rPr>
          <w:instrText xml:space="preserve"> PAGEREF _Toc38525198 \h </w:instrText>
        </w:r>
        <w:r w:rsidR="003F435B">
          <w:rPr>
            <w:noProof/>
            <w:webHidden/>
          </w:rPr>
        </w:r>
        <w:r w:rsidR="003F435B">
          <w:rPr>
            <w:noProof/>
            <w:webHidden/>
          </w:rPr>
          <w:fldChar w:fldCharType="separate"/>
        </w:r>
        <w:r w:rsidR="003F435B">
          <w:rPr>
            <w:noProof/>
            <w:webHidden/>
          </w:rPr>
          <w:t>28</w:t>
        </w:r>
        <w:r w:rsidR="003F435B">
          <w:rPr>
            <w:noProof/>
            <w:webHidden/>
          </w:rPr>
          <w:fldChar w:fldCharType="end"/>
        </w:r>
      </w:hyperlink>
    </w:p>
    <w:p w14:paraId="7DC49456" w14:textId="04C5695D" w:rsidR="005412A5" w:rsidRPr="00732B9D" w:rsidRDefault="001632CF" w:rsidP="00732B9D">
      <w:r w:rsidRPr="00907B70">
        <w:lastRenderedPageBreak/>
        <w:fldChar w:fldCharType="end"/>
      </w:r>
    </w:p>
    <w:p w14:paraId="40796C0A" w14:textId="52559B02" w:rsidR="003A6E73" w:rsidRPr="00907B70" w:rsidRDefault="005412A5" w:rsidP="00FB10D6">
      <w:pPr>
        <w:pStyle w:val="Heading1"/>
      </w:pPr>
      <w:bookmarkStart w:id="1" w:name="_Toc34307539"/>
      <w:bookmarkStart w:id="2" w:name="_Toc38525170"/>
      <w:r>
        <w:t>Revision History</w:t>
      </w:r>
      <w:bookmarkEnd w:id="1"/>
      <w:bookmarkEnd w:id="2"/>
    </w:p>
    <w:tbl>
      <w:tblPr>
        <w:tblW w:w="9145" w:type="dxa"/>
        <w:tblInd w:w="125" w:type="dxa"/>
        <w:tblCellMar>
          <w:left w:w="0" w:type="dxa"/>
          <w:right w:w="0" w:type="dxa"/>
        </w:tblCellMar>
        <w:tblLook w:val="04A0" w:firstRow="1" w:lastRow="0" w:firstColumn="1" w:lastColumn="0" w:noHBand="0" w:noVBand="1"/>
      </w:tblPr>
      <w:tblGrid>
        <w:gridCol w:w="1550"/>
        <w:gridCol w:w="1825"/>
        <w:gridCol w:w="5770"/>
      </w:tblGrid>
      <w:tr w:rsidR="00ED76D9" w:rsidRPr="00907B70" w14:paraId="3EB93599" w14:textId="689CEC70" w:rsidTr="00ED76D9">
        <w:tc>
          <w:tcPr>
            <w:tcW w:w="1550" w:type="dxa"/>
            <w:tcBorders>
              <w:top w:val="single" w:sz="8" w:space="0" w:color="999999"/>
              <w:left w:val="nil"/>
              <w:bottom w:val="single" w:sz="8" w:space="0" w:color="999999"/>
              <w:right w:val="single" w:sz="8" w:space="0" w:color="999999"/>
            </w:tcBorders>
            <w:shd w:val="clear" w:color="auto" w:fill="E5E5E5"/>
            <w:tcMar>
              <w:top w:w="0" w:type="dxa"/>
              <w:left w:w="115" w:type="dxa"/>
              <w:bottom w:w="0" w:type="dxa"/>
              <w:right w:w="115" w:type="dxa"/>
            </w:tcMar>
            <w:hideMark/>
          </w:tcPr>
          <w:p w14:paraId="59CAFDEB" w14:textId="77777777" w:rsidR="00ED76D9" w:rsidRPr="00907B70" w:rsidRDefault="00ED76D9" w:rsidP="00ED76D9">
            <w:pPr>
              <w:pStyle w:val="BodyText"/>
              <w:rPr>
                <w:b/>
                <w:bCs/>
              </w:rPr>
            </w:pPr>
            <w:r w:rsidRPr="00907B70">
              <w:rPr>
                <w:b/>
                <w:bCs/>
              </w:rPr>
              <w:t>Revision Date</w:t>
            </w:r>
          </w:p>
        </w:tc>
        <w:tc>
          <w:tcPr>
            <w:tcW w:w="1825" w:type="dxa"/>
            <w:tcBorders>
              <w:top w:val="single" w:sz="8" w:space="0" w:color="999999"/>
              <w:left w:val="nil"/>
              <w:bottom w:val="single" w:sz="8" w:space="0" w:color="999999"/>
              <w:right w:val="single" w:sz="8" w:space="0" w:color="999999"/>
            </w:tcBorders>
            <w:shd w:val="clear" w:color="auto" w:fill="E5E5E5"/>
            <w:tcMar>
              <w:top w:w="0" w:type="dxa"/>
              <w:left w:w="115" w:type="dxa"/>
              <w:bottom w:w="0" w:type="dxa"/>
              <w:right w:w="115" w:type="dxa"/>
            </w:tcMar>
            <w:hideMark/>
          </w:tcPr>
          <w:p w14:paraId="5B7BFD81" w14:textId="77777777" w:rsidR="00ED76D9" w:rsidRPr="00907B70" w:rsidRDefault="00ED76D9" w:rsidP="00ED76D9">
            <w:pPr>
              <w:pStyle w:val="BodyText"/>
              <w:rPr>
                <w:b/>
                <w:bCs/>
              </w:rPr>
            </w:pPr>
            <w:r w:rsidRPr="00907B70">
              <w:rPr>
                <w:b/>
                <w:bCs/>
              </w:rPr>
              <w:t>Revised By</w:t>
            </w:r>
          </w:p>
        </w:tc>
        <w:tc>
          <w:tcPr>
            <w:tcW w:w="5770" w:type="dxa"/>
            <w:tcBorders>
              <w:top w:val="single" w:sz="8" w:space="0" w:color="999999"/>
              <w:left w:val="nil"/>
              <w:bottom w:val="single" w:sz="8" w:space="0" w:color="999999"/>
              <w:right w:val="single" w:sz="8" w:space="0" w:color="999999"/>
            </w:tcBorders>
            <w:shd w:val="clear" w:color="auto" w:fill="E5E5E5"/>
          </w:tcPr>
          <w:p w14:paraId="672762B8" w14:textId="43AE1F5F" w:rsidR="00ED76D9" w:rsidRPr="00907B70" w:rsidRDefault="00ED76D9" w:rsidP="00ED76D9">
            <w:pPr>
              <w:pStyle w:val="BodyText"/>
              <w:rPr>
                <w:b/>
                <w:bCs/>
              </w:rPr>
            </w:pPr>
            <w:r w:rsidRPr="00907B70">
              <w:rPr>
                <w:b/>
                <w:bCs/>
              </w:rPr>
              <w:t>Revision Description</w:t>
            </w:r>
          </w:p>
        </w:tc>
      </w:tr>
      <w:tr w:rsidR="00ED76D9" w:rsidRPr="00907B70" w14:paraId="03D95E52" w14:textId="6D032B78" w:rsidTr="00665056">
        <w:tc>
          <w:tcPr>
            <w:tcW w:w="1550" w:type="dxa"/>
            <w:tcBorders>
              <w:top w:val="single" w:sz="8" w:space="0" w:color="999999"/>
              <w:left w:val="single" w:sz="6" w:space="0" w:color="999999"/>
              <w:bottom w:val="single" w:sz="8" w:space="0" w:color="999999"/>
              <w:right w:val="single" w:sz="6" w:space="0" w:color="999999"/>
            </w:tcBorders>
            <w:shd w:val="clear" w:color="auto" w:fill="FFFFFF"/>
            <w:tcMar>
              <w:top w:w="0" w:type="dxa"/>
              <w:left w:w="115" w:type="dxa"/>
              <w:bottom w:w="0" w:type="dxa"/>
              <w:right w:w="115" w:type="dxa"/>
            </w:tcMar>
          </w:tcPr>
          <w:p w14:paraId="479C5305" w14:textId="75DB16AD" w:rsidR="00ED76D9" w:rsidRPr="00907B70" w:rsidRDefault="0038183A" w:rsidP="00ED76D9">
            <w:pPr>
              <w:rPr>
                <w:rFonts w:asciiTheme="minorHAnsi" w:eastAsiaTheme="minorHAnsi" w:hAnsiTheme="minorHAnsi"/>
              </w:rPr>
            </w:pPr>
            <w:r>
              <w:rPr>
                <w:rFonts w:asciiTheme="minorHAnsi" w:eastAsiaTheme="minorHAnsi" w:hAnsiTheme="minorHAnsi"/>
              </w:rPr>
              <w:t>1/</w:t>
            </w:r>
            <w:r w:rsidR="00A200FF">
              <w:rPr>
                <w:rFonts w:asciiTheme="minorHAnsi" w:eastAsiaTheme="minorHAnsi" w:hAnsiTheme="minorHAnsi"/>
              </w:rPr>
              <w:t>2</w:t>
            </w:r>
            <w:r>
              <w:rPr>
                <w:rFonts w:asciiTheme="minorHAnsi" w:eastAsiaTheme="minorHAnsi" w:hAnsiTheme="minorHAnsi"/>
              </w:rPr>
              <w:t>2</w:t>
            </w:r>
            <w:r w:rsidR="00ED76D9">
              <w:rPr>
                <w:rFonts w:asciiTheme="minorHAnsi" w:eastAsiaTheme="minorHAnsi" w:hAnsiTheme="minorHAnsi"/>
              </w:rPr>
              <w:t>/20</w:t>
            </w:r>
            <w:r>
              <w:rPr>
                <w:rFonts w:asciiTheme="minorHAnsi" w:eastAsiaTheme="minorHAnsi" w:hAnsiTheme="minorHAnsi"/>
              </w:rPr>
              <w:t>20</w:t>
            </w:r>
          </w:p>
        </w:tc>
        <w:tc>
          <w:tcPr>
            <w:tcW w:w="1825" w:type="dxa"/>
            <w:tcBorders>
              <w:top w:val="single" w:sz="8" w:space="0" w:color="999999"/>
              <w:left w:val="single" w:sz="6" w:space="0" w:color="999999"/>
              <w:bottom w:val="single" w:sz="8" w:space="0" w:color="999999"/>
              <w:right w:val="single" w:sz="8" w:space="0" w:color="999999"/>
            </w:tcBorders>
            <w:tcMar>
              <w:top w:w="0" w:type="dxa"/>
              <w:left w:w="115" w:type="dxa"/>
              <w:bottom w:w="0" w:type="dxa"/>
              <w:right w:w="115" w:type="dxa"/>
            </w:tcMar>
          </w:tcPr>
          <w:p w14:paraId="5329C0E1" w14:textId="35727CF2" w:rsidR="00ED76D9" w:rsidRPr="00907B70" w:rsidRDefault="0038183A" w:rsidP="00ED76D9">
            <w:pPr>
              <w:rPr>
                <w:rFonts w:asciiTheme="minorHAnsi" w:eastAsiaTheme="minorHAnsi" w:hAnsiTheme="minorHAnsi"/>
              </w:rPr>
            </w:pPr>
            <w:r>
              <w:rPr>
                <w:rFonts w:asciiTheme="minorHAnsi" w:eastAsiaTheme="minorHAnsi" w:hAnsiTheme="minorHAnsi"/>
              </w:rPr>
              <w:t>Kevin Maas</w:t>
            </w:r>
          </w:p>
        </w:tc>
        <w:tc>
          <w:tcPr>
            <w:tcW w:w="5770" w:type="dxa"/>
            <w:tcBorders>
              <w:top w:val="single" w:sz="8" w:space="0" w:color="999999"/>
              <w:left w:val="single" w:sz="6" w:space="0" w:color="999999"/>
              <w:bottom w:val="single" w:sz="8" w:space="0" w:color="999999"/>
              <w:right w:val="single" w:sz="8" w:space="0" w:color="999999"/>
            </w:tcBorders>
          </w:tcPr>
          <w:p w14:paraId="2DA799C0" w14:textId="3822F1C7" w:rsidR="00ED76D9" w:rsidRDefault="0038183A" w:rsidP="00ED76D9">
            <w:pPr>
              <w:rPr>
                <w:rFonts w:asciiTheme="minorHAnsi" w:eastAsiaTheme="minorHAnsi" w:hAnsiTheme="minorHAnsi"/>
              </w:rPr>
            </w:pPr>
            <w:r>
              <w:rPr>
                <w:rFonts w:asciiTheme="minorHAnsi" w:eastAsiaTheme="minorHAnsi" w:hAnsiTheme="minorHAnsi"/>
              </w:rPr>
              <w:t>Ini</w:t>
            </w:r>
            <w:r w:rsidR="00C343E7">
              <w:rPr>
                <w:rFonts w:asciiTheme="minorHAnsi" w:eastAsiaTheme="minorHAnsi" w:hAnsiTheme="minorHAnsi"/>
              </w:rPr>
              <w:t>tial version</w:t>
            </w:r>
            <w:r w:rsidR="00ED76D9" w:rsidRPr="00907B70">
              <w:rPr>
                <w:rFonts w:asciiTheme="minorHAnsi" w:eastAsiaTheme="minorHAnsi" w:hAnsiTheme="minorHAnsi"/>
              </w:rPr>
              <w:t xml:space="preserve"> </w:t>
            </w:r>
          </w:p>
        </w:tc>
      </w:tr>
      <w:tr w:rsidR="00665056" w:rsidRPr="00907B70" w14:paraId="5E2B7E62" w14:textId="77777777" w:rsidTr="007B063B">
        <w:tc>
          <w:tcPr>
            <w:tcW w:w="1550" w:type="dxa"/>
            <w:tcBorders>
              <w:top w:val="single" w:sz="8" w:space="0" w:color="999999"/>
              <w:left w:val="single" w:sz="6" w:space="0" w:color="999999"/>
              <w:bottom w:val="single" w:sz="8" w:space="0" w:color="999999"/>
              <w:right w:val="single" w:sz="6" w:space="0" w:color="999999"/>
            </w:tcBorders>
            <w:shd w:val="clear" w:color="auto" w:fill="FFFFFF"/>
            <w:tcMar>
              <w:top w:w="0" w:type="dxa"/>
              <w:left w:w="115" w:type="dxa"/>
              <w:bottom w:w="0" w:type="dxa"/>
              <w:right w:w="115" w:type="dxa"/>
            </w:tcMar>
          </w:tcPr>
          <w:p w14:paraId="2A680826" w14:textId="2B6A270F" w:rsidR="00665056" w:rsidRDefault="00665056" w:rsidP="00665056">
            <w:pPr>
              <w:rPr>
                <w:rFonts w:asciiTheme="minorHAnsi" w:eastAsiaTheme="minorHAnsi" w:hAnsiTheme="minorHAnsi"/>
              </w:rPr>
            </w:pPr>
            <w:r>
              <w:rPr>
                <w:rFonts w:asciiTheme="minorHAnsi" w:eastAsiaTheme="minorHAnsi" w:hAnsiTheme="minorHAnsi"/>
              </w:rPr>
              <w:t>1/30/2020</w:t>
            </w:r>
          </w:p>
        </w:tc>
        <w:tc>
          <w:tcPr>
            <w:tcW w:w="1825" w:type="dxa"/>
            <w:tcBorders>
              <w:top w:val="single" w:sz="8" w:space="0" w:color="999999"/>
              <w:left w:val="single" w:sz="6" w:space="0" w:color="999999"/>
              <w:bottom w:val="single" w:sz="8" w:space="0" w:color="999999"/>
              <w:right w:val="single" w:sz="8" w:space="0" w:color="999999"/>
            </w:tcBorders>
            <w:tcMar>
              <w:top w:w="0" w:type="dxa"/>
              <w:left w:w="115" w:type="dxa"/>
              <w:bottom w:w="0" w:type="dxa"/>
              <w:right w:w="115" w:type="dxa"/>
            </w:tcMar>
          </w:tcPr>
          <w:p w14:paraId="740D6B8C" w14:textId="22694557" w:rsidR="00665056" w:rsidRDefault="00665056" w:rsidP="00665056">
            <w:pPr>
              <w:rPr>
                <w:rFonts w:asciiTheme="minorHAnsi" w:eastAsiaTheme="minorHAnsi" w:hAnsiTheme="minorHAnsi"/>
              </w:rPr>
            </w:pPr>
            <w:r>
              <w:rPr>
                <w:rFonts w:asciiTheme="minorHAnsi" w:eastAsiaTheme="minorHAnsi" w:hAnsiTheme="minorHAnsi"/>
              </w:rPr>
              <w:t>Kevin Maas</w:t>
            </w:r>
          </w:p>
        </w:tc>
        <w:tc>
          <w:tcPr>
            <w:tcW w:w="5770" w:type="dxa"/>
            <w:tcBorders>
              <w:top w:val="single" w:sz="8" w:space="0" w:color="999999"/>
              <w:left w:val="single" w:sz="6" w:space="0" w:color="999999"/>
              <w:bottom w:val="single" w:sz="8" w:space="0" w:color="999999"/>
              <w:right w:val="single" w:sz="8" w:space="0" w:color="999999"/>
            </w:tcBorders>
          </w:tcPr>
          <w:p w14:paraId="41E3E095" w14:textId="3B95DABF" w:rsidR="00665056" w:rsidRDefault="00665056" w:rsidP="00665056">
            <w:pPr>
              <w:rPr>
                <w:rFonts w:asciiTheme="minorHAnsi" w:eastAsiaTheme="minorHAnsi" w:hAnsiTheme="minorHAnsi"/>
              </w:rPr>
            </w:pPr>
            <w:r>
              <w:rPr>
                <w:rFonts w:asciiTheme="minorHAnsi" w:eastAsiaTheme="minorHAnsi" w:hAnsiTheme="minorHAnsi"/>
              </w:rPr>
              <w:t>Updated 0330_InstrLtr</w:t>
            </w:r>
          </w:p>
        </w:tc>
      </w:tr>
      <w:tr w:rsidR="007B063B" w:rsidRPr="00907B70" w14:paraId="15AECF42" w14:textId="77777777" w:rsidTr="00BD176C">
        <w:tc>
          <w:tcPr>
            <w:tcW w:w="1550" w:type="dxa"/>
            <w:tcBorders>
              <w:top w:val="single" w:sz="8" w:space="0" w:color="999999"/>
              <w:left w:val="single" w:sz="6" w:space="0" w:color="999999"/>
              <w:bottom w:val="single" w:sz="8" w:space="0" w:color="999999"/>
              <w:right w:val="single" w:sz="6" w:space="0" w:color="999999"/>
            </w:tcBorders>
            <w:shd w:val="clear" w:color="auto" w:fill="FFFFFF"/>
            <w:tcMar>
              <w:top w:w="0" w:type="dxa"/>
              <w:left w:w="115" w:type="dxa"/>
              <w:bottom w:w="0" w:type="dxa"/>
              <w:right w:w="115" w:type="dxa"/>
            </w:tcMar>
          </w:tcPr>
          <w:p w14:paraId="188179B0" w14:textId="65714B49" w:rsidR="007B063B" w:rsidRDefault="007B063B" w:rsidP="00665056">
            <w:pPr>
              <w:rPr>
                <w:rFonts w:asciiTheme="minorHAnsi" w:eastAsiaTheme="minorHAnsi" w:hAnsiTheme="minorHAnsi"/>
              </w:rPr>
            </w:pPr>
            <w:r>
              <w:rPr>
                <w:rFonts w:asciiTheme="minorHAnsi" w:eastAsiaTheme="minorHAnsi" w:hAnsiTheme="minorHAnsi"/>
              </w:rPr>
              <w:t>3/02/2020</w:t>
            </w:r>
          </w:p>
        </w:tc>
        <w:tc>
          <w:tcPr>
            <w:tcW w:w="1825" w:type="dxa"/>
            <w:tcBorders>
              <w:top w:val="single" w:sz="8" w:space="0" w:color="999999"/>
              <w:left w:val="single" w:sz="6" w:space="0" w:color="999999"/>
              <w:bottom w:val="single" w:sz="8" w:space="0" w:color="999999"/>
              <w:right w:val="single" w:sz="8" w:space="0" w:color="999999"/>
            </w:tcBorders>
            <w:tcMar>
              <w:top w:w="0" w:type="dxa"/>
              <w:left w:w="115" w:type="dxa"/>
              <w:bottom w:w="0" w:type="dxa"/>
              <w:right w:w="115" w:type="dxa"/>
            </w:tcMar>
          </w:tcPr>
          <w:p w14:paraId="3A2621AA" w14:textId="75837F84" w:rsidR="007B063B" w:rsidRDefault="007B063B" w:rsidP="00665056">
            <w:pPr>
              <w:rPr>
                <w:rFonts w:asciiTheme="minorHAnsi" w:eastAsiaTheme="minorHAnsi" w:hAnsiTheme="minorHAnsi"/>
              </w:rPr>
            </w:pPr>
            <w:r>
              <w:rPr>
                <w:rFonts w:asciiTheme="minorHAnsi" w:eastAsiaTheme="minorHAnsi" w:hAnsiTheme="minorHAnsi"/>
              </w:rPr>
              <w:t>Carolyn Daugherty</w:t>
            </w:r>
          </w:p>
        </w:tc>
        <w:tc>
          <w:tcPr>
            <w:tcW w:w="5770" w:type="dxa"/>
            <w:tcBorders>
              <w:top w:val="single" w:sz="8" w:space="0" w:color="999999"/>
              <w:left w:val="single" w:sz="6" w:space="0" w:color="999999"/>
              <w:bottom w:val="single" w:sz="8" w:space="0" w:color="999999"/>
              <w:right w:val="single" w:sz="8" w:space="0" w:color="999999"/>
            </w:tcBorders>
          </w:tcPr>
          <w:p w14:paraId="7321C6D0" w14:textId="77777777" w:rsidR="009243E7" w:rsidRDefault="007B063B" w:rsidP="00665056">
            <w:pPr>
              <w:rPr>
                <w:rFonts w:asciiTheme="minorHAnsi" w:eastAsiaTheme="minorHAnsi" w:hAnsiTheme="minorHAnsi"/>
              </w:rPr>
            </w:pPr>
            <w:r>
              <w:rPr>
                <w:rFonts w:asciiTheme="minorHAnsi" w:eastAsiaTheme="minorHAnsi" w:hAnsiTheme="minorHAnsi"/>
              </w:rPr>
              <w:t>Added 320_ChangeMenu</w:t>
            </w:r>
          </w:p>
          <w:p w14:paraId="63E65098" w14:textId="7A2FE7F2" w:rsidR="00990EB9" w:rsidRDefault="00990EB9" w:rsidP="00665056">
            <w:pPr>
              <w:rPr>
                <w:rFonts w:asciiTheme="minorHAnsi" w:eastAsiaTheme="minorHAnsi" w:hAnsiTheme="minorHAnsi"/>
              </w:rPr>
            </w:pPr>
            <w:r>
              <w:rPr>
                <w:rFonts w:asciiTheme="minorHAnsi" w:eastAsiaTheme="minorHAnsi" w:hAnsiTheme="minorHAnsi"/>
              </w:rPr>
              <w:t>Updated .wav file names</w:t>
            </w:r>
          </w:p>
        </w:tc>
      </w:tr>
      <w:tr w:rsidR="00BD176C" w:rsidRPr="00907B70" w14:paraId="343EF1C8" w14:textId="77777777" w:rsidTr="00ED76D9">
        <w:tc>
          <w:tcPr>
            <w:tcW w:w="1550" w:type="dxa"/>
            <w:tcBorders>
              <w:top w:val="single" w:sz="8" w:space="0" w:color="999999"/>
              <w:left w:val="single" w:sz="6" w:space="0" w:color="999999"/>
              <w:bottom w:val="single" w:sz="6" w:space="0" w:color="999999"/>
              <w:right w:val="single" w:sz="6" w:space="0" w:color="999999"/>
            </w:tcBorders>
            <w:shd w:val="clear" w:color="auto" w:fill="FFFFFF"/>
            <w:tcMar>
              <w:top w:w="0" w:type="dxa"/>
              <w:left w:w="115" w:type="dxa"/>
              <w:bottom w:w="0" w:type="dxa"/>
              <w:right w:w="115" w:type="dxa"/>
            </w:tcMar>
          </w:tcPr>
          <w:p w14:paraId="1317D8AC" w14:textId="5527A430" w:rsidR="00BD176C" w:rsidRDefault="00BD176C" w:rsidP="00665056">
            <w:pPr>
              <w:rPr>
                <w:rFonts w:asciiTheme="minorHAnsi" w:eastAsiaTheme="minorHAnsi" w:hAnsiTheme="minorHAnsi"/>
              </w:rPr>
            </w:pPr>
            <w:r>
              <w:rPr>
                <w:rFonts w:asciiTheme="minorHAnsi" w:eastAsiaTheme="minorHAnsi" w:hAnsiTheme="minorHAnsi"/>
              </w:rPr>
              <w:t>4/03/2020</w:t>
            </w:r>
          </w:p>
        </w:tc>
        <w:tc>
          <w:tcPr>
            <w:tcW w:w="1825" w:type="dxa"/>
            <w:tcBorders>
              <w:top w:val="single" w:sz="8" w:space="0" w:color="999999"/>
              <w:left w:val="single" w:sz="6" w:space="0" w:color="999999"/>
              <w:bottom w:val="single" w:sz="6" w:space="0" w:color="999999"/>
              <w:right w:val="single" w:sz="8" w:space="0" w:color="999999"/>
            </w:tcBorders>
            <w:tcMar>
              <w:top w:w="0" w:type="dxa"/>
              <w:left w:w="115" w:type="dxa"/>
              <w:bottom w:w="0" w:type="dxa"/>
              <w:right w:w="115" w:type="dxa"/>
            </w:tcMar>
          </w:tcPr>
          <w:p w14:paraId="14DFFF27" w14:textId="5D41090E" w:rsidR="00BD176C" w:rsidRDefault="00BD176C" w:rsidP="00665056">
            <w:pPr>
              <w:rPr>
                <w:rFonts w:asciiTheme="minorHAnsi" w:eastAsiaTheme="minorHAnsi" w:hAnsiTheme="minorHAnsi"/>
              </w:rPr>
            </w:pPr>
            <w:r>
              <w:rPr>
                <w:rFonts w:asciiTheme="minorHAnsi" w:eastAsiaTheme="minorHAnsi" w:hAnsiTheme="minorHAnsi"/>
              </w:rPr>
              <w:t>Carolyn Daugherty</w:t>
            </w:r>
          </w:p>
        </w:tc>
        <w:tc>
          <w:tcPr>
            <w:tcW w:w="5770" w:type="dxa"/>
            <w:tcBorders>
              <w:top w:val="single" w:sz="8" w:space="0" w:color="999999"/>
              <w:left w:val="single" w:sz="6" w:space="0" w:color="999999"/>
              <w:bottom w:val="single" w:sz="6" w:space="0" w:color="999999"/>
              <w:right w:val="single" w:sz="8" w:space="0" w:color="999999"/>
            </w:tcBorders>
          </w:tcPr>
          <w:p w14:paraId="704C2546" w14:textId="605EFC74" w:rsidR="00BD176C" w:rsidRDefault="00BD176C" w:rsidP="00665056">
            <w:pPr>
              <w:rPr>
                <w:rFonts w:asciiTheme="minorHAnsi" w:eastAsiaTheme="minorHAnsi" w:hAnsiTheme="minorHAnsi"/>
              </w:rPr>
            </w:pPr>
            <w:r>
              <w:rPr>
                <w:rFonts w:asciiTheme="minorHAnsi" w:eastAsiaTheme="minorHAnsi" w:hAnsiTheme="minorHAnsi"/>
              </w:rPr>
              <w:t>Updated menu 310</w:t>
            </w:r>
          </w:p>
        </w:tc>
      </w:tr>
      <w:tr w:rsidR="008117A4" w14:paraId="3F023D41" w14:textId="77777777" w:rsidTr="008117A4">
        <w:tc>
          <w:tcPr>
            <w:tcW w:w="1550" w:type="dxa"/>
            <w:tcBorders>
              <w:top w:val="single" w:sz="8" w:space="0" w:color="999999"/>
              <w:left w:val="single" w:sz="6" w:space="0" w:color="999999"/>
              <w:bottom w:val="single" w:sz="6" w:space="0" w:color="999999"/>
              <w:right w:val="single" w:sz="6" w:space="0" w:color="999999"/>
            </w:tcBorders>
            <w:shd w:val="clear" w:color="auto" w:fill="FFFFFF"/>
            <w:tcMar>
              <w:top w:w="0" w:type="dxa"/>
              <w:left w:w="115" w:type="dxa"/>
              <w:bottom w:w="0" w:type="dxa"/>
              <w:right w:w="115" w:type="dxa"/>
            </w:tcMar>
          </w:tcPr>
          <w:p w14:paraId="329B62BF" w14:textId="6FFB7742" w:rsidR="008117A4" w:rsidRDefault="001522D5" w:rsidP="00FA4243">
            <w:pPr>
              <w:rPr>
                <w:rFonts w:asciiTheme="minorHAnsi" w:eastAsiaTheme="minorHAnsi" w:hAnsiTheme="minorHAnsi"/>
              </w:rPr>
            </w:pPr>
            <w:bookmarkStart w:id="3" w:name="_Hlk38372406"/>
            <w:r>
              <w:rPr>
                <w:rFonts w:asciiTheme="minorHAnsi" w:eastAsiaTheme="minorHAnsi" w:hAnsiTheme="minorHAnsi"/>
              </w:rPr>
              <w:t>4/09</w:t>
            </w:r>
            <w:r w:rsidR="008117A4">
              <w:rPr>
                <w:rFonts w:asciiTheme="minorHAnsi" w:eastAsiaTheme="minorHAnsi" w:hAnsiTheme="minorHAnsi"/>
              </w:rPr>
              <w:t>/2020</w:t>
            </w:r>
          </w:p>
        </w:tc>
        <w:tc>
          <w:tcPr>
            <w:tcW w:w="1825" w:type="dxa"/>
            <w:tcBorders>
              <w:top w:val="single" w:sz="8" w:space="0" w:color="999999"/>
              <w:left w:val="single" w:sz="6" w:space="0" w:color="999999"/>
              <w:bottom w:val="single" w:sz="6" w:space="0" w:color="999999"/>
              <w:right w:val="single" w:sz="8" w:space="0" w:color="999999"/>
            </w:tcBorders>
            <w:tcMar>
              <w:top w:w="0" w:type="dxa"/>
              <w:left w:w="115" w:type="dxa"/>
              <w:bottom w:w="0" w:type="dxa"/>
              <w:right w:w="115" w:type="dxa"/>
            </w:tcMar>
          </w:tcPr>
          <w:p w14:paraId="0E280C7C" w14:textId="4F9285D0" w:rsidR="008117A4" w:rsidRDefault="008117A4" w:rsidP="00FA4243">
            <w:pPr>
              <w:rPr>
                <w:rFonts w:asciiTheme="minorHAnsi" w:eastAsiaTheme="minorHAnsi" w:hAnsiTheme="minorHAnsi"/>
              </w:rPr>
            </w:pPr>
            <w:r>
              <w:rPr>
                <w:rFonts w:asciiTheme="minorHAnsi" w:eastAsiaTheme="minorHAnsi" w:hAnsiTheme="minorHAnsi"/>
              </w:rPr>
              <w:t>Leo Prada</w:t>
            </w:r>
          </w:p>
        </w:tc>
        <w:tc>
          <w:tcPr>
            <w:tcW w:w="5770" w:type="dxa"/>
            <w:tcBorders>
              <w:top w:val="single" w:sz="8" w:space="0" w:color="999999"/>
              <w:left w:val="single" w:sz="6" w:space="0" w:color="999999"/>
              <w:bottom w:val="single" w:sz="6" w:space="0" w:color="999999"/>
              <w:right w:val="single" w:sz="8" w:space="0" w:color="999999"/>
            </w:tcBorders>
          </w:tcPr>
          <w:p w14:paraId="3173B562" w14:textId="2F0B023E" w:rsidR="008117A4" w:rsidRDefault="008117A4" w:rsidP="00FA4243">
            <w:pPr>
              <w:rPr>
                <w:rFonts w:asciiTheme="minorHAnsi" w:eastAsiaTheme="minorHAnsi" w:hAnsiTheme="minorHAnsi"/>
              </w:rPr>
            </w:pPr>
            <w:r>
              <w:rPr>
                <w:rFonts w:asciiTheme="minorHAnsi" w:eastAsiaTheme="minorHAnsi" w:hAnsiTheme="minorHAnsi"/>
              </w:rPr>
              <w:t>Spanish Version</w:t>
            </w:r>
          </w:p>
        </w:tc>
      </w:tr>
      <w:tr w:rsidR="00083018" w:rsidRPr="00907B70" w14:paraId="242996E5" w14:textId="77777777" w:rsidTr="00083018">
        <w:tc>
          <w:tcPr>
            <w:tcW w:w="1550" w:type="dxa"/>
            <w:tcBorders>
              <w:top w:val="single" w:sz="8" w:space="0" w:color="999999"/>
              <w:left w:val="single" w:sz="6" w:space="0" w:color="999999"/>
              <w:bottom w:val="single" w:sz="6" w:space="0" w:color="999999"/>
              <w:right w:val="single" w:sz="6" w:space="0" w:color="999999"/>
            </w:tcBorders>
            <w:shd w:val="clear" w:color="auto" w:fill="FFFFFF"/>
            <w:tcMar>
              <w:top w:w="0" w:type="dxa"/>
              <w:left w:w="115" w:type="dxa"/>
              <w:bottom w:w="0" w:type="dxa"/>
              <w:right w:w="115" w:type="dxa"/>
            </w:tcMar>
          </w:tcPr>
          <w:p w14:paraId="390CC15B" w14:textId="77777777" w:rsidR="00083018" w:rsidRDefault="00083018" w:rsidP="00BE2F4B">
            <w:pPr>
              <w:rPr>
                <w:rFonts w:asciiTheme="minorHAnsi" w:eastAsiaTheme="minorHAnsi" w:hAnsiTheme="minorHAnsi"/>
              </w:rPr>
            </w:pPr>
            <w:r>
              <w:rPr>
                <w:rFonts w:asciiTheme="minorHAnsi" w:eastAsiaTheme="minorHAnsi" w:hAnsiTheme="minorHAnsi"/>
              </w:rPr>
              <w:t>4/15/2020</w:t>
            </w:r>
          </w:p>
        </w:tc>
        <w:tc>
          <w:tcPr>
            <w:tcW w:w="1825" w:type="dxa"/>
            <w:tcBorders>
              <w:top w:val="single" w:sz="8" w:space="0" w:color="999999"/>
              <w:left w:val="single" w:sz="6" w:space="0" w:color="999999"/>
              <w:bottom w:val="single" w:sz="6" w:space="0" w:color="999999"/>
              <w:right w:val="single" w:sz="8" w:space="0" w:color="999999"/>
            </w:tcBorders>
            <w:tcMar>
              <w:top w:w="0" w:type="dxa"/>
              <w:left w:w="115" w:type="dxa"/>
              <w:bottom w:w="0" w:type="dxa"/>
              <w:right w:w="115" w:type="dxa"/>
            </w:tcMar>
          </w:tcPr>
          <w:p w14:paraId="39629002" w14:textId="77777777" w:rsidR="00083018" w:rsidRDefault="00083018" w:rsidP="00BE2F4B">
            <w:pPr>
              <w:rPr>
                <w:rFonts w:asciiTheme="minorHAnsi" w:eastAsiaTheme="minorHAnsi" w:hAnsiTheme="minorHAnsi"/>
              </w:rPr>
            </w:pPr>
            <w:r>
              <w:rPr>
                <w:rFonts w:asciiTheme="minorHAnsi" w:eastAsiaTheme="minorHAnsi" w:hAnsiTheme="minorHAnsi"/>
              </w:rPr>
              <w:t>Carolyn Daugherty</w:t>
            </w:r>
          </w:p>
        </w:tc>
        <w:tc>
          <w:tcPr>
            <w:tcW w:w="5770" w:type="dxa"/>
            <w:tcBorders>
              <w:top w:val="single" w:sz="8" w:space="0" w:color="999999"/>
              <w:left w:val="single" w:sz="6" w:space="0" w:color="999999"/>
              <w:bottom w:val="single" w:sz="6" w:space="0" w:color="999999"/>
              <w:right w:val="single" w:sz="8" w:space="0" w:color="999999"/>
            </w:tcBorders>
          </w:tcPr>
          <w:p w14:paraId="153B6F4D" w14:textId="77777777" w:rsidR="00083018" w:rsidRDefault="00083018" w:rsidP="00BE2F4B">
            <w:pPr>
              <w:rPr>
                <w:rFonts w:asciiTheme="minorHAnsi" w:eastAsiaTheme="minorHAnsi" w:hAnsiTheme="minorHAnsi"/>
              </w:rPr>
            </w:pPr>
            <w:r>
              <w:rPr>
                <w:rFonts w:asciiTheme="minorHAnsi" w:eastAsiaTheme="minorHAnsi" w:hAnsiTheme="minorHAnsi"/>
              </w:rPr>
              <w:t>Updated menus 300, 310, 320, 405, 450, 485, 500,</w:t>
            </w:r>
          </w:p>
        </w:tc>
      </w:tr>
      <w:tr w:rsidR="00BE2F4B" w14:paraId="0F14C7A3" w14:textId="77777777" w:rsidTr="00BE2F4B">
        <w:tc>
          <w:tcPr>
            <w:tcW w:w="1550" w:type="dxa"/>
            <w:tcBorders>
              <w:top w:val="single" w:sz="8" w:space="0" w:color="999999"/>
              <w:left w:val="single" w:sz="6" w:space="0" w:color="999999"/>
              <w:bottom w:val="single" w:sz="6" w:space="0" w:color="999999"/>
              <w:right w:val="single" w:sz="6" w:space="0" w:color="999999"/>
            </w:tcBorders>
            <w:shd w:val="clear" w:color="auto" w:fill="FFFFFF"/>
            <w:tcMar>
              <w:top w:w="0" w:type="dxa"/>
              <w:left w:w="115" w:type="dxa"/>
              <w:bottom w:w="0" w:type="dxa"/>
              <w:right w:w="115" w:type="dxa"/>
            </w:tcMar>
          </w:tcPr>
          <w:p w14:paraId="1A89E2A5" w14:textId="6E38FE8C" w:rsidR="00BE2F4B" w:rsidRDefault="00BE2F4B" w:rsidP="00BE2F4B">
            <w:pPr>
              <w:rPr>
                <w:rFonts w:asciiTheme="minorHAnsi" w:eastAsiaTheme="minorHAnsi" w:hAnsiTheme="minorHAnsi"/>
              </w:rPr>
            </w:pPr>
            <w:r>
              <w:rPr>
                <w:rFonts w:asciiTheme="minorHAnsi" w:eastAsiaTheme="minorHAnsi" w:hAnsiTheme="minorHAnsi"/>
              </w:rPr>
              <w:t>4/21/2020</w:t>
            </w:r>
          </w:p>
        </w:tc>
        <w:tc>
          <w:tcPr>
            <w:tcW w:w="1825" w:type="dxa"/>
            <w:tcBorders>
              <w:top w:val="single" w:sz="8" w:space="0" w:color="999999"/>
              <w:left w:val="single" w:sz="6" w:space="0" w:color="999999"/>
              <w:bottom w:val="single" w:sz="6" w:space="0" w:color="999999"/>
              <w:right w:val="single" w:sz="8" w:space="0" w:color="999999"/>
            </w:tcBorders>
            <w:tcMar>
              <w:top w:w="0" w:type="dxa"/>
              <w:left w:w="115" w:type="dxa"/>
              <w:bottom w:w="0" w:type="dxa"/>
              <w:right w:w="115" w:type="dxa"/>
            </w:tcMar>
          </w:tcPr>
          <w:p w14:paraId="36C8816C" w14:textId="77777777" w:rsidR="00BE2F4B" w:rsidRDefault="00BE2F4B" w:rsidP="00BE2F4B">
            <w:pPr>
              <w:rPr>
                <w:rFonts w:asciiTheme="minorHAnsi" w:eastAsiaTheme="minorHAnsi" w:hAnsiTheme="minorHAnsi"/>
              </w:rPr>
            </w:pPr>
            <w:r>
              <w:rPr>
                <w:rFonts w:asciiTheme="minorHAnsi" w:eastAsiaTheme="minorHAnsi" w:hAnsiTheme="minorHAnsi"/>
              </w:rPr>
              <w:t>Leo Prada</w:t>
            </w:r>
          </w:p>
        </w:tc>
        <w:tc>
          <w:tcPr>
            <w:tcW w:w="5770" w:type="dxa"/>
            <w:tcBorders>
              <w:top w:val="single" w:sz="8" w:space="0" w:color="999999"/>
              <w:left w:val="single" w:sz="6" w:space="0" w:color="999999"/>
              <w:bottom w:val="single" w:sz="6" w:space="0" w:color="999999"/>
              <w:right w:val="single" w:sz="8" w:space="0" w:color="999999"/>
            </w:tcBorders>
          </w:tcPr>
          <w:p w14:paraId="4519EFE4" w14:textId="77777777" w:rsidR="00BE2F4B" w:rsidRDefault="00BE2F4B" w:rsidP="00BE2F4B">
            <w:pPr>
              <w:rPr>
                <w:rFonts w:asciiTheme="minorHAnsi" w:eastAsiaTheme="minorHAnsi" w:hAnsiTheme="minorHAnsi"/>
              </w:rPr>
            </w:pPr>
            <w:r>
              <w:rPr>
                <w:rFonts w:asciiTheme="minorHAnsi" w:eastAsiaTheme="minorHAnsi" w:hAnsiTheme="minorHAnsi"/>
              </w:rPr>
              <w:t>Spanish Version</w:t>
            </w:r>
          </w:p>
        </w:tc>
      </w:tr>
      <w:bookmarkEnd w:id="3"/>
      <w:tr w:rsidR="00565EA9" w14:paraId="54C1813C" w14:textId="77777777" w:rsidTr="00565EA9">
        <w:tc>
          <w:tcPr>
            <w:tcW w:w="1550" w:type="dxa"/>
            <w:tcBorders>
              <w:top w:val="single" w:sz="8" w:space="0" w:color="999999"/>
              <w:left w:val="single" w:sz="6" w:space="0" w:color="999999"/>
              <w:bottom w:val="single" w:sz="6" w:space="0" w:color="999999"/>
              <w:right w:val="single" w:sz="6" w:space="0" w:color="999999"/>
            </w:tcBorders>
            <w:shd w:val="clear" w:color="auto" w:fill="FFFFFF"/>
            <w:tcMar>
              <w:top w:w="0" w:type="dxa"/>
              <w:left w:w="115" w:type="dxa"/>
              <w:bottom w:w="0" w:type="dxa"/>
              <w:right w:w="115" w:type="dxa"/>
            </w:tcMar>
          </w:tcPr>
          <w:p w14:paraId="2B4D3F36" w14:textId="2A21607A" w:rsidR="00565EA9" w:rsidRDefault="00565EA9" w:rsidP="00565EA9">
            <w:pPr>
              <w:rPr>
                <w:rFonts w:asciiTheme="minorHAnsi" w:eastAsiaTheme="minorHAnsi" w:hAnsiTheme="minorHAnsi"/>
              </w:rPr>
            </w:pPr>
            <w:r>
              <w:rPr>
                <w:rFonts w:asciiTheme="minorHAnsi" w:eastAsiaTheme="minorHAnsi" w:hAnsiTheme="minorHAnsi"/>
              </w:rPr>
              <w:t>06/08/2020</w:t>
            </w:r>
          </w:p>
        </w:tc>
        <w:tc>
          <w:tcPr>
            <w:tcW w:w="1825" w:type="dxa"/>
            <w:tcBorders>
              <w:top w:val="single" w:sz="8" w:space="0" w:color="999999"/>
              <w:left w:val="single" w:sz="6" w:space="0" w:color="999999"/>
              <w:bottom w:val="single" w:sz="6" w:space="0" w:color="999999"/>
              <w:right w:val="single" w:sz="8" w:space="0" w:color="999999"/>
            </w:tcBorders>
            <w:tcMar>
              <w:top w:w="0" w:type="dxa"/>
              <w:left w:w="115" w:type="dxa"/>
              <w:bottom w:w="0" w:type="dxa"/>
              <w:right w:w="115" w:type="dxa"/>
            </w:tcMar>
          </w:tcPr>
          <w:p w14:paraId="4D7ED20F" w14:textId="77777777" w:rsidR="00565EA9" w:rsidRDefault="00565EA9" w:rsidP="00565EA9">
            <w:pPr>
              <w:rPr>
                <w:rFonts w:asciiTheme="minorHAnsi" w:eastAsiaTheme="minorHAnsi" w:hAnsiTheme="minorHAnsi"/>
              </w:rPr>
            </w:pPr>
            <w:r>
              <w:rPr>
                <w:rFonts w:asciiTheme="minorHAnsi" w:eastAsiaTheme="minorHAnsi" w:hAnsiTheme="minorHAnsi"/>
              </w:rPr>
              <w:t>Leo Prada</w:t>
            </w:r>
          </w:p>
        </w:tc>
        <w:tc>
          <w:tcPr>
            <w:tcW w:w="5770" w:type="dxa"/>
            <w:tcBorders>
              <w:top w:val="single" w:sz="8" w:space="0" w:color="999999"/>
              <w:left w:val="single" w:sz="6" w:space="0" w:color="999999"/>
              <w:bottom w:val="single" w:sz="6" w:space="0" w:color="999999"/>
              <w:right w:val="single" w:sz="8" w:space="0" w:color="999999"/>
            </w:tcBorders>
          </w:tcPr>
          <w:p w14:paraId="154D6251" w14:textId="515D39AA" w:rsidR="00565EA9" w:rsidRDefault="00565EA9" w:rsidP="00565EA9">
            <w:pPr>
              <w:rPr>
                <w:rFonts w:asciiTheme="minorHAnsi" w:eastAsiaTheme="minorHAnsi" w:hAnsiTheme="minorHAnsi"/>
              </w:rPr>
            </w:pPr>
            <w:r>
              <w:rPr>
                <w:rFonts w:asciiTheme="minorHAnsi" w:eastAsiaTheme="minorHAnsi" w:hAnsiTheme="minorHAnsi"/>
              </w:rPr>
              <w:t xml:space="preserve">Spanish Version with customer script input </w:t>
            </w:r>
          </w:p>
        </w:tc>
      </w:tr>
    </w:tbl>
    <w:p w14:paraId="56C696D1" w14:textId="77777777" w:rsidR="007364C8" w:rsidRPr="00402A81" w:rsidRDefault="007364C8">
      <w:pPr>
        <w:spacing w:after="0" w:line="240" w:lineRule="auto"/>
        <w:rPr>
          <w:rFonts w:ascii="Arial" w:eastAsia="Times New Roman" w:hAnsi="Arial"/>
          <w:b/>
          <w:bCs/>
          <w:sz w:val="32"/>
          <w:szCs w:val="24"/>
        </w:rPr>
      </w:pPr>
    </w:p>
    <w:p w14:paraId="5AA32519" w14:textId="5F9476BD" w:rsidR="009971A8" w:rsidRPr="00402A81" w:rsidRDefault="009971A8">
      <w:pPr>
        <w:spacing w:after="0" w:line="240" w:lineRule="auto"/>
        <w:rPr>
          <w:rFonts w:ascii="Arial" w:eastAsia="Times New Roman" w:hAnsi="Arial"/>
          <w:b/>
          <w:bCs/>
          <w:sz w:val="32"/>
          <w:szCs w:val="24"/>
        </w:rPr>
      </w:pPr>
      <w:r w:rsidRPr="00402A81">
        <w:br w:type="page"/>
      </w:r>
    </w:p>
    <w:p w14:paraId="1B94AF50" w14:textId="6C678696" w:rsidR="00FA218A" w:rsidRPr="00907B70" w:rsidRDefault="00FA218A" w:rsidP="00354D25">
      <w:pPr>
        <w:pStyle w:val="Heading1"/>
      </w:pPr>
      <w:bookmarkStart w:id="4" w:name="_Toc34307540"/>
      <w:bookmarkStart w:id="5" w:name="_Toc38525171"/>
      <w:r w:rsidRPr="00907B70">
        <w:lastRenderedPageBreak/>
        <w:t>Overview</w:t>
      </w:r>
      <w:bookmarkEnd w:id="0"/>
      <w:bookmarkEnd w:id="4"/>
      <w:bookmarkEnd w:id="5"/>
      <w:r w:rsidRPr="00907B70">
        <w:br/>
      </w:r>
    </w:p>
    <w:p w14:paraId="1550DB70" w14:textId="62884232" w:rsidR="00FA218A" w:rsidRPr="00907B70" w:rsidRDefault="00540ED5" w:rsidP="00390561">
      <w:pPr>
        <w:spacing w:after="0"/>
      </w:pPr>
      <w:r w:rsidRPr="00540ED5">
        <w:t xml:space="preserve">This document is the functional specification for the Dialog Modules that are contained in the associated Visio call flow document for the application.  A Dialog Module contains the configuration that is necessary to prompt the caller and collect their response.  This includes configuration for </w:t>
      </w:r>
      <w:proofErr w:type="spellStart"/>
      <w:r w:rsidRPr="00540ED5">
        <w:t>reprompts</w:t>
      </w:r>
      <w:proofErr w:type="spellEnd"/>
      <w:r w:rsidRPr="00540ED5">
        <w:t xml:space="preserve"> and confirmation behavior.  Each Dialog Module </w:t>
      </w:r>
      <w:proofErr w:type="gramStart"/>
      <w:r w:rsidRPr="00540ED5">
        <w:t>has the opportunity to</w:t>
      </w:r>
      <w:proofErr w:type="gramEnd"/>
      <w:r w:rsidRPr="00540ED5">
        <w:t xml:space="preserve"> utilize global commands and global confirmation behavior, if desired.  </w:t>
      </w:r>
    </w:p>
    <w:p w14:paraId="228F2B0B" w14:textId="7C359CC0" w:rsidR="00900BEA" w:rsidRPr="00907B70" w:rsidRDefault="00900BEA">
      <w:pPr>
        <w:spacing w:after="0" w:line="240" w:lineRule="auto"/>
        <w:rPr>
          <w:rFonts w:ascii="Cambria" w:eastAsia="Times New Roman" w:hAnsi="Cambria"/>
          <w:b/>
          <w:bCs/>
          <w:color w:val="4F81BD"/>
          <w:sz w:val="26"/>
          <w:szCs w:val="26"/>
        </w:rPr>
      </w:pPr>
    </w:p>
    <w:p w14:paraId="159683CC" w14:textId="1554BFDB" w:rsidR="00E27CEB" w:rsidRDefault="00E27CEB" w:rsidP="00E27CEB">
      <w:pPr>
        <w:pStyle w:val="Heading2"/>
      </w:pPr>
      <w:bookmarkStart w:id="6" w:name="_Toc34307541"/>
      <w:bookmarkStart w:id="7" w:name="_Toc38525172"/>
      <w:r w:rsidRPr="009B0F1E">
        <w:t>Dialog Module Flow</w:t>
      </w:r>
      <w:bookmarkEnd w:id="6"/>
      <w:bookmarkEnd w:id="7"/>
    </w:p>
    <w:p w14:paraId="4928AB17" w14:textId="13A09D70" w:rsidR="00E27CEB" w:rsidRPr="00E27CEB" w:rsidRDefault="00B851CE" w:rsidP="00E27CEB">
      <w:r>
        <w:t xml:space="preserve">Each Dialog Module consists of multiple prompts that work together to deliver a final </w:t>
      </w:r>
      <w:r w:rsidRPr="009B0F1E">
        <w:rPr>
          <w:b/>
        </w:rPr>
        <w:t>Response</w:t>
      </w:r>
      <w:r w:rsidR="009B0F1E">
        <w:t xml:space="preserve"> to the call flow for it</w:t>
      </w:r>
      <w:r>
        <w:t xml:space="preserve"> evaluate. The general process flow for executing a Dialog Mod</w:t>
      </w:r>
      <w:r w:rsidR="00466BF9">
        <w:t xml:space="preserve">ule is depicted below using </w:t>
      </w:r>
      <w:r w:rsidR="00466BF9" w:rsidRPr="00466BF9">
        <w:rPr>
          <w:b/>
        </w:rPr>
        <w:t>0</w:t>
      </w:r>
      <w:r w:rsidR="00AC5D34">
        <w:rPr>
          <w:b/>
        </w:rPr>
        <w:t>210</w:t>
      </w:r>
      <w:r w:rsidR="00466BF9" w:rsidRPr="00466BF9">
        <w:rPr>
          <w:b/>
        </w:rPr>
        <w:t>_AskDOB</w:t>
      </w:r>
      <w:r>
        <w:t xml:space="preserve"> as an example.</w:t>
      </w:r>
    </w:p>
    <w:p w14:paraId="76DD88B2" w14:textId="6A121089" w:rsidR="00E27CEB" w:rsidRDefault="007E2DC4">
      <w:pPr>
        <w:spacing w:after="0" w:line="240" w:lineRule="auto"/>
        <w:rPr>
          <w:rFonts w:ascii="Cambria" w:eastAsia="Times New Roman" w:hAnsi="Cambria"/>
          <w:b/>
          <w:bCs/>
          <w:color w:val="4F81BD"/>
          <w:sz w:val="26"/>
          <w:szCs w:val="26"/>
        </w:rPr>
      </w:pPr>
      <w:r w:rsidRPr="007E2DC4">
        <w:rPr>
          <w:noProof/>
        </w:rPr>
        <w:drawing>
          <wp:inline distT="0" distB="0" distL="0" distR="0" wp14:anchorId="3D8D8B80" wp14:editId="07628842">
            <wp:extent cx="5943600" cy="46596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659630"/>
                    </a:xfrm>
                    <a:prstGeom prst="rect">
                      <a:avLst/>
                    </a:prstGeom>
                    <a:noFill/>
                    <a:ln>
                      <a:noFill/>
                    </a:ln>
                  </pic:spPr>
                </pic:pic>
              </a:graphicData>
            </a:graphic>
          </wp:inline>
        </w:drawing>
      </w:r>
    </w:p>
    <w:p w14:paraId="6A8989B9" w14:textId="76477C76" w:rsidR="004364B9" w:rsidRDefault="004364B9">
      <w:pPr>
        <w:spacing w:after="0" w:line="240" w:lineRule="auto"/>
        <w:rPr>
          <w:rFonts w:ascii="Cambria" w:eastAsia="Times New Roman" w:hAnsi="Cambria"/>
          <w:b/>
          <w:bCs/>
          <w:color w:val="4F81BD"/>
          <w:sz w:val="26"/>
          <w:szCs w:val="26"/>
        </w:rPr>
      </w:pPr>
    </w:p>
    <w:p w14:paraId="2F7EA74A" w14:textId="28E4956E" w:rsidR="00E27CEB" w:rsidRPr="004364B9" w:rsidRDefault="004364B9" w:rsidP="004364B9">
      <w:pPr>
        <w:tabs>
          <w:tab w:val="left" w:pos="2145"/>
        </w:tabs>
        <w:rPr>
          <w:rFonts w:ascii="Cambria" w:eastAsia="Times New Roman" w:hAnsi="Cambria"/>
          <w:sz w:val="26"/>
          <w:szCs w:val="26"/>
        </w:rPr>
      </w:pPr>
      <w:r>
        <w:rPr>
          <w:rFonts w:ascii="Cambria" w:eastAsia="Times New Roman" w:hAnsi="Cambria"/>
          <w:sz w:val="26"/>
          <w:szCs w:val="26"/>
        </w:rPr>
        <w:tab/>
      </w:r>
    </w:p>
    <w:p w14:paraId="69730AEE" w14:textId="39757259" w:rsidR="00FA218A" w:rsidRPr="00907B70" w:rsidRDefault="00E27CEB" w:rsidP="0089511C">
      <w:pPr>
        <w:pStyle w:val="Heading2"/>
      </w:pPr>
      <w:bookmarkStart w:id="8" w:name="_Toc34307542"/>
      <w:bookmarkStart w:id="9" w:name="_Toc38525173"/>
      <w:r>
        <w:lastRenderedPageBreak/>
        <w:t xml:space="preserve">Dialog </w:t>
      </w:r>
      <w:r w:rsidR="00FA218A" w:rsidRPr="00907B70">
        <w:t xml:space="preserve">Module </w:t>
      </w:r>
      <w:r>
        <w:t>Config Parameters</w:t>
      </w:r>
      <w:bookmarkEnd w:id="8"/>
      <w:bookmarkEnd w:id="9"/>
    </w:p>
    <w:p w14:paraId="653EE850" w14:textId="77777777" w:rsidR="00E27CEB" w:rsidRDefault="00E27CEB" w:rsidP="00194171">
      <w:pPr>
        <w:spacing w:after="0"/>
      </w:pPr>
    </w:p>
    <w:p w14:paraId="23412334" w14:textId="331C340F" w:rsidR="00F9301B" w:rsidRDefault="00F9301B" w:rsidP="00194171">
      <w:pPr>
        <w:spacing w:after="0"/>
      </w:pPr>
      <w:r>
        <w:t>The following table lists settings that may be applicable at a given speech state.  If used in a Dialog Module, they can be noted in the Configuration Parameters section of the Dialog Module.</w:t>
      </w:r>
    </w:p>
    <w:p w14:paraId="30D9EB14" w14:textId="77777777" w:rsidR="00F9301B" w:rsidRDefault="00F9301B" w:rsidP="00194171">
      <w:pPr>
        <w:spacing w:after="0"/>
      </w:pPr>
    </w:p>
    <w:tbl>
      <w:tblPr>
        <w:tblStyle w:val="TableGrid"/>
        <w:tblW w:w="0" w:type="auto"/>
        <w:tblLook w:val="04A0" w:firstRow="1" w:lastRow="0" w:firstColumn="1" w:lastColumn="0" w:noHBand="0" w:noVBand="1"/>
      </w:tblPr>
      <w:tblGrid>
        <w:gridCol w:w="2785"/>
        <w:gridCol w:w="6565"/>
      </w:tblGrid>
      <w:tr w:rsidR="00B37826" w:rsidRPr="00E27CEB" w14:paraId="505CBD43" w14:textId="77777777" w:rsidTr="00B37826">
        <w:tc>
          <w:tcPr>
            <w:tcW w:w="2785" w:type="dxa"/>
            <w:shd w:val="clear" w:color="auto" w:fill="8DB3E2" w:themeFill="text2" w:themeFillTint="66"/>
          </w:tcPr>
          <w:p w14:paraId="1CCDD9DE" w14:textId="22B1A78D" w:rsidR="00B37826" w:rsidRPr="00E27CEB" w:rsidRDefault="00B37826" w:rsidP="00194171">
            <w:pPr>
              <w:spacing w:after="0"/>
              <w:rPr>
                <w:b/>
              </w:rPr>
            </w:pPr>
            <w:r w:rsidRPr="00E27CEB">
              <w:rPr>
                <w:b/>
              </w:rPr>
              <w:t>Speech Settings</w:t>
            </w:r>
          </w:p>
        </w:tc>
        <w:tc>
          <w:tcPr>
            <w:tcW w:w="6565" w:type="dxa"/>
            <w:shd w:val="clear" w:color="auto" w:fill="8DB3E2" w:themeFill="text2" w:themeFillTint="66"/>
          </w:tcPr>
          <w:p w14:paraId="202BEE2B" w14:textId="77777777" w:rsidR="00B37826" w:rsidRPr="00E27CEB" w:rsidRDefault="00B37826" w:rsidP="00194171">
            <w:pPr>
              <w:spacing w:after="0"/>
            </w:pPr>
          </w:p>
        </w:tc>
      </w:tr>
      <w:tr w:rsidR="00B37826" w:rsidRPr="00E27CEB" w14:paraId="2532C848" w14:textId="77777777" w:rsidTr="00B37826">
        <w:tc>
          <w:tcPr>
            <w:tcW w:w="2785" w:type="dxa"/>
          </w:tcPr>
          <w:p w14:paraId="04A58A43" w14:textId="40B844BD" w:rsidR="00B37826" w:rsidRPr="00E27CEB" w:rsidRDefault="00B37826" w:rsidP="00194171">
            <w:pPr>
              <w:spacing w:after="0"/>
            </w:pPr>
            <w:proofErr w:type="spellStart"/>
            <w:r w:rsidRPr="00E27CEB">
              <w:rPr>
                <w:b/>
              </w:rPr>
              <w:t>InitialTimeout</w:t>
            </w:r>
            <w:proofErr w:type="spellEnd"/>
          </w:p>
        </w:tc>
        <w:tc>
          <w:tcPr>
            <w:tcW w:w="6565" w:type="dxa"/>
          </w:tcPr>
          <w:p w14:paraId="5DB5DED7" w14:textId="0DC31323" w:rsidR="00B37826" w:rsidRPr="00E27CEB" w:rsidRDefault="00E27CEB" w:rsidP="00E27CEB">
            <w:pPr>
              <w:spacing w:after="0"/>
            </w:pPr>
            <w:r w:rsidRPr="00E27CEB">
              <w:t>Time</w:t>
            </w:r>
            <w:r w:rsidR="00B37826" w:rsidRPr="00E27CEB">
              <w:t xml:space="preserve"> to wait for the caller to start speaking.</w:t>
            </w:r>
            <w:r w:rsidRPr="00E27CEB">
              <w:t xml:space="preserve"> (seconds)</w:t>
            </w:r>
          </w:p>
        </w:tc>
      </w:tr>
      <w:tr w:rsidR="00B37826" w:rsidRPr="00E27CEB" w14:paraId="305C65AD" w14:textId="77777777" w:rsidTr="00B37826">
        <w:tc>
          <w:tcPr>
            <w:tcW w:w="2785" w:type="dxa"/>
          </w:tcPr>
          <w:p w14:paraId="4E00B787" w14:textId="4567FE3B" w:rsidR="00B37826" w:rsidRPr="00E27CEB" w:rsidRDefault="00B37826" w:rsidP="00194171">
            <w:pPr>
              <w:spacing w:after="0"/>
              <w:rPr>
                <w:b/>
              </w:rPr>
            </w:pPr>
            <w:r w:rsidRPr="00E27CEB">
              <w:rPr>
                <w:b/>
              </w:rPr>
              <w:t>Medium Confidence</w:t>
            </w:r>
          </w:p>
        </w:tc>
        <w:tc>
          <w:tcPr>
            <w:tcW w:w="6565" w:type="dxa"/>
          </w:tcPr>
          <w:p w14:paraId="0C8DA0BF" w14:textId="4190EF2E" w:rsidR="00B37826" w:rsidRPr="00E27CEB" w:rsidRDefault="00B37826" w:rsidP="00194171">
            <w:pPr>
              <w:spacing w:after="0"/>
            </w:pPr>
            <w:r w:rsidRPr="00E27CEB">
              <w:t>Range in decimal format to confirm utterances. (i.e. .10 - .55)</w:t>
            </w:r>
          </w:p>
        </w:tc>
      </w:tr>
      <w:tr w:rsidR="00B37826" w:rsidRPr="00E27CEB" w14:paraId="3BA4206C" w14:textId="77777777" w:rsidTr="00B37826">
        <w:tc>
          <w:tcPr>
            <w:tcW w:w="2785" w:type="dxa"/>
          </w:tcPr>
          <w:p w14:paraId="32F63FB6" w14:textId="0691DF3B" w:rsidR="00B37826" w:rsidRPr="00E27CEB" w:rsidRDefault="00B37826" w:rsidP="00194171">
            <w:pPr>
              <w:spacing w:after="0"/>
            </w:pPr>
            <w:proofErr w:type="spellStart"/>
            <w:r w:rsidRPr="00E27CEB">
              <w:rPr>
                <w:b/>
              </w:rPr>
              <w:t>NBest</w:t>
            </w:r>
            <w:proofErr w:type="spellEnd"/>
          </w:p>
        </w:tc>
        <w:tc>
          <w:tcPr>
            <w:tcW w:w="6565" w:type="dxa"/>
          </w:tcPr>
          <w:p w14:paraId="2BF6F1B9" w14:textId="4B135CDD" w:rsidR="00B37826" w:rsidRPr="00E27CEB" w:rsidRDefault="00B37826" w:rsidP="00194171">
            <w:pPr>
              <w:spacing w:after="0"/>
            </w:pPr>
            <w:r w:rsidRPr="00E27CEB">
              <w:t>Number of “guesses” that should be returned from the grammar</w:t>
            </w:r>
          </w:p>
        </w:tc>
      </w:tr>
      <w:tr w:rsidR="00B37826" w:rsidRPr="00E27CEB" w14:paraId="43CCCCD9" w14:textId="77777777" w:rsidTr="00B37826">
        <w:tc>
          <w:tcPr>
            <w:tcW w:w="2785" w:type="dxa"/>
          </w:tcPr>
          <w:p w14:paraId="227C9D63" w14:textId="5192E0C3" w:rsidR="00B37826" w:rsidRPr="00E27CEB" w:rsidRDefault="00B37826" w:rsidP="00194171">
            <w:pPr>
              <w:spacing w:after="0"/>
            </w:pPr>
            <w:proofErr w:type="spellStart"/>
            <w:r w:rsidRPr="00E27CEB">
              <w:rPr>
                <w:b/>
              </w:rPr>
              <w:t>BargeIn</w:t>
            </w:r>
            <w:proofErr w:type="spellEnd"/>
          </w:p>
        </w:tc>
        <w:tc>
          <w:tcPr>
            <w:tcW w:w="6565" w:type="dxa"/>
          </w:tcPr>
          <w:p w14:paraId="21AEA3C0" w14:textId="2C26F3D3" w:rsidR="00B37826" w:rsidRPr="00E27CEB" w:rsidRDefault="00B37826" w:rsidP="00194171">
            <w:pPr>
              <w:spacing w:after="0"/>
            </w:pPr>
            <w:r w:rsidRPr="00E27CEB">
              <w:t>If true let the caller speak over the prompt.</w:t>
            </w:r>
          </w:p>
        </w:tc>
      </w:tr>
      <w:tr w:rsidR="00B37826" w:rsidRPr="00E27CEB" w14:paraId="7687AA30" w14:textId="77777777" w:rsidTr="00B37826">
        <w:tc>
          <w:tcPr>
            <w:tcW w:w="2785" w:type="dxa"/>
          </w:tcPr>
          <w:p w14:paraId="22DB8157" w14:textId="0432EF38" w:rsidR="00B37826" w:rsidRPr="00E27CEB" w:rsidRDefault="00B37826" w:rsidP="00194171">
            <w:pPr>
              <w:spacing w:after="0"/>
            </w:pPr>
            <w:proofErr w:type="spellStart"/>
            <w:r w:rsidRPr="00E27CEB">
              <w:rPr>
                <w:b/>
              </w:rPr>
              <w:t>Completetimeout</w:t>
            </w:r>
            <w:proofErr w:type="spellEnd"/>
          </w:p>
        </w:tc>
        <w:tc>
          <w:tcPr>
            <w:tcW w:w="6565" w:type="dxa"/>
          </w:tcPr>
          <w:p w14:paraId="59FDBEA5" w14:textId="7CEA4788" w:rsidR="00B37826" w:rsidRPr="00E27CEB" w:rsidRDefault="00E27CEB" w:rsidP="00194171">
            <w:pPr>
              <w:spacing w:after="0"/>
            </w:pPr>
            <w:r w:rsidRPr="00E27CEB">
              <w:t>Maximum time of wait after receiving recognized utterance input. (seconds)</w:t>
            </w:r>
          </w:p>
        </w:tc>
      </w:tr>
      <w:tr w:rsidR="00B37826" w:rsidRPr="00E27CEB" w14:paraId="091AF8C9" w14:textId="77777777" w:rsidTr="00B37826">
        <w:tc>
          <w:tcPr>
            <w:tcW w:w="2785" w:type="dxa"/>
          </w:tcPr>
          <w:p w14:paraId="4D98E301" w14:textId="0C2F794D" w:rsidR="00B37826" w:rsidRPr="00E27CEB" w:rsidRDefault="00B37826" w:rsidP="00194171">
            <w:pPr>
              <w:spacing w:after="0"/>
            </w:pPr>
            <w:proofErr w:type="spellStart"/>
            <w:r w:rsidRPr="00E27CEB">
              <w:rPr>
                <w:b/>
              </w:rPr>
              <w:t>Incompletetimeout</w:t>
            </w:r>
            <w:proofErr w:type="spellEnd"/>
          </w:p>
        </w:tc>
        <w:tc>
          <w:tcPr>
            <w:tcW w:w="6565" w:type="dxa"/>
          </w:tcPr>
          <w:p w14:paraId="7D498908" w14:textId="6FA07A44" w:rsidR="00B37826" w:rsidRPr="00E27CEB" w:rsidRDefault="00E27CEB" w:rsidP="00194171">
            <w:pPr>
              <w:spacing w:after="0"/>
            </w:pPr>
            <w:r w:rsidRPr="00E27CEB">
              <w:t>Maximum time of lack of additional utterance input. (seconds)</w:t>
            </w:r>
          </w:p>
        </w:tc>
      </w:tr>
      <w:tr w:rsidR="00B37826" w:rsidRPr="00E27CEB" w14:paraId="024CC620" w14:textId="77777777" w:rsidTr="00B37826">
        <w:tc>
          <w:tcPr>
            <w:tcW w:w="2785" w:type="dxa"/>
          </w:tcPr>
          <w:p w14:paraId="6AC6FAAD" w14:textId="2F9514DA" w:rsidR="00B37826" w:rsidRPr="00E27CEB" w:rsidRDefault="00B37826" w:rsidP="00194171">
            <w:pPr>
              <w:spacing w:after="0"/>
            </w:pPr>
            <w:proofErr w:type="spellStart"/>
            <w:r w:rsidRPr="00E27CEB">
              <w:rPr>
                <w:b/>
              </w:rPr>
              <w:t>MaxSpeechTimeout</w:t>
            </w:r>
            <w:proofErr w:type="spellEnd"/>
          </w:p>
        </w:tc>
        <w:tc>
          <w:tcPr>
            <w:tcW w:w="6565" w:type="dxa"/>
          </w:tcPr>
          <w:p w14:paraId="6E8BBFDF" w14:textId="765AD320" w:rsidR="00B37826" w:rsidRPr="00E27CEB" w:rsidRDefault="00B37826" w:rsidP="00E27CEB">
            <w:pPr>
              <w:spacing w:after="0"/>
            </w:pPr>
            <w:r w:rsidRPr="00E27CEB">
              <w:t xml:space="preserve">Maximum </w:t>
            </w:r>
            <w:r w:rsidR="00E27CEB" w:rsidRPr="00E27CEB">
              <w:t>time of speech allowed by caller. (seconds)</w:t>
            </w:r>
          </w:p>
        </w:tc>
      </w:tr>
      <w:tr w:rsidR="00B37826" w:rsidRPr="00E27CEB" w14:paraId="7EDD4A46" w14:textId="77777777" w:rsidTr="00B37826">
        <w:tc>
          <w:tcPr>
            <w:tcW w:w="2785" w:type="dxa"/>
          </w:tcPr>
          <w:p w14:paraId="76FA3636" w14:textId="1D256762" w:rsidR="00B37826" w:rsidRPr="00E27CEB" w:rsidRDefault="00B37826" w:rsidP="00194171">
            <w:pPr>
              <w:spacing w:after="0"/>
              <w:rPr>
                <w:b/>
              </w:rPr>
            </w:pPr>
            <w:r w:rsidRPr="00E27CEB">
              <w:rPr>
                <w:b/>
              </w:rPr>
              <w:t>Sensitivity</w:t>
            </w:r>
          </w:p>
        </w:tc>
        <w:tc>
          <w:tcPr>
            <w:tcW w:w="6565" w:type="dxa"/>
          </w:tcPr>
          <w:p w14:paraId="77FEA3C2" w14:textId="11F8D61C" w:rsidR="00B37826" w:rsidRPr="00E27CEB" w:rsidRDefault="00E27CEB" w:rsidP="00194171">
            <w:pPr>
              <w:spacing w:after="0"/>
            </w:pPr>
            <w:r w:rsidRPr="00E27CEB">
              <w:t>Speech sensitivity level for recognizer to engage in utterance capture. (i.e. 0.4)</w:t>
            </w:r>
          </w:p>
        </w:tc>
      </w:tr>
      <w:tr w:rsidR="00B37826" w:rsidRPr="00E27CEB" w14:paraId="267F97C9" w14:textId="77777777" w:rsidTr="00B37826">
        <w:tc>
          <w:tcPr>
            <w:tcW w:w="2785" w:type="dxa"/>
            <w:shd w:val="clear" w:color="auto" w:fill="8DB3E2" w:themeFill="text2" w:themeFillTint="66"/>
          </w:tcPr>
          <w:p w14:paraId="5675636B" w14:textId="07EEB225" w:rsidR="00B37826" w:rsidRPr="00E27CEB" w:rsidRDefault="00B37826" w:rsidP="00194171">
            <w:pPr>
              <w:spacing w:after="0"/>
              <w:rPr>
                <w:b/>
              </w:rPr>
            </w:pPr>
            <w:r w:rsidRPr="00E27CEB">
              <w:rPr>
                <w:b/>
              </w:rPr>
              <w:t>DTMF Settings</w:t>
            </w:r>
          </w:p>
        </w:tc>
        <w:tc>
          <w:tcPr>
            <w:tcW w:w="6565" w:type="dxa"/>
            <w:shd w:val="clear" w:color="auto" w:fill="8DB3E2" w:themeFill="text2" w:themeFillTint="66"/>
          </w:tcPr>
          <w:p w14:paraId="7073D357" w14:textId="77777777" w:rsidR="00B37826" w:rsidRPr="00E27CEB" w:rsidRDefault="00B37826" w:rsidP="00194171">
            <w:pPr>
              <w:spacing w:after="0"/>
            </w:pPr>
          </w:p>
        </w:tc>
      </w:tr>
      <w:tr w:rsidR="00B37826" w:rsidRPr="00E27CEB" w14:paraId="1F1875AC" w14:textId="77777777" w:rsidTr="00B37826">
        <w:tc>
          <w:tcPr>
            <w:tcW w:w="2785" w:type="dxa"/>
          </w:tcPr>
          <w:p w14:paraId="358A43BA" w14:textId="58951E44" w:rsidR="00B37826" w:rsidRPr="00E27CEB" w:rsidRDefault="00B37826" w:rsidP="00194171">
            <w:pPr>
              <w:spacing w:after="0"/>
              <w:rPr>
                <w:b/>
              </w:rPr>
            </w:pPr>
            <w:proofErr w:type="spellStart"/>
            <w:r w:rsidRPr="00E27CEB">
              <w:rPr>
                <w:b/>
              </w:rPr>
              <w:t>MinDigits</w:t>
            </w:r>
            <w:proofErr w:type="spellEnd"/>
          </w:p>
        </w:tc>
        <w:tc>
          <w:tcPr>
            <w:tcW w:w="6565" w:type="dxa"/>
          </w:tcPr>
          <w:p w14:paraId="14551522" w14:textId="7EF454BB" w:rsidR="00B37826" w:rsidRPr="00E27CEB" w:rsidRDefault="00E27CEB" w:rsidP="00194171">
            <w:pPr>
              <w:spacing w:after="0"/>
            </w:pPr>
            <w:r w:rsidRPr="00E27CEB">
              <w:t>The minimum number of DTMF digits allowed.</w:t>
            </w:r>
          </w:p>
        </w:tc>
      </w:tr>
      <w:tr w:rsidR="00B37826" w:rsidRPr="00E27CEB" w14:paraId="4224FBF9" w14:textId="77777777" w:rsidTr="00B37826">
        <w:tc>
          <w:tcPr>
            <w:tcW w:w="2785" w:type="dxa"/>
          </w:tcPr>
          <w:p w14:paraId="2E95F3AB" w14:textId="48303422" w:rsidR="00B37826" w:rsidRPr="00E27CEB" w:rsidRDefault="00B37826" w:rsidP="00194171">
            <w:pPr>
              <w:spacing w:after="0"/>
              <w:rPr>
                <w:b/>
              </w:rPr>
            </w:pPr>
            <w:proofErr w:type="spellStart"/>
            <w:r w:rsidRPr="00E27CEB">
              <w:rPr>
                <w:b/>
              </w:rPr>
              <w:t>MaxDigits</w:t>
            </w:r>
            <w:proofErr w:type="spellEnd"/>
          </w:p>
        </w:tc>
        <w:tc>
          <w:tcPr>
            <w:tcW w:w="6565" w:type="dxa"/>
          </w:tcPr>
          <w:p w14:paraId="49B1B978" w14:textId="6C14738A" w:rsidR="00B37826" w:rsidRPr="00E27CEB" w:rsidRDefault="00E27CEB" w:rsidP="00194171">
            <w:pPr>
              <w:spacing w:after="0"/>
            </w:pPr>
            <w:r w:rsidRPr="00E27CEB">
              <w:t>The maximum number of DTMF digits allowed.</w:t>
            </w:r>
          </w:p>
        </w:tc>
      </w:tr>
      <w:tr w:rsidR="00B37826" w:rsidRPr="00E27CEB" w14:paraId="6606FB4E" w14:textId="77777777" w:rsidTr="00B37826">
        <w:tc>
          <w:tcPr>
            <w:tcW w:w="2785" w:type="dxa"/>
          </w:tcPr>
          <w:p w14:paraId="25EA8677" w14:textId="34E3D3ED" w:rsidR="00B37826" w:rsidRPr="00E27CEB" w:rsidRDefault="00B37826" w:rsidP="00194171">
            <w:pPr>
              <w:spacing w:after="0"/>
              <w:rPr>
                <w:b/>
              </w:rPr>
            </w:pPr>
            <w:proofErr w:type="spellStart"/>
            <w:r w:rsidRPr="00E27CEB">
              <w:rPr>
                <w:b/>
              </w:rPr>
              <w:t>TerminationDigit</w:t>
            </w:r>
            <w:proofErr w:type="spellEnd"/>
          </w:p>
        </w:tc>
        <w:tc>
          <w:tcPr>
            <w:tcW w:w="6565" w:type="dxa"/>
          </w:tcPr>
          <w:p w14:paraId="313554E7" w14:textId="5416BEA6" w:rsidR="00B37826" w:rsidRPr="00E27CEB" w:rsidRDefault="00E27CEB" w:rsidP="00194171">
            <w:pPr>
              <w:spacing w:after="0"/>
            </w:pPr>
            <w:r w:rsidRPr="00E27CEB">
              <w:t>Used for variable length prompts, the DTMF digit that indicates the caller entry is complete. This is typically the # key.</w:t>
            </w:r>
          </w:p>
        </w:tc>
      </w:tr>
      <w:tr w:rsidR="00B37826" w:rsidRPr="00E27CEB" w14:paraId="7EAC90B1" w14:textId="77777777" w:rsidTr="00B37826">
        <w:tc>
          <w:tcPr>
            <w:tcW w:w="2785" w:type="dxa"/>
          </w:tcPr>
          <w:p w14:paraId="6201B0A2" w14:textId="5EE24845" w:rsidR="00B37826" w:rsidRPr="00E27CEB" w:rsidRDefault="00B37826" w:rsidP="00194171">
            <w:pPr>
              <w:spacing w:after="0"/>
              <w:rPr>
                <w:b/>
              </w:rPr>
            </w:pPr>
            <w:r w:rsidRPr="00E27CEB">
              <w:rPr>
                <w:b/>
              </w:rPr>
              <w:t>Interdigit Timeout</w:t>
            </w:r>
          </w:p>
        </w:tc>
        <w:tc>
          <w:tcPr>
            <w:tcW w:w="6565" w:type="dxa"/>
          </w:tcPr>
          <w:p w14:paraId="75E21E2D" w14:textId="7CFA73F7" w:rsidR="00B37826" w:rsidRPr="00E27CEB" w:rsidRDefault="00E27CEB" w:rsidP="00194171">
            <w:pPr>
              <w:spacing w:after="0"/>
            </w:pPr>
            <w:r w:rsidRPr="00E27CEB">
              <w:t>Time allowed between digits if min and max digits &gt; 1. (seconds)</w:t>
            </w:r>
          </w:p>
        </w:tc>
      </w:tr>
    </w:tbl>
    <w:p w14:paraId="5C05FC76" w14:textId="77777777" w:rsidR="00F9301B" w:rsidRDefault="00F9301B" w:rsidP="00194171">
      <w:pPr>
        <w:spacing w:after="0"/>
      </w:pPr>
    </w:p>
    <w:p w14:paraId="26E03887" w14:textId="3476B9EB" w:rsidR="00540ED5" w:rsidRDefault="00540ED5">
      <w:pPr>
        <w:spacing w:after="0" w:line="240" w:lineRule="auto"/>
      </w:pPr>
    </w:p>
    <w:p w14:paraId="3FA3E8FD" w14:textId="77777777" w:rsidR="00540ED5" w:rsidRPr="00907B70" w:rsidRDefault="00540ED5" w:rsidP="00470971">
      <w:pPr>
        <w:keepNext/>
        <w:keepLines/>
        <w:spacing w:after="0"/>
      </w:pPr>
    </w:p>
    <w:p w14:paraId="5AE11D39" w14:textId="77777777" w:rsidR="00E61D0F" w:rsidRDefault="00FA218A" w:rsidP="00E61D0F">
      <w:r w:rsidRPr="00907B70">
        <w:br w:type="page"/>
      </w:r>
      <w:bookmarkStart w:id="10" w:name="_Global_Commands"/>
      <w:bookmarkEnd w:id="10"/>
    </w:p>
    <w:p w14:paraId="1E457746" w14:textId="5485DD51" w:rsidR="000F3F7C" w:rsidRPr="00907B70" w:rsidRDefault="000F3F7C" w:rsidP="000F3F7C">
      <w:pPr>
        <w:pStyle w:val="Heading1"/>
      </w:pPr>
      <w:bookmarkStart w:id="11" w:name="_Global_Grammar_Properties_5"/>
      <w:bookmarkStart w:id="12" w:name="_Global_Confirmation_Loop"/>
      <w:bookmarkStart w:id="13" w:name="_Toc34307543"/>
      <w:bookmarkStart w:id="14" w:name="_Toc38525174"/>
      <w:bookmarkEnd w:id="11"/>
      <w:bookmarkEnd w:id="12"/>
      <w:r w:rsidRPr="00907B70">
        <w:lastRenderedPageBreak/>
        <w:t xml:space="preserve">Global </w:t>
      </w:r>
      <w:r w:rsidR="00841F58">
        <w:t>Behavior</w:t>
      </w:r>
      <w:bookmarkEnd w:id="13"/>
      <w:bookmarkEnd w:id="14"/>
    </w:p>
    <w:p w14:paraId="158BF5C0" w14:textId="77777777" w:rsidR="00841F58" w:rsidRPr="008F4D03" w:rsidRDefault="00841F58" w:rsidP="00841F58">
      <w:pPr>
        <w:pStyle w:val="Heading2"/>
      </w:pPr>
      <w:bookmarkStart w:id="15" w:name="_Toc529451521"/>
      <w:bookmarkStart w:id="16" w:name="_Toc34307544"/>
      <w:bookmarkStart w:id="17" w:name="_Toc38525175"/>
      <w:bookmarkStart w:id="18" w:name="_Toc308163202"/>
      <w:bookmarkStart w:id="19" w:name="_Toc329098106"/>
      <w:r w:rsidRPr="008F4D03">
        <w:t xml:space="preserve">Global </w:t>
      </w:r>
      <w:r>
        <w:t>Commands</w:t>
      </w:r>
      <w:bookmarkEnd w:id="15"/>
      <w:bookmarkEnd w:id="16"/>
      <w:bookmarkEnd w:id="17"/>
    </w:p>
    <w:tbl>
      <w:tblPr>
        <w:tblW w:w="945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40" w:type="dxa"/>
          <w:left w:w="40" w:type="dxa"/>
          <w:bottom w:w="60" w:type="dxa"/>
          <w:right w:w="58" w:type="dxa"/>
        </w:tblCellMar>
        <w:tblLook w:val="0000" w:firstRow="0" w:lastRow="0" w:firstColumn="0" w:lastColumn="0" w:noHBand="0" w:noVBand="0"/>
      </w:tblPr>
      <w:tblGrid>
        <w:gridCol w:w="1620"/>
        <w:gridCol w:w="1890"/>
        <w:gridCol w:w="1800"/>
        <w:gridCol w:w="4140"/>
      </w:tblGrid>
      <w:tr w:rsidR="00841F58" w:rsidRPr="00EA6DFA" w14:paraId="2C53A410" w14:textId="77777777" w:rsidTr="00846181">
        <w:tc>
          <w:tcPr>
            <w:tcW w:w="9450" w:type="dxa"/>
            <w:gridSpan w:val="4"/>
            <w:shd w:val="clear" w:color="auto" w:fill="DDDDDD"/>
          </w:tcPr>
          <w:p w14:paraId="355F83E4" w14:textId="77777777" w:rsidR="00841F58" w:rsidRPr="00EA6DFA" w:rsidRDefault="00841F58" w:rsidP="00846181">
            <w:pPr>
              <w:spacing w:after="0" w:line="240" w:lineRule="auto"/>
              <w:rPr>
                <w:rFonts w:ascii="Arial" w:eastAsia="Arial" w:hAnsi="Arial" w:cs="Arial"/>
                <w:b/>
                <w:i/>
                <w:sz w:val="16"/>
                <w:szCs w:val="16"/>
              </w:rPr>
            </w:pPr>
            <w:r>
              <w:rPr>
                <w:rFonts w:ascii="Arial" w:eastAsia="Arial" w:hAnsi="Arial" w:cs="Arial"/>
                <w:b/>
                <w:i/>
                <w:sz w:val="16"/>
                <w:szCs w:val="16"/>
              </w:rPr>
              <w:t>Global Functionality</w:t>
            </w:r>
          </w:p>
        </w:tc>
      </w:tr>
      <w:tr w:rsidR="00841F58" w:rsidRPr="00EA6DFA" w14:paraId="17CA58E5" w14:textId="77777777" w:rsidTr="00846181">
        <w:tc>
          <w:tcPr>
            <w:tcW w:w="9450" w:type="dxa"/>
            <w:gridSpan w:val="4"/>
            <w:shd w:val="clear" w:color="auto" w:fill="auto"/>
          </w:tcPr>
          <w:p w14:paraId="1FC9B250" w14:textId="77777777" w:rsidR="00841F58" w:rsidRPr="00EA6DFA" w:rsidRDefault="00841F58" w:rsidP="00846181">
            <w:pPr>
              <w:spacing w:after="0" w:line="240" w:lineRule="auto"/>
              <w:rPr>
                <w:rFonts w:ascii="Arial" w:eastAsia="Arial" w:hAnsi="Arial" w:cs="Arial"/>
                <w:b/>
                <w:i/>
                <w:sz w:val="16"/>
                <w:szCs w:val="16"/>
              </w:rPr>
            </w:pPr>
            <w:r>
              <w:rPr>
                <w:rFonts w:ascii="Arial" w:eastAsia="Arial" w:hAnsi="Arial" w:cs="Arial"/>
                <w:sz w:val="16"/>
                <w:szCs w:val="16"/>
              </w:rPr>
              <w:t xml:space="preserve">Global command </w:t>
            </w:r>
            <w:proofErr w:type="gramStart"/>
            <w:r>
              <w:rPr>
                <w:rFonts w:ascii="Arial" w:eastAsia="Arial" w:hAnsi="Arial" w:cs="Arial"/>
                <w:sz w:val="16"/>
                <w:szCs w:val="16"/>
              </w:rPr>
              <w:t>are</w:t>
            </w:r>
            <w:proofErr w:type="gramEnd"/>
            <w:r>
              <w:rPr>
                <w:rFonts w:ascii="Arial" w:eastAsia="Arial" w:hAnsi="Arial" w:cs="Arial"/>
                <w:sz w:val="16"/>
                <w:szCs w:val="16"/>
              </w:rPr>
              <w:t xml:space="preserve"> available at all dialog modules, unless it is noted as </w:t>
            </w:r>
            <w:r w:rsidRPr="00F800CE">
              <w:rPr>
                <w:rFonts w:ascii="Arial" w:eastAsia="Arial" w:hAnsi="Arial" w:cs="Arial"/>
                <w:color w:val="FF0000"/>
                <w:sz w:val="16"/>
                <w:szCs w:val="16"/>
              </w:rPr>
              <w:t>DISABLED</w:t>
            </w:r>
            <w:r>
              <w:rPr>
                <w:rFonts w:ascii="Arial" w:eastAsia="Arial" w:hAnsi="Arial" w:cs="Arial"/>
                <w:sz w:val="16"/>
                <w:szCs w:val="16"/>
              </w:rPr>
              <w:t>.</w:t>
            </w:r>
          </w:p>
        </w:tc>
      </w:tr>
      <w:tr w:rsidR="00841F58" w:rsidRPr="00EA6DFA" w14:paraId="2D766BA2" w14:textId="77777777" w:rsidTr="00846181">
        <w:tc>
          <w:tcPr>
            <w:tcW w:w="9450" w:type="dxa"/>
            <w:gridSpan w:val="4"/>
            <w:shd w:val="clear" w:color="auto" w:fill="DDDDDD"/>
          </w:tcPr>
          <w:p w14:paraId="48C0F4A6" w14:textId="77777777" w:rsidR="00841F58" w:rsidRPr="00EA6DFA" w:rsidRDefault="00841F58" w:rsidP="00846181">
            <w:pPr>
              <w:spacing w:after="0" w:line="240" w:lineRule="auto"/>
              <w:rPr>
                <w:rFonts w:ascii="Arial" w:eastAsia="Arial" w:hAnsi="Arial" w:cs="Arial"/>
                <w:b/>
                <w:i/>
                <w:sz w:val="16"/>
                <w:szCs w:val="16"/>
              </w:rPr>
            </w:pPr>
            <w:r w:rsidRPr="00EA6DFA">
              <w:rPr>
                <w:rFonts w:ascii="Arial" w:eastAsia="Arial" w:hAnsi="Arial" w:cs="Arial"/>
                <w:b/>
                <w:i/>
                <w:sz w:val="16"/>
                <w:szCs w:val="16"/>
              </w:rPr>
              <w:t>Prompts</w:t>
            </w:r>
          </w:p>
        </w:tc>
      </w:tr>
      <w:tr w:rsidR="00841F58" w:rsidRPr="00EA6DFA" w14:paraId="2B21546B" w14:textId="77777777" w:rsidTr="00846181">
        <w:tc>
          <w:tcPr>
            <w:tcW w:w="1620" w:type="dxa"/>
            <w:shd w:val="clear" w:color="auto" w:fill="D9E2F3"/>
          </w:tcPr>
          <w:p w14:paraId="330BEBD6" w14:textId="77777777" w:rsidR="00841F58" w:rsidRPr="00EA6DFA" w:rsidRDefault="00841F58" w:rsidP="00846181">
            <w:pPr>
              <w:spacing w:after="0" w:line="240" w:lineRule="auto"/>
              <w:rPr>
                <w:rFonts w:ascii="Arial" w:eastAsia="Times New Roman" w:hAnsi="Arial" w:cs="Arial"/>
                <w:sz w:val="16"/>
                <w:szCs w:val="16"/>
              </w:rPr>
            </w:pPr>
            <w:r w:rsidRPr="00EA6DFA">
              <w:rPr>
                <w:rFonts w:ascii="Arial" w:eastAsia="Arial" w:hAnsi="Arial" w:cs="Arial"/>
                <w:b/>
                <w:i/>
                <w:sz w:val="16"/>
                <w:szCs w:val="16"/>
              </w:rPr>
              <w:t>Type</w:t>
            </w:r>
          </w:p>
        </w:tc>
        <w:tc>
          <w:tcPr>
            <w:tcW w:w="1890" w:type="dxa"/>
            <w:shd w:val="clear" w:color="auto" w:fill="D9E2F3"/>
          </w:tcPr>
          <w:p w14:paraId="6B633D3E" w14:textId="77777777" w:rsidR="00841F58" w:rsidRPr="00EA6DFA" w:rsidRDefault="00841F58" w:rsidP="00846181">
            <w:pPr>
              <w:spacing w:after="0" w:line="240" w:lineRule="auto"/>
              <w:rPr>
                <w:rFonts w:ascii="Arial" w:eastAsia="Times New Roman" w:hAnsi="Arial" w:cs="Arial"/>
                <w:sz w:val="16"/>
                <w:szCs w:val="16"/>
              </w:rPr>
            </w:pPr>
            <w:r w:rsidRPr="00EA6DFA">
              <w:rPr>
                <w:rFonts w:ascii="Arial" w:eastAsia="Arial" w:hAnsi="Arial" w:cs="Arial"/>
                <w:b/>
                <w:i/>
                <w:sz w:val="16"/>
                <w:szCs w:val="16"/>
              </w:rPr>
              <w:t>Condition</w:t>
            </w:r>
          </w:p>
        </w:tc>
        <w:tc>
          <w:tcPr>
            <w:tcW w:w="1800" w:type="dxa"/>
            <w:shd w:val="clear" w:color="auto" w:fill="D9E2F3"/>
          </w:tcPr>
          <w:p w14:paraId="59315ED2" w14:textId="77777777" w:rsidR="00841F58" w:rsidRPr="00EA6DFA" w:rsidRDefault="00841F58" w:rsidP="00846181">
            <w:pPr>
              <w:spacing w:after="0" w:line="240" w:lineRule="auto"/>
              <w:rPr>
                <w:rFonts w:ascii="Arial" w:eastAsia="Times New Roman" w:hAnsi="Arial" w:cs="Arial"/>
                <w:sz w:val="16"/>
                <w:szCs w:val="16"/>
              </w:rPr>
            </w:pPr>
            <w:proofErr w:type="spellStart"/>
            <w:r w:rsidRPr="00EA6DFA">
              <w:rPr>
                <w:rFonts w:ascii="Arial" w:eastAsia="Arial" w:hAnsi="Arial" w:cs="Arial"/>
                <w:b/>
                <w:i/>
                <w:sz w:val="16"/>
                <w:szCs w:val="16"/>
              </w:rPr>
              <w:t>VoiceFile</w:t>
            </w:r>
            <w:proofErr w:type="spellEnd"/>
          </w:p>
        </w:tc>
        <w:tc>
          <w:tcPr>
            <w:tcW w:w="4140" w:type="dxa"/>
            <w:shd w:val="clear" w:color="auto" w:fill="D9E2F3"/>
          </w:tcPr>
          <w:p w14:paraId="560F7C53" w14:textId="77777777" w:rsidR="00841F58" w:rsidRPr="00EA6DFA" w:rsidRDefault="00841F58" w:rsidP="00846181">
            <w:pPr>
              <w:spacing w:after="0" w:line="240" w:lineRule="auto"/>
              <w:rPr>
                <w:rFonts w:ascii="Arial" w:eastAsia="Times New Roman" w:hAnsi="Arial" w:cs="Arial"/>
                <w:sz w:val="16"/>
                <w:szCs w:val="16"/>
              </w:rPr>
            </w:pPr>
            <w:r w:rsidRPr="00EA6DFA">
              <w:rPr>
                <w:rFonts w:ascii="Arial" w:eastAsia="Arial" w:hAnsi="Arial" w:cs="Arial"/>
                <w:b/>
                <w:i/>
                <w:sz w:val="16"/>
                <w:szCs w:val="16"/>
              </w:rPr>
              <w:t>Wording</w:t>
            </w:r>
          </w:p>
        </w:tc>
      </w:tr>
      <w:tr w:rsidR="00841F58" w:rsidRPr="005A14F6" w14:paraId="6238E799" w14:textId="77777777" w:rsidTr="00846181">
        <w:tc>
          <w:tcPr>
            <w:tcW w:w="9450" w:type="dxa"/>
            <w:gridSpan w:val="4"/>
          </w:tcPr>
          <w:p w14:paraId="38B065A9" w14:textId="77777777" w:rsidR="00841F58" w:rsidRPr="005A14F6" w:rsidRDefault="00841F58" w:rsidP="00846181">
            <w:pPr>
              <w:spacing w:after="0" w:line="240" w:lineRule="auto"/>
              <w:jc w:val="center"/>
              <w:rPr>
                <w:rFonts w:ascii="Arial" w:eastAsia="Arial" w:hAnsi="Arial" w:cs="Arial"/>
                <w:color w:val="0070C0"/>
                <w:sz w:val="16"/>
                <w:szCs w:val="16"/>
              </w:rPr>
            </w:pPr>
            <w:r>
              <w:rPr>
                <w:rFonts w:ascii="Arial" w:eastAsia="Arial" w:hAnsi="Arial" w:cs="Arial"/>
                <w:sz w:val="16"/>
                <w:szCs w:val="16"/>
              </w:rPr>
              <w:t>&lt; See individual Dialog Modules &gt;</w:t>
            </w:r>
          </w:p>
        </w:tc>
      </w:tr>
      <w:tr w:rsidR="00841F58" w:rsidRPr="00EA6DFA" w14:paraId="43B30A51" w14:textId="77777777" w:rsidTr="00846181">
        <w:tc>
          <w:tcPr>
            <w:tcW w:w="9450" w:type="dxa"/>
            <w:gridSpan w:val="4"/>
            <w:shd w:val="clear" w:color="auto" w:fill="DDDDDD"/>
          </w:tcPr>
          <w:p w14:paraId="3C19C54E" w14:textId="77777777" w:rsidR="00841F58" w:rsidRPr="00EA6DFA" w:rsidRDefault="00841F58" w:rsidP="00846181">
            <w:pPr>
              <w:spacing w:after="0" w:line="240" w:lineRule="auto"/>
              <w:rPr>
                <w:rFonts w:ascii="Arial" w:eastAsia="Arial" w:hAnsi="Arial" w:cs="Arial"/>
                <w:b/>
                <w:i/>
                <w:sz w:val="16"/>
                <w:szCs w:val="16"/>
              </w:rPr>
            </w:pPr>
            <w:r w:rsidRPr="00EA6DFA">
              <w:rPr>
                <w:rFonts w:ascii="Arial" w:eastAsia="Arial" w:hAnsi="Arial" w:cs="Arial"/>
                <w:b/>
                <w:i/>
                <w:sz w:val="16"/>
                <w:szCs w:val="16"/>
              </w:rPr>
              <w:t>Responses &amp; Confirmation Prompts</w:t>
            </w:r>
          </w:p>
        </w:tc>
      </w:tr>
      <w:tr w:rsidR="00841F58" w:rsidRPr="00EA6DFA" w14:paraId="09CFC6C8" w14:textId="77777777" w:rsidTr="00846181">
        <w:tc>
          <w:tcPr>
            <w:tcW w:w="1620" w:type="dxa"/>
            <w:shd w:val="clear" w:color="auto" w:fill="D9E2F3"/>
          </w:tcPr>
          <w:p w14:paraId="469F9C1E" w14:textId="77777777" w:rsidR="00841F58" w:rsidRPr="00EA6DFA" w:rsidRDefault="00841F58" w:rsidP="00846181">
            <w:pPr>
              <w:spacing w:after="0" w:line="240" w:lineRule="auto"/>
              <w:rPr>
                <w:rFonts w:ascii="Arial" w:eastAsia="Arial" w:hAnsi="Arial" w:cs="Arial"/>
                <w:b/>
                <w:i/>
                <w:sz w:val="16"/>
                <w:szCs w:val="16"/>
              </w:rPr>
            </w:pPr>
            <w:r w:rsidRPr="00EA6DFA">
              <w:rPr>
                <w:rFonts w:ascii="Arial" w:eastAsia="Arial" w:hAnsi="Arial" w:cs="Arial"/>
                <w:b/>
                <w:i/>
                <w:sz w:val="16"/>
                <w:szCs w:val="16"/>
              </w:rPr>
              <w:t>&lt;Response&gt;</w:t>
            </w:r>
          </w:p>
          <w:p w14:paraId="74350ACE" w14:textId="77777777" w:rsidR="00841F58" w:rsidRPr="00EA6DFA" w:rsidRDefault="00841F58" w:rsidP="00846181">
            <w:pPr>
              <w:spacing w:after="0" w:line="240" w:lineRule="auto"/>
              <w:rPr>
                <w:rFonts w:ascii="Arial" w:eastAsia="Times New Roman" w:hAnsi="Arial" w:cs="Arial"/>
                <w:sz w:val="16"/>
                <w:szCs w:val="16"/>
              </w:rPr>
            </w:pPr>
            <w:r w:rsidRPr="00EA6DFA">
              <w:rPr>
                <w:rFonts w:ascii="Arial" w:eastAsia="Arial" w:hAnsi="Arial" w:cs="Arial"/>
                <w:b/>
                <w:i/>
                <w:sz w:val="16"/>
                <w:szCs w:val="16"/>
              </w:rPr>
              <w:t>Samples</w:t>
            </w:r>
          </w:p>
        </w:tc>
        <w:tc>
          <w:tcPr>
            <w:tcW w:w="1890" w:type="dxa"/>
            <w:shd w:val="clear" w:color="auto" w:fill="D9E2F3"/>
          </w:tcPr>
          <w:p w14:paraId="31EC6DDC" w14:textId="77777777" w:rsidR="00841F58" w:rsidRPr="00EA6DFA" w:rsidRDefault="00841F58" w:rsidP="00846181">
            <w:pPr>
              <w:spacing w:after="0" w:line="240" w:lineRule="auto"/>
              <w:rPr>
                <w:rFonts w:ascii="Arial" w:eastAsia="Times New Roman" w:hAnsi="Arial" w:cs="Arial"/>
                <w:sz w:val="16"/>
                <w:szCs w:val="16"/>
              </w:rPr>
            </w:pPr>
            <w:r w:rsidRPr="00EA6DFA">
              <w:rPr>
                <w:rFonts w:ascii="Arial" w:eastAsia="Arial" w:hAnsi="Arial" w:cs="Arial"/>
                <w:b/>
                <w:i/>
                <w:sz w:val="16"/>
                <w:szCs w:val="16"/>
              </w:rPr>
              <w:t>Confirm</w:t>
            </w:r>
          </w:p>
        </w:tc>
        <w:tc>
          <w:tcPr>
            <w:tcW w:w="1800" w:type="dxa"/>
            <w:shd w:val="clear" w:color="auto" w:fill="D9E2F3"/>
          </w:tcPr>
          <w:p w14:paraId="563F4F7C" w14:textId="77777777" w:rsidR="00841F58" w:rsidRPr="00EA6DFA" w:rsidRDefault="00841F58" w:rsidP="00846181">
            <w:pPr>
              <w:spacing w:after="0" w:line="240" w:lineRule="auto"/>
              <w:rPr>
                <w:rFonts w:ascii="Arial" w:eastAsia="Times New Roman" w:hAnsi="Arial" w:cs="Arial"/>
                <w:sz w:val="16"/>
                <w:szCs w:val="16"/>
              </w:rPr>
            </w:pPr>
            <w:proofErr w:type="spellStart"/>
            <w:r w:rsidRPr="00EA6DFA">
              <w:rPr>
                <w:rFonts w:ascii="Arial" w:eastAsia="Arial" w:hAnsi="Arial" w:cs="Arial"/>
                <w:b/>
                <w:i/>
                <w:sz w:val="16"/>
                <w:szCs w:val="16"/>
              </w:rPr>
              <w:t>VoiceFile</w:t>
            </w:r>
            <w:proofErr w:type="spellEnd"/>
          </w:p>
        </w:tc>
        <w:tc>
          <w:tcPr>
            <w:tcW w:w="4140" w:type="dxa"/>
            <w:shd w:val="clear" w:color="auto" w:fill="D9E2F3"/>
          </w:tcPr>
          <w:p w14:paraId="55D93B96" w14:textId="77777777" w:rsidR="00841F58" w:rsidRPr="00EA6DFA" w:rsidRDefault="00841F58" w:rsidP="00846181">
            <w:pPr>
              <w:spacing w:after="0" w:line="240" w:lineRule="auto"/>
              <w:rPr>
                <w:rFonts w:ascii="Arial" w:eastAsia="Times New Roman" w:hAnsi="Arial" w:cs="Arial"/>
                <w:sz w:val="16"/>
                <w:szCs w:val="16"/>
              </w:rPr>
            </w:pPr>
            <w:r w:rsidRPr="00EA6DFA">
              <w:rPr>
                <w:rFonts w:ascii="Arial" w:eastAsia="Arial" w:hAnsi="Arial" w:cs="Arial"/>
                <w:b/>
                <w:i/>
                <w:sz w:val="16"/>
                <w:szCs w:val="16"/>
              </w:rPr>
              <w:t>Wording</w:t>
            </w:r>
          </w:p>
        </w:tc>
      </w:tr>
      <w:tr w:rsidR="00841F58" w:rsidRPr="00EA6DFA" w14:paraId="1EEF57F5" w14:textId="77777777" w:rsidTr="00846181">
        <w:tc>
          <w:tcPr>
            <w:tcW w:w="1620" w:type="dxa"/>
            <w:tcBorders>
              <w:top w:val="single" w:sz="6" w:space="0" w:color="auto"/>
              <w:left w:val="single" w:sz="6" w:space="0" w:color="auto"/>
              <w:bottom w:val="single" w:sz="6" w:space="0" w:color="auto"/>
              <w:right w:val="single" w:sz="6" w:space="0" w:color="auto"/>
            </w:tcBorders>
            <w:shd w:val="clear" w:color="auto" w:fill="auto"/>
          </w:tcPr>
          <w:p w14:paraId="6D5F8E87" w14:textId="37E44F02" w:rsidR="00841F58" w:rsidRPr="008117A4" w:rsidRDefault="008117A4" w:rsidP="00841F58">
            <w:pPr>
              <w:spacing w:after="0" w:line="240" w:lineRule="auto"/>
              <w:rPr>
                <w:rFonts w:ascii="Arial" w:eastAsia="Times New Roman" w:hAnsi="Arial" w:cs="Arial"/>
                <w:sz w:val="16"/>
                <w:szCs w:val="16"/>
                <w:lang w:val="es-419"/>
              </w:rPr>
            </w:pPr>
            <w:r w:rsidRPr="008117A4">
              <w:rPr>
                <w:rFonts w:ascii="Arial" w:eastAsia="Times New Roman" w:hAnsi="Arial" w:cs="Arial"/>
                <w:sz w:val="16"/>
                <w:szCs w:val="16"/>
                <w:lang w:val="es-419"/>
              </w:rPr>
              <w:t>&lt;</w:t>
            </w:r>
            <w:proofErr w:type="spellStart"/>
            <w:r w:rsidRPr="008117A4">
              <w:rPr>
                <w:rFonts w:ascii="Arial" w:eastAsia="Times New Roman" w:hAnsi="Arial" w:cs="Arial"/>
                <w:sz w:val="16"/>
                <w:szCs w:val="16"/>
                <w:lang w:val="es-419"/>
              </w:rPr>
              <w:t>rep</w:t>
            </w:r>
            <w:proofErr w:type="spellEnd"/>
            <w:r w:rsidRPr="008117A4">
              <w:rPr>
                <w:rFonts w:ascii="Arial" w:eastAsia="Times New Roman" w:hAnsi="Arial" w:cs="Arial"/>
                <w:sz w:val="16"/>
                <w:szCs w:val="16"/>
                <w:lang w:val="es-419"/>
              </w:rPr>
              <w:t>&gt; operador, operadora, agente, representante, atenci</w:t>
            </w:r>
            <w:r w:rsidR="00FB50B6">
              <w:rPr>
                <w:rFonts w:ascii="Arial" w:eastAsia="Times New Roman" w:hAnsi="Arial" w:cs="Arial"/>
                <w:sz w:val="16"/>
                <w:szCs w:val="16"/>
                <w:lang w:val="es-419"/>
              </w:rPr>
              <w:t>ó</w:t>
            </w:r>
            <w:r w:rsidRPr="008117A4">
              <w:rPr>
                <w:rFonts w:ascii="Arial" w:eastAsia="Times New Roman" w:hAnsi="Arial" w:cs="Arial"/>
                <w:sz w:val="16"/>
                <w:szCs w:val="16"/>
                <w:lang w:val="es-419"/>
              </w:rPr>
              <w:t>n al cliente</w:t>
            </w:r>
          </w:p>
        </w:tc>
        <w:tc>
          <w:tcPr>
            <w:tcW w:w="1890" w:type="dxa"/>
            <w:tcBorders>
              <w:top w:val="single" w:sz="6" w:space="0" w:color="auto"/>
              <w:left w:val="single" w:sz="6" w:space="0" w:color="auto"/>
              <w:bottom w:val="single" w:sz="6" w:space="0" w:color="auto"/>
              <w:right w:val="single" w:sz="6" w:space="0" w:color="auto"/>
            </w:tcBorders>
            <w:shd w:val="clear" w:color="auto" w:fill="auto"/>
          </w:tcPr>
          <w:p w14:paraId="05EBD512" w14:textId="0AB9294C" w:rsidR="00841F58" w:rsidRPr="00EA6DFA" w:rsidRDefault="006F6A52" w:rsidP="006F6A52">
            <w:pPr>
              <w:spacing w:after="0" w:line="240" w:lineRule="auto"/>
              <w:rPr>
                <w:rFonts w:ascii="Arial" w:eastAsia="Arial" w:hAnsi="Arial" w:cs="Arial"/>
                <w:sz w:val="16"/>
                <w:szCs w:val="16"/>
              </w:rPr>
            </w:pPr>
            <w:r>
              <w:rPr>
                <w:rFonts w:ascii="Arial" w:eastAsia="Arial" w:hAnsi="Arial" w:cs="Arial"/>
                <w:sz w:val="16"/>
                <w:szCs w:val="16"/>
              </w:rPr>
              <w:t>Never</w:t>
            </w:r>
          </w:p>
        </w:tc>
        <w:tc>
          <w:tcPr>
            <w:tcW w:w="1800" w:type="dxa"/>
            <w:tcBorders>
              <w:top w:val="single" w:sz="6" w:space="0" w:color="auto"/>
              <w:left w:val="single" w:sz="6" w:space="0" w:color="auto"/>
              <w:bottom w:val="single" w:sz="6" w:space="0" w:color="auto"/>
              <w:right w:val="single" w:sz="6" w:space="0" w:color="auto"/>
            </w:tcBorders>
            <w:shd w:val="clear" w:color="auto" w:fill="auto"/>
          </w:tcPr>
          <w:p w14:paraId="4359C91D" w14:textId="3DAC94F9" w:rsidR="00841F58" w:rsidRDefault="006F6A52" w:rsidP="00846181">
            <w:pPr>
              <w:spacing w:after="0" w:line="240" w:lineRule="auto"/>
              <w:rPr>
                <w:rFonts w:ascii="Arial" w:eastAsia="Arial" w:hAnsi="Arial" w:cs="Arial"/>
                <w:sz w:val="16"/>
              </w:rPr>
            </w:pPr>
            <w:r>
              <w:rPr>
                <w:rFonts w:ascii="Arial" w:eastAsia="Arial" w:hAnsi="Arial" w:cs="Arial"/>
                <w:sz w:val="16"/>
              </w:rPr>
              <w:t>--</w:t>
            </w:r>
          </w:p>
        </w:tc>
        <w:tc>
          <w:tcPr>
            <w:tcW w:w="4140" w:type="dxa"/>
            <w:tcBorders>
              <w:top w:val="single" w:sz="6" w:space="0" w:color="auto"/>
              <w:left w:val="single" w:sz="6" w:space="0" w:color="auto"/>
              <w:bottom w:val="single" w:sz="6" w:space="0" w:color="auto"/>
              <w:right w:val="single" w:sz="6" w:space="0" w:color="auto"/>
            </w:tcBorders>
            <w:shd w:val="clear" w:color="auto" w:fill="auto"/>
          </w:tcPr>
          <w:p w14:paraId="66853280" w14:textId="2F323837" w:rsidR="00841F58" w:rsidRDefault="006F6A52" w:rsidP="00846181">
            <w:pPr>
              <w:spacing w:after="0" w:line="240" w:lineRule="auto"/>
              <w:rPr>
                <w:rFonts w:ascii="Arial" w:eastAsia="Arial" w:hAnsi="Arial" w:cs="Arial"/>
                <w:sz w:val="16"/>
              </w:rPr>
            </w:pPr>
            <w:r>
              <w:rPr>
                <w:rFonts w:ascii="Arial" w:eastAsia="Arial" w:hAnsi="Arial" w:cs="Arial"/>
                <w:sz w:val="16"/>
              </w:rPr>
              <w:t>--</w:t>
            </w:r>
          </w:p>
        </w:tc>
      </w:tr>
      <w:tr w:rsidR="00841F58" w:rsidRPr="00EA6DFA" w14:paraId="37C9F34C" w14:textId="77777777" w:rsidTr="00846181">
        <w:tc>
          <w:tcPr>
            <w:tcW w:w="9450" w:type="dxa"/>
            <w:gridSpan w:val="4"/>
            <w:shd w:val="clear" w:color="auto" w:fill="DDDDDD"/>
          </w:tcPr>
          <w:p w14:paraId="5F0E045B" w14:textId="77777777" w:rsidR="00841F58" w:rsidRPr="00EA6DFA" w:rsidRDefault="00841F58" w:rsidP="00846181">
            <w:pPr>
              <w:spacing w:after="0" w:line="240" w:lineRule="auto"/>
              <w:rPr>
                <w:rFonts w:ascii="Arial" w:eastAsia="Arial" w:hAnsi="Arial" w:cs="Arial"/>
                <w:b/>
                <w:i/>
                <w:sz w:val="16"/>
                <w:szCs w:val="16"/>
              </w:rPr>
            </w:pPr>
            <w:r>
              <w:rPr>
                <w:rFonts w:ascii="Arial" w:eastAsia="Arial" w:hAnsi="Arial" w:cs="Arial"/>
                <w:b/>
                <w:i/>
                <w:sz w:val="16"/>
                <w:szCs w:val="16"/>
              </w:rPr>
              <w:t>Config Parameters</w:t>
            </w:r>
          </w:p>
        </w:tc>
      </w:tr>
      <w:tr w:rsidR="00841F58" w:rsidRPr="00EA6DFA" w14:paraId="706EA694" w14:textId="77777777" w:rsidTr="00846181">
        <w:tc>
          <w:tcPr>
            <w:tcW w:w="3510" w:type="dxa"/>
            <w:gridSpan w:val="2"/>
            <w:shd w:val="clear" w:color="auto" w:fill="D9E2F3"/>
          </w:tcPr>
          <w:p w14:paraId="59877516" w14:textId="77777777" w:rsidR="00841F58" w:rsidRPr="00EA6DFA" w:rsidRDefault="00841F58" w:rsidP="00846181">
            <w:pPr>
              <w:spacing w:after="0" w:line="240" w:lineRule="auto"/>
              <w:rPr>
                <w:rFonts w:ascii="Arial" w:eastAsia="Times New Roman" w:hAnsi="Arial" w:cs="Arial"/>
                <w:sz w:val="16"/>
                <w:szCs w:val="16"/>
              </w:rPr>
            </w:pPr>
            <w:r w:rsidRPr="00EA6DFA">
              <w:rPr>
                <w:rFonts w:ascii="Arial" w:eastAsia="Arial" w:hAnsi="Arial" w:cs="Arial"/>
                <w:b/>
                <w:i/>
                <w:sz w:val="16"/>
                <w:szCs w:val="16"/>
              </w:rPr>
              <w:t>Parameter</w:t>
            </w:r>
          </w:p>
        </w:tc>
        <w:tc>
          <w:tcPr>
            <w:tcW w:w="5940" w:type="dxa"/>
            <w:gridSpan w:val="2"/>
            <w:shd w:val="clear" w:color="auto" w:fill="D9E2F3"/>
          </w:tcPr>
          <w:p w14:paraId="3CA3BBF6" w14:textId="77777777" w:rsidR="00841F58" w:rsidRPr="00EA6DFA" w:rsidRDefault="00841F58" w:rsidP="00846181">
            <w:pPr>
              <w:spacing w:after="0" w:line="240" w:lineRule="auto"/>
              <w:rPr>
                <w:rFonts w:ascii="Arial" w:eastAsia="Times New Roman" w:hAnsi="Arial" w:cs="Arial"/>
                <w:sz w:val="16"/>
                <w:szCs w:val="16"/>
              </w:rPr>
            </w:pPr>
            <w:r w:rsidRPr="00EA6DFA">
              <w:rPr>
                <w:rFonts w:ascii="Arial" w:eastAsia="Arial" w:hAnsi="Arial" w:cs="Arial"/>
                <w:b/>
                <w:i/>
                <w:sz w:val="16"/>
                <w:szCs w:val="16"/>
              </w:rPr>
              <w:t>Value</w:t>
            </w:r>
          </w:p>
        </w:tc>
      </w:tr>
      <w:tr w:rsidR="00841F58" w:rsidRPr="00C16949" w14:paraId="6F0325AA" w14:textId="77777777" w:rsidTr="00846181">
        <w:tc>
          <w:tcPr>
            <w:tcW w:w="3510" w:type="dxa"/>
            <w:gridSpan w:val="2"/>
            <w:shd w:val="clear" w:color="auto" w:fill="auto"/>
          </w:tcPr>
          <w:p w14:paraId="10321E8D" w14:textId="45C322EC" w:rsidR="00841F58" w:rsidRPr="00C16949" w:rsidRDefault="00841F58" w:rsidP="00846181">
            <w:pPr>
              <w:spacing w:after="0" w:line="240" w:lineRule="auto"/>
              <w:rPr>
                <w:rFonts w:ascii="Arial" w:eastAsia="Arial" w:hAnsi="Arial" w:cs="Arial"/>
                <w:sz w:val="16"/>
                <w:szCs w:val="16"/>
              </w:rPr>
            </w:pPr>
            <w:r w:rsidRPr="00C16949">
              <w:rPr>
                <w:rFonts w:ascii="Arial" w:eastAsia="Arial" w:hAnsi="Arial" w:cs="Arial"/>
                <w:sz w:val="16"/>
                <w:szCs w:val="16"/>
              </w:rPr>
              <w:t xml:space="preserve">Grammars – </w:t>
            </w:r>
            <w:r>
              <w:rPr>
                <w:rFonts w:ascii="Arial" w:eastAsia="Arial" w:hAnsi="Arial" w:cs="Arial"/>
                <w:sz w:val="16"/>
                <w:szCs w:val="16"/>
              </w:rPr>
              <w:t>rep</w:t>
            </w:r>
          </w:p>
          <w:p w14:paraId="6DCABF57" w14:textId="3607C79D" w:rsidR="00841F58" w:rsidRPr="00C16949" w:rsidRDefault="006F6A52" w:rsidP="006F6A52">
            <w:pPr>
              <w:spacing w:after="0" w:line="240" w:lineRule="auto"/>
              <w:rPr>
                <w:rFonts w:ascii="Arial" w:eastAsia="Arial" w:hAnsi="Arial" w:cs="Arial"/>
                <w:sz w:val="16"/>
                <w:szCs w:val="16"/>
              </w:rPr>
            </w:pPr>
            <w:r>
              <w:rPr>
                <w:rFonts w:ascii="Arial" w:eastAsia="Arial" w:hAnsi="Arial" w:cs="Arial"/>
                <w:sz w:val="16"/>
                <w:szCs w:val="16"/>
              </w:rPr>
              <w:t>(representative</w:t>
            </w:r>
            <w:r w:rsidR="00841F58" w:rsidRPr="00C16949">
              <w:rPr>
                <w:rFonts w:ascii="Arial" w:eastAsia="Arial" w:hAnsi="Arial" w:cs="Arial"/>
                <w:sz w:val="16"/>
                <w:szCs w:val="16"/>
              </w:rPr>
              <w:t>)</w:t>
            </w:r>
          </w:p>
        </w:tc>
        <w:tc>
          <w:tcPr>
            <w:tcW w:w="5940" w:type="dxa"/>
            <w:gridSpan w:val="2"/>
            <w:shd w:val="clear" w:color="auto" w:fill="auto"/>
          </w:tcPr>
          <w:p w14:paraId="3571EFA4" w14:textId="227AA37D" w:rsidR="00841F58" w:rsidRPr="00C16949" w:rsidRDefault="00F34D7B" w:rsidP="00846181">
            <w:pPr>
              <w:spacing w:after="0" w:line="240" w:lineRule="auto"/>
              <w:rPr>
                <w:rFonts w:ascii="Arial" w:eastAsia="Arial" w:hAnsi="Arial" w:cs="Arial"/>
                <w:sz w:val="16"/>
                <w:szCs w:val="16"/>
              </w:rPr>
            </w:pPr>
            <w:proofErr w:type="spellStart"/>
            <w:r>
              <w:rPr>
                <w:rFonts w:ascii="Arial" w:eastAsia="Arial" w:hAnsi="Arial" w:cs="Arial"/>
                <w:sz w:val="16"/>
                <w:szCs w:val="16"/>
              </w:rPr>
              <w:t>Representative</w:t>
            </w:r>
            <w:r w:rsidR="00841F58" w:rsidRPr="00C16949">
              <w:rPr>
                <w:rFonts w:ascii="Arial" w:eastAsia="Arial" w:hAnsi="Arial" w:cs="Arial"/>
                <w:sz w:val="16"/>
                <w:szCs w:val="16"/>
              </w:rPr>
              <w:t>.grxml</w:t>
            </w:r>
            <w:proofErr w:type="spellEnd"/>
          </w:p>
        </w:tc>
      </w:tr>
    </w:tbl>
    <w:p w14:paraId="10428A0B" w14:textId="77777777" w:rsidR="00841F58" w:rsidRDefault="00841F58" w:rsidP="006125FE">
      <w:pPr>
        <w:spacing w:after="0" w:line="240" w:lineRule="auto"/>
      </w:pPr>
    </w:p>
    <w:p w14:paraId="0D852162" w14:textId="77777777" w:rsidR="00E61D0F" w:rsidRDefault="00E61D0F">
      <w:pPr>
        <w:spacing w:after="0" w:line="240" w:lineRule="auto"/>
        <w:rPr>
          <w:rFonts w:ascii="Cambria" w:eastAsia="Times New Roman" w:hAnsi="Cambria"/>
          <w:b/>
          <w:bCs/>
          <w:color w:val="4F81BD"/>
          <w:sz w:val="26"/>
          <w:szCs w:val="26"/>
        </w:rPr>
      </w:pPr>
      <w:bookmarkStart w:id="20" w:name="_Toc529451522"/>
      <w:r>
        <w:br w:type="page"/>
      </w:r>
    </w:p>
    <w:p w14:paraId="63B68E80" w14:textId="07D83C12" w:rsidR="00841F58" w:rsidRPr="008F4D03" w:rsidRDefault="00841F58" w:rsidP="00841F58">
      <w:pPr>
        <w:pStyle w:val="Heading2"/>
      </w:pPr>
      <w:bookmarkStart w:id="21" w:name="_Toc34307545"/>
      <w:bookmarkStart w:id="22" w:name="_Toc38525176"/>
      <w:r w:rsidRPr="00601C11">
        <w:lastRenderedPageBreak/>
        <w:t>Global Confirms</w:t>
      </w:r>
      <w:r>
        <w:t xml:space="preserve"> (the “If necessary” prompt)</w:t>
      </w:r>
      <w:bookmarkEnd w:id="20"/>
      <w:bookmarkEnd w:id="21"/>
      <w:bookmarkEnd w:id="22"/>
    </w:p>
    <w:tbl>
      <w:tblPr>
        <w:tblW w:w="945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40" w:type="dxa"/>
          <w:left w:w="40" w:type="dxa"/>
          <w:bottom w:w="60" w:type="dxa"/>
          <w:right w:w="58" w:type="dxa"/>
        </w:tblCellMar>
        <w:tblLook w:val="0000" w:firstRow="0" w:lastRow="0" w:firstColumn="0" w:lastColumn="0" w:noHBand="0" w:noVBand="0"/>
      </w:tblPr>
      <w:tblGrid>
        <w:gridCol w:w="1620"/>
        <w:gridCol w:w="1890"/>
        <w:gridCol w:w="1800"/>
        <w:gridCol w:w="2070"/>
        <w:gridCol w:w="2070"/>
      </w:tblGrid>
      <w:tr w:rsidR="00841F58" w:rsidRPr="005A14F6" w14:paraId="3F67E41B" w14:textId="77777777" w:rsidTr="00846181">
        <w:tc>
          <w:tcPr>
            <w:tcW w:w="9450" w:type="dxa"/>
            <w:gridSpan w:val="5"/>
            <w:shd w:val="clear" w:color="auto" w:fill="DDDDDD"/>
          </w:tcPr>
          <w:p w14:paraId="6D85C1C7" w14:textId="77777777" w:rsidR="00841F58" w:rsidRPr="005A14F6" w:rsidRDefault="00841F58" w:rsidP="00846181">
            <w:pPr>
              <w:spacing w:after="0" w:line="240" w:lineRule="auto"/>
              <w:rPr>
                <w:rFonts w:ascii="Arial" w:eastAsia="Arial" w:hAnsi="Arial" w:cs="Arial"/>
                <w:b/>
                <w:i/>
                <w:sz w:val="16"/>
                <w:szCs w:val="16"/>
              </w:rPr>
            </w:pPr>
            <w:r>
              <w:rPr>
                <w:rFonts w:ascii="Arial" w:eastAsia="Arial" w:hAnsi="Arial" w:cs="Arial"/>
                <w:b/>
                <w:i/>
                <w:sz w:val="16"/>
                <w:szCs w:val="16"/>
              </w:rPr>
              <w:t>Dialog</w:t>
            </w:r>
            <w:r w:rsidRPr="005A14F6">
              <w:rPr>
                <w:rFonts w:ascii="Arial" w:eastAsia="Arial" w:hAnsi="Arial" w:cs="Arial"/>
                <w:b/>
                <w:i/>
                <w:sz w:val="16"/>
                <w:szCs w:val="16"/>
              </w:rPr>
              <w:t xml:space="preserve"> Module</w:t>
            </w:r>
          </w:p>
        </w:tc>
      </w:tr>
      <w:tr w:rsidR="00841F58" w:rsidRPr="005A14F6" w14:paraId="0B355B15" w14:textId="77777777" w:rsidTr="00846181">
        <w:tc>
          <w:tcPr>
            <w:tcW w:w="9450" w:type="dxa"/>
            <w:gridSpan w:val="5"/>
            <w:shd w:val="clear" w:color="auto" w:fill="auto"/>
          </w:tcPr>
          <w:p w14:paraId="0FA6C08B" w14:textId="65B9A885" w:rsidR="00841F58" w:rsidRPr="005A14F6" w:rsidRDefault="00841F58" w:rsidP="00F42E6C">
            <w:pPr>
              <w:spacing w:after="0" w:line="240" w:lineRule="auto"/>
              <w:rPr>
                <w:rFonts w:ascii="Arial" w:eastAsia="Arial" w:hAnsi="Arial" w:cs="Arial"/>
                <w:b/>
                <w:i/>
                <w:sz w:val="16"/>
                <w:szCs w:val="16"/>
              </w:rPr>
            </w:pPr>
            <w:r>
              <w:rPr>
                <w:rFonts w:ascii="Arial" w:eastAsia="Arial" w:hAnsi="Arial" w:cs="Arial"/>
                <w:sz w:val="16"/>
                <w:szCs w:val="16"/>
              </w:rPr>
              <w:t>This is the logic for the Global Confirmation.  This is a simple yes/no confirmation state that is used by any of the Dialog Modules that have “If necessary” Confirmation Prompts.  The “If necessary” is determined by the Medium Confidence range.  For example, if a Dialog Module has a Medium Confidence range configured and the caller’s utterance falls within that range, we will ask a follow-up confirmatio</w:t>
            </w:r>
            <w:r w:rsidR="00F42E6C">
              <w:rPr>
                <w:rFonts w:ascii="Arial" w:eastAsia="Arial" w:hAnsi="Arial" w:cs="Arial"/>
                <w:sz w:val="16"/>
                <w:szCs w:val="16"/>
              </w:rPr>
              <w:t xml:space="preserve">n prompt that accepts a yes/no </w:t>
            </w:r>
            <w:r>
              <w:rPr>
                <w:rFonts w:ascii="Arial" w:eastAsia="Arial" w:hAnsi="Arial" w:cs="Arial"/>
                <w:sz w:val="16"/>
                <w:szCs w:val="16"/>
              </w:rPr>
              <w:t xml:space="preserve">answer.  </w:t>
            </w:r>
          </w:p>
        </w:tc>
      </w:tr>
      <w:tr w:rsidR="00841F58" w:rsidRPr="005A14F6" w14:paraId="60B75E7F" w14:textId="77777777" w:rsidTr="00846181">
        <w:tc>
          <w:tcPr>
            <w:tcW w:w="9450" w:type="dxa"/>
            <w:gridSpan w:val="5"/>
            <w:shd w:val="clear" w:color="auto" w:fill="DDDDDD"/>
          </w:tcPr>
          <w:p w14:paraId="18F3EC27" w14:textId="77777777" w:rsidR="00841F58" w:rsidRPr="005A14F6" w:rsidRDefault="00841F58" w:rsidP="00846181">
            <w:pPr>
              <w:spacing w:after="0" w:line="240" w:lineRule="auto"/>
              <w:rPr>
                <w:rFonts w:ascii="Arial" w:eastAsia="Arial" w:hAnsi="Arial" w:cs="Arial"/>
                <w:b/>
                <w:i/>
                <w:sz w:val="16"/>
                <w:szCs w:val="16"/>
              </w:rPr>
            </w:pPr>
            <w:r w:rsidRPr="005A14F6">
              <w:rPr>
                <w:rFonts w:ascii="Arial" w:eastAsia="Arial" w:hAnsi="Arial" w:cs="Arial"/>
                <w:b/>
                <w:i/>
                <w:sz w:val="16"/>
                <w:szCs w:val="16"/>
              </w:rPr>
              <w:t>Prompts</w:t>
            </w:r>
          </w:p>
        </w:tc>
      </w:tr>
      <w:tr w:rsidR="00841F58" w:rsidRPr="005A14F6" w14:paraId="66F9A6F2" w14:textId="77777777" w:rsidTr="00846181">
        <w:tc>
          <w:tcPr>
            <w:tcW w:w="1620" w:type="dxa"/>
            <w:shd w:val="clear" w:color="auto" w:fill="D9E2F3"/>
          </w:tcPr>
          <w:p w14:paraId="75B10F2A" w14:textId="77777777" w:rsidR="00841F58" w:rsidRPr="005A14F6" w:rsidRDefault="00841F58" w:rsidP="00846181">
            <w:pPr>
              <w:spacing w:after="0" w:line="240" w:lineRule="auto"/>
              <w:rPr>
                <w:rFonts w:ascii="Arial" w:eastAsia="Times New Roman" w:hAnsi="Arial" w:cs="Arial"/>
                <w:sz w:val="16"/>
                <w:szCs w:val="16"/>
              </w:rPr>
            </w:pPr>
            <w:r w:rsidRPr="005A14F6">
              <w:rPr>
                <w:rFonts w:ascii="Arial" w:eastAsia="Arial" w:hAnsi="Arial" w:cs="Arial"/>
                <w:b/>
                <w:i/>
                <w:sz w:val="16"/>
                <w:szCs w:val="16"/>
              </w:rPr>
              <w:t>Type</w:t>
            </w:r>
          </w:p>
        </w:tc>
        <w:tc>
          <w:tcPr>
            <w:tcW w:w="1890" w:type="dxa"/>
            <w:shd w:val="clear" w:color="auto" w:fill="D9E2F3"/>
          </w:tcPr>
          <w:p w14:paraId="249FC714" w14:textId="77777777" w:rsidR="00841F58" w:rsidRPr="005A14F6" w:rsidRDefault="00841F58" w:rsidP="00846181">
            <w:pPr>
              <w:spacing w:after="0" w:line="240" w:lineRule="auto"/>
              <w:rPr>
                <w:rFonts w:ascii="Arial" w:eastAsia="Times New Roman" w:hAnsi="Arial" w:cs="Arial"/>
                <w:sz w:val="16"/>
                <w:szCs w:val="16"/>
              </w:rPr>
            </w:pPr>
            <w:r w:rsidRPr="005A14F6">
              <w:rPr>
                <w:rFonts w:ascii="Arial" w:eastAsia="Arial" w:hAnsi="Arial" w:cs="Arial"/>
                <w:b/>
                <w:i/>
                <w:sz w:val="16"/>
                <w:szCs w:val="16"/>
              </w:rPr>
              <w:t>Condition</w:t>
            </w:r>
          </w:p>
        </w:tc>
        <w:tc>
          <w:tcPr>
            <w:tcW w:w="1800" w:type="dxa"/>
            <w:shd w:val="clear" w:color="auto" w:fill="D9E2F3"/>
          </w:tcPr>
          <w:p w14:paraId="20A517D2" w14:textId="77777777" w:rsidR="00841F58" w:rsidRPr="005A14F6" w:rsidRDefault="00841F58" w:rsidP="00846181">
            <w:pPr>
              <w:spacing w:after="0" w:line="240" w:lineRule="auto"/>
              <w:rPr>
                <w:rFonts w:ascii="Arial" w:eastAsia="Times New Roman" w:hAnsi="Arial" w:cs="Arial"/>
                <w:sz w:val="16"/>
                <w:szCs w:val="16"/>
              </w:rPr>
            </w:pPr>
            <w:proofErr w:type="spellStart"/>
            <w:r w:rsidRPr="005A14F6">
              <w:rPr>
                <w:rFonts w:ascii="Arial" w:eastAsia="Arial" w:hAnsi="Arial" w:cs="Arial"/>
                <w:b/>
                <w:i/>
                <w:sz w:val="16"/>
                <w:szCs w:val="16"/>
              </w:rPr>
              <w:t>VoiceFile</w:t>
            </w:r>
            <w:proofErr w:type="spellEnd"/>
          </w:p>
        </w:tc>
        <w:tc>
          <w:tcPr>
            <w:tcW w:w="2070" w:type="dxa"/>
            <w:shd w:val="clear" w:color="auto" w:fill="D9E2F3"/>
          </w:tcPr>
          <w:p w14:paraId="788F86B0" w14:textId="77777777" w:rsidR="00841F58" w:rsidRPr="005A14F6" w:rsidRDefault="00841F58" w:rsidP="00846181">
            <w:pPr>
              <w:spacing w:after="0" w:line="240" w:lineRule="auto"/>
              <w:rPr>
                <w:rFonts w:ascii="Arial" w:eastAsia="Times New Roman" w:hAnsi="Arial" w:cs="Arial"/>
                <w:sz w:val="16"/>
                <w:szCs w:val="16"/>
              </w:rPr>
            </w:pPr>
            <w:r w:rsidRPr="005A14F6">
              <w:rPr>
                <w:rFonts w:ascii="Arial" w:eastAsia="Arial" w:hAnsi="Arial" w:cs="Arial"/>
                <w:b/>
                <w:i/>
                <w:sz w:val="16"/>
                <w:szCs w:val="16"/>
              </w:rPr>
              <w:t>Wording</w:t>
            </w:r>
          </w:p>
        </w:tc>
        <w:tc>
          <w:tcPr>
            <w:tcW w:w="2070" w:type="dxa"/>
            <w:shd w:val="clear" w:color="auto" w:fill="D9E2F3"/>
          </w:tcPr>
          <w:p w14:paraId="352EFF01" w14:textId="77777777" w:rsidR="00841F58" w:rsidRPr="00C1080A" w:rsidRDefault="00841F58" w:rsidP="00846181">
            <w:pPr>
              <w:spacing w:after="0" w:line="240" w:lineRule="auto"/>
              <w:rPr>
                <w:rFonts w:ascii="Arial" w:eastAsia="Times New Roman" w:hAnsi="Arial" w:cs="Arial"/>
                <w:b/>
                <w:i/>
                <w:sz w:val="16"/>
                <w:szCs w:val="16"/>
              </w:rPr>
            </w:pPr>
            <w:r w:rsidRPr="00C1080A">
              <w:rPr>
                <w:rFonts w:ascii="Arial" w:eastAsia="Times New Roman" w:hAnsi="Arial" w:cs="Arial"/>
                <w:b/>
                <w:i/>
                <w:sz w:val="16"/>
                <w:szCs w:val="16"/>
              </w:rPr>
              <w:t>Transition</w:t>
            </w:r>
          </w:p>
        </w:tc>
      </w:tr>
      <w:tr w:rsidR="006F6A52" w:rsidRPr="00EA6DFA" w14:paraId="34B4AC35" w14:textId="77777777" w:rsidTr="00846181">
        <w:tc>
          <w:tcPr>
            <w:tcW w:w="1620" w:type="dxa"/>
            <w:tcBorders>
              <w:top w:val="single" w:sz="6" w:space="0" w:color="auto"/>
              <w:left w:val="single" w:sz="6" w:space="0" w:color="auto"/>
              <w:bottom w:val="single" w:sz="6" w:space="0" w:color="auto"/>
              <w:right w:val="single" w:sz="6" w:space="0" w:color="auto"/>
            </w:tcBorders>
            <w:shd w:val="clear" w:color="auto" w:fill="auto"/>
          </w:tcPr>
          <w:p w14:paraId="12868D19" w14:textId="77777777" w:rsidR="006F6A52" w:rsidRDefault="006F6A52" w:rsidP="006F6A52">
            <w:pPr>
              <w:spacing w:after="0" w:line="240" w:lineRule="auto"/>
              <w:rPr>
                <w:rFonts w:ascii="Arial" w:eastAsia="Times New Roman" w:hAnsi="Arial" w:cs="Arial"/>
                <w:sz w:val="16"/>
                <w:szCs w:val="16"/>
              </w:rPr>
            </w:pPr>
            <w:r>
              <w:rPr>
                <w:rFonts w:ascii="Arial" w:eastAsia="Times New Roman" w:hAnsi="Arial" w:cs="Arial"/>
                <w:sz w:val="16"/>
                <w:szCs w:val="16"/>
              </w:rPr>
              <w:t>PROMPT-1</w:t>
            </w:r>
          </w:p>
          <w:p w14:paraId="4EDFC33C" w14:textId="77777777" w:rsidR="006F6A52" w:rsidRDefault="006F6A52" w:rsidP="006F6A52">
            <w:pPr>
              <w:spacing w:after="0" w:line="240" w:lineRule="auto"/>
              <w:rPr>
                <w:rFonts w:ascii="Arial" w:eastAsia="Times New Roman" w:hAnsi="Arial" w:cs="Arial"/>
                <w:sz w:val="16"/>
                <w:szCs w:val="16"/>
              </w:rPr>
            </w:pPr>
          </w:p>
        </w:tc>
        <w:tc>
          <w:tcPr>
            <w:tcW w:w="1890" w:type="dxa"/>
            <w:tcBorders>
              <w:top w:val="single" w:sz="6" w:space="0" w:color="auto"/>
              <w:left w:val="single" w:sz="6" w:space="0" w:color="auto"/>
              <w:bottom w:val="single" w:sz="6" w:space="0" w:color="auto"/>
              <w:right w:val="single" w:sz="6" w:space="0" w:color="auto"/>
            </w:tcBorders>
            <w:shd w:val="clear" w:color="auto" w:fill="auto"/>
          </w:tcPr>
          <w:p w14:paraId="7951B5C0" w14:textId="77777777" w:rsidR="006F6A52" w:rsidRDefault="006F6A52" w:rsidP="006F6A52">
            <w:pPr>
              <w:spacing w:after="0" w:line="240" w:lineRule="auto"/>
              <w:rPr>
                <w:rFonts w:ascii="Arial" w:eastAsia="Arial" w:hAnsi="Arial" w:cs="Arial"/>
                <w:sz w:val="16"/>
                <w:szCs w:val="16"/>
              </w:rPr>
            </w:pPr>
            <w:r>
              <w:rPr>
                <w:rFonts w:ascii="Arial" w:eastAsia="Arial" w:hAnsi="Arial" w:cs="Arial"/>
                <w:sz w:val="16"/>
                <w:szCs w:val="16"/>
              </w:rPr>
              <w:t>--</w:t>
            </w:r>
          </w:p>
        </w:tc>
        <w:tc>
          <w:tcPr>
            <w:tcW w:w="1800" w:type="dxa"/>
            <w:tcBorders>
              <w:top w:val="single" w:sz="6" w:space="0" w:color="auto"/>
              <w:left w:val="single" w:sz="6" w:space="0" w:color="auto"/>
              <w:bottom w:val="single" w:sz="6" w:space="0" w:color="auto"/>
              <w:right w:val="single" w:sz="6" w:space="0" w:color="auto"/>
            </w:tcBorders>
            <w:shd w:val="clear" w:color="auto" w:fill="auto"/>
          </w:tcPr>
          <w:p w14:paraId="52E29FEB" w14:textId="6586B0EF" w:rsidR="006F6A52" w:rsidRDefault="006F6A52" w:rsidP="006F6A52">
            <w:pPr>
              <w:spacing w:after="0" w:line="240" w:lineRule="auto"/>
              <w:rPr>
                <w:rFonts w:ascii="Arial" w:eastAsia="Arial" w:hAnsi="Arial" w:cs="Arial"/>
                <w:sz w:val="16"/>
              </w:rPr>
            </w:pPr>
            <w:r>
              <w:rPr>
                <w:rFonts w:ascii="Arial" w:eastAsia="Times New Roman" w:hAnsi="Arial" w:cs="Arial"/>
                <w:sz w:val="16"/>
                <w:szCs w:val="16"/>
              </w:rPr>
              <w:t>gl_thatwas</w:t>
            </w:r>
            <w:r w:rsidR="005412A5">
              <w:rPr>
                <w:rFonts w:ascii="Arial" w:eastAsia="Times New Roman" w:hAnsi="Arial" w:cs="Arial"/>
                <w:sz w:val="16"/>
                <w:szCs w:val="16"/>
              </w:rPr>
              <w:t>.wav</w:t>
            </w:r>
          </w:p>
        </w:tc>
        <w:tc>
          <w:tcPr>
            <w:tcW w:w="2070" w:type="dxa"/>
            <w:tcBorders>
              <w:top w:val="single" w:sz="6" w:space="0" w:color="auto"/>
              <w:left w:val="single" w:sz="6" w:space="0" w:color="auto"/>
              <w:bottom w:val="single" w:sz="6" w:space="0" w:color="auto"/>
              <w:right w:val="single" w:sz="6" w:space="0" w:color="auto"/>
            </w:tcBorders>
            <w:shd w:val="clear" w:color="auto" w:fill="auto"/>
          </w:tcPr>
          <w:p w14:paraId="5B1DCCB7" w14:textId="54B63A40" w:rsidR="006F6A52" w:rsidRPr="007135E0" w:rsidRDefault="008117A4" w:rsidP="006F6A52">
            <w:pPr>
              <w:spacing w:after="0"/>
              <w:rPr>
                <w:rFonts w:ascii="Arial" w:eastAsia="Arial" w:hAnsi="Arial" w:cs="Arial"/>
                <w:sz w:val="16"/>
              </w:rPr>
            </w:pPr>
            <w:proofErr w:type="spellStart"/>
            <w:r w:rsidRPr="008117A4">
              <w:rPr>
                <w:rFonts w:ascii="Arial" w:eastAsia="Arial" w:hAnsi="Arial" w:cs="Arial"/>
                <w:color w:val="0070C0"/>
                <w:sz w:val="16"/>
              </w:rPr>
              <w:t>Eso</w:t>
            </w:r>
            <w:proofErr w:type="spellEnd"/>
            <w:r w:rsidRPr="008117A4">
              <w:rPr>
                <w:rFonts w:ascii="Arial" w:eastAsia="Arial" w:hAnsi="Arial" w:cs="Arial"/>
                <w:color w:val="0070C0"/>
                <w:sz w:val="16"/>
              </w:rPr>
              <w:t xml:space="preserve"> </w:t>
            </w:r>
            <w:proofErr w:type="spellStart"/>
            <w:r w:rsidRPr="008117A4">
              <w:rPr>
                <w:rFonts w:ascii="Arial" w:eastAsia="Arial" w:hAnsi="Arial" w:cs="Arial"/>
                <w:color w:val="0070C0"/>
                <w:sz w:val="16"/>
              </w:rPr>
              <w:t>fue</w:t>
            </w:r>
            <w:proofErr w:type="spellEnd"/>
            <w:r w:rsidRPr="008117A4">
              <w:rPr>
                <w:rFonts w:ascii="Arial" w:eastAsia="Arial" w:hAnsi="Arial" w:cs="Arial"/>
                <w:color w:val="0070C0"/>
                <w:sz w:val="16"/>
              </w:rPr>
              <w:t>…</w:t>
            </w:r>
          </w:p>
        </w:tc>
        <w:tc>
          <w:tcPr>
            <w:tcW w:w="2070" w:type="dxa"/>
            <w:tcBorders>
              <w:top w:val="single" w:sz="6" w:space="0" w:color="auto"/>
              <w:left w:val="single" w:sz="6" w:space="0" w:color="auto"/>
              <w:bottom w:val="single" w:sz="6" w:space="0" w:color="auto"/>
              <w:right w:val="single" w:sz="6" w:space="0" w:color="auto"/>
            </w:tcBorders>
            <w:shd w:val="clear" w:color="auto" w:fill="auto"/>
          </w:tcPr>
          <w:p w14:paraId="21437A39" w14:textId="77777777" w:rsidR="006F6A52" w:rsidRPr="007135E0" w:rsidRDefault="006F6A52" w:rsidP="006F6A52">
            <w:pPr>
              <w:spacing w:after="0"/>
              <w:rPr>
                <w:rFonts w:ascii="Arial" w:eastAsia="Arial" w:hAnsi="Arial" w:cs="Arial"/>
                <w:sz w:val="16"/>
              </w:rPr>
            </w:pPr>
            <w:r>
              <w:rPr>
                <w:rFonts w:ascii="Arial" w:eastAsia="Arial" w:hAnsi="Arial" w:cs="Arial"/>
                <w:sz w:val="16"/>
              </w:rPr>
              <w:t>--</w:t>
            </w:r>
          </w:p>
        </w:tc>
      </w:tr>
      <w:tr w:rsidR="006F6A52" w:rsidRPr="00EA6DFA" w14:paraId="214E9DD1" w14:textId="77777777" w:rsidTr="00846181">
        <w:tc>
          <w:tcPr>
            <w:tcW w:w="1620" w:type="dxa"/>
            <w:tcBorders>
              <w:top w:val="single" w:sz="6" w:space="0" w:color="auto"/>
              <w:left w:val="single" w:sz="6" w:space="0" w:color="auto"/>
              <w:bottom w:val="single" w:sz="6" w:space="0" w:color="auto"/>
              <w:right w:val="single" w:sz="6" w:space="0" w:color="auto"/>
            </w:tcBorders>
            <w:shd w:val="clear" w:color="auto" w:fill="auto"/>
          </w:tcPr>
          <w:p w14:paraId="7BC15501" w14:textId="77777777" w:rsidR="006F6A52" w:rsidRDefault="006F6A52" w:rsidP="006F6A52">
            <w:pPr>
              <w:spacing w:after="0" w:line="240" w:lineRule="auto"/>
              <w:rPr>
                <w:rFonts w:ascii="Arial" w:eastAsia="Times New Roman" w:hAnsi="Arial" w:cs="Arial"/>
                <w:sz w:val="16"/>
                <w:szCs w:val="16"/>
              </w:rPr>
            </w:pPr>
          </w:p>
        </w:tc>
        <w:tc>
          <w:tcPr>
            <w:tcW w:w="1890" w:type="dxa"/>
            <w:tcBorders>
              <w:top w:val="single" w:sz="6" w:space="0" w:color="auto"/>
              <w:left w:val="single" w:sz="6" w:space="0" w:color="auto"/>
              <w:bottom w:val="single" w:sz="6" w:space="0" w:color="auto"/>
              <w:right w:val="single" w:sz="6" w:space="0" w:color="auto"/>
            </w:tcBorders>
            <w:shd w:val="clear" w:color="auto" w:fill="auto"/>
          </w:tcPr>
          <w:p w14:paraId="42E6FDC0" w14:textId="77777777" w:rsidR="006F6A52" w:rsidRDefault="006F6A52" w:rsidP="006F6A52">
            <w:pPr>
              <w:spacing w:after="0" w:line="240" w:lineRule="auto"/>
              <w:rPr>
                <w:rFonts w:ascii="Arial" w:eastAsia="Arial" w:hAnsi="Arial" w:cs="Arial"/>
                <w:sz w:val="16"/>
                <w:szCs w:val="16"/>
              </w:rPr>
            </w:pPr>
          </w:p>
        </w:tc>
        <w:tc>
          <w:tcPr>
            <w:tcW w:w="1800" w:type="dxa"/>
            <w:tcBorders>
              <w:top w:val="single" w:sz="6" w:space="0" w:color="auto"/>
              <w:left w:val="single" w:sz="6" w:space="0" w:color="auto"/>
              <w:bottom w:val="single" w:sz="6" w:space="0" w:color="auto"/>
              <w:right w:val="single" w:sz="6" w:space="0" w:color="auto"/>
            </w:tcBorders>
            <w:shd w:val="clear" w:color="auto" w:fill="auto"/>
          </w:tcPr>
          <w:p w14:paraId="32A1884A" w14:textId="2F1482F5" w:rsidR="006F6A52" w:rsidRDefault="006F6A52" w:rsidP="006F6A52">
            <w:pPr>
              <w:spacing w:after="0" w:line="240" w:lineRule="auto"/>
              <w:rPr>
                <w:rFonts w:ascii="Arial" w:eastAsia="Times New Roman" w:hAnsi="Arial" w:cs="Arial"/>
                <w:sz w:val="16"/>
                <w:szCs w:val="16"/>
              </w:rPr>
            </w:pPr>
            <w:r w:rsidRPr="009C7D98">
              <w:rPr>
                <w:rFonts w:ascii="Arial" w:eastAsia="Arial" w:hAnsi="Arial" w:cs="Arial"/>
                <w:sz w:val="16"/>
                <w:szCs w:val="16"/>
              </w:rPr>
              <w:t>^</w:t>
            </w:r>
          </w:p>
        </w:tc>
        <w:tc>
          <w:tcPr>
            <w:tcW w:w="2070" w:type="dxa"/>
            <w:tcBorders>
              <w:top w:val="single" w:sz="6" w:space="0" w:color="auto"/>
              <w:left w:val="single" w:sz="6" w:space="0" w:color="auto"/>
              <w:bottom w:val="single" w:sz="6" w:space="0" w:color="auto"/>
              <w:right w:val="single" w:sz="6" w:space="0" w:color="auto"/>
            </w:tcBorders>
            <w:shd w:val="clear" w:color="auto" w:fill="auto"/>
          </w:tcPr>
          <w:p w14:paraId="79F65B0B" w14:textId="467B9B10" w:rsidR="006F6A52" w:rsidRDefault="006F6A52" w:rsidP="006F6A52">
            <w:pPr>
              <w:spacing w:after="0"/>
              <w:rPr>
                <w:rFonts w:ascii="Arial" w:eastAsia="Arial" w:hAnsi="Arial" w:cs="Arial"/>
                <w:color w:val="0070C0"/>
                <w:sz w:val="16"/>
              </w:rPr>
            </w:pPr>
            <w:r w:rsidRPr="009C7D98">
              <w:rPr>
                <w:rFonts w:ascii="Arial" w:eastAsia="Times New Roman" w:hAnsi="Arial" w:cs="Arial"/>
                <w:color w:val="00B050"/>
                <w:sz w:val="16"/>
                <w:szCs w:val="16"/>
              </w:rPr>
              <w:t>&lt;</w:t>
            </w:r>
            <w:r>
              <w:rPr>
                <w:rFonts w:ascii="Arial" w:eastAsia="Times New Roman" w:hAnsi="Arial" w:cs="Arial"/>
                <w:color w:val="00B050"/>
                <w:sz w:val="16"/>
                <w:szCs w:val="16"/>
              </w:rPr>
              <w:t>Response</w:t>
            </w:r>
            <w:r w:rsidRPr="009C7D98">
              <w:rPr>
                <w:rFonts w:ascii="Arial" w:eastAsia="Times New Roman" w:hAnsi="Arial" w:cs="Arial"/>
                <w:color w:val="00B050"/>
                <w:sz w:val="16"/>
                <w:szCs w:val="16"/>
              </w:rPr>
              <w:t>&gt;</w:t>
            </w:r>
          </w:p>
        </w:tc>
        <w:tc>
          <w:tcPr>
            <w:tcW w:w="2070" w:type="dxa"/>
            <w:tcBorders>
              <w:top w:val="single" w:sz="6" w:space="0" w:color="auto"/>
              <w:left w:val="single" w:sz="6" w:space="0" w:color="auto"/>
              <w:bottom w:val="single" w:sz="6" w:space="0" w:color="auto"/>
              <w:right w:val="single" w:sz="6" w:space="0" w:color="auto"/>
            </w:tcBorders>
            <w:shd w:val="clear" w:color="auto" w:fill="auto"/>
          </w:tcPr>
          <w:p w14:paraId="7B0F9EDE" w14:textId="6DC52E06" w:rsidR="006F6A52" w:rsidRDefault="006F6A52" w:rsidP="006F6A52">
            <w:pPr>
              <w:spacing w:after="0"/>
              <w:rPr>
                <w:rFonts w:ascii="Arial" w:eastAsia="Arial" w:hAnsi="Arial" w:cs="Arial"/>
                <w:sz w:val="16"/>
              </w:rPr>
            </w:pPr>
          </w:p>
        </w:tc>
      </w:tr>
      <w:tr w:rsidR="006F6A52" w:rsidRPr="00EA6DFA" w14:paraId="6F54F6DC" w14:textId="77777777" w:rsidTr="00846181">
        <w:tc>
          <w:tcPr>
            <w:tcW w:w="1620" w:type="dxa"/>
            <w:tcBorders>
              <w:top w:val="single" w:sz="6" w:space="0" w:color="auto"/>
              <w:left w:val="single" w:sz="6" w:space="0" w:color="auto"/>
              <w:bottom w:val="single" w:sz="6" w:space="0" w:color="auto"/>
              <w:right w:val="single" w:sz="6" w:space="0" w:color="auto"/>
            </w:tcBorders>
            <w:shd w:val="clear" w:color="auto" w:fill="auto"/>
          </w:tcPr>
          <w:p w14:paraId="72E07F90" w14:textId="77777777" w:rsidR="006F6A52" w:rsidRDefault="006F6A52" w:rsidP="006F6A52">
            <w:pPr>
              <w:spacing w:after="0" w:line="240" w:lineRule="auto"/>
              <w:rPr>
                <w:rFonts w:ascii="Arial" w:eastAsia="Times New Roman" w:hAnsi="Arial" w:cs="Arial"/>
                <w:sz w:val="16"/>
                <w:szCs w:val="16"/>
              </w:rPr>
            </w:pPr>
          </w:p>
        </w:tc>
        <w:tc>
          <w:tcPr>
            <w:tcW w:w="1890" w:type="dxa"/>
            <w:tcBorders>
              <w:top w:val="single" w:sz="6" w:space="0" w:color="auto"/>
              <w:left w:val="single" w:sz="6" w:space="0" w:color="auto"/>
              <w:bottom w:val="single" w:sz="6" w:space="0" w:color="auto"/>
              <w:right w:val="single" w:sz="6" w:space="0" w:color="auto"/>
            </w:tcBorders>
            <w:shd w:val="clear" w:color="auto" w:fill="auto"/>
          </w:tcPr>
          <w:p w14:paraId="298AAED3" w14:textId="77777777" w:rsidR="006F6A52" w:rsidRDefault="006F6A52" w:rsidP="006F6A52">
            <w:pPr>
              <w:spacing w:after="0" w:line="240" w:lineRule="auto"/>
              <w:rPr>
                <w:rFonts w:ascii="Arial" w:eastAsia="Arial" w:hAnsi="Arial" w:cs="Arial"/>
                <w:sz w:val="16"/>
                <w:szCs w:val="16"/>
              </w:rPr>
            </w:pPr>
          </w:p>
        </w:tc>
        <w:tc>
          <w:tcPr>
            <w:tcW w:w="1800" w:type="dxa"/>
            <w:tcBorders>
              <w:top w:val="single" w:sz="6" w:space="0" w:color="auto"/>
              <w:left w:val="single" w:sz="6" w:space="0" w:color="auto"/>
              <w:bottom w:val="single" w:sz="6" w:space="0" w:color="auto"/>
              <w:right w:val="single" w:sz="6" w:space="0" w:color="auto"/>
            </w:tcBorders>
            <w:shd w:val="clear" w:color="auto" w:fill="auto"/>
          </w:tcPr>
          <w:p w14:paraId="4861A3B4" w14:textId="7CE7D942" w:rsidR="006F6A52" w:rsidRDefault="006F6A52" w:rsidP="006F6A52">
            <w:pPr>
              <w:spacing w:after="0" w:line="240" w:lineRule="auto"/>
              <w:rPr>
                <w:rFonts w:ascii="Arial" w:eastAsia="Times New Roman" w:hAnsi="Arial" w:cs="Arial"/>
                <w:sz w:val="16"/>
                <w:szCs w:val="16"/>
              </w:rPr>
            </w:pPr>
            <w:r>
              <w:rPr>
                <w:rFonts w:ascii="Arial" w:hAnsi="Arial" w:cs="Arial"/>
                <w:sz w:val="16"/>
                <w:szCs w:val="16"/>
              </w:rPr>
              <w:t>gl_isthatright</w:t>
            </w:r>
            <w:r w:rsidR="005412A5">
              <w:rPr>
                <w:rFonts w:ascii="Arial" w:hAnsi="Arial" w:cs="Arial"/>
                <w:sz w:val="16"/>
                <w:szCs w:val="16"/>
              </w:rPr>
              <w:t>.wav</w:t>
            </w:r>
          </w:p>
        </w:tc>
        <w:tc>
          <w:tcPr>
            <w:tcW w:w="2070" w:type="dxa"/>
            <w:tcBorders>
              <w:top w:val="single" w:sz="6" w:space="0" w:color="auto"/>
              <w:left w:val="single" w:sz="6" w:space="0" w:color="auto"/>
              <w:bottom w:val="single" w:sz="6" w:space="0" w:color="auto"/>
              <w:right w:val="single" w:sz="6" w:space="0" w:color="auto"/>
            </w:tcBorders>
            <w:shd w:val="clear" w:color="auto" w:fill="auto"/>
          </w:tcPr>
          <w:p w14:paraId="64D1FC11" w14:textId="0EB722BB" w:rsidR="006F6A52" w:rsidRDefault="008117A4" w:rsidP="006F6A52">
            <w:pPr>
              <w:spacing w:after="0"/>
              <w:rPr>
                <w:rFonts w:ascii="Arial" w:eastAsia="Arial" w:hAnsi="Arial" w:cs="Arial"/>
                <w:color w:val="0070C0"/>
                <w:sz w:val="16"/>
              </w:rPr>
            </w:pPr>
            <w:r w:rsidRPr="008117A4">
              <w:rPr>
                <w:rFonts w:ascii="Arial" w:eastAsia="Times New Roman" w:hAnsi="Arial" w:cs="Arial"/>
                <w:color w:val="0070C0"/>
                <w:sz w:val="16"/>
                <w:szCs w:val="16"/>
              </w:rPr>
              <w:t xml:space="preserve">… ¿es </w:t>
            </w:r>
            <w:proofErr w:type="spellStart"/>
            <w:r w:rsidRPr="008117A4">
              <w:rPr>
                <w:rFonts w:ascii="Arial" w:eastAsia="Times New Roman" w:hAnsi="Arial" w:cs="Arial"/>
                <w:color w:val="0070C0"/>
                <w:sz w:val="16"/>
                <w:szCs w:val="16"/>
              </w:rPr>
              <w:t>correcto</w:t>
            </w:r>
            <w:proofErr w:type="spellEnd"/>
            <w:r w:rsidRPr="008117A4">
              <w:rPr>
                <w:rFonts w:ascii="Arial" w:eastAsia="Times New Roman" w:hAnsi="Arial" w:cs="Arial"/>
                <w:color w:val="0070C0"/>
                <w:sz w:val="16"/>
                <w:szCs w:val="16"/>
              </w:rPr>
              <w:t>?</w:t>
            </w:r>
          </w:p>
        </w:tc>
        <w:tc>
          <w:tcPr>
            <w:tcW w:w="2070" w:type="dxa"/>
            <w:tcBorders>
              <w:top w:val="single" w:sz="6" w:space="0" w:color="auto"/>
              <w:left w:val="single" w:sz="6" w:space="0" w:color="auto"/>
              <w:bottom w:val="single" w:sz="6" w:space="0" w:color="auto"/>
              <w:right w:val="single" w:sz="6" w:space="0" w:color="auto"/>
            </w:tcBorders>
            <w:shd w:val="clear" w:color="auto" w:fill="auto"/>
          </w:tcPr>
          <w:p w14:paraId="66C0038C" w14:textId="77777777" w:rsidR="006F6A52" w:rsidRDefault="006F6A52" w:rsidP="006F6A52">
            <w:pPr>
              <w:spacing w:after="0"/>
              <w:rPr>
                <w:rFonts w:ascii="Arial" w:eastAsia="Arial" w:hAnsi="Arial" w:cs="Arial"/>
                <w:sz w:val="16"/>
              </w:rPr>
            </w:pPr>
          </w:p>
        </w:tc>
      </w:tr>
      <w:tr w:rsidR="009B0F1E" w:rsidRPr="00EA6DFA" w14:paraId="18D09F67" w14:textId="77777777" w:rsidTr="00846181">
        <w:tc>
          <w:tcPr>
            <w:tcW w:w="1620" w:type="dxa"/>
            <w:tcBorders>
              <w:top w:val="single" w:sz="6" w:space="0" w:color="auto"/>
              <w:left w:val="single" w:sz="6" w:space="0" w:color="auto"/>
              <w:bottom w:val="single" w:sz="6" w:space="0" w:color="auto"/>
              <w:right w:val="single" w:sz="6" w:space="0" w:color="auto"/>
            </w:tcBorders>
            <w:shd w:val="clear" w:color="auto" w:fill="auto"/>
          </w:tcPr>
          <w:p w14:paraId="51E8A9A6" w14:textId="7270F36B" w:rsidR="009B0F1E" w:rsidRDefault="009B0F1E" w:rsidP="009B0F1E">
            <w:pPr>
              <w:spacing w:after="0" w:line="240" w:lineRule="auto"/>
              <w:rPr>
                <w:rFonts w:ascii="Arial" w:eastAsia="Times New Roman" w:hAnsi="Arial" w:cs="Arial"/>
                <w:sz w:val="16"/>
                <w:szCs w:val="16"/>
              </w:rPr>
            </w:pPr>
            <w:r>
              <w:rPr>
                <w:rFonts w:ascii="Arial" w:eastAsia="Arial" w:hAnsi="Arial" w:cs="Arial"/>
                <w:sz w:val="16"/>
                <w:szCs w:val="16"/>
              </w:rPr>
              <w:t>NoInputNoMatch</w:t>
            </w:r>
            <w:r w:rsidRPr="005A14F6">
              <w:rPr>
                <w:rFonts w:ascii="Arial" w:eastAsia="Arial" w:hAnsi="Arial" w:cs="Arial"/>
                <w:sz w:val="16"/>
                <w:szCs w:val="16"/>
              </w:rPr>
              <w:t>-1</w:t>
            </w:r>
          </w:p>
        </w:tc>
        <w:tc>
          <w:tcPr>
            <w:tcW w:w="1890" w:type="dxa"/>
            <w:tcBorders>
              <w:top w:val="single" w:sz="6" w:space="0" w:color="auto"/>
              <w:left w:val="single" w:sz="6" w:space="0" w:color="auto"/>
              <w:bottom w:val="single" w:sz="6" w:space="0" w:color="auto"/>
              <w:right w:val="single" w:sz="6" w:space="0" w:color="auto"/>
            </w:tcBorders>
            <w:shd w:val="clear" w:color="auto" w:fill="auto"/>
          </w:tcPr>
          <w:p w14:paraId="65C12895" w14:textId="595FC832" w:rsidR="009B0F1E" w:rsidRDefault="009B0F1E" w:rsidP="009B0F1E">
            <w:pPr>
              <w:spacing w:after="0" w:line="240" w:lineRule="auto"/>
              <w:rPr>
                <w:rFonts w:ascii="Arial" w:eastAsia="Arial" w:hAnsi="Arial" w:cs="Arial"/>
                <w:sz w:val="16"/>
                <w:szCs w:val="16"/>
              </w:rPr>
            </w:pPr>
            <w:r>
              <w:rPr>
                <w:rFonts w:ascii="Arial" w:eastAsia="Arial" w:hAnsi="Arial" w:cs="Arial"/>
                <w:sz w:val="16"/>
                <w:szCs w:val="16"/>
              </w:rPr>
              <w:t>--</w:t>
            </w:r>
          </w:p>
        </w:tc>
        <w:tc>
          <w:tcPr>
            <w:tcW w:w="1800" w:type="dxa"/>
            <w:tcBorders>
              <w:top w:val="single" w:sz="6" w:space="0" w:color="auto"/>
              <w:left w:val="single" w:sz="6" w:space="0" w:color="auto"/>
              <w:bottom w:val="single" w:sz="6" w:space="0" w:color="auto"/>
              <w:right w:val="single" w:sz="6" w:space="0" w:color="auto"/>
            </w:tcBorders>
            <w:shd w:val="clear" w:color="auto" w:fill="auto"/>
          </w:tcPr>
          <w:p w14:paraId="3E3ECFD2" w14:textId="59D8F630" w:rsidR="009B0F1E" w:rsidRPr="009B0F1E" w:rsidRDefault="005412A5" w:rsidP="009B0F1E">
            <w:pPr>
              <w:spacing w:after="0" w:line="240" w:lineRule="auto"/>
              <w:rPr>
                <w:rFonts w:ascii="Arial" w:hAnsi="Arial" w:cs="Arial"/>
                <w:sz w:val="16"/>
                <w:szCs w:val="16"/>
              </w:rPr>
            </w:pPr>
            <w:proofErr w:type="spellStart"/>
            <w:r>
              <w:rPr>
                <w:rFonts w:ascii="Arial" w:eastAsia="Times New Roman" w:hAnsi="Arial" w:cs="Arial"/>
                <w:sz w:val="16"/>
                <w:szCs w:val="16"/>
              </w:rPr>
              <w:t>gl_</w:t>
            </w:r>
            <w:r w:rsidR="00F802C1">
              <w:rPr>
                <w:rFonts w:ascii="Arial" w:eastAsia="Times New Roman" w:hAnsi="Arial" w:cs="Arial"/>
                <w:sz w:val="16"/>
                <w:szCs w:val="16"/>
              </w:rPr>
              <w:t>Lo</w:t>
            </w:r>
            <w:proofErr w:type="spellEnd"/>
            <w:r w:rsidR="00F802C1">
              <w:rPr>
                <w:rFonts w:ascii="Arial" w:eastAsia="Times New Roman" w:hAnsi="Arial" w:cs="Arial"/>
                <w:sz w:val="16"/>
                <w:szCs w:val="16"/>
              </w:rPr>
              <w:t xml:space="preserve"> siento.</w:t>
            </w:r>
            <w:r>
              <w:rPr>
                <w:rFonts w:ascii="Arial" w:eastAsia="Times New Roman" w:hAnsi="Arial" w:cs="Arial"/>
                <w:sz w:val="16"/>
                <w:szCs w:val="16"/>
              </w:rPr>
              <w:t>wav</w:t>
            </w:r>
          </w:p>
        </w:tc>
        <w:tc>
          <w:tcPr>
            <w:tcW w:w="2070" w:type="dxa"/>
            <w:tcBorders>
              <w:top w:val="single" w:sz="6" w:space="0" w:color="auto"/>
              <w:left w:val="single" w:sz="6" w:space="0" w:color="auto"/>
              <w:bottom w:val="single" w:sz="6" w:space="0" w:color="auto"/>
              <w:right w:val="single" w:sz="6" w:space="0" w:color="auto"/>
            </w:tcBorders>
            <w:shd w:val="clear" w:color="auto" w:fill="auto"/>
          </w:tcPr>
          <w:p w14:paraId="0AB77027" w14:textId="43451039" w:rsidR="009B0F1E" w:rsidRPr="009B0F1E" w:rsidRDefault="008117A4" w:rsidP="009B0F1E">
            <w:pPr>
              <w:spacing w:after="0"/>
              <w:rPr>
                <w:rFonts w:ascii="Arial" w:eastAsia="Times New Roman" w:hAnsi="Arial" w:cs="Arial"/>
                <w:color w:val="0070C0"/>
                <w:sz w:val="16"/>
                <w:szCs w:val="16"/>
              </w:rPr>
            </w:pPr>
            <w:r w:rsidRPr="008117A4">
              <w:rPr>
                <w:rFonts w:ascii="Arial" w:eastAsia="Arial" w:hAnsi="Arial" w:cs="Arial"/>
                <w:color w:val="0070C0"/>
                <w:sz w:val="16"/>
              </w:rPr>
              <w:t xml:space="preserve">Lo </w:t>
            </w:r>
            <w:proofErr w:type="spellStart"/>
            <w:r w:rsidRPr="008117A4">
              <w:rPr>
                <w:rFonts w:ascii="Arial" w:eastAsia="Arial" w:hAnsi="Arial" w:cs="Arial"/>
                <w:color w:val="0070C0"/>
                <w:sz w:val="16"/>
              </w:rPr>
              <w:t>siento</w:t>
            </w:r>
            <w:proofErr w:type="spellEnd"/>
          </w:p>
        </w:tc>
        <w:tc>
          <w:tcPr>
            <w:tcW w:w="2070" w:type="dxa"/>
            <w:tcBorders>
              <w:top w:val="single" w:sz="6" w:space="0" w:color="auto"/>
              <w:left w:val="single" w:sz="6" w:space="0" w:color="auto"/>
              <w:bottom w:val="single" w:sz="6" w:space="0" w:color="auto"/>
              <w:right w:val="single" w:sz="6" w:space="0" w:color="auto"/>
            </w:tcBorders>
            <w:shd w:val="clear" w:color="auto" w:fill="auto"/>
          </w:tcPr>
          <w:p w14:paraId="3A5638DF" w14:textId="5C7E42A9" w:rsidR="009B0F1E" w:rsidRPr="009B0F1E" w:rsidRDefault="009B0F1E" w:rsidP="009B0F1E">
            <w:pPr>
              <w:spacing w:after="0"/>
              <w:rPr>
                <w:rFonts w:ascii="Arial" w:eastAsia="Arial" w:hAnsi="Arial" w:cs="Arial"/>
                <w:sz w:val="16"/>
              </w:rPr>
            </w:pPr>
            <w:r w:rsidRPr="009B0F1E">
              <w:rPr>
                <w:rFonts w:ascii="Arial" w:eastAsia="Arial" w:hAnsi="Arial" w:cs="Arial"/>
                <w:b/>
                <w:sz w:val="16"/>
                <w:szCs w:val="16"/>
              </w:rPr>
              <w:t>PROMPT-2</w:t>
            </w:r>
          </w:p>
        </w:tc>
      </w:tr>
      <w:tr w:rsidR="009B0F1E" w:rsidRPr="00EA6DFA" w14:paraId="487959A5" w14:textId="77777777" w:rsidTr="00846181">
        <w:tc>
          <w:tcPr>
            <w:tcW w:w="1620" w:type="dxa"/>
            <w:tcBorders>
              <w:top w:val="single" w:sz="6" w:space="0" w:color="auto"/>
              <w:left w:val="single" w:sz="6" w:space="0" w:color="auto"/>
              <w:bottom w:val="single" w:sz="6" w:space="0" w:color="auto"/>
              <w:right w:val="single" w:sz="6" w:space="0" w:color="auto"/>
            </w:tcBorders>
            <w:shd w:val="clear" w:color="auto" w:fill="auto"/>
          </w:tcPr>
          <w:p w14:paraId="25A6FECA" w14:textId="59DCE401" w:rsidR="009B0F1E" w:rsidRDefault="009B0F1E" w:rsidP="009B0F1E">
            <w:pPr>
              <w:spacing w:after="0" w:line="240" w:lineRule="auto"/>
              <w:rPr>
                <w:rFonts w:ascii="Arial" w:eastAsia="Times New Roman" w:hAnsi="Arial" w:cs="Arial"/>
                <w:sz w:val="16"/>
                <w:szCs w:val="16"/>
              </w:rPr>
            </w:pPr>
            <w:r>
              <w:rPr>
                <w:rFonts w:ascii="Arial" w:eastAsia="Arial" w:hAnsi="Arial" w:cs="Arial"/>
                <w:sz w:val="16"/>
                <w:szCs w:val="16"/>
              </w:rPr>
              <w:t>NoInputNoMatch-2</w:t>
            </w:r>
          </w:p>
        </w:tc>
        <w:tc>
          <w:tcPr>
            <w:tcW w:w="1890" w:type="dxa"/>
            <w:tcBorders>
              <w:top w:val="single" w:sz="6" w:space="0" w:color="auto"/>
              <w:left w:val="single" w:sz="6" w:space="0" w:color="auto"/>
              <w:bottom w:val="single" w:sz="6" w:space="0" w:color="auto"/>
              <w:right w:val="single" w:sz="6" w:space="0" w:color="auto"/>
            </w:tcBorders>
            <w:shd w:val="clear" w:color="auto" w:fill="auto"/>
          </w:tcPr>
          <w:p w14:paraId="128948AD" w14:textId="0A23EF1B" w:rsidR="009B0F1E" w:rsidRDefault="009B0F1E" w:rsidP="009B0F1E">
            <w:pPr>
              <w:spacing w:after="0" w:line="240" w:lineRule="auto"/>
              <w:rPr>
                <w:rFonts w:ascii="Arial" w:eastAsia="Arial" w:hAnsi="Arial" w:cs="Arial"/>
                <w:sz w:val="16"/>
                <w:szCs w:val="16"/>
              </w:rPr>
            </w:pPr>
            <w:r>
              <w:rPr>
                <w:rFonts w:ascii="Arial" w:eastAsia="Arial" w:hAnsi="Arial" w:cs="Arial"/>
                <w:sz w:val="16"/>
                <w:szCs w:val="16"/>
              </w:rPr>
              <w:t>--</w:t>
            </w:r>
          </w:p>
        </w:tc>
        <w:tc>
          <w:tcPr>
            <w:tcW w:w="1800" w:type="dxa"/>
            <w:tcBorders>
              <w:top w:val="single" w:sz="6" w:space="0" w:color="auto"/>
              <w:left w:val="single" w:sz="6" w:space="0" w:color="auto"/>
              <w:bottom w:val="single" w:sz="6" w:space="0" w:color="auto"/>
              <w:right w:val="single" w:sz="6" w:space="0" w:color="auto"/>
            </w:tcBorders>
            <w:shd w:val="clear" w:color="auto" w:fill="auto"/>
          </w:tcPr>
          <w:p w14:paraId="37B5DEA7" w14:textId="7B3EB9AE" w:rsidR="009B0F1E" w:rsidRPr="009B0F1E" w:rsidRDefault="009B0F1E" w:rsidP="009B0F1E">
            <w:pPr>
              <w:spacing w:after="0" w:line="240" w:lineRule="auto"/>
              <w:rPr>
                <w:rFonts w:ascii="Arial" w:hAnsi="Arial" w:cs="Arial"/>
                <w:sz w:val="16"/>
                <w:szCs w:val="16"/>
              </w:rPr>
            </w:pPr>
            <w:r w:rsidRPr="009B0F1E">
              <w:rPr>
                <w:rFonts w:ascii="Arial" w:eastAsia="Times New Roman" w:hAnsi="Arial" w:cs="Arial"/>
                <w:sz w:val="16"/>
                <w:szCs w:val="16"/>
              </w:rPr>
              <w:t>gl_sorrytrouble</w:t>
            </w:r>
            <w:r w:rsidR="005412A5">
              <w:rPr>
                <w:rFonts w:ascii="Arial" w:eastAsia="Times New Roman" w:hAnsi="Arial" w:cs="Arial"/>
                <w:sz w:val="16"/>
                <w:szCs w:val="16"/>
              </w:rPr>
              <w:t>.wav</w:t>
            </w:r>
          </w:p>
        </w:tc>
        <w:tc>
          <w:tcPr>
            <w:tcW w:w="2070" w:type="dxa"/>
            <w:tcBorders>
              <w:top w:val="single" w:sz="6" w:space="0" w:color="auto"/>
              <w:left w:val="single" w:sz="6" w:space="0" w:color="auto"/>
              <w:bottom w:val="single" w:sz="6" w:space="0" w:color="auto"/>
              <w:right w:val="single" w:sz="6" w:space="0" w:color="auto"/>
            </w:tcBorders>
            <w:shd w:val="clear" w:color="auto" w:fill="auto"/>
          </w:tcPr>
          <w:p w14:paraId="572B8349" w14:textId="579421FF" w:rsidR="009B0F1E" w:rsidRPr="008117A4" w:rsidRDefault="008117A4" w:rsidP="009B0F1E">
            <w:pPr>
              <w:spacing w:after="0"/>
              <w:rPr>
                <w:rFonts w:ascii="Arial" w:eastAsia="Times New Roman" w:hAnsi="Arial" w:cs="Arial"/>
                <w:color w:val="0070C0"/>
                <w:sz w:val="16"/>
                <w:szCs w:val="16"/>
                <w:lang w:val="es-419"/>
              </w:rPr>
            </w:pPr>
            <w:del w:id="23" w:author="Prada, Leandro (Leo) **CTR**" w:date="2020-06-08T10:59:00Z">
              <w:r w:rsidRPr="008117A4" w:rsidDel="00565EA9">
                <w:rPr>
                  <w:rFonts w:ascii="Arial" w:eastAsia="Times New Roman" w:hAnsi="Arial" w:cs="Arial"/>
                  <w:color w:val="0070C0"/>
                  <w:sz w:val="16"/>
                  <w:szCs w:val="16"/>
                  <w:lang w:val="es-419"/>
                </w:rPr>
                <w:delText>Lo siento, estamos teniendo problemas.</w:delText>
              </w:r>
            </w:del>
            <w:ins w:id="24" w:author="Prada, Leandro (Leo) **CTR**" w:date="2020-06-08T10:59:00Z">
              <w:r w:rsidR="00565EA9">
                <w:rPr>
                  <w:rFonts w:ascii="Arial" w:eastAsia="Times New Roman" w:hAnsi="Arial" w:cs="Arial"/>
                  <w:color w:val="0070C0"/>
                  <w:sz w:val="16"/>
                  <w:szCs w:val="16"/>
                  <w:lang w:val="es-419"/>
                </w:rPr>
                <w:t xml:space="preserve">Lo siento, </w:t>
              </w:r>
              <w:r w:rsidR="00565EA9" w:rsidRPr="00565EA9">
                <w:rPr>
                  <w:rFonts w:ascii="Arial" w:eastAsia="Times New Roman" w:hAnsi="Arial" w:cs="Arial"/>
                  <w:color w:val="00B050"/>
                  <w:sz w:val="16"/>
                  <w:szCs w:val="16"/>
                  <w:lang w:val="es-419"/>
                  <w:rPrChange w:id="25" w:author="Prada, Leandro (Leo) **CTR**" w:date="2020-06-08T11:00:00Z">
                    <w:rPr>
                      <w:rFonts w:ascii="Arial" w:eastAsia="Times New Roman" w:hAnsi="Arial" w:cs="Arial"/>
                      <w:color w:val="0070C0"/>
                      <w:sz w:val="16"/>
                      <w:szCs w:val="16"/>
                      <w:lang w:val="es-419"/>
                    </w:rPr>
                  </w:rPrChange>
                </w:rPr>
                <w:t xml:space="preserve">tengo </w:t>
              </w:r>
              <w:r w:rsidR="00565EA9">
                <w:rPr>
                  <w:rFonts w:ascii="Arial" w:eastAsia="Times New Roman" w:hAnsi="Arial" w:cs="Arial"/>
                  <w:color w:val="0070C0"/>
                  <w:sz w:val="16"/>
                  <w:szCs w:val="16"/>
                  <w:lang w:val="es-419"/>
                </w:rPr>
                <w:t>problemas.</w:t>
              </w:r>
            </w:ins>
          </w:p>
        </w:tc>
        <w:tc>
          <w:tcPr>
            <w:tcW w:w="2070" w:type="dxa"/>
            <w:tcBorders>
              <w:top w:val="single" w:sz="6" w:space="0" w:color="auto"/>
              <w:left w:val="single" w:sz="6" w:space="0" w:color="auto"/>
              <w:bottom w:val="single" w:sz="6" w:space="0" w:color="auto"/>
              <w:right w:val="single" w:sz="6" w:space="0" w:color="auto"/>
            </w:tcBorders>
            <w:shd w:val="clear" w:color="auto" w:fill="auto"/>
          </w:tcPr>
          <w:p w14:paraId="3B586076" w14:textId="5641D2E0" w:rsidR="009B0F1E" w:rsidRPr="009B0F1E" w:rsidRDefault="009B0F1E" w:rsidP="009B0F1E">
            <w:pPr>
              <w:spacing w:after="0"/>
              <w:rPr>
                <w:rFonts w:ascii="Arial" w:eastAsia="Arial" w:hAnsi="Arial" w:cs="Arial"/>
                <w:sz w:val="16"/>
              </w:rPr>
            </w:pPr>
            <w:r w:rsidRPr="009B0F1E">
              <w:rPr>
                <w:rFonts w:ascii="Arial" w:eastAsia="Arial" w:hAnsi="Arial" w:cs="Arial"/>
                <w:b/>
                <w:sz w:val="16"/>
                <w:szCs w:val="16"/>
              </w:rPr>
              <w:t>Response = “BAD”</w:t>
            </w:r>
          </w:p>
        </w:tc>
      </w:tr>
      <w:tr w:rsidR="009B0F1E" w:rsidRPr="005A14F6" w14:paraId="7260C5B0" w14:textId="77777777" w:rsidTr="00846181">
        <w:tc>
          <w:tcPr>
            <w:tcW w:w="9450" w:type="dxa"/>
            <w:gridSpan w:val="5"/>
            <w:shd w:val="clear" w:color="auto" w:fill="DDDDDD"/>
          </w:tcPr>
          <w:p w14:paraId="0592F8D5" w14:textId="77777777" w:rsidR="009B0F1E" w:rsidRPr="005A14F6" w:rsidRDefault="009B0F1E" w:rsidP="009B0F1E">
            <w:pPr>
              <w:spacing w:after="0" w:line="240" w:lineRule="auto"/>
              <w:rPr>
                <w:rFonts w:ascii="Arial" w:eastAsia="Arial" w:hAnsi="Arial" w:cs="Arial"/>
                <w:b/>
                <w:i/>
                <w:sz w:val="16"/>
                <w:szCs w:val="16"/>
              </w:rPr>
            </w:pPr>
            <w:r>
              <w:rPr>
                <w:rFonts w:ascii="Arial" w:eastAsia="Arial" w:hAnsi="Arial" w:cs="Arial"/>
                <w:b/>
                <w:i/>
                <w:sz w:val="16"/>
                <w:szCs w:val="16"/>
              </w:rPr>
              <w:t>Responses</w:t>
            </w:r>
          </w:p>
        </w:tc>
      </w:tr>
      <w:tr w:rsidR="009B0F1E" w:rsidRPr="005A14F6" w14:paraId="22EC8126" w14:textId="77777777" w:rsidTr="00846181">
        <w:tc>
          <w:tcPr>
            <w:tcW w:w="1620" w:type="dxa"/>
            <w:shd w:val="clear" w:color="auto" w:fill="D9E2F3"/>
          </w:tcPr>
          <w:p w14:paraId="058CE7A1" w14:textId="77777777" w:rsidR="009B0F1E" w:rsidRPr="005A14F6" w:rsidRDefault="009B0F1E" w:rsidP="009B0F1E">
            <w:pPr>
              <w:spacing w:after="0" w:line="240" w:lineRule="auto"/>
              <w:rPr>
                <w:rFonts w:ascii="Arial" w:eastAsia="Arial" w:hAnsi="Arial" w:cs="Arial"/>
                <w:b/>
                <w:i/>
                <w:sz w:val="16"/>
                <w:szCs w:val="16"/>
              </w:rPr>
            </w:pPr>
            <w:r w:rsidRPr="005A14F6">
              <w:rPr>
                <w:rFonts w:ascii="Arial" w:eastAsia="Arial" w:hAnsi="Arial" w:cs="Arial"/>
                <w:b/>
                <w:i/>
                <w:sz w:val="16"/>
                <w:szCs w:val="16"/>
              </w:rPr>
              <w:t>&lt;Response&gt;</w:t>
            </w:r>
          </w:p>
          <w:p w14:paraId="099EB42E" w14:textId="77777777" w:rsidR="009B0F1E" w:rsidRPr="005A14F6" w:rsidRDefault="009B0F1E" w:rsidP="009B0F1E">
            <w:pPr>
              <w:spacing w:after="0" w:line="240" w:lineRule="auto"/>
              <w:rPr>
                <w:rFonts w:ascii="Arial" w:eastAsia="Times New Roman" w:hAnsi="Arial" w:cs="Arial"/>
                <w:sz w:val="16"/>
                <w:szCs w:val="16"/>
              </w:rPr>
            </w:pPr>
            <w:r w:rsidRPr="005A14F6">
              <w:rPr>
                <w:rFonts w:ascii="Arial" w:eastAsia="Arial" w:hAnsi="Arial" w:cs="Arial"/>
                <w:b/>
                <w:i/>
                <w:sz w:val="16"/>
                <w:szCs w:val="16"/>
              </w:rPr>
              <w:t>Samples</w:t>
            </w:r>
          </w:p>
        </w:tc>
        <w:tc>
          <w:tcPr>
            <w:tcW w:w="1890" w:type="dxa"/>
            <w:shd w:val="clear" w:color="auto" w:fill="D9E2F3"/>
          </w:tcPr>
          <w:p w14:paraId="2872EE07" w14:textId="77777777" w:rsidR="009B0F1E" w:rsidRPr="005A14F6" w:rsidRDefault="009B0F1E" w:rsidP="009B0F1E">
            <w:pPr>
              <w:spacing w:after="0" w:line="240" w:lineRule="auto"/>
              <w:rPr>
                <w:rFonts w:ascii="Arial" w:eastAsia="Times New Roman" w:hAnsi="Arial" w:cs="Arial"/>
                <w:sz w:val="16"/>
                <w:szCs w:val="16"/>
              </w:rPr>
            </w:pPr>
            <w:r w:rsidRPr="005A14F6">
              <w:rPr>
                <w:rFonts w:ascii="Arial" w:eastAsia="Arial" w:hAnsi="Arial" w:cs="Arial"/>
                <w:b/>
                <w:i/>
                <w:sz w:val="16"/>
                <w:szCs w:val="16"/>
              </w:rPr>
              <w:t>Confirm</w:t>
            </w:r>
          </w:p>
        </w:tc>
        <w:tc>
          <w:tcPr>
            <w:tcW w:w="1800" w:type="dxa"/>
            <w:shd w:val="clear" w:color="auto" w:fill="D9E2F3"/>
          </w:tcPr>
          <w:p w14:paraId="5C22478D" w14:textId="77777777" w:rsidR="009B0F1E" w:rsidRPr="005A14F6" w:rsidRDefault="009B0F1E" w:rsidP="009B0F1E">
            <w:pPr>
              <w:spacing w:after="0" w:line="240" w:lineRule="auto"/>
              <w:rPr>
                <w:rFonts w:ascii="Arial" w:eastAsia="Times New Roman" w:hAnsi="Arial" w:cs="Arial"/>
                <w:sz w:val="16"/>
                <w:szCs w:val="16"/>
              </w:rPr>
            </w:pPr>
          </w:p>
        </w:tc>
        <w:tc>
          <w:tcPr>
            <w:tcW w:w="2070" w:type="dxa"/>
            <w:shd w:val="clear" w:color="auto" w:fill="D9E2F3"/>
          </w:tcPr>
          <w:p w14:paraId="2A1FD13A" w14:textId="77777777" w:rsidR="009B0F1E" w:rsidRPr="005A14F6" w:rsidRDefault="009B0F1E" w:rsidP="009B0F1E">
            <w:pPr>
              <w:spacing w:after="0" w:line="240" w:lineRule="auto"/>
              <w:rPr>
                <w:rFonts w:ascii="Arial" w:eastAsia="Times New Roman" w:hAnsi="Arial" w:cs="Arial"/>
                <w:sz w:val="16"/>
                <w:szCs w:val="16"/>
              </w:rPr>
            </w:pPr>
          </w:p>
        </w:tc>
        <w:tc>
          <w:tcPr>
            <w:tcW w:w="2070" w:type="dxa"/>
            <w:shd w:val="clear" w:color="auto" w:fill="D9E2F3"/>
          </w:tcPr>
          <w:p w14:paraId="21AA7238" w14:textId="77777777" w:rsidR="009B0F1E" w:rsidRPr="005A14F6" w:rsidRDefault="009B0F1E" w:rsidP="009B0F1E">
            <w:pPr>
              <w:spacing w:after="0" w:line="240" w:lineRule="auto"/>
              <w:rPr>
                <w:rFonts w:ascii="Arial" w:eastAsia="Times New Roman" w:hAnsi="Arial" w:cs="Arial"/>
                <w:sz w:val="16"/>
                <w:szCs w:val="16"/>
              </w:rPr>
            </w:pPr>
            <w:r w:rsidRPr="00C1080A">
              <w:rPr>
                <w:rFonts w:ascii="Arial" w:eastAsia="Times New Roman" w:hAnsi="Arial" w:cs="Arial"/>
                <w:b/>
                <w:i/>
                <w:sz w:val="16"/>
                <w:szCs w:val="16"/>
              </w:rPr>
              <w:t>Transition</w:t>
            </w:r>
          </w:p>
        </w:tc>
      </w:tr>
      <w:tr w:rsidR="009B0F1E" w:rsidRPr="005A14F6" w14:paraId="61E07AD7" w14:textId="77777777" w:rsidTr="00846181">
        <w:tc>
          <w:tcPr>
            <w:tcW w:w="1620" w:type="dxa"/>
            <w:tcBorders>
              <w:top w:val="single" w:sz="6" w:space="0" w:color="auto"/>
              <w:left w:val="single" w:sz="6" w:space="0" w:color="auto"/>
              <w:bottom w:val="single" w:sz="6" w:space="0" w:color="auto"/>
              <w:right w:val="single" w:sz="6" w:space="0" w:color="auto"/>
            </w:tcBorders>
            <w:shd w:val="clear" w:color="auto" w:fill="auto"/>
          </w:tcPr>
          <w:p w14:paraId="44D433EA" w14:textId="4CB7C0B0" w:rsidR="008117A4" w:rsidRPr="00527C54" w:rsidRDefault="008117A4" w:rsidP="008117A4">
            <w:pPr>
              <w:spacing w:after="0" w:line="240" w:lineRule="auto"/>
              <w:rPr>
                <w:rFonts w:ascii="Arial" w:hAnsi="Arial"/>
                <w:sz w:val="16"/>
                <w:lang w:val="es-419"/>
              </w:rPr>
            </w:pPr>
            <w:r w:rsidRPr="00FB50B6">
              <w:rPr>
                <w:rFonts w:ascii="Arial" w:eastAsia="Times New Roman" w:hAnsi="Arial" w:cs="Arial"/>
                <w:sz w:val="16"/>
                <w:szCs w:val="16"/>
                <w:lang w:val="es-419"/>
              </w:rPr>
              <w:t>&lt;</w:t>
            </w:r>
            <w:r w:rsidRPr="00527C54">
              <w:rPr>
                <w:rFonts w:ascii="Arial" w:hAnsi="Arial"/>
                <w:sz w:val="16"/>
                <w:lang w:val="es-419"/>
              </w:rPr>
              <w:t>yes&gt;</w:t>
            </w:r>
          </w:p>
          <w:p w14:paraId="049F02E1" w14:textId="40680C49" w:rsidR="009B0F1E" w:rsidRPr="00527C54" w:rsidRDefault="00FB50B6" w:rsidP="008117A4">
            <w:pPr>
              <w:spacing w:after="0"/>
              <w:rPr>
                <w:rFonts w:ascii="Arial" w:hAnsi="Arial"/>
                <w:sz w:val="16"/>
                <w:lang w:val="es-419"/>
              </w:rPr>
            </w:pPr>
            <w:r w:rsidRPr="00FB50B6">
              <w:rPr>
                <w:rFonts w:ascii="Arial" w:eastAsia="Times New Roman" w:hAnsi="Arial" w:cs="Arial"/>
                <w:sz w:val="16"/>
                <w:szCs w:val="16"/>
                <w:lang w:val="es-419"/>
              </w:rPr>
              <w:t>Sí, así es, correcto</w:t>
            </w:r>
          </w:p>
        </w:tc>
        <w:tc>
          <w:tcPr>
            <w:tcW w:w="1890" w:type="dxa"/>
            <w:tcBorders>
              <w:top w:val="single" w:sz="6" w:space="0" w:color="auto"/>
              <w:left w:val="single" w:sz="6" w:space="0" w:color="auto"/>
              <w:bottom w:val="single" w:sz="6" w:space="0" w:color="auto"/>
              <w:right w:val="single" w:sz="6" w:space="0" w:color="auto"/>
            </w:tcBorders>
            <w:shd w:val="clear" w:color="auto" w:fill="auto"/>
          </w:tcPr>
          <w:p w14:paraId="633E36E5" w14:textId="77777777" w:rsidR="009B0F1E" w:rsidRPr="005A14F6" w:rsidRDefault="009B0F1E" w:rsidP="009B0F1E">
            <w:pPr>
              <w:spacing w:after="0" w:line="240" w:lineRule="auto"/>
              <w:rPr>
                <w:rFonts w:ascii="Arial" w:eastAsia="Arial" w:hAnsi="Arial" w:cs="Arial"/>
                <w:sz w:val="16"/>
                <w:szCs w:val="16"/>
              </w:rPr>
            </w:pPr>
            <w:r>
              <w:rPr>
                <w:rFonts w:ascii="Arial" w:eastAsia="Arial" w:hAnsi="Arial" w:cs="Arial"/>
                <w:sz w:val="16"/>
                <w:szCs w:val="16"/>
              </w:rPr>
              <w:t>Never</w:t>
            </w:r>
          </w:p>
        </w:tc>
        <w:tc>
          <w:tcPr>
            <w:tcW w:w="1800" w:type="dxa"/>
            <w:tcBorders>
              <w:top w:val="single" w:sz="6" w:space="0" w:color="auto"/>
              <w:left w:val="single" w:sz="6" w:space="0" w:color="auto"/>
              <w:bottom w:val="single" w:sz="6" w:space="0" w:color="auto"/>
              <w:right w:val="single" w:sz="6" w:space="0" w:color="auto"/>
            </w:tcBorders>
            <w:shd w:val="clear" w:color="auto" w:fill="auto"/>
          </w:tcPr>
          <w:p w14:paraId="64CCE221" w14:textId="77777777" w:rsidR="009B0F1E" w:rsidRPr="005A14F6" w:rsidRDefault="009B0F1E" w:rsidP="009B0F1E">
            <w:pPr>
              <w:spacing w:after="0" w:line="240" w:lineRule="auto"/>
              <w:rPr>
                <w:rFonts w:ascii="Arial" w:hAnsi="Arial" w:cs="Arial"/>
                <w:sz w:val="16"/>
                <w:szCs w:val="16"/>
              </w:rPr>
            </w:pPr>
            <w:r>
              <w:rPr>
                <w:rFonts w:ascii="Arial" w:hAnsi="Arial" w:cs="Arial"/>
                <w:sz w:val="16"/>
                <w:szCs w:val="16"/>
              </w:rPr>
              <w:t>--</w:t>
            </w:r>
          </w:p>
        </w:tc>
        <w:tc>
          <w:tcPr>
            <w:tcW w:w="2070" w:type="dxa"/>
            <w:tcBorders>
              <w:top w:val="single" w:sz="6" w:space="0" w:color="auto"/>
              <w:left w:val="single" w:sz="6" w:space="0" w:color="auto"/>
              <w:bottom w:val="single" w:sz="6" w:space="0" w:color="auto"/>
              <w:right w:val="single" w:sz="6" w:space="0" w:color="auto"/>
            </w:tcBorders>
            <w:shd w:val="clear" w:color="auto" w:fill="auto"/>
          </w:tcPr>
          <w:p w14:paraId="230BFE42" w14:textId="77777777" w:rsidR="009B0F1E" w:rsidRPr="005A14F6" w:rsidRDefault="009B0F1E" w:rsidP="009B0F1E">
            <w:pPr>
              <w:spacing w:after="0" w:line="240" w:lineRule="auto"/>
              <w:rPr>
                <w:rFonts w:ascii="Arial" w:hAnsi="Arial" w:cs="Arial"/>
                <w:sz w:val="16"/>
                <w:szCs w:val="16"/>
              </w:rPr>
            </w:pPr>
            <w:r>
              <w:rPr>
                <w:rFonts w:ascii="Arial" w:hAnsi="Arial" w:cs="Arial"/>
                <w:sz w:val="16"/>
                <w:szCs w:val="16"/>
              </w:rPr>
              <w:t>--</w:t>
            </w:r>
          </w:p>
        </w:tc>
        <w:tc>
          <w:tcPr>
            <w:tcW w:w="2070" w:type="dxa"/>
            <w:tcBorders>
              <w:top w:val="single" w:sz="6" w:space="0" w:color="auto"/>
              <w:left w:val="single" w:sz="6" w:space="0" w:color="auto"/>
              <w:bottom w:val="single" w:sz="6" w:space="0" w:color="auto"/>
              <w:right w:val="single" w:sz="6" w:space="0" w:color="auto"/>
            </w:tcBorders>
            <w:shd w:val="clear" w:color="auto" w:fill="auto"/>
          </w:tcPr>
          <w:p w14:paraId="1E25DD88" w14:textId="77777777" w:rsidR="009B0F1E" w:rsidRDefault="009B0F1E" w:rsidP="009B0F1E">
            <w:pPr>
              <w:spacing w:after="0" w:line="240" w:lineRule="auto"/>
              <w:rPr>
                <w:rFonts w:ascii="Arial" w:hAnsi="Arial" w:cs="Arial"/>
                <w:b/>
                <w:sz w:val="16"/>
                <w:szCs w:val="16"/>
              </w:rPr>
            </w:pPr>
            <w:r w:rsidRPr="00F0790B">
              <w:rPr>
                <w:rFonts w:ascii="Arial" w:hAnsi="Arial" w:cs="Arial"/>
                <w:b/>
                <w:sz w:val="16"/>
                <w:szCs w:val="16"/>
              </w:rPr>
              <w:t xml:space="preserve">Response = </w:t>
            </w:r>
            <w:proofErr w:type="spellStart"/>
            <w:r w:rsidRPr="00F0790B">
              <w:rPr>
                <w:rFonts w:ascii="Arial" w:hAnsi="Arial" w:cs="Arial"/>
                <w:b/>
                <w:sz w:val="16"/>
                <w:szCs w:val="16"/>
              </w:rPr>
              <w:t>DM.Response</w:t>
            </w:r>
            <w:proofErr w:type="spellEnd"/>
          </w:p>
          <w:p w14:paraId="2DB05CAF" w14:textId="47B09D70" w:rsidR="009B0F1E" w:rsidRPr="00A4760E" w:rsidRDefault="009B0F1E" w:rsidP="009B0F1E">
            <w:pPr>
              <w:spacing w:after="0" w:line="240" w:lineRule="auto"/>
              <w:rPr>
                <w:rFonts w:ascii="Arial" w:hAnsi="Arial" w:cs="Arial"/>
                <w:sz w:val="16"/>
                <w:szCs w:val="16"/>
              </w:rPr>
            </w:pPr>
            <w:r w:rsidRPr="00A4760E">
              <w:rPr>
                <w:rFonts w:ascii="Arial" w:hAnsi="Arial" w:cs="Arial"/>
                <w:sz w:val="16"/>
                <w:szCs w:val="16"/>
              </w:rPr>
              <w:t>(i.e. “</w:t>
            </w:r>
            <w:r>
              <w:rPr>
                <w:rFonts w:ascii="Arial" w:hAnsi="Arial" w:cs="Arial"/>
                <w:sz w:val="16"/>
                <w:szCs w:val="16"/>
              </w:rPr>
              <w:t>19431022”</w:t>
            </w:r>
            <w:r w:rsidRPr="00A4760E">
              <w:rPr>
                <w:rFonts w:ascii="Arial" w:hAnsi="Arial" w:cs="Arial"/>
                <w:sz w:val="16"/>
                <w:szCs w:val="16"/>
              </w:rPr>
              <w:t>)</w:t>
            </w:r>
          </w:p>
        </w:tc>
      </w:tr>
      <w:tr w:rsidR="009B0F1E" w:rsidRPr="005A14F6" w14:paraId="3B73947F" w14:textId="77777777" w:rsidTr="00846181">
        <w:tc>
          <w:tcPr>
            <w:tcW w:w="1620" w:type="dxa"/>
            <w:tcBorders>
              <w:top w:val="single" w:sz="6" w:space="0" w:color="auto"/>
              <w:left w:val="single" w:sz="6" w:space="0" w:color="auto"/>
              <w:bottom w:val="single" w:sz="6" w:space="0" w:color="auto"/>
              <w:right w:val="single" w:sz="6" w:space="0" w:color="auto"/>
            </w:tcBorders>
            <w:shd w:val="clear" w:color="auto" w:fill="auto"/>
          </w:tcPr>
          <w:p w14:paraId="6EC7EE56" w14:textId="72AC1905" w:rsidR="008117A4" w:rsidRPr="008117A4" w:rsidRDefault="008117A4" w:rsidP="008117A4">
            <w:pPr>
              <w:spacing w:after="0" w:line="240" w:lineRule="auto"/>
              <w:rPr>
                <w:rFonts w:ascii="Arial" w:eastAsia="Times New Roman" w:hAnsi="Arial" w:cs="Arial"/>
                <w:sz w:val="16"/>
                <w:szCs w:val="16"/>
              </w:rPr>
            </w:pPr>
            <w:r w:rsidRPr="008117A4">
              <w:rPr>
                <w:rFonts w:ascii="Arial" w:eastAsia="Times New Roman" w:hAnsi="Arial" w:cs="Arial"/>
                <w:sz w:val="16"/>
                <w:szCs w:val="16"/>
              </w:rPr>
              <w:t>&lt;no&gt;</w:t>
            </w:r>
          </w:p>
          <w:p w14:paraId="56496C4D" w14:textId="3446174E" w:rsidR="009B0F1E" w:rsidRPr="002543E4" w:rsidRDefault="00FB50B6" w:rsidP="008117A4">
            <w:pPr>
              <w:spacing w:after="0" w:line="240" w:lineRule="auto"/>
              <w:rPr>
                <w:rFonts w:ascii="Arial" w:eastAsia="Arial" w:hAnsi="Arial" w:cs="Arial"/>
                <w:sz w:val="16"/>
                <w:szCs w:val="16"/>
              </w:rPr>
            </w:pPr>
            <w:r>
              <w:rPr>
                <w:rFonts w:ascii="Arial" w:eastAsia="Times New Roman" w:hAnsi="Arial" w:cs="Arial"/>
                <w:sz w:val="16"/>
                <w:szCs w:val="16"/>
              </w:rPr>
              <w:t xml:space="preserve">No, </w:t>
            </w:r>
            <w:proofErr w:type="spellStart"/>
            <w:r>
              <w:rPr>
                <w:rFonts w:ascii="Arial" w:eastAsia="Times New Roman" w:hAnsi="Arial" w:cs="Arial"/>
                <w:sz w:val="16"/>
                <w:szCs w:val="16"/>
              </w:rPr>
              <w:t>negativ</w:t>
            </w:r>
            <w:r w:rsidR="00527C54">
              <w:rPr>
                <w:rFonts w:ascii="Arial" w:eastAsia="Times New Roman" w:hAnsi="Arial" w:cs="Arial"/>
                <w:sz w:val="16"/>
                <w:szCs w:val="16"/>
              </w:rPr>
              <w:t>o</w:t>
            </w:r>
            <w:proofErr w:type="spellEnd"/>
            <w:r>
              <w:rPr>
                <w:rFonts w:ascii="Arial" w:eastAsia="Times New Roman" w:hAnsi="Arial" w:cs="Arial"/>
                <w:sz w:val="16"/>
                <w:szCs w:val="16"/>
              </w:rPr>
              <w:t xml:space="preserve">, </w:t>
            </w:r>
            <w:proofErr w:type="spellStart"/>
            <w:r>
              <w:rPr>
                <w:rFonts w:ascii="Arial" w:eastAsia="Times New Roman" w:hAnsi="Arial" w:cs="Arial"/>
                <w:sz w:val="16"/>
                <w:szCs w:val="16"/>
              </w:rPr>
              <w:t>incorrecto</w:t>
            </w:r>
            <w:proofErr w:type="spellEnd"/>
          </w:p>
        </w:tc>
        <w:tc>
          <w:tcPr>
            <w:tcW w:w="1890" w:type="dxa"/>
            <w:tcBorders>
              <w:top w:val="single" w:sz="6" w:space="0" w:color="auto"/>
              <w:left w:val="single" w:sz="6" w:space="0" w:color="auto"/>
              <w:bottom w:val="single" w:sz="6" w:space="0" w:color="auto"/>
              <w:right w:val="single" w:sz="6" w:space="0" w:color="auto"/>
            </w:tcBorders>
            <w:shd w:val="clear" w:color="auto" w:fill="auto"/>
          </w:tcPr>
          <w:p w14:paraId="59CCA8BA" w14:textId="77777777" w:rsidR="009B0F1E" w:rsidRPr="005A14F6" w:rsidRDefault="009B0F1E" w:rsidP="009B0F1E">
            <w:pPr>
              <w:spacing w:after="0" w:line="240" w:lineRule="auto"/>
              <w:rPr>
                <w:rFonts w:ascii="Arial" w:eastAsia="Arial" w:hAnsi="Arial" w:cs="Arial"/>
                <w:sz w:val="16"/>
                <w:szCs w:val="16"/>
              </w:rPr>
            </w:pPr>
            <w:r>
              <w:rPr>
                <w:rFonts w:ascii="Arial" w:eastAsia="Arial" w:hAnsi="Arial" w:cs="Arial"/>
                <w:sz w:val="16"/>
                <w:szCs w:val="16"/>
              </w:rPr>
              <w:t>Never</w:t>
            </w:r>
          </w:p>
        </w:tc>
        <w:tc>
          <w:tcPr>
            <w:tcW w:w="1800" w:type="dxa"/>
            <w:tcBorders>
              <w:top w:val="single" w:sz="6" w:space="0" w:color="auto"/>
              <w:left w:val="single" w:sz="6" w:space="0" w:color="auto"/>
              <w:bottom w:val="single" w:sz="6" w:space="0" w:color="auto"/>
              <w:right w:val="single" w:sz="6" w:space="0" w:color="auto"/>
            </w:tcBorders>
            <w:shd w:val="clear" w:color="auto" w:fill="auto"/>
          </w:tcPr>
          <w:p w14:paraId="1B71D0D9" w14:textId="77777777" w:rsidR="009B0F1E" w:rsidRPr="005A14F6" w:rsidRDefault="009B0F1E" w:rsidP="009B0F1E">
            <w:pPr>
              <w:spacing w:after="0" w:line="240" w:lineRule="auto"/>
              <w:rPr>
                <w:rFonts w:ascii="Arial" w:hAnsi="Arial" w:cs="Arial"/>
                <w:sz w:val="16"/>
                <w:szCs w:val="16"/>
              </w:rPr>
            </w:pPr>
            <w:r>
              <w:rPr>
                <w:rFonts w:ascii="Arial" w:hAnsi="Arial" w:cs="Arial"/>
                <w:sz w:val="16"/>
                <w:szCs w:val="16"/>
              </w:rPr>
              <w:t>--</w:t>
            </w:r>
          </w:p>
        </w:tc>
        <w:tc>
          <w:tcPr>
            <w:tcW w:w="2070" w:type="dxa"/>
            <w:tcBorders>
              <w:top w:val="single" w:sz="6" w:space="0" w:color="auto"/>
              <w:left w:val="single" w:sz="6" w:space="0" w:color="auto"/>
              <w:bottom w:val="single" w:sz="6" w:space="0" w:color="auto"/>
              <w:right w:val="single" w:sz="6" w:space="0" w:color="auto"/>
            </w:tcBorders>
            <w:shd w:val="clear" w:color="auto" w:fill="auto"/>
          </w:tcPr>
          <w:p w14:paraId="7865D02C" w14:textId="77777777" w:rsidR="009B0F1E" w:rsidRPr="005A14F6" w:rsidRDefault="009B0F1E" w:rsidP="009B0F1E">
            <w:pPr>
              <w:spacing w:after="0" w:line="240" w:lineRule="auto"/>
              <w:rPr>
                <w:rFonts w:ascii="Arial" w:hAnsi="Arial" w:cs="Arial"/>
                <w:sz w:val="16"/>
                <w:szCs w:val="16"/>
              </w:rPr>
            </w:pPr>
            <w:r>
              <w:rPr>
                <w:rFonts w:ascii="Arial" w:hAnsi="Arial" w:cs="Arial"/>
                <w:sz w:val="16"/>
                <w:szCs w:val="16"/>
              </w:rPr>
              <w:t>--</w:t>
            </w:r>
          </w:p>
        </w:tc>
        <w:tc>
          <w:tcPr>
            <w:tcW w:w="2070" w:type="dxa"/>
            <w:tcBorders>
              <w:top w:val="single" w:sz="6" w:space="0" w:color="auto"/>
              <w:left w:val="single" w:sz="6" w:space="0" w:color="auto"/>
              <w:bottom w:val="single" w:sz="6" w:space="0" w:color="auto"/>
              <w:right w:val="single" w:sz="6" w:space="0" w:color="auto"/>
            </w:tcBorders>
            <w:shd w:val="clear" w:color="auto" w:fill="auto"/>
          </w:tcPr>
          <w:p w14:paraId="74F022CA" w14:textId="77777777" w:rsidR="009B0F1E" w:rsidRPr="00A4760E" w:rsidRDefault="009B0F1E" w:rsidP="009B0F1E">
            <w:pPr>
              <w:spacing w:after="0" w:line="240" w:lineRule="auto"/>
              <w:rPr>
                <w:rFonts w:ascii="Arial" w:eastAsia="Arial" w:hAnsi="Arial" w:cs="Arial"/>
                <w:b/>
                <w:sz w:val="16"/>
                <w:szCs w:val="16"/>
              </w:rPr>
            </w:pPr>
            <w:r>
              <w:rPr>
                <w:rFonts w:ascii="Arial" w:eastAsia="Arial" w:hAnsi="Arial" w:cs="Arial"/>
                <w:b/>
                <w:sz w:val="16"/>
                <w:szCs w:val="16"/>
              </w:rPr>
              <w:t xml:space="preserve">Increment </w:t>
            </w:r>
            <w:proofErr w:type="spellStart"/>
            <w:r>
              <w:rPr>
                <w:rFonts w:ascii="Arial" w:eastAsia="Arial" w:hAnsi="Arial" w:cs="Arial"/>
                <w:b/>
                <w:sz w:val="16"/>
                <w:szCs w:val="16"/>
              </w:rPr>
              <w:t>BadCount</w:t>
            </w:r>
            <w:proofErr w:type="spellEnd"/>
            <w:r>
              <w:rPr>
                <w:rFonts w:ascii="Arial" w:eastAsia="Arial" w:hAnsi="Arial" w:cs="Arial"/>
                <w:b/>
                <w:sz w:val="16"/>
                <w:szCs w:val="16"/>
              </w:rPr>
              <w:t>.</w:t>
            </w:r>
          </w:p>
        </w:tc>
      </w:tr>
      <w:tr w:rsidR="009B0F1E" w:rsidRPr="005A14F6" w14:paraId="1EA63FB4" w14:textId="77777777" w:rsidTr="00846181">
        <w:tc>
          <w:tcPr>
            <w:tcW w:w="9450" w:type="dxa"/>
            <w:gridSpan w:val="5"/>
            <w:shd w:val="clear" w:color="auto" w:fill="DDDDDD"/>
          </w:tcPr>
          <w:p w14:paraId="5C14A261" w14:textId="77777777" w:rsidR="009B0F1E" w:rsidRPr="005A14F6" w:rsidRDefault="009B0F1E" w:rsidP="009B0F1E">
            <w:pPr>
              <w:spacing w:after="0" w:line="240" w:lineRule="auto"/>
              <w:rPr>
                <w:rFonts w:ascii="Arial" w:eastAsia="Arial" w:hAnsi="Arial" w:cs="Arial"/>
                <w:b/>
                <w:i/>
                <w:sz w:val="16"/>
                <w:szCs w:val="16"/>
              </w:rPr>
            </w:pPr>
            <w:proofErr w:type="spellStart"/>
            <w:r w:rsidRPr="005A14F6">
              <w:rPr>
                <w:rFonts w:ascii="Arial" w:eastAsia="Arial" w:hAnsi="Arial" w:cs="Arial"/>
                <w:b/>
                <w:i/>
                <w:sz w:val="16"/>
                <w:szCs w:val="16"/>
              </w:rPr>
              <w:t>Globals</w:t>
            </w:r>
            <w:proofErr w:type="spellEnd"/>
            <w:r w:rsidRPr="005A14F6">
              <w:rPr>
                <w:rFonts w:ascii="Arial" w:eastAsia="Arial" w:hAnsi="Arial" w:cs="Arial"/>
                <w:b/>
                <w:i/>
                <w:sz w:val="16"/>
                <w:szCs w:val="16"/>
              </w:rPr>
              <w:t xml:space="preserve"> (</w:t>
            </w:r>
            <w:hyperlink w:anchor="_Global_Grammar_Properties" w:history="1">
              <w:r w:rsidRPr="00C5488F">
                <w:rPr>
                  <w:rStyle w:val="Hyperlink"/>
                  <w:rFonts w:ascii="Arial" w:eastAsia="Arial" w:hAnsi="Arial" w:cs="Arial"/>
                  <w:b/>
                  <w:i/>
                  <w:sz w:val="16"/>
                  <w:szCs w:val="16"/>
                </w:rPr>
                <w:t>See Global Commands</w:t>
              </w:r>
            </w:hyperlink>
            <w:r w:rsidRPr="005A14F6">
              <w:rPr>
                <w:rFonts w:ascii="Arial" w:eastAsia="Arial" w:hAnsi="Arial" w:cs="Arial"/>
                <w:b/>
                <w:i/>
                <w:sz w:val="16"/>
                <w:szCs w:val="16"/>
              </w:rPr>
              <w:t>)</w:t>
            </w:r>
          </w:p>
        </w:tc>
      </w:tr>
      <w:tr w:rsidR="009B0F1E" w:rsidRPr="005A14F6" w14:paraId="2AFEBFC0" w14:textId="77777777" w:rsidTr="00846181">
        <w:tc>
          <w:tcPr>
            <w:tcW w:w="9450" w:type="dxa"/>
            <w:gridSpan w:val="5"/>
            <w:shd w:val="clear" w:color="auto" w:fill="auto"/>
          </w:tcPr>
          <w:p w14:paraId="6AE69569" w14:textId="77777777" w:rsidR="009B0F1E" w:rsidRPr="005A14F6" w:rsidRDefault="009B0F1E" w:rsidP="009B0F1E">
            <w:pPr>
              <w:spacing w:after="0" w:line="240" w:lineRule="auto"/>
              <w:rPr>
                <w:rFonts w:ascii="Arial" w:eastAsia="Arial" w:hAnsi="Arial" w:cs="Arial"/>
                <w:sz w:val="16"/>
                <w:szCs w:val="16"/>
              </w:rPr>
            </w:pPr>
            <w:r>
              <w:rPr>
                <w:rFonts w:ascii="Arial" w:eastAsia="Arial" w:hAnsi="Arial" w:cs="Arial"/>
                <w:sz w:val="16"/>
                <w:szCs w:val="16"/>
              </w:rPr>
              <w:t>Global Commands are DISABLED during Confirmation Prompts.</w:t>
            </w:r>
          </w:p>
        </w:tc>
      </w:tr>
      <w:tr w:rsidR="009B0F1E" w:rsidRPr="005A14F6" w14:paraId="7D1CA9F0" w14:textId="77777777" w:rsidTr="00846181">
        <w:tc>
          <w:tcPr>
            <w:tcW w:w="9450" w:type="dxa"/>
            <w:gridSpan w:val="5"/>
            <w:shd w:val="clear" w:color="auto" w:fill="DDDDDD"/>
          </w:tcPr>
          <w:p w14:paraId="0A0F0417" w14:textId="77777777" w:rsidR="009B0F1E" w:rsidRPr="005A14F6" w:rsidRDefault="009B0F1E" w:rsidP="009B0F1E">
            <w:pPr>
              <w:spacing w:after="0" w:line="240" w:lineRule="auto"/>
              <w:rPr>
                <w:rFonts w:ascii="Arial" w:eastAsia="Arial" w:hAnsi="Arial" w:cs="Arial"/>
                <w:b/>
                <w:i/>
                <w:sz w:val="16"/>
                <w:szCs w:val="16"/>
              </w:rPr>
            </w:pPr>
            <w:r>
              <w:rPr>
                <w:rFonts w:ascii="Arial" w:eastAsia="Arial" w:hAnsi="Arial" w:cs="Arial"/>
                <w:b/>
                <w:i/>
                <w:sz w:val="16"/>
                <w:szCs w:val="16"/>
              </w:rPr>
              <w:t>Config Parameters</w:t>
            </w:r>
          </w:p>
        </w:tc>
      </w:tr>
      <w:tr w:rsidR="009B0F1E" w:rsidRPr="005A14F6" w14:paraId="2B93E03A" w14:textId="77777777" w:rsidTr="00846181">
        <w:tc>
          <w:tcPr>
            <w:tcW w:w="3510" w:type="dxa"/>
            <w:gridSpan w:val="2"/>
            <w:shd w:val="clear" w:color="auto" w:fill="D9E2F3"/>
          </w:tcPr>
          <w:p w14:paraId="4FB0563F" w14:textId="77777777" w:rsidR="009B0F1E" w:rsidRPr="005A14F6" w:rsidRDefault="009B0F1E" w:rsidP="009B0F1E">
            <w:pPr>
              <w:spacing w:after="0" w:line="240" w:lineRule="auto"/>
              <w:rPr>
                <w:rFonts w:ascii="Arial" w:eastAsia="Times New Roman" w:hAnsi="Arial" w:cs="Arial"/>
                <w:sz w:val="16"/>
                <w:szCs w:val="16"/>
              </w:rPr>
            </w:pPr>
            <w:r w:rsidRPr="005A14F6">
              <w:rPr>
                <w:rFonts w:ascii="Arial" w:eastAsia="Arial" w:hAnsi="Arial" w:cs="Arial"/>
                <w:b/>
                <w:i/>
                <w:sz w:val="16"/>
                <w:szCs w:val="16"/>
              </w:rPr>
              <w:t>Parameter</w:t>
            </w:r>
          </w:p>
        </w:tc>
        <w:tc>
          <w:tcPr>
            <w:tcW w:w="5940" w:type="dxa"/>
            <w:gridSpan w:val="3"/>
            <w:shd w:val="clear" w:color="auto" w:fill="D9E2F3"/>
          </w:tcPr>
          <w:p w14:paraId="3AE984AE" w14:textId="77777777" w:rsidR="009B0F1E" w:rsidRPr="005A14F6" w:rsidRDefault="009B0F1E" w:rsidP="009B0F1E">
            <w:pPr>
              <w:spacing w:after="0" w:line="240" w:lineRule="auto"/>
              <w:rPr>
                <w:rFonts w:ascii="Arial" w:eastAsia="Times New Roman" w:hAnsi="Arial" w:cs="Arial"/>
                <w:sz w:val="16"/>
                <w:szCs w:val="16"/>
              </w:rPr>
            </w:pPr>
            <w:r w:rsidRPr="005A14F6">
              <w:rPr>
                <w:rFonts w:ascii="Arial" w:eastAsia="Arial" w:hAnsi="Arial" w:cs="Arial"/>
                <w:b/>
                <w:i/>
                <w:sz w:val="16"/>
                <w:szCs w:val="16"/>
              </w:rPr>
              <w:t>Value</w:t>
            </w:r>
          </w:p>
        </w:tc>
      </w:tr>
      <w:tr w:rsidR="009B0F1E" w:rsidRPr="005A14F6" w14:paraId="4AD20440" w14:textId="77777777" w:rsidTr="00846181">
        <w:tc>
          <w:tcPr>
            <w:tcW w:w="3510" w:type="dxa"/>
            <w:gridSpan w:val="2"/>
            <w:shd w:val="clear" w:color="auto" w:fill="auto"/>
          </w:tcPr>
          <w:p w14:paraId="630DE2D1" w14:textId="77777777" w:rsidR="009B0F1E" w:rsidRPr="005A14F6" w:rsidRDefault="009B0F1E" w:rsidP="009B0F1E">
            <w:pPr>
              <w:spacing w:after="0" w:line="240" w:lineRule="auto"/>
              <w:rPr>
                <w:rFonts w:ascii="Arial" w:eastAsia="Arial" w:hAnsi="Arial" w:cs="Arial"/>
                <w:sz w:val="16"/>
                <w:szCs w:val="16"/>
              </w:rPr>
            </w:pPr>
            <w:r w:rsidRPr="005A14F6">
              <w:rPr>
                <w:rFonts w:ascii="Arial" w:eastAsia="Arial" w:hAnsi="Arial" w:cs="Arial"/>
                <w:sz w:val="16"/>
                <w:szCs w:val="16"/>
              </w:rPr>
              <w:t>Grammars</w:t>
            </w:r>
          </w:p>
        </w:tc>
        <w:tc>
          <w:tcPr>
            <w:tcW w:w="5940" w:type="dxa"/>
            <w:gridSpan w:val="3"/>
            <w:shd w:val="clear" w:color="auto" w:fill="auto"/>
          </w:tcPr>
          <w:p w14:paraId="26C34C49" w14:textId="59E73705" w:rsidR="009B0F1E" w:rsidRPr="005A14F6" w:rsidRDefault="009B0F1E" w:rsidP="009B0F1E">
            <w:pPr>
              <w:spacing w:after="0" w:line="240" w:lineRule="auto"/>
              <w:rPr>
                <w:rFonts w:ascii="Arial" w:eastAsia="Arial" w:hAnsi="Arial" w:cs="Arial"/>
                <w:sz w:val="16"/>
                <w:szCs w:val="16"/>
              </w:rPr>
            </w:pPr>
            <w:proofErr w:type="spellStart"/>
            <w:r>
              <w:rPr>
                <w:rFonts w:ascii="Arial" w:eastAsia="Arial" w:hAnsi="Arial" w:cs="Arial"/>
                <w:sz w:val="16"/>
                <w:szCs w:val="16"/>
              </w:rPr>
              <w:t>GlobalConfirmation</w:t>
            </w:r>
            <w:r w:rsidRPr="005A14F6">
              <w:rPr>
                <w:rFonts w:ascii="Arial" w:eastAsia="Arial" w:hAnsi="Arial" w:cs="Arial"/>
                <w:sz w:val="16"/>
                <w:szCs w:val="16"/>
              </w:rPr>
              <w:t>.grxml</w:t>
            </w:r>
            <w:proofErr w:type="spellEnd"/>
          </w:p>
          <w:p w14:paraId="2D5256A0" w14:textId="2FCB65AA" w:rsidR="009B0F1E" w:rsidRPr="005A14F6" w:rsidRDefault="009B0F1E" w:rsidP="009B0F1E">
            <w:pPr>
              <w:spacing w:after="0" w:line="240" w:lineRule="auto"/>
              <w:rPr>
                <w:rFonts w:ascii="Arial" w:eastAsia="Arial" w:hAnsi="Arial" w:cs="Arial"/>
                <w:sz w:val="16"/>
                <w:szCs w:val="16"/>
              </w:rPr>
            </w:pPr>
          </w:p>
        </w:tc>
      </w:tr>
      <w:tr w:rsidR="009B0F1E" w:rsidRPr="00EA6DFA" w14:paraId="607B2590" w14:textId="77777777" w:rsidTr="00846181">
        <w:tc>
          <w:tcPr>
            <w:tcW w:w="3510" w:type="dxa"/>
            <w:gridSpan w:val="2"/>
            <w:tcBorders>
              <w:top w:val="single" w:sz="6" w:space="0" w:color="auto"/>
              <w:left w:val="single" w:sz="6" w:space="0" w:color="auto"/>
              <w:bottom w:val="single" w:sz="6" w:space="0" w:color="auto"/>
              <w:right w:val="single" w:sz="6" w:space="0" w:color="auto"/>
            </w:tcBorders>
            <w:shd w:val="clear" w:color="auto" w:fill="auto"/>
          </w:tcPr>
          <w:p w14:paraId="75F9FA11" w14:textId="77777777" w:rsidR="009B0F1E" w:rsidRDefault="009B0F1E" w:rsidP="009B0F1E">
            <w:pPr>
              <w:spacing w:after="0" w:line="240" w:lineRule="auto"/>
              <w:rPr>
                <w:rFonts w:ascii="Arial" w:eastAsia="Arial" w:hAnsi="Arial" w:cs="Arial"/>
                <w:sz w:val="16"/>
                <w:szCs w:val="16"/>
              </w:rPr>
            </w:pPr>
            <w:r>
              <w:rPr>
                <w:rFonts w:ascii="Arial" w:eastAsia="Arial" w:hAnsi="Arial" w:cs="Arial"/>
                <w:sz w:val="16"/>
                <w:szCs w:val="16"/>
              </w:rPr>
              <w:t xml:space="preserve">Medium Confidence </w:t>
            </w:r>
          </w:p>
          <w:p w14:paraId="11FB50D2" w14:textId="77777777" w:rsidR="009B0F1E" w:rsidRPr="00EA6DFA" w:rsidRDefault="009B0F1E" w:rsidP="009B0F1E">
            <w:pPr>
              <w:spacing w:after="0" w:line="240" w:lineRule="auto"/>
              <w:rPr>
                <w:rFonts w:ascii="Arial" w:eastAsia="Arial" w:hAnsi="Arial" w:cs="Arial"/>
                <w:sz w:val="16"/>
                <w:szCs w:val="16"/>
              </w:rPr>
            </w:pPr>
            <w:r>
              <w:rPr>
                <w:rFonts w:ascii="Arial" w:eastAsia="Arial" w:hAnsi="Arial" w:cs="Arial"/>
                <w:sz w:val="16"/>
                <w:szCs w:val="16"/>
              </w:rPr>
              <w:t>(Confirm “If necessary” range)</w:t>
            </w:r>
          </w:p>
        </w:tc>
        <w:tc>
          <w:tcPr>
            <w:tcW w:w="5940" w:type="dxa"/>
            <w:gridSpan w:val="3"/>
            <w:tcBorders>
              <w:top w:val="single" w:sz="6" w:space="0" w:color="auto"/>
              <w:left w:val="single" w:sz="6" w:space="0" w:color="auto"/>
              <w:bottom w:val="single" w:sz="6" w:space="0" w:color="auto"/>
              <w:right w:val="single" w:sz="6" w:space="0" w:color="auto"/>
            </w:tcBorders>
            <w:shd w:val="clear" w:color="auto" w:fill="auto"/>
          </w:tcPr>
          <w:p w14:paraId="71583877" w14:textId="77777777" w:rsidR="009B0F1E" w:rsidRPr="00EA6DFA" w:rsidRDefault="009B0F1E" w:rsidP="009B0F1E">
            <w:pPr>
              <w:spacing w:after="0" w:line="240" w:lineRule="auto"/>
              <w:rPr>
                <w:rFonts w:ascii="Arial" w:eastAsia="Arial" w:hAnsi="Arial" w:cs="Arial"/>
                <w:sz w:val="16"/>
                <w:szCs w:val="16"/>
              </w:rPr>
            </w:pPr>
            <w:r>
              <w:rPr>
                <w:rFonts w:ascii="Arial" w:eastAsia="Arial" w:hAnsi="Arial" w:cs="Arial"/>
                <w:sz w:val="16"/>
                <w:szCs w:val="16"/>
              </w:rPr>
              <w:t>Never</w:t>
            </w:r>
          </w:p>
        </w:tc>
      </w:tr>
    </w:tbl>
    <w:p w14:paraId="6F5CFAB9" w14:textId="77777777" w:rsidR="00841F58" w:rsidRDefault="00841F58" w:rsidP="00841F58">
      <w:pPr>
        <w:spacing w:after="0" w:line="240" w:lineRule="auto"/>
      </w:pPr>
    </w:p>
    <w:p w14:paraId="5D0B7D3F" w14:textId="77777777" w:rsidR="00841F58" w:rsidRDefault="00841F58" w:rsidP="00841F58">
      <w:pPr>
        <w:spacing w:after="0" w:line="240" w:lineRule="auto"/>
        <w:rPr>
          <w:rFonts w:ascii="Arial" w:eastAsia="Times New Roman" w:hAnsi="Arial"/>
          <w:b/>
          <w:bCs/>
          <w:sz w:val="32"/>
          <w:szCs w:val="24"/>
        </w:rPr>
      </w:pPr>
      <w:r>
        <w:br w:type="page"/>
      </w:r>
    </w:p>
    <w:p w14:paraId="1CD0C569" w14:textId="77777777" w:rsidR="00841F58" w:rsidRPr="008F4D03" w:rsidRDefault="00841F58" w:rsidP="00841F58">
      <w:pPr>
        <w:pStyle w:val="Heading2"/>
      </w:pPr>
      <w:bookmarkStart w:id="26" w:name="_Toc529451523"/>
      <w:bookmarkStart w:id="27" w:name="_Toc34307546"/>
      <w:bookmarkStart w:id="28" w:name="_Toc38525177"/>
      <w:r w:rsidRPr="008F4D03">
        <w:lastRenderedPageBreak/>
        <w:t xml:space="preserve">Global </w:t>
      </w:r>
      <w:r>
        <w:t>Config Parameters</w:t>
      </w:r>
      <w:bookmarkEnd w:id="26"/>
      <w:bookmarkEnd w:id="27"/>
      <w:bookmarkEnd w:id="28"/>
    </w:p>
    <w:tbl>
      <w:tblPr>
        <w:tblW w:w="945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40" w:type="dxa"/>
          <w:left w:w="40" w:type="dxa"/>
          <w:bottom w:w="60" w:type="dxa"/>
          <w:right w:w="58" w:type="dxa"/>
        </w:tblCellMar>
        <w:tblLook w:val="0000" w:firstRow="0" w:lastRow="0" w:firstColumn="0" w:lastColumn="0" w:noHBand="0" w:noVBand="0"/>
      </w:tblPr>
      <w:tblGrid>
        <w:gridCol w:w="3510"/>
        <w:gridCol w:w="5940"/>
      </w:tblGrid>
      <w:tr w:rsidR="00841F58" w:rsidRPr="00EA6DFA" w14:paraId="6D119A1B" w14:textId="77777777" w:rsidTr="00846181">
        <w:tc>
          <w:tcPr>
            <w:tcW w:w="9450" w:type="dxa"/>
            <w:gridSpan w:val="2"/>
            <w:shd w:val="clear" w:color="auto" w:fill="DDDDDD"/>
          </w:tcPr>
          <w:p w14:paraId="103219B9" w14:textId="77777777" w:rsidR="00841F58" w:rsidRPr="00EA6DFA" w:rsidRDefault="00841F58" w:rsidP="00846181">
            <w:pPr>
              <w:spacing w:after="0" w:line="240" w:lineRule="auto"/>
              <w:rPr>
                <w:rFonts w:ascii="Arial" w:eastAsia="Arial" w:hAnsi="Arial" w:cs="Arial"/>
                <w:b/>
                <w:i/>
                <w:sz w:val="16"/>
                <w:szCs w:val="16"/>
              </w:rPr>
            </w:pPr>
            <w:r>
              <w:rPr>
                <w:rFonts w:ascii="Arial" w:eastAsia="Arial" w:hAnsi="Arial" w:cs="Arial"/>
                <w:b/>
                <w:i/>
                <w:sz w:val="16"/>
                <w:szCs w:val="16"/>
              </w:rPr>
              <w:t>Config Parameters</w:t>
            </w:r>
          </w:p>
        </w:tc>
      </w:tr>
      <w:tr w:rsidR="00841F58" w:rsidRPr="00EA6DFA" w14:paraId="6F409E1E" w14:textId="77777777" w:rsidTr="00846181">
        <w:tc>
          <w:tcPr>
            <w:tcW w:w="3510" w:type="dxa"/>
            <w:shd w:val="clear" w:color="auto" w:fill="D9E2F3"/>
          </w:tcPr>
          <w:p w14:paraId="5751FE16" w14:textId="77777777" w:rsidR="00841F58" w:rsidRPr="00EA6DFA" w:rsidRDefault="00841F58" w:rsidP="00846181">
            <w:pPr>
              <w:spacing w:after="0" w:line="240" w:lineRule="auto"/>
              <w:rPr>
                <w:rFonts w:ascii="Arial" w:eastAsia="Times New Roman" w:hAnsi="Arial" w:cs="Arial"/>
                <w:sz w:val="16"/>
                <w:szCs w:val="16"/>
              </w:rPr>
            </w:pPr>
            <w:r w:rsidRPr="00EA6DFA">
              <w:rPr>
                <w:rFonts w:ascii="Arial" w:eastAsia="Arial" w:hAnsi="Arial" w:cs="Arial"/>
                <w:b/>
                <w:i/>
                <w:sz w:val="16"/>
                <w:szCs w:val="16"/>
              </w:rPr>
              <w:t>Parameter</w:t>
            </w:r>
          </w:p>
        </w:tc>
        <w:tc>
          <w:tcPr>
            <w:tcW w:w="5940" w:type="dxa"/>
            <w:shd w:val="clear" w:color="auto" w:fill="D9E2F3"/>
          </w:tcPr>
          <w:p w14:paraId="7F8D6AA1" w14:textId="77777777" w:rsidR="00841F58" w:rsidRPr="00EA6DFA" w:rsidRDefault="00841F58" w:rsidP="00846181">
            <w:pPr>
              <w:spacing w:after="0" w:line="240" w:lineRule="auto"/>
              <w:rPr>
                <w:rFonts w:ascii="Arial" w:eastAsia="Times New Roman" w:hAnsi="Arial" w:cs="Arial"/>
                <w:sz w:val="16"/>
                <w:szCs w:val="16"/>
              </w:rPr>
            </w:pPr>
            <w:r w:rsidRPr="00EA6DFA">
              <w:rPr>
                <w:rFonts w:ascii="Arial" w:eastAsia="Arial" w:hAnsi="Arial" w:cs="Arial"/>
                <w:b/>
                <w:i/>
                <w:sz w:val="16"/>
                <w:szCs w:val="16"/>
              </w:rPr>
              <w:t>Value</w:t>
            </w:r>
          </w:p>
        </w:tc>
      </w:tr>
      <w:tr w:rsidR="00841F58" w:rsidRPr="00EA6DFA" w14:paraId="78CE4856" w14:textId="77777777" w:rsidTr="00846181">
        <w:tc>
          <w:tcPr>
            <w:tcW w:w="3510" w:type="dxa"/>
            <w:shd w:val="clear" w:color="auto" w:fill="auto"/>
          </w:tcPr>
          <w:p w14:paraId="1CFEDA04" w14:textId="77777777" w:rsidR="00841F58" w:rsidRPr="00EA6DFA" w:rsidRDefault="00841F58" w:rsidP="00846181">
            <w:pPr>
              <w:spacing w:after="0" w:line="240" w:lineRule="auto"/>
              <w:rPr>
                <w:rFonts w:ascii="Arial" w:eastAsia="Arial" w:hAnsi="Arial" w:cs="Arial"/>
                <w:sz w:val="16"/>
                <w:szCs w:val="16"/>
              </w:rPr>
            </w:pPr>
            <w:proofErr w:type="spellStart"/>
            <w:r>
              <w:rPr>
                <w:rFonts w:ascii="Arial" w:eastAsia="Arial" w:hAnsi="Arial" w:cs="Arial"/>
                <w:sz w:val="16"/>
                <w:szCs w:val="16"/>
              </w:rPr>
              <w:t>initial_timeout</w:t>
            </w:r>
            <w:proofErr w:type="spellEnd"/>
          </w:p>
        </w:tc>
        <w:tc>
          <w:tcPr>
            <w:tcW w:w="5940" w:type="dxa"/>
            <w:shd w:val="clear" w:color="auto" w:fill="auto"/>
          </w:tcPr>
          <w:p w14:paraId="77FE7B54" w14:textId="75C8F9FF" w:rsidR="00841F58" w:rsidRPr="00EA6DFA" w:rsidRDefault="00CE60E6" w:rsidP="00846181">
            <w:pPr>
              <w:spacing w:after="0" w:line="240" w:lineRule="auto"/>
              <w:rPr>
                <w:rFonts w:ascii="Arial" w:eastAsia="Arial" w:hAnsi="Arial" w:cs="Arial"/>
                <w:sz w:val="16"/>
                <w:szCs w:val="16"/>
              </w:rPr>
            </w:pPr>
            <w:r>
              <w:rPr>
                <w:rFonts w:ascii="Arial" w:eastAsia="Arial" w:hAnsi="Arial" w:cs="Arial"/>
                <w:sz w:val="16"/>
                <w:szCs w:val="16"/>
              </w:rPr>
              <w:t>6</w:t>
            </w:r>
          </w:p>
        </w:tc>
      </w:tr>
    </w:tbl>
    <w:p w14:paraId="3EBEDFCD" w14:textId="6AB25694" w:rsidR="007A57A9" w:rsidRPr="00907B70" w:rsidRDefault="006125FE" w:rsidP="006125FE">
      <w:pPr>
        <w:spacing w:after="0" w:line="240" w:lineRule="auto"/>
        <w:rPr>
          <w:rFonts w:ascii="Arial" w:eastAsia="Times New Roman" w:hAnsi="Arial"/>
          <w:b/>
          <w:bCs/>
          <w:sz w:val="32"/>
          <w:szCs w:val="24"/>
        </w:rPr>
      </w:pPr>
      <w:r w:rsidRPr="00907B70">
        <w:t xml:space="preserve"> </w:t>
      </w:r>
      <w:r w:rsidR="007A57A9" w:rsidRPr="00907B70">
        <w:br w:type="page"/>
      </w:r>
    </w:p>
    <w:p w14:paraId="3B9C8F18" w14:textId="147114EE" w:rsidR="007A57A9" w:rsidRPr="00907B70" w:rsidRDefault="00E56959" w:rsidP="007A57A9">
      <w:pPr>
        <w:pStyle w:val="Heading1"/>
      </w:pPr>
      <w:bookmarkStart w:id="29" w:name="_Toc34307547"/>
      <w:bookmarkStart w:id="30" w:name="_Toc38525178"/>
      <w:r>
        <w:lastRenderedPageBreak/>
        <w:t>Dialog Modules</w:t>
      </w:r>
      <w:bookmarkEnd w:id="29"/>
      <w:bookmarkEnd w:id="30"/>
    </w:p>
    <w:p w14:paraId="57C603B3" w14:textId="2FB81652" w:rsidR="009C4A6A" w:rsidRDefault="00730886" w:rsidP="009C4A6A">
      <w:pPr>
        <w:pStyle w:val="Heading2"/>
      </w:pPr>
      <w:bookmarkStart w:id="31" w:name="_1010_MainMenu"/>
      <w:bookmarkStart w:id="32" w:name="_1010_MainMenu_1"/>
      <w:bookmarkStart w:id="33" w:name="_2020_GetCallbackNbr"/>
      <w:bookmarkStart w:id="34" w:name="_2030_AskEmpID"/>
      <w:bookmarkStart w:id="35" w:name="_Toc34307548"/>
      <w:bookmarkStart w:id="36" w:name="_Toc38525179"/>
      <w:bookmarkEnd w:id="18"/>
      <w:bookmarkEnd w:id="19"/>
      <w:bookmarkEnd w:id="31"/>
      <w:bookmarkEnd w:id="32"/>
      <w:bookmarkEnd w:id="33"/>
      <w:bookmarkEnd w:id="34"/>
      <w:r>
        <w:t>0</w:t>
      </w:r>
      <w:r w:rsidR="00BC4EE5">
        <w:t>1</w:t>
      </w:r>
      <w:r w:rsidR="00B941CD">
        <w:t>1</w:t>
      </w:r>
      <w:r>
        <w:t>0</w:t>
      </w:r>
      <w:r w:rsidR="009C4A6A" w:rsidRPr="006E744D">
        <w:t>_</w:t>
      </w:r>
      <w:r w:rsidR="00B941CD">
        <w:t>MainMenu</w:t>
      </w:r>
      <w:bookmarkEnd w:id="35"/>
      <w:bookmarkEnd w:id="36"/>
    </w:p>
    <w:tbl>
      <w:tblPr>
        <w:tblW w:w="945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620"/>
        <w:gridCol w:w="1890"/>
        <w:gridCol w:w="1800"/>
        <w:gridCol w:w="4140"/>
      </w:tblGrid>
      <w:tr w:rsidR="00C811AC" w:rsidRPr="009C7D98" w14:paraId="1A37053D" w14:textId="77777777" w:rsidTr="00C811AC">
        <w:tc>
          <w:tcPr>
            <w:tcW w:w="9450" w:type="dxa"/>
            <w:gridSpan w:val="4"/>
            <w:tcBorders>
              <w:top w:val="single" w:sz="4" w:space="0" w:color="000000"/>
              <w:left w:val="single" w:sz="4" w:space="0" w:color="000000"/>
              <w:bottom w:val="single" w:sz="4" w:space="0" w:color="000000"/>
              <w:right w:val="single" w:sz="4" w:space="0" w:color="000000"/>
            </w:tcBorders>
            <w:shd w:val="clear" w:color="auto" w:fill="BFBFBF"/>
          </w:tcPr>
          <w:p w14:paraId="1F083DC9" w14:textId="77777777" w:rsidR="00C811AC" w:rsidRPr="00C811AC" w:rsidRDefault="00C811AC" w:rsidP="003965C1">
            <w:pPr>
              <w:spacing w:after="0" w:line="240" w:lineRule="auto"/>
              <w:rPr>
                <w:b/>
                <w:sz w:val="24"/>
                <w:szCs w:val="24"/>
              </w:rPr>
            </w:pPr>
            <w:r w:rsidRPr="00C811AC">
              <w:rPr>
                <w:b/>
                <w:sz w:val="24"/>
                <w:szCs w:val="24"/>
              </w:rPr>
              <w:t>Dialog Module</w:t>
            </w:r>
          </w:p>
        </w:tc>
      </w:tr>
      <w:tr w:rsidR="00C811AC" w:rsidRPr="009C7D98" w14:paraId="5B846858" w14:textId="77777777" w:rsidTr="00C811AC">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c>
          <w:tcPr>
            <w:tcW w:w="9450" w:type="dxa"/>
            <w:gridSpan w:val="4"/>
            <w:shd w:val="clear" w:color="auto" w:fill="auto"/>
          </w:tcPr>
          <w:p w14:paraId="5B72BB33" w14:textId="5C99E8B0" w:rsidR="00C811AC" w:rsidRPr="009C7D98" w:rsidRDefault="00CD73D4" w:rsidP="003965C1">
            <w:pPr>
              <w:spacing w:after="0" w:line="240" w:lineRule="auto"/>
              <w:rPr>
                <w:rFonts w:ascii="Arial" w:eastAsia="Arial" w:hAnsi="Arial" w:cs="Arial"/>
                <w:b/>
                <w:i/>
                <w:sz w:val="16"/>
                <w:szCs w:val="16"/>
              </w:rPr>
            </w:pPr>
            <w:r>
              <w:rPr>
                <w:rFonts w:ascii="Arial" w:eastAsia="Arial" w:hAnsi="Arial" w:cs="Arial"/>
                <w:sz w:val="16"/>
                <w:szCs w:val="16"/>
              </w:rPr>
              <w:t>Ask for a call reason</w:t>
            </w:r>
          </w:p>
        </w:tc>
      </w:tr>
      <w:tr w:rsidR="00C811AC" w:rsidRPr="009C7D98" w14:paraId="1B75185A" w14:textId="77777777" w:rsidTr="00C811AC">
        <w:tc>
          <w:tcPr>
            <w:tcW w:w="9450" w:type="dxa"/>
            <w:gridSpan w:val="4"/>
            <w:tcBorders>
              <w:top w:val="single" w:sz="4" w:space="0" w:color="000000"/>
              <w:left w:val="single" w:sz="4" w:space="0" w:color="000000"/>
              <w:bottom w:val="single" w:sz="4" w:space="0" w:color="000000"/>
              <w:right w:val="single" w:sz="4" w:space="0" w:color="000000"/>
            </w:tcBorders>
            <w:shd w:val="clear" w:color="auto" w:fill="BFBFBF"/>
          </w:tcPr>
          <w:p w14:paraId="38291771" w14:textId="77777777" w:rsidR="00C811AC" w:rsidRPr="00C811AC" w:rsidRDefault="00C811AC" w:rsidP="00C811AC">
            <w:pPr>
              <w:spacing w:after="0" w:line="240" w:lineRule="auto"/>
              <w:ind w:right="-18"/>
              <w:rPr>
                <w:b/>
                <w:sz w:val="24"/>
                <w:szCs w:val="24"/>
              </w:rPr>
            </w:pPr>
            <w:r w:rsidRPr="00C811AC">
              <w:rPr>
                <w:b/>
                <w:sz w:val="24"/>
                <w:szCs w:val="24"/>
              </w:rPr>
              <w:t>Prompts</w:t>
            </w:r>
          </w:p>
        </w:tc>
      </w:tr>
      <w:tr w:rsidR="00C811AC" w:rsidRPr="009C7D98" w14:paraId="78E3C961" w14:textId="77777777" w:rsidTr="00C811AC">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c>
          <w:tcPr>
            <w:tcW w:w="1620" w:type="dxa"/>
            <w:shd w:val="clear" w:color="auto" w:fill="D9E2F3"/>
          </w:tcPr>
          <w:p w14:paraId="7634076A" w14:textId="77777777" w:rsidR="00C811AC" w:rsidRPr="009C7D98" w:rsidRDefault="00C811AC" w:rsidP="003965C1">
            <w:pPr>
              <w:spacing w:after="0" w:line="240" w:lineRule="auto"/>
              <w:rPr>
                <w:rFonts w:ascii="Arial" w:eastAsia="Times New Roman" w:hAnsi="Arial" w:cs="Arial"/>
                <w:sz w:val="16"/>
                <w:szCs w:val="16"/>
              </w:rPr>
            </w:pPr>
            <w:r w:rsidRPr="009C7D98">
              <w:rPr>
                <w:rFonts w:ascii="Arial" w:eastAsia="Arial" w:hAnsi="Arial" w:cs="Arial"/>
                <w:b/>
                <w:i/>
                <w:sz w:val="16"/>
                <w:szCs w:val="16"/>
              </w:rPr>
              <w:t>Type</w:t>
            </w:r>
          </w:p>
        </w:tc>
        <w:tc>
          <w:tcPr>
            <w:tcW w:w="1890" w:type="dxa"/>
            <w:shd w:val="clear" w:color="auto" w:fill="D9E2F3"/>
          </w:tcPr>
          <w:p w14:paraId="450D5BBA" w14:textId="77777777" w:rsidR="00C811AC" w:rsidRPr="009C7D98" w:rsidRDefault="00C811AC" w:rsidP="003965C1">
            <w:pPr>
              <w:spacing w:after="0" w:line="240" w:lineRule="auto"/>
              <w:rPr>
                <w:rFonts w:ascii="Arial" w:eastAsia="Times New Roman" w:hAnsi="Arial" w:cs="Arial"/>
                <w:sz w:val="16"/>
                <w:szCs w:val="16"/>
              </w:rPr>
            </w:pPr>
            <w:r w:rsidRPr="009C7D98">
              <w:rPr>
                <w:rFonts w:ascii="Arial" w:eastAsia="Arial" w:hAnsi="Arial" w:cs="Arial"/>
                <w:b/>
                <w:i/>
                <w:sz w:val="16"/>
                <w:szCs w:val="16"/>
              </w:rPr>
              <w:t>Condition</w:t>
            </w:r>
          </w:p>
        </w:tc>
        <w:tc>
          <w:tcPr>
            <w:tcW w:w="1800" w:type="dxa"/>
            <w:shd w:val="clear" w:color="auto" w:fill="D9E2F3"/>
          </w:tcPr>
          <w:p w14:paraId="2C84CFE7" w14:textId="77777777" w:rsidR="00C811AC" w:rsidRPr="009C7D98" w:rsidRDefault="00C811AC" w:rsidP="003965C1">
            <w:pPr>
              <w:spacing w:after="0" w:line="240" w:lineRule="auto"/>
              <w:rPr>
                <w:rFonts w:ascii="Arial" w:eastAsia="Times New Roman" w:hAnsi="Arial" w:cs="Arial"/>
                <w:sz w:val="16"/>
                <w:szCs w:val="16"/>
              </w:rPr>
            </w:pPr>
            <w:proofErr w:type="spellStart"/>
            <w:r w:rsidRPr="009C7D98">
              <w:rPr>
                <w:rFonts w:ascii="Arial" w:eastAsia="Arial" w:hAnsi="Arial" w:cs="Arial"/>
                <w:b/>
                <w:i/>
                <w:sz w:val="16"/>
                <w:szCs w:val="16"/>
              </w:rPr>
              <w:t>VoiceFile</w:t>
            </w:r>
            <w:proofErr w:type="spellEnd"/>
          </w:p>
        </w:tc>
        <w:tc>
          <w:tcPr>
            <w:tcW w:w="4140" w:type="dxa"/>
            <w:shd w:val="clear" w:color="auto" w:fill="D9E2F3"/>
          </w:tcPr>
          <w:p w14:paraId="7E28A8E1" w14:textId="77777777" w:rsidR="00C811AC" w:rsidRPr="009C7D98" w:rsidRDefault="00C811AC" w:rsidP="003965C1">
            <w:pPr>
              <w:spacing w:after="0" w:line="240" w:lineRule="auto"/>
              <w:rPr>
                <w:rFonts w:ascii="Arial" w:eastAsia="Times New Roman" w:hAnsi="Arial" w:cs="Arial"/>
                <w:sz w:val="16"/>
                <w:szCs w:val="16"/>
              </w:rPr>
            </w:pPr>
            <w:r w:rsidRPr="009C7D98">
              <w:rPr>
                <w:rFonts w:ascii="Arial" w:eastAsia="Arial" w:hAnsi="Arial" w:cs="Arial"/>
                <w:b/>
                <w:i/>
                <w:sz w:val="16"/>
                <w:szCs w:val="16"/>
              </w:rPr>
              <w:t>Wording</w:t>
            </w:r>
          </w:p>
        </w:tc>
      </w:tr>
      <w:tr w:rsidR="00C811AC" w:rsidRPr="007544B5" w14:paraId="2D774485" w14:textId="77777777" w:rsidTr="00C811AC">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c>
          <w:tcPr>
            <w:tcW w:w="1620" w:type="dxa"/>
          </w:tcPr>
          <w:p w14:paraId="15D52C45" w14:textId="76F32A2A" w:rsidR="00C811AC" w:rsidRPr="009C7D98" w:rsidRDefault="00C811AC" w:rsidP="003965C1">
            <w:pPr>
              <w:spacing w:after="0" w:line="240" w:lineRule="auto"/>
              <w:rPr>
                <w:rFonts w:ascii="Arial" w:eastAsia="Arial" w:hAnsi="Arial" w:cs="Arial"/>
                <w:sz w:val="16"/>
                <w:szCs w:val="16"/>
              </w:rPr>
            </w:pPr>
            <w:r w:rsidRPr="009C7D98">
              <w:rPr>
                <w:rFonts w:ascii="Arial" w:eastAsia="Arial" w:hAnsi="Arial" w:cs="Arial"/>
                <w:sz w:val="16"/>
                <w:szCs w:val="16"/>
              </w:rPr>
              <w:t>PROMPT-1</w:t>
            </w:r>
          </w:p>
        </w:tc>
        <w:tc>
          <w:tcPr>
            <w:tcW w:w="1890" w:type="dxa"/>
          </w:tcPr>
          <w:p w14:paraId="2E10069E" w14:textId="3E9EC265" w:rsidR="00C811AC" w:rsidRPr="009C7D98" w:rsidRDefault="00C811AC" w:rsidP="003965C1">
            <w:pPr>
              <w:spacing w:after="0" w:line="240" w:lineRule="auto"/>
              <w:rPr>
                <w:rFonts w:ascii="Arial" w:eastAsia="Arial" w:hAnsi="Arial" w:cs="Arial"/>
                <w:sz w:val="16"/>
                <w:szCs w:val="16"/>
              </w:rPr>
            </w:pPr>
            <w:r>
              <w:rPr>
                <w:rFonts w:ascii="Arial" w:eastAsia="Arial" w:hAnsi="Arial" w:cs="Arial"/>
                <w:sz w:val="16"/>
                <w:szCs w:val="16"/>
              </w:rPr>
              <w:t>--</w:t>
            </w:r>
          </w:p>
        </w:tc>
        <w:tc>
          <w:tcPr>
            <w:tcW w:w="1800" w:type="dxa"/>
          </w:tcPr>
          <w:p w14:paraId="37DAB40A" w14:textId="3F539136" w:rsidR="00C811AC" w:rsidRPr="003965C1" w:rsidRDefault="00C811AC" w:rsidP="003965C1">
            <w:pPr>
              <w:spacing w:after="0" w:line="240" w:lineRule="auto"/>
              <w:rPr>
                <w:rFonts w:ascii="Arial" w:eastAsia="Times New Roman" w:hAnsi="Arial" w:cs="Arial"/>
                <w:sz w:val="16"/>
                <w:szCs w:val="16"/>
              </w:rPr>
            </w:pPr>
            <w:r w:rsidRPr="003965C1">
              <w:rPr>
                <w:rFonts w:ascii="Arial" w:hAnsi="Arial" w:cs="Arial"/>
                <w:sz w:val="16"/>
                <w:szCs w:val="16"/>
              </w:rPr>
              <w:t>0</w:t>
            </w:r>
            <w:r w:rsidR="00780392">
              <w:rPr>
                <w:rFonts w:ascii="Arial" w:hAnsi="Arial" w:cs="Arial"/>
                <w:sz w:val="16"/>
                <w:szCs w:val="16"/>
              </w:rPr>
              <w:t>1</w:t>
            </w:r>
            <w:r w:rsidRPr="003965C1">
              <w:rPr>
                <w:rFonts w:ascii="Arial" w:hAnsi="Arial" w:cs="Arial"/>
                <w:sz w:val="16"/>
                <w:szCs w:val="16"/>
              </w:rPr>
              <w:t>10</w:t>
            </w:r>
            <w:r w:rsidR="00386840">
              <w:rPr>
                <w:rFonts w:ascii="Arial" w:hAnsi="Arial" w:cs="Arial"/>
                <w:sz w:val="16"/>
                <w:szCs w:val="16"/>
              </w:rPr>
              <w:t>MainMenu.wav</w:t>
            </w:r>
          </w:p>
        </w:tc>
        <w:tc>
          <w:tcPr>
            <w:tcW w:w="4140" w:type="dxa"/>
          </w:tcPr>
          <w:p w14:paraId="5C39B8E6" w14:textId="348E83FB" w:rsidR="00C811AC" w:rsidRPr="008117A4" w:rsidRDefault="00565EA9" w:rsidP="003965C1">
            <w:pPr>
              <w:spacing w:after="0" w:line="240" w:lineRule="auto"/>
              <w:rPr>
                <w:rFonts w:ascii="Arial" w:eastAsia="Times New Roman" w:hAnsi="Arial" w:cs="Arial"/>
                <w:color w:val="0070C0"/>
                <w:sz w:val="16"/>
                <w:szCs w:val="16"/>
                <w:lang w:val="es-419"/>
              </w:rPr>
            </w:pPr>
            <w:ins w:id="37" w:author="Prada, Leandro (Leo) **CTR**" w:date="2020-06-08T11:01:00Z">
              <w:r w:rsidRPr="00565EA9">
                <w:rPr>
                  <w:rFonts w:ascii="Tahoma" w:hAnsi="Tahoma" w:cs="Tahoma"/>
                  <w:color w:val="0070C0"/>
                  <w:sz w:val="16"/>
                  <w:szCs w:val="16"/>
                  <w:lang w:val="es-419"/>
                </w:rPr>
                <w:t>¿Como le podemos ayudar? Puede decir... "Reservaciones", "Pagos y estados de cuenta", "Cambios de título y  propiedad" o "Más opciones".</w:t>
              </w:r>
            </w:ins>
            <w:del w:id="38" w:author="Prada, Leandro (Leo) **CTR**" w:date="2020-06-08T11:01:00Z">
              <w:r w:rsidR="008117A4" w:rsidRPr="008117A4" w:rsidDel="00565EA9">
                <w:rPr>
                  <w:rFonts w:ascii="Tahoma" w:hAnsi="Tahoma" w:cs="Tahoma"/>
                  <w:color w:val="0070C0"/>
                  <w:sz w:val="16"/>
                  <w:szCs w:val="16"/>
                  <w:lang w:val="es-419"/>
                </w:rPr>
                <w:delText>¿Qué desea hacer? Puede decir… reservas, pagos y resúmenes , cambios de titularidad, o más opciones.</w:delText>
              </w:r>
            </w:del>
          </w:p>
        </w:tc>
      </w:tr>
      <w:tr w:rsidR="00C811AC" w:rsidRPr="009C7D98" w14:paraId="5E2743DA" w14:textId="77777777" w:rsidTr="00C811AC">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c>
          <w:tcPr>
            <w:tcW w:w="1620" w:type="dxa"/>
          </w:tcPr>
          <w:p w14:paraId="538C6A8C" w14:textId="77777777" w:rsidR="00C811AC" w:rsidRPr="009C7D98" w:rsidRDefault="00C811AC" w:rsidP="003965C1">
            <w:pPr>
              <w:spacing w:after="0" w:line="240" w:lineRule="auto"/>
              <w:rPr>
                <w:rFonts w:ascii="Arial" w:eastAsia="Arial" w:hAnsi="Arial" w:cs="Arial"/>
                <w:sz w:val="16"/>
                <w:szCs w:val="16"/>
              </w:rPr>
            </w:pPr>
            <w:r w:rsidRPr="009C7D98">
              <w:rPr>
                <w:rFonts w:ascii="Arial" w:eastAsia="Arial" w:hAnsi="Arial" w:cs="Arial"/>
                <w:sz w:val="16"/>
                <w:szCs w:val="16"/>
              </w:rPr>
              <w:t>PROMPT-2</w:t>
            </w:r>
          </w:p>
        </w:tc>
        <w:tc>
          <w:tcPr>
            <w:tcW w:w="1890" w:type="dxa"/>
          </w:tcPr>
          <w:p w14:paraId="66D548BB" w14:textId="6B947A20" w:rsidR="00C811AC" w:rsidRPr="009C7D98" w:rsidRDefault="00C811AC" w:rsidP="003965C1">
            <w:pPr>
              <w:spacing w:after="0" w:line="240" w:lineRule="auto"/>
              <w:rPr>
                <w:rFonts w:ascii="Arial" w:eastAsia="Arial" w:hAnsi="Arial" w:cs="Arial"/>
                <w:sz w:val="16"/>
                <w:szCs w:val="16"/>
              </w:rPr>
            </w:pPr>
            <w:r>
              <w:rPr>
                <w:rFonts w:ascii="Arial" w:eastAsia="Arial" w:hAnsi="Arial" w:cs="Arial"/>
                <w:sz w:val="16"/>
                <w:szCs w:val="16"/>
              </w:rPr>
              <w:t>--</w:t>
            </w:r>
          </w:p>
        </w:tc>
        <w:tc>
          <w:tcPr>
            <w:tcW w:w="1800" w:type="dxa"/>
          </w:tcPr>
          <w:p w14:paraId="1F540FA4" w14:textId="248AFE60" w:rsidR="00C811AC" w:rsidRPr="003965C1" w:rsidRDefault="00C811AC" w:rsidP="003965C1">
            <w:pPr>
              <w:spacing w:after="0" w:line="240" w:lineRule="auto"/>
              <w:rPr>
                <w:rFonts w:ascii="Arial" w:eastAsia="Arial" w:hAnsi="Arial" w:cs="Arial"/>
                <w:sz w:val="16"/>
                <w:szCs w:val="16"/>
              </w:rPr>
            </w:pPr>
            <w:r w:rsidRPr="003965C1">
              <w:rPr>
                <w:rFonts w:ascii="Arial" w:hAnsi="Arial" w:cs="Arial"/>
                <w:sz w:val="16"/>
                <w:szCs w:val="16"/>
              </w:rPr>
              <w:t>0</w:t>
            </w:r>
            <w:r w:rsidR="00780392">
              <w:rPr>
                <w:rFonts w:ascii="Arial" w:hAnsi="Arial" w:cs="Arial"/>
                <w:sz w:val="16"/>
                <w:szCs w:val="16"/>
              </w:rPr>
              <w:t>1</w:t>
            </w:r>
            <w:r w:rsidRPr="003965C1">
              <w:rPr>
                <w:rFonts w:ascii="Arial" w:hAnsi="Arial" w:cs="Arial"/>
                <w:sz w:val="16"/>
                <w:szCs w:val="16"/>
              </w:rPr>
              <w:t>10</w:t>
            </w:r>
            <w:r w:rsidR="00386840">
              <w:rPr>
                <w:rFonts w:ascii="Arial" w:hAnsi="Arial" w:cs="Arial"/>
                <w:sz w:val="16"/>
                <w:szCs w:val="16"/>
              </w:rPr>
              <w:t>MainMenuRetry.wav</w:t>
            </w:r>
          </w:p>
        </w:tc>
        <w:tc>
          <w:tcPr>
            <w:tcW w:w="4140" w:type="dxa"/>
          </w:tcPr>
          <w:p w14:paraId="76E8DB05" w14:textId="7D733436" w:rsidR="00C811AC" w:rsidRPr="009C7D98" w:rsidRDefault="00565EA9" w:rsidP="003965C1">
            <w:pPr>
              <w:spacing w:after="0" w:line="240" w:lineRule="auto"/>
              <w:rPr>
                <w:rFonts w:ascii="Arial" w:hAnsi="Arial" w:cs="Arial"/>
                <w:color w:val="0070C0"/>
                <w:sz w:val="16"/>
                <w:szCs w:val="16"/>
              </w:rPr>
            </w:pPr>
            <w:ins w:id="39" w:author="Prada, Leandro (Leo) **CTR**" w:date="2020-06-08T11:01:00Z">
              <w:r w:rsidRPr="00565EA9">
                <w:rPr>
                  <w:rFonts w:ascii="Tahoma" w:hAnsi="Tahoma" w:cs="Tahoma"/>
                  <w:color w:val="0070C0"/>
                  <w:sz w:val="16"/>
                  <w:szCs w:val="16"/>
                  <w:lang w:val="es-419"/>
                </w:rPr>
                <w:t>Para reservaciones, oprima 1. Pagos y estados de cuenta, 2. Cambios de título y propiedad, 3. Para más opciones, 4.  Para hablar con un representante, oprima 0.</w:t>
              </w:r>
            </w:ins>
            <w:del w:id="40" w:author="Prada, Leandro (Leo) **CTR**" w:date="2020-06-08T11:01:00Z">
              <w:r w:rsidR="008117A4" w:rsidRPr="008117A4" w:rsidDel="00565EA9">
                <w:rPr>
                  <w:rFonts w:ascii="Tahoma" w:hAnsi="Tahoma" w:cs="Tahoma"/>
                  <w:color w:val="0070C0"/>
                  <w:sz w:val="16"/>
                  <w:szCs w:val="16"/>
                  <w:lang w:val="es-419"/>
                </w:rPr>
                <w:delText xml:space="preserve">Para reservas, presione 1, pagos y resúmenes 2, cambios de titularidad 3, o más opciones 4. </w:delText>
              </w:r>
              <w:r w:rsidR="008117A4" w:rsidRPr="008117A4" w:rsidDel="00565EA9">
                <w:rPr>
                  <w:rFonts w:ascii="Tahoma" w:hAnsi="Tahoma" w:cs="Tahoma"/>
                  <w:color w:val="0070C0"/>
                  <w:sz w:val="16"/>
                  <w:szCs w:val="16"/>
                </w:rPr>
                <w:delText>Para hablar con un representante, presione 0</w:delText>
              </w:r>
              <w:r w:rsidR="008117A4" w:rsidDel="00565EA9">
                <w:rPr>
                  <w:rFonts w:ascii="Tahoma" w:hAnsi="Tahoma" w:cs="Tahoma"/>
                  <w:color w:val="0070C0"/>
                  <w:sz w:val="16"/>
                  <w:szCs w:val="16"/>
                </w:rPr>
                <w:delText>.</w:delText>
              </w:r>
            </w:del>
          </w:p>
        </w:tc>
      </w:tr>
      <w:tr w:rsidR="00C811AC" w:rsidRPr="005A14F6" w14:paraId="3F913DEC" w14:textId="77777777" w:rsidTr="00C811AC">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c>
          <w:tcPr>
            <w:tcW w:w="1620" w:type="dxa"/>
          </w:tcPr>
          <w:p w14:paraId="452F7E88" w14:textId="72ACBD56" w:rsidR="00C811AC" w:rsidRPr="005A14F6" w:rsidRDefault="00F82436" w:rsidP="003965C1">
            <w:pPr>
              <w:spacing w:after="0" w:line="240" w:lineRule="auto"/>
              <w:rPr>
                <w:rFonts w:ascii="Arial" w:eastAsia="Arial" w:hAnsi="Arial" w:cs="Arial"/>
                <w:sz w:val="16"/>
                <w:szCs w:val="16"/>
              </w:rPr>
            </w:pPr>
            <w:r>
              <w:rPr>
                <w:rFonts w:ascii="Arial" w:eastAsia="Arial" w:hAnsi="Arial" w:cs="Arial"/>
                <w:sz w:val="16"/>
                <w:szCs w:val="16"/>
              </w:rPr>
              <w:t>NoInputNoMatch</w:t>
            </w:r>
            <w:r w:rsidR="00C811AC" w:rsidRPr="005A14F6">
              <w:rPr>
                <w:rFonts w:ascii="Arial" w:eastAsia="Arial" w:hAnsi="Arial" w:cs="Arial"/>
                <w:sz w:val="16"/>
                <w:szCs w:val="16"/>
              </w:rPr>
              <w:t>-1</w:t>
            </w:r>
          </w:p>
        </w:tc>
        <w:tc>
          <w:tcPr>
            <w:tcW w:w="1890" w:type="dxa"/>
          </w:tcPr>
          <w:p w14:paraId="4A160E95" w14:textId="77777777" w:rsidR="00C811AC" w:rsidRPr="005A14F6" w:rsidRDefault="00C811AC" w:rsidP="003965C1">
            <w:pPr>
              <w:spacing w:after="0" w:line="240" w:lineRule="auto"/>
              <w:rPr>
                <w:rFonts w:ascii="Arial" w:eastAsia="Arial" w:hAnsi="Arial" w:cs="Arial"/>
                <w:sz w:val="16"/>
                <w:szCs w:val="16"/>
              </w:rPr>
            </w:pPr>
            <w:r w:rsidRPr="005A14F6">
              <w:rPr>
                <w:rFonts w:ascii="Arial" w:eastAsia="Arial" w:hAnsi="Arial" w:cs="Arial"/>
                <w:sz w:val="16"/>
                <w:szCs w:val="16"/>
              </w:rPr>
              <w:t>--</w:t>
            </w:r>
          </w:p>
        </w:tc>
        <w:tc>
          <w:tcPr>
            <w:tcW w:w="1800" w:type="dxa"/>
          </w:tcPr>
          <w:p w14:paraId="4B3A488A" w14:textId="32092BA6" w:rsidR="00C811AC" w:rsidRPr="005A14F6" w:rsidRDefault="00F82436" w:rsidP="003965C1">
            <w:pPr>
              <w:spacing w:after="0" w:line="240" w:lineRule="auto"/>
              <w:rPr>
                <w:rFonts w:ascii="Arial" w:eastAsia="Times New Roman" w:hAnsi="Arial" w:cs="Arial"/>
                <w:sz w:val="16"/>
                <w:szCs w:val="16"/>
              </w:rPr>
            </w:pPr>
            <w:proofErr w:type="spellStart"/>
            <w:r>
              <w:rPr>
                <w:rFonts w:ascii="Arial" w:eastAsia="Times New Roman" w:hAnsi="Arial" w:cs="Arial"/>
                <w:sz w:val="16"/>
                <w:szCs w:val="16"/>
              </w:rPr>
              <w:t>gl_</w:t>
            </w:r>
            <w:r w:rsidR="00F802C1">
              <w:rPr>
                <w:rFonts w:ascii="Arial" w:eastAsia="Times New Roman" w:hAnsi="Arial" w:cs="Arial"/>
                <w:sz w:val="16"/>
                <w:szCs w:val="16"/>
              </w:rPr>
              <w:t>Lo</w:t>
            </w:r>
            <w:proofErr w:type="spellEnd"/>
            <w:r w:rsidR="00F802C1">
              <w:rPr>
                <w:rFonts w:ascii="Arial" w:eastAsia="Times New Roman" w:hAnsi="Arial" w:cs="Arial"/>
                <w:sz w:val="16"/>
                <w:szCs w:val="16"/>
              </w:rPr>
              <w:t xml:space="preserve"> siento.</w:t>
            </w:r>
            <w:r w:rsidR="005412A5">
              <w:rPr>
                <w:rFonts w:ascii="Arial" w:eastAsia="Times New Roman" w:hAnsi="Arial" w:cs="Arial"/>
                <w:sz w:val="16"/>
                <w:szCs w:val="16"/>
              </w:rPr>
              <w:t>wav</w:t>
            </w:r>
          </w:p>
        </w:tc>
        <w:tc>
          <w:tcPr>
            <w:tcW w:w="4140" w:type="dxa"/>
          </w:tcPr>
          <w:p w14:paraId="15FDAAE1" w14:textId="5C019C43" w:rsidR="00C811AC" w:rsidRPr="005A14F6" w:rsidRDefault="00F802C1" w:rsidP="003965C1">
            <w:pPr>
              <w:spacing w:after="0" w:line="240" w:lineRule="auto"/>
              <w:rPr>
                <w:rFonts w:ascii="Arial" w:eastAsia="Arial" w:hAnsi="Arial" w:cs="Arial"/>
                <w:color w:val="0070C0"/>
                <w:sz w:val="16"/>
                <w:szCs w:val="16"/>
              </w:rPr>
            </w:pPr>
            <w:r>
              <w:rPr>
                <w:rFonts w:ascii="Arial" w:eastAsia="Arial" w:hAnsi="Arial" w:cs="Arial"/>
                <w:color w:val="0070C0"/>
                <w:sz w:val="16"/>
                <w:szCs w:val="16"/>
              </w:rPr>
              <w:t xml:space="preserve">Lo </w:t>
            </w:r>
            <w:proofErr w:type="spellStart"/>
            <w:r>
              <w:rPr>
                <w:rFonts w:ascii="Arial" w:eastAsia="Arial" w:hAnsi="Arial" w:cs="Arial"/>
                <w:color w:val="0070C0"/>
                <w:sz w:val="16"/>
                <w:szCs w:val="16"/>
              </w:rPr>
              <w:t>siento</w:t>
            </w:r>
            <w:proofErr w:type="spellEnd"/>
            <w:r>
              <w:rPr>
                <w:rFonts w:ascii="Arial" w:eastAsia="Arial" w:hAnsi="Arial" w:cs="Arial"/>
                <w:color w:val="0070C0"/>
                <w:sz w:val="16"/>
                <w:szCs w:val="16"/>
              </w:rPr>
              <w:t>.</w:t>
            </w:r>
          </w:p>
        </w:tc>
      </w:tr>
      <w:tr w:rsidR="00C811AC" w:rsidRPr="00565EA9" w14:paraId="176D7D10" w14:textId="77777777" w:rsidTr="00C811AC">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c>
          <w:tcPr>
            <w:tcW w:w="1620" w:type="dxa"/>
          </w:tcPr>
          <w:p w14:paraId="42016BD0" w14:textId="35B4AC53" w:rsidR="00C811AC" w:rsidRPr="005A14F6" w:rsidRDefault="00F82436" w:rsidP="003965C1">
            <w:pPr>
              <w:spacing w:after="0" w:line="240" w:lineRule="auto"/>
              <w:rPr>
                <w:rFonts w:ascii="Arial" w:eastAsia="Arial" w:hAnsi="Arial" w:cs="Arial"/>
                <w:sz w:val="16"/>
                <w:szCs w:val="16"/>
              </w:rPr>
            </w:pPr>
            <w:r>
              <w:rPr>
                <w:rFonts w:ascii="Arial" w:eastAsia="Arial" w:hAnsi="Arial" w:cs="Arial"/>
                <w:sz w:val="16"/>
                <w:szCs w:val="16"/>
              </w:rPr>
              <w:t>NoInputNoMatch-2</w:t>
            </w:r>
          </w:p>
        </w:tc>
        <w:tc>
          <w:tcPr>
            <w:tcW w:w="1890" w:type="dxa"/>
          </w:tcPr>
          <w:p w14:paraId="4B91E5AD" w14:textId="16A4EC39" w:rsidR="00C811AC" w:rsidRPr="005A14F6" w:rsidRDefault="00F82436" w:rsidP="003965C1">
            <w:pPr>
              <w:spacing w:after="0" w:line="240" w:lineRule="auto"/>
              <w:rPr>
                <w:rFonts w:ascii="Arial" w:eastAsia="Arial" w:hAnsi="Arial" w:cs="Arial"/>
                <w:sz w:val="16"/>
                <w:szCs w:val="16"/>
              </w:rPr>
            </w:pPr>
            <w:r>
              <w:rPr>
                <w:rFonts w:ascii="Arial" w:eastAsia="Arial" w:hAnsi="Arial" w:cs="Arial"/>
                <w:sz w:val="16"/>
                <w:szCs w:val="16"/>
              </w:rPr>
              <w:t>--</w:t>
            </w:r>
          </w:p>
        </w:tc>
        <w:tc>
          <w:tcPr>
            <w:tcW w:w="1800" w:type="dxa"/>
          </w:tcPr>
          <w:p w14:paraId="3724F2E4" w14:textId="5D07DA96" w:rsidR="00C811AC" w:rsidRPr="005A14F6" w:rsidRDefault="00C811AC" w:rsidP="003965C1">
            <w:pPr>
              <w:spacing w:after="0" w:line="240" w:lineRule="auto"/>
              <w:rPr>
                <w:rFonts w:ascii="Arial" w:eastAsia="Arial" w:hAnsi="Arial" w:cs="Arial"/>
                <w:sz w:val="16"/>
                <w:szCs w:val="16"/>
              </w:rPr>
            </w:pPr>
            <w:r>
              <w:rPr>
                <w:rFonts w:ascii="Arial" w:eastAsia="Times New Roman" w:hAnsi="Arial" w:cs="Arial"/>
                <w:sz w:val="16"/>
                <w:szCs w:val="16"/>
              </w:rPr>
              <w:t>gl_sorrytrouble</w:t>
            </w:r>
            <w:r w:rsidR="005412A5">
              <w:rPr>
                <w:rFonts w:ascii="Arial" w:eastAsia="Times New Roman" w:hAnsi="Arial" w:cs="Arial"/>
                <w:sz w:val="16"/>
                <w:szCs w:val="16"/>
              </w:rPr>
              <w:t>.wav</w:t>
            </w:r>
          </w:p>
        </w:tc>
        <w:tc>
          <w:tcPr>
            <w:tcW w:w="4140" w:type="dxa"/>
          </w:tcPr>
          <w:p w14:paraId="1F86F4E3" w14:textId="2C5EEE1B" w:rsidR="00C811AC" w:rsidRPr="00F802C1" w:rsidRDefault="00F802C1" w:rsidP="003965C1">
            <w:pPr>
              <w:spacing w:after="0" w:line="240" w:lineRule="auto"/>
              <w:rPr>
                <w:rFonts w:ascii="Arial" w:eastAsia="Arial" w:hAnsi="Arial" w:cs="Arial"/>
                <w:color w:val="0070C0"/>
                <w:sz w:val="16"/>
                <w:szCs w:val="16"/>
                <w:lang w:val="es-419"/>
              </w:rPr>
            </w:pPr>
            <w:del w:id="41" w:author="Prada, Leandro (Leo) **CTR**" w:date="2020-06-08T10:59:00Z">
              <w:r w:rsidRPr="00F802C1" w:rsidDel="00565EA9">
                <w:rPr>
                  <w:rFonts w:ascii="Arial" w:eastAsia="Times New Roman" w:hAnsi="Arial" w:cs="Arial"/>
                  <w:color w:val="0070C0"/>
                  <w:sz w:val="16"/>
                  <w:szCs w:val="16"/>
                  <w:lang w:val="es-419"/>
                </w:rPr>
                <w:delText>Lo siento, estamos teniendo problemas.</w:delText>
              </w:r>
            </w:del>
            <w:ins w:id="42" w:author="Prada, Leandro (Leo) **CTR**" w:date="2020-06-08T10:59:00Z">
              <w:r w:rsidR="00565EA9">
                <w:rPr>
                  <w:rFonts w:ascii="Arial" w:eastAsia="Times New Roman" w:hAnsi="Arial" w:cs="Arial"/>
                  <w:color w:val="0070C0"/>
                  <w:sz w:val="16"/>
                  <w:szCs w:val="16"/>
                  <w:lang w:val="es-419"/>
                </w:rPr>
                <w:t>Lo siento, tengo problemas.</w:t>
              </w:r>
            </w:ins>
          </w:p>
        </w:tc>
      </w:tr>
      <w:tr w:rsidR="00C811AC" w:rsidRPr="009C7D98" w14:paraId="31907367" w14:textId="77777777" w:rsidTr="00C811AC">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c>
          <w:tcPr>
            <w:tcW w:w="9450" w:type="dxa"/>
            <w:gridSpan w:val="4"/>
            <w:shd w:val="clear" w:color="auto" w:fill="DDDDDD"/>
          </w:tcPr>
          <w:p w14:paraId="223DA284" w14:textId="77777777" w:rsidR="00C811AC" w:rsidRPr="009C7D98" w:rsidRDefault="00C811AC" w:rsidP="003965C1">
            <w:pPr>
              <w:spacing w:after="0" w:line="240" w:lineRule="auto"/>
              <w:rPr>
                <w:rFonts w:ascii="Arial" w:eastAsia="Arial" w:hAnsi="Arial" w:cs="Arial"/>
                <w:b/>
                <w:i/>
                <w:sz w:val="16"/>
                <w:szCs w:val="16"/>
              </w:rPr>
            </w:pPr>
            <w:r w:rsidRPr="009C7D98">
              <w:rPr>
                <w:rFonts w:ascii="Arial" w:eastAsia="Arial" w:hAnsi="Arial" w:cs="Arial"/>
                <w:b/>
                <w:i/>
                <w:sz w:val="16"/>
                <w:szCs w:val="16"/>
              </w:rPr>
              <w:t>Responses &amp; Confirmation Prompts</w:t>
            </w:r>
            <w:r>
              <w:rPr>
                <w:rFonts w:ascii="Arial" w:eastAsia="Arial" w:hAnsi="Arial" w:cs="Arial"/>
                <w:b/>
                <w:i/>
                <w:sz w:val="16"/>
                <w:szCs w:val="16"/>
              </w:rPr>
              <w:t xml:space="preserve"> (</w:t>
            </w:r>
            <w:hyperlink w:anchor="_Global_Confirmation_(the" w:history="1">
              <w:r w:rsidRPr="00C5488F">
                <w:rPr>
                  <w:rStyle w:val="Hyperlink"/>
                  <w:rFonts w:ascii="Arial" w:eastAsia="Arial" w:hAnsi="Arial" w:cs="Arial"/>
                  <w:b/>
                  <w:i/>
                  <w:sz w:val="16"/>
                  <w:szCs w:val="16"/>
                </w:rPr>
                <w:t>See Global Confirms</w:t>
              </w:r>
            </w:hyperlink>
            <w:r>
              <w:rPr>
                <w:rFonts w:ascii="Arial" w:eastAsia="Arial" w:hAnsi="Arial" w:cs="Arial"/>
                <w:b/>
                <w:i/>
                <w:sz w:val="16"/>
                <w:szCs w:val="16"/>
              </w:rPr>
              <w:t>)</w:t>
            </w:r>
          </w:p>
        </w:tc>
      </w:tr>
      <w:tr w:rsidR="00C811AC" w:rsidRPr="009C7D98" w14:paraId="250EE4F1" w14:textId="77777777" w:rsidTr="00C811AC">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c>
          <w:tcPr>
            <w:tcW w:w="1620" w:type="dxa"/>
            <w:shd w:val="clear" w:color="auto" w:fill="D9E2F3"/>
          </w:tcPr>
          <w:p w14:paraId="0DA7FAE8" w14:textId="77777777" w:rsidR="00C811AC" w:rsidRPr="009C7D98" w:rsidRDefault="00C811AC" w:rsidP="003965C1">
            <w:pPr>
              <w:spacing w:after="0" w:line="240" w:lineRule="auto"/>
              <w:rPr>
                <w:rFonts w:ascii="Arial" w:eastAsia="Arial" w:hAnsi="Arial" w:cs="Arial"/>
                <w:b/>
                <w:i/>
                <w:sz w:val="16"/>
                <w:szCs w:val="16"/>
              </w:rPr>
            </w:pPr>
            <w:r w:rsidRPr="009C7D98">
              <w:rPr>
                <w:rFonts w:ascii="Arial" w:eastAsia="Arial" w:hAnsi="Arial" w:cs="Arial"/>
                <w:b/>
                <w:i/>
                <w:sz w:val="16"/>
                <w:szCs w:val="16"/>
              </w:rPr>
              <w:t>&lt;Response&gt;</w:t>
            </w:r>
          </w:p>
          <w:p w14:paraId="00514A83" w14:textId="77777777" w:rsidR="00C811AC" w:rsidRPr="009C7D98" w:rsidRDefault="00C811AC" w:rsidP="003965C1">
            <w:pPr>
              <w:spacing w:after="0" w:line="240" w:lineRule="auto"/>
              <w:rPr>
                <w:rFonts w:ascii="Arial" w:eastAsia="Times New Roman" w:hAnsi="Arial" w:cs="Arial"/>
                <w:sz w:val="16"/>
                <w:szCs w:val="16"/>
              </w:rPr>
            </w:pPr>
            <w:r w:rsidRPr="009C7D98">
              <w:rPr>
                <w:rFonts w:ascii="Arial" w:eastAsia="Arial" w:hAnsi="Arial" w:cs="Arial"/>
                <w:b/>
                <w:i/>
                <w:sz w:val="16"/>
                <w:szCs w:val="16"/>
              </w:rPr>
              <w:t>Samples</w:t>
            </w:r>
          </w:p>
        </w:tc>
        <w:tc>
          <w:tcPr>
            <w:tcW w:w="1890" w:type="dxa"/>
            <w:shd w:val="clear" w:color="auto" w:fill="D9E2F3"/>
          </w:tcPr>
          <w:p w14:paraId="49A427DB" w14:textId="77777777" w:rsidR="00C811AC" w:rsidRPr="009C7D98" w:rsidRDefault="00C811AC" w:rsidP="003965C1">
            <w:pPr>
              <w:spacing w:after="0" w:line="240" w:lineRule="auto"/>
              <w:rPr>
                <w:rFonts w:ascii="Arial" w:eastAsia="Times New Roman" w:hAnsi="Arial" w:cs="Arial"/>
                <w:sz w:val="16"/>
                <w:szCs w:val="16"/>
              </w:rPr>
            </w:pPr>
            <w:r w:rsidRPr="009C7D98">
              <w:rPr>
                <w:rFonts w:ascii="Arial" w:eastAsia="Arial" w:hAnsi="Arial" w:cs="Arial"/>
                <w:b/>
                <w:i/>
                <w:sz w:val="16"/>
                <w:szCs w:val="16"/>
              </w:rPr>
              <w:t>Confirm</w:t>
            </w:r>
          </w:p>
        </w:tc>
        <w:tc>
          <w:tcPr>
            <w:tcW w:w="1800" w:type="dxa"/>
            <w:shd w:val="clear" w:color="auto" w:fill="D9E2F3"/>
          </w:tcPr>
          <w:p w14:paraId="3999D31A" w14:textId="77777777" w:rsidR="00C811AC" w:rsidRPr="009C7D98" w:rsidRDefault="00C811AC" w:rsidP="003965C1">
            <w:pPr>
              <w:spacing w:after="0" w:line="240" w:lineRule="auto"/>
              <w:rPr>
                <w:rFonts w:ascii="Arial" w:eastAsia="Times New Roman" w:hAnsi="Arial" w:cs="Arial"/>
                <w:sz w:val="16"/>
                <w:szCs w:val="16"/>
              </w:rPr>
            </w:pPr>
            <w:proofErr w:type="spellStart"/>
            <w:r w:rsidRPr="009C7D98">
              <w:rPr>
                <w:rFonts w:ascii="Arial" w:eastAsia="Arial" w:hAnsi="Arial" w:cs="Arial"/>
                <w:b/>
                <w:i/>
                <w:sz w:val="16"/>
                <w:szCs w:val="16"/>
              </w:rPr>
              <w:t>VoiceFile</w:t>
            </w:r>
            <w:proofErr w:type="spellEnd"/>
          </w:p>
        </w:tc>
        <w:tc>
          <w:tcPr>
            <w:tcW w:w="4140" w:type="dxa"/>
            <w:shd w:val="clear" w:color="auto" w:fill="D9E2F3"/>
          </w:tcPr>
          <w:p w14:paraId="5D446CCD" w14:textId="77777777" w:rsidR="00C811AC" w:rsidRPr="009C7D98" w:rsidRDefault="00C811AC" w:rsidP="003965C1">
            <w:pPr>
              <w:spacing w:after="0" w:line="240" w:lineRule="auto"/>
              <w:rPr>
                <w:rFonts w:ascii="Arial" w:eastAsia="Times New Roman" w:hAnsi="Arial" w:cs="Arial"/>
                <w:sz w:val="16"/>
                <w:szCs w:val="16"/>
              </w:rPr>
            </w:pPr>
            <w:r w:rsidRPr="009C7D98">
              <w:rPr>
                <w:rFonts w:ascii="Arial" w:eastAsia="Arial" w:hAnsi="Arial" w:cs="Arial"/>
                <w:b/>
                <w:i/>
                <w:sz w:val="16"/>
                <w:szCs w:val="16"/>
              </w:rPr>
              <w:t>Wording</w:t>
            </w:r>
          </w:p>
        </w:tc>
      </w:tr>
      <w:tr w:rsidR="00F802C1" w:rsidRPr="009C7D98" w14:paraId="507DB07C" w14:textId="77777777" w:rsidTr="00C811AC">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c>
          <w:tcPr>
            <w:tcW w:w="1620" w:type="dxa"/>
            <w:tcBorders>
              <w:top w:val="single" w:sz="6" w:space="0" w:color="auto"/>
              <w:left w:val="single" w:sz="6" w:space="0" w:color="auto"/>
              <w:bottom w:val="single" w:sz="6" w:space="0" w:color="auto"/>
              <w:right w:val="single" w:sz="6" w:space="0" w:color="auto"/>
            </w:tcBorders>
            <w:shd w:val="clear" w:color="auto" w:fill="auto"/>
          </w:tcPr>
          <w:p w14:paraId="0373576E" w14:textId="07320748" w:rsidR="00F802C1" w:rsidRPr="00F802C1" w:rsidRDefault="00F802C1" w:rsidP="00F802C1">
            <w:pPr>
              <w:spacing w:after="0" w:line="240" w:lineRule="auto"/>
              <w:rPr>
                <w:rFonts w:ascii="Arial" w:eastAsia="Times New Roman" w:hAnsi="Arial" w:cs="Arial"/>
                <w:sz w:val="16"/>
                <w:szCs w:val="16"/>
              </w:rPr>
            </w:pPr>
            <w:r w:rsidRPr="00F802C1">
              <w:rPr>
                <w:rFonts w:ascii="Arial" w:eastAsia="Times New Roman" w:hAnsi="Arial" w:cs="Arial"/>
                <w:sz w:val="16"/>
                <w:szCs w:val="16"/>
              </w:rPr>
              <w:t>&lt;reservations&gt;</w:t>
            </w:r>
          </w:p>
          <w:p w14:paraId="189E811E" w14:textId="77777777" w:rsidR="00F802C1" w:rsidRDefault="00F802C1" w:rsidP="00F802C1">
            <w:pPr>
              <w:spacing w:after="0" w:line="240" w:lineRule="auto"/>
              <w:rPr>
                <w:ins w:id="43" w:author="Prada, Leandro (Leo) **CTR**" w:date="2020-06-08T11:02:00Z"/>
                <w:rFonts w:ascii="Arial" w:eastAsia="Times New Roman" w:hAnsi="Arial" w:cs="Arial"/>
                <w:sz w:val="16"/>
                <w:szCs w:val="16"/>
              </w:rPr>
            </w:pPr>
            <w:proofErr w:type="spellStart"/>
            <w:r w:rsidRPr="00F802C1">
              <w:rPr>
                <w:rFonts w:ascii="Arial" w:eastAsia="Times New Roman" w:hAnsi="Arial" w:cs="Arial"/>
                <w:sz w:val="16"/>
                <w:szCs w:val="16"/>
              </w:rPr>
              <w:t>Reserva</w:t>
            </w:r>
            <w:proofErr w:type="spellEnd"/>
            <w:r w:rsidRPr="00F802C1">
              <w:rPr>
                <w:rFonts w:ascii="Arial" w:eastAsia="Times New Roman" w:hAnsi="Arial" w:cs="Arial"/>
                <w:sz w:val="16"/>
                <w:szCs w:val="16"/>
              </w:rPr>
              <w:t>(s)</w:t>
            </w:r>
          </w:p>
          <w:p w14:paraId="718684AA" w14:textId="38A9F4D6" w:rsidR="00565EA9" w:rsidRPr="00565EA9" w:rsidRDefault="00565EA9" w:rsidP="00F802C1">
            <w:pPr>
              <w:spacing w:after="0" w:line="240" w:lineRule="auto"/>
              <w:rPr>
                <w:rFonts w:ascii="Arial" w:eastAsia="Times New Roman" w:hAnsi="Arial" w:cs="Arial"/>
                <w:color w:val="00B050"/>
                <w:sz w:val="16"/>
                <w:szCs w:val="16"/>
                <w:rPrChange w:id="44" w:author="Prada, Leandro (Leo) **CTR**" w:date="2020-06-08T11:02:00Z">
                  <w:rPr>
                    <w:rFonts w:ascii="Arial" w:eastAsia="Times New Roman" w:hAnsi="Arial" w:cs="Arial"/>
                    <w:sz w:val="16"/>
                    <w:szCs w:val="16"/>
                  </w:rPr>
                </w:rPrChange>
              </w:rPr>
            </w:pPr>
            <w:proofErr w:type="spellStart"/>
            <w:ins w:id="45" w:author="Prada, Leandro (Leo) **CTR**" w:date="2020-06-08T11:02:00Z">
              <w:r>
                <w:rPr>
                  <w:rFonts w:ascii="Arial" w:eastAsia="Times New Roman" w:hAnsi="Arial" w:cs="Arial"/>
                  <w:color w:val="00B050"/>
                  <w:sz w:val="16"/>
                  <w:szCs w:val="16"/>
                </w:rPr>
                <w:t>Reservaciones</w:t>
              </w:r>
            </w:ins>
            <w:proofErr w:type="spellEnd"/>
          </w:p>
        </w:tc>
        <w:tc>
          <w:tcPr>
            <w:tcW w:w="1890" w:type="dxa"/>
            <w:tcBorders>
              <w:top w:val="single" w:sz="6" w:space="0" w:color="auto"/>
              <w:left w:val="single" w:sz="6" w:space="0" w:color="auto"/>
              <w:bottom w:val="single" w:sz="6" w:space="0" w:color="auto"/>
              <w:right w:val="single" w:sz="6" w:space="0" w:color="auto"/>
            </w:tcBorders>
            <w:shd w:val="clear" w:color="auto" w:fill="auto"/>
          </w:tcPr>
          <w:p w14:paraId="509C6066" w14:textId="3C2901C0" w:rsidR="00F802C1" w:rsidRPr="009C7D98" w:rsidRDefault="00F802C1" w:rsidP="00F802C1">
            <w:pPr>
              <w:spacing w:after="0" w:line="240" w:lineRule="auto"/>
              <w:rPr>
                <w:rFonts w:ascii="Arial" w:eastAsia="Arial" w:hAnsi="Arial" w:cs="Arial"/>
                <w:sz w:val="16"/>
                <w:szCs w:val="16"/>
              </w:rPr>
            </w:pPr>
            <w:r>
              <w:rPr>
                <w:rFonts w:ascii="Arial" w:eastAsia="Arial" w:hAnsi="Arial" w:cs="Arial"/>
                <w:sz w:val="16"/>
                <w:szCs w:val="16"/>
              </w:rPr>
              <w:t>Landmark</w:t>
            </w:r>
          </w:p>
        </w:tc>
        <w:tc>
          <w:tcPr>
            <w:tcW w:w="1800" w:type="dxa"/>
            <w:tcBorders>
              <w:top w:val="single" w:sz="6" w:space="0" w:color="auto"/>
              <w:left w:val="single" w:sz="6" w:space="0" w:color="auto"/>
              <w:bottom w:val="single" w:sz="6" w:space="0" w:color="auto"/>
              <w:right w:val="single" w:sz="6" w:space="0" w:color="auto"/>
            </w:tcBorders>
            <w:shd w:val="clear" w:color="auto" w:fill="auto"/>
          </w:tcPr>
          <w:p w14:paraId="1A2AFF99" w14:textId="4D4AF306" w:rsidR="00F802C1" w:rsidRPr="009C7D98" w:rsidRDefault="00F802C1" w:rsidP="00F802C1">
            <w:pPr>
              <w:spacing w:after="0" w:line="240" w:lineRule="auto"/>
              <w:rPr>
                <w:rFonts w:ascii="Arial" w:eastAsia="Arial" w:hAnsi="Arial" w:cs="Arial"/>
                <w:sz w:val="16"/>
                <w:szCs w:val="16"/>
              </w:rPr>
            </w:pPr>
            <w:r>
              <w:rPr>
                <w:rFonts w:ascii="Arial" w:eastAsia="Arial" w:hAnsi="Arial" w:cs="Arial"/>
                <w:sz w:val="16"/>
                <w:szCs w:val="16"/>
              </w:rPr>
              <w:t>0110aReservations.wav</w:t>
            </w:r>
          </w:p>
        </w:tc>
        <w:tc>
          <w:tcPr>
            <w:tcW w:w="4140" w:type="dxa"/>
            <w:tcBorders>
              <w:top w:val="single" w:sz="6" w:space="0" w:color="auto"/>
              <w:left w:val="single" w:sz="6" w:space="0" w:color="auto"/>
              <w:bottom w:val="single" w:sz="6" w:space="0" w:color="auto"/>
              <w:right w:val="single" w:sz="6" w:space="0" w:color="auto"/>
            </w:tcBorders>
            <w:shd w:val="clear" w:color="auto" w:fill="auto"/>
          </w:tcPr>
          <w:p w14:paraId="7E9C628D" w14:textId="2C69ADD6" w:rsidR="00F802C1" w:rsidRPr="00F802C1" w:rsidRDefault="00565EA9" w:rsidP="00F802C1">
            <w:pPr>
              <w:spacing w:after="0" w:line="240" w:lineRule="auto"/>
              <w:rPr>
                <w:rFonts w:ascii="Arial" w:eastAsia="Times New Roman" w:hAnsi="Arial" w:cs="Arial"/>
                <w:color w:val="0070C0"/>
                <w:sz w:val="16"/>
                <w:szCs w:val="16"/>
                <w:lang w:val="es-419"/>
              </w:rPr>
            </w:pPr>
            <w:ins w:id="46" w:author="Prada, Leandro (Leo) **CTR**" w:date="2020-06-08T11:01:00Z">
              <w:r w:rsidRPr="00565EA9">
                <w:rPr>
                  <w:rFonts w:ascii="Arial" w:eastAsia="Times New Roman" w:hAnsi="Arial" w:cs="Arial"/>
                  <w:color w:val="0070C0"/>
                  <w:sz w:val="16"/>
                  <w:szCs w:val="16"/>
                  <w:lang w:val="es-419"/>
                </w:rPr>
                <w:t>Reservaciones</w:t>
              </w:r>
            </w:ins>
            <w:del w:id="47" w:author="Prada, Leandro (Leo) **CTR**" w:date="2020-06-08T11:01:00Z">
              <w:r w:rsidR="00F802C1" w:rsidRPr="00F802C1" w:rsidDel="00565EA9">
                <w:rPr>
                  <w:rFonts w:ascii="Arial" w:eastAsia="Times New Roman" w:hAnsi="Arial" w:cs="Arial"/>
                  <w:color w:val="0070C0"/>
                  <w:sz w:val="16"/>
                  <w:szCs w:val="16"/>
                  <w:lang w:val="es-419"/>
                </w:rPr>
                <w:delText>Reservas</w:delText>
              </w:r>
            </w:del>
          </w:p>
        </w:tc>
      </w:tr>
      <w:tr w:rsidR="00F802C1" w:rsidRPr="007544B5" w14:paraId="175DCFBD" w14:textId="77777777" w:rsidTr="00C811AC">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c>
          <w:tcPr>
            <w:tcW w:w="1620" w:type="dxa"/>
            <w:tcBorders>
              <w:top w:val="single" w:sz="6" w:space="0" w:color="auto"/>
              <w:left w:val="single" w:sz="6" w:space="0" w:color="auto"/>
              <w:bottom w:val="single" w:sz="6" w:space="0" w:color="auto"/>
              <w:right w:val="single" w:sz="6" w:space="0" w:color="auto"/>
            </w:tcBorders>
            <w:shd w:val="clear" w:color="auto" w:fill="auto"/>
          </w:tcPr>
          <w:p w14:paraId="23B2B332" w14:textId="4BAB08B9" w:rsidR="00F802C1" w:rsidRPr="00F802C1" w:rsidRDefault="00F802C1" w:rsidP="00F802C1">
            <w:pPr>
              <w:spacing w:after="0" w:line="240" w:lineRule="auto"/>
              <w:rPr>
                <w:rFonts w:ascii="Arial" w:eastAsia="Times New Roman" w:hAnsi="Arial" w:cs="Arial"/>
                <w:sz w:val="16"/>
                <w:szCs w:val="16"/>
              </w:rPr>
            </w:pPr>
            <w:r w:rsidRPr="00F802C1">
              <w:rPr>
                <w:rFonts w:ascii="Arial" w:eastAsia="Times New Roman" w:hAnsi="Arial" w:cs="Arial"/>
                <w:sz w:val="16"/>
                <w:szCs w:val="16"/>
              </w:rPr>
              <w:t>&lt;payments&gt;</w:t>
            </w:r>
          </w:p>
          <w:p w14:paraId="19913F3C" w14:textId="77777777" w:rsidR="00F802C1" w:rsidRPr="00F802C1" w:rsidRDefault="00F802C1" w:rsidP="00F802C1">
            <w:pPr>
              <w:spacing w:after="0" w:line="240" w:lineRule="auto"/>
              <w:rPr>
                <w:rFonts w:ascii="Arial" w:eastAsia="Times New Roman" w:hAnsi="Arial" w:cs="Arial"/>
                <w:sz w:val="16"/>
                <w:szCs w:val="16"/>
              </w:rPr>
            </w:pPr>
            <w:r w:rsidRPr="00F802C1">
              <w:rPr>
                <w:rFonts w:ascii="Arial" w:eastAsia="Times New Roman" w:hAnsi="Arial" w:cs="Arial"/>
                <w:sz w:val="16"/>
                <w:szCs w:val="16"/>
              </w:rPr>
              <w:t>Pago(s)</w:t>
            </w:r>
          </w:p>
          <w:p w14:paraId="2299A127" w14:textId="77777777" w:rsidR="00F802C1" w:rsidRDefault="00F802C1" w:rsidP="00F802C1">
            <w:pPr>
              <w:spacing w:after="0" w:line="240" w:lineRule="auto"/>
              <w:rPr>
                <w:ins w:id="48" w:author="Prada, Leandro (Leo) **CTR**" w:date="2020-06-08T12:34:00Z"/>
                <w:rFonts w:ascii="Arial" w:eastAsia="Times New Roman" w:hAnsi="Arial" w:cs="Arial"/>
                <w:sz w:val="16"/>
                <w:szCs w:val="16"/>
              </w:rPr>
            </w:pPr>
            <w:proofErr w:type="spellStart"/>
            <w:r w:rsidRPr="00F802C1">
              <w:rPr>
                <w:rFonts w:ascii="Arial" w:eastAsia="Times New Roman" w:hAnsi="Arial" w:cs="Arial"/>
                <w:sz w:val="16"/>
                <w:szCs w:val="16"/>
              </w:rPr>
              <w:t>Resumen</w:t>
            </w:r>
            <w:proofErr w:type="spellEnd"/>
            <w:r w:rsidRPr="00F802C1">
              <w:rPr>
                <w:rFonts w:ascii="Arial" w:eastAsia="Times New Roman" w:hAnsi="Arial" w:cs="Arial"/>
                <w:sz w:val="16"/>
                <w:szCs w:val="16"/>
              </w:rPr>
              <w:t>(es)</w:t>
            </w:r>
          </w:p>
          <w:p w14:paraId="7DB3D639" w14:textId="43F1CF7D" w:rsidR="007544B5" w:rsidRPr="007544B5" w:rsidRDefault="007544B5" w:rsidP="00F802C1">
            <w:pPr>
              <w:spacing w:after="0" w:line="240" w:lineRule="auto"/>
              <w:rPr>
                <w:rFonts w:ascii="Arial" w:eastAsia="Times New Roman" w:hAnsi="Arial" w:cs="Arial"/>
                <w:color w:val="92D050"/>
                <w:sz w:val="16"/>
                <w:szCs w:val="16"/>
                <w:rPrChange w:id="49" w:author="Prada, Leandro (Leo) **CTR**" w:date="2020-06-08T12:34:00Z">
                  <w:rPr>
                    <w:rFonts w:ascii="Arial" w:eastAsia="Times New Roman" w:hAnsi="Arial" w:cs="Arial"/>
                    <w:sz w:val="16"/>
                    <w:szCs w:val="16"/>
                  </w:rPr>
                </w:rPrChange>
              </w:rPr>
            </w:pPr>
            <w:ins w:id="50" w:author="Prada, Leandro (Leo) **CTR**" w:date="2020-06-08T12:35:00Z">
              <w:r w:rsidRPr="007544B5">
                <w:rPr>
                  <w:rFonts w:ascii="Arial" w:eastAsia="Times New Roman" w:hAnsi="Arial" w:cs="Arial"/>
                  <w:color w:val="00B050"/>
                  <w:sz w:val="16"/>
                  <w:szCs w:val="16"/>
                  <w:rPrChange w:id="51" w:author="Prada, Leandro (Leo) **CTR**" w:date="2020-06-08T12:35:00Z">
                    <w:rPr>
                      <w:rFonts w:ascii="Arial" w:eastAsia="Times New Roman" w:hAnsi="Arial" w:cs="Arial"/>
                      <w:color w:val="92D050"/>
                      <w:sz w:val="16"/>
                      <w:szCs w:val="16"/>
                    </w:rPr>
                  </w:rPrChange>
                </w:rPr>
                <w:t>Estado</w:t>
              </w:r>
              <w:r>
                <w:rPr>
                  <w:rFonts w:ascii="Arial" w:eastAsia="Times New Roman" w:hAnsi="Arial" w:cs="Arial"/>
                  <w:color w:val="00B050"/>
                  <w:sz w:val="16"/>
                  <w:szCs w:val="16"/>
                </w:rPr>
                <w:t xml:space="preserve">(s) de </w:t>
              </w:r>
              <w:proofErr w:type="spellStart"/>
              <w:r>
                <w:rPr>
                  <w:rFonts w:ascii="Arial" w:eastAsia="Times New Roman" w:hAnsi="Arial" w:cs="Arial"/>
                  <w:color w:val="00B050"/>
                  <w:sz w:val="16"/>
                  <w:szCs w:val="16"/>
                </w:rPr>
                <w:t>cuenta</w:t>
              </w:r>
            </w:ins>
            <w:proofErr w:type="spellEnd"/>
          </w:p>
        </w:tc>
        <w:tc>
          <w:tcPr>
            <w:tcW w:w="1890" w:type="dxa"/>
            <w:tcBorders>
              <w:top w:val="single" w:sz="6" w:space="0" w:color="auto"/>
              <w:left w:val="single" w:sz="6" w:space="0" w:color="auto"/>
              <w:bottom w:val="single" w:sz="6" w:space="0" w:color="auto"/>
              <w:right w:val="single" w:sz="6" w:space="0" w:color="auto"/>
            </w:tcBorders>
            <w:shd w:val="clear" w:color="auto" w:fill="auto"/>
          </w:tcPr>
          <w:p w14:paraId="772E3952" w14:textId="02D5898D" w:rsidR="00F802C1" w:rsidRDefault="00F802C1" w:rsidP="00F802C1">
            <w:pPr>
              <w:spacing w:after="0" w:line="240" w:lineRule="auto"/>
              <w:rPr>
                <w:rFonts w:ascii="Arial" w:eastAsia="Arial" w:hAnsi="Arial" w:cs="Arial"/>
                <w:sz w:val="16"/>
                <w:szCs w:val="16"/>
              </w:rPr>
            </w:pPr>
            <w:r>
              <w:rPr>
                <w:rFonts w:ascii="Arial" w:eastAsia="Arial" w:hAnsi="Arial" w:cs="Arial"/>
                <w:sz w:val="16"/>
                <w:szCs w:val="16"/>
              </w:rPr>
              <w:t>Landmark</w:t>
            </w:r>
          </w:p>
        </w:tc>
        <w:tc>
          <w:tcPr>
            <w:tcW w:w="1800" w:type="dxa"/>
            <w:tcBorders>
              <w:top w:val="single" w:sz="6" w:space="0" w:color="auto"/>
              <w:left w:val="single" w:sz="6" w:space="0" w:color="auto"/>
              <w:bottom w:val="single" w:sz="6" w:space="0" w:color="auto"/>
              <w:right w:val="single" w:sz="6" w:space="0" w:color="auto"/>
            </w:tcBorders>
            <w:shd w:val="clear" w:color="auto" w:fill="auto"/>
          </w:tcPr>
          <w:p w14:paraId="4359FF4B" w14:textId="42EDEA97" w:rsidR="00F802C1" w:rsidRPr="009C7D98" w:rsidRDefault="00F802C1" w:rsidP="00F802C1">
            <w:pPr>
              <w:spacing w:after="0" w:line="240" w:lineRule="auto"/>
              <w:rPr>
                <w:rFonts w:ascii="Arial" w:eastAsia="Arial" w:hAnsi="Arial" w:cs="Arial"/>
                <w:sz w:val="16"/>
                <w:szCs w:val="16"/>
              </w:rPr>
            </w:pPr>
            <w:r>
              <w:rPr>
                <w:rFonts w:ascii="Arial" w:eastAsia="Arial" w:hAnsi="Arial" w:cs="Arial"/>
                <w:sz w:val="16"/>
                <w:szCs w:val="16"/>
              </w:rPr>
              <w:t>0110bPayments.wav</w:t>
            </w:r>
          </w:p>
        </w:tc>
        <w:tc>
          <w:tcPr>
            <w:tcW w:w="4140" w:type="dxa"/>
            <w:tcBorders>
              <w:top w:val="single" w:sz="6" w:space="0" w:color="auto"/>
              <w:left w:val="single" w:sz="6" w:space="0" w:color="auto"/>
              <w:bottom w:val="single" w:sz="6" w:space="0" w:color="auto"/>
              <w:right w:val="single" w:sz="6" w:space="0" w:color="auto"/>
            </w:tcBorders>
            <w:shd w:val="clear" w:color="auto" w:fill="auto"/>
          </w:tcPr>
          <w:p w14:paraId="6EA3A780" w14:textId="0DAA60BA" w:rsidR="00F802C1" w:rsidRPr="00F802C1" w:rsidRDefault="007544B5" w:rsidP="00F802C1">
            <w:pPr>
              <w:spacing w:after="0" w:line="240" w:lineRule="auto"/>
              <w:rPr>
                <w:rFonts w:ascii="Arial" w:eastAsia="Times New Roman" w:hAnsi="Arial" w:cs="Arial"/>
                <w:color w:val="0070C0"/>
                <w:sz w:val="16"/>
                <w:szCs w:val="16"/>
                <w:lang w:val="es-419"/>
              </w:rPr>
            </w:pPr>
            <w:ins w:id="52" w:author="Prada, Leandro (Leo) **CTR**" w:date="2020-06-08T12:34:00Z">
              <w:r w:rsidRPr="007544B5">
                <w:rPr>
                  <w:rFonts w:ascii="Arial" w:eastAsia="Times New Roman" w:hAnsi="Arial" w:cs="Arial"/>
                  <w:color w:val="0070C0"/>
                  <w:sz w:val="16"/>
                  <w:szCs w:val="16"/>
                  <w:lang w:val="es-419"/>
                </w:rPr>
                <w:t>Pagos y estados de cuenta</w:t>
              </w:r>
            </w:ins>
            <w:del w:id="53" w:author="Prada, Leandro (Leo) **CTR**" w:date="2020-06-08T12:34:00Z">
              <w:r w:rsidR="00F802C1" w:rsidDel="007544B5">
                <w:rPr>
                  <w:rFonts w:ascii="Arial" w:eastAsia="Times New Roman" w:hAnsi="Arial" w:cs="Arial"/>
                  <w:color w:val="0070C0"/>
                  <w:sz w:val="16"/>
                  <w:szCs w:val="16"/>
                  <w:lang w:val="es-419"/>
                </w:rPr>
                <w:delText>P</w:delText>
              </w:r>
              <w:r w:rsidR="00F802C1" w:rsidRPr="00F802C1" w:rsidDel="007544B5">
                <w:rPr>
                  <w:rFonts w:ascii="Arial" w:eastAsia="Times New Roman" w:hAnsi="Arial" w:cs="Arial"/>
                  <w:color w:val="0070C0"/>
                  <w:sz w:val="16"/>
                  <w:szCs w:val="16"/>
                  <w:lang w:val="es-419"/>
                </w:rPr>
                <w:delText>agos y resúmenes</w:delText>
              </w:r>
            </w:del>
          </w:p>
        </w:tc>
      </w:tr>
      <w:tr w:rsidR="00F802C1" w:rsidRPr="007544B5" w14:paraId="1B1396B3" w14:textId="77777777" w:rsidTr="00C811AC">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c>
          <w:tcPr>
            <w:tcW w:w="1620" w:type="dxa"/>
            <w:tcBorders>
              <w:top w:val="single" w:sz="6" w:space="0" w:color="auto"/>
              <w:left w:val="single" w:sz="6" w:space="0" w:color="auto"/>
              <w:bottom w:val="single" w:sz="6" w:space="0" w:color="auto"/>
              <w:right w:val="single" w:sz="6" w:space="0" w:color="auto"/>
            </w:tcBorders>
            <w:shd w:val="clear" w:color="auto" w:fill="auto"/>
          </w:tcPr>
          <w:p w14:paraId="7F91A5B8" w14:textId="4CDEF17C" w:rsidR="00F802C1" w:rsidRPr="00F802C1" w:rsidRDefault="00F802C1" w:rsidP="00F802C1">
            <w:pPr>
              <w:spacing w:after="0" w:line="240" w:lineRule="auto"/>
              <w:rPr>
                <w:rFonts w:ascii="Arial" w:eastAsia="Times New Roman" w:hAnsi="Arial" w:cs="Arial"/>
                <w:sz w:val="16"/>
                <w:szCs w:val="16"/>
                <w:lang w:val="es-419"/>
              </w:rPr>
            </w:pPr>
            <w:r w:rsidRPr="00F802C1">
              <w:rPr>
                <w:rFonts w:ascii="Arial" w:eastAsia="Times New Roman" w:hAnsi="Arial" w:cs="Arial"/>
                <w:sz w:val="16"/>
                <w:szCs w:val="16"/>
                <w:lang w:val="es-419"/>
              </w:rPr>
              <w:t>&lt;</w:t>
            </w:r>
            <w:proofErr w:type="spellStart"/>
            <w:r w:rsidRPr="00F802C1">
              <w:rPr>
                <w:rFonts w:ascii="Arial" w:eastAsia="Times New Roman" w:hAnsi="Arial" w:cs="Arial"/>
                <w:sz w:val="16"/>
                <w:szCs w:val="16"/>
                <w:lang w:val="es-419"/>
              </w:rPr>
              <w:t>title</w:t>
            </w:r>
            <w:proofErr w:type="spellEnd"/>
            <w:r w:rsidRPr="00F802C1">
              <w:rPr>
                <w:rFonts w:ascii="Arial" w:eastAsia="Times New Roman" w:hAnsi="Arial" w:cs="Arial"/>
                <w:sz w:val="16"/>
                <w:szCs w:val="16"/>
                <w:lang w:val="es-419"/>
              </w:rPr>
              <w:t>&gt;</w:t>
            </w:r>
          </w:p>
          <w:p w14:paraId="5277C087" w14:textId="77777777" w:rsidR="00F802C1" w:rsidRDefault="00F802C1" w:rsidP="00F802C1">
            <w:pPr>
              <w:spacing w:after="0" w:line="240" w:lineRule="auto"/>
              <w:rPr>
                <w:ins w:id="54" w:author="Prada, Leandro (Leo) **CTR**" w:date="2020-06-08T12:35:00Z"/>
                <w:rFonts w:ascii="Arial" w:eastAsia="Times New Roman" w:hAnsi="Arial" w:cs="Arial"/>
                <w:sz w:val="16"/>
                <w:szCs w:val="16"/>
                <w:lang w:val="es-419"/>
              </w:rPr>
            </w:pPr>
            <w:r w:rsidRPr="00F802C1">
              <w:rPr>
                <w:rFonts w:ascii="Arial" w:eastAsia="Times New Roman" w:hAnsi="Arial" w:cs="Arial"/>
                <w:sz w:val="16"/>
                <w:szCs w:val="16"/>
                <w:lang w:val="es-419"/>
              </w:rPr>
              <w:t>Cambio(s) de titularidad</w:t>
            </w:r>
          </w:p>
          <w:p w14:paraId="79712FCA" w14:textId="77777777" w:rsidR="007544B5" w:rsidRPr="007544B5" w:rsidRDefault="007544B5" w:rsidP="00F802C1">
            <w:pPr>
              <w:spacing w:after="0" w:line="240" w:lineRule="auto"/>
              <w:rPr>
                <w:ins w:id="55" w:author="Prada, Leandro (Leo) **CTR**" w:date="2020-06-08T12:36:00Z"/>
                <w:rFonts w:ascii="Arial" w:eastAsia="Times New Roman" w:hAnsi="Arial" w:cs="Arial"/>
                <w:color w:val="00B050"/>
                <w:sz w:val="16"/>
                <w:szCs w:val="16"/>
                <w:lang w:val="es-419"/>
                <w:rPrChange w:id="56" w:author="Prada, Leandro (Leo) **CTR**" w:date="2020-06-08T12:36:00Z">
                  <w:rPr>
                    <w:ins w:id="57" w:author="Prada, Leandro (Leo) **CTR**" w:date="2020-06-08T12:36:00Z"/>
                    <w:rFonts w:ascii="Arial" w:eastAsia="Times New Roman" w:hAnsi="Arial" w:cs="Arial"/>
                    <w:sz w:val="16"/>
                    <w:szCs w:val="16"/>
                    <w:lang w:val="es-419"/>
                  </w:rPr>
                </w:rPrChange>
              </w:rPr>
            </w:pPr>
            <w:ins w:id="58" w:author="Prada, Leandro (Leo) **CTR**" w:date="2020-06-08T12:35:00Z">
              <w:r w:rsidRPr="007544B5">
                <w:rPr>
                  <w:rFonts w:ascii="Arial" w:eastAsia="Times New Roman" w:hAnsi="Arial" w:cs="Arial"/>
                  <w:color w:val="00B050"/>
                  <w:sz w:val="16"/>
                  <w:szCs w:val="16"/>
                  <w:lang w:val="es-419"/>
                  <w:rPrChange w:id="59" w:author="Prada, Leandro (Leo) **CTR**" w:date="2020-06-08T12:36:00Z">
                    <w:rPr>
                      <w:rFonts w:ascii="Arial" w:eastAsia="Times New Roman" w:hAnsi="Arial" w:cs="Arial"/>
                      <w:sz w:val="16"/>
                      <w:szCs w:val="16"/>
                      <w:lang w:val="es-419"/>
                    </w:rPr>
                  </w:rPrChange>
                </w:rPr>
                <w:t>Cambio(s) de título</w:t>
              </w:r>
            </w:ins>
          </w:p>
          <w:p w14:paraId="75BE3F0E" w14:textId="4911CFC1" w:rsidR="007544B5" w:rsidRPr="00F802C1" w:rsidRDefault="007544B5" w:rsidP="00F802C1">
            <w:pPr>
              <w:spacing w:after="0" w:line="240" w:lineRule="auto"/>
              <w:rPr>
                <w:rFonts w:ascii="Arial" w:eastAsia="Times New Roman" w:hAnsi="Arial" w:cs="Arial"/>
                <w:sz w:val="16"/>
                <w:szCs w:val="16"/>
                <w:lang w:val="es-419"/>
              </w:rPr>
            </w:pPr>
            <w:ins w:id="60" w:author="Prada, Leandro (Leo) **CTR**" w:date="2020-06-08T12:36:00Z">
              <w:r w:rsidRPr="007544B5">
                <w:rPr>
                  <w:rFonts w:ascii="Arial" w:eastAsia="Times New Roman" w:hAnsi="Arial" w:cs="Arial"/>
                  <w:color w:val="00B050"/>
                  <w:sz w:val="16"/>
                  <w:szCs w:val="16"/>
                  <w:lang w:val="es-419"/>
                  <w:rPrChange w:id="61" w:author="Prada, Leandro (Leo) **CTR**" w:date="2020-06-08T12:36:00Z">
                    <w:rPr>
                      <w:rFonts w:ascii="Arial" w:eastAsia="Times New Roman" w:hAnsi="Arial" w:cs="Arial"/>
                      <w:sz w:val="16"/>
                      <w:szCs w:val="16"/>
                      <w:lang w:val="es-419"/>
                    </w:rPr>
                  </w:rPrChange>
                </w:rPr>
                <w:t>y propiedad</w:t>
              </w:r>
            </w:ins>
          </w:p>
        </w:tc>
        <w:tc>
          <w:tcPr>
            <w:tcW w:w="1890" w:type="dxa"/>
            <w:tcBorders>
              <w:top w:val="single" w:sz="6" w:space="0" w:color="auto"/>
              <w:left w:val="single" w:sz="6" w:space="0" w:color="auto"/>
              <w:bottom w:val="single" w:sz="6" w:space="0" w:color="auto"/>
              <w:right w:val="single" w:sz="6" w:space="0" w:color="auto"/>
            </w:tcBorders>
            <w:shd w:val="clear" w:color="auto" w:fill="auto"/>
          </w:tcPr>
          <w:p w14:paraId="1E85E01E" w14:textId="550AA16A" w:rsidR="00F802C1" w:rsidRDefault="00F802C1" w:rsidP="00F802C1">
            <w:pPr>
              <w:spacing w:after="0" w:line="240" w:lineRule="auto"/>
              <w:rPr>
                <w:rFonts w:ascii="Arial" w:eastAsia="Arial" w:hAnsi="Arial" w:cs="Arial"/>
                <w:sz w:val="16"/>
                <w:szCs w:val="16"/>
              </w:rPr>
            </w:pPr>
            <w:r>
              <w:rPr>
                <w:rFonts w:ascii="Arial" w:eastAsia="Arial" w:hAnsi="Arial" w:cs="Arial"/>
                <w:sz w:val="16"/>
                <w:szCs w:val="16"/>
              </w:rPr>
              <w:t>Landmark</w:t>
            </w:r>
          </w:p>
        </w:tc>
        <w:tc>
          <w:tcPr>
            <w:tcW w:w="1800" w:type="dxa"/>
            <w:tcBorders>
              <w:top w:val="single" w:sz="6" w:space="0" w:color="auto"/>
              <w:left w:val="single" w:sz="6" w:space="0" w:color="auto"/>
              <w:bottom w:val="single" w:sz="6" w:space="0" w:color="auto"/>
              <w:right w:val="single" w:sz="6" w:space="0" w:color="auto"/>
            </w:tcBorders>
            <w:shd w:val="clear" w:color="auto" w:fill="auto"/>
          </w:tcPr>
          <w:p w14:paraId="10F3A542" w14:textId="03ED0176" w:rsidR="00F802C1" w:rsidRPr="009C7D98" w:rsidRDefault="00F802C1" w:rsidP="00F802C1">
            <w:pPr>
              <w:spacing w:after="0" w:line="240" w:lineRule="auto"/>
              <w:rPr>
                <w:rFonts w:ascii="Arial" w:eastAsia="Arial" w:hAnsi="Arial" w:cs="Arial"/>
                <w:sz w:val="16"/>
                <w:szCs w:val="16"/>
              </w:rPr>
            </w:pPr>
            <w:r>
              <w:rPr>
                <w:rFonts w:ascii="Arial" w:eastAsia="Arial" w:hAnsi="Arial" w:cs="Arial"/>
                <w:sz w:val="16"/>
                <w:szCs w:val="16"/>
              </w:rPr>
              <w:t>0110cTitle.wav</w:t>
            </w:r>
          </w:p>
        </w:tc>
        <w:tc>
          <w:tcPr>
            <w:tcW w:w="4140" w:type="dxa"/>
            <w:tcBorders>
              <w:top w:val="single" w:sz="6" w:space="0" w:color="auto"/>
              <w:left w:val="single" w:sz="6" w:space="0" w:color="auto"/>
              <w:bottom w:val="single" w:sz="6" w:space="0" w:color="auto"/>
              <w:right w:val="single" w:sz="6" w:space="0" w:color="auto"/>
            </w:tcBorders>
            <w:shd w:val="clear" w:color="auto" w:fill="auto"/>
          </w:tcPr>
          <w:p w14:paraId="6E179DF4" w14:textId="587AE96C" w:rsidR="00F802C1" w:rsidRPr="00F802C1" w:rsidRDefault="007544B5" w:rsidP="00F802C1">
            <w:pPr>
              <w:spacing w:after="0" w:line="240" w:lineRule="auto"/>
              <w:rPr>
                <w:rFonts w:ascii="Arial" w:eastAsia="Times New Roman" w:hAnsi="Arial" w:cs="Arial"/>
                <w:color w:val="0070C0"/>
                <w:sz w:val="16"/>
                <w:szCs w:val="16"/>
                <w:lang w:val="es-419"/>
              </w:rPr>
            </w:pPr>
            <w:ins w:id="62" w:author="Prada, Leandro (Leo) **CTR**" w:date="2020-06-08T12:35:00Z">
              <w:r w:rsidRPr="007544B5">
                <w:rPr>
                  <w:rFonts w:ascii="Arial" w:eastAsia="Times New Roman" w:hAnsi="Arial" w:cs="Arial"/>
                  <w:color w:val="0070C0"/>
                  <w:sz w:val="16"/>
                  <w:szCs w:val="16"/>
                  <w:lang w:val="es-419"/>
                </w:rPr>
                <w:t>Cambios de título y propiedad</w:t>
              </w:r>
            </w:ins>
            <w:del w:id="63" w:author="Prada, Leandro (Leo) **CTR**" w:date="2020-06-08T12:35:00Z">
              <w:r w:rsidR="00F802C1" w:rsidDel="007544B5">
                <w:rPr>
                  <w:rFonts w:ascii="Arial" w:eastAsia="Times New Roman" w:hAnsi="Arial" w:cs="Arial"/>
                  <w:color w:val="0070C0"/>
                  <w:sz w:val="16"/>
                  <w:szCs w:val="16"/>
                  <w:lang w:val="es-419"/>
                </w:rPr>
                <w:delText>C</w:delText>
              </w:r>
              <w:r w:rsidR="00F802C1" w:rsidRPr="00F802C1" w:rsidDel="007544B5">
                <w:rPr>
                  <w:rFonts w:ascii="Arial" w:eastAsia="Times New Roman" w:hAnsi="Arial" w:cs="Arial"/>
                  <w:color w:val="0070C0"/>
                  <w:sz w:val="16"/>
                  <w:szCs w:val="16"/>
                  <w:lang w:val="es-419"/>
                </w:rPr>
                <w:delText>ambios de titularidad</w:delText>
              </w:r>
            </w:del>
          </w:p>
        </w:tc>
      </w:tr>
      <w:tr w:rsidR="00F802C1" w:rsidRPr="009C7D98" w14:paraId="258FFD0C" w14:textId="77777777" w:rsidTr="00C811AC">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c>
          <w:tcPr>
            <w:tcW w:w="1620" w:type="dxa"/>
            <w:tcBorders>
              <w:top w:val="single" w:sz="6" w:space="0" w:color="auto"/>
              <w:left w:val="single" w:sz="6" w:space="0" w:color="auto"/>
              <w:bottom w:val="single" w:sz="6" w:space="0" w:color="auto"/>
              <w:right w:val="single" w:sz="6" w:space="0" w:color="auto"/>
            </w:tcBorders>
            <w:shd w:val="clear" w:color="auto" w:fill="auto"/>
          </w:tcPr>
          <w:p w14:paraId="7B21B511" w14:textId="0F751703" w:rsidR="00F802C1" w:rsidRPr="00F802C1" w:rsidRDefault="00F802C1" w:rsidP="00F802C1">
            <w:pPr>
              <w:spacing w:after="0" w:line="240" w:lineRule="auto"/>
              <w:rPr>
                <w:rFonts w:ascii="Arial" w:eastAsia="Times New Roman" w:hAnsi="Arial" w:cs="Arial"/>
                <w:sz w:val="16"/>
                <w:szCs w:val="16"/>
              </w:rPr>
            </w:pPr>
            <w:r w:rsidRPr="00F802C1">
              <w:rPr>
                <w:rFonts w:ascii="Arial" w:eastAsia="Times New Roman" w:hAnsi="Arial" w:cs="Arial"/>
                <w:sz w:val="16"/>
                <w:szCs w:val="16"/>
              </w:rPr>
              <w:t>&lt;</w:t>
            </w:r>
            <w:proofErr w:type="spellStart"/>
            <w:r w:rsidRPr="00F802C1">
              <w:rPr>
                <w:rFonts w:ascii="Arial" w:eastAsia="Times New Roman" w:hAnsi="Arial" w:cs="Arial"/>
                <w:sz w:val="16"/>
                <w:szCs w:val="16"/>
              </w:rPr>
              <w:t>hwse</w:t>
            </w:r>
            <w:proofErr w:type="spellEnd"/>
            <w:r w:rsidRPr="00F802C1">
              <w:rPr>
                <w:rFonts w:ascii="Arial" w:eastAsia="Times New Roman" w:hAnsi="Arial" w:cs="Arial"/>
                <w:sz w:val="16"/>
                <w:szCs w:val="16"/>
              </w:rPr>
              <w:t>&gt;</w:t>
            </w:r>
          </w:p>
          <w:p w14:paraId="13759CCE" w14:textId="58FD7B6E" w:rsidR="00F802C1" w:rsidRPr="0060771D" w:rsidRDefault="00F802C1" w:rsidP="00F802C1">
            <w:pPr>
              <w:spacing w:after="0" w:line="240" w:lineRule="auto"/>
              <w:rPr>
                <w:rFonts w:ascii="Arial" w:eastAsia="Times New Roman" w:hAnsi="Arial" w:cs="Arial"/>
                <w:sz w:val="16"/>
                <w:szCs w:val="16"/>
              </w:rPr>
            </w:pPr>
            <w:r w:rsidRPr="00F802C1">
              <w:rPr>
                <w:rFonts w:ascii="Arial" w:eastAsia="Times New Roman" w:hAnsi="Arial" w:cs="Arial"/>
                <w:sz w:val="16"/>
                <w:szCs w:val="16"/>
              </w:rPr>
              <w:t xml:space="preserve">Mas </w:t>
            </w:r>
            <w:proofErr w:type="spellStart"/>
            <w:r w:rsidRPr="00F802C1">
              <w:rPr>
                <w:rFonts w:ascii="Arial" w:eastAsia="Times New Roman" w:hAnsi="Arial" w:cs="Arial"/>
                <w:sz w:val="16"/>
                <w:szCs w:val="16"/>
              </w:rPr>
              <w:t>opciones</w:t>
            </w:r>
            <w:proofErr w:type="spellEnd"/>
          </w:p>
        </w:tc>
        <w:tc>
          <w:tcPr>
            <w:tcW w:w="1890" w:type="dxa"/>
            <w:tcBorders>
              <w:top w:val="single" w:sz="6" w:space="0" w:color="auto"/>
              <w:left w:val="single" w:sz="6" w:space="0" w:color="auto"/>
              <w:bottom w:val="single" w:sz="6" w:space="0" w:color="auto"/>
              <w:right w:val="single" w:sz="6" w:space="0" w:color="auto"/>
            </w:tcBorders>
            <w:shd w:val="clear" w:color="auto" w:fill="auto"/>
          </w:tcPr>
          <w:p w14:paraId="220D5996" w14:textId="13DF4C62" w:rsidR="00F802C1" w:rsidRDefault="00F802C1" w:rsidP="00F802C1">
            <w:pPr>
              <w:spacing w:after="0" w:line="240" w:lineRule="auto"/>
              <w:rPr>
                <w:rFonts w:ascii="Arial" w:eastAsia="Arial" w:hAnsi="Arial" w:cs="Arial"/>
                <w:sz w:val="16"/>
                <w:szCs w:val="16"/>
              </w:rPr>
            </w:pPr>
            <w:r>
              <w:rPr>
                <w:rFonts w:ascii="Arial" w:eastAsia="Arial" w:hAnsi="Arial" w:cs="Arial"/>
                <w:sz w:val="16"/>
                <w:szCs w:val="16"/>
              </w:rPr>
              <w:t>Landmark</w:t>
            </w:r>
          </w:p>
        </w:tc>
        <w:tc>
          <w:tcPr>
            <w:tcW w:w="1800" w:type="dxa"/>
            <w:tcBorders>
              <w:top w:val="single" w:sz="6" w:space="0" w:color="auto"/>
              <w:left w:val="single" w:sz="6" w:space="0" w:color="auto"/>
              <w:bottom w:val="single" w:sz="6" w:space="0" w:color="auto"/>
              <w:right w:val="single" w:sz="6" w:space="0" w:color="auto"/>
            </w:tcBorders>
            <w:shd w:val="clear" w:color="auto" w:fill="auto"/>
          </w:tcPr>
          <w:p w14:paraId="7532A5A8" w14:textId="2183BB55" w:rsidR="00F802C1" w:rsidRPr="009C7D98" w:rsidRDefault="00F802C1" w:rsidP="00F802C1">
            <w:pPr>
              <w:spacing w:after="0" w:line="240" w:lineRule="auto"/>
              <w:rPr>
                <w:rFonts w:ascii="Arial" w:eastAsia="Arial" w:hAnsi="Arial" w:cs="Arial"/>
                <w:sz w:val="16"/>
                <w:szCs w:val="16"/>
              </w:rPr>
            </w:pPr>
            <w:r>
              <w:rPr>
                <w:rFonts w:ascii="Arial" w:eastAsia="Arial" w:hAnsi="Arial" w:cs="Arial"/>
                <w:sz w:val="16"/>
                <w:szCs w:val="16"/>
              </w:rPr>
              <w:t>0110dMoreOptions.wav</w:t>
            </w:r>
          </w:p>
        </w:tc>
        <w:tc>
          <w:tcPr>
            <w:tcW w:w="4140" w:type="dxa"/>
            <w:tcBorders>
              <w:top w:val="single" w:sz="6" w:space="0" w:color="auto"/>
              <w:left w:val="single" w:sz="6" w:space="0" w:color="auto"/>
              <w:bottom w:val="single" w:sz="6" w:space="0" w:color="auto"/>
              <w:right w:val="single" w:sz="6" w:space="0" w:color="auto"/>
            </w:tcBorders>
            <w:shd w:val="clear" w:color="auto" w:fill="auto"/>
          </w:tcPr>
          <w:p w14:paraId="330A19E4" w14:textId="6A64E874" w:rsidR="00F802C1" w:rsidRPr="00F802C1" w:rsidRDefault="00F802C1" w:rsidP="00F802C1">
            <w:pPr>
              <w:spacing w:after="0" w:line="240" w:lineRule="auto"/>
              <w:rPr>
                <w:rFonts w:ascii="Arial" w:eastAsia="Times New Roman" w:hAnsi="Arial" w:cs="Arial"/>
                <w:color w:val="0070C0"/>
                <w:sz w:val="16"/>
                <w:szCs w:val="16"/>
                <w:lang w:val="es-419"/>
              </w:rPr>
            </w:pPr>
            <w:r>
              <w:rPr>
                <w:rFonts w:ascii="Arial" w:eastAsia="Times New Roman" w:hAnsi="Arial" w:cs="Arial"/>
                <w:color w:val="0070C0"/>
                <w:sz w:val="16"/>
                <w:szCs w:val="16"/>
                <w:lang w:val="es-419"/>
              </w:rPr>
              <w:t>M</w:t>
            </w:r>
            <w:r w:rsidRPr="00F802C1">
              <w:rPr>
                <w:rFonts w:ascii="Arial" w:eastAsia="Times New Roman" w:hAnsi="Arial" w:cs="Arial"/>
                <w:color w:val="0070C0"/>
                <w:sz w:val="16"/>
                <w:szCs w:val="16"/>
                <w:lang w:val="es-419"/>
              </w:rPr>
              <w:t>ás opciones</w:t>
            </w:r>
          </w:p>
        </w:tc>
      </w:tr>
      <w:tr w:rsidR="00EF0FD1" w:rsidRPr="009C7D98" w14:paraId="6E77966B" w14:textId="77777777" w:rsidTr="00C811AC">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c>
          <w:tcPr>
            <w:tcW w:w="9450" w:type="dxa"/>
            <w:gridSpan w:val="4"/>
            <w:shd w:val="clear" w:color="auto" w:fill="DDDDDD"/>
          </w:tcPr>
          <w:p w14:paraId="2F3A6669" w14:textId="77777777" w:rsidR="00EF0FD1" w:rsidRPr="009C7D98" w:rsidRDefault="00EF0FD1" w:rsidP="00EF0FD1">
            <w:pPr>
              <w:spacing w:after="0" w:line="240" w:lineRule="auto"/>
              <w:rPr>
                <w:rFonts w:ascii="Arial" w:eastAsia="Arial" w:hAnsi="Arial" w:cs="Arial"/>
                <w:b/>
                <w:i/>
                <w:sz w:val="16"/>
                <w:szCs w:val="16"/>
              </w:rPr>
            </w:pPr>
            <w:proofErr w:type="spellStart"/>
            <w:r w:rsidRPr="005A14F6">
              <w:rPr>
                <w:rFonts w:ascii="Arial" w:eastAsia="Arial" w:hAnsi="Arial" w:cs="Arial"/>
                <w:b/>
                <w:i/>
                <w:sz w:val="16"/>
                <w:szCs w:val="16"/>
              </w:rPr>
              <w:t>Globals</w:t>
            </w:r>
            <w:proofErr w:type="spellEnd"/>
            <w:r w:rsidRPr="005A14F6">
              <w:rPr>
                <w:rFonts w:ascii="Arial" w:eastAsia="Arial" w:hAnsi="Arial" w:cs="Arial"/>
                <w:b/>
                <w:i/>
                <w:sz w:val="16"/>
                <w:szCs w:val="16"/>
              </w:rPr>
              <w:t xml:space="preserve"> (</w:t>
            </w:r>
            <w:hyperlink w:anchor="_Global_Grammar_Properties" w:history="1">
              <w:r w:rsidRPr="00C5488F">
                <w:rPr>
                  <w:rStyle w:val="Hyperlink"/>
                  <w:rFonts w:ascii="Arial" w:eastAsia="Arial" w:hAnsi="Arial" w:cs="Arial"/>
                  <w:b/>
                  <w:i/>
                  <w:sz w:val="16"/>
                  <w:szCs w:val="16"/>
                </w:rPr>
                <w:t>See Global Commands</w:t>
              </w:r>
            </w:hyperlink>
            <w:r w:rsidRPr="005A14F6">
              <w:rPr>
                <w:rFonts w:ascii="Arial" w:eastAsia="Arial" w:hAnsi="Arial" w:cs="Arial"/>
                <w:b/>
                <w:i/>
                <w:sz w:val="16"/>
                <w:szCs w:val="16"/>
              </w:rPr>
              <w:t>)</w:t>
            </w:r>
          </w:p>
        </w:tc>
      </w:tr>
      <w:tr w:rsidR="00EF0FD1" w:rsidRPr="009C7D98" w14:paraId="1A627AC5" w14:textId="77777777" w:rsidTr="00C811AC">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c>
          <w:tcPr>
            <w:tcW w:w="9450" w:type="dxa"/>
            <w:gridSpan w:val="4"/>
            <w:shd w:val="clear" w:color="auto" w:fill="auto"/>
          </w:tcPr>
          <w:p w14:paraId="33107B99" w14:textId="57D7E2CC" w:rsidR="00EF0FD1" w:rsidRPr="009C7D98" w:rsidRDefault="00EF0FD1" w:rsidP="00EF0FD1">
            <w:pPr>
              <w:spacing w:after="0" w:line="240" w:lineRule="auto"/>
              <w:rPr>
                <w:rFonts w:ascii="Arial" w:eastAsia="Arial" w:hAnsi="Arial" w:cs="Arial"/>
                <w:sz w:val="16"/>
                <w:szCs w:val="16"/>
              </w:rPr>
            </w:pPr>
            <w:r>
              <w:rPr>
                <w:rFonts w:ascii="Arial" w:eastAsia="Arial" w:hAnsi="Arial" w:cs="Arial"/>
                <w:sz w:val="16"/>
                <w:szCs w:val="16"/>
              </w:rPr>
              <w:t>&lt;rep</w:t>
            </w:r>
            <w:r w:rsidRPr="009C7D98">
              <w:rPr>
                <w:rFonts w:ascii="Arial" w:eastAsia="Arial" w:hAnsi="Arial" w:cs="Arial"/>
                <w:sz w:val="16"/>
                <w:szCs w:val="16"/>
              </w:rPr>
              <w:t>&gt;</w:t>
            </w:r>
          </w:p>
        </w:tc>
      </w:tr>
      <w:tr w:rsidR="00EF0FD1" w:rsidRPr="009C7D98" w14:paraId="31194155" w14:textId="77777777" w:rsidTr="00C811AC">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c>
          <w:tcPr>
            <w:tcW w:w="9450" w:type="dxa"/>
            <w:gridSpan w:val="4"/>
            <w:shd w:val="clear" w:color="auto" w:fill="DDDDDD"/>
          </w:tcPr>
          <w:p w14:paraId="4F0C9768" w14:textId="77777777" w:rsidR="00EF0FD1" w:rsidRPr="009C7D98" w:rsidRDefault="00EF0FD1" w:rsidP="00EF0FD1">
            <w:pPr>
              <w:spacing w:after="0" w:line="240" w:lineRule="auto"/>
              <w:rPr>
                <w:rFonts w:ascii="Arial" w:eastAsia="Arial" w:hAnsi="Arial" w:cs="Arial"/>
                <w:b/>
                <w:i/>
                <w:sz w:val="16"/>
                <w:szCs w:val="16"/>
              </w:rPr>
            </w:pPr>
            <w:r>
              <w:rPr>
                <w:rFonts w:ascii="Arial" w:eastAsia="Arial" w:hAnsi="Arial" w:cs="Arial"/>
                <w:b/>
                <w:i/>
                <w:sz w:val="16"/>
                <w:szCs w:val="16"/>
              </w:rPr>
              <w:t>Config Parameters</w:t>
            </w:r>
          </w:p>
        </w:tc>
      </w:tr>
      <w:tr w:rsidR="00EF0FD1" w:rsidRPr="009C7D98" w14:paraId="6A0E0F8F" w14:textId="77777777" w:rsidTr="00C811AC">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c>
          <w:tcPr>
            <w:tcW w:w="3510" w:type="dxa"/>
            <w:gridSpan w:val="2"/>
            <w:shd w:val="clear" w:color="auto" w:fill="D9E2F3"/>
          </w:tcPr>
          <w:p w14:paraId="30EC1779" w14:textId="77777777" w:rsidR="00EF0FD1" w:rsidRPr="009C7D98" w:rsidRDefault="00EF0FD1" w:rsidP="00EF0FD1">
            <w:pPr>
              <w:spacing w:after="0" w:line="240" w:lineRule="auto"/>
              <w:rPr>
                <w:rFonts w:ascii="Arial" w:eastAsia="Times New Roman" w:hAnsi="Arial" w:cs="Arial"/>
                <w:sz w:val="16"/>
                <w:szCs w:val="16"/>
              </w:rPr>
            </w:pPr>
            <w:r w:rsidRPr="009C7D98">
              <w:rPr>
                <w:rFonts w:ascii="Arial" w:eastAsia="Arial" w:hAnsi="Arial" w:cs="Arial"/>
                <w:b/>
                <w:i/>
                <w:sz w:val="16"/>
                <w:szCs w:val="16"/>
              </w:rPr>
              <w:t>Parameter</w:t>
            </w:r>
          </w:p>
        </w:tc>
        <w:tc>
          <w:tcPr>
            <w:tcW w:w="5940" w:type="dxa"/>
            <w:gridSpan w:val="2"/>
            <w:shd w:val="clear" w:color="auto" w:fill="D9E2F3"/>
          </w:tcPr>
          <w:p w14:paraId="6C4D3C45" w14:textId="77777777" w:rsidR="00EF0FD1" w:rsidRPr="009C7D98" w:rsidRDefault="00EF0FD1" w:rsidP="00EF0FD1">
            <w:pPr>
              <w:spacing w:after="0" w:line="240" w:lineRule="auto"/>
              <w:rPr>
                <w:rFonts w:ascii="Arial" w:eastAsia="Times New Roman" w:hAnsi="Arial" w:cs="Arial"/>
                <w:sz w:val="16"/>
                <w:szCs w:val="16"/>
              </w:rPr>
            </w:pPr>
            <w:r w:rsidRPr="009C7D98">
              <w:rPr>
                <w:rFonts w:ascii="Arial" w:eastAsia="Arial" w:hAnsi="Arial" w:cs="Arial"/>
                <w:b/>
                <w:i/>
                <w:sz w:val="16"/>
                <w:szCs w:val="16"/>
              </w:rPr>
              <w:t>Value</w:t>
            </w:r>
          </w:p>
        </w:tc>
      </w:tr>
      <w:tr w:rsidR="00EF0FD1" w:rsidRPr="009C7D98" w14:paraId="19F29AFD" w14:textId="77777777" w:rsidTr="00C811AC">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c>
          <w:tcPr>
            <w:tcW w:w="3510" w:type="dxa"/>
            <w:gridSpan w:val="2"/>
            <w:shd w:val="clear" w:color="auto" w:fill="auto"/>
          </w:tcPr>
          <w:p w14:paraId="3877E1C0" w14:textId="77777777" w:rsidR="00EF0FD1" w:rsidRPr="009C7D98" w:rsidRDefault="00EF0FD1" w:rsidP="00EF0FD1">
            <w:pPr>
              <w:spacing w:after="0" w:line="240" w:lineRule="auto"/>
              <w:rPr>
                <w:rFonts w:ascii="Arial" w:eastAsia="Arial" w:hAnsi="Arial" w:cs="Arial"/>
                <w:sz w:val="16"/>
                <w:szCs w:val="16"/>
              </w:rPr>
            </w:pPr>
            <w:r w:rsidRPr="009C7D98">
              <w:rPr>
                <w:rFonts w:ascii="Arial" w:eastAsia="Arial" w:hAnsi="Arial" w:cs="Arial"/>
                <w:sz w:val="16"/>
                <w:szCs w:val="16"/>
              </w:rPr>
              <w:t>Grammars</w:t>
            </w:r>
          </w:p>
        </w:tc>
        <w:tc>
          <w:tcPr>
            <w:tcW w:w="5940" w:type="dxa"/>
            <w:gridSpan w:val="2"/>
            <w:shd w:val="clear" w:color="auto" w:fill="auto"/>
          </w:tcPr>
          <w:p w14:paraId="6A1C65CE" w14:textId="3CE3C2B0" w:rsidR="00EF0FD1" w:rsidRDefault="00EF0FD1" w:rsidP="00EF0FD1">
            <w:pPr>
              <w:spacing w:after="0" w:line="240" w:lineRule="auto"/>
              <w:rPr>
                <w:rFonts w:ascii="Arial" w:eastAsia="Arial" w:hAnsi="Arial" w:cs="Arial"/>
                <w:sz w:val="16"/>
                <w:szCs w:val="16"/>
              </w:rPr>
            </w:pPr>
            <w:r>
              <w:rPr>
                <w:rFonts w:ascii="Arial" w:eastAsia="Arial" w:hAnsi="Arial" w:cs="Arial"/>
                <w:sz w:val="16"/>
                <w:szCs w:val="16"/>
              </w:rPr>
              <w:t>0110_MainMenu</w:t>
            </w:r>
            <w:r w:rsidRPr="009C7D98">
              <w:rPr>
                <w:rFonts w:ascii="Arial" w:eastAsia="Arial" w:hAnsi="Arial" w:cs="Arial"/>
                <w:sz w:val="16"/>
                <w:szCs w:val="16"/>
              </w:rPr>
              <w:t>.grxml</w:t>
            </w:r>
          </w:p>
          <w:p w14:paraId="1DB1D9E7" w14:textId="72D60D23" w:rsidR="00EF0FD1" w:rsidRDefault="00EF0FD1" w:rsidP="00EF0FD1">
            <w:pPr>
              <w:spacing w:after="0" w:line="240" w:lineRule="auto"/>
              <w:rPr>
                <w:rFonts w:ascii="Arial" w:eastAsia="Arial" w:hAnsi="Arial" w:cs="Arial"/>
                <w:sz w:val="16"/>
                <w:szCs w:val="16"/>
              </w:rPr>
            </w:pPr>
            <w:r>
              <w:rPr>
                <w:rFonts w:ascii="Arial" w:eastAsia="Arial" w:hAnsi="Arial" w:cs="Arial"/>
                <w:sz w:val="16"/>
                <w:szCs w:val="16"/>
              </w:rPr>
              <w:t>0110_MainMenu _</w:t>
            </w:r>
            <w:proofErr w:type="spellStart"/>
            <w:r>
              <w:rPr>
                <w:rFonts w:ascii="Arial" w:eastAsia="Arial" w:hAnsi="Arial" w:cs="Arial"/>
                <w:sz w:val="16"/>
                <w:szCs w:val="16"/>
              </w:rPr>
              <w:t>dtmf</w:t>
            </w:r>
            <w:r w:rsidRPr="009C7D98">
              <w:rPr>
                <w:rFonts w:ascii="Arial" w:eastAsia="Arial" w:hAnsi="Arial" w:cs="Arial"/>
                <w:sz w:val="16"/>
                <w:szCs w:val="16"/>
              </w:rPr>
              <w:t>.grxml</w:t>
            </w:r>
            <w:proofErr w:type="spellEnd"/>
          </w:p>
          <w:p w14:paraId="5E7A6E9E" w14:textId="10248E0B" w:rsidR="00EF0FD1" w:rsidRPr="009C7D98" w:rsidRDefault="00EF0FD1" w:rsidP="00EF0FD1">
            <w:pPr>
              <w:spacing w:after="0" w:line="240" w:lineRule="auto"/>
              <w:rPr>
                <w:rFonts w:ascii="Arial" w:eastAsia="Arial" w:hAnsi="Arial" w:cs="Arial"/>
                <w:sz w:val="16"/>
                <w:szCs w:val="16"/>
              </w:rPr>
            </w:pPr>
          </w:p>
        </w:tc>
      </w:tr>
      <w:tr w:rsidR="00EF0FD1" w:rsidRPr="00EA6DFA" w14:paraId="253E15FE" w14:textId="77777777" w:rsidTr="00C811AC">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c>
          <w:tcPr>
            <w:tcW w:w="3510" w:type="dxa"/>
            <w:gridSpan w:val="2"/>
            <w:tcBorders>
              <w:top w:val="single" w:sz="6" w:space="0" w:color="auto"/>
              <w:left w:val="single" w:sz="6" w:space="0" w:color="auto"/>
              <w:bottom w:val="single" w:sz="6" w:space="0" w:color="auto"/>
              <w:right w:val="single" w:sz="6" w:space="0" w:color="auto"/>
            </w:tcBorders>
            <w:shd w:val="clear" w:color="auto" w:fill="auto"/>
          </w:tcPr>
          <w:p w14:paraId="0B308B7E" w14:textId="77777777" w:rsidR="00EF0FD1" w:rsidRDefault="00EF0FD1" w:rsidP="00EF0FD1">
            <w:pPr>
              <w:spacing w:after="0" w:line="240" w:lineRule="auto"/>
              <w:rPr>
                <w:rFonts w:ascii="Arial" w:eastAsia="Arial" w:hAnsi="Arial" w:cs="Arial"/>
                <w:sz w:val="16"/>
                <w:szCs w:val="16"/>
              </w:rPr>
            </w:pPr>
            <w:r>
              <w:rPr>
                <w:rFonts w:ascii="Arial" w:eastAsia="Arial" w:hAnsi="Arial" w:cs="Arial"/>
                <w:sz w:val="16"/>
                <w:szCs w:val="16"/>
              </w:rPr>
              <w:t xml:space="preserve">Medium Confidence </w:t>
            </w:r>
          </w:p>
          <w:p w14:paraId="6064215C" w14:textId="77777777" w:rsidR="00EF0FD1" w:rsidRPr="00EA6DFA" w:rsidRDefault="00EF0FD1" w:rsidP="00EF0FD1">
            <w:pPr>
              <w:spacing w:after="0" w:line="240" w:lineRule="auto"/>
              <w:rPr>
                <w:rFonts w:ascii="Arial" w:eastAsia="Arial" w:hAnsi="Arial" w:cs="Arial"/>
                <w:sz w:val="16"/>
                <w:szCs w:val="16"/>
              </w:rPr>
            </w:pPr>
            <w:r>
              <w:rPr>
                <w:rFonts w:ascii="Arial" w:eastAsia="Arial" w:hAnsi="Arial" w:cs="Arial"/>
                <w:sz w:val="16"/>
                <w:szCs w:val="16"/>
              </w:rPr>
              <w:t>(Confirm “If necessary” range)</w:t>
            </w:r>
          </w:p>
        </w:tc>
        <w:tc>
          <w:tcPr>
            <w:tcW w:w="5940" w:type="dxa"/>
            <w:gridSpan w:val="2"/>
            <w:tcBorders>
              <w:top w:val="single" w:sz="6" w:space="0" w:color="auto"/>
              <w:left w:val="single" w:sz="6" w:space="0" w:color="auto"/>
              <w:bottom w:val="single" w:sz="6" w:space="0" w:color="auto"/>
              <w:right w:val="single" w:sz="6" w:space="0" w:color="auto"/>
            </w:tcBorders>
            <w:shd w:val="clear" w:color="auto" w:fill="auto"/>
          </w:tcPr>
          <w:p w14:paraId="7C60B649" w14:textId="6159A0BC" w:rsidR="00EF0FD1" w:rsidRPr="00EA6DFA" w:rsidRDefault="00EF0FD1" w:rsidP="00EF0FD1">
            <w:pPr>
              <w:spacing w:after="0" w:line="240" w:lineRule="auto"/>
              <w:rPr>
                <w:rFonts w:ascii="Arial" w:eastAsia="Arial" w:hAnsi="Arial" w:cs="Arial"/>
                <w:sz w:val="16"/>
                <w:szCs w:val="16"/>
              </w:rPr>
            </w:pPr>
            <w:r>
              <w:rPr>
                <w:rFonts w:ascii="Arial" w:eastAsia="Arial" w:hAnsi="Arial" w:cs="Arial"/>
                <w:sz w:val="16"/>
                <w:szCs w:val="16"/>
              </w:rPr>
              <w:t>.40-.60</w:t>
            </w:r>
          </w:p>
        </w:tc>
      </w:tr>
    </w:tbl>
    <w:p w14:paraId="27833CC9" w14:textId="20096932" w:rsidR="006F1D42" w:rsidRDefault="006F1D42" w:rsidP="006F1D42">
      <w:r>
        <w:br/>
      </w:r>
    </w:p>
    <w:p w14:paraId="4ADECEA9" w14:textId="77777777" w:rsidR="00CB4119" w:rsidRDefault="00CB4119">
      <w:pPr>
        <w:spacing w:after="0" w:line="240" w:lineRule="auto"/>
        <w:rPr>
          <w:rFonts w:ascii="Cambria" w:eastAsia="Times New Roman" w:hAnsi="Cambria"/>
          <w:b/>
          <w:bCs/>
          <w:color w:val="4F81BD"/>
          <w:sz w:val="26"/>
          <w:szCs w:val="26"/>
        </w:rPr>
      </w:pPr>
      <w:bookmarkStart w:id="64" w:name="_Toc34307549"/>
      <w:r>
        <w:br w:type="page"/>
      </w:r>
    </w:p>
    <w:p w14:paraId="75137346" w14:textId="4806E07C" w:rsidR="00FC5F09" w:rsidRDefault="00AD1F20" w:rsidP="00FC5F09">
      <w:pPr>
        <w:pStyle w:val="Heading2"/>
      </w:pPr>
      <w:bookmarkStart w:id="65" w:name="_Toc38525180"/>
      <w:r>
        <w:lastRenderedPageBreak/>
        <w:t>0</w:t>
      </w:r>
      <w:r w:rsidR="007A18FC">
        <w:t>120</w:t>
      </w:r>
      <w:r>
        <w:t>_</w:t>
      </w:r>
      <w:r w:rsidR="00587855">
        <w:t>MoreOptions</w:t>
      </w:r>
      <w:bookmarkEnd w:id="64"/>
      <w:bookmarkEnd w:id="65"/>
    </w:p>
    <w:tbl>
      <w:tblPr>
        <w:tblW w:w="945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620"/>
        <w:gridCol w:w="1890"/>
        <w:gridCol w:w="1800"/>
        <w:gridCol w:w="4140"/>
      </w:tblGrid>
      <w:tr w:rsidR="00FC5F09" w:rsidRPr="009C7D98" w14:paraId="010F3324" w14:textId="77777777" w:rsidTr="003965C1">
        <w:tc>
          <w:tcPr>
            <w:tcW w:w="9450" w:type="dxa"/>
            <w:gridSpan w:val="4"/>
            <w:tcBorders>
              <w:top w:val="single" w:sz="4" w:space="0" w:color="000000"/>
              <w:left w:val="single" w:sz="4" w:space="0" w:color="000000"/>
              <w:bottom w:val="single" w:sz="4" w:space="0" w:color="000000"/>
              <w:right w:val="single" w:sz="4" w:space="0" w:color="000000"/>
            </w:tcBorders>
            <w:shd w:val="clear" w:color="auto" w:fill="BFBFBF"/>
          </w:tcPr>
          <w:p w14:paraId="063A2E4F" w14:textId="77777777" w:rsidR="00FC5F09" w:rsidRPr="00C811AC" w:rsidRDefault="00FC5F09" w:rsidP="003965C1">
            <w:pPr>
              <w:spacing w:after="0" w:line="240" w:lineRule="auto"/>
              <w:rPr>
                <w:b/>
                <w:sz w:val="24"/>
                <w:szCs w:val="24"/>
              </w:rPr>
            </w:pPr>
            <w:r w:rsidRPr="00C811AC">
              <w:rPr>
                <w:b/>
                <w:sz w:val="24"/>
                <w:szCs w:val="24"/>
              </w:rPr>
              <w:t>Dialog Module</w:t>
            </w:r>
          </w:p>
        </w:tc>
      </w:tr>
      <w:tr w:rsidR="00FC5F09" w:rsidRPr="009C7D98" w14:paraId="3BE6303B" w14:textId="77777777" w:rsidTr="003965C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c>
          <w:tcPr>
            <w:tcW w:w="9450" w:type="dxa"/>
            <w:gridSpan w:val="4"/>
            <w:shd w:val="clear" w:color="auto" w:fill="auto"/>
          </w:tcPr>
          <w:p w14:paraId="3F29A686" w14:textId="4AB3832E" w:rsidR="00FC5F09" w:rsidRPr="00CC54B2" w:rsidRDefault="00CC54B2" w:rsidP="00AD1F20">
            <w:pPr>
              <w:spacing w:after="0" w:line="240" w:lineRule="auto"/>
              <w:rPr>
                <w:rFonts w:ascii="Arial" w:eastAsia="Arial" w:hAnsi="Arial" w:cs="Arial"/>
                <w:b/>
                <w:i/>
                <w:color w:val="000000" w:themeColor="text1"/>
                <w:sz w:val="16"/>
                <w:szCs w:val="16"/>
              </w:rPr>
            </w:pPr>
            <w:r w:rsidRPr="00CC54B2">
              <w:rPr>
                <w:rFonts w:ascii="Arial" w:eastAsia="Arial" w:hAnsi="Arial" w:cs="Arial"/>
                <w:color w:val="000000" w:themeColor="text1"/>
                <w:sz w:val="16"/>
                <w:szCs w:val="16"/>
              </w:rPr>
              <w:t>Ask for a menu choice</w:t>
            </w:r>
          </w:p>
        </w:tc>
      </w:tr>
      <w:tr w:rsidR="00FC5F09" w:rsidRPr="009C7D98" w14:paraId="751F3871" w14:textId="77777777" w:rsidTr="003965C1">
        <w:tc>
          <w:tcPr>
            <w:tcW w:w="9450" w:type="dxa"/>
            <w:gridSpan w:val="4"/>
            <w:tcBorders>
              <w:top w:val="single" w:sz="4" w:space="0" w:color="000000"/>
              <w:left w:val="single" w:sz="4" w:space="0" w:color="000000"/>
              <w:bottom w:val="single" w:sz="4" w:space="0" w:color="000000"/>
              <w:right w:val="single" w:sz="4" w:space="0" w:color="000000"/>
            </w:tcBorders>
            <w:shd w:val="clear" w:color="auto" w:fill="BFBFBF"/>
          </w:tcPr>
          <w:p w14:paraId="08D52CAA" w14:textId="77777777" w:rsidR="00FC5F09" w:rsidRPr="00C811AC" w:rsidRDefault="00FC5F09" w:rsidP="003965C1">
            <w:pPr>
              <w:spacing w:after="0" w:line="240" w:lineRule="auto"/>
              <w:ind w:right="-18"/>
              <w:rPr>
                <w:b/>
                <w:sz w:val="24"/>
                <w:szCs w:val="24"/>
              </w:rPr>
            </w:pPr>
            <w:r w:rsidRPr="00C811AC">
              <w:rPr>
                <w:b/>
                <w:sz w:val="24"/>
                <w:szCs w:val="24"/>
              </w:rPr>
              <w:t>Prompts</w:t>
            </w:r>
          </w:p>
        </w:tc>
      </w:tr>
      <w:tr w:rsidR="00FC5F09" w:rsidRPr="009C7D98" w14:paraId="5CA88FC3" w14:textId="77777777" w:rsidTr="003965C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c>
          <w:tcPr>
            <w:tcW w:w="1620" w:type="dxa"/>
            <w:shd w:val="clear" w:color="auto" w:fill="D9E2F3"/>
          </w:tcPr>
          <w:p w14:paraId="49C53A37" w14:textId="77777777" w:rsidR="00FC5F09" w:rsidRPr="009C7D98" w:rsidRDefault="00FC5F09" w:rsidP="003965C1">
            <w:pPr>
              <w:spacing w:after="0" w:line="240" w:lineRule="auto"/>
              <w:rPr>
                <w:rFonts w:ascii="Arial" w:eastAsia="Times New Roman" w:hAnsi="Arial" w:cs="Arial"/>
                <w:sz w:val="16"/>
                <w:szCs w:val="16"/>
              </w:rPr>
            </w:pPr>
            <w:r w:rsidRPr="009C7D98">
              <w:rPr>
                <w:rFonts w:ascii="Arial" w:eastAsia="Arial" w:hAnsi="Arial" w:cs="Arial"/>
                <w:b/>
                <w:i/>
                <w:sz w:val="16"/>
                <w:szCs w:val="16"/>
              </w:rPr>
              <w:t>Type</w:t>
            </w:r>
          </w:p>
        </w:tc>
        <w:tc>
          <w:tcPr>
            <w:tcW w:w="1890" w:type="dxa"/>
            <w:shd w:val="clear" w:color="auto" w:fill="D9E2F3"/>
          </w:tcPr>
          <w:p w14:paraId="2E5730DD" w14:textId="77777777" w:rsidR="00FC5F09" w:rsidRPr="009C7D98" w:rsidRDefault="00FC5F09" w:rsidP="003965C1">
            <w:pPr>
              <w:spacing w:after="0" w:line="240" w:lineRule="auto"/>
              <w:rPr>
                <w:rFonts w:ascii="Arial" w:eastAsia="Times New Roman" w:hAnsi="Arial" w:cs="Arial"/>
                <w:sz w:val="16"/>
                <w:szCs w:val="16"/>
              </w:rPr>
            </w:pPr>
            <w:r w:rsidRPr="009C7D98">
              <w:rPr>
                <w:rFonts w:ascii="Arial" w:eastAsia="Arial" w:hAnsi="Arial" w:cs="Arial"/>
                <w:b/>
                <w:i/>
                <w:sz w:val="16"/>
                <w:szCs w:val="16"/>
              </w:rPr>
              <w:t>Condition</w:t>
            </w:r>
          </w:p>
        </w:tc>
        <w:tc>
          <w:tcPr>
            <w:tcW w:w="1800" w:type="dxa"/>
            <w:shd w:val="clear" w:color="auto" w:fill="D9E2F3"/>
          </w:tcPr>
          <w:p w14:paraId="61FA62CD" w14:textId="77777777" w:rsidR="00FC5F09" w:rsidRPr="009C7D98" w:rsidRDefault="00FC5F09" w:rsidP="003965C1">
            <w:pPr>
              <w:spacing w:after="0" w:line="240" w:lineRule="auto"/>
              <w:rPr>
                <w:rFonts w:ascii="Arial" w:eastAsia="Times New Roman" w:hAnsi="Arial" w:cs="Arial"/>
                <w:sz w:val="16"/>
                <w:szCs w:val="16"/>
              </w:rPr>
            </w:pPr>
            <w:proofErr w:type="spellStart"/>
            <w:r w:rsidRPr="009C7D98">
              <w:rPr>
                <w:rFonts w:ascii="Arial" w:eastAsia="Arial" w:hAnsi="Arial" w:cs="Arial"/>
                <w:b/>
                <w:i/>
                <w:sz w:val="16"/>
                <w:szCs w:val="16"/>
              </w:rPr>
              <w:t>VoiceFile</w:t>
            </w:r>
            <w:proofErr w:type="spellEnd"/>
          </w:p>
        </w:tc>
        <w:tc>
          <w:tcPr>
            <w:tcW w:w="4140" w:type="dxa"/>
            <w:shd w:val="clear" w:color="auto" w:fill="D9E2F3"/>
          </w:tcPr>
          <w:p w14:paraId="5DAD4E7A" w14:textId="77777777" w:rsidR="00FC5F09" w:rsidRPr="009C7D98" w:rsidRDefault="00FC5F09" w:rsidP="003965C1">
            <w:pPr>
              <w:spacing w:after="0" w:line="240" w:lineRule="auto"/>
              <w:rPr>
                <w:rFonts w:ascii="Arial" w:eastAsia="Times New Roman" w:hAnsi="Arial" w:cs="Arial"/>
                <w:sz w:val="16"/>
                <w:szCs w:val="16"/>
              </w:rPr>
            </w:pPr>
            <w:r w:rsidRPr="009C7D98">
              <w:rPr>
                <w:rFonts w:ascii="Arial" w:eastAsia="Arial" w:hAnsi="Arial" w:cs="Arial"/>
                <w:b/>
                <w:i/>
                <w:sz w:val="16"/>
                <w:szCs w:val="16"/>
              </w:rPr>
              <w:t>Wording</w:t>
            </w:r>
          </w:p>
        </w:tc>
      </w:tr>
      <w:tr w:rsidR="00F802C1" w:rsidRPr="007544B5" w14:paraId="0843A27F" w14:textId="77777777" w:rsidTr="003965C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c>
          <w:tcPr>
            <w:tcW w:w="1620" w:type="dxa"/>
          </w:tcPr>
          <w:p w14:paraId="49A005D4" w14:textId="77777777" w:rsidR="00F802C1" w:rsidRPr="009C7D98" w:rsidRDefault="00F802C1" w:rsidP="00F802C1">
            <w:pPr>
              <w:spacing w:after="0" w:line="240" w:lineRule="auto"/>
              <w:rPr>
                <w:rFonts w:ascii="Arial" w:eastAsia="Arial" w:hAnsi="Arial" w:cs="Arial"/>
                <w:sz w:val="16"/>
                <w:szCs w:val="16"/>
              </w:rPr>
            </w:pPr>
            <w:r w:rsidRPr="009C7D98">
              <w:rPr>
                <w:rFonts w:ascii="Arial" w:eastAsia="Arial" w:hAnsi="Arial" w:cs="Arial"/>
                <w:sz w:val="16"/>
                <w:szCs w:val="16"/>
              </w:rPr>
              <w:t>PROMPT-1</w:t>
            </w:r>
          </w:p>
        </w:tc>
        <w:tc>
          <w:tcPr>
            <w:tcW w:w="1890" w:type="dxa"/>
          </w:tcPr>
          <w:p w14:paraId="1B0C75A0" w14:textId="77777777" w:rsidR="00F802C1" w:rsidRPr="009C7D98" w:rsidRDefault="00F802C1" w:rsidP="00F802C1">
            <w:pPr>
              <w:spacing w:after="0" w:line="240" w:lineRule="auto"/>
              <w:rPr>
                <w:rFonts w:ascii="Arial" w:eastAsia="Arial" w:hAnsi="Arial" w:cs="Arial"/>
                <w:sz w:val="16"/>
                <w:szCs w:val="16"/>
              </w:rPr>
            </w:pPr>
            <w:r>
              <w:rPr>
                <w:rFonts w:ascii="Arial" w:eastAsia="Arial" w:hAnsi="Arial" w:cs="Arial"/>
                <w:sz w:val="16"/>
                <w:szCs w:val="16"/>
              </w:rPr>
              <w:t>--</w:t>
            </w:r>
          </w:p>
        </w:tc>
        <w:tc>
          <w:tcPr>
            <w:tcW w:w="1800" w:type="dxa"/>
          </w:tcPr>
          <w:p w14:paraId="48094C46" w14:textId="50DD7DC0" w:rsidR="00F802C1" w:rsidRPr="003965C1" w:rsidRDefault="00F802C1" w:rsidP="00F802C1">
            <w:pPr>
              <w:spacing w:after="0" w:line="240" w:lineRule="auto"/>
              <w:rPr>
                <w:rFonts w:ascii="Arial" w:eastAsia="Times New Roman" w:hAnsi="Arial" w:cs="Arial"/>
                <w:sz w:val="16"/>
                <w:szCs w:val="16"/>
              </w:rPr>
            </w:pPr>
            <w:r>
              <w:rPr>
                <w:rFonts w:ascii="Arial" w:hAnsi="Arial" w:cs="Arial"/>
                <w:sz w:val="16"/>
                <w:szCs w:val="16"/>
              </w:rPr>
              <w:t>0120HWSEMenu</w:t>
            </w:r>
            <w:r w:rsidRPr="003965C1">
              <w:rPr>
                <w:rFonts w:ascii="Arial" w:hAnsi="Arial" w:cs="Arial"/>
                <w:sz w:val="16"/>
                <w:szCs w:val="16"/>
              </w:rPr>
              <w:t>.wav</w:t>
            </w:r>
          </w:p>
        </w:tc>
        <w:tc>
          <w:tcPr>
            <w:tcW w:w="4140" w:type="dxa"/>
          </w:tcPr>
          <w:p w14:paraId="27BFE868" w14:textId="0712FFD0" w:rsidR="00F802C1" w:rsidRPr="00191A84" w:rsidRDefault="007544B5" w:rsidP="00F802C1">
            <w:pPr>
              <w:spacing w:after="0" w:line="240" w:lineRule="auto"/>
              <w:rPr>
                <w:rFonts w:ascii="Arial" w:eastAsia="Arial" w:hAnsi="Arial" w:cs="Arial"/>
                <w:color w:val="0070C0"/>
                <w:sz w:val="16"/>
                <w:szCs w:val="16"/>
                <w:lang w:val="es-419"/>
              </w:rPr>
            </w:pPr>
            <w:ins w:id="66" w:author="Prada, Leandro (Leo) **CTR**" w:date="2020-06-08T12:37:00Z">
              <w:r w:rsidRPr="007544B5">
                <w:rPr>
                  <w:rFonts w:ascii="Arial" w:eastAsia="Arial" w:hAnsi="Arial" w:cs="Arial"/>
                  <w:color w:val="0070C0"/>
                  <w:sz w:val="16"/>
                  <w:szCs w:val="16"/>
                  <w:lang w:val="es-419"/>
                  <w:rPrChange w:id="67" w:author="Prada, Leandro (Leo) **CTR**" w:date="2020-06-08T12:37:00Z">
                    <w:rPr>
                      <w:rFonts w:cs="Calibri"/>
                      <w:color w:val="000000"/>
                    </w:rPr>
                  </w:rPrChange>
                </w:rPr>
                <w:t>Puede decir... Recompensas de Wyndham, conversión de puntos, elección del intervalo personal o hablar con un representante.</w:t>
              </w:r>
            </w:ins>
            <w:del w:id="68" w:author="Prada, Leandro (Leo) **CTR**" w:date="2020-06-08T12:37:00Z">
              <w:r w:rsidR="00F802C1" w:rsidRPr="00191A84" w:rsidDel="007544B5">
                <w:rPr>
                  <w:rFonts w:ascii="Arial" w:eastAsia="Arial" w:hAnsi="Arial" w:cs="Arial"/>
                  <w:color w:val="0070C0"/>
                  <w:sz w:val="16"/>
                  <w:szCs w:val="16"/>
                  <w:lang w:val="es-419"/>
                </w:rPr>
                <w:delText>Puede decir ... Programa Wyndham rewards, conversi</w:delText>
              </w:r>
              <w:r w:rsidR="00FB50B6" w:rsidDel="007544B5">
                <w:rPr>
                  <w:rFonts w:ascii="Arial" w:eastAsia="Arial" w:hAnsi="Arial" w:cs="Arial"/>
                  <w:color w:val="0070C0"/>
                  <w:sz w:val="16"/>
                  <w:szCs w:val="16"/>
                  <w:lang w:val="es-419"/>
                </w:rPr>
                <w:delText>ó</w:delText>
              </w:r>
              <w:r w:rsidR="00F802C1" w:rsidRPr="00191A84" w:rsidDel="007544B5">
                <w:rPr>
                  <w:rFonts w:ascii="Arial" w:eastAsia="Arial" w:hAnsi="Arial" w:cs="Arial"/>
                  <w:color w:val="0070C0"/>
                  <w:sz w:val="16"/>
                  <w:szCs w:val="16"/>
                  <w:lang w:val="es-419"/>
                </w:rPr>
                <w:delText>n de puntos, opcion de intervalo personal, o hablar con un agente.</w:delText>
              </w:r>
            </w:del>
          </w:p>
        </w:tc>
      </w:tr>
      <w:tr w:rsidR="00F802C1" w:rsidRPr="009C7D98" w14:paraId="2B57C355" w14:textId="77777777" w:rsidTr="003965C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c>
          <w:tcPr>
            <w:tcW w:w="1620" w:type="dxa"/>
          </w:tcPr>
          <w:p w14:paraId="25BD84E8" w14:textId="77777777" w:rsidR="00F802C1" w:rsidRPr="009C7D98" w:rsidRDefault="00F802C1" w:rsidP="00F802C1">
            <w:pPr>
              <w:spacing w:after="0" w:line="240" w:lineRule="auto"/>
              <w:rPr>
                <w:rFonts w:ascii="Arial" w:eastAsia="Arial" w:hAnsi="Arial" w:cs="Arial"/>
                <w:sz w:val="16"/>
                <w:szCs w:val="16"/>
              </w:rPr>
            </w:pPr>
            <w:r w:rsidRPr="009C7D98">
              <w:rPr>
                <w:rFonts w:ascii="Arial" w:eastAsia="Arial" w:hAnsi="Arial" w:cs="Arial"/>
                <w:sz w:val="16"/>
                <w:szCs w:val="16"/>
              </w:rPr>
              <w:t>PROMPT-2</w:t>
            </w:r>
          </w:p>
        </w:tc>
        <w:tc>
          <w:tcPr>
            <w:tcW w:w="1890" w:type="dxa"/>
          </w:tcPr>
          <w:p w14:paraId="72A0768B" w14:textId="77777777" w:rsidR="00F802C1" w:rsidRPr="009C7D98" w:rsidRDefault="00F802C1" w:rsidP="00F802C1">
            <w:pPr>
              <w:spacing w:after="0" w:line="240" w:lineRule="auto"/>
              <w:rPr>
                <w:rFonts w:ascii="Arial" w:eastAsia="Arial" w:hAnsi="Arial" w:cs="Arial"/>
                <w:sz w:val="16"/>
                <w:szCs w:val="16"/>
              </w:rPr>
            </w:pPr>
            <w:r>
              <w:rPr>
                <w:rFonts w:ascii="Arial" w:eastAsia="Arial" w:hAnsi="Arial" w:cs="Arial"/>
                <w:sz w:val="16"/>
                <w:szCs w:val="16"/>
              </w:rPr>
              <w:t>--</w:t>
            </w:r>
          </w:p>
        </w:tc>
        <w:tc>
          <w:tcPr>
            <w:tcW w:w="1800" w:type="dxa"/>
          </w:tcPr>
          <w:p w14:paraId="10F0B087" w14:textId="0185433A" w:rsidR="00F802C1" w:rsidRPr="003965C1" w:rsidRDefault="00F802C1" w:rsidP="00F802C1">
            <w:pPr>
              <w:spacing w:after="0" w:line="240" w:lineRule="auto"/>
              <w:rPr>
                <w:rFonts w:ascii="Arial" w:eastAsia="Arial" w:hAnsi="Arial" w:cs="Arial"/>
                <w:sz w:val="16"/>
                <w:szCs w:val="16"/>
              </w:rPr>
            </w:pPr>
            <w:r>
              <w:rPr>
                <w:rFonts w:ascii="Arial" w:hAnsi="Arial" w:cs="Arial"/>
                <w:sz w:val="16"/>
                <w:szCs w:val="16"/>
              </w:rPr>
              <w:t>0120HWSEMenuRetry</w:t>
            </w:r>
            <w:r w:rsidRPr="003965C1">
              <w:rPr>
                <w:rFonts w:ascii="Arial" w:hAnsi="Arial" w:cs="Arial"/>
                <w:sz w:val="16"/>
                <w:szCs w:val="16"/>
              </w:rPr>
              <w:t>.wav</w:t>
            </w:r>
          </w:p>
        </w:tc>
        <w:tc>
          <w:tcPr>
            <w:tcW w:w="4140" w:type="dxa"/>
          </w:tcPr>
          <w:p w14:paraId="463E8F4A" w14:textId="77777777" w:rsidR="007544B5" w:rsidRPr="007544B5" w:rsidRDefault="007544B5" w:rsidP="007544B5">
            <w:pPr>
              <w:spacing w:after="0" w:line="240" w:lineRule="auto"/>
              <w:rPr>
                <w:ins w:id="69" w:author="Prada, Leandro (Leo) **CTR**" w:date="2020-06-08T12:37:00Z"/>
                <w:rFonts w:ascii="Arial" w:eastAsia="Arial" w:hAnsi="Arial" w:cs="Arial"/>
                <w:color w:val="0070C0"/>
                <w:sz w:val="16"/>
                <w:szCs w:val="16"/>
                <w:lang w:val="es-419"/>
                <w:rPrChange w:id="70" w:author="Prada, Leandro (Leo) **CTR**" w:date="2020-06-08T12:37:00Z">
                  <w:rPr>
                    <w:ins w:id="71" w:author="Prada, Leandro (Leo) **CTR**" w:date="2020-06-08T12:37:00Z"/>
                    <w:rFonts w:cs="Calibri"/>
                    <w:color w:val="000000"/>
                  </w:rPr>
                </w:rPrChange>
              </w:rPr>
            </w:pPr>
            <w:ins w:id="72" w:author="Prada, Leandro (Leo) **CTR**" w:date="2020-06-08T12:37:00Z">
              <w:r w:rsidRPr="007544B5">
                <w:rPr>
                  <w:rFonts w:ascii="Arial" w:eastAsia="Arial" w:hAnsi="Arial" w:cs="Arial"/>
                  <w:color w:val="0070C0"/>
                  <w:sz w:val="16"/>
                  <w:szCs w:val="16"/>
                  <w:lang w:val="es-419"/>
                  <w:rPrChange w:id="73" w:author="Prada, Leandro (Leo) **CTR**" w:date="2020-06-08T12:37:00Z">
                    <w:rPr>
                      <w:rFonts w:cs="Calibri"/>
                      <w:color w:val="000000"/>
                    </w:rPr>
                  </w:rPrChange>
                </w:rPr>
                <w:t xml:space="preserve">Para las recompensas de Wyndham, oprima 1. Conversión de puntos, 2. Para preguntas sobre su elección de intervalo personal, 3. Para hablar con un </w:t>
              </w:r>
              <w:proofErr w:type="spellStart"/>
              <w:r w:rsidRPr="007544B5">
                <w:rPr>
                  <w:rFonts w:ascii="Arial" w:eastAsia="Arial" w:hAnsi="Arial" w:cs="Arial"/>
                  <w:color w:val="0070C0"/>
                  <w:sz w:val="16"/>
                  <w:szCs w:val="16"/>
                  <w:lang w:val="es-419"/>
                  <w:rPrChange w:id="74" w:author="Prada, Leandro (Leo) **CTR**" w:date="2020-06-08T12:37:00Z">
                    <w:rPr>
                      <w:rFonts w:cs="Calibri"/>
                      <w:color w:val="000000"/>
                    </w:rPr>
                  </w:rPrChange>
                </w:rPr>
                <w:t>representante</w:t>
              </w:r>
              <w:proofErr w:type="spellEnd"/>
              <w:r w:rsidRPr="007544B5">
                <w:rPr>
                  <w:rFonts w:ascii="Arial" w:eastAsia="Arial" w:hAnsi="Arial" w:cs="Arial"/>
                  <w:color w:val="0070C0"/>
                  <w:sz w:val="16"/>
                  <w:szCs w:val="16"/>
                  <w:lang w:val="es-419"/>
                  <w:rPrChange w:id="75" w:author="Prada, Leandro (Leo) **CTR**" w:date="2020-06-08T12:37:00Z">
                    <w:rPr>
                      <w:rFonts w:cs="Calibri"/>
                      <w:color w:val="000000"/>
                    </w:rPr>
                  </w:rPrChange>
                </w:rPr>
                <w:t xml:space="preserve">, </w:t>
              </w:r>
              <w:proofErr w:type="spellStart"/>
              <w:r w:rsidRPr="007544B5">
                <w:rPr>
                  <w:rFonts w:ascii="Arial" w:eastAsia="Arial" w:hAnsi="Arial" w:cs="Arial"/>
                  <w:color w:val="0070C0"/>
                  <w:sz w:val="16"/>
                  <w:szCs w:val="16"/>
                  <w:lang w:val="es-419"/>
                  <w:rPrChange w:id="76" w:author="Prada, Leandro (Leo) **CTR**" w:date="2020-06-08T12:37:00Z">
                    <w:rPr>
                      <w:rFonts w:cs="Calibri"/>
                      <w:color w:val="000000"/>
                    </w:rPr>
                  </w:rPrChange>
                </w:rPr>
                <w:t>oprima</w:t>
              </w:r>
              <w:proofErr w:type="spellEnd"/>
              <w:r w:rsidRPr="007544B5">
                <w:rPr>
                  <w:rFonts w:ascii="Arial" w:eastAsia="Arial" w:hAnsi="Arial" w:cs="Arial"/>
                  <w:color w:val="0070C0"/>
                  <w:sz w:val="16"/>
                  <w:szCs w:val="16"/>
                  <w:lang w:val="es-419"/>
                  <w:rPrChange w:id="77" w:author="Prada, Leandro (Leo) **CTR**" w:date="2020-06-08T12:37:00Z">
                    <w:rPr>
                      <w:rFonts w:cs="Calibri"/>
                      <w:color w:val="000000"/>
                    </w:rPr>
                  </w:rPrChange>
                </w:rPr>
                <w:t xml:space="preserve"> 0.</w:t>
              </w:r>
            </w:ins>
          </w:p>
          <w:p w14:paraId="7CB0F299" w14:textId="428272D3" w:rsidR="00F802C1" w:rsidRPr="00F802C1" w:rsidRDefault="00F802C1" w:rsidP="00F802C1">
            <w:pPr>
              <w:spacing w:after="0" w:line="240" w:lineRule="auto"/>
              <w:rPr>
                <w:rFonts w:ascii="Arial" w:eastAsia="Arial" w:hAnsi="Arial" w:cs="Arial"/>
                <w:color w:val="0070C0"/>
                <w:sz w:val="16"/>
                <w:szCs w:val="16"/>
              </w:rPr>
            </w:pPr>
            <w:del w:id="78" w:author="Prada, Leandro (Leo) **CTR**" w:date="2020-06-08T12:37:00Z">
              <w:r w:rsidRPr="00191A84" w:rsidDel="007544B5">
                <w:rPr>
                  <w:rFonts w:ascii="Arial" w:eastAsia="Arial" w:hAnsi="Arial" w:cs="Arial"/>
                  <w:color w:val="0070C0"/>
                  <w:sz w:val="16"/>
                  <w:szCs w:val="16"/>
                  <w:lang w:val="es-419"/>
                </w:rPr>
                <w:delText>Para el programa Wyndham rewards, presione 1. Conversi</w:delText>
              </w:r>
              <w:r w:rsidR="00FB50B6" w:rsidDel="007544B5">
                <w:rPr>
                  <w:rFonts w:ascii="Arial" w:eastAsia="Arial" w:hAnsi="Arial" w:cs="Arial"/>
                  <w:color w:val="0070C0"/>
                  <w:sz w:val="16"/>
                  <w:szCs w:val="16"/>
                  <w:lang w:val="es-419"/>
                </w:rPr>
                <w:delText>ó</w:delText>
              </w:r>
              <w:r w:rsidRPr="00191A84" w:rsidDel="007544B5">
                <w:rPr>
                  <w:rFonts w:ascii="Arial" w:eastAsia="Arial" w:hAnsi="Arial" w:cs="Arial"/>
                  <w:color w:val="0070C0"/>
                  <w:sz w:val="16"/>
                  <w:szCs w:val="16"/>
                  <w:lang w:val="es-419"/>
                </w:rPr>
                <w:delText xml:space="preserve">n de puntos, 2. Preguntas sobre su opcion de intervalo personal, 3. </w:delText>
              </w:r>
              <w:r w:rsidRPr="00F802C1" w:rsidDel="007544B5">
                <w:rPr>
                  <w:rFonts w:ascii="Arial" w:eastAsia="Arial" w:hAnsi="Arial" w:cs="Arial"/>
                  <w:color w:val="0070C0"/>
                  <w:sz w:val="16"/>
                  <w:szCs w:val="16"/>
                </w:rPr>
                <w:delText>Para hablar con un agente</w:delText>
              </w:r>
              <w:r w:rsidR="00FB50B6" w:rsidDel="007544B5">
                <w:rPr>
                  <w:rFonts w:ascii="Arial" w:eastAsia="Arial" w:hAnsi="Arial" w:cs="Arial"/>
                  <w:color w:val="0070C0"/>
                  <w:sz w:val="16"/>
                  <w:szCs w:val="16"/>
                </w:rPr>
                <w:delText>,</w:delText>
              </w:r>
              <w:r w:rsidRPr="00F802C1" w:rsidDel="007544B5">
                <w:rPr>
                  <w:rFonts w:ascii="Arial" w:eastAsia="Arial" w:hAnsi="Arial" w:cs="Arial"/>
                  <w:color w:val="0070C0"/>
                  <w:sz w:val="16"/>
                  <w:szCs w:val="16"/>
                </w:rPr>
                <w:delText xml:space="preserve"> presione 0.</w:delText>
              </w:r>
            </w:del>
          </w:p>
        </w:tc>
      </w:tr>
      <w:tr w:rsidR="005412A5" w:rsidRPr="005A14F6" w14:paraId="003BDDC7" w14:textId="77777777" w:rsidTr="0084618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c>
          <w:tcPr>
            <w:tcW w:w="1620" w:type="dxa"/>
          </w:tcPr>
          <w:p w14:paraId="1CA1F0AB" w14:textId="77777777" w:rsidR="005412A5" w:rsidRPr="005A14F6" w:rsidRDefault="005412A5" w:rsidP="005412A5">
            <w:pPr>
              <w:spacing w:after="0" w:line="240" w:lineRule="auto"/>
              <w:rPr>
                <w:rFonts w:ascii="Arial" w:eastAsia="Arial" w:hAnsi="Arial" w:cs="Arial"/>
                <w:sz w:val="16"/>
                <w:szCs w:val="16"/>
              </w:rPr>
            </w:pPr>
            <w:r>
              <w:rPr>
                <w:rFonts w:ascii="Arial" w:eastAsia="Arial" w:hAnsi="Arial" w:cs="Arial"/>
                <w:sz w:val="16"/>
                <w:szCs w:val="16"/>
              </w:rPr>
              <w:t>NoInputNoMatch</w:t>
            </w:r>
            <w:r w:rsidRPr="005A14F6">
              <w:rPr>
                <w:rFonts w:ascii="Arial" w:eastAsia="Arial" w:hAnsi="Arial" w:cs="Arial"/>
                <w:sz w:val="16"/>
                <w:szCs w:val="16"/>
              </w:rPr>
              <w:t>-1</w:t>
            </w:r>
          </w:p>
        </w:tc>
        <w:tc>
          <w:tcPr>
            <w:tcW w:w="1890" w:type="dxa"/>
          </w:tcPr>
          <w:p w14:paraId="0B9A9E46" w14:textId="77777777" w:rsidR="005412A5" w:rsidRPr="005A14F6" w:rsidRDefault="005412A5" w:rsidP="005412A5">
            <w:pPr>
              <w:spacing w:after="0" w:line="240" w:lineRule="auto"/>
              <w:rPr>
                <w:rFonts w:ascii="Arial" w:eastAsia="Arial" w:hAnsi="Arial" w:cs="Arial"/>
                <w:sz w:val="16"/>
                <w:szCs w:val="16"/>
              </w:rPr>
            </w:pPr>
            <w:r w:rsidRPr="005A14F6">
              <w:rPr>
                <w:rFonts w:ascii="Arial" w:eastAsia="Arial" w:hAnsi="Arial" w:cs="Arial"/>
                <w:sz w:val="16"/>
                <w:szCs w:val="16"/>
              </w:rPr>
              <w:t>--</w:t>
            </w:r>
          </w:p>
        </w:tc>
        <w:tc>
          <w:tcPr>
            <w:tcW w:w="1800" w:type="dxa"/>
          </w:tcPr>
          <w:p w14:paraId="45B6A837" w14:textId="2E635011" w:rsidR="005412A5" w:rsidRPr="005A14F6" w:rsidRDefault="005412A5" w:rsidP="005412A5">
            <w:pPr>
              <w:spacing w:after="0" w:line="240" w:lineRule="auto"/>
              <w:rPr>
                <w:rFonts w:ascii="Arial" w:eastAsia="Times New Roman" w:hAnsi="Arial" w:cs="Arial"/>
                <w:sz w:val="16"/>
                <w:szCs w:val="16"/>
              </w:rPr>
            </w:pPr>
            <w:proofErr w:type="spellStart"/>
            <w:r>
              <w:rPr>
                <w:rFonts w:ascii="Arial" w:eastAsia="Times New Roman" w:hAnsi="Arial" w:cs="Arial"/>
                <w:sz w:val="16"/>
                <w:szCs w:val="16"/>
              </w:rPr>
              <w:t>gl_</w:t>
            </w:r>
            <w:r w:rsidR="00F802C1">
              <w:rPr>
                <w:rFonts w:ascii="Arial" w:eastAsia="Times New Roman" w:hAnsi="Arial" w:cs="Arial"/>
                <w:sz w:val="16"/>
                <w:szCs w:val="16"/>
              </w:rPr>
              <w:t>Lo</w:t>
            </w:r>
            <w:proofErr w:type="spellEnd"/>
            <w:r w:rsidR="00F802C1">
              <w:rPr>
                <w:rFonts w:ascii="Arial" w:eastAsia="Times New Roman" w:hAnsi="Arial" w:cs="Arial"/>
                <w:sz w:val="16"/>
                <w:szCs w:val="16"/>
              </w:rPr>
              <w:t xml:space="preserve"> siento.</w:t>
            </w:r>
            <w:r>
              <w:rPr>
                <w:rFonts w:ascii="Arial" w:eastAsia="Times New Roman" w:hAnsi="Arial" w:cs="Arial"/>
                <w:sz w:val="16"/>
                <w:szCs w:val="16"/>
              </w:rPr>
              <w:t>wav</w:t>
            </w:r>
          </w:p>
        </w:tc>
        <w:tc>
          <w:tcPr>
            <w:tcW w:w="4140" w:type="dxa"/>
          </w:tcPr>
          <w:p w14:paraId="0B601615" w14:textId="261591AA" w:rsidR="005412A5" w:rsidRPr="005A14F6" w:rsidRDefault="00F802C1" w:rsidP="005412A5">
            <w:pPr>
              <w:spacing w:after="0" w:line="240" w:lineRule="auto"/>
              <w:rPr>
                <w:rFonts w:ascii="Arial" w:eastAsia="Arial" w:hAnsi="Arial" w:cs="Arial"/>
                <w:color w:val="0070C0"/>
                <w:sz w:val="16"/>
                <w:szCs w:val="16"/>
              </w:rPr>
            </w:pPr>
            <w:r>
              <w:rPr>
                <w:rFonts w:ascii="Arial" w:eastAsia="Arial" w:hAnsi="Arial" w:cs="Arial"/>
                <w:color w:val="0070C0"/>
                <w:sz w:val="16"/>
                <w:szCs w:val="16"/>
              </w:rPr>
              <w:t xml:space="preserve">Lo </w:t>
            </w:r>
            <w:proofErr w:type="spellStart"/>
            <w:r>
              <w:rPr>
                <w:rFonts w:ascii="Arial" w:eastAsia="Arial" w:hAnsi="Arial" w:cs="Arial"/>
                <w:color w:val="0070C0"/>
                <w:sz w:val="16"/>
                <w:szCs w:val="16"/>
              </w:rPr>
              <w:t>siento</w:t>
            </w:r>
            <w:proofErr w:type="spellEnd"/>
            <w:r>
              <w:rPr>
                <w:rFonts w:ascii="Arial" w:eastAsia="Arial" w:hAnsi="Arial" w:cs="Arial"/>
                <w:color w:val="0070C0"/>
                <w:sz w:val="16"/>
                <w:szCs w:val="16"/>
              </w:rPr>
              <w:t>.</w:t>
            </w:r>
          </w:p>
        </w:tc>
      </w:tr>
      <w:tr w:rsidR="005412A5" w:rsidRPr="00565EA9" w14:paraId="5ADF003A" w14:textId="77777777" w:rsidTr="0084618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c>
          <w:tcPr>
            <w:tcW w:w="1620" w:type="dxa"/>
          </w:tcPr>
          <w:p w14:paraId="13B7CCF9" w14:textId="77777777" w:rsidR="005412A5" w:rsidRPr="005A14F6" w:rsidRDefault="005412A5" w:rsidP="005412A5">
            <w:pPr>
              <w:spacing w:after="0" w:line="240" w:lineRule="auto"/>
              <w:rPr>
                <w:rFonts w:ascii="Arial" w:eastAsia="Arial" w:hAnsi="Arial" w:cs="Arial"/>
                <w:sz w:val="16"/>
                <w:szCs w:val="16"/>
              </w:rPr>
            </w:pPr>
            <w:r>
              <w:rPr>
                <w:rFonts w:ascii="Arial" w:eastAsia="Arial" w:hAnsi="Arial" w:cs="Arial"/>
                <w:sz w:val="16"/>
                <w:szCs w:val="16"/>
              </w:rPr>
              <w:t>NoInputNoMatch-2</w:t>
            </w:r>
          </w:p>
        </w:tc>
        <w:tc>
          <w:tcPr>
            <w:tcW w:w="1890" w:type="dxa"/>
          </w:tcPr>
          <w:p w14:paraId="0D3F3059" w14:textId="77777777" w:rsidR="005412A5" w:rsidRPr="005A14F6" w:rsidRDefault="005412A5" w:rsidP="005412A5">
            <w:pPr>
              <w:spacing w:after="0" w:line="240" w:lineRule="auto"/>
              <w:rPr>
                <w:rFonts w:ascii="Arial" w:eastAsia="Arial" w:hAnsi="Arial" w:cs="Arial"/>
                <w:sz w:val="16"/>
                <w:szCs w:val="16"/>
              </w:rPr>
            </w:pPr>
            <w:r>
              <w:rPr>
                <w:rFonts w:ascii="Arial" w:eastAsia="Arial" w:hAnsi="Arial" w:cs="Arial"/>
                <w:sz w:val="16"/>
                <w:szCs w:val="16"/>
              </w:rPr>
              <w:t>--</w:t>
            </w:r>
          </w:p>
        </w:tc>
        <w:tc>
          <w:tcPr>
            <w:tcW w:w="1800" w:type="dxa"/>
          </w:tcPr>
          <w:p w14:paraId="4C2E778A" w14:textId="36F8547B" w:rsidR="005412A5" w:rsidRPr="005A14F6" w:rsidRDefault="005412A5" w:rsidP="005412A5">
            <w:pPr>
              <w:spacing w:after="0" w:line="240" w:lineRule="auto"/>
              <w:rPr>
                <w:rFonts w:ascii="Arial" w:eastAsia="Arial" w:hAnsi="Arial" w:cs="Arial"/>
                <w:sz w:val="16"/>
                <w:szCs w:val="16"/>
              </w:rPr>
            </w:pPr>
            <w:r>
              <w:rPr>
                <w:rFonts w:ascii="Arial" w:eastAsia="Times New Roman" w:hAnsi="Arial" w:cs="Arial"/>
                <w:sz w:val="16"/>
                <w:szCs w:val="16"/>
              </w:rPr>
              <w:t>gl_sorrytrouble.wav</w:t>
            </w:r>
          </w:p>
        </w:tc>
        <w:tc>
          <w:tcPr>
            <w:tcW w:w="4140" w:type="dxa"/>
          </w:tcPr>
          <w:p w14:paraId="2DACD7C9" w14:textId="50E1562D" w:rsidR="005412A5" w:rsidRPr="00355BF2" w:rsidRDefault="00355BF2" w:rsidP="005412A5">
            <w:pPr>
              <w:spacing w:after="0" w:line="240" w:lineRule="auto"/>
              <w:rPr>
                <w:rFonts w:ascii="Arial" w:eastAsia="Arial" w:hAnsi="Arial" w:cs="Arial"/>
                <w:color w:val="0070C0"/>
                <w:sz w:val="16"/>
                <w:szCs w:val="16"/>
                <w:lang w:val="es-419"/>
              </w:rPr>
            </w:pPr>
            <w:del w:id="79" w:author="Prada, Leandro (Leo) **CTR**" w:date="2020-06-08T10:59:00Z">
              <w:r w:rsidRPr="00355BF2" w:rsidDel="00565EA9">
                <w:rPr>
                  <w:rFonts w:ascii="Arial" w:eastAsia="Times New Roman" w:hAnsi="Arial" w:cs="Arial"/>
                  <w:color w:val="0070C0"/>
                  <w:sz w:val="16"/>
                  <w:szCs w:val="16"/>
                  <w:lang w:val="es-419"/>
                </w:rPr>
                <w:delText>Lo siento, estamos teniendo problemas.</w:delText>
              </w:r>
            </w:del>
            <w:ins w:id="80" w:author="Prada, Leandro (Leo) **CTR**" w:date="2020-06-08T10:59:00Z">
              <w:r w:rsidR="00565EA9">
                <w:rPr>
                  <w:rFonts w:ascii="Arial" w:eastAsia="Times New Roman" w:hAnsi="Arial" w:cs="Arial"/>
                  <w:color w:val="0070C0"/>
                  <w:sz w:val="16"/>
                  <w:szCs w:val="16"/>
                  <w:lang w:val="es-419"/>
                </w:rPr>
                <w:t>Lo siento, tengo problemas.</w:t>
              </w:r>
            </w:ins>
          </w:p>
        </w:tc>
      </w:tr>
      <w:tr w:rsidR="00FC5F09" w:rsidRPr="009C7D98" w14:paraId="326C419A" w14:textId="77777777" w:rsidTr="003965C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c>
          <w:tcPr>
            <w:tcW w:w="9450" w:type="dxa"/>
            <w:gridSpan w:val="4"/>
            <w:shd w:val="clear" w:color="auto" w:fill="DDDDDD"/>
          </w:tcPr>
          <w:p w14:paraId="65D18871" w14:textId="77777777" w:rsidR="00FC5F09" w:rsidRPr="009C7D98" w:rsidRDefault="00FC5F09" w:rsidP="003965C1">
            <w:pPr>
              <w:spacing w:after="0" w:line="240" w:lineRule="auto"/>
              <w:rPr>
                <w:rFonts w:ascii="Arial" w:eastAsia="Arial" w:hAnsi="Arial" w:cs="Arial"/>
                <w:b/>
                <w:i/>
                <w:sz w:val="16"/>
                <w:szCs w:val="16"/>
              </w:rPr>
            </w:pPr>
            <w:r w:rsidRPr="009C7D98">
              <w:rPr>
                <w:rFonts w:ascii="Arial" w:eastAsia="Arial" w:hAnsi="Arial" w:cs="Arial"/>
                <w:b/>
                <w:i/>
                <w:sz w:val="16"/>
                <w:szCs w:val="16"/>
              </w:rPr>
              <w:t>Responses &amp; Confirmation Prompts</w:t>
            </w:r>
            <w:r>
              <w:rPr>
                <w:rFonts w:ascii="Arial" w:eastAsia="Arial" w:hAnsi="Arial" w:cs="Arial"/>
                <w:b/>
                <w:i/>
                <w:sz w:val="16"/>
                <w:szCs w:val="16"/>
              </w:rPr>
              <w:t xml:space="preserve"> (</w:t>
            </w:r>
            <w:hyperlink w:anchor="_Global_Confirmation_(the" w:history="1">
              <w:r w:rsidRPr="00C5488F">
                <w:rPr>
                  <w:rStyle w:val="Hyperlink"/>
                  <w:rFonts w:ascii="Arial" w:eastAsia="Arial" w:hAnsi="Arial" w:cs="Arial"/>
                  <w:b/>
                  <w:i/>
                  <w:sz w:val="16"/>
                  <w:szCs w:val="16"/>
                </w:rPr>
                <w:t>See Global Confirms</w:t>
              </w:r>
            </w:hyperlink>
            <w:r>
              <w:rPr>
                <w:rFonts w:ascii="Arial" w:eastAsia="Arial" w:hAnsi="Arial" w:cs="Arial"/>
                <w:b/>
                <w:i/>
                <w:sz w:val="16"/>
                <w:szCs w:val="16"/>
              </w:rPr>
              <w:t>)</w:t>
            </w:r>
          </w:p>
        </w:tc>
      </w:tr>
      <w:tr w:rsidR="00FC5F09" w:rsidRPr="009C7D98" w14:paraId="4DA470F4" w14:textId="77777777" w:rsidTr="003965C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c>
          <w:tcPr>
            <w:tcW w:w="1620" w:type="dxa"/>
            <w:shd w:val="clear" w:color="auto" w:fill="D9E2F3"/>
          </w:tcPr>
          <w:p w14:paraId="7E1D6FA8" w14:textId="77777777" w:rsidR="00FC5F09" w:rsidRPr="009C7D98" w:rsidRDefault="00FC5F09" w:rsidP="003965C1">
            <w:pPr>
              <w:spacing w:after="0" w:line="240" w:lineRule="auto"/>
              <w:rPr>
                <w:rFonts w:ascii="Arial" w:eastAsia="Arial" w:hAnsi="Arial" w:cs="Arial"/>
                <w:b/>
                <w:i/>
                <w:sz w:val="16"/>
                <w:szCs w:val="16"/>
              </w:rPr>
            </w:pPr>
            <w:r w:rsidRPr="009C7D98">
              <w:rPr>
                <w:rFonts w:ascii="Arial" w:eastAsia="Arial" w:hAnsi="Arial" w:cs="Arial"/>
                <w:b/>
                <w:i/>
                <w:sz w:val="16"/>
                <w:szCs w:val="16"/>
              </w:rPr>
              <w:t>&lt;Response&gt;</w:t>
            </w:r>
          </w:p>
          <w:p w14:paraId="4A518182" w14:textId="77777777" w:rsidR="00FC5F09" w:rsidRPr="009C7D98" w:rsidRDefault="00FC5F09" w:rsidP="003965C1">
            <w:pPr>
              <w:spacing w:after="0" w:line="240" w:lineRule="auto"/>
              <w:rPr>
                <w:rFonts w:ascii="Arial" w:eastAsia="Times New Roman" w:hAnsi="Arial" w:cs="Arial"/>
                <w:sz w:val="16"/>
                <w:szCs w:val="16"/>
              </w:rPr>
            </w:pPr>
            <w:r w:rsidRPr="009C7D98">
              <w:rPr>
                <w:rFonts w:ascii="Arial" w:eastAsia="Arial" w:hAnsi="Arial" w:cs="Arial"/>
                <w:b/>
                <w:i/>
                <w:sz w:val="16"/>
                <w:szCs w:val="16"/>
              </w:rPr>
              <w:t>Samples</w:t>
            </w:r>
          </w:p>
        </w:tc>
        <w:tc>
          <w:tcPr>
            <w:tcW w:w="1890" w:type="dxa"/>
            <w:shd w:val="clear" w:color="auto" w:fill="D9E2F3"/>
          </w:tcPr>
          <w:p w14:paraId="33E22D45" w14:textId="77777777" w:rsidR="00FC5F09" w:rsidRPr="009C7D98" w:rsidRDefault="00FC5F09" w:rsidP="003965C1">
            <w:pPr>
              <w:spacing w:after="0" w:line="240" w:lineRule="auto"/>
              <w:rPr>
                <w:rFonts w:ascii="Arial" w:eastAsia="Times New Roman" w:hAnsi="Arial" w:cs="Arial"/>
                <w:sz w:val="16"/>
                <w:szCs w:val="16"/>
              </w:rPr>
            </w:pPr>
            <w:r w:rsidRPr="009C7D98">
              <w:rPr>
                <w:rFonts w:ascii="Arial" w:eastAsia="Arial" w:hAnsi="Arial" w:cs="Arial"/>
                <w:b/>
                <w:i/>
                <w:sz w:val="16"/>
                <w:szCs w:val="16"/>
              </w:rPr>
              <w:t>Confirm</w:t>
            </w:r>
          </w:p>
        </w:tc>
        <w:tc>
          <w:tcPr>
            <w:tcW w:w="1800" w:type="dxa"/>
            <w:shd w:val="clear" w:color="auto" w:fill="D9E2F3"/>
          </w:tcPr>
          <w:p w14:paraId="06EF9021" w14:textId="77777777" w:rsidR="00FC5F09" w:rsidRPr="009C7D98" w:rsidRDefault="00FC5F09" w:rsidP="003965C1">
            <w:pPr>
              <w:spacing w:after="0" w:line="240" w:lineRule="auto"/>
              <w:rPr>
                <w:rFonts w:ascii="Arial" w:eastAsia="Times New Roman" w:hAnsi="Arial" w:cs="Arial"/>
                <w:sz w:val="16"/>
                <w:szCs w:val="16"/>
              </w:rPr>
            </w:pPr>
            <w:proofErr w:type="spellStart"/>
            <w:r w:rsidRPr="009C7D98">
              <w:rPr>
                <w:rFonts w:ascii="Arial" w:eastAsia="Arial" w:hAnsi="Arial" w:cs="Arial"/>
                <w:b/>
                <w:i/>
                <w:sz w:val="16"/>
                <w:szCs w:val="16"/>
              </w:rPr>
              <w:t>VoiceFile</w:t>
            </w:r>
            <w:proofErr w:type="spellEnd"/>
          </w:p>
        </w:tc>
        <w:tc>
          <w:tcPr>
            <w:tcW w:w="4140" w:type="dxa"/>
            <w:shd w:val="clear" w:color="auto" w:fill="D9E2F3"/>
          </w:tcPr>
          <w:p w14:paraId="2F78F038" w14:textId="77777777" w:rsidR="00FC5F09" w:rsidRPr="009C7D98" w:rsidRDefault="00FC5F09" w:rsidP="003965C1">
            <w:pPr>
              <w:spacing w:after="0" w:line="240" w:lineRule="auto"/>
              <w:rPr>
                <w:rFonts w:ascii="Arial" w:eastAsia="Times New Roman" w:hAnsi="Arial" w:cs="Arial"/>
                <w:sz w:val="16"/>
                <w:szCs w:val="16"/>
              </w:rPr>
            </w:pPr>
            <w:r w:rsidRPr="009C7D98">
              <w:rPr>
                <w:rFonts w:ascii="Arial" w:eastAsia="Arial" w:hAnsi="Arial" w:cs="Arial"/>
                <w:b/>
                <w:i/>
                <w:sz w:val="16"/>
                <w:szCs w:val="16"/>
              </w:rPr>
              <w:t>Wording</w:t>
            </w:r>
          </w:p>
        </w:tc>
      </w:tr>
      <w:tr w:rsidR="00F802C1" w:rsidRPr="009C7D98" w14:paraId="56D2C08D" w14:textId="77777777" w:rsidTr="003965C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c>
          <w:tcPr>
            <w:tcW w:w="1620" w:type="dxa"/>
            <w:tcBorders>
              <w:top w:val="single" w:sz="6" w:space="0" w:color="auto"/>
              <w:left w:val="single" w:sz="6" w:space="0" w:color="auto"/>
              <w:bottom w:val="single" w:sz="6" w:space="0" w:color="auto"/>
              <w:right w:val="single" w:sz="6" w:space="0" w:color="auto"/>
            </w:tcBorders>
            <w:shd w:val="clear" w:color="auto" w:fill="auto"/>
          </w:tcPr>
          <w:p w14:paraId="5F8EB8C2" w14:textId="468B2110" w:rsidR="00F802C1" w:rsidRPr="00F802C1" w:rsidRDefault="00F802C1" w:rsidP="00F802C1">
            <w:pPr>
              <w:spacing w:after="0" w:line="240" w:lineRule="auto"/>
              <w:rPr>
                <w:rFonts w:ascii="Arial" w:eastAsia="Times New Roman" w:hAnsi="Arial" w:cs="Arial"/>
                <w:sz w:val="16"/>
                <w:szCs w:val="16"/>
              </w:rPr>
            </w:pPr>
            <w:r w:rsidRPr="00F802C1">
              <w:rPr>
                <w:rFonts w:ascii="Arial" w:eastAsia="Times New Roman" w:hAnsi="Arial" w:cs="Arial"/>
                <w:sz w:val="16"/>
                <w:szCs w:val="16"/>
              </w:rPr>
              <w:t>&lt;rewards&gt;</w:t>
            </w:r>
          </w:p>
          <w:p w14:paraId="0152C5F8" w14:textId="77777777" w:rsidR="00F802C1" w:rsidRPr="00F802C1" w:rsidRDefault="00F802C1" w:rsidP="00F802C1">
            <w:pPr>
              <w:spacing w:after="0" w:line="240" w:lineRule="auto"/>
              <w:rPr>
                <w:rFonts w:ascii="Arial" w:eastAsia="Times New Roman" w:hAnsi="Arial" w:cs="Arial"/>
                <w:sz w:val="16"/>
                <w:szCs w:val="16"/>
              </w:rPr>
            </w:pPr>
            <w:proofErr w:type="spellStart"/>
            <w:r w:rsidRPr="00F802C1">
              <w:rPr>
                <w:rFonts w:ascii="Arial" w:eastAsia="Times New Roman" w:hAnsi="Arial" w:cs="Arial"/>
                <w:sz w:val="16"/>
                <w:szCs w:val="16"/>
              </w:rPr>
              <w:t>Programa</w:t>
            </w:r>
            <w:proofErr w:type="spellEnd"/>
            <w:r w:rsidRPr="00F802C1">
              <w:rPr>
                <w:rFonts w:ascii="Arial" w:eastAsia="Times New Roman" w:hAnsi="Arial" w:cs="Arial"/>
                <w:sz w:val="16"/>
                <w:szCs w:val="16"/>
              </w:rPr>
              <w:t xml:space="preserve"> </w:t>
            </w:r>
          </w:p>
          <w:p w14:paraId="18367541" w14:textId="77777777" w:rsidR="00F802C1" w:rsidRDefault="00F802C1" w:rsidP="00F802C1">
            <w:pPr>
              <w:spacing w:after="0" w:line="240" w:lineRule="auto"/>
              <w:rPr>
                <w:ins w:id="81" w:author="Prada, Leandro (Leo) **CTR**" w:date="2020-06-08T12:38:00Z"/>
                <w:rFonts w:ascii="Arial" w:eastAsia="Times New Roman" w:hAnsi="Arial" w:cs="Arial"/>
                <w:sz w:val="16"/>
                <w:szCs w:val="16"/>
              </w:rPr>
            </w:pPr>
            <w:r w:rsidRPr="00F802C1">
              <w:rPr>
                <w:rFonts w:ascii="Arial" w:eastAsia="Times New Roman" w:hAnsi="Arial" w:cs="Arial"/>
                <w:sz w:val="16"/>
                <w:szCs w:val="16"/>
              </w:rPr>
              <w:t>Wyndham rewards</w:t>
            </w:r>
          </w:p>
          <w:p w14:paraId="7EC07CCF" w14:textId="77777777" w:rsidR="007544B5" w:rsidRDefault="007544B5" w:rsidP="00F802C1">
            <w:pPr>
              <w:spacing w:after="0" w:line="240" w:lineRule="auto"/>
              <w:rPr>
                <w:ins w:id="82" w:author="Prada, Leandro (Leo) **CTR**" w:date="2020-06-08T12:38:00Z"/>
                <w:rFonts w:ascii="Arial" w:eastAsia="Times New Roman" w:hAnsi="Arial" w:cs="Arial"/>
                <w:color w:val="00B050"/>
                <w:sz w:val="16"/>
                <w:szCs w:val="16"/>
              </w:rPr>
            </w:pPr>
            <w:proofErr w:type="spellStart"/>
            <w:ins w:id="83" w:author="Prada, Leandro (Leo) **CTR**" w:date="2020-06-08T12:38:00Z">
              <w:r w:rsidRPr="007544B5">
                <w:rPr>
                  <w:rFonts w:ascii="Arial" w:eastAsia="Times New Roman" w:hAnsi="Arial" w:cs="Arial"/>
                  <w:color w:val="00B050"/>
                  <w:sz w:val="16"/>
                  <w:szCs w:val="16"/>
                  <w:rPrChange w:id="84" w:author="Prada, Leandro (Leo) **CTR**" w:date="2020-06-08T12:38:00Z">
                    <w:rPr>
                      <w:rFonts w:ascii="Arial" w:eastAsia="Times New Roman" w:hAnsi="Arial" w:cs="Arial"/>
                      <w:sz w:val="16"/>
                      <w:szCs w:val="16"/>
                    </w:rPr>
                  </w:rPrChange>
                </w:rPr>
                <w:t>Recompensas</w:t>
              </w:r>
              <w:proofErr w:type="spellEnd"/>
              <w:r w:rsidRPr="007544B5">
                <w:rPr>
                  <w:rFonts w:ascii="Arial" w:eastAsia="Times New Roman" w:hAnsi="Arial" w:cs="Arial"/>
                  <w:color w:val="00B050"/>
                  <w:sz w:val="16"/>
                  <w:szCs w:val="16"/>
                  <w:rPrChange w:id="85" w:author="Prada, Leandro (Leo) **CTR**" w:date="2020-06-08T12:38:00Z">
                    <w:rPr>
                      <w:rFonts w:ascii="Arial" w:eastAsia="Times New Roman" w:hAnsi="Arial" w:cs="Arial"/>
                      <w:sz w:val="16"/>
                      <w:szCs w:val="16"/>
                    </w:rPr>
                  </w:rPrChange>
                </w:rPr>
                <w:t xml:space="preserve"> de Wyndham</w:t>
              </w:r>
            </w:ins>
          </w:p>
          <w:p w14:paraId="418610BB" w14:textId="570D8D49" w:rsidR="007544B5" w:rsidRPr="00AD1F20" w:rsidRDefault="007544B5" w:rsidP="00F802C1">
            <w:pPr>
              <w:spacing w:after="0" w:line="240" w:lineRule="auto"/>
              <w:rPr>
                <w:rFonts w:ascii="Arial" w:eastAsia="Times New Roman" w:hAnsi="Arial" w:cs="Arial"/>
                <w:sz w:val="16"/>
                <w:szCs w:val="16"/>
              </w:rPr>
            </w:pPr>
            <w:proofErr w:type="spellStart"/>
            <w:ins w:id="86" w:author="Prada, Leandro (Leo) **CTR**" w:date="2020-06-08T12:38:00Z">
              <w:r>
                <w:rPr>
                  <w:rFonts w:ascii="Arial" w:eastAsia="Times New Roman" w:hAnsi="Arial" w:cs="Arial"/>
                  <w:color w:val="00B050"/>
                  <w:sz w:val="16"/>
                  <w:szCs w:val="16"/>
                </w:rPr>
                <w:t>Recompensas</w:t>
              </w:r>
            </w:ins>
            <w:proofErr w:type="spellEnd"/>
          </w:p>
        </w:tc>
        <w:tc>
          <w:tcPr>
            <w:tcW w:w="1890" w:type="dxa"/>
            <w:tcBorders>
              <w:top w:val="single" w:sz="6" w:space="0" w:color="auto"/>
              <w:left w:val="single" w:sz="6" w:space="0" w:color="auto"/>
              <w:bottom w:val="single" w:sz="6" w:space="0" w:color="auto"/>
              <w:right w:val="single" w:sz="6" w:space="0" w:color="auto"/>
            </w:tcBorders>
            <w:shd w:val="clear" w:color="auto" w:fill="auto"/>
          </w:tcPr>
          <w:p w14:paraId="4F3CB205" w14:textId="6C9C205D" w:rsidR="00F802C1" w:rsidRPr="009C7D98" w:rsidRDefault="00F802C1" w:rsidP="00F802C1">
            <w:pPr>
              <w:spacing w:after="0" w:line="240" w:lineRule="auto"/>
              <w:rPr>
                <w:rFonts w:ascii="Arial" w:eastAsia="Arial" w:hAnsi="Arial" w:cs="Arial"/>
                <w:sz w:val="16"/>
                <w:szCs w:val="16"/>
              </w:rPr>
            </w:pPr>
            <w:r>
              <w:rPr>
                <w:rFonts w:ascii="Arial" w:eastAsia="Arial" w:hAnsi="Arial" w:cs="Arial"/>
                <w:sz w:val="16"/>
                <w:szCs w:val="16"/>
              </w:rPr>
              <w:t>If necessary</w:t>
            </w:r>
          </w:p>
        </w:tc>
        <w:tc>
          <w:tcPr>
            <w:tcW w:w="1800" w:type="dxa"/>
            <w:tcBorders>
              <w:top w:val="single" w:sz="6" w:space="0" w:color="auto"/>
              <w:left w:val="single" w:sz="6" w:space="0" w:color="auto"/>
              <w:bottom w:val="single" w:sz="6" w:space="0" w:color="auto"/>
              <w:right w:val="single" w:sz="6" w:space="0" w:color="auto"/>
            </w:tcBorders>
            <w:shd w:val="clear" w:color="auto" w:fill="auto"/>
          </w:tcPr>
          <w:p w14:paraId="66864CB8" w14:textId="00F6DA24" w:rsidR="00F802C1" w:rsidRPr="009C7D98" w:rsidRDefault="00F802C1" w:rsidP="00F802C1">
            <w:pPr>
              <w:spacing w:after="0" w:line="240" w:lineRule="auto"/>
              <w:rPr>
                <w:rFonts w:ascii="Arial" w:eastAsia="Arial" w:hAnsi="Arial" w:cs="Arial"/>
                <w:sz w:val="16"/>
                <w:szCs w:val="16"/>
              </w:rPr>
            </w:pPr>
            <w:r>
              <w:rPr>
                <w:rFonts w:ascii="Arial" w:eastAsia="Arial" w:hAnsi="Arial" w:cs="Arial"/>
                <w:sz w:val="16"/>
                <w:szCs w:val="16"/>
              </w:rPr>
              <w:t>0120aRewards.wav</w:t>
            </w:r>
          </w:p>
        </w:tc>
        <w:tc>
          <w:tcPr>
            <w:tcW w:w="4140" w:type="dxa"/>
            <w:tcBorders>
              <w:top w:val="single" w:sz="6" w:space="0" w:color="auto"/>
              <w:left w:val="single" w:sz="6" w:space="0" w:color="auto"/>
              <w:bottom w:val="single" w:sz="6" w:space="0" w:color="auto"/>
              <w:right w:val="single" w:sz="6" w:space="0" w:color="auto"/>
            </w:tcBorders>
            <w:shd w:val="clear" w:color="auto" w:fill="auto"/>
          </w:tcPr>
          <w:p w14:paraId="493A260E" w14:textId="4D7137AD" w:rsidR="00F802C1" w:rsidRPr="00F802C1" w:rsidRDefault="007544B5" w:rsidP="00F802C1">
            <w:pPr>
              <w:spacing w:after="0" w:line="240" w:lineRule="auto"/>
              <w:rPr>
                <w:rFonts w:ascii="Arial" w:eastAsia="Arial" w:hAnsi="Arial" w:cs="Arial"/>
                <w:color w:val="0070C0"/>
                <w:sz w:val="16"/>
                <w:szCs w:val="16"/>
              </w:rPr>
            </w:pPr>
            <w:proofErr w:type="spellStart"/>
            <w:ins w:id="87" w:author="Prada, Leandro (Leo) **CTR**" w:date="2020-06-08T12:38:00Z">
              <w:r w:rsidRPr="007544B5">
                <w:rPr>
                  <w:rFonts w:ascii="Arial" w:eastAsia="Arial" w:hAnsi="Arial" w:cs="Arial"/>
                  <w:color w:val="0070C0"/>
                  <w:sz w:val="16"/>
                  <w:szCs w:val="16"/>
                </w:rPr>
                <w:t>Recompensas</w:t>
              </w:r>
              <w:proofErr w:type="spellEnd"/>
              <w:r w:rsidRPr="007544B5">
                <w:rPr>
                  <w:rFonts w:ascii="Arial" w:eastAsia="Arial" w:hAnsi="Arial" w:cs="Arial"/>
                  <w:color w:val="0070C0"/>
                  <w:sz w:val="16"/>
                  <w:szCs w:val="16"/>
                </w:rPr>
                <w:t xml:space="preserve"> de Wyndham</w:t>
              </w:r>
            </w:ins>
            <w:del w:id="88" w:author="Prada, Leandro (Leo) **CTR**" w:date="2020-06-08T12:38:00Z">
              <w:r w:rsidR="00F802C1" w:rsidDel="007544B5">
                <w:rPr>
                  <w:rFonts w:ascii="Arial" w:eastAsia="Arial" w:hAnsi="Arial" w:cs="Arial"/>
                  <w:color w:val="0070C0"/>
                  <w:sz w:val="16"/>
                  <w:szCs w:val="16"/>
                </w:rPr>
                <w:delText>P</w:delText>
              </w:r>
              <w:r w:rsidR="00F802C1" w:rsidRPr="00F802C1" w:rsidDel="007544B5">
                <w:rPr>
                  <w:rFonts w:ascii="Arial" w:eastAsia="Arial" w:hAnsi="Arial" w:cs="Arial"/>
                  <w:color w:val="0070C0"/>
                  <w:sz w:val="16"/>
                  <w:szCs w:val="16"/>
                </w:rPr>
                <w:delText>remios Wyndham</w:delText>
              </w:r>
            </w:del>
          </w:p>
        </w:tc>
      </w:tr>
      <w:tr w:rsidR="00F802C1" w:rsidRPr="009C7D98" w14:paraId="659612E5" w14:textId="77777777" w:rsidTr="003965C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c>
          <w:tcPr>
            <w:tcW w:w="1620" w:type="dxa"/>
            <w:tcBorders>
              <w:top w:val="single" w:sz="6" w:space="0" w:color="auto"/>
              <w:left w:val="single" w:sz="6" w:space="0" w:color="auto"/>
              <w:bottom w:val="single" w:sz="6" w:space="0" w:color="auto"/>
              <w:right w:val="single" w:sz="6" w:space="0" w:color="auto"/>
            </w:tcBorders>
            <w:shd w:val="clear" w:color="auto" w:fill="auto"/>
          </w:tcPr>
          <w:p w14:paraId="39B23A0D" w14:textId="6BD21629" w:rsidR="00F802C1" w:rsidRPr="00F802C1" w:rsidRDefault="00F802C1" w:rsidP="00F802C1">
            <w:pPr>
              <w:spacing w:after="0" w:line="240" w:lineRule="auto"/>
              <w:rPr>
                <w:rFonts w:ascii="Arial" w:eastAsia="Times New Roman" w:hAnsi="Arial" w:cs="Arial"/>
                <w:sz w:val="16"/>
                <w:szCs w:val="16"/>
              </w:rPr>
            </w:pPr>
            <w:r w:rsidRPr="00F802C1">
              <w:rPr>
                <w:rFonts w:ascii="Arial" w:eastAsia="Times New Roman" w:hAnsi="Arial" w:cs="Arial"/>
                <w:sz w:val="16"/>
                <w:szCs w:val="16"/>
              </w:rPr>
              <w:t>&lt;points&gt;</w:t>
            </w:r>
          </w:p>
          <w:p w14:paraId="0FC2082B" w14:textId="672BEBBC" w:rsidR="00F802C1" w:rsidRDefault="00F802C1" w:rsidP="00F802C1">
            <w:pPr>
              <w:spacing w:after="0" w:line="240" w:lineRule="auto"/>
              <w:rPr>
                <w:rFonts w:ascii="Arial" w:eastAsia="Times New Roman" w:hAnsi="Arial" w:cs="Arial"/>
                <w:sz w:val="16"/>
                <w:szCs w:val="16"/>
              </w:rPr>
            </w:pPr>
            <w:proofErr w:type="spellStart"/>
            <w:r w:rsidRPr="00F802C1">
              <w:rPr>
                <w:rFonts w:ascii="Arial" w:eastAsia="Times New Roman" w:hAnsi="Arial" w:cs="Arial"/>
                <w:sz w:val="16"/>
                <w:szCs w:val="16"/>
              </w:rPr>
              <w:t>Conversi</w:t>
            </w:r>
            <w:r w:rsidR="00FB50B6">
              <w:rPr>
                <w:rFonts w:ascii="Arial" w:eastAsia="Times New Roman" w:hAnsi="Arial" w:cs="Arial"/>
                <w:sz w:val="16"/>
                <w:szCs w:val="16"/>
              </w:rPr>
              <w:t>ó</w:t>
            </w:r>
            <w:r w:rsidRPr="00F802C1">
              <w:rPr>
                <w:rFonts w:ascii="Arial" w:eastAsia="Times New Roman" w:hAnsi="Arial" w:cs="Arial"/>
                <w:sz w:val="16"/>
                <w:szCs w:val="16"/>
              </w:rPr>
              <w:t>n</w:t>
            </w:r>
            <w:proofErr w:type="spellEnd"/>
            <w:r w:rsidRPr="00F802C1">
              <w:rPr>
                <w:rFonts w:ascii="Arial" w:eastAsia="Times New Roman" w:hAnsi="Arial" w:cs="Arial"/>
                <w:sz w:val="16"/>
                <w:szCs w:val="16"/>
              </w:rPr>
              <w:t xml:space="preserve"> de puntos</w:t>
            </w:r>
          </w:p>
        </w:tc>
        <w:tc>
          <w:tcPr>
            <w:tcW w:w="1890" w:type="dxa"/>
            <w:tcBorders>
              <w:top w:val="single" w:sz="6" w:space="0" w:color="auto"/>
              <w:left w:val="single" w:sz="6" w:space="0" w:color="auto"/>
              <w:bottom w:val="single" w:sz="6" w:space="0" w:color="auto"/>
              <w:right w:val="single" w:sz="6" w:space="0" w:color="auto"/>
            </w:tcBorders>
            <w:shd w:val="clear" w:color="auto" w:fill="auto"/>
          </w:tcPr>
          <w:p w14:paraId="21C0181D" w14:textId="2FA364EE" w:rsidR="00F802C1" w:rsidRDefault="00F802C1" w:rsidP="00F802C1">
            <w:pPr>
              <w:spacing w:after="0" w:line="240" w:lineRule="auto"/>
              <w:rPr>
                <w:rFonts w:ascii="Arial" w:eastAsia="Arial" w:hAnsi="Arial" w:cs="Arial"/>
                <w:sz w:val="16"/>
                <w:szCs w:val="16"/>
              </w:rPr>
            </w:pPr>
            <w:r>
              <w:rPr>
                <w:rFonts w:ascii="Arial" w:eastAsia="Arial" w:hAnsi="Arial" w:cs="Arial"/>
                <w:sz w:val="16"/>
                <w:szCs w:val="16"/>
              </w:rPr>
              <w:t>If necessary</w:t>
            </w:r>
          </w:p>
        </w:tc>
        <w:tc>
          <w:tcPr>
            <w:tcW w:w="1800" w:type="dxa"/>
            <w:tcBorders>
              <w:top w:val="single" w:sz="6" w:space="0" w:color="auto"/>
              <w:left w:val="single" w:sz="6" w:space="0" w:color="auto"/>
              <w:bottom w:val="single" w:sz="6" w:space="0" w:color="auto"/>
              <w:right w:val="single" w:sz="6" w:space="0" w:color="auto"/>
            </w:tcBorders>
            <w:shd w:val="clear" w:color="auto" w:fill="auto"/>
          </w:tcPr>
          <w:p w14:paraId="6169D6BE" w14:textId="01504525" w:rsidR="00F802C1" w:rsidRPr="009C7D98" w:rsidRDefault="00F802C1" w:rsidP="00F802C1">
            <w:pPr>
              <w:spacing w:after="0" w:line="240" w:lineRule="auto"/>
              <w:rPr>
                <w:rFonts w:ascii="Arial" w:eastAsia="Arial" w:hAnsi="Arial" w:cs="Arial"/>
                <w:sz w:val="16"/>
                <w:szCs w:val="16"/>
              </w:rPr>
            </w:pPr>
            <w:r>
              <w:rPr>
                <w:rFonts w:ascii="Arial" w:eastAsia="Arial" w:hAnsi="Arial" w:cs="Arial"/>
                <w:sz w:val="16"/>
                <w:szCs w:val="16"/>
              </w:rPr>
              <w:t>0120bPoints.wav</w:t>
            </w:r>
          </w:p>
        </w:tc>
        <w:tc>
          <w:tcPr>
            <w:tcW w:w="4140" w:type="dxa"/>
            <w:tcBorders>
              <w:top w:val="single" w:sz="6" w:space="0" w:color="auto"/>
              <w:left w:val="single" w:sz="6" w:space="0" w:color="auto"/>
              <w:bottom w:val="single" w:sz="6" w:space="0" w:color="auto"/>
              <w:right w:val="single" w:sz="6" w:space="0" w:color="auto"/>
            </w:tcBorders>
            <w:shd w:val="clear" w:color="auto" w:fill="auto"/>
          </w:tcPr>
          <w:p w14:paraId="3460186E" w14:textId="5610BC45" w:rsidR="00F802C1" w:rsidRPr="00F802C1" w:rsidRDefault="00F802C1" w:rsidP="00F802C1">
            <w:pPr>
              <w:spacing w:after="0" w:line="240" w:lineRule="auto"/>
              <w:rPr>
                <w:rFonts w:ascii="Arial" w:eastAsia="Arial" w:hAnsi="Arial" w:cs="Arial"/>
                <w:color w:val="0070C0"/>
                <w:sz w:val="16"/>
                <w:szCs w:val="16"/>
              </w:rPr>
            </w:pPr>
            <w:proofErr w:type="spellStart"/>
            <w:r>
              <w:rPr>
                <w:rFonts w:ascii="Arial" w:eastAsia="Arial" w:hAnsi="Arial" w:cs="Arial"/>
                <w:color w:val="0070C0"/>
                <w:sz w:val="16"/>
                <w:szCs w:val="16"/>
              </w:rPr>
              <w:t>C</w:t>
            </w:r>
            <w:r w:rsidRPr="00F802C1">
              <w:rPr>
                <w:rFonts w:ascii="Arial" w:eastAsia="Arial" w:hAnsi="Arial" w:cs="Arial"/>
                <w:color w:val="0070C0"/>
                <w:sz w:val="16"/>
                <w:szCs w:val="16"/>
              </w:rPr>
              <w:t>onversi</w:t>
            </w:r>
            <w:r w:rsidR="00FB50B6">
              <w:rPr>
                <w:rFonts w:ascii="Arial" w:eastAsia="Arial" w:hAnsi="Arial" w:cs="Arial"/>
                <w:color w:val="0070C0"/>
                <w:sz w:val="16"/>
                <w:szCs w:val="16"/>
              </w:rPr>
              <w:t>ó</w:t>
            </w:r>
            <w:r w:rsidRPr="00F802C1">
              <w:rPr>
                <w:rFonts w:ascii="Arial" w:eastAsia="Arial" w:hAnsi="Arial" w:cs="Arial"/>
                <w:color w:val="0070C0"/>
                <w:sz w:val="16"/>
                <w:szCs w:val="16"/>
              </w:rPr>
              <w:t>n</w:t>
            </w:r>
            <w:proofErr w:type="spellEnd"/>
            <w:r w:rsidRPr="00F802C1">
              <w:rPr>
                <w:rFonts w:ascii="Arial" w:eastAsia="Arial" w:hAnsi="Arial" w:cs="Arial"/>
                <w:color w:val="0070C0"/>
                <w:sz w:val="16"/>
                <w:szCs w:val="16"/>
              </w:rPr>
              <w:t xml:space="preserve"> de puntos</w:t>
            </w:r>
          </w:p>
        </w:tc>
      </w:tr>
      <w:tr w:rsidR="00F802C1" w:rsidRPr="009C7D98" w14:paraId="1658E28E" w14:textId="77777777" w:rsidTr="003965C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c>
          <w:tcPr>
            <w:tcW w:w="1620" w:type="dxa"/>
            <w:tcBorders>
              <w:top w:val="single" w:sz="6" w:space="0" w:color="auto"/>
              <w:left w:val="single" w:sz="6" w:space="0" w:color="auto"/>
              <w:bottom w:val="single" w:sz="6" w:space="0" w:color="auto"/>
              <w:right w:val="single" w:sz="6" w:space="0" w:color="auto"/>
            </w:tcBorders>
            <w:shd w:val="clear" w:color="auto" w:fill="auto"/>
          </w:tcPr>
          <w:p w14:paraId="79702E0A" w14:textId="72F2D0DD" w:rsidR="00F802C1" w:rsidRPr="007544B5" w:rsidRDefault="00F802C1" w:rsidP="00F802C1">
            <w:pPr>
              <w:spacing w:after="0" w:line="240" w:lineRule="auto"/>
              <w:rPr>
                <w:rFonts w:ascii="Arial" w:eastAsia="Times New Roman" w:hAnsi="Arial" w:cs="Arial"/>
                <w:sz w:val="16"/>
                <w:szCs w:val="16"/>
                <w:lang w:val="es-419"/>
                <w:rPrChange w:id="89" w:author="Prada, Leandro (Leo) **CTR**" w:date="2020-06-08T12:38:00Z">
                  <w:rPr>
                    <w:rFonts w:ascii="Arial" w:eastAsia="Times New Roman" w:hAnsi="Arial" w:cs="Arial"/>
                    <w:sz w:val="16"/>
                    <w:szCs w:val="16"/>
                  </w:rPr>
                </w:rPrChange>
              </w:rPr>
            </w:pPr>
            <w:r w:rsidRPr="007544B5">
              <w:rPr>
                <w:rFonts w:ascii="Arial" w:eastAsia="Times New Roman" w:hAnsi="Arial" w:cs="Arial"/>
                <w:sz w:val="16"/>
                <w:szCs w:val="16"/>
                <w:lang w:val="es-419"/>
                <w:rPrChange w:id="90" w:author="Prada, Leandro (Leo) **CTR**" w:date="2020-06-08T12:38:00Z">
                  <w:rPr>
                    <w:rFonts w:ascii="Arial" w:eastAsia="Times New Roman" w:hAnsi="Arial" w:cs="Arial"/>
                    <w:sz w:val="16"/>
                    <w:szCs w:val="16"/>
                  </w:rPr>
                </w:rPrChange>
              </w:rPr>
              <w:t>&lt;</w:t>
            </w:r>
            <w:proofErr w:type="spellStart"/>
            <w:r w:rsidRPr="007544B5">
              <w:rPr>
                <w:rFonts w:ascii="Arial" w:eastAsia="Times New Roman" w:hAnsi="Arial" w:cs="Arial"/>
                <w:sz w:val="16"/>
                <w:szCs w:val="16"/>
                <w:lang w:val="es-419"/>
                <w:rPrChange w:id="91" w:author="Prada, Leandro (Leo) **CTR**" w:date="2020-06-08T12:38:00Z">
                  <w:rPr>
                    <w:rFonts w:ascii="Arial" w:eastAsia="Times New Roman" w:hAnsi="Arial" w:cs="Arial"/>
                    <w:sz w:val="16"/>
                    <w:szCs w:val="16"/>
                  </w:rPr>
                </w:rPrChange>
              </w:rPr>
              <w:t>choice</w:t>
            </w:r>
            <w:proofErr w:type="spellEnd"/>
            <w:r w:rsidRPr="007544B5">
              <w:rPr>
                <w:rFonts w:ascii="Arial" w:eastAsia="Times New Roman" w:hAnsi="Arial" w:cs="Arial"/>
                <w:sz w:val="16"/>
                <w:szCs w:val="16"/>
                <w:lang w:val="es-419"/>
                <w:rPrChange w:id="92" w:author="Prada, Leandro (Leo) **CTR**" w:date="2020-06-08T12:38:00Z">
                  <w:rPr>
                    <w:rFonts w:ascii="Arial" w:eastAsia="Times New Roman" w:hAnsi="Arial" w:cs="Arial"/>
                    <w:sz w:val="16"/>
                    <w:szCs w:val="16"/>
                  </w:rPr>
                </w:rPrChange>
              </w:rPr>
              <w:t>&gt;</w:t>
            </w:r>
          </w:p>
          <w:p w14:paraId="5FA33B14" w14:textId="4F8DADD2" w:rsidR="00F802C1" w:rsidRPr="007544B5" w:rsidDel="007544B5" w:rsidRDefault="00F802C1" w:rsidP="00F802C1">
            <w:pPr>
              <w:spacing w:after="0" w:line="240" w:lineRule="auto"/>
              <w:rPr>
                <w:del w:id="93" w:author="Prada, Leandro (Leo) **CTR**" w:date="2020-06-08T12:39:00Z"/>
                <w:rFonts w:ascii="Arial" w:eastAsia="Times New Roman" w:hAnsi="Arial" w:cs="Arial"/>
                <w:color w:val="00B050"/>
                <w:sz w:val="16"/>
                <w:szCs w:val="16"/>
                <w:lang w:val="es-419"/>
                <w:rPrChange w:id="94" w:author="Prada, Leandro (Leo) **CTR**" w:date="2020-06-08T12:39:00Z">
                  <w:rPr>
                    <w:del w:id="95" w:author="Prada, Leandro (Leo) **CTR**" w:date="2020-06-08T12:39:00Z"/>
                    <w:rFonts w:ascii="Arial" w:eastAsia="Times New Roman" w:hAnsi="Arial" w:cs="Arial"/>
                    <w:sz w:val="16"/>
                    <w:szCs w:val="16"/>
                  </w:rPr>
                </w:rPrChange>
              </w:rPr>
            </w:pPr>
          </w:p>
          <w:p w14:paraId="33A03C61" w14:textId="77777777" w:rsidR="00F802C1" w:rsidRDefault="00F802C1" w:rsidP="00F802C1">
            <w:pPr>
              <w:spacing w:after="0" w:line="240" w:lineRule="auto"/>
              <w:rPr>
                <w:ins w:id="96" w:author="Prada, Leandro (Leo) **CTR**" w:date="2020-06-08T12:39:00Z"/>
                <w:rFonts w:ascii="Arial" w:eastAsia="Times New Roman" w:hAnsi="Arial" w:cs="Arial"/>
                <w:sz w:val="16"/>
                <w:szCs w:val="16"/>
                <w:lang w:val="es-419"/>
              </w:rPr>
            </w:pPr>
            <w:proofErr w:type="spellStart"/>
            <w:r w:rsidRPr="007544B5">
              <w:rPr>
                <w:rFonts w:ascii="Arial" w:eastAsia="Times New Roman" w:hAnsi="Arial" w:cs="Arial"/>
                <w:sz w:val="16"/>
                <w:szCs w:val="16"/>
                <w:lang w:val="es-419"/>
                <w:rPrChange w:id="97" w:author="Prada, Leandro (Leo) **CTR**" w:date="2020-06-08T12:38:00Z">
                  <w:rPr>
                    <w:rFonts w:ascii="Arial" w:eastAsia="Times New Roman" w:hAnsi="Arial" w:cs="Arial"/>
                    <w:sz w:val="16"/>
                    <w:szCs w:val="16"/>
                  </w:rPr>
                </w:rPrChange>
              </w:rPr>
              <w:t>Opcion</w:t>
            </w:r>
            <w:proofErr w:type="spellEnd"/>
            <w:r w:rsidRPr="007544B5">
              <w:rPr>
                <w:rFonts w:ascii="Arial" w:eastAsia="Times New Roman" w:hAnsi="Arial" w:cs="Arial"/>
                <w:sz w:val="16"/>
                <w:szCs w:val="16"/>
                <w:lang w:val="es-419"/>
                <w:rPrChange w:id="98" w:author="Prada, Leandro (Leo) **CTR**" w:date="2020-06-08T12:38:00Z">
                  <w:rPr>
                    <w:rFonts w:ascii="Arial" w:eastAsia="Times New Roman" w:hAnsi="Arial" w:cs="Arial"/>
                    <w:sz w:val="16"/>
                    <w:szCs w:val="16"/>
                  </w:rPr>
                </w:rPrChange>
              </w:rPr>
              <w:t xml:space="preserve"> intervalo personal</w:t>
            </w:r>
          </w:p>
          <w:p w14:paraId="3EBC2036" w14:textId="1EE99744" w:rsidR="007544B5" w:rsidRPr="007544B5" w:rsidRDefault="007544B5" w:rsidP="00F802C1">
            <w:pPr>
              <w:spacing w:after="0" w:line="240" w:lineRule="auto"/>
              <w:rPr>
                <w:rFonts w:ascii="Arial" w:eastAsia="Times New Roman" w:hAnsi="Arial" w:cs="Arial"/>
                <w:color w:val="00B050"/>
                <w:sz w:val="16"/>
                <w:szCs w:val="16"/>
                <w:lang w:val="es-419"/>
                <w:rPrChange w:id="99" w:author="Prada, Leandro (Leo) **CTR**" w:date="2020-06-08T12:39:00Z">
                  <w:rPr>
                    <w:rFonts w:ascii="Arial" w:eastAsia="Times New Roman" w:hAnsi="Arial" w:cs="Arial"/>
                    <w:sz w:val="16"/>
                    <w:szCs w:val="16"/>
                  </w:rPr>
                </w:rPrChange>
              </w:rPr>
            </w:pPr>
            <w:ins w:id="100" w:author="Prada, Leandro (Leo) **CTR**" w:date="2020-06-08T12:39:00Z">
              <w:r w:rsidRPr="002229CD">
                <w:rPr>
                  <w:rFonts w:ascii="Arial" w:eastAsia="Times New Roman" w:hAnsi="Arial" w:cs="Arial"/>
                  <w:color w:val="00B050"/>
                  <w:sz w:val="16"/>
                  <w:szCs w:val="16"/>
                  <w:lang w:val="es-419"/>
                </w:rPr>
                <w:t>Elección del intervalo personal</w:t>
              </w:r>
            </w:ins>
          </w:p>
        </w:tc>
        <w:tc>
          <w:tcPr>
            <w:tcW w:w="1890" w:type="dxa"/>
            <w:tcBorders>
              <w:top w:val="single" w:sz="6" w:space="0" w:color="auto"/>
              <w:left w:val="single" w:sz="6" w:space="0" w:color="auto"/>
              <w:bottom w:val="single" w:sz="6" w:space="0" w:color="auto"/>
              <w:right w:val="single" w:sz="6" w:space="0" w:color="auto"/>
            </w:tcBorders>
            <w:shd w:val="clear" w:color="auto" w:fill="auto"/>
          </w:tcPr>
          <w:p w14:paraId="522C8877" w14:textId="1E9E3E63" w:rsidR="00F802C1" w:rsidRDefault="00F802C1" w:rsidP="00F802C1">
            <w:pPr>
              <w:spacing w:after="0" w:line="240" w:lineRule="auto"/>
              <w:rPr>
                <w:rFonts w:ascii="Arial" w:eastAsia="Arial" w:hAnsi="Arial" w:cs="Arial"/>
                <w:sz w:val="16"/>
                <w:szCs w:val="16"/>
              </w:rPr>
            </w:pPr>
            <w:r>
              <w:rPr>
                <w:rFonts w:ascii="Arial" w:eastAsia="Arial" w:hAnsi="Arial" w:cs="Arial"/>
                <w:sz w:val="16"/>
                <w:szCs w:val="16"/>
              </w:rPr>
              <w:t>If necessary</w:t>
            </w:r>
          </w:p>
        </w:tc>
        <w:tc>
          <w:tcPr>
            <w:tcW w:w="1800" w:type="dxa"/>
            <w:tcBorders>
              <w:top w:val="single" w:sz="6" w:space="0" w:color="auto"/>
              <w:left w:val="single" w:sz="6" w:space="0" w:color="auto"/>
              <w:bottom w:val="single" w:sz="6" w:space="0" w:color="auto"/>
              <w:right w:val="single" w:sz="6" w:space="0" w:color="auto"/>
            </w:tcBorders>
            <w:shd w:val="clear" w:color="auto" w:fill="auto"/>
          </w:tcPr>
          <w:p w14:paraId="117C16B3" w14:textId="77D97B55" w:rsidR="00F802C1" w:rsidRPr="009C7D98" w:rsidRDefault="00F802C1" w:rsidP="00F802C1">
            <w:pPr>
              <w:spacing w:after="0" w:line="240" w:lineRule="auto"/>
              <w:rPr>
                <w:rFonts w:ascii="Arial" w:eastAsia="Arial" w:hAnsi="Arial" w:cs="Arial"/>
                <w:sz w:val="16"/>
                <w:szCs w:val="16"/>
              </w:rPr>
            </w:pPr>
            <w:r>
              <w:rPr>
                <w:rFonts w:ascii="Arial" w:eastAsia="Arial" w:hAnsi="Arial" w:cs="Arial"/>
                <w:sz w:val="16"/>
                <w:szCs w:val="16"/>
              </w:rPr>
              <w:t>0120cInterval.wav</w:t>
            </w:r>
          </w:p>
        </w:tc>
        <w:tc>
          <w:tcPr>
            <w:tcW w:w="4140" w:type="dxa"/>
            <w:tcBorders>
              <w:top w:val="single" w:sz="6" w:space="0" w:color="auto"/>
              <w:left w:val="single" w:sz="6" w:space="0" w:color="auto"/>
              <w:bottom w:val="single" w:sz="6" w:space="0" w:color="auto"/>
              <w:right w:val="single" w:sz="6" w:space="0" w:color="auto"/>
            </w:tcBorders>
            <w:shd w:val="clear" w:color="auto" w:fill="auto"/>
          </w:tcPr>
          <w:p w14:paraId="607F7FDB" w14:textId="72407228" w:rsidR="00F802C1" w:rsidRPr="00F802C1" w:rsidRDefault="007544B5" w:rsidP="00F802C1">
            <w:pPr>
              <w:spacing w:after="0" w:line="240" w:lineRule="auto"/>
              <w:rPr>
                <w:rFonts w:ascii="Arial" w:eastAsia="Arial" w:hAnsi="Arial" w:cs="Arial"/>
                <w:color w:val="0070C0"/>
                <w:sz w:val="16"/>
                <w:szCs w:val="16"/>
              </w:rPr>
            </w:pPr>
            <w:proofErr w:type="spellStart"/>
            <w:ins w:id="101" w:author="Prada, Leandro (Leo) **CTR**" w:date="2020-06-08T12:38:00Z">
              <w:r w:rsidRPr="007544B5">
                <w:rPr>
                  <w:rFonts w:ascii="Arial" w:eastAsia="Arial" w:hAnsi="Arial" w:cs="Arial"/>
                  <w:color w:val="0070C0"/>
                  <w:sz w:val="16"/>
                  <w:szCs w:val="16"/>
                </w:rPr>
                <w:t>Elección</w:t>
              </w:r>
              <w:proofErr w:type="spellEnd"/>
              <w:r w:rsidRPr="007544B5">
                <w:rPr>
                  <w:rFonts w:ascii="Arial" w:eastAsia="Arial" w:hAnsi="Arial" w:cs="Arial"/>
                  <w:color w:val="0070C0"/>
                  <w:sz w:val="16"/>
                  <w:szCs w:val="16"/>
                </w:rPr>
                <w:t xml:space="preserve"> del </w:t>
              </w:r>
              <w:proofErr w:type="spellStart"/>
              <w:r w:rsidRPr="007544B5">
                <w:rPr>
                  <w:rFonts w:ascii="Arial" w:eastAsia="Arial" w:hAnsi="Arial" w:cs="Arial"/>
                  <w:color w:val="0070C0"/>
                  <w:sz w:val="16"/>
                  <w:szCs w:val="16"/>
                </w:rPr>
                <w:t>intervalo</w:t>
              </w:r>
              <w:proofErr w:type="spellEnd"/>
              <w:r w:rsidRPr="007544B5">
                <w:rPr>
                  <w:rFonts w:ascii="Arial" w:eastAsia="Arial" w:hAnsi="Arial" w:cs="Arial"/>
                  <w:color w:val="0070C0"/>
                  <w:sz w:val="16"/>
                  <w:szCs w:val="16"/>
                </w:rPr>
                <w:t xml:space="preserve"> personal</w:t>
              </w:r>
            </w:ins>
            <w:del w:id="102" w:author="Prada, Leandro (Leo) **CTR**" w:date="2020-06-08T12:38:00Z">
              <w:r w:rsidR="00F802C1" w:rsidDel="007544B5">
                <w:rPr>
                  <w:rFonts w:ascii="Arial" w:eastAsia="Arial" w:hAnsi="Arial" w:cs="Arial"/>
                  <w:color w:val="0070C0"/>
                  <w:sz w:val="16"/>
                  <w:szCs w:val="16"/>
                </w:rPr>
                <w:delText>O</w:delText>
              </w:r>
              <w:r w:rsidR="00F802C1" w:rsidRPr="00F802C1" w:rsidDel="007544B5">
                <w:rPr>
                  <w:rFonts w:ascii="Arial" w:eastAsia="Arial" w:hAnsi="Arial" w:cs="Arial"/>
                  <w:color w:val="0070C0"/>
                  <w:sz w:val="16"/>
                  <w:szCs w:val="16"/>
                </w:rPr>
                <w:delText>pción intervalo personal</w:delText>
              </w:r>
            </w:del>
          </w:p>
        </w:tc>
      </w:tr>
      <w:tr w:rsidR="003414A5" w:rsidRPr="009C7D98" w14:paraId="73B3EB59" w14:textId="77777777" w:rsidTr="003965C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c>
          <w:tcPr>
            <w:tcW w:w="9450" w:type="dxa"/>
            <w:gridSpan w:val="4"/>
            <w:shd w:val="clear" w:color="auto" w:fill="DDDDDD"/>
          </w:tcPr>
          <w:p w14:paraId="7D5652D0" w14:textId="77777777" w:rsidR="003414A5" w:rsidRPr="009C7D98" w:rsidRDefault="003414A5" w:rsidP="003414A5">
            <w:pPr>
              <w:spacing w:after="0" w:line="240" w:lineRule="auto"/>
              <w:rPr>
                <w:rFonts w:ascii="Arial" w:eastAsia="Arial" w:hAnsi="Arial" w:cs="Arial"/>
                <w:b/>
                <w:i/>
                <w:sz w:val="16"/>
                <w:szCs w:val="16"/>
              </w:rPr>
            </w:pPr>
            <w:proofErr w:type="spellStart"/>
            <w:r w:rsidRPr="005A14F6">
              <w:rPr>
                <w:rFonts w:ascii="Arial" w:eastAsia="Arial" w:hAnsi="Arial" w:cs="Arial"/>
                <w:b/>
                <w:i/>
                <w:sz w:val="16"/>
                <w:szCs w:val="16"/>
              </w:rPr>
              <w:t>Globals</w:t>
            </w:r>
            <w:proofErr w:type="spellEnd"/>
            <w:r w:rsidRPr="005A14F6">
              <w:rPr>
                <w:rFonts w:ascii="Arial" w:eastAsia="Arial" w:hAnsi="Arial" w:cs="Arial"/>
                <w:b/>
                <w:i/>
                <w:sz w:val="16"/>
                <w:szCs w:val="16"/>
              </w:rPr>
              <w:t xml:space="preserve"> (</w:t>
            </w:r>
            <w:hyperlink w:anchor="_Global_Grammar_Properties" w:history="1">
              <w:r w:rsidRPr="00C5488F">
                <w:rPr>
                  <w:rStyle w:val="Hyperlink"/>
                  <w:rFonts w:ascii="Arial" w:eastAsia="Arial" w:hAnsi="Arial" w:cs="Arial"/>
                  <w:b/>
                  <w:i/>
                  <w:sz w:val="16"/>
                  <w:szCs w:val="16"/>
                </w:rPr>
                <w:t>See Global Commands</w:t>
              </w:r>
            </w:hyperlink>
            <w:r w:rsidRPr="005A14F6">
              <w:rPr>
                <w:rFonts w:ascii="Arial" w:eastAsia="Arial" w:hAnsi="Arial" w:cs="Arial"/>
                <w:b/>
                <w:i/>
                <w:sz w:val="16"/>
                <w:szCs w:val="16"/>
              </w:rPr>
              <w:t>)</w:t>
            </w:r>
          </w:p>
        </w:tc>
      </w:tr>
      <w:tr w:rsidR="003414A5" w:rsidRPr="009C7D98" w14:paraId="5B92B909" w14:textId="77777777" w:rsidTr="003965C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c>
          <w:tcPr>
            <w:tcW w:w="9450" w:type="dxa"/>
            <w:gridSpan w:val="4"/>
            <w:shd w:val="clear" w:color="auto" w:fill="auto"/>
          </w:tcPr>
          <w:p w14:paraId="5858A3DA" w14:textId="77777777" w:rsidR="003414A5" w:rsidRPr="009C7D98" w:rsidRDefault="003414A5" w:rsidP="003414A5">
            <w:pPr>
              <w:spacing w:after="0" w:line="240" w:lineRule="auto"/>
              <w:rPr>
                <w:rFonts w:ascii="Arial" w:eastAsia="Arial" w:hAnsi="Arial" w:cs="Arial"/>
                <w:sz w:val="16"/>
                <w:szCs w:val="16"/>
              </w:rPr>
            </w:pPr>
            <w:r>
              <w:rPr>
                <w:rFonts w:ascii="Arial" w:eastAsia="Arial" w:hAnsi="Arial" w:cs="Arial"/>
                <w:sz w:val="16"/>
                <w:szCs w:val="16"/>
              </w:rPr>
              <w:t>&lt;rep</w:t>
            </w:r>
            <w:r w:rsidRPr="009C7D98">
              <w:rPr>
                <w:rFonts w:ascii="Arial" w:eastAsia="Arial" w:hAnsi="Arial" w:cs="Arial"/>
                <w:sz w:val="16"/>
                <w:szCs w:val="16"/>
              </w:rPr>
              <w:t>&gt;</w:t>
            </w:r>
          </w:p>
        </w:tc>
      </w:tr>
      <w:tr w:rsidR="003414A5" w:rsidRPr="009C7D98" w14:paraId="4D934950" w14:textId="77777777" w:rsidTr="003965C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c>
          <w:tcPr>
            <w:tcW w:w="9450" w:type="dxa"/>
            <w:gridSpan w:val="4"/>
            <w:shd w:val="clear" w:color="auto" w:fill="DDDDDD"/>
          </w:tcPr>
          <w:p w14:paraId="26D17C1E" w14:textId="77777777" w:rsidR="003414A5" w:rsidRPr="009C7D98" w:rsidRDefault="003414A5" w:rsidP="003414A5">
            <w:pPr>
              <w:spacing w:after="0" w:line="240" w:lineRule="auto"/>
              <w:rPr>
                <w:rFonts w:ascii="Arial" w:eastAsia="Arial" w:hAnsi="Arial" w:cs="Arial"/>
                <w:b/>
                <w:i/>
                <w:sz w:val="16"/>
                <w:szCs w:val="16"/>
              </w:rPr>
            </w:pPr>
            <w:r>
              <w:rPr>
                <w:rFonts w:ascii="Arial" w:eastAsia="Arial" w:hAnsi="Arial" w:cs="Arial"/>
                <w:b/>
                <w:i/>
                <w:sz w:val="16"/>
                <w:szCs w:val="16"/>
              </w:rPr>
              <w:t>Config Parameters</w:t>
            </w:r>
          </w:p>
        </w:tc>
      </w:tr>
      <w:tr w:rsidR="003414A5" w:rsidRPr="009C7D98" w14:paraId="2D6E3115" w14:textId="77777777" w:rsidTr="003965C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c>
          <w:tcPr>
            <w:tcW w:w="3510" w:type="dxa"/>
            <w:gridSpan w:val="2"/>
            <w:shd w:val="clear" w:color="auto" w:fill="D9E2F3"/>
          </w:tcPr>
          <w:p w14:paraId="267067AB" w14:textId="77777777" w:rsidR="003414A5" w:rsidRPr="009C7D98" w:rsidRDefault="003414A5" w:rsidP="003414A5">
            <w:pPr>
              <w:spacing w:after="0" w:line="240" w:lineRule="auto"/>
              <w:rPr>
                <w:rFonts w:ascii="Arial" w:eastAsia="Times New Roman" w:hAnsi="Arial" w:cs="Arial"/>
                <w:sz w:val="16"/>
                <w:szCs w:val="16"/>
              </w:rPr>
            </w:pPr>
            <w:r w:rsidRPr="009C7D98">
              <w:rPr>
                <w:rFonts w:ascii="Arial" w:eastAsia="Arial" w:hAnsi="Arial" w:cs="Arial"/>
                <w:b/>
                <w:i/>
                <w:sz w:val="16"/>
                <w:szCs w:val="16"/>
              </w:rPr>
              <w:t>Parameter</w:t>
            </w:r>
          </w:p>
        </w:tc>
        <w:tc>
          <w:tcPr>
            <w:tcW w:w="5940" w:type="dxa"/>
            <w:gridSpan w:val="2"/>
            <w:shd w:val="clear" w:color="auto" w:fill="D9E2F3"/>
          </w:tcPr>
          <w:p w14:paraId="4145CA49" w14:textId="77777777" w:rsidR="003414A5" w:rsidRPr="009C7D98" w:rsidRDefault="003414A5" w:rsidP="003414A5">
            <w:pPr>
              <w:spacing w:after="0" w:line="240" w:lineRule="auto"/>
              <w:rPr>
                <w:rFonts w:ascii="Arial" w:eastAsia="Times New Roman" w:hAnsi="Arial" w:cs="Arial"/>
                <w:sz w:val="16"/>
                <w:szCs w:val="16"/>
              </w:rPr>
            </w:pPr>
            <w:r w:rsidRPr="009C7D98">
              <w:rPr>
                <w:rFonts w:ascii="Arial" w:eastAsia="Arial" w:hAnsi="Arial" w:cs="Arial"/>
                <w:b/>
                <w:i/>
                <w:sz w:val="16"/>
                <w:szCs w:val="16"/>
              </w:rPr>
              <w:t>Value</w:t>
            </w:r>
          </w:p>
        </w:tc>
      </w:tr>
      <w:tr w:rsidR="003414A5" w:rsidRPr="009C7D98" w14:paraId="06348A0F" w14:textId="77777777" w:rsidTr="003965C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c>
          <w:tcPr>
            <w:tcW w:w="3510" w:type="dxa"/>
            <w:gridSpan w:val="2"/>
            <w:shd w:val="clear" w:color="auto" w:fill="auto"/>
          </w:tcPr>
          <w:p w14:paraId="775DAEF1" w14:textId="77777777" w:rsidR="003414A5" w:rsidRPr="009C7D98" w:rsidRDefault="003414A5" w:rsidP="003414A5">
            <w:pPr>
              <w:spacing w:after="0" w:line="240" w:lineRule="auto"/>
              <w:rPr>
                <w:rFonts w:ascii="Arial" w:eastAsia="Arial" w:hAnsi="Arial" w:cs="Arial"/>
                <w:sz w:val="16"/>
                <w:szCs w:val="16"/>
              </w:rPr>
            </w:pPr>
            <w:r w:rsidRPr="009C7D98">
              <w:rPr>
                <w:rFonts w:ascii="Arial" w:eastAsia="Arial" w:hAnsi="Arial" w:cs="Arial"/>
                <w:sz w:val="16"/>
                <w:szCs w:val="16"/>
              </w:rPr>
              <w:t>Grammars</w:t>
            </w:r>
          </w:p>
        </w:tc>
        <w:tc>
          <w:tcPr>
            <w:tcW w:w="5940" w:type="dxa"/>
            <w:gridSpan w:val="2"/>
            <w:shd w:val="clear" w:color="auto" w:fill="auto"/>
          </w:tcPr>
          <w:p w14:paraId="600D5C38" w14:textId="0EC29BDD" w:rsidR="003414A5" w:rsidRDefault="003414A5" w:rsidP="003414A5">
            <w:pPr>
              <w:spacing w:after="0" w:line="240" w:lineRule="auto"/>
              <w:rPr>
                <w:rFonts w:ascii="Arial" w:eastAsia="Arial" w:hAnsi="Arial" w:cs="Arial"/>
                <w:sz w:val="16"/>
                <w:szCs w:val="16"/>
              </w:rPr>
            </w:pPr>
            <w:r>
              <w:rPr>
                <w:rFonts w:ascii="Arial" w:eastAsia="Arial" w:hAnsi="Arial" w:cs="Arial"/>
                <w:sz w:val="16"/>
                <w:szCs w:val="16"/>
              </w:rPr>
              <w:t>0120_MoreOptions</w:t>
            </w:r>
            <w:r w:rsidRPr="009C7D98">
              <w:rPr>
                <w:rFonts w:ascii="Arial" w:eastAsia="Arial" w:hAnsi="Arial" w:cs="Arial"/>
                <w:sz w:val="16"/>
                <w:szCs w:val="16"/>
              </w:rPr>
              <w:t>.grxml</w:t>
            </w:r>
          </w:p>
          <w:p w14:paraId="27322037" w14:textId="40F0B2D0" w:rsidR="003414A5" w:rsidRDefault="003414A5" w:rsidP="003414A5">
            <w:pPr>
              <w:spacing w:after="0" w:line="240" w:lineRule="auto"/>
              <w:rPr>
                <w:rFonts w:ascii="Arial" w:eastAsia="Arial" w:hAnsi="Arial" w:cs="Arial"/>
                <w:sz w:val="16"/>
                <w:szCs w:val="16"/>
              </w:rPr>
            </w:pPr>
            <w:r>
              <w:rPr>
                <w:rFonts w:ascii="Arial" w:eastAsia="Arial" w:hAnsi="Arial" w:cs="Arial"/>
                <w:sz w:val="16"/>
                <w:szCs w:val="16"/>
              </w:rPr>
              <w:t>0120_MoreOptions_dtmf</w:t>
            </w:r>
            <w:r w:rsidRPr="009C7D98">
              <w:rPr>
                <w:rFonts w:ascii="Arial" w:eastAsia="Arial" w:hAnsi="Arial" w:cs="Arial"/>
                <w:sz w:val="16"/>
                <w:szCs w:val="16"/>
              </w:rPr>
              <w:t>.grxml</w:t>
            </w:r>
          </w:p>
          <w:p w14:paraId="7B97B62B" w14:textId="77777777" w:rsidR="003414A5" w:rsidRPr="009C7D98" w:rsidRDefault="003414A5" w:rsidP="003414A5">
            <w:pPr>
              <w:spacing w:after="0" w:line="240" w:lineRule="auto"/>
              <w:rPr>
                <w:rFonts w:ascii="Arial" w:eastAsia="Arial" w:hAnsi="Arial" w:cs="Arial"/>
                <w:sz w:val="16"/>
                <w:szCs w:val="16"/>
              </w:rPr>
            </w:pPr>
          </w:p>
        </w:tc>
      </w:tr>
      <w:tr w:rsidR="003414A5" w:rsidRPr="00EA6DFA" w14:paraId="0B3377F5" w14:textId="77777777" w:rsidTr="003965C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c>
          <w:tcPr>
            <w:tcW w:w="3510" w:type="dxa"/>
            <w:gridSpan w:val="2"/>
            <w:tcBorders>
              <w:top w:val="single" w:sz="6" w:space="0" w:color="auto"/>
              <w:left w:val="single" w:sz="6" w:space="0" w:color="auto"/>
              <w:bottom w:val="single" w:sz="6" w:space="0" w:color="auto"/>
              <w:right w:val="single" w:sz="6" w:space="0" w:color="auto"/>
            </w:tcBorders>
            <w:shd w:val="clear" w:color="auto" w:fill="auto"/>
          </w:tcPr>
          <w:p w14:paraId="28A10D6F" w14:textId="77777777" w:rsidR="003414A5" w:rsidRDefault="003414A5" w:rsidP="003414A5">
            <w:pPr>
              <w:spacing w:after="0" w:line="240" w:lineRule="auto"/>
              <w:rPr>
                <w:rFonts w:ascii="Arial" w:eastAsia="Arial" w:hAnsi="Arial" w:cs="Arial"/>
                <w:sz w:val="16"/>
                <w:szCs w:val="16"/>
              </w:rPr>
            </w:pPr>
            <w:r>
              <w:rPr>
                <w:rFonts w:ascii="Arial" w:eastAsia="Arial" w:hAnsi="Arial" w:cs="Arial"/>
                <w:sz w:val="16"/>
                <w:szCs w:val="16"/>
              </w:rPr>
              <w:t xml:space="preserve">Medium Confidence </w:t>
            </w:r>
          </w:p>
          <w:p w14:paraId="458D26B4" w14:textId="77777777" w:rsidR="003414A5" w:rsidRPr="00EA6DFA" w:rsidRDefault="003414A5" w:rsidP="003414A5">
            <w:pPr>
              <w:spacing w:after="0" w:line="240" w:lineRule="auto"/>
              <w:rPr>
                <w:rFonts w:ascii="Arial" w:eastAsia="Arial" w:hAnsi="Arial" w:cs="Arial"/>
                <w:sz w:val="16"/>
                <w:szCs w:val="16"/>
              </w:rPr>
            </w:pPr>
            <w:r>
              <w:rPr>
                <w:rFonts w:ascii="Arial" w:eastAsia="Arial" w:hAnsi="Arial" w:cs="Arial"/>
                <w:sz w:val="16"/>
                <w:szCs w:val="16"/>
              </w:rPr>
              <w:t>(Confirm “If necessary” range)</w:t>
            </w:r>
          </w:p>
        </w:tc>
        <w:tc>
          <w:tcPr>
            <w:tcW w:w="5940" w:type="dxa"/>
            <w:gridSpan w:val="2"/>
            <w:tcBorders>
              <w:top w:val="single" w:sz="6" w:space="0" w:color="auto"/>
              <w:left w:val="single" w:sz="6" w:space="0" w:color="auto"/>
              <w:bottom w:val="single" w:sz="6" w:space="0" w:color="auto"/>
              <w:right w:val="single" w:sz="6" w:space="0" w:color="auto"/>
            </w:tcBorders>
            <w:shd w:val="clear" w:color="auto" w:fill="auto"/>
          </w:tcPr>
          <w:p w14:paraId="531296E4" w14:textId="36B13A10" w:rsidR="003414A5" w:rsidRPr="00EA6DFA" w:rsidRDefault="003414A5" w:rsidP="003414A5">
            <w:pPr>
              <w:spacing w:after="0" w:line="240" w:lineRule="auto"/>
              <w:rPr>
                <w:rFonts w:ascii="Arial" w:eastAsia="Arial" w:hAnsi="Arial" w:cs="Arial"/>
                <w:sz w:val="16"/>
                <w:szCs w:val="16"/>
              </w:rPr>
            </w:pPr>
            <w:r>
              <w:rPr>
                <w:rFonts w:ascii="Arial" w:eastAsia="Arial" w:hAnsi="Arial" w:cs="Arial"/>
                <w:sz w:val="16"/>
                <w:szCs w:val="16"/>
              </w:rPr>
              <w:t>.40-.60</w:t>
            </w:r>
          </w:p>
        </w:tc>
      </w:tr>
    </w:tbl>
    <w:p w14:paraId="103FA7C2" w14:textId="77777777" w:rsidR="00292BBC" w:rsidRDefault="00292BBC">
      <w:pPr>
        <w:spacing w:after="0" w:line="240" w:lineRule="auto"/>
      </w:pPr>
    </w:p>
    <w:p w14:paraId="105800E9" w14:textId="0B5C906F" w:rsidR="00AD1F20" w:rsidRDefault="00AD1F20">
      <w:pPr>
        <w:spacing w:after="0" w:line="240" w:lineRule="auto"/>
      </w:pPr>
      <w:r>
        <w:br w:type="page"/>
      </w:r>
    </w:p>
    <w:p w14:paraId="02740F61" w14:textId="5B418107" w:rsidR="00AD1F20" w:rsidRDefault="00AD1F20" w:rsidP="00AD1F20">
      <w:pPr>
        <w:pStyle w:val="Heading2"/>
      </w:pPr>
      <w:bookmarkStart w:id="103" w:name="_Toc34307550"/>
      <w:bookmarkStart w:id="104" w:name="_Toc38525181"/>
      <w:r>
        <w:lastRenderedPageBreak/>
        <w:t>0</w:t>
      </w:r>
      <w:r w:rsidR="00877507">
        <w:t>200</w:t>
      </w:r>
      <w:r>
        <w:t>_Ask</w:t>
      </w:r>
      <w:r w:rsidR="00C55880">
        <w:t>Acct</w:t>
      </w:r>
      <w:r w:rsidR="00C53602">
        <w:t>N</w:t>
      </w:r>
      <w:r w:rsidR="00C55880">
        <w:t>br</w:t>
      </w:r>
      <w:bookmarkEnd w:id="103"/>
      <w:bookmarkEnd w:id="104"/>
    </w:p>
    <w:tbl>
      <w:tblPr>
        <w:tblW w:w="945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620"/>
        <w:gridCol w:w="1890"/>
        <w:gridCol w:w="1800"/>
        <w:gridCol w:w="4140"/>
      </w:tblGrid>
      <w:tr w:rsidR="00AD1F20" w:rsidRPr="009C7D98" w14:paraId="4D6402EE" w14:textId="77777777" w:rsidTr="003965C1">
        <w:tc>
          <w:tcPr>
            <w:tcW w:w="9450" w:type="dxa"/>
            <w:gridSpan w:val="4"/>
            <w:tcBorders>
              <w:top w:val="single" w:sz="4" w:space="0" w:color="000000"/>
              <w:left w:val="single" w:sz="4" w:space="0" w:color="000000"/>
              <w:bottom w:val="single" w:sz="4" w:space="0" w:color="000000"/>
              <w:right w:val="single" w:sz="4" w:space="0" w:color="000000"/>
            </w:tcBorders>
            <w:shd w:val="clear" w:color="auto" w:fill="BFBFBF"/>
          </w:tcPr>
          <w:p w14:paraId="397EB7F5" w14:textId="77777777" w:rsidR="00AD1F20" w:rsidRPr="00C811AC" w:rsidRDefault="00AD1F20" w:rsidP="003965C1">
            <w:pPr>
              <w:spacing w:after="0" w:line="240" w:lineRule="auto"/>
              <w:rPr>
                <w:b/>
                <w:sz w:val="24"/>
                <w:szCs w:val="24"/>
              </w:rPr>
            </w:pPr>
            <w:r w:rsidRPr="00C811AC">
              <w:rPr>
                <w:b/>
                <w:sz w:val="24"/>
                <w:szCs w:val="24"/>
              </w:rPr>
              <w:t>Dialog Module</w:t>
            </w:r>
          </w:p>
        </w:tc>
      </w:tr>
      <w:tr w:rsidR="00AD1F20" w:rsidRPr="009C7D98" w14:paraId="44FF90C7" w14:textId="77777777" w:rsidTr="003965C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c>
          <w:tcPr>
            <w:tcW w:w="9450" w:type="dxa"/>
            <w:gridSpan w:val="4"/>
            <w:shd w:val="clear" w:color="auto" w:fill="auto"/>
          </w:tcPr>
          <w:p w14:paraId="10D13589" w14:textId="5054F239" w:rsidR="00AD1F20" w:rsidRPr="009C7D98" w:rsidRDefault="00C55880" w:rsidP="00650405">
            <w:pPr>
              <w:spacing w:after="0" w:line="240" w:lineRule="auto"/>
              <w:rPr>
                <w:rFonts w:ascii="Arial" w:eastAsia="Arial" w:hAnsi="Arial" w:cs="Arial"/>
                <w:b/>
                <w:i/>
                <w:sz w:val="16"/>
                <w:szCs w:val="16"/>
              </w:rPr>
            </w:pPr>
            <w:r>
              <w:rPr>
                <w:rFonts w:ascii="Arial" w:eastAsia="Arial" w:hAnsi="Arial" w:cs="Arial"/>
                <w:sz w:val="16"/>
                <w:szCs w:val="16"/>
              </w:rPr>
              <w:t>Ask for the account number</w:t>
            </w:r>
          </w:p>
        </w:tc>
      </w:tr>
      <w:tr w:rsidR="00AD1F20" w:rsidRPr="009C7D98" w14:paraId="1685F362" w14:textId="77777777" w:rsidTr="003965C1">
        <w:tc>
          <w:tcPr>
            <w:tcW w:w="9450" w:type="dxa"/>
            <w:gridSpan w:val="4"/>
            <w:tcBorders>
              <w:top w:val="single" w:sz="4" w:space="0" w:color="000000"/>
              <w:left w:val="single" w:sz="4" w:space="0" w:color="000000"/>
              <w:bottom w:val="single" w:sz="4" w:space="0" w:color="000000"/>
              <w:right w:val="single" w:sz="4" w:space="0" w:color="000000"/>
            </w:tcBorders>
            <w:shd w:val="clear" w:color="auto" w:fill="BFBFBF"/>
          </w:tcPr>
          <w:p w14:paraId="1B61EB20" w14:textId="77777777" w:rsidR="00AD1F20" w:rsidRPr="00C811AC" w:rsidRDefault="00AD1F20" w:rsidP="003965C1">
            <w:pPr>
              <w:spacing w:after="0" w:line="240" w:lineRule="auto"/>
              <w:ind w:right="-18"/>
              <w:rPr>
                <w:b/>
                <w:sz w:val="24"/>
                <w:szCs w:val="24"/>
              </w:rPr>
            </w:pPr>
            <w:r w:rsidRPr="00C811AC">
              <w:rPr>
                <w:b/>
                <w:sz w:val="24"/>
                <w:szCs w:val="24"/>
              </w:rPr>
              <w:t>Prompts</w:t>
            </w:r>
          </w:p>
        </w:tc>
      </w:tr>
      <w:tr w:rsidR="00AD1F20" w:rsidRPr="009C7D98" w14:paraId="6783E481" w14:textId="77777777" w:rsidTr="003965C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c>
          <w:tcPr>
            <w:tcW w:w="1620" w:type="dxa"/>
            <w:shd w:val="clear" w:color="auto" w:fill="D9E2F3"/>
          </w:tcPr>
          <w:p w14:paraId="2BD6B864" w14:textId="77777777" w:rsidR="00AD1F20" w:rsidRPr="009C7D98" w:rsidRDefault="00AD1F20" w:rsidP="003965C1">
            <w:pPr>
              <w:spacing w:after="0" w:line="240" w:lineRule="auto"/>
              <w:rPr>
                <w:rFonts w:ascii="Arial" w:eastAsia="Times New Roman" w:hAnsi="Arial" w:cs="Arial"/>
                <w:sz w:val="16"/>
                <w:szCs w:val="16"/>
              </w:rPr>
            </w:pPr>
            <w:r w:rsidRPr="009C7D98">
              <w:rPr>
                <w:rFonts w:ascii="Arial" w:eastAsia="Arial" w:hAnsi="Arial" w:cs="Arial"/>
                <w:b/>
                <w:i/>
                <w:sz w:val="16"/>
                <w:szCs w:val="16"/>
              </w:rPr>
              <w:t>Type</w:t>
            </w:r>
          </w:p>
        </w:tc>
        <w:tc>
          <w:tcPr>
            <w:tcW w:w="1890" w:type="dxa"/>
            <w:shd w:val="clear" w:color="auto" w:fill="D9E2F3"/>
          </w:tcPr>
          <w:p w14:paraId="676C9A3C" w14:textId="77777777" w:rsidR="00AD1F20" w:rsidRPr="009C7D98" w:rsidRDefault="00AD1F20" w:rsidP="003965C1">
            <w:pPr>
              <w:spacing w:after="0" w:line="240" w:lineRule="auto"/>
              <w:rPr>
                <w:rFonts w:ascii="Arial" w:eastAsia="Times New Roman" w:hAnsi="Arial" w:cs="Arial"/>
                <w:sz w:val="16"/>
                <w:szCs w:val="16"/>
              </w:rPr>
            </w:pPr>
            <w:r w:rsidRPr="009C7D98">
              <w:rPr>
                <w:rFonts w:ascii="Arial" w:eastAsia="Arial" w:hAnsi="Arial" w:cs="Arial"/>
                <w:b/>
                <w:i/>
                <w:sz w:val="16"/>
                <w:szCs w:val="16"/>
              </w:rPr>
              <w:t>Condition</w:t>
            </w:r>
          </w:p>
        </w:tc>
        <w:tc>
          <w:tcPr>
            <w:tcW w:w="1800" w:type="dxa"/>
            <w:shd w:val="clear" w:color="auto" w:fill="D9E2F3"/>
          </w:tcPr>
          <w:p w14:paraId="4C65DBB1" w14:textId="77777777" w:rsidR="00AD1F20" w:rsidRPr="009C7D98" w:rsidRDefault="00AD1F20" w:rsidP="003965C1">
            <w:pPr>
              <w:spacing w:after="0" w:line="240" w:lineRule="auto"/>
              <w:rPr>
                <w:rFonts w:ascii="Arial" w:eastAsia="Times New Roman" w:hAnsi="Arial" w:cs="Arial"/>
                <w:sz w:val="16"/>
                <w:szCs w:val="16"/>
              </w:rPr>
            </w:pPr>
            <w:proofErr w:type="spellStart"/>
            <w:r w:rsidRPr="009C7D98">
              <w:rPr>
                <w:rFonts w:ascii="Arial" w:eastAsia="Arial" w:hAnsi="Arial" w:cs="Arial"/>
                <w:b/>
                <w:i/>
                <w:sz w:val="16"/>
                <w:szCs w:val="16"/>
              </w:rPr>
              <w:t>VoiceFile</w:t>
            </w:r>
            <w:proofErr w:type="spellEnd"/>
          </w:p>
        </w:tc>
        <w:tc>
          <w:tcPr>
            <w:tcW w:w="4140" w:type="dxa"/>
            <w:shd w:val="clear" w:color="auto" w:fill="D9E2F3"/>
          </w:tcPr>
          <w:p w14:paraId="7AAA04B7" w14:textId="77777777" w:rsidR="00AD1F20" w:rsidRPr="009C7D98" w:rsidRDefault="00AD1F20" w:rsidP="003965C1">
            <w:pPr>
              <w:spacing w:after="0" w:line="240" w:lineRule="auto"/>
              <w:rPr>
                <w:rFonts w:ascii="Arial" w:eastAsia="Times New Roman" w:hAnsi="Arial" w:cs="Arial"/>
                <w:sz w:val="16"/>
                <w:szCs w:val="16"/>
              </w:rPr>
            </w:pPr>
            <w:r w:rsidRPr="009C7D98">
              <w:rPr>
                <w:rFonts w:ascii="Arial" w:eastAsia="Arial" w:hAnsi="Arial" w:cs="Arial"/>
                <w:b/>
                <w:i/>
                <w:sz w:val="16"/>
                <w:szCs w:val="16"/>
              </w:rPr>
              <w:t>Wording</w:t>
            </w:r>
          </w:p>
        </w:tc>
      </w:tr>
      <w:tr w:rsidR="00057046" w:rsidRPr="007544B5" w14:paraId="2B095DDB" w14:textId="77777777" w:rsidTr="003965C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c>
          <w:tcPr>
            <w:tcW w:w="1620" w:type="dxa"/>
          </w:tcPr>
          <w:p w14:paraId="49E204CD" w14:textId="77777777" w:rsidR="00057046" w:rsidRPr="009C7D98" w:rsidRDefault="00057046" w:rsidP="00057046">
            <w:pPr>
              <w:spacing w:after="0" w:line="240" w:lineRule="auto"/>
              <w:rPr>
                <w:rFonts w:ascii="Arial" w:eastAsia="Arial" w:hAnsi="Arial" w:cs="Arial"/>
                <w:sz w:val="16"/>
                <w:szCs w:val="16"/>
              </w:rPr>
            </w:pPr>
            <w:r w:rsidRPr="009C7D98">
              <w:rPr>
                <w:rFonts w:ascii="Arial" w:eastAsia="Arial" w:hAnsi="Arial" w:cs="Arial"/>
                <w:sz w:val="16"/>
                <w:szCs w:val="16"/>
              </w:rPr>
              <w:t>PROMPT-1</w:t>
            </w:r>
          </w:p>
        </w:tc>
        <w:tc>
          <w:tcPr>
            <w:tcW w:w="1890" w:type="dxa"/>
          </w:tcPr>
          <w:p w14:paraId="7EDF0170" w14:textId="77777777" w:rsidR="00057046" w:rsidRPr="009C7D98" w:rsidRDefault="00057046" w:rsidP="00057046">
            <w:pPr>
              <w:spacing w:after="0" w:line="240" w:lineRule="auto"/>
              <w:rPr>
                <w:rFonts w:ascii="Arial" w:eastAsia="Arial" w:hAnsi="Arial" w:cs="Arial"/>
                <w:sz w:val="16"/>
                <w:szCs w:val="16"/>
              </w:rPr>
            </w:pPr>
            <w:r>
              <w:rPr>
                <w:rFonts w:ascii="Arial" w:eastAsia="Arial" w:hAnsi="Arial" w:cs="Arial"/>
                <w:sz w:val="16"/>
                <w:szCs w:val="16"/>
              </w:rPr>
              <w:t>--</w:t>
            </w:r>
          </w:p>
        </w:tc>
        <w:tc>
          <w:tcPr>
            <w:tcW w:w="1800" w:type="dxa"/>
          </w:tcPr>
          <w:p w14:paraId="4C472524" w14:textId="1A312863" w:rsidR="00057046" w:rsidRPr="003965C1" w:rsidRDefault="00057046" w:rsidP="00057046">
            <w:pPr>
              <w:rPr>
                <w:rFonts w:ascii="Arial" w:eastAsia="Times New Roman" w:hAnsi="Arial" w:cs="Arial"/>
                <w:sz w:val="16"/>
                <w:szCs w:val="16"/>
              </w:rPr>
            </w:pPr>
            <w:r>
              <w:rPr>
                <w:rFonts w:ascii="Arial" w:hAnsi="Arial" w:cs="Arial"/>
                <w:sz w:val="16"/>
                <w:szCs w:val="16"/>
              </w:rPr>
              <w:t>0200AccountNum</w:t>
            </w:r>
            <w:r w:rsidRPr="003965C1">
              <w:rPr>
                <w:rFonts w:ascii="Arial" w:hAnsi="Arial" w:cs="Arial"/>
                <w:sz w:val="16"/>
                <w:szCs w:val="16"/>
              </w:rPr>
              <w:t>.wav</w:t>
            </w:r>
          </w:p>
        </w:tc>
        <w:tc>
          <w:tcPr>
            <w:tcW w:w="4140" w:type="dxa"/>
          </w:tcPr>
          <w:p w14:paraId="6068AEDE" w14:textId="50DE8CFB" w:rsidR="00057046" w:rsidRPr="008B6E49" w:rsidRDefault="007544B5" w:rsidP="00057046">
            <w:pPr>
              <w:spacing w:after="0" w:line="240" w:lineRule="auto"/>
              <w:rPr>
                <w:rFonts w:ascii="Arial" w:eastAsia="Arial" w:hAnsi="Arial" w:cs="Arial"/>
                <w:color w:val="0070C0"/>
                <w:sz w:val="16"/>
                <w:szCs w:val="16"/>
                <w:lang w:val="es-419"/>
              </w:rPr>
            </w:pPr>
            <w:ins w:id="105" w:author="Prada, Leandro (Leo) **CTR**" w:date="2020-06-08T12:39:00Z">
              <w:r w:rsidRPr="007544B5">
                <w:rPr>
                  <w:rFonts w:ascii="Arial" w:eastAsia="Arial" w:hAnsi="Arial" w:cs="Arial"/>
                  <w:color w:val="0070C0"/>
                  <w:sz w:val="16"/>
                  <w:szCs w:val="16"/>
                  <w:lang w:val="es-419"/>
                </w:rPr>
                <w:t>Para empezar, ¿cuál es su número de cuenta?</w:t>
              </w:r>
            </w:ins>
            <w:del w:id="106" w:author="Prada, Leandro (Leo) **CTR**" w:date="2020-06-08T12:39:00Z">
              <w:r w:rsidR="00057046" w:rsidRPr="008B6E49" w:rsidDel="007544B5">
                <w:rPr>
                  <w:rFonts w:ascii="Arial" w:eastAsia="Arial" w:hAnsi="Arial" w:cs="Arial"/>
                  <w:color w:val="0070C0"/>
                  <w:sz w:val="16"/>
                  <w:szCs w:val="16"/>
                  <w:lang w:val="es-419"/>
                </w:rPr>
                <w:delText>Para comenzar, ¿cu</w:delText>
              </w:r>
              <w:r w:rsidR="00FB50B6" w:rsidDel="007544B5">
                <w:rPr>
                  <w:rFonts w:ascii="Arial" w:eastAsia="Arial" w:hAnsi="Arial" w:cs="Arial"/>
                  <w:color w:val="0070C0"/>
                  <w:sz w:val="16"/>
                  <w:szCs w:val="16"/>
                  <w:lang w:val="es-419"/>
                </w:rPr>
                <w:delText>á</w:delText>
              </w:r>
              <w:r w:rsidR="00057046" w:rsidRPr="008B6E49" w:rsidDel="007544B5">
                <w:rPr>
                  <w:rFonts w:ascii="Arial" w:eastAsia="Arial" w:hAnsi="Arial" w:cs="Arial"/>
                  <w:color w:val="0070C0"/>
                  <w:sz w:val="16"/>
                  <w:szCs w:val="16"/>
                  <w:lang w:val="es-419"/>
                </w:rPr>
                <w:delText>l es el n</w:delText>
              </w:r>
              <w:r w:rsidR="00FB50B6" w:rsidDel="007544B5">
                <w:rPr>
                  <w:rFonts w:ascii="Arial" w:eastAsia="Arial" w:hAnsi="Arial" w:cs="Arial"/>
                  <w:color w:val="0070C0"/>
                  <w:sz w:val="16"/>
                  <w:szCs w:val="16"/>
                  <w:lang w:val="es-419"/>
                </w:rPr>
                <w:delText>ú</w:delText>
              </w:r>
              <w:r w:rsidR="00057046" w:rsidRPr="008B6E49" w:rsidDel="007544B5">
                <w:rPr>
                  <w:rFonts w:ascii="Arial" w:eastAsia="Arial" w:hAnsi="Arial" w:cs="Arial"/>
                  <w:color w:val="0070C0"/>
                  <w:sz w:val="16"/>
                  <w:szCs w:val="16"/>
                  <w:lang w:val="es-419"/>
                </w:rPr>
                <w:delText>mero de su cuenta?</w:delText>
              </w:r>
            </w:del>
          </w:p>
        </w:tc>
      </w:tr>
      <w:tr w:rsidR="00057046" w:rsidRPr="007544B5" w14:paraId="12EFA409" w14:textId="77777777" w:rsidTr="003965C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c>
          <w:tcPr>
            <w:tcW w:w="1620" w:type="dxa"/>
          </w:tcPr>
          <w:p w14:paraId="216260EB" w14:textId="77777777" w:rsidR="00057046" w:rsidRPr="009C7D98" w:rsidRDefault="00057046" w:rsidP="00057046">
            <w:pPr>
              <w:spacing w:after="0" w:line="240" w:lineRule="auto"/>
              <w:rPr>
                <w:rFonts w:ascii="Arial" w:eastAsia="Arial" w:hAnsi="Arial" w:cs="Arial"/>
                <w:sz w:val="16"/>
                <w:szCs w:val="16"/>
              </w:rPr>
            </w:pPr>
            <w:r w:rsidRPr="009C7D98">
              <w:rPr>
                <w:rFonts w:ascii="Arial" w:eastAsia="Arial" w:hAnsi="Arial" w:cs="Arial"/>
                <w:sz w:val="16"/>
                <w:szCs w:val="16"/>
              </w:rPr>
              <w:t>PROMPT-2</w:t>
            </w:r>
          </w:p>
        </w:tc>
        <w:tc>
          <w:tcPr>
            <w:tcW w:w="1890" w:type="dxa"/>
          </w:tcPr>
          <w:p w14:paraId="562CE05A" w14:textId="77777777" w:rsidR="00057046" w:rsidRPr="009C7D98" w:rsidRDefault="00057046" w:rsidP="00057046">
            <w:pPr>
              <w:spacing w:after="0" w:line="240" w:lineRule="auto"/>
              <w:rPr>
                <w:rFonts w:ascii="Arial" w:eastAsia="Arial" w:hAnsi="Arial" w:cs="Arial"/>
                <w:sz w:val="16"/>
                <w:szCs w:val="16"/>
              </w:rPr>
            </w:pPr>
            <w:r>
              <w:rPr>
                <w:rFonts w:ascii="Arial" w:eastAsia="Arial" w:hAnsi="Arial" w:cs="Arial"/>
                <w:sz w:val="16"/>
                <w:szCs w:val="16"/>
              </w:rPr>
              <w:t>--</w:t>
            </w:r>
          </w:p>
        </w:tc>
        <w:tc>
          <w:tcPr>
            <w:tcW w:w="1800" w:type="dxa"/>
          </w:tcPr>
          <w:p w14:paraId="12A7B364" w14:textId="13B0E008" w:rsidR="00057046" w:rsidRPr="003965C1" w:rsidRDefault="00057046" w:rsidP="00057046">
            <w:pPr>
              <w:rPr>
                <w:rFonts w:ascii="Arial" w:eastAsia="Arial" w:hAnsi="Arial" w:cs="Arial"/>
                <w:sz w:val="16"/>
                <w:szCs w:val="16"/>
              </w:rPr>
            </w:pPr>
            <w:r w:rsidRPr="003965C1">
              <w:rPr>
                <w:rFonts w:ascii="Arial" w:hAnsi="Arial" w:cs="Arial"/>
                <w:sz w:val="16"/>
                <w:szCs w:val="16"/>
              </w:rPr>
              <w:t>0</w:t>
            </w:r>
            <w:r>
              <w:rPr>
                <w:rFonts w:ascii="Arial" w:hAnsi="Arial" w:cs="Arial"/>
                <w:sz w:val="16"/>
                <w:szCs w:val="16"/>
              </w:rPr>
              <w:t>20</w:t>
            </w:r>
            <w:r w:rsidRPr="003965C1">
              <w:rPr>
                <w:rFonts w:ascii="Arial" w:hAnsi="Arial" w:cs="Arial"/>
                <w:sz w:val="16"/>
                <w:szCs w:val="16"/>
              </w:rPr>
              <w:t>0</w:t>
            </w:r>
            <w:r>
              <w:rPr>
                <w:rFonts w:ascii="Arial" w:hAnsi="Arial" w:cs="Arial"/>
                <w:sz w:val="16"/>
                <w:szCs w:val="16"/>
              </w:rPr>
              <w:t>AccountNumRetry</w:t>
            </w:r>
            <w:r w:rsidRPr="003965C1">
              <w:rPr>
                <w:rFonts w:ascii="Arial" w:hAnsi="Arial" w:cs="Arial"/>
                <w:sz w:val="16"/>
                <w:szCs w:val="16"/>
              </w:rPr>
              <w:t>.wav</w:t>
            </w:r>
          </w:p>
        </w:tc>
        <w:tc>
          <w:tcPr>
            <w:tcW w:w="4140" w:type="dxa"/>
          </w:tcPr>
          <w:p w14:paraId="4699BCDF" w14:textId="27745014" w:rsidR="00057046" w:rsidRPr="008B6E49" w:rsidRDefault="007544B5" w:rsidP="00057046">
            <w:pPr>
              <w:spacing w:after="0" w:line="240" w:lineRule="auto"/>
              <w:rPr>
                <w:rFonts w:ascii="Arial" w:eastAsia="Arial" w:hAnsi="Arial" w:cs="Arial"/>
                <w:color w:val="0070C0"/>
                <w:sz w:val="16"/>
                <w:szCs w:val="16"/>
                <w:lang w:val="es-419"/>
              </w:rPr>
            </w:pPr>
            <w:ins w:id="107" w:author="Prada, Leandro (Leo) **CTR**" w:date="2020-06-08T12:40:00Z">
              <w:r w:rsidRPr="007544B5">
                <w:rPr>
                  <w:rFonts w:ascii="Arial" w:eastAsia="Arial" w:hAnsi="Arial" w:cs="Arial"/>
                  <w:color w:val="0070C0"/>
                  <w:sz w:val="16"/>
                  <w:szCs w:val="16"/>
                  <w:lang w:val="es-419"/>
                </w:rPr>
                <w:t>Diga o marque su número de cuenta.</w:t>
              </w:r>
            </w:ins>
            <w:del w:id="108" w:author="Prada, Leandro (Leo) **CTR**" w:date="2020-06-08T12:40:00Z">
              <w:r w:rsidR="00057046" w:rsidRPr="008B6E49" w:rsidDel="007544B5">
                <w:rPr>
                  <w:rFonts w:ascii="Arial" w:eastAsia="Arial" w:hAnsi="Arial" w:cs="Arial"/>
                  <w:color w:val="0070C0"/>
                  <w:sz w:val="16"/>
                  <w:szCs w:val="16"/>
                  <w:lang w:val="es-419"/>
                </w:rPr>
                <w:delText>Por favor diga o ingrese el n</w:delText>
              </w:r>
              <w:r w:rsidR="00FB50B6" w:rsidDel="007544B5">
                <w:rPr>
                  <w:rFonts w:ascii="Arial" w:eastAsia="Arial" w:hAnsi="Arial" w:cs="Arial"/>
                  <w:color w:val="0070C0"/>
                  <w:sz w:val="16"/>
                  <w:szCs w:val="16"/>
                  <w:lang w:val="es-419"/>
                </w:rPr>
                <w:delText>ú</w:delText>
              </w:r>
              <w:r w:rsidR="00057046" w:rsidRPr="008B6E49" w:rsidDel="007544B5">
                <w:rPr>
                  <w:rFonts w:ascii="Arial" w:eastAsia="Arial" w:hAnsi="Arial" w:cs="Arial"/>
                  <w:color w:val="0070C0"/>
                  <w:sz w:val="16"/>
                  <w:szCs w:val="16"/>
                  <w:lang w:val="es-419"/>
                </w:rPr>
                <w:delText>mero de cuenta.</w:delText>
              </w:r>
            </w:del>
          </w:p>
        </w:tc>
      </w:tr>
      <w:tr w:rsidR="005412A5" w:rsidRPr="005A14F6" w14:paraId="13566E31" w14:textId="77777777" w:rsidTr="0084618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c>
          <w:tcPr>
            <w:tcW w:w="1620" w:type="dxa"/>
          </w:tcPr>
          <w:p w14:paraId="3818927A" w14:textId="77777777" w:rsidR="005412A5" w:rsidRPr="005A14F6" w:rsidRDefault="005412A5" w:rsidP="005412A5">
            <w:pPr>
              <w:spacing w:after="0" w:line="240" w:lineRule="auto"/>
              <w:rPr>
                <w:rFonts w:ascii="Arial" w:eastAsia="Arial" w:hAnsi="Arial" w:cs="Arial"/>
                <w:sz w:val="16"/>
                <w:szCs w:val="16"/>
              </w:rPr>
            </w:pPr>
            <w:r>
              <w:rPr>
                <w:rFonts w:ascii="Arial" w:eastAsia="Arial" w:hAnsi="Arial" w:cs="Arial"/>
                <w:sz w:val="16"/>
                <w:szCs w:val="16"/>
              </w:rPr>
              <w:t>NoInputNoMatch</w:t>
            </w:r>
            <w:r w:rsidRPr="005A14F6">
              <w:rPr>
                <w:rFonts w:ascii="Arial" w:eastAsia="Arial" w:hAnsi="Arial" w:cs="Arial"/>
                <w:sz w:val="16"/>
                <w:szCs w:val="16"/>
              </w:rPr>
              <w:t>-1</w:t>
            </w:r>
          </w:p>
        </w:tc>
        <w:tc>
          <w:tcPr>
            <w:tcW w:w="1890" w:type="dxa"/>
          </w:tcPr>
          <w:p w14:paraId="21B83142" w14:textId="77777777" w:rsidR="005412A5" w:rsidRPr="005A14F6" w:rsidRDefault="005412A5" w:rsidP="005412A5">
            <w:pPr>
              <w:spacing w:after="0" w:line="240" w:lineRule="auto"/>
              <w:rPr>
                <w:rFonts w:ascii="Arial" w:eastAsia="Arial" w:hAnsi="Arial" w:cs="Arial"/>
                <w:sz w:val="16"/>
                <w:szCs w:val="16"/>
              </w:rPr>
            </w:pPr>
            <w:r w:rsidRPr="005A14F6">
              <w:rPr>
                <w:rFonts w:ascii="Arial" w:eastAsia="Arial" w:hAnsi="Arial" w:cs="Arial"/>
                <w:sz w:val="16"/>
                <w:szCs w:val="16"/>
              </w:rPr>
              <w:t>--</w:t>
            </w:r>
          </w:p>
        </w:tc>
        <w:tc>
          <w:tcPr>
            <w:tcW w:w="1800" w:type="dxa"/>
          </w:tcPr>
          <w:p w14:paraId="324669C6" w14:textId="2510FC4C" w:rsidR="005412A5" w:rsidRPr="005A14F6" w:rsidRDefault="005412A5" w:rsidP="005412A5">
            <w:pPr>
              <w:spacing w:after="0" w:line="240" w:lineRule="auto"/>
              <w:rPr>
                <w:rFonts w:ascii="Arial" w:eastAsia="Times New Roman" w:hAnsi="Arial" w:cs="Arial"/>
                <w:sz w:val="16"/>
                <w:szCs w:val="16"/>
              </w:rPr>
            </w:pPr>
            <w:proofErr w:type="spellStart"/>
            <w:r>
              <w:rPr>
                <w:rFonts w:ascii="Arial" w:eastAsia="Times New Roman" w:hAnsi="Arial" w:cs="Arial"/>
                <w:sz w:val="16"/>
                <w:szCs w:val="16"/>
              </w:rPr>
              <w:t>gl_</w:t>
            </w:r>
            <w:r w:rsidR="00F802C1">
              <w:rPr>
                <w:rFonts w:ascii="Arial" w:eastAsia="Times New Roman" w:hAnsi="Arial" w:cs="Arial"/>
                <w:sz w:val="16"/>
                <w:szCs w:val="16"/>
              </w:rPr>
              <w:t>Lo</w:t>
            </w:r>
            <w:proofErr w:type="spellEnd"/>
            <w:r w:rsidR="00F802C1">
              <w:rPr>
                <w:rFonts w:ascii="Arial" w:eastAsia="Times New Roman" w:hAnsi="Arial" w:cs="Arial"/>
                <w:sz w:val="16"/>
                <w:szCs w:val="16"/>
              </w:rPr>
              <w:t xml:space="preserve"> siento.</w:t>
            </w:r>
            <w:r>
              <w:rPr>
                <w:rFonts w:ascii="Arial" w:eastAsia="Times New Roman" w:hAnsi="Arial" w:cs="Arial"/>
                <w:sz w:val="16"/>
                <w:szCs w:val="16"/>
              </w:rPr>
              <w:t>wav</w:t>
            </w:r>
          </w:p>
        </w:tc>
        <w:tc>
          <w:tcPr>
            <w:tcW w:w="4140" w:type="dxa"/>
          </w:tcPr>
          <w:p w14:paraId="52549EA1" w14:textId="3295E6E2" w:rsidR="005412A5" w:rsidRPr="005A14F6" w:rsidRDefault="00F802C1" w:rsidP="005412A5">
            <w:pPr>
              <w:spacing w:after="0" w:line="240" w:lineRule="auto"/>
              <w:rPr>
                <w:rFonts w:ascii="Arial" w:eastAsia="Arial" w:hAnsi="Arial" w:cs="Arial"/>
                <w:color w:val="0070C0"/>
                <w:sz w:val="16"/>
                <w:szCs w:val="16"/>
              </w:rPr>
            </w:pPr>
            <w:r>
              <w:rPr>
                <w:rFonts w:ascii="Arial" w:eastAsia="Arial" w:hAnsi="Arial" w:cs="Arial"/>
                <w:color w:val="0070C0"/>
                <w:sz w:val="16"/>
                <w:szCs w:val="16"/>
              </w:rPr>
              <w:t xml:space="preserve">Lo </w:t>
            </w:r>
            <w:proofErr w:type="spellStart"/>
            <w:r>
              <w:rPr>
                <w:rFonts w:ascii="Arial" w:eastAsia="Arial" w:hAnsi="Arial" w:cs="Arial"/>
                <w:color w:val="0070C0"/>
                <w:sz w:val="16"/>
                <w:szCs w:val="16"/>
              </w:rPr>
              <w:t>siento</w:t>
            </w:r>
            <w:proofErr w:type="spellEnd"/>
            <w:r>
              <w:rPr>
                <w:rFonts w:ascii="Arial" w:eastAsia="Arial" w:hAnsi="Arial" w:cs="Arial"/>
                <w:color w:val="0070C0"/>
                <w:sz w:val="16"/>
                <w:szCs w:val="16"/>
              </w:rPr>
              <w:t>.</w:t>
            </w:r>
          </w:p>
        </w:tc>
      </w:tr>
      <w:tr w:rsidR="00355BF2" w:rsidRPr="00565EA9" w14:paraId="2E9EE01D" w14:textId="77777777" w:rsidTr="0084618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c>
          <w:tcPr>
            <w:tcW w:w="1620" w:type="dxa"/>
          </w:tcPr>
          <w:p w14:paraId="75CE1042" w14:textId="77777777" w:rsidR="00355BF2" w:rsidRPr="005A14F6" w:rsidRDefault="00355BF2" w:rsidP="00355BF2">
            <w:pPr>
              <w:spacing w:after="0" w:line="240" w:lineRule="auto"/>
              <w:rPr>
                <w:rFonts w:ascii="Arial" w:eastAsia="Arial" w:hAnsi="Arial" w:cs="Arial"/>
                <w:sz w:val="16"/>
                <w:szCs w:val="16"/>
              </w:rPr>
            </w:pPr>
            <w:r>
              <w:rPr>
                <w:rFonts w:ascii="Arial" w:eastAsia="Arial" w:hAnsi="Arial" w:cs="Arial"/>
                <w:sz w:val="16"/>
                <w:szCs w:val="16"/>
              </w:rPr>
              <w:t>NoInputNoMatch-2</w:t>
            </w:r>
          </w:p>
        </w:tc>
        <w:tc>
          <w:tcPr>
            <w:tcW w:w="1890" w:type="dxa"/>
          </w:tcPr>
          <w:p w14:paraId="7D52B899" w14:textId="77777777" w:rsidR="00355BF2" w:rsidRPr="005A14F6" w:rsidRDefault="00355BF2" w:rsidP="00355BF2">
            <w:pPr>
              <w:spacing w:after="0" w:line="240" w:lineRule="auto"/>
              <w:rPr>
                <w:rFonts w:ascii="Arial" w:eastAsia="Arial" w:hAnsi="Arial" w:cs="Arial"/>
                <w:sz w:val="16"/>
                <w:szCs w:val="16"/>
              </w:rPr>
            </w:pPr>
            <w:r>
              <w:rPr>
                <w:rFonts w:ascii="Arial" w:eastAsia="Arial" w:hAnsi="Arial" w:cs="Arial"/>
                <w:sz w:val="16"/>
                <w:szCs w:val="16"/>
              </w:rPr>
              <w:t>--</w:t>
            </w:r>
          </w:p>
        </w:tc>
        <w:tc>
          <w:tcPr>
            <w:tcW w:w="1800" w:type="dxa"/>
          </w:tcPr>
          <w:p w14:paraId="6980B2E6" w14:textId="2E98F811" w:rsidR="00355BF2" w:rsidRPr="005A14F6" w:rsidRDefault="00355BF2" w:rsidP="00355BF2">
            <w:pPr>
              <w:spacing w:after="0" w:line="240" w:lineRule="auto"/>
              <w:rPr>
                <w:rFonts w:ascii="Arial" w:eastAsia="Arial" w:hAnsi="Arial" w:cs="Arial"/>
                <w:sz w:val="16"/>
                <w:szCs w:val="16"/>
              </w:rPr>
            </w:pPr>
            <w:r>
              <w:rPr>
                <w:rFonts w:ascii="Arial" w:eastAsia="Times New Roman" w:hAnsi="Arial" w:cs="Arial"/>
                <w:sz w:val="16"/>
                <w:szCs w:val="16"/>
              </w:rPr>
              <w:t>gl_sorrytrouble.wav</w:t>
            </w:r>
          </w:p>
        </w:tc>
        <w:tc>
          <w:tcPr>
            <w:tcW w:w="4140" w:type="dxa"/>
          </w:tcPr>
          <w:p w14:paraId="095C225C" w14:textId="6FB3EA6A" w:rsidR="00355BF2" w:rsidRPr="00355BF2" w:rsidRDefault="00355BF2" w:rsidP="00355BF2">
            <w:pPr>
              <w:spacing w:after="0" w:line="240" w:lineRule="auto"/>
              <w:rPr>
                <w:rFonts w:ascii="Arial" w:eastAsia="Arial" w:hAnsi="Arial" w:cs="Arial"/>
                <w:color w:val="0070C0"/>
                <w:sz w:val="16"/>
                <w:szCs w:val="16"/>
                <w:lang w:val="es-419"/>
              </w:rPr>
            </w:pPr>
            <w:del w:id="109" w:author="Prada, Leandro (Leo) **CTR**" w:date="2020-06-08T10:59:00Z">
              <w:r w:rsidRPr="00F802C1" w:rsidDel="00565EA9">
                <w:rPr>
                  <w:rFonts w:ascii="Arial" w:eastAsia="Times New Roman" w:hAnsi="Arial" w:cs="Arial"/>
                  <w:color w:val="0070C0"/>
                  <w:sz w:val="16"/>
                  <w:szCs w:val="16"/>
                  <w:lang w:val="es-419"/>
                </w:rPr>
                <w:delText>Lo siento, estamos teniendo problemas.</w:delText>
              </w:r>
            </w:del>
            <w:ins w:id="110" w:author="Prada, Leandro (Leo) **CTR**" w:date="2020-06-08T10:59:00Z">
              <w:r w:rsidR="00565EA9">
                <w:rPr>
                  <w:rFonts w:ascii="Arial" w:eastAsia="Times New Roman" w:hAnsi="Arial" w:cs="Arial"/>
                  <w:color w:val="0070C0"/>
                  <w:sz w:val="16"/>
                  <w:szCs w:val="16"/>
                  <w:lang w:val="es-419"/>
                </w:rPr>
                <w:t>Lo siento, tengo problemas.</w:t>
              </w:r>
            </w:ins>
          </w:p>
        </w:tc>
      </w:tr>
      <w:tr w:rsidR="00355BF2" w:rsidRPr="009C7D98" w14:paraId="6FC8003B" w14:textId="77777777" w:rsidTr="003965C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c>
          <w:tcPr>
            <w:tcW w:w="9450" w:type="dxa"/>
            <w:gridSpan w:val="4"/>
            <w:shd w:val="clear" w:color="auto" w:fill="DDDDDD"/>
          </w:tcPr>
          <w:p w14:paraId="6F6AD05A" w14:textId="77777777" w:rsidR="00355BF2" w:rsidRPr="009C7D98" w:rsidRDefault="00355BF2" w:rsidP="00355BF2">
            <w:pPr>
              <w:spacing w:after="0" w:line="240" w:lineRule="auto"/>
              <w:rPr>
                <w:rFonts w:ascii="Arial" w:eastAsia="Arial" w:hAnsi="Arial" w:cs="Arial"/>
                <w:b/>
                <w:i/>
                <w:sz w:val="16"/>
                <w:szCs w:val="16"/>
              </w:rPr>
            </w:pPr>
            <w:r w:rsidRPr="009C7D98">
              <w:rPr>
                <w:rFonts w:ascii="Arial" w:eastAsia="Arial" w:hAnsi="Arial" w:cs="Arial"/>
                <w:b/>
                <w:i/>
                <w:sz w:val="16"/>
                <w:szCs w:val="16"/>
              </w:rPr>
              <w:t>Responses &amp; Confirmation Prompts</w:t>
            </w:r>
            <w:r>
              <w:rPr>
                <w:rFonts w:ascii="Arial" w:eastAsia="Arial" w:hAnsi="Arial" w:cs="Arial"/>
                <w:b/>
                <w:i/>
                <w:sz w:val="16"/>
                <w:szCs w:val="16"/>
              </w:rPr>
              <w:t xml:space="preserve"> (</w:t>
            </w:r>
            <w:hyperlink w:anchor="_Global_Confirmation_(the" w:history="1">
              <w:r w:rsidRPr="00C5488F">
                <w:rPr>
                  <w:rStyle w:val="Hyperlink"/>
                  <w:rFonts w:ascii="Arial" w:eastAsia="Arial" w:hAnsi="Arial" w:cs="Arial"/>
                  <w:b/>
                  <w:i/>
                  <w:sz w:val="16"/>
                  <w:szCs w:val="16"/>
                </w:rPr>
                <w:t>See Global Confirms</w:t>
              </w:r>
            </w:hyperlink>
            <w:r>
              <w:rPr>
                <w:rFonts w:ascii="Arial" w:eastAsia="Arial" w:hAnsi="Arial" w:cs="Arial"/>
                <w:b/>
                <w:i/>
                <w:sz w:val="16"/>
                <w:szCs w:val="16"/>
              </w:rPr>
              <w:t>)</w:t>
            </w:r>
          </w:p>
        </w:tc>
      </w:tr>
      <w:tr w:rsidR="00355BF2" w:rsidRPr="009C7D98" w14:paraId="730FADC8" w14:textId="77777777" w:rsidTr="003965C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c>
          <w:tcPr>
            <w:tcW w:w="1620" w:type="dxa"/>
            <w:shd w:val="clear" w:color="auto" w:fill="D9E2F3"/>
          </w:tcPr>
          <w:p w14:paraId="66BDDB3B" w14:textId="77777777" w:rsidR="00355BF2" w:rsidRPr="009C7D98" w:rsidRDefault="00355BF2" w:rsidP="00355BF2">
            <w:pPr>
              <w:spacing w:after="0" w:line="240" w:lineRule="auto"/>
              <w:rPr>
                <w:rFonts w:ascii="Arial" w:eastAsia="Arial" w:hAnsi="Arial" w:cs="Arial"/>
                <w:b/>
                <w:i/>
                <w:sz w:val="16"/>
                <w:szCs w:val="16"/>
              </w:rPr>
            </w:pPr>
            <w:r w:rsidRPr="009C7D98">
              <w:rPr>
                <w:rFonts w:ascii="Arial" w:eastAsia="Arial" w:hAnsi="Arial" w:cs="Arial"/>
                <w:b/>
                <w:i/>
                <w:sz w:val="16"/>
                <w:szCs w:val="16"/>
              </w:rPr>
              <w:t>&lt;Response&gt;</w:t>
            </w:r>
          </w:p>
          <w:p w14:paraId="1C9053C2" w14:textId="77777777" w:rsidR="00355BF2" w:rsidRPr="009C7D98" w:rsidRDefault="00355BF2" w:rsidP="00355BF2">
            <w:pPr>
              <w:spacing w:after="0" w:line="240" w:lineRule="auto"/>
              <w:rPr>
                <w:rFonts w:ascii="Arial" w:eastAsia="Times New Roman" w:hAnsi="Arial" w:cs="Arial"/>
                <w:sz w:val="16"/>
                <w:szCs w:val="16"/>
              </w:rPr>
            </w:pPr>
            <w:r w:rsidRPr="009C7D98">
              <w:rPr>
                <w:rFonts w:ascii="Arial" w:eastAsia="Arial" w:hAnsi="Arial" w:cs="Arial"/>
                <w:b/>
                <w:i/>
                <w:sz w:val="16"/>
                <w:szCs w:val="16"/>
              </w:rPr>
              <w:t>Samples</w:t>
            </w:r>
          </w:p>
        </w:tc>
        <w:tc>
          <w:tcPr>
            <w:tcW w:w="1890" w:type="dxa"/>
            <w:shd w:val="clear" w:color="auto" w:fill="D9E2F3"/>
          </w:tcPr>
          <w:p w14:paraId="67E9ED7A" w14:textId="77777777" w:rsidR="00355BF2" w:rsidRPr="009C7D98" w:rsidRDefault="00355BF2" w:rsidP="00355BF2">
            <w:pPr>
              <w:spacing w:after="0" w:line="240" w:lineRule="auto"/>
              <w:rPr>
                <w:rFonts w:ascii="Arial" w:eastAsia="Times New Roman" w:hAnsi="Arial" w:cs="Arial"/>
                <w:sz w:val="16"/>
                <w:szCs w:val="16"/>
              </w:rPr>
            </w:pPr>
            <w:r w:rsidRPr="009C7D98">
              <w:rPr>
                <w:rFonts w:ascii="Arial" w:eastAsia="Arial" w:hAnsi="Arial" w:cs="Arial"/>
                <w:b/>
                <w:i/>
                <w:sz w:val="16"/>
                <w:szCs w:val="16"/>
              </w:rPr>
              <w:t>Confirm</w:t>
            </w:r>
          </w:p>
        </w:tc>
        <w:tc>
          <w:tcPr>
            <w:tcW w:w="1800" w:type="dxa"/>
            <w:shd w:val="clear" w:color="auto" w:fill="D9E2F3"/>
          </w:tcPr>
          <w:p w14:paraId="14483D69" w14:textId="77777777" w:rsidR="00355BF2" w:rsidRPr="009C7D98" w:rsidRDefault="00355BF2" w:rsidP="00355BF2">
            <w:pPr>
              <w:spacing w:after="0" w:line="240" w:lineRule="auto"/>
              <w:rPr>
                <w:rFonts w:ascii="Arial" w:eastAsia="Times New Roman" w:hAnsi="Arial" w:cs="Arial"/>
                <w:sz w:val="16"/>
                <w:szCs w:val="16"/>
              </w:rPr>
            </w:pPr>
            <w:proofErr w:type="spellStart"/>
            <w:r w:rsidRPr="009C7D98">
              <w:rPr>
                <w:rFonts w:ascii="Arial" w:eastAsia="Arial" w:hAnsi="Arial" w:cs="Arial"/>
                <w:b/>
                <w:i/>
                <w:sz w:val="16"/>
                <w:szCs w:val="16"/>
              </w:rPr>
              <w:t>VoiceFile</w:t>
            </w:r>
            <w:proofErr w:type="spellEnd"/>
          </w:p>
        </w:tc>
        <w:tc>
          <w:tcPr>
            <w:tcW w:w="4140" w:type="dxa"/>
            <w:shd w:val="clear" w:color="auto" w:fill="D9E2F3"/>
          </w:tcPr>
          <w:p w14:paraId="3268A1B0" w14:textId="77777777" w:rsidR="00355BF2" w:rsidRPr="009C7D98" w:rsidRDefault="00355BF2" w:rsidP="00355BF2">
            <w:pPr>
              <w:spacing w:after="0" w:line="240" w:lineRule="auto"/>
              <w:rPr>
                <w:rFonts w:ascii="Arial" w:eastAsia="Times New Roman" w:hAnsi="Arial" w:cs="Arial"/>
                <w:sz w:val="16"/>
                <w:szCs w:val="16"/>
              </w:rPr>
            </w:pPr>
            <w:r w:rsidRPr="009C7D98">
              <w:rPr>
                <w:rFonts w:ascii="Arial" w:eastAsia="Arial" w:hAnsi="Arial" w:cs="Arial"/>
                <w:b/>
                <w:i/>
                <w:sz w:val="16"/>
                <w:szCs w:val="16"/>
              </w:rPr>
              <w:t>Wording</w:t>
            </w:r>
          </w:p>
        </w:tc>
      </w:tr>
      <w:tr w:rsidR="00355BF2" w:rsidRPr="009C7D98" w14:paraId="73C2B532" w14:textId="77777777" w:rsidTr="003965C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c>
          <w:tcPr>
            <w:tcW w:w="1620" w:type="dxa"/>
            <w:tcBorders>
              <w:top w:val="single" w:sz="6" w:space="0" w:color="auto"/>
              <w:left w:val="single" w:sz="6" w:space="0" w:color="auto"/>
              <w:bottom w:val="single" w:sz="6" w:space="0" w:color="auto"/>
              <w:right w:val="single" w:sz="6" w:space="0" w:color="auto"/>
            </w:tcBorders>
            <w:shd w:val="clear" w:color="auto" w:fill="auto"/>
          </w:tcPr>
          <w:p w14:paraId="4E3EEE66" w14:textId="2849DBFB" w:rsidR="00355BF2" w:rsidRPr="00FA4243" w:rsidRDefault="00355BF2" w:rsidP="00355BF2">
            <w:pPr>
              <w:spacing w:after="0" w:line="240" w:lineRule="auto"/>
              <w:rPr>
                <w:rFonts w:ascii="Arial" w:eastAsia="Times New Roman" w:hAnsi="Arial" w:cs="Arial"/>
                <w:sz w:val="16"/>
                <w:szCs w:val="16"/>
                <w:lang w:val="es-419"/>
              </w:rPr>
            </w:pPr>
            <w:r w:rsidRPr="00FA4243">
              <w:rPr>
                <w:rFonts w:ascii="Arial" w:eastAsia="Times New Roman" w:hAnsi="Arial" w:cs="Arial"/>
                <w:sz w:val="16"/>
                <w:szCs w:val="16"/>
                <w:lang w:val="es-419"/>
              </w:rPr>
              <w:t>&lt;</w:t>
            </w:r>
            <w:proofErr w:type="spellStart"/>
            <w:r w:rsidRPr="00FA4243">
              <w:rPr>
                <w:rFonts w:ascii="Arial" w:eastAsia="Times New Roman" w:hAnsi="Arial" w:cs="Arial"/>
                <w:sz w:val="16"/>
                <w:szCs w:val="16"/>
                <w:lang w:val="es-419"/>
              </w:rPr>
              <w:t>account</w:t>
            </w:r>
            <w:proofErr w:type="spellEnd"/>
            <w:r w:rsidRPr="00FA4243">
              <w:rPr>
                <w:rFonts w:ascii="Arial" w:eastAsia="Times New Roman" w:hAnsi="Arial" w:cs="Arial"/>
                <w:sz w:val="16"/>
                <w:szCs w:val="16"/>
                <w:lang w:val="es-419"/>
              </w:rPr>
              <w:t>&gt;</w:t>
            </w:r>
          </w:p>
          <w:p w14:paraId="5F4C8CE7" w14:textId="77777777" w:rsidR="00355BF2" w:rsidRPr="00FA4243" w:rsidRDefault="00355BF2" w:rsidP="00355BF2">
            <w:pPr>
              <w:spacing w:after="0" w:line="240" w:lineRule="auto"/>
              <w:rPr>
                <w:rFonts w:ascii="Arial" w:eastAsia="Times New Roman" w:hAnsi="Arial" w:cs="Arial"/>
                <w:sz w:val="16"/>
                <w:szCs w:val="16"/>
                <w:lang w:val="es-419"/>
              </w:rPr>
            </w:pPr>
            <w:r w:rsidRPr="00FA4243">
              <w:rPr>
                <w:rFonts w:ascii="Arial" w:eastAsia="Times New Roman" w:hAnsi="Arial" w:cs="Arial"/>
                <w:sz w:val="16"/>
                <w:szCs w:val="16"/>
                <w:lang w:val="es-419"/>
              </w:rPr>
              <w:t>Opcional:</w:t>
            </w:r>
          </w:p>
          <w:p w14:paraId="16C66F8F" w14:textId="041B4F80" w:rsidR="00355BF2" w:rsidRPr="00FA4243" w:rsidRDefault="00355BF2" w:rsidP="00355BF2">
            <w:pPr>
              <w:spacing w:after="0" w:line="240" w:lineRule="auto"/>
              <w:rPr>
                <w:rFonts w:ascii="Arial" w:eastAsia="Times New Roman" w:hAnsi="Arial" w:cs="Arial"/>
                <w:sz w:val="16"/>
                <w:szCs w:val="16"/>
                <w:lang w:val="es-419"/>
              </w:rPr>
            </w:pPr>
            <w:r w:rsidRPr="00FA4243">
              <w:rPr>
                <w:rFonts w:ascii="Arial" w:eastAsia="Times New Roman" w:hAnsi="Arial" w:cs="Arial"/>
                <w:sz w:val="16"/>
                <w:szCs w:val="16"/>
                <w:lang w:val="es-419"/>
              </w:rPr>
              <w:t>•</w:t>
            </w:r>
            <w:r>
              <w:rPr>
                <w:rFonts w:ascii="Arial" w:eastAsia="Times New Roman" w:hAnsi="Arial" w:cs="Arial"/>
                <w:sz w:val="16"/>
                <w:szCs w:val="16"/>
                <w:lang w:val="es-419"/>
              </w:rPr>
              <w:t xml:space="preserve"> </w:t>
            </w:r>
            <w:r w:rsidRPr="00FA4243">
              <w:rPr>
                <w:rFonts w:ascii="Arial" w:eastAsia="Times New Roman" w:hAnsi="Arial" w:cs="Arial"/>
                <w:sz w:val="16"/>
                <w:szCs w:val="16"/>
                <w:lang w:val="es-419"/>
              </w:rPr>
              <w:t>Es</w:t>
            </w:r>
          </w:p>
          <w:p w14:paraId="55B27B2B" w14:textId="3430DFF7" w:rsidR="00355BF2" w:rsidRDefault="00355BF2" w:rsidP="00355BF2">
            <w:pPr>
              <w:spacing w:after="0" w:line="240" w:lineRule="auto"/>
              <w:rPr>
                <w:ins w:id="111" w:author="Prada, Leandro (Leo) **CTR**" w:date="2020-06-08T12:40:00Z"/>
                <w:rFonts w:ascii="Arial" w:eastAsia="Times New Roman" w:hAnsi="Arial" w:cs="Arial"/>
                <w:sz w:val="16"/>
                <w:szCs w:val="16"/>
                <w:lang w:val="es-419"/>
              </w:rPr>
            </w:pPr>
            <w:r w:rsidRPr="00FA4243">
              <w:rPr>
                <w:rFonts w:ascii="Arial" w:eastAsia="Times New Roman" w:hAnsi="Arial" w:cs="Arial"/>
                <w:sz w:val="16"/>
                <w:szCs w:val="16"/>
                <w:lang w:val="es-419"/>
              </w:rPr>
              <w:t>•</w:t>
            </w:r>
            <w:r>
              <w:rPr>
                <w:rFonts w:ascii="Arial" w:eastAsia="Times New Roman" w:hAnsi="Arial" w:cs="Arial"/>
                <w:sz w:val="16"/>
                <w:szCs w:val="16"/>
                <w:lang w:val="es-419"/>
              </w:rPr>
              <w:t xml:space="preserve"> </w:t>
            </w:r>
            <w:r w:rsidRPr="00FA4243">
              <w:rPr>
                <w:rFonts w:ascii="Arial" w:eastAsia="Times New Roman" w:hAnsi="Arial" w:cs="Arial"/>
                <w:sz w:val="16"/>
                <w:szCs w:val="16"/>
                <w:lang w:val="es-419"/>
              </w:rPr>
              <w:t>Mi n</w:t>
            </w:r>
            <w:r w:rsidR="00FB50B6">
              <w:rPr>
                <w:rFonts w:ascii="Arial" w:eastAsia="Times New Roman" w:hAnsi="Arial" w:cs="Arial"/>
                <w:sz w:val="16"/>
                <w:szCs w:val="16"/>
                <w:lang w:val="es-419"/>
              </w:rPr>
              <w:t>ú</w:t>
            </w:r>
            <w:r w:rsidRPr="00FA4243">
              <w:rPr>
                <w:rFonts w:ascii="Arial" w:eastAsia="Times New Roman" w:hAnsi="Arial" w:cs="Arial"/>
                <w:sz w:val="16"/>
                <w:szCs w:val="16"/>
                <w:lang w:val="es-419"/>
              </w:rPr>
              <w:t>mero es</w:t>
            </w:r>
          </w:p>
          <w:p w14:paraId="520CD242" w14:textId="33CFD7EB" w:rsidR="007544B5" w:rsidRPr="007544B5" w:rsidRDefault="007544B5" w:rsidP="007544B5">
            <w:pPr>
              <w:pStyle w:val="ListParagraph"/>
              <w:numPr>
                <w:ilvl w:val="0"/>
                <w:numId w:val="12"/>
              </w:numPr>
              <w:spacing w:after="0" w:line="240" w:lineRule="auto"/>
              <w:rPr>
                <w:rFonts w:ascii="Arial" w:eastAsia="Times New Roman" w:hAnsi="Arial" w:cs="Arial"/>
                <w:color w:val="00B050"/>
                <w:sz w:val="16"/>
                <w:szCs w:val="16"/>
                <w:lang w:val="es-419"/>
                <w:rPrChange w:id="112" w:author="Prada, Leandro (Leo) **CTR**" w:date="2020-06-08T12:40:00Z">
                  <w:rPr>
                    <w:lang w:val="es-419"/>
                  </w:rPr>
                </w:rPrChange>
              </w:rPr>
              <w:pPrChange w:id="113" w:author="Prada, Leandro (Leo) **CTR**" w:date="2020-06-08T12:40:00Z">
                <w:pPr>
                  <w:spacing w:after="0" w:line="240" w:lineRule="auto"/>
                </w:pPr>
              </w:pPrChange>
            </w:pPr>
            <w:ins w:id="114" w:author="Prada, Leandro (Leo) **CTR**" w:date="2020-06-08T12:40:00Z">
              <w:r w:rsidRPr="007544B5">
                <w:rPr>
                  <w:rFonts w:ascii="Arial" w:eastAsia="Times New Roman" w:hAnsi="Arial" w:cs="Arial"/>
                  <w:color w:val="00B050"/>
                  <w:sz w:val="16"/>
                  <w:szCs w:val="16"/>
                  <w:lang w:val="es-419"/>
                  <w:rPrChange w:id="115" w:author="Prada, Leandro (Leo) **CTR**" w:date="2020-06-08T12:40:00Z">
                    <w:rPr>
                      <w:rFonts w:ascii="Arial" w:eastAsia="Times New Roman" w:hAnsi="Arial" w:cs="Arial"/>
                      <w:color w:val="00B050"/>
                      <w:sz w:val="16"/>
                      <w:szCs w:val="16"/>
                      <w:lang w:val="es-419"/>
                    </w:rPr>
                  </w:rPrChange>
                </w:rPr>
                <w:t>El número es</w:t>
              </w:r>
            </w:ins>
          </w:p>
          <w:p w14:paraId="47950BC5" w14:textId="21FAA99E" w:rsidR="00355BF2" w:rsidRPr="00FA4243" w:rsidRDefault="00355BF2" w:rsidP="00355BF2">
            <w:pPr>
              <w:spacing w:after="0" w:line="240" w:lineRule="auto"/>
              <w:rPr>
                <w:rFonts w:ascii="Arial" w:eastAsia="Times New Roman" w:hAnsi="Arial" w:cs="Arial"/>
                <w:sz w:val="16"/>
                <w:szCs w:val="16"/>
                <w:lang w:val="es-419"/>
              </w:rPr>
            </w:pPr>
          </w:p>
          <w:p w14:paraId="3BF16826" w14:textId="77777777" w:rsidR="00355BF2" w:rsidRPr="00FA4243" w:rsidRDefault="00355BF2" w:rsidP="00355BF2">
            <w:pPr>
              <w:spacing w:after="0" w:line="240" w:lineRule="auto"/>
              <w:rPr>
                <w:rFonts w:ascii="Arial" w:eastAsia="Times New Roman" w:hAnsi="Arial" w:cs="Arial"/>
                <w:sz w:val="16"/>
                <w:szCs w:val="16"/>
                <w:lang w:val="es-419"/>
              </w:rPr>
            </w:pPr>
            <w:proofErr w:type="spellStart"/>
            <w:r w:rsidRPr="00FA4243">
              <w:rPr>
                <w:rFonts w:ascii="Arial" w:eastAsia="Times New Roman" w:hAnsi="Arial" w:cs="Arial"/>
                <w:sz w:val="16"/>
                <w:szCs w:val="16"/>
                <w:lang w:val="es-419"/>
              </w:rPr>
              <w:t>Required</w:t>
            </w:r>
            <w:proofErr w:type="spellEnd"/>
            <w:r w:rsidRPr="00FA4243">
              <w:rPr>
                <w:rFonts w:ascii="Arial" w:eastAsia="Times New Roman" w:hAnsi="Arial" w:cs="Arial"/>
                <w:sz w:val="16"/>
                <w:szCs w:val="16"/>
                <w:lang w:val="es-419"/>
              </w:rPr>
              <w:t>:</w:t>
            </w:r>
          </w:p>
          <w:p w14:paraId="37353CA4" w14:textId="3D74FF21" w:rsidR="00355BF2" w:rsidRPr="00FA4243" w:rsidRDefault="00355BF2" w:rsidP="00355BF2">
            <w:pPr>
              <w:spacing w:after="0" w:line="240" w:lineRule="auto"/>
              <w:rPr>
                <w:rFonts w:ascii="Arial" w:eastAsia="Times New Roman" w:hAnsi="Arial" w:cs="Arial"/>
                <w:sz w:val="16"/>
                <w:szCs w:val="16"/>
                <w:lang w:val="es-419"/>
              </w:rPr>
            </w:pPr>
            <w:proofErr w:type="spellStart"/>
            <w:r w:rsidRPr="00FA4243">
              <w:rPr>
                <w:rFonts w:ascii="Arial" w:eastAsia="Times New Roman" w:hAnsi="Arial" w:cs="Arial"/>
                <w:sz w:val="16"/>
                <w:szCs w:val="16"/>
                <w:lang w:val="es-419"/>
              </w:rPr>
              <w:t>Any</w:t>
            </w:r>
            <w:proofErr w:type="spellEnd"/>
            <w:r w:rsidRPr="00FA4243">
              <w:rPr>
                <w:rFonts w:ascii="Arial" w:eastAsia="Times New Roman" w:hAnsi="Arial" w:cs="Arial"/>
                <w:sz w:val="16"/>
                <w:szCs w:val="16"/>
                <w:lang w:val="es-419"/>
              </w:rPr>
              <w:t xml:space="preserve"> (x) </w:t>
            </w:r>
            <w:proofErr w:type="spellStart"/>
            <w:r w:rsidRPr="00FA4243">
              <w:rPr>
                <w:rFonts w:ascii="Arial" w:eastAsia="Times New Roman" w:hAnsi="Arial" w:cs="Arial"/>
                <w:sz w:val="16"/>
                <w:szCs w:val="16"/>
                <w:lang w:val="es-419"/>
              </w:rPr>
              <w:t>digits</w:t>
            </w:r>
            <w:proofErr w:type="spellEnd"/>
            <w:r w:rsidRPr="00FA4243">
              <w:rPr>
                <w:rFonts w:ascii="Arial" w:eastAsia="Times New Roman" w:hAnsi="Arial" w:cs="Arial"/>
                <w:sz w:val="16"/>
                <w:szCs w:val="16"/>
                <w:lang w:val="es-419"/>
              </w:rPr>
              <w:t xml:space="preserve"> 0-9</w:t>
            </w:r>
          </w:p>
        </w:tc>
        <w:tc>
          <w:tcPr>
            <w:tcW w:w="1890" w:type="dxa"/>
            <w:tcBorders>
              <w:top w:val="single" w:sz="6" w:space="0" w:color="auto"/>
              <w:left w:val="single" w:sz="6" w:space="0" w:color="auto"/>
              <w:bottom w:val="single" w:sz="6" w:space="0" w:color="auto"/>
              <w:right w:val="single" w:sz="6" w:space="0" w:color="auto"/>
            </w:tcBorders>
            <w:shd w:val="clear" w:color="auto" w:fill="auto"/>
          </w:tcPr>
          <w:p w14:paraId="10643A52" w14:textId="77777777" w:rsidR="00355BF2" w:rsidRPr="009C7D98" w:rsidRDefault="00355BF2" w:rsidP="00355BF2">
            <w:pPr>
              <w:spacing w:after="0" w:line="240" w:lineRule="auto"/>
              <w:rPr>
                <w:rFonts w:ascii="Arial" w:eastAsia="Arial" w:hAnsi="Arial" w:cs="Arial"/>
                <w:sz w:val="16"/>
                <w:szCs w:val="16"/>
              </w:rPr>
            </w:pPr>
            <w:r>
              <w:rPr>
                <w:rFonts w:ascii="Arial" w:eastAsia="Arial" w:hAnsi="Arial" w:cs="Arial"/>
                <w:sz w:val="16"/>
                <w:szCs w:val="16"/>
              </w:rPr>
              <w:t>If necessary</w:t>
            </w:r>
          </w:p>
        </w:tc>
        <w:tc>
          <w:tcPr>
            <w:tcW w:w="1800" w:type="dxa"/>
            <w:tcBorders>
              <w:top w:val="single" w:sz="6" w:space="0" w:color="auto"/>
              <w:left w:val="single" w:sz="6" w:space="0" w:color="auto"/>
              <w:bottom w:val="single" w:sz="6" w:space="0" w:color="auto"/>
              <w:right w:val="single" w:sz="6" w:space="0" w:color="auto"/>
            </w:tcBorders>
            <w:shd w:val="clear" w:color="auto" w:fill="auto"/>
          </w:tcPr>
          <w:p w14:paraId="701E0DFD" w14:textId="161EA270" w:rsidR="00355BF2" w:rsidRPr="009C7D98" w:rsidRDefault="00355BF2" w:rsidP="00355BF2">
            <w:pPr>
              <w:spacing w:after="0" w:line="240" w:lineRule="auto"/>
              <w:rPr>
                <w:rFonts w:ascii="Arial" w:eastAsia="Arial" w:hAnsi="Arial" w:cs="Arial"/>
                <w:sz w:val="16"/>
                <w:szCs w:val="16"/>
              </w:rPr>
            </w:pPr>
          </w:p>
        </w:tc>
        <w:tc>
          <w:tcPr>
            <w:tcW w:w="4140" w:type="dxa"/>
            <w:tcBorders>
              <w:top w:val="single" w:sz="6" w:space="0" w:color="auto"/>
              <w:left w:val="single" w:sz="6" w:space="0" w:color="auto"/>
              <w:bottom w:val="single" w:sz="6" w:space="0" w:color="auto"/>
              <w:right w:val="single" w:sz="6" w:space="0" w:color="auto"/>
            </w:tcBorders>
            <w:shd w:val="clear" w:color="auto" w:fill="auto"/>
          </w:tcPr>
          <w:p w14:paraId="4C0B9793" w14:textId="22724DC7" w:rsidR="00355BF2" w:rsidRPr="007B1D5D" w:rsidRDefault="00355BF2" w:rsidP="00355BF2"/>
        </w:tc>
      </w:tr>
      <w:tr w:rsidR="00355BF2" w:rsidRPr="009C7D98" w14:paraId="01D5F481" w14:textId="77777777" w:rsidTr="003965C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c>
          <w:tcPr>
            <w:tcW w:w="9450" w:type="dxa"/>
            <w:gridSpan w:val="4"/>
            <w:shd w:val="clear" w:color="auto" w:fill="DDDDDD"/>
          </w:tcPr>
          <w:p w14:paraId="6EDBD060" w14:textId="77777777" w:rsidR="00355BF2" w:rsidRPr="009C7D98" w:rsidRDefault="00355BF2" w:rsidP="00355BF2">
            <w:pPr>
              <w:spacing w:after="0" w:line="240" w:lineRule="auto"/>
              <w:rPr>
                <w:rFonts w:ascii="Arial" w:eastAsia="Arial" w:hAnsi="Arial" w:cs="Arial"/>
                <w:b/>
                <w:i/>
                <w:sz w:val="16"/>
                <w:szCs w:val="16"/>
              </w:rPr>
            </w:pPr>
            <w:proofErr w:type="spellStart"/>
            <w:r w:rsidRPr="005A14F6">
              <w:rPr>
                <w:rFonts w:ascii="Arial" w:eastAsia="Arial" w:hAnsi="Arial" w:cs="Arial"/>
                <w:b/>
                <w:i/>
                <w:sz w:val="16"/>
                <w:szCs w:val="16"/>
              </w:rPr>
              <w:t>Globals</w:t>
            </w:r>
            <w:proofErr w:type="spellEnd"/>
            <w:r w:rsidRPr="005A14F6">
              <w:rPr>
                <w:rFonts w:ascii="Arial" w:eastAsia="Arial" w:hAnsi="Arial" w:cs="Arial"/>
                <w:b/>
                <w:i/>
                <w:sz w:val="16"/>
                <w:szCs w:val="16"/>
              </w:rPr>
              <w:t xml:space="preserve"> (</w:t>
            </w:r>
            <w:hyperlink w:anchor="_Global_Grammar_Properties" w:history="1">
              <w:r w:rsidRPr="00C5488F">
                <w:rPr>
                  <w:rStyle w:val="Hyperlink"/>
                  <w:rFonts w:ascii="Arial" w:eastAsia="Arial" w:hAnsi="Arial" w:cs="Arial"/>
                  <w:b/>
                  <w:i/>
                  <w:sz w:val="16"/>
                  <w:szCs w:val="16"/>
                </w:rPr>
                <w:t>See Global Commands</w:t>
              </w:r>
            </w:hyperlink>
            <w:r w:rsidRPr="005A14F6">
              <w:rPr>
                <w:rFonts w:ascii="Arial" w:eastAsia="Arial" w:hAnsi="Arial" w:cs="Arial"/>
                <w:b/>
                <w:i/>
                <w:sz w:val="16"/>
                <w:szCs w:val="16"/>
              </w:rPr>
              <w:t>)</w:t>
            </w:r>
          </w:p>
        </w:tc>
      </w:tr>
      <w:tr w:rsidR="00355BF2" w:rsidRPr="009C7D98" w14:paraId="2A71C73F" w14:textId="77777777" w:rsidTr="003965C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c>
          <w:tcPr>
            <w:tcW w:w="9450" w:type="dxa"/>
            <w:gridSpan w:val="4"/>
            <w:shd w:val="clear" w:color="auto" w:fill="auto"/>
          </w:tcPr>
          <w:p w14:paraId="0811B5A2" w14:textId="77777777" w:rsidR="00355BF2" w:rsidRPr="009C7D98" w:rsidRDefault="00355BF2" w:rsidP="00355BF2">
            <w:pPr>
              <w:spacing w:after="0" w:line="240" w:lineRule="auto"/>
              <w:rPr>
                <w:rFonts w:ascii="Arial" w:eastAsia="Arial" w:hAnsi="Arial" w:cs="Arial"/>
                <w:sz w:val="16"/>
                <w:szCs w:val="16"/>
              </w:rPr>
            </w:pPr>
            <w:r>
              <w:rPr>
                <w:rFonts w:ascii="Arial" w:eastAsia="Arial" w:hAnsi="Arial" w:cs="Arial"/>
                <w:sz w:val="16"/>
                <w:szCs w:val="16"/>
              </w:rPr>
              <w:t>&lt;rep</w:t>
            </w:r>
            <w:r w:rsidRPr="009C7D98">
              <w:rPr>
                <w:rFonts w:ascii="Arial" w:eastAsia="Arial" w:hAnsi="Arial" w:cs="Arial"/>
                <w:sz w:val="16"/>
                <w:szCs w:val="16"/>
              </w:rPr>
              <w:t>&gt;</w:t>
            </w:r>
          </w:p>
        </w:tc>
      </w:tr>
      <w:tr w:rsidR="00355BF2" w:rsidRPr="009C7D98" w14:paraId="094786C5" w14:textId="77777777" w:rsidTr="003965C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c>
          <w:tcPr>
            <w:tcW w:w="9450" w:type="dxa"/>
            <w:gridSpan w:val="4"/>
            <w:shd w:val="clear" w:color="auto" w:fill="DDDDDD"/>
          </w:tcPr>
          <w:p w14:paraId="69F5799E" w14:textId="77777777" w:rsidR="00355BF2" w:rsidRPr="009C7D98" w:rsidRDefault="00355BF2" w:rsidP="00355BF2">
            <w:pPr>
              <w:spacing w:after="0" w:line="240" w:lineRule="auto"/>
              <w:rPr>
                <w:rFonts w:ascii="Arial" w:eastAsia="Arial" w:hAnsi="Arial" w:cs="Arial"/>
                <w:b/>
                <w:i/>
                <w:sz w:val="16"/>
                <w:szCs w:val="16"/>
              </w:rPr>
            </w:pPr>
            <w:r>
              <w:rPr>
                <w:rFonts w:ascii="Arial" w:eastAsia="Arial" w:hAnsi="Arial" w:cs="Arial"/>
                <w:b/>
                <w:i/>
                <w:sz w:val="16"/>
                <w:szCs w:val="16"/>
              </w:rPr>
              <w:t>Config Parameters</w:t>
            </w:r>
          </w:p>
        </w:tc>
      </w:tr>
      <w:tr w:rsidR="00355BF2" w:rsidRPr="009C7D98" w14:paraId="78282055" w14:textId="77777777" w:rsidTr="003965C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c>
          <w:tcPr>
            <w:tcW w:w="3510" w:type="dxa"/>
            <w:gridSpan w:val="2"/>
            <w:shd w:val="clear" w:color="auto" w:fill="D9E2F3"/>
          </w:tcPr>
          <w:p w14:paraId="1809DFA1" w14:textId="77777777" w:rsidR="00355BF2" w:rsidRPr="009C7D98" w:rsidRDefault="00355BF2" w:rsidP="00355BF2">
            <w:pPr>
              <w:spacing w:after="0" w:line="240" w:lineRule="auto"/>
              <w:rPr>
                <w:rFonts w:ascii="Arial" w:eastAsia="Times New Roman" w:hAnsi="Arial" w:cs="Arial"/>
                <w:sz w:val="16"/>
                <w:szCs w:val="16"/>
              </w:rPr>
            </w:pPr>
            <w:r w:rsidRPr="009C7D98">
              <w:rPr>
                <w:rFonts w:ascii="Arial" w:eastAsia="Arial" w:hAnsi="Arial" w:cs="Arial"/>
                <w:b/>
                <w:i/>
                <w:sz w:val="16"/>
                <w:szCs w:val="16"/>
              </w:rPr>
              <w:t>Parameter</w:t>
            </w:r>
          </w:p>
        </w:tc>
        <w:tc>
          <w:tcPr>
            <w:tcW w:w="5940" w:type="dxa"/>
            <w:gridSpan w:val="2"/>
            <w:shd w:val="clear" w:color="auto" w:fill="D9E2F3"/>
          </w:tcPr>
          <w:p w14:paraId="4DD4CF78" w14:textId="77777777" w:rsidR="00355BF2" w:rsidRPr="009C7D98" w:rsidRDefault="00355BF2" w:rsidP="00355BF2">
            <w:pPr>
              <w:spacing w:after="0" w:line="240" w:lineRule="auto"/>
              <w:rPr>
                <w:rFonts w:ascii="Arial" w:eastAsia="Times New Roman" w:hAnsi="Arial" w:cs="Arial"/>
                <w:sz w:val="16"/>
                <w:szCs w:val="16"/>
              </w:rPr>
            </w:pPr>
            <w:r w:rsidRPr="009C7D98">
              <w:rPr>
                <w:rFonts w:ascii="Arial" w:eastAsia="Arial" w:hAnsi="Arial" w:cs="Arial"/>
                <w:b/>
                <w:i/>
                <w:sz w:val="16"/>
                <w:szCs w:val="16"/>
              </w:rPr>
              <w:t>Value</w:t>
            </w:r>
          </w:p>
        </w:tc>
      </w:tr>
      <w:tr w:rsidR="00355BF2" w:rsidRPr="009C7D98" w14:paraId="327AA2EC" w14:textId="77777777" w:rsidTr="003965C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c>
          <w:tcPr>
            <w:tcW w:w="3510" w:type="dxa"/>
            <w:gridSpan w:val="2"/>
            <w:shd w:val="clear" w:color="auto" w:fill="auto"/>
          </w:tcPr>
          <w:p w14:paraId="366D52BE" w14:textId="77777777" w:rsidR="00355BF2" w:rsidRPr="009C7D98" w:rsidRDefault="00355BF2" w:rsidP="00355BF2">
            <w:pPr>
              <w:spacing w:after="0" w:line="240" w:lineRule="auto"/>
              <w:rPr>
                <w:rFonts w:ascii="Arial" w:eastAsia="Arial" w:hAnsi="Arial" w:cs="Arial"/>
                <w:sz w:val="16"/>
                <w:szCs w:val="16"/>
              </w:rPr>
            </w:pPr>
            <w:r w:rsidRPr="009C7D98">
              <w:rPr>
                <w:rFonts w:ascii="Arial" w:eastAsia="Arial" w:hAnsi="Arial" w:cs="Arial"/>
                <w:sz w:val="16"/>
                <w:szCs w:val="16"/>
              </w:rPr>
              <w:t>Grammars</w:t>
            </w:r>
          </w:p>
        </w:tc>
        <w:tc>
          <w:tcPr>
            <w:tcW w:w="5940" w:type="dxa"/>
            <w:gridSpan w:val="2"/>
            <w:shd w:val="clear" w:color="auto" w:fill="auto"/>
          </w:tcPr>
          <w:p w14:paraId="1B0C123A" w14:textId="1BAB9C2E" w:rsidR="00355BF2" w:rsidRDefault="00355BF2" w:rsidP="00355BF2">
            <w:pPr>
              <w:spacing w:after="0" w:line="240" w:lineRule="auto"/>
              <w:rPr>
                <w:rFonts w:ascii="Arial" w:eastAsia="Arial" w:hAnsi="Arial" w:cs="Arial"/>
                <w:sz w:val="16"/>
                <w:szCs w:val="16"/>
              </w:rPr>
            </w:pPr>
            <w:r>
              <w:rPr>
                <w:rFonts w:ascii="Arial" w:eastAsia="Arial" w:hAnsi="Arial" w:cs="Arial"/>
                <w:sz w:val="16"/>
                <w:szCs w:val="16"/>
              </w:rPr>
              <w:t>0200_AskMemberContract</w:t>
            </w:r>
            <w:r w:rsidRPr="009C7D98">
              <w:rPr>
                <w:rFonts w:ascii="Arial" w:eastAsia="Arial" w:hAnsi="Arial" w:cs="Arial"/>
                <w:sz w:val="16"/>
                <w:szCs w:val="16"/>
              </w:rPr>
              <w:t>.grxml</w:t>
            </w:r>
          </w:p>
          <w:p w14:paraId="47278EDC" w14:textId="4216208B" w:rsidR="00355BF2" w:rsidRDefault="00355BF2" w:rsidP="00355BF2">
            <w:pPr>
              <w:spacing w:after="0" w:line="240" w:lineRule="auto"/>
              <w:rPr>
                <w:rFonts w:ascii="Arial" w:eastAsia="Arial" w:hAnsi="Arial" w:cs="Arial"/>
                <w:sz w:val="16"/>
                <w:szCs w:val="16"/>
              </w:rPr>
            </w:pPr>
            <w:r>
              <w:rPr>
                <w:rFonts w:ascii="Arial" w:eastAsia="Arial" w:hAnsi="Arial" w:cs="Arial"/>
                <w:sz w:val="16"/>
                <w:szCs w:val="16"/>
              </w:rPr>
              <w:t>0200_AskMemberContract_dtmf</w:t>
            </w:r>
            <w:r w:rsidRPr="009C7D98">
              <w:rPr>
                <w:rFonts w:ascii="Arial" w:eastAsia="Arial" w:hAnsi="Arial" w:cs="Arial"/>
                <w:sz w:val="16"/>
                <w:szCs w:val="16"/>
              </w:rPr>
              <w:t>.grxml</w:t>
            </w:r>
          </w:p>
          <w:p w14:paraId="3923EE52" w14:textId="77777777" w:rsidR="00355BF2" w:rsidRPr="009C7D98" w:rsidRDefault="00355BF2" w:rsidP="00355BF2">
            <w:pPr>
              <w:spacing w:after="0" w:line="240" w:lineRule="auto"/>
              <w:rPr>
                <w:rFonts w:ascii="Arial" w:eastAsia="Arial" w:hAnsi="Arial" w:cs="Arial"/>
                <w:sz w:val="16"/>
                <w:szCs w:val="16"/>
              </w:rPr>
            </w:pPr>
          </w:p>
        </w:tc>
      </w:tr>
      <w:tr w:rsidR="00355BF2" w:rsidRPr="00EA6DFA" w14:paraId="7CC3D3E4" w14:textId="77777777" w:rsidTr="003965C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c>
          <w:tcPr>
            <w:tcW w:w="3510" w:type="dxa"/>
            <w:gridSpan w:val="2"/>
            <w:tcBorders>
              <w:top w:val="single" w:sz="6" w:space="0" w:color="auto"/>
              <w:left w:val="single" w:sz="6" w:space="0" w:color="auto"/>
              <w:bottom w:val="single" w:sz="6" w:space="0" w:color="auto"/>
              <w:right w:val="single" w:sz="6" w:space="0" w:color="auto"/>
            </w:tcBorders>
            <w:shd w:val="clear" w:color="auto" w:fill="auto"/>
          </w:tcPr>
          <w:p w14:paraId="25C8F720" w14:textId="77777777" w:rsidR="00355BF2" w:rsidRDefault="00355BF2" w:rsidP="00355BF2">
            <w:pPr>
              <w:spacing w:after="0" w:line="240" w:lineRule="auto"/>
              <w:rPr>
                <w:rFonts w:ascii="Arial" w:eastAsia="Arial" w:hAnsi="Arial" w:cs="Arial"/>
                <w:sz w:val="16"/>
                <w:szCs w:val="16"/>
              </w:rPr>
            </w:pPr>
            <w:r>
              <w:rPr>
                <w:rFonts w:ascii="Arial" w:eastAsia="Arial" w:hAnsi="Arial" w:cs="Arial"/>
                <w:sz w:val="16"/>
                <w:szCs w:val="16"/>
              </w:rPr>
              <w:t xml:space="preserve">Medium Confidence </w:t>
            </w:r>
          </w:p>
          <w:p w14:paraId="29BD53BA" w14:textId="77777777" w:rsidR="00355BF2" w:rsidRPr="00EA6DFA" w:rsidRDefault="00355BF2" w:rsidP="00355BF2">
            <w:pPr>
              <w:spacing w:after="0" w:line="240" w:lineRule="auto"/>
              <w:rPr>
                <w:rFonts w:ascii="Arial" w:eastAsia="Arial" w:hAnsi="Arial" w:cs="Arial"/>
                <w:sz w:val="16"/>
                <w:szCs w:val="16"/>
              </w:rPr>
            </w:pPr>
            <w:r>
              <w:rPr>
                <w:rFonts w:ascii="Arial" w:eastAsia="Arial" w:hAnsi="Arial" w:cs="Arial"/>
                <w:sz w:val="16"/>
                <w:szCs w:val="16"/>
              </w:rPr>
              <w:t>(Confirm “If necessary” range)</w:t>
            </w:r>
          </w:p>
        </w:tc>
        <w:tc>
          <w:tcPr>
            <w:tcW w:w="5940" w:type="dxa"/>
            <w:gridSpan w:val="2"/>
            <w:tcBorders>
              <w:top w:val="single" w:sz="6" w:space="0" w:color="auto"/>
              <w:left w:val="single" w:sz="6" w:space="0" w:color="auto"/>
              <w:bottom w:val="single" w:sz="6" w:space="0" w:color="auto"/>
              <w:right w:val="single" w:sz="6" w:space="0" w:color="auto"/>
            </w:tcBorders>
            <w:shd w:val="clear" w:color="auto" w:fill="auto"/>
          </w:tcPr>
          <w:p w14:paraId="5F41DCE3" w14:textId="42D13C07" w:rsidR="00355BF2" w:rsidRPr="00EA6DFA" w:rsidRDefault="00355BF2" w:rsidP="00355BF2">
            <w:pPr>
              <w:spacing w:after="0" w:line="240" w:lineRule="auto"/>
              <w:rPr>
                <w:rFonts w:ascii="Arial" w:eastAsia="Arial" w:hAnsi="Arial" w:cs="Arial"/>
                <w:sz w:val="16"/>
                <w:szCs w:val="16"/>
              </w:rPr>
            </w:pPr>
            <w:r>
              <w:rPr>
                <w:rFonts w:ascii="Arial" w:eastAsia="Arial" w:hAnsi="Arial" w:cs="Arial"/>
                <w:sz w:val="16"/>
                <w:szCs w:val="16"/>
              </w:rPr>
              <w:t>.40-.60</w:t>
            </w:r>
          </w:p>
        </w:tc>
      </w:tr>
    </w:tbl>
    <w:p w14:paraId="791DAC9E" w14:textId="77777777" w:rsidR="00752201" w:rsidRDefault="00752201">
      <w:pPr>
        <w:spacing w:after="0" w:line="240" w:lineRule="auto"/>
      </w:pPr>
    </w:p>
    <w:p w14:paraId="5484CEAD" w14:textId="05F9A2AF" w:rsidR="00FE0EAC" w:rsidRDefault="00FE0EAC">
      <w:pPr>
        <w:spacing w:after="0" w:line="240" w:lineRule="auto"/>
      </w:pPr>
      <w:r>
        <w:br w:type="page"/>
      </w:r>
    </w:p>
    <w:p w14:paraId="1CCF9A51" w14:textId="0E6C4B5F" w:rsidR="00FE0EAC" w:rsidRDefault="00FE0EAC" w:rsidP="00FE0EAC">
      <w:pPr>
        <w:pStyle w:val="Heading2"/>
      </w:pPr>
      <w:bookmarkStart w:id="116" w:name="_Toc34307551"/>
      <w:bookmarkStart w:id="117" w:name="_Toc38525182"/>
      <w:r>
        <w:lastRenderedPageBreak/>
        <w:t>0</w:t>
      </w:r>
      <w:r w:rsidR="00FF1F84">
        <w:t>21</w:t>
      </w:r>
      <w:r>
        <w:t>0_AskDOB</w:t>
      </w:r>
      <w:bookmarkEnd w:id="116"/>
      <w:bookmarkEnd w:id="117"/>
    </w:p>
    <w:tbl>
      <w:tblPr>
        <w:tblW w:w="945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620"/>
        <w:gridCol w:w="1890"/>
        <w:gridCol w:w="1800"/>
        <w:gridCol w:w="4140"/>
      </w:tblGrid>
      <w:tr w:rsidR="00FE0EAC" w:rsidRPr="009C7D98" w14:paraId="6F6B57E7" w14:textId="77777777" w:rsidTr="00846181">
        <w:tc>
          <w:tcPr>
            <w:tcW w:w="9450" w:type="dxa"/>
            <w:gridSpan w:val="4"/>
            <w:tcBorders>
              <w:top w:val="single" w:sz="4" w:space="0" w:color="000000"/>
              <w:left w:val="single" w:sz="4" w:space="0" w:color="000000"/>
              <w:bottom w:val="single" w:sz="4" w:space="0" w:color="000000"/>
              <w:right w:val="single" w:sz="4" w:space="0" w:color="000000"/>
            </w:tcBorders>
            <w:shd w:val="clear" w:color="auto" w:fill="BFBFBF"/>
          </w:tcPr>
          <w:p w14:paraId="635FDB42" w14:textId="77777777" w:rsidR="00FE0EAC" w:rsidRPr="00C811AC" w:rsidRDefault="00FE0EAC" w:rsidP="00846181">
            <w:pPr>
              <w:spacing w:after="0" w:line="240" w:lineRule="auto"/>
              <w:rPr>
                <w:b/>
                <w:sz w:val="24"/>
                <w:szCs w:val="24"/>
              </w:rPr>
            </w:pPr>
            <w:r w:rsidRPr="00C811AC">
              <w:rPr>
                <w:b/>
                <w:sz w:val="24"/>
                <w:szCs w:val="24"/>
              </w:rPr>
              <w:t>Dialog Module</w:t>
            </w:r>
          </w:p>
        </w:tc>
      </w:tr>
      <w:tr w:rsidR="00FE0EAC" w:rsidRPr="009C7D98" w14:paraId="2E6E61F1" w14:textId="77777777" w:rsidTr="0084618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c>
          <w:tcPr>
            <w:tcW w:w="9450" w:type="dxa"/>
            <w:gridSpan w:val="4"/>
            <w:shd w:val="clear" w:color="auto" w:fill="auto"/>
          </w:tcPr>
          <w:p w14:paraId="04182C76" w14:textId="3E7414C8" w:rsidR="00FE0EAC" w:rsidRPr="009C7D98" w:rsidRDefault="00650405" w:rsidP="00650405">
            <w:pPr>
              <w:spacing w:after="0" w:line="240" w:lineRule="auto"/>
              <w:rPr>
                <w:rFonts w:ascii="Arial" w:eastAsia="Arial" w:hAnsi="Arial" w:cs="Arial"/>
                <w:b/>
                <w:i/>
                <w:sz w:val="16"/>
                <w:szCs w:val="16"/>
              </w:rPr>
            </w:pPr>
            <w:r>
              <w:rPr>
                <w:rFonts w:ascii="Arial" w:eastAsia="Arial" w:hAnsi="Arial" w:cs="Arial"/>
                <w:sz w:val="16"/>
                <w:szCs w:val="16"/>
              </w:rPr>
              <w:t>Ask for date of birth.</w:t>
            </w:r>
          </w:p>
        </w:tc>
      </w:tr>
      <w:tr w:rsidR="00FE0EAC" w:rsidRPr="009C7D98" w14:paraId="0EFF72B9" w14:textId="77777777" w:rsidTr="00846181">
        <w:tc>
          <w:tcPr>
            <w:tcW w:w="9450" w:type="dxa"/>
            <w:gridSpan w:val="4"/>
            <w:tcBorders>
              <w:top w:val="single" w:sz="4" w:space="0" w:color="000000"/>
              <w:left w:val="single" w:sz="4" w:space="0" w:color="000000"/>
              <w:bottom w:val="single" w:sz="4" w:space="0" w:color="000000"/>
              <w:right w:val="single" w:sz="4" w:space="0" w:color="000000"/>
            </w:tcBorders>
            <w:shd w:val="clear" w:color="auto" w:fill="BFBFBF"/>
          </w:tcPr>
          <w:p w14:paraId="5BB0216E" w14:textId="77777777" w:rsidR="00FE0EAC" w:rsidRPr="00C811AC" w:rsidRDefault="00FE0EAC" w:rsidP="00846181">
            <w:pPr>
              <w:spacing w:after="0" w:line="240" w:lineRule="auto"/>
              <w:ind w:right="-18"/>
              <w:rPr>
                <w:b/>
                <w:sz w:val="24"/>
                <w:szCs w:val="24"/>
              </w:rPr>
            </w:pPr>
            <w:r w:rsidRPr="00C811AC">
              <w:rPr>
                <w:b/>
                <w:sz w:val="24"/>
                <w:szCs w:val="24"/>
              </w:rPr>
              <w:t>Prompts</w:t>
            </w:r>
          </w:p>
        </w:tc>
      </w:tr>
      <w:tr w:rsidR="00FE0EAC" w:rsidRPr="009C7D98" w14:paraId="7D51E8F8" w14:textId="77777777" w:rsidTr="0084618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c>
          <w:tcPr>
            <w:tcW w:w="1620" w:type="dxa"/>
            <w:shd w:val="clear" w:color="auto" w:fill="D9E2F3"/>
          </w:tcPr>
          <w:p w14:paraId="78E0DD0C" w14:textId="77777777" w:rsidR="00FE0EAC" w:rsidRPr="009C7D98" w:rsidRDefault="00FE0EAC" w:rsidP="00846181">
            <w:pPr>
              <w:spacing w:after="0" w:line="240" w:lineRule="auto"/>
              <w:rPr>
                <w:rFonts w:ascii="Arial" w:eastAsia="Times New Roman" w:hAnsi="Arial" w:cs="Arial"/>
                <w:sz w:val="16"/>
                <w:szCs w:val="16"/>
              </w:rPr>
            </w:pPr>
            <w:r w:rsidRPr="009C7D98">
              <w:rPr>
                <w:rFonts w:ascii="Arial" w:eastAsia="Arial" w:hAnsi="Arial" w:cs="Arial"/>
                <w:b/>
                <w:i/>
                <w:sz w:val="16"/>
                <w:szCs w:val="16"/>
              </w:rPr>
              <w:t>Type</w:t>
            </w:r>
          </w:p>
        </w:tc>
        <w:tc>
          <w:tcPr>
            <w:tcW w:w="1890" w:type="dxa"/>
            <w:shd w:val="clear" w:color="auto" w:fill="D9E2F3"/>
          </w:tcPr>
          <w:p w14:paraId="658D1E40" w14:textId="77777777" w:rsidR="00FE0EAC" w:rsidRPr="009C7D98" w:rsidRDefault="00FE0EAC" w:rsidP="00846181">
            <w:pPr>
              <w:spacing w:after="0" w:line="240" w:lineRule="auto"/>
              <w:rPr>
                <w:rFonts w:ascii="Arial" w:eastAsia="Times New Roman" w:hAnsi="Arial" w:cs="Arial"/>
                <w:sz w:val="16"/>
                <w:szCs w:val="16"/>
              </w:rPr>
            </w:pPr>
            <w:r w:rsidRPr="009C7D98">
              <w:rPr>
                <w:rFonts w:ascii="Arial" w:eastAsia="Arial" w:hAnsi="Arial" w:cs="Arial"/>
                <w:b/>
                <w:i/>
                <w:sz w:val="16"/>
                <w:szCs w:val="16"/>
              </w:rPr>
              <w:t>Condition</w:t>
            </w:r>
          </w:p>
        </w:tc>
        <w:tc>
          <w:tcPr>
            <w:tcW w:w="1800" w:type="dxa"/>
            <w:shd w:val="clear" w:color="auto" w:fill="D9E2F3"/>
          </w:tcPr>
          <w:p w14:paraId="71CE780E" w14:textId="77777777" w:rsidR="00FE0EAC" w:rsidRPr="009C7D98" w:rsidRDefault="00FE0EAC" w:rsidP="00846181">
            <w:pPr>
              <w:spacing w:after="0" w:line="240" w:lineRule="auto"/>
              <w:rPr>
                <w:rFonts w:ascii="Arial" w:eastAsia="Times New Roman" w:hAnsi="Arial" w:cs="Arial"/>
                <w:sz w:val="16"/>
                <w:szCs w:val="16"/>
              </w:rPr>
            </w:pPr>
            <w:proofErr w:type="spellStart"/>
            <w:r w:rsidRPr="009C7D98">
              <w:rPr>
                <w:rFonts w:ascii="Arial" w:eastAsia="Arial" w:hAnsi="Arial" w:cs="Arial"/>
                <w:b/>
                <w:i/>
                <w:sz w:val="16"/>
                <w:szCs w:val="16"/>
              </w:rPr>
              <w:t>VoiceFile</w:t>
            </w:r>
            <w:proofErr w:type="spellEnd"/>
          </w:p>
        </w:tc>
        <w:tc>
          <w:tcPr>
            <w:tcW w:w="4140" w:type="dxa"/>
            <w:shd w:val="clear" w:color="auto" w:fill="D9E2F3"/>
          </w:tcPr>
          <w:p w14:paraId="18E0A620" w14:textId="77777777" w:rsidR="00FE0EAC" w:rsidRPr="009C7D98" w:rsidRDefault="00FE0EAC" w:rsidP="00846181">
            <w:pPr>
              <w:spacing w:after="0" w:line="240" w:lineRule="auto"/>
              <w:rPr>
                <w:rFonts w:ascii="Arial" w:eastAsia="Times New Roman" w:hAnsi="Arial" w:cs="Arial"/>
                <w:sz w:val="16"/>
                <w:szCs w:val="16"/>
              </w:rPr>
            </w:pPr>
            <w:r w:rsidRPr="009C7D98">
              <w:rPr>
                <w:rFonts w:ascii="Arial" w:eastAsia="Arial" w:hAnsi="Arial" w:cs="Arial"/>
                <w:b/>
                <w:i/>
                <w:sz w:val="16"/>
                <w:szCs w:val="16"/>
              </w:rPr>
              <w:t>Wording</w:t>
            </w:r>
          </w:p>
        </w:tc>
      </w:tr>
      <w:tr w:rsidR="00FA4243" w:rsidRPr="007544B5" w14:paraId="3193C7AD" w14:textId="77777777" w:rsidTr="0084618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c>
          <w:tcPr>
            <w:tcW w:w="1620" w:type="dxa"/>
          </w:tcPr>
          <w:p w14:paraId="4A638002" w14:textId="77777777" w:rsidR="00FA4243" w:rsidRPr="009C7D98" w:rsidRDefault="00FA4243" w:rsidP="00FA4243">
            <w:pPr>
              <w:spacing w:after="0" w:line="240" w:lineRule="auto"/>
              <w:rPr>
                <w:rFonts w:ascii="Arial" w:eastAsia="Arial" w:hAnsi="Arial" w:cs="Arial"/>
                <w:sz w:val="16"/>
                <w:szCs w:val="16"/>
              </w:rPr>
            </w:pPr>
            <w:r w:rsidRPr="009C7D98">
              <w:rPr>
                <w:rFonts w:ascii="Arial" w:eastAsia="Arial" w:hAnsi="Arial" w:cs="Arial"/>
                <w:sz w:val="16"/>
                <w:szCs w:val="16"/>
              </w:rPr>
              <w:t>PROMPT-1</w:t>
            </w:r>
          </w:p>
        </w:tc>
        <w:tc>
          <w:tcPr>
            <w:tcW w:w="1890" w:type="dxa"/>
          </w:tcPr>
          <w:p w14:paraId="6632A7C3" w14:textId="77777777" w:rsidR="00FA4243" w:rsidRPr="009C7D98" w:rsidRDefault="00FA4243" w:rsidP="00FA4243">
            <w:pPr>
              <w:spacing w:after="0" w:line="240" w:lineRule="auto"/>
              <w:rPr>
                <w:rFonts w:ascii="Arial" w:eastAsia="Arial" w:hAnsi="Arial" w:cs="Arial"/>
                <w:sz w:val="16"/>
                <w:szCs w:val="16"/>
              </w:rPr>
            </w:pPr>
            <w:r>
              <w:rPr>
                <w:rFonts w:ascii="Arial" w:eastAsia="Arial" w:hAnsi="Arial" w:cs="Arial"/>
                <w:sz w:val="16"/>
                <w:szCs w:val="16"/>
              </w:rPr>
              <w:t>--</w:t>
            </w:r>
          </w:p>
        </w:tc>
        <w:tc>
          <w:tcPr>
            <w:tcW w:w="1800" w:type="dxa"/>
          </w:tcPr>
          <w:p w14:paraId="405AD847" w14:textId="58CE2EB7" w:rsidR="00FA4243" w:rsidRPr="003965C1" w:rsidRDefault="00FA4243" w:rsidP="00FA4243">
            <w:pPr>
              <w:rPr>
                <w:rFonts w:ascii="Arial" w:eastAsia="Times New Roman" w:hAnsi="Arial" w:cs="Arial"/>
                <w:sz w:val="16"/>
                <w:szCs w:val="16"/>
              </w:rPr>
            </w:pPr>
            <w:r w:rsidRPr="003965C1">
              <w:rPr>
                <w:rFonts w:ascii="Arial" w:hAnsi="Arial" w:cs="Arial"/>
                <w:sz w:val="16"/>
                <w:szCs w:val="16"/>
              </w:rPr>
              <w:t>0</w:t>
            </w:r>
            <w:r>
              <w:rPr>
                <w:rFonts w:ascii="Arial" w:hAnsi="Arial" w:cs="Arial"/>
                <w:sz w:val="16"/>
                <w:szCs w:val="16"/>
              </w:rPr>
              <w:t>21</w:t>
            </w:r>
            <w:r w:rsidRPr="003965C1">
              <w:rPr>
                <w:rFonts w:ascii="Arial" w:hAnsi="Arial" w:cs="Arial"/>
                <w:sz w:val="16"/>
                <w:szCs w:val="16"/>
              </w:rPr>
              <w:t>0</w:t>
            </w:r>
            <w:r>
              <w:rPr>
                <w:rFonts w:ascii="Arial" w:hAnsi="Arial" w:cs="Arial"/>
                <w:sz w:val="16"/>
                <w:szCs w:val="16"/>
              </w:rPr>
              <w:t>DOB</w:t>
            </w:r>
            <w:r w:rsidRPr="003965C1">
              <w:rPr>
                <w:rFonts w:ascii="Arial" w:hAnsi="Arial" w:cs="Arial"/>
                <w:sz w:val="16"/>
                <w:szCs w:val="16"/>
              </w:rPr>
              <w:t>.wav</w:t>
            </w:r>
          </w:p>
        </w:tc>
        <w:tc>
          <w:tcPr>
            <w:tcW w:w="4140" w:type="dxa"/>
          </w:tcPr>
          <w:p w14:paraId="7827FFF8" w14:textId="59A8A76E" w:rsidR="00FA4243" w:rsidRPr="00191A84" w:rsidRDefault="007544B5" w:rsidP="00FA4243">
            <w:pPr>
              <w:spacing w:after="0" w:line="240" w:lineRule="auto"/>
              <w:rPr>
                <w:rFonts w:ascii="Arial" w:eastAsia="Arial" w:hAnsi="Arial" w:cs="Arial"/>
                <w:color w:val="0070C0"/>
                <w:sz w:val="16"/>
                <w:szCs w:val="16"/>
                <w:lang w:val="es-419"/>
              </w:rPr>
            </w:pPr>
            <w:ins w:id="118" w:author="Prada, Leandro (Leo) **CTR**" w:date="2020-06-08T12:41:00Z">
              <w:r w:rsidRPr="007544B5">
                <w:rPr>
                  <w:rFonts w:ascii="Arial" w:eastAsia="Arial" w:hAnsi="Arial" w:cs="Arial"/>
                  <w:color w:val="0070C0"/>
                  <w:sz w:val="16"/>
                  <w:szCs w:val="16"/>
                  <w:lang w:val="es-419"/>
                </w:rPr>
                <w:t>¿Y la fecha de nacimiento del propietario principal?</w:t>
              </w:r>
            </w:ins>
            <w:del w:id="119" w:author="Prada, Leandro (Leo) **CTR**" w:date="2020-06-08T12:41:00Z">
              <w:r w:rsidR="00FA4243" w:rsidRPr="00191A84" w:rsidDel="007544B5">
                <w:rPr>
                  <w:rFonts w:ascii="Arial" w:eastAsia="Arial" w:hAnsi="Arial" w:cs="Arial"/>
                  <w:color w:val="0070C0"/>
                  <w:sz w:val="16"/>
                  <w:szCs w:val="16"/>
                  <w:lang w:val="es-419"/>
                </w:rPr>
                <w:delText>¿Y la fecha de nacimiento del titular?</w:delText>
              </w:r>
            </w:del>
          </w:p>
        </w:tc>
      </w:tr>
      <w:tr w:rsidR="00FA4243" w:rsidRPr="007544B5" w14:paraId="6DA73A61" w14:textId="77777777" w:rsidTr="0084618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c>
          <w:tcPr>
            <w:tcW w:w="1620" w:type="dxa"/>
          </w:tcPr>
          <w:p w14:paraId="0D6017FC" w14:textId="77777777" w:rsidR="00FA4243" w:rsidRPr="009C7D98" w:rsidRDefault="00FA4243" w:rsidP="00FA4243">
            <w:pPr>
              <w:spacing w:after="0" w:line="240" w:lineRule="auto"/>
              <w:rPr>
                <w:rFonts w:ascii="Arial" w:eastAsia="Arial" w:hAnsi="Arial" w:cs="Arial"/>
                <w:sz w:val="16"/>
                <w:szCs w:val="16"/>
              </w:rPr>
            </w:pPr>
            <w:r w:rsidRPr="009C7D98">
              <w:rPr>
                <w:rFonts w:ascii="Arial" w:eastAsia="Arial" w:hAnsi="Arial" w:cs="Arial"/>
                <w:sz w:val="16"/>
                <w:szCs w:val="16"/>
              </w:rPr>
              <w:t>PROMPT-2</w:t>
            </w:r>
          </w:p>
        </w:tc>
        <w:tc>
          <w:tcPr>
            <w:tcW w:w="1890" w:type="dxa"/>
          </w:tcPr>
          <w:p w14:paraId="3A84D3BF" w14:textId="77777777" w:rsidR="00FA4243" w:rsidRPr="009C7D98" w:rsidRDefault="00FA4243" w:rsidP="00FA4243">
            <w:pPr>
              <w:spacing w:after="0" w:line="240" w:lineRule="auto"/>
              <w:rPr>
                <w:rFonts w:ascii="Arial" w:eastAsia="Arial" w:hAnsi="Arial" w:cs="Arial"/>
                <w:sz w:val="16"/>
                <w:szCs w:val="16"/>
              </w:rPr>
            </w:pPr>
            <w:r>
              <w:rPr>
                <w:rFonts w:ascii="Arial" w:eastAsia="Arial" w:hAnsi="Arial" w:cs="Arial"/>
                <w:sz w:val="16"/>
                <w:szCs w:val="16"/>
              </w:rPr>
              <w:t>--</w:t>
            </w:r>
          </w:p>
        </w:tc>
        <w:tc>
          <w:tcPr>
            <w:tcW w:w="1800" w:type="dxa"/>
          </w:tcPr>
          <w:p w14:paraId="14BC1EE1" w14:textId="6A658A41" w:rsidR="00FA4243" w:rsidRPr="003965C1" w:rsidRDefault="00FA4243" w:rsidP="00FA4243">
            <w:pPr>
              <w:rPr>
                <w:rFonts w:ascii="Arial" w:eastAsia="Arial" w:hAnsi="Arial" w:cs="Arial"/>
                <w:sz w:val="16"/>
                <w:szCs w:val="16"/>
              </w:rPr>
            </w:pPr>
            <w:r w:rsidRPr="003965C1">
              <w:rPr>
                <w:rFonts w:ascii="Arial" w:hAnsi="Arial" w:cs="Arial"/>
                <w:sz w:val="16"/>
                <w:szCs w:val="16"/>
              </w:rPr>
              <w:t>0</w:t>
            </w:r>
            <w:r>
              <w:rPr>
                <w:rFonts w:ascii="Arial" w:hAnsi="Arial" w:cs="Arial"/>
                <w:sz w:val="16"/>
                <w:szCs w:val="16"/>
              </w:rPr>
              <w:t>210DOBRetry</w:t>
            </w:r>
            <w:r w:rsidRPr="003965C1">
              <w:rPr>
                <w:rFonts w:ascii="Arial" w:hAnsi="Arial" w:cs="Arial"/>
                <w:sz w:val="16"/>
                <w:szCs w:val="16"/>
              </w:rPr>
              <w:t>.wav</w:t>
            </w:r>
          </w:p>
        </w:tc>
        <w:tc>
          <w:tcPr>
            <w:tcW w:w="4140" w:type="dxa"/>
          </w:tcPr>
          <w:p w14:paraId="0FF96513" w14:textId="3540C3B6" w:rsidR="00FA4243" w:rsidRPr="00191A84" w:rsidRDefault="007544B5" w:rsidP="00FA4243">
            <w:pPr>
              <w:spacing w:after="0" w:line="240" w:lineRule="auto"/>
              <w:rPr>
                <w:rFonts w:ascii="Arial" w:eastAsia="Arial" w:hAnsi="Arial" w:cs="Arial"/>
                <w:color w:val="0070C0"/>
                <w:sz w:val="16"/>
                <w:szCs w:val="16"/>
                <w:lang w:val="es-419"/>
              </w:rPr>
            </w:pPr>
            <w:ins w:id="120" w:author="Prada, Leandro (Leo) **CTR**" w:date="2020-06-08T12:41:00Z">
              <w:r w:rsidRPr="007544B5">
                <w:rPr>
                  <w:rFonts w:ascii="Arial" w:eastAsia="Arial" w:hAnsi="Arial" w:cs="Arial"/>
                  <w:color w:val="0070C0"/>
                  <w:sz w:val="16"/>
                  <w:szCs w:val="16"/>
                  <w:lang w:val="es-419"/>
                </w:rPr>
                <w:t>Dígame la fecha de nacimiento del propietario principal, en formato de mes, día y año, o puede marcarla usando 2 dígitos para el mes, 2 dígitos para el día y 4 dígitos para el año.</w:t>
              </w:r>
            </w:ins>
            <w:del w:id="121" w:author="Prada, Leandro (Leo) **CTR**" w:date="2020-06-08T12:41:00Z">
              <w:r w:rsidR="00FA4243" w:rsidRPr="00191A84" w:rsidDel="007544B5">
                <w:rPr>
                  <w:rFonts w:ascii="Arial" w:eastAsia="Arial" w:hAnsi="Arial" w:cs="Arial"/>
                  <w:color w:val="0070C0"/>
                  <w:sz w:val="16"/>
                  <w:szCs w:val="16"/>
                  <w:lang w:val="es-419"/>
                </w:rPr>
                <w:delText>Por favor digame la fecha de nacimiento del titular, incluyendo mes, dia y año, o ingreselo utilizando 2 digitos para el mes, 2 para el d</w:delText>
              </w:r>
              <w:r w:rsidR="00246319" w:rsidDel="007544B5">
                <w:rPr>
                  <w:rFonts w:ascii="Arial" w:eastAsia="Arial" w:hAnsi="Arial" w:cs="Arial"/>
                  <w:color w:val="0070C0"/>
                  <w:sz w:val="16"/>
                  <w:szCs w:val="16"/>
                  <w:lang w:val="es-419"/>
                </w:rPr>
                <w:delText>í</w:delText>
              </w:r>
              <w:r w:rsidR="00FA4243" w:rsidRPr="00191A84" w:rsidDel="007544B5">
                <w:rPr>
                  <w:rFonts w:ascii="Arial" w:eastAsia="Arial" w:hAnsi="Arial" w:cs="Arial"/>
                  <w:color w:val="0070C0"/>
                  <w:sz w:val="16"/>
                  <w:szCs w:val="16"/>
                  <w:lang w:val="es-419"/>
                </w:rPr>
                <w:delText>a y 4 para el año.</w:delText>
              </w:r>
            </w:del>
          </w:p>
        </w:tc>
      </w:tr>
      <w:tr w:rsidR="005412A5" w:rsidRPr="005A14F6" w14:paraId="6BAFF56D" w14:textId="77777777" w:rsidTr="0084618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c>
          <w:tcPr>
            <w:tcW w:w="1620" w:type="dxa"/>
          </w:tcPr>
          <w:p w14:paraId="20089752" w14:textId="77777777" w:rsidR="005412A5" w:rsidRPr="005A14F6" w:rsidRDefault="005412A5" w:rsidP="005412A5">
            <w:pPr>
              <w:spacing w:after="0" w:line="240" w:lineRule="auto"/>
              <w:rPr>
                <w:rFonts w:ascii="Arial" w:eastAsia="Arial" w:hAnsi="Arial" w:cs="Arial"/>
                <w:sz w:val="16"/>
                <w:szCs w:val="16"/>
              </w:rPr>
            </w:pPr>
            <w:r>
              <w:rPr>
                <w:rFonts w:ascii="Arial" w:eastAsia="Arial" w:hAnsi="Arial" w:cs="Arial"/>
                <w:sz w:val="16"/>
                <w:szCs w:val="16"/>
              </w:rPr>
              <w:t>NoInputNoMatch</w:t>
            </w:r>
            <w:r w:rsidRPr="005A14F6">
              <w:rPr>
                <w:rFonts w:ascii="Arial" w:eastAsia="Arial" w:hAnsi="Arial" w:cs="Arial"/>
                <w:sz w:val="16"/>
                <w:szCs w:val="16"/>
              </w:rPr>
              <w:t>-1</w:t>
            </w:r>
          </w:p>
        </w:tc>
        <w:tc>
          <w:tcPr>
            <w:tcW w:w="1890" w:type="dxa"/>
          </w:tcPr>
          <w:p w14:paraId="04A1F604" w14:textId="77777777" w:rsidR="005412A5" w:rsidRPr="005A14F6" w:rsidRDefault="005412A5" w:rsidP="005412A5">
            <w:pPr>
              <w:spacing w:after="0" w:line="240" w:lineRule="auto"/>
              <w:rPr>
                <w:rFonts w:ascii="Arial" w:eastAsia="Arial" w:hAnsi="Arial" w:cs="Arial"/>
                <w:sz w:val="16"/>
                <w:szCs w:val="16"/>
              </w:rPr>
            </w:pPr>
            <w:r w:rsidRPr="005A14F6">
              <w:rPr>
                <w:rFonts w:ascii="Arial" w:eastAsia="Arial" w:hAnsi="Arial" w:cs="Arial"/>
                <w:sz w:val="16"/>
                <w:szCs w:val="16"/>
              </w:rPr>
              <w:t>--</w:t>
            </w:r>
          </w:p>
        </w:tc>
        <w:tc>
          <w:tcPr>
            <w:tcW w:w="1800" w:type="dxa"/>
          </w:tcPr>
          <w:p w14:paraId="5467A708" w14:textId="669982CF" w:rsidR="005412A5" w:rsidRPr="005A14F6" w:rsidRDefault="005412A5" w:rsidP="005412A5">
            <w:pPr>
              <w:spacing w:after="0" w:line="240" w:lineRule="auto"/>
              <w:rPr>
                <w:rFonts w:ascii="Arial" w:eastAsia="Times New Roman" w:hAnsi="Arial" w:cs="Arial"/>
                <w:sz w:val="16"/>
                <w:szCs w:val="16"/>
              </w:rPr>
            </w:pPr>
            <w:proofErr w:type="spellStart"/>
            <w:r>
              <w:rPr>
                <w:rFonts w:ascii="Arial" w:eastAsia="Times New Roman" w:hAnsi="Arial" w:cs="Arial"/>
                <w:sz w:val="16"/>
                <w:szCs w:val="16"/>
              </w:rPr>
              <w:t>gl_</w:t>
            </w:r>
            <w:r w:rsidR="00F802C1">
              <w:rPr>
                <w:rFonts w:ascii="Arial" w:eastAsia="Times New Roman" w:hAnsi="Arial" w:cs="Arial"/>
                <w:sz w:val="16"/>
                <w:szCs w:val="16"/>
              </w:rPr>
              <w:t>Lo</w:t>
            </w:r>
            <w:proofErr w:type="spellEnd"/>
            <w:r w:rsidR="00F802C1">
              <w:rPr>
                <w:rFonts w:ascii="Arial" w:eastAsia="Times New Roman" w:hAnsi="Arial" w:cs="Arial"/>
                <w:sz w:val="16"/>
                <w:szCs w:val="16"/>
              </w:rPr>
              <w:t xml:space="preserve"> siento.</w:t>
            </w:r>
            <w:r>
              <w:rPr>
                <w:rFonts w:ascii="Arial" w:eastAsia="Times New Roman" w:hAnsi="Arial" w:cs="Arial"/>
                <w:sz w:val="16"/>
                <w:szCs w:val="16"/>
              </w:rPr>
              <w:t>wav</w:t>
            </w:r>
          </w:p>
        </w:tc>
        <w:tc>
          <w:tcPr>
            <w:tcW w:w="4140" w:type="dxa"/>
          </w:tcPr>
          <w:p w14:paraId="277FC4DC" w14:textId="5F629D40" w:rsidR="005412A5" w:rsidRPr="005A14F6" w:rsidRDefault="00F802C1" w:rsidP="005412A5">
            <w:pPr>
              <w:spacing w:after="0" w:line="240" w:lineRule="auto"/>
              <w:rPr>
                <w:rFonts w:ascii="Arial" w:eastAsia="Arial" w:hAnsi="Arial" w:cs="Arial"/>
                <w:color w:val="0070C0"/>
                <w:sz w:val="16"/>
                <w:szCs w:val="16"/>
              </w:rPr>
            </w:pPr>
            <w:r>
              <w:rPr>
                <w:rFonts w:ascii="Arial" w:eastAsia="Arial" w:hAnsi="Arial" w:cs="Arial"/>
                <w:color w:val="0070C0"/>
                <w:sz w:val="16"/>
                <w:szCs w:val="16"/>
              </w:rPr>
              <w:t xml:space="preserve">Lo </w:t>
            </w:r>
            <w:proofErr w:type="spellStart"/>
            <w:r>
              <w:rPr>
                <w:rFonts w:ascii="Arial" w:eastAsia="Arial" w:hAnsi="Arial" w:cs="Arial"/>
                <w:color w:val="0070C0"/>
                <w:sz w:val="16"/>
                <w:szCs w:val="16"/>
              </w:rPr>
              <w:t>siento</w:t>
            </w:r>
            <w:proofErr w:type="spellEnd"/>
            <w:r>
              <w:rPr>
                <w:rFonts w:ascii="Arial" w:eastAsia="Arial" w:hAnsi="Arial" w:cs="Arial"/>
                <w:color w:val="0070C0"/>
                <w:sz w:val="16"/>
                <w:szCs w:val="16"/>
              </w:rPr>
              <w:t>.</w:t>
            </w:r>
          </w:p>
        </w:tc>
      </w:tr>
      <w:tr w:rsidR="00355BF2" w:rsidRPr="00565EA9" w14:paraId="1A0184EE" w14:textId="77777777" w:rsidTr="0084618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c>
          <w:tcPr>
            <w:tcW w:w="1620" w:type="dxa"/>
          </w:tcPr>
          <w:p w14:paraId="586737B4" w14:textId="77777777" w:rsidR="00355BF2" w:rsidRPr="005A14F6" w:rsidRDefault="00355BF2" w:rsidP="00355BF2">
            <w:pPr>
              <w:spacing w:after="0" w:line="240" w:lineRule="auto"/>
              <w:rPr>
                <w:rFonts w:ascii="Arial" w:eastAsia="Arial" w:hAnsi="Arial" w:cs="Arial"/>
                <w:sz w:val="16"/>
                <w:szCs w:val="16"/>
              </w:rPr>
            </w:pPr>
            <w:r>
              <w:rPr>
                <w:rFonts w:ascii="Arial" w:eastAsia="Arial" w:hAnsi="Arial" w:cs="Arial"/>
                <w:sz w:val="16"/>
                <w:szCs w:val="16"/>
              </w:rPr>
              <w:t>NoInputNoMatch-2</w:t>
            </w:r>
          </w:p>
        </w:tc>
        <w:tc>
          <w:tcPr>
            <w:tcW w:w="1890" w:type="dxa"/>
          </w:tcPr>
          <w:p w14:paraId="0AD0DDD1" w14:textId="77777777" w:rsidR="00355BF2" w:rsidRPr="005A14F6" w:rsidRDefault="00355BF2" w:rsidP="00355BF2">
            <w:pPr>
              <w:spacing w:after="0" w:line="240" w:lineRule="auto"/>
              <w:rPr>
                <w:rFonts w:ascii="Arial" w:eastAsia="Arial" w:hAnsi="Arial" w:cs="Arial"/>
                <w:sz w:val="16"/>
                <w:szCs w:val="16"/>
              </w:rPr>
            </w:pPr>
            <w:r>
              <w:rPr>
                <w:rFonts w:ascii="Arial" w:eastAsia="Arial" w:hAnsi="Arial" w:cs="Arial"/>
                <w:sz w:val="16"/>
                <w:szCs w:val="16"/>
              </w:rPr>
              <w:t>--</w:t>
            </w:r>
          </w:p>
        </w:tc>
        <w:tc>
          <w:tcPr>
            <w:tcW w:w="1800" w:type="dxa"/>
          </w:tcPr>
          <w:p w14:paraId="09DA6436" w14:textId="540DFAD0" w:rsidR="00355BF2" w:rsidRPr="005A14F6" w:rsidRDefault="00355BF2" w:rsidP="00355BF2">
            <w:pPr>
              <w:spacing w:after="0" w:line="240" w:lineRule="auto"/>
              <w:rPr>
                <w:rFonts w:ascii="Arial" w:eastAsia="Arial" w:hAnsi="Arial" w:cs="Arial"/>
                <w:sz w:val="16"/>
                <w:szCs w:val="16"/>
              </w:rPr>
            </w:pPr>
            <w:r>
              <w:rPr>
                <w:rFonts w:ascii="Arial" w:eastAsia="Times New Roman" w:hAnsi="Arial" w:cs="Arial"/>
                <w:sz w:val="16"/>
                <w:szCs w:val="16"/>
              </w:rPr>
              <w:t>gl_sorrytrouble.wav</w:t>
            </w:r>
          </w:p>
        </w:tc>
        <w:tc>
          <w:tcPr>
            <w:tcW w:w="4140" w:type="dxa"/>
          </w:tcPr>
          <w:p w14:paraId="1A431175" w14:textId="6434DE31" w:rsidR="00355BF2" w:rsidRPr="00355BF2" w:rsidRDefault="00355BF2" w:rsidP="00355BF2">
            <w:pPr>
              <w:spacing w:after="0" w:line="240" w:lineRule="auto"/>
              <w:rPr>
                <w:rFonts w:ascii="Arial" w:eastAsia="Arial" w:hAnsi="Arial" w:cs="Arial"/>
                <w:color w:val="0070C0"/>
                <w:sz w:val="16"/>
                <w:szCs w:val="16"/>
                <w:lang w:val="es-419"/>
              </w:rPr>
            </w:pPr>
            <w:del w:id="122" w:author="Prada, Leandro (Leo) **CTR**" w:date="2020-06-08T10:59:00Z">
              <w:r w:rsidRPr="00F802C1" w:rsidDel="00565EA9">
                <w:rPr>
                  <w:rFonts w:ascii="Arial" w:eastAsia="Times New Roman" w:hAnsi="Arial" w:cs="Arial"/>
                  <w:color w:val="0070C0"/>
                  <w:sz w:val="16"/>
                  <w:szCs w:val="16"/>
                  <w:lang w:val="es-419"/>
                </w:rPr>
                <w:delText>Lo siento, estamos teniendo problemas.</w:delText>
              </w:r>
            </w:del>
            <w:ins w:id="123" w:author="Prada, Leandro (Leo) **CTR**" w:date="2020-06-08T10:59:00Z">
              <w:r w:rsidR="00565EA9">
                <w:rPr>
                  <w:rFonts w:ascii="Arial" w:eastAsia="Times New Roman" w:hAnsi="Arial" w:cs="Arial"/>
                  <w:color w:val="0070C0"/>
                  <w:sz w:val="16"/>
                  <w:szCs w:val="16"/>
                  <w:lang w:val="es-419"/>
                </w:rPr>
                <w:t>Lo siento, tengo problemas.</w:t>
              </w:r>
            </w:ins>
          </w:p>
        </w:tc>
      </w:tr>
      <w:tr w:rsidR="00FE0EAC" w:rsidRPr="009C7D98" w14:paraId="3226696C" w14:textId="77777777" w:rsidTr="0084618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c>
          <w:tcPr>
            <w:tcW w:w="9450" w:type="dxa"/>
            <w:gridSpan w:val="4"/>
            <w:shd w:val="clear" w:color="auto" w:fill="DDDDDD"/>
          </w:tcPr>
          <w:p w14:paraId="46DD482B" w14:textId="77777777" w:rsidR="00FE0EAC" w:rsidRPr="009C7D98" w:rsidRDefault="00FE0EAC" w:rsidP="00846181">
            <w:pPr>
              <w:spacing w:after="0" w:line="240" w:lineRule="auto"/>
              <w:rPr>
                <w:rFonts w:ascii="Arial" w:eastAsia="Arial" w:hAnsi="Arial" w:cs="Arial"/>
                <w:b/>
                <w:i/>
                <w:sz w:val="16"/>
                <w:szCs w:val="16"/>
              </w:rPr>
            </w:pPr>
            <w:r w:rsidRPr="009C7D98">
              <w:rPr>
                <w:rFonts w:ascii="Arial" w:eastAsia="Arial" w:hAnsi="Arial" w:cs="Arial"/>
                <w:b/>
                <w:i/>
                <w:sz w:val="16"/>
                <w:szCs w:val="16"/>
              </w:rPr>
              <w:t>Responses &amp; Confirmation Prompts</w:t>
            </w:r>
            <w:r>
              <w:rPr>
                <w:rFonts w:ascii="Arial" w:eastAsia="Arial" w:hAnsi="Arial" w:cs="Arial"/>
                <w:b/>
                <w:i/>
                <w:sz w:val="16"/>
                <w:szCs w:val="16"/>
              </w:rPr>
              <w:t xml:space="preserve"> (</w:t>
            </w:r>
            <w:hyperlink w:anchor="_Global_Confirmation_(the" w:history="1">
              <w:r w:rsidRPr="00C5488F">
                <w:rPr>
                  <w:rStyle w:val="Hyperlink"/>
                  <w:rFonts w:ascii="Arial" w:eastAsia="Arial" w:hAnsi="Arial" w:cs="Arial"/>
                  <w:b/>
                  <w:i/>
                  <w:sz w:val="16"/>
                  <w:szCs w:val="16"/>
                </w:rPr>
                <w:t>See Global Confirms</w:t>
              </w:r>
            </w:hyperlink>
            <w:r>
              <w:rPr>
                <w:rFonts w:ascii="Arial" w:eastAsia="Arial" w:hAnsi="Arial" w:cs="Arial"/>
                <w:b/>
                <w:i/>
                <w:sz w:val="16"/>
                <w:szCs w:val="16"/>
              </w:rPr>
              <w:t>)</w:t>
            </w:r>
          </w:p>
        </w:tc>
      </w:tr>
      <w:tr w:rsidR="00FE0EAC" w:rsidRPr="009C7D98" w14:paraId="66D59A12" w14:textId="77777777" w:rsidTr="0084618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c>
          <w:tcPr>
            <w:tcW w:w="1620" w:type="dxa"/>
            <w:shd w:val="clear" w:color="auto" w:fill="D9E2F3"/>
          </w:tcPr>
          <w:p w14:paraId="06A718DF" w14:textId="77777777" w:rsidR="00FE0EAC" w:rsidRPr="009C7D98" w:rsidRDefault="00FE0EAC" w:rsidP="00846181">
            <w:pPr>
              <w:spacing w:after="0" w:line="240" w:lineRule="auto"/>
              <w:rPr>
                <w:rFonts w:ascii="Arial" w:eastAsia="Arial" w:hAnsi="Arial" w:cs="Arial"/>
                <w:b/>
                <w:i/>
                <w:sz w:val="16"/>
                <w:szCs w:val="16"/>
              </w:rPr>
            </w:pPr>
            <w:r w:rsidRPr="009C7D98">
              <w:rPr>
                <w:rFonts w:ascii="Arial" w:eastAsia="Arial" w:hAnsi="Arial" w:cs="Arial"/>
                <w:b/>
                <w:i/>
                <w:sz w:val="16"/>
                <w:szCs w:val="16"/>
              </w:rPr>
              <w:t>&lt;Response&gt;</w:t>
            </w:r>
          </w:p>
          <w:p w14:paraId="5371E52C" w14:textId="77777777" w:rsidR="00FE0EAC" w:rsidRPr="009C7D98" w:rsidRDefault="00FE0EAC" w:rsidP="00846181">
            <w:pPr>
              <w:spacing w:after="0" w:line="240" w:lineRule="auto"/>
              <w:rPr>
                <w:rFonts w:ascii="Arial" w:eastAsia="Times New Roman" w:hAnsi="Arial" w:cs="Arial"/>
                <w:sz w:val="16"/>
                <w:szCs w:val="16"/>
              </w:rPr>
            </w:pPr>
            <w:r w:rsidRPr="009C7D98">
              <w:rPr>
                <w:rFonts w:ascii="Arial" w:eastAsia="Arial" w:hAnsi="Arial" w:cs="Arial"/>
                <w:b/>
                <w:i/>
                <w:sz w:val="16"/>
                <w:szCs w:val="16"/>
              </w:rPr>
              <w:t>Samples</w:t>
            </w:r>
          </w:p>
        </w:tc>
        <w:tc>
          <w:tcPr>
            <w:tcW w:w="1890" w:type="dxa"/>
            <w:shd w:val="clear" w:color="auto" w:fill="D9E2F3"/>
          </w:tcPr>
          <w:p w14:paraId="5371B1BC" w14:textId="77777777" w:rsidR="00FE0EAC" w:rsidRPr="009C7D98" w:rsidRDefault="00FE0EAC" w:rsidP="00846181">
            <w:pPr>
              <w:spacing w:after="0" w:line="240" w:lineRule="auto"/>
              <w:rPr>
                <w:rFonts w:ascii="Arial" w:eastAsia="Times New Roman" w:hAnsi="Arial" w:cs="Arial"/>
                <w:sz w:val="16"/>
                <w:szCs w:val="16"/>
              </w:rPr>
            </w:pPr>
            <w:r w:rsidRPr="009C7D98">
              <w:rPr>
                <w:rFonts w:ascii="Arial" w:eastAsia="Arial" w:hAnsi="Arial" w:cs="Arial"/>
                <w:b/>
                <w:i/>
                <w:sz w:val="16"/>
                <w:szCs w:val="16"/>
              </w:rPr>
              <w:t>Confirm</w:t>
            </w:r>
          </w:p>
        </w:tc>
        <w:tc>
          <w:tcPr>
            <w:tcW w:w="1800" w:type="dxa"/>
            <w:shd w:val="clear" w:color="auto" w:fill="D9E2F3"/>
          </w:tcPr>
          <w:p w14:paraId="4BBC5097" w14:textId="77777777" w:rsidR="00FE0EAC" w:rsidRPr="009C7D98" w:rsidRDefault="00FE0EAC" w:rsidP="00846181">
            <w:pPr>
              <w:spacing w:after="0" w:line="240" w:lineRule="auto"/>
              <w:rPr>
                <w:rFonts w:ascii="Arial" w:eastAsia="Times New Roman" w:hAnsi="Arial" w:cs="Arial"/>
                <w:sz w:val="16"/>
                <w:szCs w:val="16"/>
              </w:rPr>
            </w:pPr>
            <w:proofErr w:type="spellStart"/>
            <w:r w:rsidRPr="009C7D98">
              <w:rPr>
                <w:rFonts w:ascii="Arial" w:eastAsia="Arial" w:hAnsi="Arial" w:cs="Arial"/>
                <w:b/>
                <w:i/>
                <w:sz w:val="16"/>
                <w:szCs w:val="16"/>
              </w:rPr>
              <w:t>VoiceFile</w:t>
            </w:r>
            <w:proofErr w:type="spellEnd"/>
          </w:p>
        </w:tc>
        <w:tc>
          <w:tcPr>
            <w:tcW w:w="4140" w:type="dxa"/>
            <w:shd w:val="clear" w:color="auto" w:fill="D9E2F3"/>
          </w:tcPr>
          <w:p w14:paraId="126C7BC9" w14:textId="77777777" w:rsidR="00FE0EAC" w:rsidRPr="009C7D98" w:rsidRDefault="00FE0EAC" w:rsidP="00846181">
            <w:pPr>
              <w:spacing w:after="0" w:line="240" w:lineRule="auto"/>
              <w:rPr>
                <w:rFonts w:ascii="Arial" w:eastAsia="Times New Roman" w:hAnsi="Arial" w:cs="Arial"/>
                <w:sz w:val="16"/>
                <w:szCs w:val="16"/>
              </w:rPr>
            </w:pPr>
            <w:r w:rsidRPr="009C7D98">
              <w:rPr>
                <w:rFonts w:ascii="Arial" w:eastAsia="Arial" w:hAnsi="Arial" w:cs="Arial"/>
                <w:b/>
                <w:i/>
                <w:sz w:val="16"/>
                <w:szCs w:val="16"/>
              </w:rPr>
              <w:t>Wording</w:t>
            </w:r>
          </w:p>
        </w:tc>
      </w:tr>
      <w:tr w:rsidR="00FE0EAC" w:rsidRPr="009C7D98" w14:paraId="499665F5" w14:textId="77777777" w:rsidTr="0084618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c>
          <w:tcPr>
            <w:tcW w:w="1620" w:type="dxa"/>
            <w:tcBorders>
              <w:top w:val="single" w:sz="6" w:space="0" w:color="auto"/>
              <w:left w:val="single" w:sz="6" w:space="0" w:color="auto"/>
              <w:bottom w:val="single" w:sz="6" w:space="0" w:color="auto"/>
              <w:right w:val="single" w:sz="6" w:space="0" w:color="auto"/>
            </w:tcBorders>
            <w:shd w:val="clear" w:color="auto" w:fill="auto"/>
          </w:tcPr>
          <w:p w14:paraId="76A3B311" w14:textId="40B71381" w:rsidR="00FA4243" w:rsidRPr="00FA4243" w:rsidRDefault="00FA4243" w:rsidP="00FA4243">
            <w:pPr>
              <w:spacing w:after="0" w:line="240" w:lineRule="auto"/>
              <w:rPr>
                <w:rFonts w:ascii="Arial" w:eastAsia="Times New Roman" w:hAnsi="Arial" w:cs="Arial"/>
                <w:sz w:val="16"/>
                <w:szCs w:val="16"/>
                <w:lang w:val="es-419"/>
              </w:rPr>
            </w:pPr>
            <w:r w:rsidRPr="00FA4243">
              <w:rPr>
                <w:rFonts w:ascii="Arial" w:eastAsia="Times New Roman" w:hAnsi="Arial" w:cs="Arial"/>
                <w:sz w:val="16"/>
                <w:szCs w:val="16"/>
                <w:lang w:val="es-419"/>
              </w:rPr>
              <w:t>&lt;</w:t>
            </w:r>
            <w:proofErr w:type="spellStart"/>
            <w:r w:rsidRPr="00FA4243">
              <w:rPr>
                <w:rFonts w:ascii="Arial" w:eastAsia="Times New Roman" w:hAnsi="Arial" w:cs="Arial"/>
                <w:sz w:val="16"/>
                <w:szCs w:val="16"/>
                <w:lang w:val="es-419"/>
              </w:rPr>
              <w:t>dob</w:t>
            </w:r>
            <w:proofErr w:type="spellEnd"/>
            <w:r w:rsidRPr="00FA4243">
              <w:rPr>
                <w:rFonts w:ascii="Arial" w:eastAsia="Times New Roman" w:hAnsi="Arial" w:cs="Arial"/>
                <w:sz w:val="16"/>
                <w:szCs w:val="16"/>
                <w:lang w:val="es-419"/>
              </w:rPr>
              <w:t>&gt;</w:t>
            </w:r>
          </w:p>
          <w:p w14:paraId="01198EBD" w14:textId="77777777" w:rsidR="00FA4243" w:rsidRPr="00FA4243" w:rsidRDefault="00FA4243" w:rsidP="00FA4243">
            <w:pPr>
              <w:spacing w:after="0" w:line="240" w:lineRule="auto"/>
              <w:rPr>
                <w:rFonts w:ascii="Arial" w:eastAsia="Times New Roman" w:hAnsi="Arial" w:cs="Arial"/>
                <w:sz w:val="16"/>
                <w:szCs w:val="16"/>
                <w:lang w:val="es-419"/>
              </w:rPr>
            </w:pPr>
          </w:p>
          <w:p w14:paraId="4C858A01" w14:textId="77777777" w:rsidR="00FA4243" w:rsidRPr="00FA4243" w:rsidRDefault="00FA4243" w:rsidP="00FA4243">
            <w:pPr>
              <w:spacing w:after="0" w:line="240" w:lineRule="auto"/>
              <w:rPr>
                <w:rFonts w:ascii="Arial" w:eastAsia="Times New Roman" w:hAnsi="Arial" w:cs="Arial"/>
                <w:sz w:val="16"/>
                <w:szCs w:val="16"/>
                <w:lang w:val="es-419"/>
              </w:rPr>
            </w:pPr>
            <w:r w:rsidRPr="00FA4243">
              <w:rPr>
                <w:rFonts w:ascii="Arial" w:eastAsia="Times New Roman" w:hAnsi="Arial" w:cs="Arial"/>
                <w:sz w:val="16"/>
                <w:szCs w:val="16"/>
                <w:lang w:val="es-419"/>
              </w:rPr>
              <w:t>Opcional:</w:t>
            </w:r>
          </w:p>
          <w:p w14:paraId="3A0C1BAF" w14:textId="607D4290" w:rsidR="00FA4243" w:rsidRPr="00FA4243" w:rsidRDefault="00FA4243" w:rsidP="00FA4243">
            <w:pPr>
              <w:spacing w:after="0" w:line="240" w:lineRule="auto"/>
              <w:rPr>
                <w:rFonts w:ascii="Arial" w:eastAsia="Times New Roman" w:hAnsi="Arial" w:cs="Arial"/>
                <w:sz w:val="16"/>
                <w:szCs w:val="16"/>
                <w:lang w:val="es-419"/>
              </w:rPr>
            </w:pPr>
            <w:r w:rsidRPr="00FA4243">
              <w:rPr>
                <w:rFonts w:ascii="Arial" w:eastAsia="Times New Roman" w:hAnsi="Arial" w:cs="Arial"/>
                <w:sz w:val="16"/>
                <w:szCs w:val="16"/>
                <w:lang w:val="es-419"/>
              </w:rPr>
              <w:t>•</w:t>
            </w:r>
            <w:r>
              <w:rPr>
                <w:rFonts w:ascii="Arial" w:eastAsia="Times New Roman" w:hAnsi="Arial" w:cs="Arial"/>
                <w:sz w:val="16"/>
                <w:szCs w:val="16"/>
                <w:lang w:val="es-419"/>
              </w:rPr>
              <w:t xml:space="preserve"> </w:t>
            </w:r>
            <w:r w:rsidRPr="00FA4243">
              <w:rPr>
                <w:rFonts w:ascii="Arial" w:eastAsia="Times New Roman" w:hAnsi="Arial" w:cs="Arial"/>
                <w:sz w:val="16"/>
                <w:szCs w:val="16"/>
                <w:lang w:val="es-419"/>
              </w:rPr>
              <w:t>Es</w:t>
            </w:r>
          </w:p>
          <w:p w14:paraId="6EFF8C99" w14:textId="0F4D6914" w:rsidR="00FE0EAC" w:rsidRDefault="00FA4243" w:rsidP="00FA4243">
            <w:pPr>
              <w:spacing w:after="0" w:line="240" w:lineRule="auto"/>
              <w:rPr>
                <w:rFonts w:ascii="Arial" w:eastAsia="Times New Roman" w:hAnsi="Arial" w:cs="Arial"/>
                <w:sz w:val="16"/>
                <w:szCs w:val="16"/>
                <w:lang w:val="es-419"/>
              </w:rPr>
            </w:pPr>
            <w:r w:rsidRPr="00FA4243">
              <w:rPr>
                <w:rFonts w:ascii="Arial" w:eastAsia="Times New Roman" w:hAnsi="Arial" w:cs="Arial"/>
                <w:sz w:val="16"/>
                <w:szCs w:val="16"/>
                <w:lang w:val="es-419"/>
              </w:rPr>
              <w:t>•</w:t>
            </w:r>
            <w:r>
              <w:rPr>
                <w:rFonts w:ascii="Arial" w:eastAsia="Times New Roman" w:hAnsi="Arial" w:cs="Arial"/>
                <w:sz w:val="16"/>
                <w:szCs w:val="16"/>
                <w:lang w:val="es-419"/>
              </w:rPr>
              <w:t xml:space="preserve"> </w:t>
            </w:r>
            <w:r w:rsidRPr="00FA4243">
              <w:rPr>
                <w:rFonts w:ascii="Arial" w:eastAsia="Times New Roman" w:hAnsi="Arial" w:cs="Arial"/>
                <w:sz w:val="16"/>
                <w:szCs w:val="16"/>
                <w:lang w:val="es-419"/>
              </w:rPr>
              <w:t>Mi/la (fecha/cumpleaños/</w:t>
            </w:r>
            <w:r>
              <w:rPr>
                <w:rFonts w:ascii="Arial" w:eastAsia="Times New Roman" w:hAnsi="Arial" w:cs="Arial"/>
                <w:sz w:val="16"/>
                <w:szCs w:val="16"/>
                <w:lang w:val="es-419"/>
              </w:rPr>
              <w:t>fecha de cumpleaños/</w:t>
            </w:r>
            <w:r w:rsidRPr="00FA4243">
              <w:rPr>
                <w:rFonts w:ascii="Arial" w:eastAsia="Times New Roman" w:hAnsi="Arial" w:cs="Arial"/>
                <w:sz w:val="16"/>
                <w:szCs w:val="16"/>
                <w:lang w:val="es-419"/>
              </w:rPr>
              <w:t>fecha de nacimiento) es</w:t>
            </w:r>
          </w:p>
          <w:p w14:paraId="5E74C504" w14:textId="77777777" w:rsidR="00FA4243" w:rsidRPr="00FA4243" w:rsidRDefault="00FA4243" w:rsidP="00FA4243">
            <w:pPr>
              <w:spacing w:after="0" w:line="240" w:lineRule="auto"/>
              <w:rPr>
                <w:rFonts w:ascii="Arial" w:eastAsia="Times New Roman" w:hAnsi="Arial" w:cs="Arial"/>
                <w:sz w:val="16"/>
                <w:szCs w:val="16"/>
                <w:lang w:val="es-419"/>
              </w:rPr>
            </w:pPr>
          </w:p>
          <w:p w14:paraId="5CC1CAFB" w14:textId="77777777" w:rsidR="00FE0EAC" w:rsidRPr="00AD1F20" w:rsidRDefault="00FE0EAC" w:rsidP="00846181">
            <w:pPr>
              <w:spacing w:after="0" w:line="240" w:lineRule="auto"/>
              <w:rPr>
                <w:rFonts w:ascii="Arial" w:eastAsia="Times New Roman" w:hAnsi="Arial" w:cs="Arial"/>
                <w:sz w:val="16"/>
                <w:szCs w:val="16"/>
              </w:rPr>
            </w:pPr>
            <w:r w:rsidRPr="00AD1F20">
              <w:rPr>
                <w:rFonts w:ascii="Arial" w:eastAsia="Times New Roman" w:hAnsi="Arial" w:cs="Arial"/>
                <w:sz w:val="16"/>
                <w:szCs w:val="16"/>
              </w:rPr>
              <w:t>Required:</w:t>
            </w:r>
          </w:p>
          <w:p w14:paraId="1194F3B3" w14:textId="621AEA94" w:rsidR="00FE0EAC" w:rsidRPr="00AD1F20" w:rsidRDefault="00431CBF" w:rsidP="00846181">
            <w:pPr>
              <w:spacing w:after="0" w:line="240" w:lineRule="auto"/>
              <w:rPr>
                <w:rFonts w:ascii="Arial" w:eastAsia="Times New Roman" w:hAnsi="Arial" w:cs="Arial"/>
                <w:sz w:val="16"/>
                <w:szCs w:val="16"/>
              </w:rPr>
            </w:pPr>
            <w:r>
              <w:rPr>
                <w:rFonts w:ascii="Arial" w:eastAsia="Times New Roman" w:hAnsi="Arial" w:cs="Arial"/>
                <w:sz w:val="16"/>
                <w:szCs w:val="16"/>
              </w:rPr>
              <w:t>8 digits in valid MMDDYYYY format</w:t>
            </w:r>
          </w:p>
        </w:tc>
        <w:tc>
          <w:tcPr>
            <w:tcW w:w="1890" w:type="dxa"/>
            <w:tcBorders>
              <w:top w:val="single" w:sz="6" w:space="0" w:color="auto"/>
              <w:left w:val="single" w:sz="6" w:space="0" w:color="auto"/>
              <w:bottom w:val="single" w:sz="6" w:space="0" w:color="auto"/>
              <w:right w:val="single" w:sz="6" w:space="0" w:color="auto"/>
            </w:tcBorders>
            <w:shd w:val="clear" w:color="auto" w:fill="auto"/>
          </w:tcPr>
          <w:p w14:paraId="1A55DED0" w14:textId="77777777" w:rsidR="00FE0EAC" w:rsidRPr="009C7D98" w:rsidRDefault="00FE0EAC" w:rsidP="00846181">
            <w:pPr>
              <w:spacing w:after="0" w:line="240" w:lineRule="auto"/>
              <w:rPr>
                <w:rFonts w:ascii="Arial" w:eastAsia="Arial" w:hAnsi="Arial" w:cs="Arial"/>
                <w:sz w:val="16"/>
                <w:szCs w:val="16"/>
              </w:rPr>
            </w:pPr>
            <w:r>
              <w:rPr>
                <w:rFonts w:ascii="Arial" w:eastAsia="Arial" w:hAnsi="Arial" w:cs="Arial"/>
                <w:sz w:val="16"/>
                <w:szCs w:val="16"/>
              </w:rPr>
              <w:t>If necessary</w:t>
            </w:r>
          </w:p>
        </w:tc>
        <w:tc>
          <w:tcPr>
            <w:tcW w:w="1800" w:type="dxa"/>
            <w:tcBorders>
              <w:top w:val="single" w:sz="6" w:space="0" w:color="auto"/>
              <w:left w:val="single" w:sz="6" w:space="0" w:color="auto"/>
              <w:bottom w:val="single" w:sz="6" w:space="0" w:color="auto"/>
              <w:right w:val="single" w:sz="6" w:space="0" w:color="auto"/>
            </w:tcBorders>
            <w:shd w:val="clear" w:color="auto" w:fill="auto"/>
          </w:tcPr>
          <w:p w14:paraId="6B51A1A9" w14:textId="30456A82" w:rsidR="00FE0EAC" w:rsidRPr="009C7D98" w:rsidRDefault="00FE0EAC" w:rsidP="00846181">
            <w:pPr>
              <w:spacing w:after="0" w:line="240" w:lineRule="auto"/>
              <w:rPr>
                <w:rFonts w:ascii="Arial" w:eastAsia="Arial" w:hAnsi="Arial" w:cs="Arial"/>
                <w:sz w:val="16"/>
                <w:szCs w:val="16"/>
              </w:rPr>
            </w:pPr>
          </w:p>
        </w:tc>
        <w:tc>
          <w:tcPr>
            <w:tcW w:w="4140" w:type="dxa"/>
            <w:tcBorders>
              <w:top w:val="single" w:sz="6" w:space="0" w:color="auto"/>
              <w:left w:val="single" w:sz="6" w:space="0" w:color="auto"/>
              <w:bottom w:val="single" w:sz="6" w:space="0" w:color="auto"/>
              <w:right w:val="single" w:sz="6" w:space="0" w:color="auto"/>
            </w:tcBorders>
            <w:shd w:val="clear" w:color="auto" w:fill="auto"/>
          </w:tcPr>
          <w:p w14:paraId="35B3B0E7" w14:textId="304A5FAE" w:rsidR="00FE0EAC" w:rsidRPr="007B1D5D" w:rsidRDefault="00FE0EAC" w:rsidP="00846181"/>
        </w:tc>
      </w:tr>
      <w:tr w:rsidR="00FE0EAC" w:rsidRPr="009C7D98" w14:paraId="13CB32C7" w14:textId="77777777" w:rsidTr="0084618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c>
          <w:tcPr>
            <w:tcW w:w="9450" w:type="dxa"/>
            <w:gridSpan w:val="4"/>
            <w:shd w:val="clear" w:color="auto" w:fill="DDDDDD"/>
          </w:tcPr>
          <w:p w14:paraId="282E504C" w14:textId="77777777" w:rsidR="00FE0EAC" w:rsidRPr="009C7D98" w:rsidRDefault="00FE0EAC" w:rsidP="00846181">
            <w:pPr>
              <w:spacing w:after="0" w:line="240" w:lineRule="auto"/>
              <w:rPr>
                <w:rFonts w:ascii="Arial" w:eastAsia="Arial" w:hAnsi="Arial" w:cs="Arial"/>
                <w:b/>
                <w:i/>
                <w:sz w:val="16"/>
                <w:szCs w:val="16"/>
              </w:rPr>
            </w:pPr>
            <w:proofErr w:type="spellStart"/>
            <w:r w:rsidRPr="005A14F6">
              <w:rPr>
                <w:rFonts w:ascii="Arial" w:eastAsia="Arial" w:hAnsi="Arial" w:cs="Arial"/>
                <w:b/>
                <w:i/>
                <w:sz w:val="16"/>
                <w:szCs w:val="16"/>
              </w:rPr>
              <w:t>Globals</w:t>
            </w:r>
            <w:proofErr w:type="spellEnd"/>
            <w:r w:rsidRPr="005A14F6">
              <w:rPr>
                <w:rFonts w:ascii="Arial" w:eastAsia="Arial" w:hAnsi="Arial" w:cs="Arial"/>
                <w:b/>
                <w:i/>
                <w:sz w:val="16"/>
                <w:szCs w:val="16"/>
              </w:rPr>
              <w:t xml:space="preserve"> (</w:t>
            </w:r>
            <w:hyperlink w:anchor="_Global_Grammar_Properties" w:history="1">
              <w:r w:rsidRPr="00C5488F">
                <w:rPr>
                  <w:rStyle w:val="Hyperlink"/>
                  <w:rFonts w:ascii="Arial" w:eastAsia="Arial" w:hAnsi="Arial" w:cs="Arial"/>
                  <w:b/>
                  <w:i/>
                  <w:sz w:val="16"/>
                  <w:szCs w:val="16"/>
                </w:rPr>
                <w:t>See Global Commands</w:t>
              </w:r>
            </w:hyperlink>
            <w:r w:rsidRPr="005A14F6">
              <w:rPr>
                <w:rFonts w:ascii="Arial" w:eastAsia="Arial" w:hAnsi="Arial" w:cs="Arial"/>
                <w:b/>
                <w:i/>
                <w:sz w:val="16"/>
                <w:szCs w:val="16"/>
              </w:rPr>
              <w:t>)</w:t>
            </w:r>
          </w:p>
        </w:tc>
      </w:tr>
      <w:tr w:rsidR="00FE0EAC" w:rsidRPr="009C7D98" w14:paraId="26840218" w14:textId="77777777" w:rsidTr="0084618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c>
          <w:tcPr>
            <w:tcW w:w="9450" w:type="dxa"/>
            <w:gridSpan w:val="4"/>
            <w:shd w:val="clear" w:color="auto" w:fill="auto"/>
          </w:tcPr>
          <w:p w14:paraId="7567B47C" w14:textId="77777777" w:rsidR="00FE0EAC" w:rsidRPr="009C7D98" w:rsidRDefault="00FE0EAC" w:rsidP="00846181">
            <w:pPr>
              <w:spacing w:after="0" w:line="240" w:lineRule="auto"/>
              <w:rPr>
                <w:rFonts w:ascii="Arial" w:eastAsia="Arial" w:hAnsi="Arial" w:cs="Arial"/>
                <w:sz w:val="16"/>
                <w:szCs w:val="16"/>
              </w:rPr>
            </w:pPr>
            <w:r>
              <w:rPr>
                <w:rFonts w:ascii="Arial" w:eastAsia="Arial" w:hAnsi="Arial" w:cs="Arial"/>
                <w:sz w:val="16"/>
                <w:szCs w:val="16"/>
              </w:rPr>
              <w:t>&lt;rep</w:t>
            </w:r>
            <w:r w:rsidRPr="009C7D98">
              <w:rPr>
                <w:rFonts w:ascii="Arial" w:eastAsia="Arial" w:hAnsi="Arial" w:cs="Arial"/>
                <w:sz w:val="16"/>
                <w:szCs w:val="16"/>
              </w:rPr>
              <w:t>&gt;</w:t>
            </w:r>
          </w:p>
        </w:tc>
      </w:tr>
      <w:tr w:rsidR="00FE0EAC" w:rsidRPr="009C7D98" w14:paraId="0DAF2F19" w14:textId="77777777" w:rsidTr="0084618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c>
          <w:tcPr>
            <w:tcW w:w="9450" w:type="dxa"/>
            <w:gridSpan w:val="4"/>
            <w:shd w:val="clear" w:color="auto" w:fill="DDDDDD"/>
          </w:tcPr>
          <w:p w14:paraId="31510EBD" w14:textId="77777777" w:rsidR="00FE0EAC" w:rsidRPr="009C7D98" w:rsidRDefault="00FE0EAC" w:rsidP="00846181">
            <w:pPr>
              <w:spacing w:after="0" w:line="240" w:lineRule="auto"/>
              <w:rPr>
                <w:rFonts w:ascii="Arial" w:eastAsia="Arial" w:hAnsi="Arial" w:cs="Arial"/>
                <w:b/>
                <w:i/>
                <w:sz w:val="16"/>
                <w:szCs w:val="16"/>
              </w:rPr>
            </w:pPr>
            <w:r>
              <w:rPr>
                <w:rFonts w:ascii="Arial" w:eastAsia="Arial" w:hAnsi="Arial" w:cs="Arial"/>
                <w:b/>
                <w:i/>
                <w:sz w:val="16"/>
                <w:szCs w:val="16"/>
              </w:rPr>
              <w:t>Config Parameters</w:t>
            </w:r>
          </w:p>
        </w:tc>
      </w:tr>
      <w:tr w:rsidR="00FE0EAC" w:rsidRPr="009C7D98" w14:paraId="7FD86394" w14:textId="77777777" w:rsidTr="0084618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c>
          <w:tcPr>
            <w:tcW w:w="3510" w:type="dxa"/>
            <w:gridSpan w:val="2"/>
            <w:shd w:val="clear" w:color="auto" w:fill="D9E2F3"/>
          </w:tcPr>
          <w:p w14:paraId="14AE7BAC" w14:textId="77777777" w:rsidR="00FE0EAC" w:rsidRPr="009C7D98" w:rsidRDefault="00FE0EAC" w:rsidP="00846181">
            <w:pPr>
              <w:spacing w:after="0" w:line="240" w:lineRule="auto"/>
              <w:rPr>
                <w:rFonts w:ascii="Arial" w:eastAsia="Times New Roman" w:hAnsi="Arial" w:cs="Arial"/>
                <w:sz w:val="16"/>
                <w:szCs w:val="16"/>
              </w:rPr>
            </w:pPr>
            <w:r w:rsidRPr="009C7D98">
              <w:rPr>
                <w:rFonts w:ascii="Arial" w:eastAsia="Arial" w:hAnsi="Arial" w:cs="Arial"/>
                <w:b/>
                <w:i/>
                <w:sz w:val="16"/>
                <w:szCs w:val="16"/>
              </w:rPr>
              <w:t>Parameter</w:t>
            </w:r>
          </w:p>
        </w:tc>
        <w:tc>
          <w:tcPr>
            <w:tcW w:w="5940" w:type="dxa"/>
            <w:gridSpan w:val="2"/>
            <w:shd w:val="clear" w:color="auto" w:fill="D9E2F3"/>
          </w:tcPr>
          <w:p w14:paraId="04CB21B2" w14:textId="77777777" w:rsidR="00FE0EAC" w:rsidRPr="009C7D98" w:rsidRDefault="00FE0EAC" w:rsidP="00846181">
            <w:pPr>
              <w:spacing w:after="0" w:line="240" w:lineRule="auto"/>
              <w:rPr>
                <w:rFonts w:ascii="Arial" w:eastAsia="Times New Roman" w:hAnsi="Arial" w:cs="Arial"/>
                <w:sz w:val="16"/>
                <w:szCs w:val="16"/>
              </w:rPr>
            </w:pPr>
            <w:r w:rsidRPr="009C7D98">
              <w:rPr>
                <w:rFonts w:ascii="Arial" w:eastAsia="Arial" w:hAnsi="Arial" w:cs="Arial"/>
                <w:b/>
                <w:i/>
                <w:sz w:val="16"/>
                <w:szCs w:val="16"/>
              </w:rPr>
              <w:t>Value</w:t>
            </w:r>
          </w:p>
        </w:tc>
      </w:tr>
      <w:tr w:rsidR="00FE0EAC" w:rsidRPr="009C7D98" w14:paraId="61E3195C" w14:textId="77777777" w:rsidTr="0084618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c>
          <w:tcPr>
            <w:tcW w:w="3510" w:type="dxa"/>
            <w:gridSpan w:val="2"/>
            <w:shd w:val="clear" w:color="auto" w:fill="auto"/>
          </w:tcPr>
          <w:p w14:paraId="2B7134A1" w14:textId="77777777" w:rsidR="00FE0EAC" w:rsidRPr="009C7D98" w:rsidRDefault="00FE0EAC" w:rsidP="00846181">
            <w:pPr>
              <w:spacing w:after="0" w:line="240" w:lineRule="auto"/>
              <w:rPr>
                <w:rFonts w:ascii="Arial" w:eastAsia="Arial" w:hAnsi="Arial" w:cs="Arial"/>
                <w:sz w:val="16"/>
                <w:szCs w:val="16"/>
              </w:rPr>
            </w:pPr>
            <w:r w:rsidRPr="009C7D98">
              <w:rPr>
                <w:rFonts w:ascii="Arial" w:eastAsia="Arial" w:hAnsi="Arial" w:cs="Arial"/>
                <w:sz w:val="16"/>
                <w:szCs w:val="16"/>
              </w:rPr>
              <w:t>Grammars</w:t>
            </w:r>
          </w:p>
        </w:tc>
        <w:tc>
          <w:tcPr>
            <w:tcW w:w="5940" w:type="dxa"/>
            <w:gridSpan w:val="2"/>
            <w:shd w:val="clear" w:color="auto" w:fill="auto"/>
          </w:tcPr>
          <w:p w14:paraId="30FCD4BD" w14:textId="1E15F601" w:rsidR="00FE0EAC" w:rsidRDefault="00650405" w:rsidP="00846181">
            <w:pPr>
              <w:spacing w:after="0" w:line="240" w:lineRule="auto"/>
              <w:rPr>
                <w:rFonts w:ascii="Arial" w:eastAsia="Arial" w:hAnsi="Arial" w:cs="Arial"/>
                <w:sz w:val="16"/>
                <w:szCs w:val="16"/>
              </w:rPr>
            </w:pPr>
            <w:r>
              <w:rPr>
                <w:rFonts w:ascii="Arial" w:eastAsia="Arial" w:hAnsi="Arial" w:cs="Arial"/>
                <w:sz w:val="16"/>
                <w:szCs w:val="16"/>
              </w:rPr>
              <w:t>0</w:t>
            </w:r>
            <w:r w:rsidR="006A4608">
              <w:rPr>
                <w:rFonts w:ascii="Arial" w:eastAsia="Arial" w:hAnsi="Arial" w:cs="Arial"/>
                <w:sz w:val="16"/>
                <w:szCs w:val="16"/>
              </w:rPr>
              <w:t>210</w:t>
            </w:r>
            <w:r>
              <w:rPr>
                <w:rFonts w:ascii="Arial" w:eastAsia="Arial" w:hAnsi="Arial" w:cs="Arial"/>
                <w:sz w:val="16"/>
                <w:szCs w:val="16"/>
              </w:rPr>
              <w:t>_AskDOB</w:t>
            </w:r>
            <w:r w:rsidR="00FE0EAC" w:rsidRPr="009C7D98">
              <w:rPr>
                <w:rFonts w:ascii="Arial" w:eastAsia="Arial" w:hAnsi="Arial" w:cs="Arial"/>
                <w:sz w:val="16"/>
                <w:szCs w:val="16"/>
              </w:rPr>
              <w:t>.grxml</w:t>
            </w:r>
            <w:r w:rsidR="00AC10B1">
              <w:rPr>
                <w:rFonts w:ascii="Arial" w:eastAsia="Arial" w:hAnsi="Arial" w:cs="Arial"/>
                <w:sz w:val="16"/>
                <w:szCs w:val="16"/>
              </w:rPr>
              <w:t xml:space="preserve">   </w:t>
            </w:r>
          </w:p>
          <w:p w14:paraId="6E7A1EBD" w14:textId="530EDA46" w:rsidR="00FE0EAC" w:rsidRDefault="00650405" w:rsidP="00846181">
            <w:pPr>
              <w:spacing w:after="0" w:line="240" w:lineRule="auto"/>
              <w:rPr>
                <w:rFonts w:ascii="Arial" w:eastAsia="Arial" w:hAnsi="Arial" w:cs="Arial"/>
                <w:color w:val="FF0000"/>
                <w:sz w:val="16"/>
                <w:szCs w:val="16"/>
              </w:rPr>
            </w:pPr>
            <w:r>
              <w:rPr>
                <w:rFonts w:ascii="Arial" w:eastAsia="Arial" w:hAnsi="Arial" w:cs="Arial"/>
                <w:sz w:val="16"/>
                <w:szCs w:val="16"/>
              </w:rPr>
              <w:t>0</w:t>
            </w:r>
            <w:r w:rsidR="007E294E">
              <w:rPr>
                <w:rFonts w:ascii="Arial" w:eastAsia="Arial" w:hAnsi="Arial" w:cs="Arial"/>
                <w:sz w:val="16"/>
                <w:szCs w:val="16"/>
              </w:rPr>
              <w:t>210</w:t>
            </w:r>
            <w:r>
              <w:rPr>
                <w:rFonts w:ascii="Arial" w:eastAsia="Arial" w:hAnsi="Arial" w:cs="Arial"/>
                <w:sz w:val="16"/>
                <w:szCs w:val="16"/>
              </w:rPr>
              <w:t>_AskDOB_dtmf</w:t>
            </w:r>
            <w:r w:rsidRPr="009C7D98">
              <w:rPr>
                <w:rFonts w:ascii="Arial" w:eastAsia="Arial" w:hAnsi="Arial" w:cs="Arial"/>
                <w:sz w:val="16"/>
                <w:szCs w:val="16"/>
              </w:rPr>
              <w:t>.grxml</w:t>
            </w:r>
            <w:r>
              <w:rPr>
                <w:rFonts w:ascii="Arial" w:eastAsia="Arial" w:hAnsi="Arial" w:cs="Arial"/>
                <w:sz w:val="16"/>
                <w:szCs w:val="16"/>
              </w:rPr>
              <w:t xml:space="preserve">  </w:t>
            </w:r>
          </w:p>
          <w:p w14:paraId="5DFA2ED2" w14:textId="77777777" w:rsidR="00FE0EAC" w:rsidRPr="009C7D98" w:rsidRDefault="00FE0EAC" w:rsidP="00ED0024">
            <w:pPr>
              <w:spacing w:after="0" w:line="240" w:lineRule="auto"/>
              <w:rPr>
                <w:rFonts w:ascii="Arial" w:eastAsia="Arial" w:hAnsi="Arial" w:cs="Arial"/>
                <w:sz w:val="16"/>
                <w:szCs w:val="16"/>
              </w:rPr>
            </w:pPr>
          </w:p>
        </w:tc>
      </w:tr>
      <w:tr w:rsidR="00FE0EAC" w:rsidRPr="00EA6DFA" w14:paraId="0414B783" w14:textId="77777777" w:rsidTr="0084618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c>
          <w:tcPr>
            <w:tcW w:w="3510" w:type="dxa"/>
            <w:gridSpan w:val="2"/>
            <w:tcBorders>
              <w:top w:val="single" w:sz="6" w:space="0" w:color="auto"/>
              <w:left w:val="single" w:sz="6" w:space="0" w:color="auto"/>
              <w:bottom w:val="single" w:sz="6" w:space="0" w:color="auto"/>
              <w:right w:val="single" w:sz="6" w:space="0" w:color="auto"/>
            </w:tcBorders>
            <w:shd w:val="clear" w:color="auto" w:fill="auto"/>
          </w:tcPr>
          <w:p w14:paraId="6050CDEA" w14:textId="77777777" w:rsidR="00FE0EAC" w:rsidRDefault="00FE0EAC" w:rsidP="00846181">
            <w:pPr>
              <w:spacing w:after="0" w:line="240" w:lineRule="auto"/>
              <w:rPr>
                <w:rFonts w:ascii="Arial" w:eastAsia="Arial" w:hAnsi="Arial" w:cs="Arial"/>
                <w:sz w:val="16"/>
                <w:szCs w:val="16"/>
              </w:rPr>
            </w:pPr>
            <w:r>
              <w:rPr>
                <w:rFonts w:ascii="Arial" w:eastAsia="Arial" w:hAnsi="Arial" w:cs="Arial"/>
                <w:sz w:val="16"/>
                <w:szCs w:val="16"/>
              </w:rPr>
              <w:t xml:space="preserve">Medium Confidence </w:t>
            </w:r>
          </w:p>
          <w:p w14:paraId="16F86EA4" w14:textId="77777777" w:rsidR="00FE0EAC" w:rsidRPr="00EA6DFA" w:rsidRDefault="00FE0EAC" w:rsidP="00846181">
            <w:pPr>
              <w:spacing w:after="0" w:line="240" w:lineRule="auto"/>
              <w:rPr>
                <w:rFonts w:ascii="Arial" w:eastAsia="Arial" w:hAnsi="Arial" w:cs="Arial"/>
                <w:sz w:val="16"/>
                <w:szCs w:val="16"/>
              </w:rPr>
            </w:pPr>
            <w:r>
              <w:rPr>
                <w:rFonts w:ascii="Arial" w:eastAsia="Arial" w:hAnsi="Arial" w:cs="Arial"/>
                <w:sz w:val="16"/>
                <w:szCs w:val="16"/>
              </w:rPr>
              <w:t>(Confirm “If necessary” range)</w:t>
            </w:r>
          </w:p>
        </w:tc>
        <w:tc>
          <w:tcPr>
            <w:tcW w:w="5940" w:type="dxa"/>
            <w:gridSpan w:val="2"/>
            <w:tcBorders>
              <w:top w:val="single" w:sz="6" w:space="0" w:color="auto"/>
              <w:left w:val="single" w:sz="6" w:space="0" w:color="auto"/>
              <w:bottom w:val="single" w:sz="6" w:space="0" w:color="auto"/>
              <w:right w:val="single" w:sz="6" w:space="0" w:color="auto"/>
            </w:tcBorders>
            <w:shd w:val="clear" w:color="auto" w:fill="auto"/>
          </w:tcPr>
          <w:p w14:paraId="53B93AE1" w14:textId="3455DA76" w:rsidR="00FE0EAC" w:rsidRPr="00EA6DFA" w:rsidRDefault="005412A5" w:rsidP="00846181">
            <w:pPr>
              <w:spacing w:after="0" w:line="240" w:lineRule="auto"/>
              <w:rPr>
                <w:rFonts w:ascii="Arial" w:eastAsia="Arial" w:hAnsi="Arial" w:cs="Arial"/>
                <w:sz w:val="16"/>
                <w:szCs w:val="16"/>
              </w:rPr>
            </w:pPr>
            <w:r>
              <w:rPr>
                <w:rFonts w:ascii="Arial" w:eastAsia="Arial" w:hAnsi="Arial" w:cs="Arial"/>
                <w:sz w:val="16"/>
                <w:szCs w:val="16"/>
              </w:rPr>
              <w:t>.40-.60</w:t>
            </w:r>
          </w:p>
        </w:tc>
      </w:tr>
    </w:tbl>
    <w:p w14:paraId="54E2D343" w14:textId="77777777" w:rsidR="00FE0EAC" w:rsidRDefault="00FE0EAC">
      <w:pPr>
        <w:spacing w:after="0" w:line="240" w:lineRule="auto"/>
      </w:pPr>
    </w:p>
    <w:p w14:paraId="7FA4D373" w14:textId="50CB3A0C" w:rsidR="009B0F1E" w:rsidRDefault="009B0F1E">
      <w:pPr>
        <w:spacing w:after="0" w:line="240" w:lineRule="auto"/>
      </w:pPr>
      <w:r>
        <w:br w:type="page"/>
      </w:r>
    </w:p>
    <w:p w14:paraId="1806DD28" w14:textId="1739E75F" w:rsidR="005D6E55" w:rsidRDefault="005D6E55" w:rsidP="005D6E55">
      <w:pPr>
        <w:pStyle w:val="Heading2"/>
      </w:pPr>
      <w:bookmarkStart w:id="124" w:name="_Toc34307552"/>
      <w:bookmarkStart w:id="125" w:name="_Toc38525183"/>
      <w:r>
        <w:lastRenderedPageBreak/>
        <w:t>0220_</w:t>
      </w:r>
      <w:r w:rsidR="00DC7CD8">
        <w:t>Retry</w:t>
      </w:r>
      <w:r w:rsidR="00C53602">
        <w:t>AcctNbr</w:t>
      </w:r>
      <w:bookmarkEnd w:id="124"/>
      <w:bookmarkEnd w:id="125"/>
    </w:p>
    <w:tbl>
      <w:tblPr>
        <w:tblW w:w="861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620"/>
        <w:gridCol w:w="1050"/>
        <w:gridCol w:w="1800"/>
        <w:gridCol w:w="4140"/>
        <w:gridCol w:w="8"/>
      </w:tblGrid>
      <w:tr w:rsidR="005D6E55" w:rsidRPr="009C7D98" w14:paraId="0CC2AFF2" w14:textId="77777777" w:rsidTr="00386840">
        <w:tc>
          <w:tcPr>
            <w:tcW w:w="8618" w:type="dxa"/>
            <w:gridSpan w:val="5"/>
            <w:tcBorders>
              <w:top w:val="single" w:sz="4" w:space="0" w:color="000000"/>
              <w:left w:val="single" w:sz="4" w:space="0" w:color="000000"/>
              <w:bottom w:val="single" w:sz="4" w:space="0" w:color="000000"/>
              <w:right w:val="single" w:sz="4" w:space="0" w:color="000000"/>
            </w:tcBorders>
            <w:shd w:val="clear" w:color="auto" w:fill="BFBFBF"/>
          </w:tcPr>
          <w:p w14:paraId="5A5F1558" w14:textId="77777777" w:rsidR="005D6E55" w:rsidRPr="00C811AC" w:rsidRDefault="005D6E55" w:rsidP="003C0428">
            <w:pPr>
              <w:spacing w:after="0" w:line="240" w:lineRule="auto"/>
              <w:rPr>
                <w:b/>
                <w:sz w:val="24"/>
                <w:szCs w:val="24"/>
              </w:rPr>
            </w:pPr>
            <w:r w:rsidRPr="00C811AC">
              <w:rPr>
                <w:b/>
                <w:sz w:val="24"/>
                <w:szCs w:val="24"/>
              </w:rPr>
              <w:t>Dialog Module</w:t>
            </w:r>
          </w:p>
        </w:tc>
      </w:tr>
      <w:tr w:rsidR="005D6E55" w:rsidRPr="009C7D98" w14:paraId="100E61FB" w14:textId="77777777" w:rsidTr="00386840">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c>
          <w:tcPr>
            <w:tcW w:w="8618" w:type="dxa"/>
            <w:gridSpan w:val="5"/>
            <w:shd w:val="clear" w:color="auto" w:fill="auto"/>
          </w:tcPr>
          <w:p w14:paraId="23E47FFA" w14:textId="77777777" w:rsidR="005D6E55" w:rsidRPr="009C7D98" w:rsidRDefault="005D6E55" w:rsidP="003C0428">
            <w:pPr>
              <w:spacing w:after="0" w:line="240" w:lineRule="auto"/>
              <w:rPr>
                <w:rFonts w:ascii="Arial" w:eastAsia="Arial" w:hAnsi="Arial" w:cs="Arial"/>
                <w:b/>
                <w:i/>
                <w:sz w:val="16"/>
                <w:szCs w:val="16"/>
              </w:rPr>
            </w:pPr>
            <w:r>
              <w:rPr>
                <w:rFonts w:ascii="Arial" w:eastAsia="Arial" w:hAnsi="Arial" w:cs="Arial"/>
                <w:sz w:val="16"/>
                <w:szCs w:val="16"/>
              </w:rPr>
              <w:t>Ask for the member number or contract number</w:t>
            </w:r>
          </w:p>
        </w:tc>
      </w:tr>
      <w:tr w:rsidR="005D6E55" w:rsidRPr="009C7D98" w14:paraId="0BBE835F" w14:textId="77777777" w:rsidTr="00386840">
        <w:tc>
          <w:tcPr>
            <w:tcW w:w="8618" w:type="dxa"/>
            <w:gridSpan w:val="5"/>
            <w:tcBorders>
              <w:top w:val="single" w:sz="4" w:space="0" w:color="000000"/>
              <w:left w:val="single" w:sz="4" w:space="0" w:color="000000"/>
              <w:bottom w:val="single" w:sz="4" w:space="0" w:color="000000"/>
              <w:right w:val="single" w:sz="4" w:space="0" w:color="000000"/>
            </w:tcBorders>
            <w:shd w:val="clear" w:color="auto" w:fill="BFBFBF"/>
          </w:tcPr>
          <w:p w14:paraId="12D18A97" w14:textId="77777777" w:rsidR="005D6E55" w:rsidRPr="00C811AC" w:rsidRDefault="005D6E55" w:rsidP="003C0428">
            <w:pPr>
              <w:spacing w:after="0" w:line="240" w:lineRule="auto"/>
              <w:ind w:right="-18"/>
              <w:rPr>
                <w:b/>
                <w:sz w:val="24"/>
                <w:szCs w:val="24"/>
              </w:rPr>
            </w:pPr>
            <w:r w:rsidRPr="00C811AC">
              <w:rPr>
                <w:b/>
                <w:sz w:val="24"/>
                <w:szCs w:val="24"/>
              </w:rPr>
              <w:t>Prompts</w:t>
            </w:r>
          </w:p>
        </w:tc>
      </w:tr>
      <w:tr w:rsidR="005D6E55" w:rsidRPr="009C7D98" w14:paraId="53DD676A" w14:textId="77777777" w:rsidTr="00386840">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rPr>
          <w:gridAfter w:val="1"/>
          <w:wAfter w:w="8" w:type="dxa"/>
        </w:trPr>
        <w:tc>
          <w:tcPr>
            <w:tcW w:w="1620" w:type="dxa"/>
            <w:shd w:val="clear" w:color="auto" w:fill="D9E2F3"/>
          </w:tcPr>
          <w:p w14:paraId="26C2960D" w14:textId="77777777" w:rsidR="005D6E55" w:rsidRPr="009C7D98" w:rsidRDefault="005D6E55" w:rsidP="003C0428">
            <w:pPr>
              <w:spacing w:after="0" w:line="240" w:lineRule="auto"/>
              <w:rPr>
                <w:rFonts w:ascii="Arial" w:eastAsia="Times New Roman" w:hAnsi="Arial" w:cs="Arial"/>
                <w:sz w:val="16"/>
                <w:szCs w:val="16"/>
              </w:rPr>
            </w:pPr>
            <w:r w:rsidRPr="009C7D98">
              <w:rPr>
                <w:rFonts w:ascii="Arial" w:eastAsia="Arial" w:hAnsi="Arial" w:cs="Arial"/>
                <w:b/>
                <w:i/>
                <w:sz w:val="16"/>
                <w:szCs w:val="16"/>
              </w:rPr>
              <w:t>Type</w:t>
            </w:r>
          </w:p>
        </w:tc>
        <w:tc>
          <w:tcPr>
            <w:tcW w:w="1050" w:type="dxa"/>
            <w:shd w:val="clear" w:color="auto" w:fill="D9E2F3"/>
          </w:tcPr>
          <w:p w14:paraId="12032F97" w14:textId="77777777" w:rsidR="005D6E55" w:rsidRPr="009C7D98" w:rsidRDefault="005D6E55" w:rsidP="003C0428">
            <w:pPr>
              <w:spacing w:after="0" w:line="240" w:lineRule="auto"/>
              <w:rPr>
                <w:rFonts w:ascii="Arial" w:eastAsia="Times New Roman" w:hAnsi="Arial" w:cs="Arial"/>
                <w:sz w:val="16"/>
                <w:szCs w:val="16"/>
              </w:rPr>
            </w:pPr>
            <w:r w:rsidRPr="009C7D98">
              <w:rPr>
                <w:rFonts w:ascii="Arial" w:eastAsia="Arial" w:hAnsi="Arial" w:cs="Arial"/>
                <w:b/>
                <w:i/>
                <w:sz w:val="16"/>
                <w:szCs w:val="16"/>
              </w:rPr>
              <w:t>Condition</w:t>
            </w:r>
          </w:p>
        </w:tc>
        <w:tc>
          <w:tcPr>
            <w:tcW w:w="1800" w:type="dxa"/>
            <w:shd w:val="clear" w:color="auto" w:fill="D9E2F3"/>
          </w:tcPr>
          <w:p w14:paraId="1F45768B" w14:textId="77777777" w:rsidR="005D6E55" w:rsidRPr="009C7D98" w:rsidRDefault="005D6E55" w:rsidP="003C0428">
            <w:pPr>
              <w:spacing w:after="0" w:line="240" w:lineRule="auto"/>
              <w:rPr>
                <w:rFonts w:ascii="Arial" w:eastAsia="Times New Roman" w:hAnsi="Arial" w:cs="Arial"/>
                <w:sz w:val="16"/>
                <w:szCs w:val="16"/>
              </w:rPr>
            </w:pPr>
            <w:proofErr w:type="spellStart"/>
            <w:r w:rsidRPr="009C7D98">
              <w:rPr>
                <w:rFonts w:ascii="Arial" w:eastAsia="Arial" w:hAnsi="Arial" w:cs="Arial"/>
                <w:b/>
                <w:i/>
                <w:sz w:val="16"/>
                <w:szCs w:val="16"/>
              </w:rPr>
              <w:t>VoiceFile</w:t>
            </w:r>
            <w:proofErr w:type="spellEnd"/>
          </w:p>
        </w:tc>
        <w:tc>
          <w:tcPr>
            <w:tcW w:w="4140" w:type="dxa"/>
            <w:shd w:val="clear" w:color="auto" w:fill="D9E2F3"/>
          </w:tcPr>
          <w:p w14:paraId="46E17F4C" w14:textId="77777777" w:rsidR="005D6E55" w:rsidRPr="009C7D98" w:rsidRDefault="005D6E55" w:rsidP="003C0428">
            <w:pPr>
              <w:spacing w:after="0" w:line="240" w:lineRule="auto"/>
              <w:rPr>
                <w:rFonts w:ascii="Arial" w:eastAsia="Times New Roman" w:hAnsi="Arial" w:cs="Arial"/>
                <w:sz w:val="16"/>
                <w:szCs w:val="16"/>
              </w:rPr>
            </w:pPr>
            <w:r w:rsidRPr="009C7D98">
              <w:rPr>
                <w:rFonts w:ascii="Arial" w:eastAsia="Arial" w:hAnsi="Arial" w:cs="Arial"/>
                <w:b/>
                <w:i/>
                <w:sz w:val="16"/>
                <w:szCs w:val="16"/>
              </w:rPr>
              <w:t>Wording</w:t>
            </w:r>
          </w:p>
        </w:tc>
      </w:tr>
      <w:tr w:rsidR="00402A81" w:rsidRPr="007544B5" w14:paraId="7EFFD58C" w14:textId="77777777" w:rsidTr="00386840">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rPr>
          <w:gridAfter w:val="1"/>
          <w:wAfter w:w="8" w:type="dxa"/>
        </w:trPr>
        <w:tc>
          <w:tcPr>
            <w:tcW w:w="1620" w:type="dxa"/>
          </w:tcPr>
          <w:p w14:paraId="6FD5416B" w14:textId="77777777" w:rsidR="00402A81" w:rsidRPr="009C7D98" w:rsidRDefault="00402A81" w:rsidP="00402A81">
            <w:pPr>
              <w:spacing w:after="0" w:line="240" w:lineRule="auto"/>
              <w:rPr>
                <w:rFonts w:ascii="Arial" w:eastAsia="Arial" w:hAnsi="Arial" w:cs="Arial"/>
                <w:sz w:val="16"/>
                <w:szCs w:val="16"/>
              </w:rPr>
            </w:pPr>
            <w:r w:rsidRPr="009C7D98">
              <w:rPr>
                <w:rFonts w:ascii="Arial" w:eastAsia="Arial" w:hAnsi="Arial" w:cs="Arial"/>
                <w:sz w:val="16"/>
                <w:szCs w:val="16"/>
              </w:rPr>
              <w:t>PROMPT-1</w:t>
            </w:r>
          </w:p>
        </w:tc>
        <w:tc>
          <w:tcPr>
            <w:tcW w:w="1050" w:type="dxa"/>
          </w:tcPr>
          <w:p w14:paraId="633BA5FF" w14:textId="77777777" w:rsidR="00402A81" w:rsidRPr="009C7D98" w:rsidRDefault="00402A81" w:rsidP="00402A81">
            <w:pPr>
              <w:spacing w:after="0" w:line="240" w:lineRule="auto"/>
              <w:rPr>
                <w:rFonts w:ascii="Arial" w:eastAsia="Arial" w:hAnsi="Arial" w:cs="Arial"/>
                <w:sz w:val="16"/>
                <w:szCs w:val="16"/>
              </w:rPr>
            </w:pPr>
            <w:r>
              <w:rPr>
                <w:rFonts w:ascii="Arial" w:eastAsia="Arial" w:hAnsi="Arial" w:cs="Arial"/>
                <w:sz w:val="16"/>
                <w:szCs w:val="16"/>
              </w:rPr>
              <w:t>--</w:t>
            </w:r>
          </w:p>
        </w:tc>
        <w:tc>
          <w:tcPr>
            <w:tcW w:w="1800" w:type="dxa"/>
          </w:tcPr>
          <w:p w14:paraId="025C18DC" w14:textId="31FCAB0A" w:rsidR="00402A81" w:rsidRPr="003965C1" w:rsidRDefault="00402A81" w:rsidP="00402A81">
            <w:pPr>
              <w:rPr>
                <w:rFonts w:ascii="Arial" w:eastAsia="Times New Roman" w:hAnsi="Arial" w:cs="Arial"/>
                <w:sz w:val="16"/>
                <w:szCs w:val="16"/>
              </w:rPr>
            </w:pPr>
            <w:r>
              <w:rPr>
                <w:rFonts w:ascii="Arial" w:hAnsi="Arial" w:cs="Arial"/>
                <w:sz w:val="16"/>
                <w:szCs w:val="16"/>
              </w:rPr>
              <w:t>0220AccountRetry</w:t>
            </w:r>
            <w:r w:rsidRPr="003965C1">
              <w:rPr>
                <w:rFonts w:ascii="Arial" w:hAnsi="Arial" w:cs="Arial"/>
                <w:sz w:val="16"/>
                <w:szCs w:val="16"/>
              </w:rPr>
              <w:t>.wav</w:t>
            </w:r>
          </w:p>
        </w:tc>
        <w:tc>
          <w:tcPr>
            <w:tcW w:w="4140" w:type="dxa"/>
          </w:tcPr>
          <w:p w14:paraId="22324EA5" w14:textId="7D5496A7" w:rsidR="00402A81" w:rsidRPr="00527C54" w:rsidRDefault="007544B5" w:rsidP="00402A81">
            <w:pPr>
              <w:spacing w:after="0" w:line="240" w:lineRule="auto"/>
              <w:rPr>
                <w:rFonts w:ascii="Arial" w:hAnsi="Arial"/>
                <w:color w:val="0070C0"/>
                <w:sz w:val="16"/>
                <w:lang w:val="es-AR"/>
              </w:rPr>
            </w:pPr>
            <w:ins w:id="126" w:author="Prada, Leandro (Leo) **CTR**" w:date="2020-06-08T12:41:00Z">
              <w:r w:rsidRPr="007544B5">
                <w:rPr>
                  <w:rFonts w:ascii="Arial" w:eastAsia="Arial" w:hAnsi="Arial" w:cs="Arial"/>
                  <w:color w:val="0070C0"/>
                  <w:sz w:val="16"/>
                  <w:szCs w:val="16"/>
                  <w:lang w:val="es-419"/>
                </w:rPr>
                <w:t>No pude encontrar una cuenta que coincidiera con la información que proporcionó. Vamos a intentarlo una vez más. ¿Cuál es su número de cuenta?</w:t>
              </w:r>
            </w:ins>
            <w:del w:id="127" w:author="Prada, Leandro (Leo) **CTR**" w:date="2020-06-08T12:41:00Z">
              <w:r w:rsidR="00402A81" w:rsidRPr="00191A84" w:rsidDel="007544B5">
                <w:rPr>
                  <w:rFonts w:ascii="Arial" w:eastAsia="Arial" w:hAnsi="Arial" w:cs="Arial"/>
                  <w:color w:val="0070C0"/>
                  <w:sz w:val="16"/>
                  <w:szCs w:val="16"/>
                  <w:lang w:val="es-419"/>
                </w:rPr>
                <w:delText>No pude encontrar ninguna cuenta con la informacion que me provey</w:delText>
              </w:r>
              <w:r w:rsidR="00FB50B6" w:rsidDel="007544B5">
                <w:rPr>
                  <w:rFonts w:ascii="Arial" w:eastAsia="Arial" w:hAnsi="Arial" w:cs="Arial"/>
                  <w:color w:val="0070C0"/>
                  <w:sz w:val="16"/>
                  <w:szCs w:val="16"/>
                  <w:lang w:val="es-419"/>
                </w:rPr>
                <w:delText>ó</w:delText>
              </w:r>
              <w:r w:rsidR="00402A81" w:rsidRPr="00191A84" w:rsidDel="007544B5">
                <w:rPr>
                  <w:rFonts w:ascii="Arial" w:eastAsia="Arial" w:hAnsi="Arial" w:cs="Arial"/>
                  <w:color w:val="0070C0"/>
                  <w:sz w:val="16"/>
                  <w:szCs w:val="16"/>
                  <w:lang w:val="es-419"/>
                </w:rPr>
                <w:delText xml:space="preserve"> </w:delText>
              </w:r>
              <w:r w:rsidR="00402A81" w:rsidRPr="00527C54" w:rsidDel="007544B5">
                <w:rPr>
                  <w:rFonts w:ascii="Arial" w:hAnsi="Arial"/>
                  <w:color w:val="0070C0"/>
                  <w:sz w:val="16"/>
                  <w:lang w:val="es-AR"/>
                </w:rPr>
                <w:delText>Probemos nuevamente, ¿</w:delText>
              </w:r>
              <w:r w:rsidR="00CB6D9C" w:rsidDel="007544B5">
                <w:rPr>
                  <w:rFonts w:ascii="Arial" w:eastAsia="Arial" w:hAnsi="Arial" w:cs="Arial"/>
                  <w:color w:val="0070C0"/>
                  <w:sz w:val="16"/>
                  <w:szCs w:val="16"/>
                  <w:lang w:val="es-AR"/>
                </w:rPr>
                <w:delText>cuál</w:delText>
              </w:r>
              <w:r w:rsidR="00402A81" w:rsidRPr="00527C54" w:rsidDel="007544B5">
                <w:rPr>
                  <w:rFonts w:ascii="Arial" w:hAnsi="Arial"/>
                  <w:color w:val="0070C0"/>
                  <w:sz w:val="16"/>
                  <w:lang w:val="es-AR"/>
                </w:rPr>
                <w:delText xml:space="preserve"> es el </w:delText>
              </w:r>
              <w:r w:rsidR="00CB6D9C" w:rsidDel="007544B5">
                <w:rPr>
                  <w:rFonts w:ascii="Arial" w:eastAsia="Arial" w:hAnsi="Arial" w:cs="Arial"/>
                  <w:color w:val="0070C0"/>
                  <w:sz w:val="16"/>
                  <w:szCs w:val="16"/>
                  <w:lang w:val="es-AR"/>
                </w:rPr>
                <w:delText>número</w:delText>
              </w:r>
              <w:r w:rsidR="00402A81" w:rsidRPr="00527C54" w:rsidDel="007544B5">
                <w:rPr>
                  <w:rFonts w:ascii="Arial" w:hAnsi="Arial"/>
                  <w:color w:val="0070C0"/>
                  <w:sz w:val="16"/>
                  <w:lang w:val="es-AR"/>
                </w:rPr>
                <w:delText xml:space="preserve"> de su cuenta?</w:delText>
              </w:r>
            </w:del>
          </w:p>
        </w:tc>
      </w:tr>
      <w:tr w:rsidR="00402A81" w:rsidRPr="007544B5" w14:paraId="283A48E8" w14:textId="77777777" w:rsidTr="00386840">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rPr>
          <w:gridAfter w:val="1"/>
          <w:wAfter w:w="8" w:type="dxa"/>
        </w:trPr>
        <w:tc>
          <w:tcPr>
            <w:tcW w:w="1620" w:type="dxa"/>
          </w:tcPr>
          <w:p w14:paraId="37B06940" w14:textId="77777777" w:rsidR="00402A81" w:rsidRPr="009C7D98" w:rsidRDefault="00402A81" w:rsidP="00402A81">
            <w:pPr>
              <w:spacing w:after="0" w:line="240" w:lineRule="auto"/>
              <w:rPr>
                <w:rFonts w:ascii="Arial" w:eastAsia="Arial" w:hAnsi="Arial" w:cs="Arial"/>
                <w:sz w:val="16"/>
                <w:szCs w:val="16"/>
              </w:rPr>
            </w:pPr>
            <w:r w:rsidRPr="009C7D98">
              <w:rPr>
                <w:rFonts w:ascii="Arial" w:eastAsia="Arial" w:hAnsi="Arial" w:cs="Arial"/>
                <w:sz w:val="16"/>
                <w:szCs w:val="16"/>
              </w:rPr>
              <w:t>PROMPT-2</w:t>
            </w:r>
          </w:p>
        </w:tc>
        <w:tc>
          <w:tcPr>
            <w:tcW w:w="1050" w:type="dxa"/>
          </w:tcPr>
          <w:p w14:paraId="05C28CCD" w14:textId="77777777" w:rsidR="00402A81" w:rsidRPr="009C7D98" w:rsidRDefault="00402A81" w:rsidP="00402A81">
            <w:pPr>
              <w:spacing w:after="0" w:line="240" w:lineRule="auto"/>
              <w:rPr>
                <w:rFonts w:ascii="Arial" w:eastAsia="Arial" w:hAnsi="Arial" w:cs="Arial"/>
                <w:sz w:val="16"/>
                <w:szCs w:val="16"/>
              </w:rPr>
            </w:pPr>
            <w:r>
              <w:rPr>
                <w:rFonts w:ascii="Arial" w:eastAsia="Arial" w:hAnsi="Arial" w:cs="Arial"/>
                <w:sz w:val="16"/>
                <w:szCs w:val="16"/>
              </w:rPr>
              <w:t>--</w:t>
            </w:r>
          </w:p>
        </w:tc>
        <w:tc>
          <w:tcPr>
            <w:tcW w:w="1800" w:type="dxa"/>
          </w:tcPr>
          <w:p w14:paraId="13A05211" w14:textId="15E1CA4C" w:rsidR="00402A81" w:rsidRPr="003965C1" w:rsidRDefault="00402A81" w:rsidP="00402A81">
            <w:pPr>
              <w:rPr>
                <w:rFonts w:ascii="Arial" w:eastAsia="Arial" w:hAnsi="Arial" w:cs="Arial"/>
                <w:sz w:val="16"/>
                <w:szCs w:val="16"/>
              </w:rPr>
            </w:pPr>
            <w:r w:rsidRPr="003965C1">
              <w:rPr>
                <w:rFonts w:ascii="Arial" w:hAnsi="Arial" w:cs="Arial"/>
                <w:sz w:val="16"/>
                <w:szCs w:val="16"/>
              </w:rPr>
              <w:t>0</w:t>
            </w:r>
            <w:r>
              <w:rPr>
                <w:rFonts w:ascii="Arial" w:hAnsi="Arial" w:cs="Arial"/>
                <w:sz w:val="16"/>
                <w:szCs w:val="16"/>
              </w:rPr>
              <w:t>220AccountRetry2</w:t>
            </w:r>
            <w:r w:rsidRPr="003965C1">
              <w:rPr>
                <w:rFonts w:ascii="Arial" w:hAnsi="Arial" w:cs="Arial"/>
                <w:sz w:val="16"/>
                <w:szCs w:val="16"/>
              </w:rPr>
              <w:t>.wav</w:t>
            </w:r>
          </w:p>
        </w:tc>
        <w:tc>
          <w:tcPr>
            <w:tcW w:w="4140" w:type="dxa"/>
          </w:tcPr>
          <w:p w14:paraId="0879157E" w14:textId="5AF528BF" w:rsidR="00402A81" w:rsidRPr="00191A84" w:rsidRDefault="007544B5" w:rsidP="00402A81">
            <w:pPr>
              <w:spacing w:after="0" w:line="240" w:lineRule="auto"/>
              <w:rPr>
                <w:rFonts w:ascii="Arial" w:eastAsia="Arial" w:hAnsi="Arial" w:cs="Arial"/>
                <w:color w:val="0070C0"/>
                <w:sz w:val="16"/>
                <w:szCs w:val="16"/>
                <w:lang w:val="es-419"/>
              </w:rPr>
            </w:pPr>
            <w:ins w:id="128" w:author="Prada, Leandro (Leo) **CTR**" w:date="2020-06-08T12:41:00Z">
              <w:r w:rsidRPr="007544B5">
                <w:rPr>
                  <w:rFonts w:ascii="Arial" w:eastAsia="Arial" w:hAnsi="Arial" w:cs="Arial"/>
                  <w:color w:val="0070C0"/>
                  <w:sz w:val="16"/>
                  <w:szCs w:val="16"/>
                  <w:lang w:val="es-419"/>
                </w:rPr>
                <w:t>Diga o marque su número de cuenta.</w:t>
              </w:r>
            </w:ins>
            <w:del w:id="129" w:author="Prada, Leandro (Leo) **CTR**" w:date="2020-06-08T12:41:00Z">
              <w:r w:rsidR="00402A81" w:rsidRPr="00191A84" w:rsidDel="007544B5">
                <w:rPr>
                  <w:rFonts w:ascii="Arial" w:eastAsia="Arial" w:hAnsi="Arial" w:cs="Arial"/>
                  <w:color w:val="0070C0"/>
                  <w:sz w:val="16"/>
                  <w:szCs w:val="16"/>
                  <w:lang w:val="es-419"/>
                </w:rPr>
                <w:delText xml:space="preserve">Por favor diga o ingrese el </w:delText>
              </w:r>
              <w:r w:rsidR="00CB6D9C" w:rsidDel="007544B5">
                <w:rPr>
                  <w:rFonts w:ascii="Arial" w:eastAsia="Arial" w:hAnsi="Arial" w:cs="Arial"/>
                  <w:color w:val="0070C0"/>
                  <w:sz w:val="16"/>
                  <w:szCs w:val="16"/>
                  <w:lang w:val="es-419"/>
                </w:rPr>
                <w:delText>número</w:delText>
              </w:r>
              <w:r w:rsidR="00402A81" w:rsidRPr="00191A84" w:rsidDel="007544B5">
                <w:rPr>
                  <w:rFonts w:ascii="Arial" w:eastAsia="Arial" w:hAnsi="Arial" w:cs="Arial"/>
                  <w:color w:val="0070C0"/>
                  <w:sz w:val="16"/>
                  <w:szCs w:val="16"/>
                  <w:lang w:val="es-419"/>
                </w:rPr>
                <w:delText xml:space="preserve"> de cuenta.</w:delText>
              </w:r>
            </w:del>
          </w:p>
        </w:tc>
      </w:tr>
      <w:tr w:rsidR="005D6E55" w:rsidRPr="005A14F6" w14:paraId="660E41F5" w14:textId="77777777" w:rsidTr="00386840">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rPr>
          <w:gridAfter w:val="1"/>
          <w:wAfter w:w="8" w:type="dxa"/>
        </w:trPr>
        <w:tc>
          <w:tcPr>
            <w:tcW w:w="1620" w:type="dxa"/>
          </w:tcPr>
          <w:p w14:paraId="5F0BC6B8" w14:textId="77777777" w:rsidR="005D6E55" w:rsidRPr="005A14F6" w:rsidRDefault="005D6E55" w:rsidP="003C0428">
            <w:pPr>
              <w:spacing w:after="0" w:line="240" w:lineRule="auto"/>
              <w:rPr>
                <w:rFonts w:ascii="Arial" w:eastAsia="Arial" w:hAnsi="Arial" w:cs="Arial"/>
                <w:sz w:val="16"/>
                <w:szCs w:val="16"/>
              </w:rPr>
            </w:pPr>
            <w:r>
              <w:rPr>
                <w:rFonts w:ascii="Arial" w:eastAsia="Arial" w:hAnsi="Arial" w:cs="Arial"/>
                <w:sz w:val="16"/>
                <w:szCs w:val="16"/>
              </w:rPr>
              <w:t>NoInputNoMatch</w:t>
            </w:r>
            <w:r w:rsidRPr="005A14F6">
              <w:rPr>
                <w:rFonts w:ascii="Arial" w:eastAsia="Arial" w:hAnsi="Arial" w:cs="Arial"/>
                <w:sz w:val="16"/>
                <w:szCs w:val="16"/>
              </w:rPr>
              <w:t>-1</w:t>
            </w:r>
          </w:p>
        </w:tc>
        <w:tc>
          <w:tcPr>
            <w:tcW w:w="1050" w:type="dxa"/>
          </w:tcPr>
          <w:p w14:paraId="61D363E6" w14:textId="77777777" w:rsidR="005D6E55" w:rsidRPr="005A14F6" w:rsidRDefault="005D6E55" w:rsidP="003C0428">
            <w:pPr>
              <w:spacing w:after="0" w:line="240" w:lineRule="auto"/>
              <w:rPr>
                <w:rFonts w:ascii="Arial" w:eastAsia="Arial" w:hAnsi="Arial" w:cs="Arial"/>
                <w:sz w:val="16"/>
                <w:szCs w:val="16"/>
              </w:rPr>
            </w:pPr>
            <w:r w:rsidRPr="005A14F6">
              <w:rPr>
                <w:rFonts w:ascii="Arial" w:eastAsia="Arial" w:hAnsi="Arial" w:cs="Arial"/>
                <w:sz w:val="16"/>
                <w:szCs w:val="16"/>
              </w:rPr>
              <w:t>--</w:t>
            </w:r>
          </w:p>
        </w:tc>
        <w:tc>
          <w:tcPr>
            <w:tcW w:w="1800" w:type="dxa"/>
          </w:tcPr>
          <w:p w14:paraId="05AC4D58" w14:textId="1F0576FE" w:rsidR="005D6E55" w:rsidRPr="005A14F6" w:rsidRDefault="005D6E55" w:rsidP="003C0428">
            <w:pPr>
              <w:spacing w:after="0" w:line="240" w:lineRule="auto"/>
              <w:rPr>
                <w:rFonts w:ascii="Arial" w:eastAsia="Times New Roman" w:hAnsi="Arial" w:cs="Arial"/>
                <w:sz w:val="16"/>
                <w:szCs w:val="16"/>
              </w:rPr>
            </w:pPr>
            <w:proofErr w:type="spellStart"/>
            <w:r>
              <w:rPr>
                <w:rFonts w:ascii="Arial" w:eastAsia="Times New Roman" w:hAnsi="Arial" w:cs="Arial"/>
                <w:sz w:val="16"/>
                <w:szCs w:val="16"/>
              </w:rPr>
              <w:t>gl_</w:t>
            </w:r>
            <w:r w:rsidR="00F802C1">
              <w:rPr>
                <w:rFonts w:ascii="Arial" w:eastAsia="Times New Roman" w:hAnsi="Arial" w:cs="Arial"/>
                <w:sz w:val="16"/>
                <w:szCs w:val="16"/>
              </w:rPr>
              <w:t>Lo</w:t>
            </w:r>
            <w:proofErr w:type="spellEnd"/>
            <w:r w:rsidR="00F802C1">
              <w:rPr>
                <w:rFonts w:ascii="Arial" w:eastAsia="Times New Roman" w:hAnsi="Arial" w:cs="Arial"/>
                <w:sz w:val="16"/>
                <w:szCs w:val="16"/>
              </w:rPr>
              <w:t xml:space="preserve"> siento.</w:t>
            </w:r>
            <w:r>
              <w:rPr>
                <w:rFonts w:ascii="Arial" w:eastAsia="Times New Roman" w:hAnsi="Arial" w:cs="Arial"/>
                <w:sz w:val="16"/>
                <w:szCs w:val="16"/>
              </w:rPr>
              <w:t>wav</w:t>
            </w:r>
          </w:p>
        </w:tc>
        <w:tc>
          <w:tcPr>
            <w:tcW w:w="4140" w:type="dxa"/>
          </w:tcPr>
          <w:p w14:paraId="3E1FD3D4" w14:textId="7424C6B6" w:rsidR="005D6E55" w:rsidRPr="005A14F6" w:rsidRDefault="00F802C1" w:rsidP="003C0428">
            <w:pPr>
              <w:spacing w:after="0" w:line="240" w:lineRule="auto"/>
              <w:rPr>
                <w:rFonts w:ascii="Arial" w:eastAsia="Arial" w:hAnsi="Arial" w:cs="Arial"/>
                <w:color w:val="0070C0"/>
                <w:sz w:val="16"/>
                <w:szCs w:val="16"/>
              </w:rPr>
            </w:pPr>
            <w:r>
              <w:rPr>
                <w:rFonts w:ascii="Arial" w:eastAsia="Arial" w:hAnsi="Arial" w:cs="Arial"/>
                <w:color w:val="0070C0"/>
                <w:sz w:val="16"/>
                <w:szCs w:val="16"/>
              </w:rPr>
              <w:t xml:space="preserve">Lo </w:t>
            </w:r>
            <w:proofErr w:type="spellStart"/>
            <w:r>
              <w:rPr>
                <w:rFonts w:ascii="Arial" w:eastAsia="Arial" w:hAnsi="Arial" w:cs="Arial"/>
                <w:color w:val="0070C0"/>
                <w:sz w:val="16"/>
                <w:szCs w:val="16"/>
              </w:rPr>
              <w:t>siento</w:t>
            </w:r>
            <w:proofErr w:type="spellEnd"/>
            <w:r>
              <w:rPr>
                <w:rFonts w:ascii="Arial" w:eastAsia="Arial" w:hAnsi="Arial" w:cs="Arial"/>
                <w:color w:val="0070C0"/>
                <w:sz w:val="16"/>
                <w:szCs w:val="16"/>
              </w:rPr>
              <w:t>.</w:t>
            </w:r>
          </w:p>
        </w:tc>
      </w:tr>
      <w:tr w:rsidR="00355BF2" w:rsidRPr="00565EA9" w14:paraId="34F3DD9E" w14:textId="77777777" w:rsidTr="00386840">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rPr>
          <w:gridAfter w:val="1"/>
          <w:wAfter w:w="8" w:type="dxa"/>
        </w:trPr>
        <w:tc>
          <w:tcPr>
            <w:tcW w:w="1620" w:type="dxa"/>
          </w:tcPr>
          <w:p w14:paraId="4C053AF4" w14:textId="77777777" w:rsidR="00355BF2" w:rsidRPr="005A14F6" w:rsidRDefault="00355BF2" w:rsidP="00355BF2">
            <w:pPr>
              <w:spacing w:after="0" w:line="240" w:lineRule="auto"/>
              <w:rPr>
                <w:rFonts w:ascii="Arial" w:eastAsia="Arial" w:hAnsi="Arial" w:cs="Arial"/>
                <w:sz w:val="16"/>
                <w:szCs w:val="16"/>
              </w:rPr>
            </w:pPr>
            <w:r>
              <w:rPr>
                <w:rFonts w:ascii="Arial" w:eastAsia="Arial" w:hAnsi="Arial" w:cs="Arial"/>
                <w:sz w:val="16"/>
                <w:szCs w:val="16"/>
              </w:rPr>
              <w:t>NoInputNoMatch-2</w:t>
            </w:r>
          </w:p>
        </w:tc>
        <w:tc>
          <w:tcPr>
            <w:tcW w:w="1050" w:type="dxa"/>
          </w:tcPr>
          <w:p w14:paraId="7FB39281" w14:textId="77777777" w:rsidR="00355BF2" w:rsidRPr="005A14F6" w:rsidRDefault="00355BF2" w:rsidP="00355BF2">
            <w:pPr>
              <w:spacing w:after="0" w:line="240" w:lineRule="auto"/>
              <w:rPr>
                <w:rFonts w:ascii="Arial" w:eastAsia="Arial" w:hAnsi="Arial" w:cs="Arial"/>
                <w:sz w:val="16"/>
                <w:szCs w:val="16"/>
              </w:rPr>
            </w:pPr>
            <w:r>
              <w:rPr>
                <w:rFonts w:ascii="Arial" w:eastAsia="Arial" w:hAnsi="Arial" w:cs="Arial"/>
                <w:sz w:val="16"/>
                <w:szCs w:val="16"/>
              </w:rPr>
              <w:t>--</w:t>
            </w:r>
          </w:p>
        </w:tc>
        <w:tc>
          <w:tcPr>
            <w:tcW w:w="1800" w:type="dxa"/>
          </w:tcPr>
          <w:p w14:paraId="27086656" w14:textId="77777777" w:rsidR="00355BF2" w:rsidRPr="005A14F6" w:rsidRDefault="00355BF2" w:rsidP="00355BF2">
            <w:pPr>
              <w:spacing w:after="0" w:line="240" w:lineRule="auto"/>
              <w:rPr>
                <w:rFonts w:ascii="Arial" w:eastAsia="Arial" w:hAnsi="Arial" w:cs="Arial"/>
                <w:sz w:val="16"/>
                <w:szCs w:val="16"/>
              </w:rPr>
            </w:pPr>
            <w:r>
              <w:rPr>
                <w:rFonts w:ascii="Arial" w:eastAsia="Times New Roman" w:hAnsi="Arial" w:cs="Arial"/>
                <w:sz w:val="16"/>
                <w:szCs w:val="16"/>
              </w:rPr>
              <w:t>gl_sorrytrouble.wav</w:t>
            </w:r>
          </w:p>
        </w:tc>
        <w:tc>
          <w:tcPr>
            <w:tcW w:w="4140" w:type="dxa"/>
          </w:tcPr>
          <w:p w14:paraId="084AB44F" w14:textId="5B3CD70A" w:rsidR="00355BF2" w:rsidRPr="00355BF2" w:rsidRDefault="00355BF2" w:rsidP="00355BF2">
            <w:pPr>
              <w:spacing w:after="0" w:line="240" w:lineRule="auto"/>
              <w:rPr>
                <w:rFonts w:ascii="Arial" w:eastAsia="Arial" w:hAnsi="Arial" w:cs="Arial"/>
                <w:color w:val="0070C0"/>
                <w:sz w:val="16"/>
                <w:szCs w:val="16"/>
                <w:lang w:val="es-419"/>
              </w:rPr>
            </w:pPr>
            <w:del w:id="130" w:author="Prada, Leandro (Leo) **CTR**" w:date="2020-06-08T10:59:00Z">
              <w:r w:rsidRPr="00F802C1" w:rsidDel="00565EA9">
                <w:rPr>
                  <w:rFonts w:ascii="Arial" w:eastAsia="Times New Roman" w:hAnsi="Arial" w:cs="Arial"/>
                  <w:color w:val="0070C0"/>
                  <w:sz w:val="16"/>
                  <w:szCs w:val="16"/>
                  <w:lang w:val="es-419"/>
                </w:rPr>
                <w:delText>Lo siento, estamos teniendo problemas.</w:delText>
              </w:r>
            </w:del>
            <w:ins w:id="131" w:author="Prada, Leandro (Leo) **CTR**" w:date="2020-06-08T10:59:00Z">
              <w:r w:rsidR="00565EA9">
                <w:rPr>
                  <w:rFonts w:ascii="Arial" w:eastAsia="Times New Roman" w:hAnsi="Arial" w:cs="Arial"/>
                  <w:color w:val="0070C0"/>
                  <w:sz w:val="16"/>
                  <w:szCs w:val="16"/>
                  <w:lang w:val="es-419"/>
                </w:rPr>
                <w:t>Lo siento, tengo problemas.</w:t>
              </w:r>
            </w:ins>
          </w:p>
        </w:tc>
      </w:tr>
      <w:tr w:rsidR="005D6E55" w:rsidRPr="009C7D98" w14:paraId="61FB5D5E" w14:textId="77777777" w:rsidTr="00386840">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c>
          <w:tcPr>
            <w:tcW w:w="8618" w:type="dxa"/>
            <w:gridSpan w:val="5"/>
            <w:shd w:val="clear" w:color="auto" w:fill="DDDDDD"/>
          </w:tcPr>
          <w:p w14:paraId="0A89C29B" w14:textId="77777777" w:rsidR="005D6E55" w:rsidRPr="009C7D98" w:rsidRDefault="005D6E55" w:rsidP="003C0428">
            <w:pPr>
              <w:spacing w:after="0" w:line="240" w:lineRule="auto"/>
              <w:rPr>
                <w:rFonts w:ascii="Arial" w:eastAsia="Arial" w:hAnsi="Arial" w:cs="Arial"/>
                <w:b/>
                <w:i/>
                <w:sz w:val="16"/>
                <w:szCs w:val="16"/>
              </w:rPr>
            </w:pPr>
            <w:r w:rsidRPr="009C7D98">
              <w:rPr>
                <w:rFonts w:ascii="Arial" w:eastAsia="Arial" w:hAnsi="Arial" w:cs="Arial"/>
                <w:b/>
                <w:i/>
                <w:sz w:val="16"/>
                <w:szCs w:val="16"/>
              </w:rPr>
              <w:t>Responses &amp; Confirmation Prompts</w:t>
            </w:r>
            <w:r>
              <w:rPr>
                <w:rFonts w:ascii="Arial" w:eastAsia="Arial" w:hAnsi="Arial" w:cs="Arial"/>
                <w:b/>
                <w:i/>
                <w:sz w:val="16"/>
                <w:szCs w:val="16"/>
              </w:rPr>
              <w:t xml:space="preserve"> (</w:t>
            </w:r>
            <w:hyperlink w:anchor="_Global_Confirmation_(the" w:history="1">
              <w:r w:rsidRPr="00C5488F">
                <w:rPr>
                  <w:rStyle w:val="Hyperlink"/>
                  <w:rFonts w:ascii="Arial" w:eastAsia="Arial" w:hAnsi="Arial" w:cs="Arial"/>
                  <w:b/>
                  <w:i/>
                  <w:sz w:val="16"/>
                  <w:szCs w:val="16"/>
                </w:rPr>
                <w:t>See Global Confirms</w:t>
              </w:r>
            </w:hyperlink>
            <w:r>
              <w:rPr>
                <w:rFonts w:ascii="Arial" w:eastAsia="Arial" w:hAnsi="Arial" w:cs="Arial"/>
                <w:b/>
                <w:i/>
                <w:sz w:val="16"/>
                <w:szCs w:val="16"/>
              </w:rPr>
              <w:t>)</w:t>
            </w:r>
          </w:p>
        </w:tc>
      </w:tr>
      <w:tr w:rsidR="005D6E55" w:rsidRPr="009C7D98" w14:paraId="034D21D8" w14:textId="77777777" w:rsidTr="00386840">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rPr>
          <w:gridAfter w:val="1"/>
          <w:wAfter w:w="8" w:type="dxa"/>
        </w:trPr>
        <w:tc>
          <w:tcPr>
            <w:tcW w:w="1620" w:type="dxa"/>
            <w:shd w:val="clear" w:color="auto" w:fill="D9E2F3"/>
          </w:tcPr>
          <w:p w14:paraId="0339CDAC" w14:textId="77777777" w:rsidR="005D6E55" w:rsidRPr="009C7D98" w:rsidRDefault="005D6E55" w:rsidP="003C0428">
            <w:pPr>
              <w:spacing w:after="0" w:line="240" w:lineRule="auto"/>
              <w:rPr>
                <w:rFonts w:ascii="Arial" w:eastAsia="Arial" w:hAnsi="Arial" w:cs="Arial"/>
                <w:b/>
                <w:i/>
                <w:sz w:val="16"/>
                <w:szCs w:val="16"/>
              </w:rPr>
            </w:pPr>
            <w:r w:rsidRPr="009C7D98">
              <w:rPr>
                <w:rFonts w:ascii="Arial" w:eastAsia="Arial" w:hAnsi="Arial" w:cs="Arial"/>
                <w:b/>
                <w:i/>
                <w:sz w:val="16"/>
                <w:szCs w:val="16"/>
              </w:rPr>
              <w:t>&lt;Response&gt;</w:t>
            </w:r>
          </w:p>
          <w:p w14:paraId="5B93EFE3" w14:textId="77777777" w:rsidR="005D6E55" w:rsidRPr="009C7D98" w:rsidRDefault="005D6E55" w:rsidP="003C0428">
            <w:pPr>
              <w:spacing w:after="0" w:line="240" w:lineRule="auto"/>
              <w:rPr>
                <w:rFonts w:ascii="Arial" w:eastAsia="Times New Roman" w:hAnsi="Arial" w:cs="Arial"/>
                <w:sz w:val="16"/>
                <w:szCs w:val="16"/>
              </w:rPr>
            </w:pPr>
            <w:r w:rsidRPr="009C7D98">
              <w:rPr>
                <w:rFonts w:ascii="Arial" w:eastAsia="Arial" w:hAnsi="Arial" w:cs="Arial"/>
                <w:b/>
                <w:i/>
                <w:sz w:val="16"/>
                <w:szCs w:val="16"/>
              </w:rPr>
              <w:t>Samples</w:t>
            </w:r>
          </w:p>
        </w:tc>
        <w:tc>
          <w:tcPr>
            <w:tcW w:w="1050" w:type="dxa"/>
            <w:shd w:val="clear" w:color="auto" w:fill="D9E2F3"/>
          </w:tcPr>
          <w:p w14:paraId="5566BE58" w14:textId="77777777" w:rsidR="005D6E55" w:rsidRPr="009C7D98" w:rsidRDefault="005D6E55" w:rsidP="003C0428">
            <w:pPr>
              <w:spacing w:after="0" w:line="240" w:lineRule="auto"/>
              <w:rPr>
                <w:rFonts w:ascii="Arial" w:eastAsia="Times New Roman" w:hAnsi="Arial" w:cs="Arial"/>
                <w:sz w:val="16"/>
                <w:szCs w:val="16"/>
              </w:rPr>
            </w:pPr>
            <w:r w:rsidRPr="009C7D98">
              <w:rPr>
                <w:rFonts w:ascii="Arial" w:eastAsia="Arial" w:hAnsi="Arial" w:cs="Arial"/>
                <w:b/>
                <w:i/>
                <w:sz w:val="16"/>
                <w:szCs w:val="16"/>
              </w:rPr>
              <w:t>Confirm</w:t>
            </w:r>
          </w:p>
        </w:tc>
        <w:tc>
          <w:tcPr>
            <w:tcW w:w="1800" w:type="dxa"/>
            <w:shd w:val="clear" w:color="auto" w:fill="D9E2F3"/>
          </w:tcPr>
          <w:p w14:paraId="61A10F82" w14:textId="77777777" w:rsidR="005D6E55" w:rsidRPr="009C7D98" w:rsidRDefault="005D6E55" w:rsidP="003C0428">
            <w:pPr>
              <w:spacing w:after="0" w:line="240" w:lineRule="auto"/>
              <w:rPr>
                <w:rFonts w:ascii="Arial" w:eastAsia="Times New Roman" w:hAnsi="Arial" w:cs="Arial"/>
                <w:sz w:val="16"/>
                <w:szCs w:val="16"/>
              </w:rPr>
            </w:pPr>
            <w:proofErr w:type="spellStart"/>
            <w:r w:rsidRPr="009C7D98">
              <w:rPr>
                <w:rFonts w:ascii="Arial" w:eastAsia="Arial" w:hAnsi="Arial" w:cs="Arial"/>
                <w:b/>
                <w:i/>
                <w:sz w:val="16"/>
                <w:szCs w:val="16"/>
              </w:rPr>
              <w:t>VoiceFile</w:t>
            </w:r>
            <w:proofErr w:type="spellEnd"/>
          </w:p>
        </w:tc>
        <w:tc>
          <w:tcPr>
            <w:tcW w:w="4140" w:type="dxa"/>
            <w:shd w:val="clear" w:color="auto" w:fill="D9E2F3"/>
          </w:tcPr>
          <w:p w14:paraId="7ADCCA63" w14:textId="77777777" w:rsidR="005D6E55" w:rsidRPr="009C7D98" w:rsidRDefault="005D6E55" w:rsidP="003C0428">
            <w:pPr>
              <w:spacing w:after="0" w:line="240" w:lineRule="auto"/>
              <w:rPr>
                <w:rFonts w:ascii="Arial" w:eastAsia="Times New Roman" w:hAnsi="Arial" w:cs="Arial"/>
                <w:sz w:val="16"/>
                <w:szCs w:val="16"/>
              </w:rPr>
            </w:pPr>
            <w:r w:rsidRPr="009C7D98">
              <w:rPr>
                <w:rFonts w:ascii="Arial" w:eastAsia="Arial" w:hAnsi="Arial" w:cs="Arial"/>
                <w:b/>
                <w:i/>
                <w:sz w:val="16"/>
                <w:szCs w:val="16"/>
              </w:rPr>
              <w:t>Wording</w:t>
            </w:r>
          </w:p>
        </w:tc>
      </w:tr>
      <w:tr w:rsidR="005D6E55" w:rsidRPr="009C7D98" w14:paraId="1BB1DA98" w14:textId="77777777" w:rsidTr="00386840">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rPr>
          <w:gridAfter w:val="1"/>
          <w:wAfter w:w="8" w:type="dxa"/>
        </w:trPr>
        <w:tc>
          <w:tcPr>
            <w:tcW w:w="1620" w:type="dxa"/>
            <w:tcBorders>
              <w:top w:val="single" w:sz="6" w:space="0" w:color="auto"/>
              <w:left w:val="single" w:sz="6" w:space="0" w:color="auto"/>
              <w:bottom w:val="single" w:sz="6" w:space="0" w:color="auto"/>
              <w:right w:val="single" w:sz="6" w:space="0" w:color="auto"/>
            </w:tcBorders>
            <w:shd w:val="clear" w:color="auto" w:fill="auto"/>
          </w:tcPr>
          <w:p w14:paraId="4B6A8D60" w14:textId="7033F0F3" w:rsidR="00402A81" w:rsidRPr="00402A81" w:rsidRDefault="00402A81" w:rsidP="00402A81">
            <w:pPr>
              <w:spacing w:after="0" w:line="240" w:lineRule="auto"/>
              <w:rPr>
                <w:rFonts w:ascii="Arial" w:eastAsia="Times New Roman" w:hAnsi="Arial" w:cs="Arial"/>
                <w:sz w:val="16"/>
                <w:szCs w:val="16"/>
                <w:lang w:val="es-419"/>
              </w:rPr>
            </w:pPr>
            <w:r w:rsidRPr="00402A81">
              <w:rPr>
                <w:rFonts w:ascii="Arial" w:eastAsia="Times New Roman" w:hAnsi="Arial" w:cs="Arial"/>
                <w:sz w:val="16"/>
                <w:szCs w:val="16"/>
                <w:lang w:val="es-419"/>
              </w:rPr>
              <w:t>&lt;</w:t>
            </w:r>
            <w:proofErr w:type="spellStart"/>
            <w:r w:rsidRPr="00402A81">
              <w:rPr>
                <w:rFonts w:ascii="Arial" w:eastAsia="Times New Roman" w:hAnsi="Arial" w:cs="Arial"/>
                <w:sz w:val="16"/>
                <w:szCs w:val="16"/>
                <w:lang w:val="es-419"/>
              </w:rPr>
              <w:t>account</w:t>
            </w:r>
            <w:proofErr w:type="spellEnd"/>
            <w:r w:rsidRPr="00402A81">
              <w:rPr>
                <w:rFonts w:ascii="Arial" w:eastAsia="Times New Roman" w:hAnsi="Arial" w:cs="Arial"/>
                <w:sz w:val="16"/>
                <w:szCs w:val="16"/>
                <w:lang w:val="es-419"/>
              </w:rPr>
              <w:t>&gt;</w:t>
            </w:r>
          </w:p>
          <w:p w14:paraId="51BE6946" w14:textId="77777777" w:rsidR="00402A81" w:rsidRPr="00402A81" w:rsidRDefault="00402A81" w:rsidP="00402A81">
            <w:pPr>
              <w:spacing w:after="0" w:line="240" w:lineRule="auto"/>
              <w:rPr>
                <w:rFonts w:ascii="Arial" w:eastAsia="Times New Roman" w:hAnsi="Arial" w:cs="Arial"/>
                <w:sz w:val="16"/>
                <w:szCs w:val="16"/>
                <w:lang w:val="es-419"/>
              </w:rPr>
            </w:pPr>
            <w:r w:rsidRPr="00402A81">
              <w:rPr>
                <w:rFonts w:ascii="Arial" w:eastAsia="Times New Roman" w:hAnsi="Arial" w:cs="Arial"/>
                <w:sz w:val="16"/>
                <w:szCs w:val="16"/>
                <w:lang w:val="es-419"/>
              </w:rPr>
              <w:t>Opcional:</w:t>
            </w:r>
          </w:p>
          <w:p w14:paraId="10D994A0" w14:textId="77777777" w:rsidR="00402A81" w:rsidRPr="00402A81" w:rsidRDefault="00402A81" w:rsidP="00402A81">
            <w:pPr>
              <w:spacing w:after="0" w:line="240" w:lineRule="auto"/>
              <w:rPr>
                <w:rFonts w:ascii="Arial" w:eastAsia="Times New Roman" w:hAnsi="Arial" w:cs="Arial"/>
                <w:sz w:val="16"/>
                <w:szCs w:val="16"/>
                <w:lang w:val="es-419"/>
              </w:rPr>
            </w:pPr>
            <w:r w:rsidRPr="00402A81">
              <w:rPr>
                <w:rFonts w:ascii="Arial" w:eastAsia="Times New Roman" w:hAnsi="Arial" w:cs="Arial"/>
                <w:sz w:val="16"/>
                <w:szCs w:val="16"/>
                <w:lang w:val="es-419"/>
              </w:rPr>
              <w:t>Es</w:t>
            </w:r>
          </w:p>
          <w:p w14:paraId="06276AB6" w14:textId="454FC477" w:rsidR="00402A81" w:rsidRPr="00402A81" w:rsidRDefault="00402A81" w:rsidP="00402A81">
            <w:pPr>
              <w:spacing w:after="0" w:line="240" w:lineRule="auto"/>
              <w:rPr>
                <w:rFonts w:ascii="Arial" w:eastAsia="Times New Roman" w:hAnsi="Arial" w:cs="Arial"/>
                <w:sz w:val="16"/>
                <w:szCs w:val="16"/>
                <w:lang w:val="es-419"/>
              </w:rPr>
            </w:pPr>
            <w:r w:rsidRPr="00402A81">
              <w:rPr>
                <w:rFonts w:ascii="Arial" w:eastAsia="Times New Roman" w:hAnsi="Arial" w:cs="Arial"/>
                <w:sz w:val="16"/>
                <w:szCs w:val="16"/>
                <w:lang w:val="es-419"/>
              </w:rPr>
              <w:t>Mi n</w:t>
            </w:r>
            <w:r w:rsidR="00CB6D9C">
              <w:rPr>
                <w:rFonts w:ascii="Arial" w:eastAsia="Times New Roman" w:hAnsi="Arial" w:cs="Arial"/>
                <w:sz w:val="16"/>
                <w:szCs w:val="16"/>
                <w:lang w:val="es-419"/>
              </w:rPr>
              <w:t>ú</w:t>
            </w:r>
            <w:r w:rsidRPr="00402A81">
              <w:rPr>
                <w:rFonts w:ascii="Arial" w:eastAsia="Times New Roman" w:hAnsi="Arial" w:cs="Arial"/>
                <w:sz w:val="16"/>
                <w:szCs w:val="16"/>
                <w:lang w:val="es-419"/>
              </w:rPr>
              <w:t>mero es</w:t>
            </w:r>
          </w:p>
          <w:p w14:paraId="503B7076" w14:textId="6C4362D8" w:rsidR="00554CD7" w:rsidRPr="00191A84" w:rsidRDefault="00554CD7" w:rsidP="00402A81">
            <w:pPr>
              <w:spacing w:after="0" w:line="240" w:lineRule="auto"/>
              <w:rPr>
                <w:rFonts w:ascii="Arial" w:eastAsia="Times New Roman" w:hAnsi="Arial" w:cs="Arial"/>
                <w:sz w:val="16"/>
                <w:szCs w:val="16"/>
                <w:lang w:val="es-419"/>
              </w:rPr>
            </w:pPr>
          </w:p>
          <w:p w14:paraId="135644D9" w14:textId="77777777" w:rsidR="00554CD7" w:rsidRPr="00527C54" w:rsidRDefault="00554CD7" w:rsidP="00554CD7">
            <w:pPr>
              <w:spacing w:after="0" w:line="240" w:lineRule="auto"/>
              <w:rPr>
                <w:rFonts w:ascii="Arial" w:hAnsi="Arial"/>
                <w:sz w:val="16"/>
                <w:lang w:val="es-419"/>
              </w:rPr>
            </w:pPr>
            <w:r w:rsidRPr="00527C54">
              <w:rPr>
                <w:rFonts w:ascii="Arial" w:hAnsi="Arial"/>
                <w:sz w:val="16"/>
                <w:lang w:val="es-419"/>
              </w:rPr>
              <w:t>Required:</w:t>
            </w:r>
          </w:p>
          <w:p w14:paraId="35A8994B" w14:textId="6F9BF479" w:rsidR="005D6E55" w:rsidRPr="00527C54" w:rsidRDefault="00554CD7" w:rsidP="00554CD7">
            <w:pPr>
              <w:spacing w:after="0" w:line="240" w:lineRule="auto"/>
              <w:rPr>
                <w:rFonts w:ascii="Arial" w:hAnsi="Arial"/>
                <w:sz w:val="16"/>
                <w:lang w:val="es-419"/>
              </w:rPr>
            </w:pPr>
            <w:r w:rsidRPr="00527C54">
              <w:rPr>
                <w:rFonts w:ascii="Arial" w:hAnsi="Arial"/>
                <w:sz w:val="16"/>
                <w:lang w:val="es-419"/>
              </w:rPr>
              <w:t>Any (x) digits 0-9</w:t>
            </w:r>
          </w:p>
        </w:tc>
        <w:tc>
          <w:tcPr>
            <w:tcW w:w="1050" w:type="dxa"/>
            <w:tcBorders>
              <w:top w:val="single" w:sz="6" w:space="0" w:color="auto"/>
              <w:left w:val="single" w:sz="6" w:space="0" w:color="auto"/>
              <w:bottom w:val="single" w:sz="6" w:space="0" w:color="auto"/>
              <w:right w:val="single" w:sz="6" w:space="0" w:color="auto"/>
            </w:tcBorders>
            <w:shd w:val="clear" w:color="auto" w:fill="auto"/>
          </w:tcPr>
          <w:p w14:paraId="200D9562" w14:textId="77777777" w:rsidR="005D6E55" w:rsidRPr="009C7D98" w:rsidRDefault="005D6E55" w:rsidP="003C0428">
            <w:pPr>
              <w:spacing w:after="0" w:line="240" w:lineRule="auto"/>
              <w:rPr>
                <w:rFonts w:ascii="Arial" w:eastAsia="Arial" w:hAnsi="Arial" w:cs="Arial"/>
                <w:sz w:val="16"/>
                <w:szCs w:val="16"/>
              </w:rPr>
            </w:pPr>
            <w:r>
              <w:rPr>
                <w:rFonts w:ascii="Arial" w:eastAsia="Arial" w:hAnsi="Arial" w:cs="Arial"/>
                <w:sz w:val="16"/>
                <w:szCs w:val="16"/>
              </w:rPr>
              <w:t>If necessary</w:t>
            </w:r>
          </w:p>
        </w:tc>
        <w:tc>
          <w:tcPr>
            <w:tcW w:w="1800" w:type="dxa"/>
            <w:tcBorders>
              <w:top w:val="single" w:sz="6" w:space="0" w:color="auto"/>
              <w:left w:val="single" w:sz="6" w:space="0" w:color="auto"/>
              <w:bottom w:val="single" w:sz="6" w:space="0" w:color="auto"/>
              <w:right w:val="single" w:sz="6" w:space="0" w:color="auto"/>
            </w:tcBorders>
            <w:shd w:val="clear" w:color="auto" w:fill="auto"/>
          </w:tcPr>
          <w:p w14:paraId="4428A0DA" w14:textId="77777777" w:rsidR="005D6E55" w:rsidRPr="009C7D98" w:rsidRDefault="005D6E55" w:rsidP="003C0428">
            <w:pPr>
              <w:spacing w:after="0" w:line="240" w:lineRule="auto"/>
              <w:rPr>
                <w:rFonts w:ascii="Arial" w:eastAsia="Arial" w:hAnsi="Arial" w:cs="Arial"/>
                <w:sz w:val="16"/>
                <w:szCs w:val="16"/>
              </w:rPr>
            </w:pPr>
          </w:p>
        </w:tc>
        <w:tc>
          <w:tcPr>
            <w:tcW w:w="4140" w:type="dxa"/>
            <w:tcBorders>
              <w:top w:val="single" w:sz="6" w:space="0" w:color="auto"/>
              <w:left w:val="single" w:sz="6" w:space="0" w:color="auto"/>
              <w:bottom w:val="single" w:sz="6" w:space="0" w:color="auto"/>
              <w:right w:val="single" w:sz="6" w:space="0" w:color="auto"/>
            </w:tcBorders>
            <w:shd w:val="clear" w:color="auto" w:fill="auto"/>
          </w:tcPr>
          <w:p w14:paraId="65AF9346" w14:textId="77777777" w:rsidR="005D6E55" w:rsidRPr="007B1D5D" w:rsidRDefault="005D6E55" w:rsidP="003C0428"/>
        </w:tc>
      </w:tr>
      <w:tr w:rsidR="005D6E55" w:rsidRPr="009C7D98" w14:paraId="704F3CB8" w14:textId="77777777" w:rsidTr="00386840">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c>
          <w:tcPr>
            <w:tcW w:w="8618" w:type="dxa"/>
            <w:gridSpan w:val="5"/>
            <w:shd w:val="clear" w:color="auto" w:fill="DDDDDD"/>
          </w:tcPr>
          <w:p w14:paraId="111BBDDB" w14:textId="77777777" w:rsidR="005D6E55" w:rsidRPr="009C7D98" w:rsidRDefault="005D6E55" w:rsidP="003C0428">
            <w:pPr>
              <w:spacing w:after="0" w:line="240" w:lineRule="auto"/>
              <w:rPr>
                <w:rFonts w:ascii="Arial" w:eastAsia="Arial" w:hAnsi="Arial" w:cs="Arial"/>
                <w:b/>
                <w:i/>
                <w:sz w:val="16"/>
                <w:szCs w:val="16"/>
              </w:rPr>
            </w:pPr>
            <w:proofErr w:type="spellStart"/>
            <w:r w:rsidRPr="005A14F6">
              <w:rPr>
                <w:rFonts w:ascii="Arial" w:eastAsia="Arial" w:hAnsi="Arial" w:cs="Arial"/>
                <w:b/>
                <w:i/>
                <w:sz w:val="16"/>
                <w:szCs w:val="16"/>
              </w:rPr>
              <w:t>Globals</w:t>
            </w:r>
            <w:proofErr w:type="spellEnd"/>
            <w:r w:rsidRPr="005A14F6">
              <w:rPr>
                <w:rFonts w:ascii="Arial" w:eastAsia="Arial" w:hAnsi="Arial" w:cs="Arial"/>
                <w:b/>
                <w:i/>
                <w:sz w:val="16"/>
                <w:szCs w:val="16"/>
              </w:rPr>
              <w:t xml:space="preserve"> (</w:t>
            </w:r>
            <w:hyperlink w:anchor="_Global_Grammar_Properties" w:history="1">
              <w:r w:rsidRPr="00C5488F">
                <w:rPr>
                  <w:rStyle w:val="Hyperlink"/>
                  <w:rFonts w:ascii="Arial" w:eastAsia="Arial" w:hAnsi="Arial" w:cs="Arial"/>
                  <w:b/>
                  <w:i/>
                  <w:sz w:val="16"/>
                  <w:szCs w:val="16"/>
                </w:rPr>
                <w:t>See Global Commands</w:t>
              </w:r>
            </w:hyperlink>
            <w:r w:rsidRPr="005A14F6">
              <w:rPr>
                <w:rFonts w:ascii="Arial" w:eastAsia="Arial" w:hAnsi="Arial" w:cs="Arial"/>
                <w:b/>
                <w:i/>
                <w:sz w:val="16"/>
                <w:szCs w:val="16"/>
              </w:rPr>
              <w:t>)</w:t>
            </w:r>
          </w:p>
        </w:tc>
      </w:tr>
      <w:tr w:rsidR="005D6E55" w:rsidRPr="009C7D98" w14:paraId="6C9C69A8" w14:textId="77777777" w:rsidTr="00386840">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c>
          <w:tcPr>
            <w:tcW w:w="8618" w:type="dxa"/>
            <w:gridSpan w:val="5"/>
            <w:shd w:val="clear" w:color="auto" w:fill="auto"/>
          </w:tcPr>
          <w:p w14:paraId="2AD94798" w14:textId="77777777" w:rsidR="005D6E55" w:rsidRPr="009C7D98" w:rsidRDefault="005D6E55" w:rsidP="003C0428">
            <w:pPr>
              <w:spacing w:after="0" w:line="240" w:lineRule="auto"/>
              <w:rPr>
                <w:rFonts w:ascii="Arial" w:eastAsia="Arial" w:hAnsi="Arial" w:cs="Arial"/>
                <w:sz w:val="16"/>
                <w:szCs w:val="16"/>
              </w:rPr>
            </w:pPr>
            <w:r>
              <w:rPr>
                <w:rFonts w:ascii="Arial" w:eastAsia="Arial" w:hAnsi="Arial" w:cs="Arial"/>
                <w:sz w:val="16"/>
                <w:szCs w:val="16"/>
              </w:rPr>
              <w:t>&lt;rep</w:t>
            </w:r>
            <w:r w:rsidRPr="009C7D98">
              <w:rPr>
                <w:rFonts w:ascii="Arial" w:eastAsia="Arial" w:hAnsi="Arial" w:cs="Arial"/>
                <w:sz w:val="16"/>
                <w:szCs w:val="16"/>
              </w:rPr>
              <w:t>&gt;</w:t>
            </w:r>
          </w:p>
        </w:tc>
      </w:tr>
      <w:tr w:rsidR="005D6E55" w:rsidRPr="009C7D98" w14:paraId="39D03B4D" w14:textId="77777777" w:rsidTr="00386840">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c>
          <w:tcPr>
            <w:tcW w:w="8618" w:type="dxa"/>
            <w:gridSpan w:val="5"/>
            <w:shd w:val="clear" w:color="auto" w:fill="DDDDDD"/>
          </w:tcPr>
          <w:p w14:paraId="478E5142" w14:textId="77777777" w:rsidR="005D6E55" w:rsidRPr="009C7D98" w:rsidRDefault="005D6E55" w:rsidP="003C0428">
            <w:pPr>
              <w:spacing w:after="0" w:line="240" w:lineRule="auto"/>
              <w:rPr>
                <w:rFonts w:ascii="Arial" w:eastAsia="Arial" w:hAnsi="Arial" w:cs="Arial"/>
                <w:b/>
                <w:i/>
                <w:sz w:val="16"/>
                <w:szCs w:val="16"/>
              </w:rPr>
            </w:pPr>
            <w:r>
              <w:rPr>
                <w:rFonts w:ascii="Arial" w:eastAsia="Arial" w:hAnsi="Arial" w:cs="Arial"/>
                <w:b/>
                <w:i/>
                <w:sz w:val="16"/>
                <w:szCs w:val="16"/>
              </w:rPr>
              <w:t>Config Parameters</w:t>
            </w:r>
          </w:p>
        </w:tc>
      </w:tr>
      <w:tr w:rsidR="005D6E55" w:rsidRPr="009C7D98" w14:paraId="0489464B" w14:textId="77777777" w:rsidTr="00386840">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rPr>
          <w:gridAfter w:val="1"/>
          <w:wAfter w:w="8" w:type="dxa"/>
        </w:trPr>
        <w:tc>
          <w:tcPr>
            <w:tcW w:w="2670" w:type="dxa"/>
            <w:gridSpan w:val="2"/>
            <w:shd w:val="clear" w:color="auto" w:fill="D9E2F3"/>
          </w:tcPr>
          <w:p w14:paraId="047FC926" w14:textId="77777777" w:rsidR="005D6E55" w:rsidRPr="009C7D98" w:rsidRDefault="005D6E55" w:rsidP="003C0428">
            <w:pPr>
              <w:spacing w:after="0" w:line="240" w:lineRule="auto"/>
              <w:rPr>
                <w:rFonts w:ascii="Arial" w:eastAsia="Times New Roman" w:hAnsi="Arial" w:cs="Arial"/>
                <w:sz w:val="16"/>
                <w:szCs w:val="16"/>
              </w:rPr>
            </w:pPr>
            <w:r w:rsidRPr="009C7D98">
              <w:rPr>
                <w:rFonts w:ascii="Arial" w:eastAsia="Arial" w:hAnsi="Arial" w:cs="Arial"/>
                <w:b/>
                <w:i/>
                <w:sz w:val="16"/>
                <w:szCs w:val="16"/>
              </w:rPr>
              <w:t>Parameter</w:t>
            </w:r>
          </w:p>
        </w:tc>
        <w:tc>
          <w:tcPr>
            <w:tcW w:w="5940" w:type="dxa"/>
            <w:gridSpan w:val="2"/>
            <w:shd w:val="clear" w:color="auto" w:fill="D9E2F3"/>
          </w:tcPr>
          <w:p w14:paraId="355477EB" w14:textId="77777777" w:rsidR="005D6E55" w:rsidRPr="009C7D98" w:rsidRDefault="005D6E55" w:rsidP="003C0428">
            <w:pPr>
              <w:spacing w:after="0" w:line="240" w:lineRule="auto"/>
              <w:rPr>
                <w:rFonts w:ascii="Arial" w:eastAsia="Times New Roman" w:hAnsi="Arial" w:cs="Arial"/>
                <w:sz w:val="16"/>
                <w:szCs w:val="16"/>
              </w:rPr>
            </w:pPr>
            <w:r w:rsidRPr="009C7D98">
              <w:rPr>
                <w:rFonts w:ascii="Arial" w:eastAsia="Arial" w:hAnsi="Arial" w:cs="Arial"/>
                <w:b/>
                <w:i/>
                <w:sz w:val="16"/>
                <w:szCs w:val="16"/>
              </w:rPr>
              <w:t>Value</w:t>
            </w:r>
          </w:p>
        </w:tc>
      </w:tr>
      <w:tr w:rsidR="005D6E55" w:rsidRPr="009C7D98" w14:paraId="0F948564" w14:textId="77777777" w:rsidTr="00386840">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rPr>
          <w:gridAfter w:val="1"/>
          <w:wAfter w:w="8" w:type="dxa"/>
        </w:trPr>
        <w:tc>
          <w:tcPr>
            <w:tcW w:w="2670" w:type="dxa"/>
            <w:gridSpan w:val="2"/>
            <w:shd w:val="clear" w:color="auto" w:fill="auto"/>
          </w:tcPr>
          <w:p w14:paraId="215A6F82" w14:textId="77777777" w:rsidR="005D6E55" w:rsidRPr="009C7D98" w:rsidRDefault="005D6E55" w:rsidP="003C0428">
            <w:pPr>
              <w:spacing w:after="0" w:line="240" w:lineRule="auto"/>
              <w:rPr>
                <w:rFonts w:ascii="Arial" w:eastAsia="Arial" w:hAnsi="Arial" w:cs="Arial"/>
                <w:sz w:val="16"/>
                <w:szCs w:val="16"/>
              </w:rPr>
            </w:pPr>
            <w:r w:rsidRPr="009C7D98">
              <w:rPr>
                <w:rFonts w:ascii="Arial" w:eastAsia="Arial" w:hAnsi="Arial" w:cs="Arial"/>
                <w:sz w:val="16"/>
                <w:szCs w:val="16"/>
              </w:rPr>
              <w:t>Grammars</w:t>
            </w:r>
          </w:p>
        </w:tc>
        <w:tc>
          <w:tcPr>
            <w:tcW w:w="5940" w:type="dxa"/>
            <w:gridSpan w:val="2"/>
            <w:shd w:val="clear" w:color="auto" w:fill="auto"/>
          </w:tcPr>
          <w:p w14:paraId="257493E9" w14:textId="3D2A7B4C" w:rsidR="005D6E55" w:rsidRDefault="005D6E55" w:rsidP="003C0428">
            <w:pPr>
              <w:spacing w:after="0" w:line="240" w:lineRule="auto"/>
              <w:rPr>
                <w:rFonts w:ascii="Arial" w:eastAsia="Arial" w:hAnsi="Arial" w:cs="Arial"/>
                <w:sz w:val="16"/>
                <w:szCs w:val="16"/>
              </w:rPr>
            </w:pPr>
            <w:r>
              <w:rPr>
                <w:rFonts w:ascii="Arial" w:eastAsia="Arial" w:hAnsi="Arial" w:cs="Arial"/>
                <w:sz w:val="16"/>
                <w:szCs w:val="16"/>
              </w:rPr>
              <w:t>02</w:t>
            </w:r>
            <w:r w:rsidR="00956894">
              <w:rPr>
                <w:rFonts w:ascii="Arial" w:eastAsia="Arial" w:hAnsi="Arial" w:cs="Arial"/>
                <w:sz w:val="16"/>
                <w:szCs w:val="16"/>
              </w:rPr>
              <w:t>2</w:t>
            </w:r>
            <w:r>
              <w:rPr>
                <w:rFonts w:ascii="Arial" w:eastAsia="Arial" w:hAnsi="Arial" w:cs="Arial"/>
                <w:sz w:val="16"/>
                <w:szCs w:val="16"/>
              </w:rPr>
              <w:t>0_</w:t>
            </w:r>
            <w:r w:rsidR="00956894">
              <w:rPr>
                <w:rFonts w:ascii="Arial" w:eastAsia="Arial" w:hAnsi="Arial" w:cs="Arial"/>
                <w:sz w:val="16"/>
                <w:szCs w:val="16"/>
              </w:rPr>
              <w:t>Re</w:t>
            </w:r>
            <w:r w:rsidR="00E34DE4">
              <w:rPr>
                <w:rFonts w:ascii="Arial" w:eastAsia="Arial" w:hAnsi="Arial" w:cs="Arial"/>
                <w:sz w:val="16"/>
                <w:szCs w:val="16"/>
              </w:rPr>
              <w:t>tryAcctNbr</w:t>
            </w:r>
            <w:r w:rsidRPr="009C7D98">
              <w:rPr>
                <w:rFonts w:ascii="Arial" w:eastAsia="Arial" w:hAnsi="Arial" w:cs="Arial"/>
                <w:sz w:val="16"/>
                <w:szCs w:val="16"/>
              </w:rPr>
              <w:t>.grxml</w:t>
            </w:r>
          </w:p>
          <w:p w14:paraId="045B28A4" w14:textId="7B802AD8" w:rsidR="005D6E55" w:rsidRDefault="005D6E55" w:rsidP="003C0428">
            <w:pPr>
              <w:spacing w:after="0" w:line="240" w:lineRule="auto"/>
              <w:rPr>
                <w:rFonts w:ascii="Arial" w:eastAsia="Arial" w:hAnsi="Arial" w:cs="Arial"/>
                <w:sz w:val="16"/>
                <w:szCs w:val="16"/>
              </w:rPr>
            </w:pPr>
            <w:r>
              <w:rPr>
                <w:rFonts w:ascii="Arial" w:eastAsia="Arial" w:hAnsi="Arial" w:cs="Arial"/>
                <w:sz w:val="16"/>
                <w:szCs w:val="16"/>
              </w:rPr>
              <w:t>02</w:t>
            </w:r>
            <w:r w:rsidR="00956894">
              <w:rPr>
                <w:rFonts w:ascii="Arial" w:eastAsia="Arial" w:hAnsi="Arial" w:cs="Arial"/>
                <w:sz w:val="16"/>
                <w:szCs w:val="16"/>
              </w:rPr>
              <w:t>2</w:t>
            </w:r>
            <w:r>
              <w:rPr>
                <w:rFonts w:ascii="Arial" w:eastAsia="Arial" w:hAnsi="Arial" w:cs="Arial"/>
                <w:sz w:val="16"/>
                <w:szCs w:val="16"/>
              </w:rPr>
              <w:t>0_</w:t>
            </w:r>
            <w:r w:rsidR="00956894">
              <w:rPr>
                <w:rFonts w:ascii="Arial" w:eastAsia="Arial" w:hAnsi="Arial" w:cs="Arial"/>
                <w:sz w:val="16"/>
                <w:szCs w:val="16"/>
              </w:rPr>
              <w:t>Retry</w:t>
            </w:r>
            <w:r w:rsidR="00E34DE4">
              <w:rPr>
                <w:rFonts w:ascii="Arial" w:eastAsia="Arial" w:hAnsi="Arial" w:cs="Arial"/>
                <w:sz w:val="16"/>
                <w:szCs w:val="16"/>
              </w:rPr>
              <w:t>AcctNbr</w:t>
            </w:r>
            <w:r>
              <w:rPr>
                <w:rFonts w:ascii="Arial" w:eastAsia="Arial" w:hAnsi="Arial" w:cs="Arial"/>
                <w:sz w:val="16"/>
                <w:szCs w:val="16"/>
              </w:rPr>
              <w:t>_dtmf</w:t>
            </w:r>
            <w:r w:rsidRPr="009C7D98">
              <w:rPr>
                <w:rFonts w:ascii="Arial" w:eastAsia="Arial" w:hAnsi="Arial" w:cs="Arial"/>
                <w:sz w:val="16"/>
                <w:szCs w:val="16"/>
              </w:rPr>
              <w:t>.grxml</w:t>
            </w:r>
          </w:p>
          <w:p w14:paraId="3832CAA2" w14:textId="77777777" w:rsidR="005D6E55" w:rsidRPr="009C7D98" w:rsidRDefault="005D6E55" w:rsidP="003C0428">
            <w:pPr>
              <w:spacing w:after="0" w:line="240" w:lineRule="auto"/>
              <w:rPr>
                <w:rFonts w:ascii="Arial" w:eastAsia="Arial" w:hAnsi="Arial" w:cs="Arial"/>
                <w:sz w:val="16"/>
                <w:szCs w:val="16"/>
              </w:rPr>
            </w:pPr>
          </w:p>
        </w:tc>
      </w:tr>
      <w:tr w:rsidR="005D6E55" w:rsidRPr="00EA6DFA" w14:paraId="4E66817C" w14:textId="77777777" w:rsidTr="00386840">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rPr>
          <w:gridAfter w:val="1"/>
          <w:wAfter w:w="8" w:type="dxa"/>
        </w:trPr>
        <w:tc>
          <w:tcPr>
            <w:tcW w:w="2670" w:type="dxa"/>
            <w:gridSpan w:val="2"/>
            <w:tcBorders>
              <w:top w:val="single" w:sz="6" w:space="0" w:color="auto"/>
              <w:left w:val="single" w:sz="6" w:space="0" w:color="auto"/>
              <w:bottom w:val="single" w:sz="6" w:space="0" w:color="auto"/>
              <w:right w:val="single" w:sz="6" w:space="0" w:color="auto"/>
            </w:tcBorders>
            <w:shd w:val="clear" w:color="auto" w:fill="auto"/>
          </w:tcPr>
          <w:p w14:paraId="4FCE0D51" w14:textId="77777777" w:rsidR="005D6E55" w:rsidRDefault="005D6E55" w:rsidP="003C0428">
            <w:pPr>
              <w:spacing w:after="0" w:line="240" w:lineRule="auto"/>
              <w:rPr>
                <w:rFonts w:ascii="Arial" w:eastAsia="Arial" w:hAnsi="Arial" w:cs="Arial"/>
                <w:sz w:val="16"/>
                <w:szCs w:val="16"/>
              </w:rPr>
            </w:pPr>
            <w:r>
              <w:rPr>
                <w:rFonts w:ascii="Arial" w:eastAsia="Arial" w:hAnsi="Arial" w:cs="Arial"/>
                <w:sz w:val="16"/>
                <w:szCs w:val="16"/>
              </w:rPr>
              <w:t xml:space="preserve">Medium Confidence </w:t>
            </w:r>
          </w:p>
          <w:p w14:paraId="2EE1BAE9" w14:textId="77777777" w:rsidR="005D6E55" w:rsidRPr="00EA6DFA" w:rsidRDefault="005D6E55" w:rsidP="003C0428">
            <w:pPr>
              <w:spacing w:after="0" w:line="240" w:lineRule="auto"/>
              <w:rPr>
                <w:rFonts w:ascii="Arial" w:eastAsia="Arial" w:hAnsi="Arial" w:cs="Arial"/>
                <w:sz w:val="16"/>
                <w:szCs w:val="16"/>
              </w:rPr>
            </w:pPr>
            <w:r>
              <w:rPr>
                <w:rFonts w:ascii="Arial" w:eastAsia="Arial" w:hAnsi="Arial" w:cs="Arial"/>
                <w:sz w:val="16"/>
                <w:szCs w:val="16"/>
              </w:rPr>
              <w:t>(Confirm “If necessary” range)</w:t>
            </w:r>
          </w:p>
        </w:tc>
        <w:tc>
          <w:tcPr>
            <w:tcW w:w="5940" w:type="dxa"/>
            <w:gridSpan w:val="2"/>
            <w:tcBorders>
              <w:top w:val="single" w:sz="6" w:space="0" w:color="auto"/>
              <w:left w:val="single" w:sz="6" w:space="0" w:color="auto"/>
              <w:bottom w:val="single" w:sz="6" w:space="0" w:color="auto"/>
              <w:right w:val="single" w:sz="6" w:space="0" w:color="auto"/>
            </w:tcBorders>
            <w:shd w:val="clear" w:color="auto" w:fill="auto"/>
          </w:tcPr>
          <w:p w14:paraId="24CC585C" w14:textId="77777777" w:rsidR="005D6E55" w:rsidRPr="00EA6DFA" w:rsidRDefault="005D6E55" w:rsidP="003C0428">
            <w:pPr>
              <w:spacing w:after="0" w:line="240" w:lineRule="auto"/>
              <w:rPr>
                <w:rFonts w:ascii="Arial" w:eastAsia="Arial" w:hAnsi="Arial" w:cs="Arial"/>
                <w:sz w:val="16"/>
                <w:szCs w:val="16"/>
              </w:rPr>
            </w:pPr>
            <w:r>
              <w:rPr>
                <w:rFonts w:ascii="Arial" w:eastAsia="Arial" w:hAnsi="Arial" w:cs="Arial"/>
                <w:sz w:val="16"/>
                <w:szCs w:val="16"/>
              </w:rPr>
              <w:t>.40-.60</w:t>
            </w:r>
          </w:p>
        </w:tc>
      </w:tr>
    </w:tbl>
    <w:p w14:paraId="4ED0B279" w14:textId="3C9362E3" w:rsidR="00634D2A" w:rsidRDefault="00634D2A" w:rsidP="00634D2A">
      <w:pPr>
        <w:spacing w:after="0" w:line="240" w:lineRule="auto"/>
      </w:pPr>
      <w:r>
        <w:br w:type="page"/>
      </w:r>
    </w:p>
    <w:p w14:paraId="5F0524D0" w14:textId="50BE2598" w:rsidR="009B0F1E" w:rsidRDefault="009B0F1E" w:rsidP="009B0F1E">
      <w:pPr>
        <w:pStyle w:val="Heading2"/>
      </w:pPr>
      <w:bookmarkStart w:id="132" w:name="_Toc34307553"/>
      <w:bookmarkStart w:id="133" w:name="_Toc38525184"/>
      <w:r>
        <w:lastRenderedPageBreak/>
        <w:t>0</w:t>
      </w:r>
      <w:r w:rsidR="004B7133">
        <w:t>300</w:t>
      </w:r>
      <w:r>
        <w:t>_</w:t>
      </w:r>
      <w:r w:rsidR="004B7133">
        <w:t>TitleSvcsMenu</w:t>
      </w:r>
      <w:bookmarkEnd w:id="132"/>
      <w:bookmarkEnd w:id="133"/>
    </w:p>
    <w:tbl>
      <w:tblPr>
        <w:tblW w:w="945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620"/>
        <w:gridCol w:w="1890"/>
        <w:gridCol w:w="1800"/>
        <w:gridCol w:w="4140"/>
      </w:tblGrid>
      <w:tr w:rsidR="009B0F1E" w:rsidRPr="009C7D98" w14:paraId="48FBED7B" w14:textId="77777777" w:rsidTr="005412A5">
        <w:tc>
          <w:tcPr>
            <w:tcW w:w="9450" w:type="dxa"/>
            <w:gridSpan w:val="4"/>
            <w:tcBorders>
              <w:top w:val="single" w:sz="4" w:space="0" w:color="000000"/>
              <w:left w:val="single" w:sz="4" w:space="0" w:color="000000"/>
              <w:bottom w:val="single" w:sz="4" w:space="0" w:color="000000"/>
              <w:right w:val="single" w:sz="4" w:space="0" w:color="000000"/>
            </w:tcBorders>
            <w:shd w:val="clear" w:color="auto" w:fill="BFBFBF"/>
          </w:tcPr>
          <w:p w14:paraId="636230ED" w14:textId="77777777" w:rsidR="009B0F1E" w:rsidRPr="00C811AC" w:rsidRDefault="009B0F1E" w:rsidP="005412A5">
            <w:pPr>
              <w:spacing w:after="0" w:line="240" w:lineRule="auto"/>
              <w:rPr>
                <w:b/>
                <w:sz w:val="24"/>
                <w:szCs w:val="24"/>
              </w:rPr>
            </w:pPr>
            <w:r w:rsidRPr="00C811AC">
              <w:rPr>
                <w:b/>
                <w:sz w:val="24"/>
                <w:szCs w:val="24"/>
              </w:rPr>
              <w:t>Dialog Module</w:t>
            </w:r>
          </w:p>
        </w:tc>
      </w:tr>
      <w:tr w:rsidR="009B0F1E" w:rsidRPr="009C7D98" w14:paraId="3A6F9248" w14:textId="77777777" w:rsidTr="005412A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c>
          <w:tcPr>
            <w:tcW w:w="9450" w:type="dxa"/>
            <w:gridSpan w:val="4"/>
            <w:shd w:val="clear" w:color="auto" w:fill="auto"/>
          </w:tcPr>
          <w:p w14:paraId="03D26B6B" w14:textId="5D25BE7E" w:rsidR="009B0F1E" w:rsidRPr="009C7D98" w:rsidRDefault="009B0F1E" w:rsidP="009B0F1E">
            <w:pPr>
              <w:spacing w:after="0" w:line="240" w:lineRule="auto"/>
              <w:rPr>
                <w:rFonts w:ascii="Arial" w:eastAsia="Arial" w:hAnsi="Arial" w:cs="Arial"/>
                <w:b/>
                <w:i/>
                <w:sz w:val="16"/>
                <w:szCs w:val="16"/>
              </w:rPr>
            </w:pPr>
            <w:r>
              <w:rPr>
                <w:rFonts w:ascii="Arial" w:eastAsia="Arial" w:hAnsi="Arial" w:cs="Arial"/>
                <w:sz w:val="16"/>
                <w:szCs w:val="16"/>
              </w:rPr>
              <w:t>Ask caller for a menu option.</w:t>
            </w:r>
          </w:p>
        </w:tc>
      </w:tr>
      <w:tr w:rsidR="009B0F1E" w:rsidRPr="009C7D98" w14:paraId="22452DFC" w14:textId="77777777" w:rsidTr="005412A5">
        <w:tc>
          <w:tcPr>
            <w:tcW w:w="9450" w:type="dxa"/>
            <w:gridSpan w:val="4"/>
            <w:tcBorders>
              <w:top w:val="single" w:sz="4" w:space="0" w:color="000000"/>
              <w:left w:val="single" w:sz="4" w:space="0" w:color="000000"/>
              <w:bottom w:val="single" w:sz="4" w:space="0" w:color="000000"/>
              <w:right w:val="single" w:sz="4" w:space="0" w:color="000000"/>
            </w:tcBorders>
            <w:shd w:val="clear" w:color="auto" w:fill="BFBFBF"/>
          </w:tcPr>
          <w:p w14:paraId="654BA6A6" w14:textId="77777777" w:rsidR="009B0F1E" w:rsidRPr="00C811AC" w:rsidRDefault="009B0F1E" w:rsidP="005412A5">
            <w:pPr>
              <w:spacing w:after="0" w:line="240" w:lineRule="auto"/>
              <w:ind w:right="-18"/>
              <w:rPr>
                <w:b/>
                <w:sz w:val="24"/>
                <w:szCs w:val="24"/>
              </w:rPr>
            </w:pPr>
            <w:r w:rsidRPr="00C811AC">
              <w:rPr>
                <w:b/>
                <w:sz w:val="24"/>
                <w:szCs w:val="24"/>
              </w:rPr>
              <w:t>Prompts</w:t>
            </w:r>
          </w:p>
        </w:tc>
      </w:tr>
      <w:tr w:rsidR="009B0F1E" w:rsidRPr="009C7D98" w14:paraId="091FA704" w14:textId="77777777" w:rsidTr="005412A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c>
          <w:tcPr>
            <w:tcW w:w="1620" w:type="dxa"/>
            <w:shd w:val="clear" w:color="auto" w:fill="D9E2F3"/>
          </w:tcPr>
          <w:p w14:paraId="5301E3CE" w14:textId="77777777" w:rsidR="009B0F1E" w:rsidRPr="009C7D98" w:rsidRDefault="009B0F1E" w:rsidP="005412A5">
            <w:pPr>
              <w:spacing w:after="0" w:line="240" w:lineRule="auto"/>
              <w:rPr>
                <w:rFonts w:ascii="Arial" w:eastAsia="Times New Roman" w:hAnsi="Arial" w:cs="Arial"/>
                <w:sz w:val="16"/>
                <w:szCs w:val="16"/>
              </w:rPr>
            </w:pPr>
            <w:r w:rsidRPr="009C7D98">
              <w:rPr>
                <w:rFonts w:ascii="Arial" w:eastAsia="Arial" w:hAnsi="Arial" w:cs="Arial"/>
                <w:b/>
                <w:i/>
                <w:sz w:val="16"/>
                <w:szCs w:val="16"/>
              </w:rPr>
              <w:t>Type</w:t>
            </w:r>
          </w:p>
        </w:tc>
        <w:tc>
          <w:tcPr>
            <w:tcW w:w="1890" w:type="dxa"/>
            <w:shd w:val="clear" w:color="auto" w:fill="D9E2F3"/>
          </w:tcPr>
          <w:p w14:paraId="0A8D25B7" w14:textId="77777777" w:rsidR="009B0F1E" w:rsidRPr="009C7D98" w:rsidRDefault="009B0F1E" w:rsidP="005412A5">
            <w:pPr>
              <w:spacing w:after="0" w:line="240" w:lineRule="auto"/>
              <w:rPr>
                <w:rFonts w:ascii="Arial" w:eastAsia="Times New Roman" w:hAnsi="Arial" w:cs="Arial"/>
                <w:sz w:val="16"/>
                <w:szCs w:val="16"/>
              </w:rPr>
            </w:pPr>
            <w:r w:rsidRPr="009C7D98">
              <w:rPr>
                <w:rFonts w:ascii="Arial" w:eastAsia="Arial" w:hAnsi="Arial" w:cs="Arial"/>
                <w:b/>
                <w:i/>
                <w:sz w:val="16"/>
                <w:szCs w:val="16"/>
              </w:rPr>
              <w:t>Condition</w:t>
            </w:r>
          </w:p>
        </w:tc>
        <w:tc>
          <w:tcPr>
            <w:tcW w:w="1800" w:type="dxa"/>
            <w:shd w:val="clear" w:color="auto" w:fill="D9E2F3"/>
          </w:tcPr>
          <w:p w14:paraId="63EC82B8" w14:textId="77777777" w:rsidR="009B0F1E" w:rsidRPr="009C7D98" w:rsidRDefault="009B0F1E" w:rsidP="005412A5">
            <w:pPr>
              <w:spacing w:after="0" w:line="240" w:lineRule="auto"/>
              <w:rPr>
                <w:rFonts w:ascii="Arial" w:eastAsia="Times New Roman" w:hAnsi="Arial" w:cs="Arial"/>
                <w:sz w:val="16"/>
                <w:szCs w:val="16"/>
              </w:rPr>
            </w:pPr>
            <w:proofErr w:type="spellStart"/>
            <w:r w:rsidRPr="009C7D98">
              <w:rPr>
                <w:rFonts w:ascii="Arial" w:eastAsia="Arial" w:hAnsi="Arial" w:cs="Arial"/>
                <w:b/>
                <w:i/>
                <w:sz w:val="16"/>
                <w:szCs w:val="16"/>
              </w:rPr>
              <w:t>VoiceFile</w:t>
            </w:r>
            <w:proofErr w:type="spellEnd"/>
          </w:p>
        </w:tc>
        <w:tc>
          <w:tcPr>
            <w:tcW w:w="4140" w:type="dxa"/>
            <w:shd w:val="clear" w:color="auto" w:fill="D9E2F3"/>
          </w:tcPr>
          <w:p w14:paraId="035FB140" w14:textId="77777777" w:rsidR="009B0F1E" w:rsidRPr="009C7D98" w:rsidRDefault="009B0F1E" w:rsidP="005412A5">
            <w:pPr>
              <w:spacing w:after="0" w:line="240" w:lineRule="auto"/>
              <w:rPr>
                <w:rFonts w:ascii="Arial" w:eastAsia="Times New Roman" w:hAnsi="Arial" w:cs="Arial"/>
                <w:sz w:val="16"/>
                <w:szCs w:val="16"/>
              </w:rPr>
            </w:pPr>
            <w:r w:rsidRPr="009C7D98">
              <w:rPr>
                <w:rFonts w:ascii="Arial" w:eastAsia="Arial" w:hAnsi="Arial" w:cs="Arial"/>
                <w:b/>
                <w:i/>
                <w:sz w:val="16"/>
                <w:szCs w:val="16"/>
              </w:rPr>
              <w:t>Wording</w:t>
            </w:r>
          </w:p>
        </w:tc>
      </w:tr>
      <w:tr w:rsidR="00191A84" w:rsidRPr="009C7D98" w14:paraId="0EF1551E" w14:textId="77777777" w:rsidTr="005412A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c>
          <w:tcPr>
            <w:tcW w:w="1620" w:type="dxa"/>
          </w:tcPr>
          <w:p w14:paraId="1E56F1DD" w14:textId="2C6416CE" w:rsidR="00191A84" w:rsidRPr="00D07F18" w:rsidRDefault="00191A84" w:rsidP="00191A84">
            <w:pPr>
              <w:spacing w:after="0" w:line="240" w:lineRule="auto"/>
              <w:rPr>
                <w:rFonts w:ascii="Arial" w:eastAsia="Arial" w:hAnsi="Arial" w:cs="Arial"/>
                <w:sz w:val="16"/>
                <w:szCs w:val="16"/>
              </w:rPr>
            </w:pPr>
            <w:r w:rsidRPr="00D07F18">
              <w:rPr>
                <w:rFonts w:ascii="Arial" w:eastAsia="Arial" w:hAnsi="Arial" w:cs="Arial"/>
                <w:sz w:val="16"/>
                <w:szCs w:val="16"/>
              </w:rPr>
              <w:t>PROMPT-1</w:t>
            </w:r>
          </w:p>
        </w:tc>
        <w:tc>
          <w:tcPr>
            <w:tcW w:w="1890" w:type="dxa"/>
          </w:tcPr>
          <w:p w14:paraId="0889619D" w14:textId="3D24E384" w:rsidR="00191A84" w:rsidRPr="00D07F18" w:rsidRDefault="00191A84" w:rsidP="00191A84">
            <w:pPr>
              <w:spacing w:after="0" w:line="240" w:lineRule="auto"/>
              <w:rPr>
                <w:rFonts w:ascii="Arial" w:eastAsia="Arial" w:hAnsi="Arial" w:cs="Arial"/>
                <w:sz w:val="16"/>
                <w:szCs w:val="16"/>
              </w:rPr>
            </w:pPr>
            <w:r>
              <w:rPr>
                <w:rFonts w:ascii="Arial" w:hAnsi="Arial" w:cs="Arial"/>
                <w:sz w:val="16"/>
                <w:szCs w:val="16"/>
              </w:rPr>
              <w:t>--</w:t>
            </w:r>
          </w:p>
        </w:tc>
        <w:tc>
          <w:tcPr>
            <w:tcW w:w="1800" w:type="dxa"/>
          </w:tcPr>
          <w:p w14:paraId="19726B9A" w14:textId="1EA1A915" w:rsidR="00191A84" w:rsidRPr="00D07F18" w:rsidRDefault="00356492" w:rsidP="00191A84">
            <w:pPr>
              <w:rPr>
                <w:rFonts w:ascii="Arial" w:eastAsia="Times New Roman" w:hAnsi="Arial" w:cs="Arial"/>
                <w:sz w:val="16"/>
                <w:szCs w:val="16"/>
              </w:rPr>
            </w:pPr>
            <w:r>
              <w:rPr>
                <w:rFonts w:ascii="Arial" w:hAnsi="Arial" w:cs="Arial"/>
                <w:sz w:val="16"/>
                <w:szCs w:val="16"/>
              </w:rPr>
              <w:t>0</w:t>
            </w:r>
            <w:r w:rsidR="00191A84">
              <w:rPr>
                <w:rFonts w:ascii="Arial" w:hAnsi="Arial" w:cs="Arial"/>
                <w:sz w:val="16"/>
                <w:szCs w:val="16"/>
              </w:rPr>
              <w:t>300TitleSvcsMenu</w:t>
            </w:r>
            <w:r w:rsidR="00191A84" w:rsidRPr="00D07F18">
              <w:rPr>
                <w:rFonts w:ascii="Arial" w:hAnsi="Arial" w:cs="Arial"/>
                <w:sz w:val="16"/>
                <w:szCs w:val="16"/>
              </w:rPr>
              <w:t>.wav</w:t>
            </w:r>
          </w:p>
        </w:tc>
        <w:tc>
          <w:tcPr>
            <w:tcW w:w="4140" w:type="dxa"/>
          </w:tcPr>
          <w:p w14:paraId="5596A2D3" w14:textId="284B3614" w:rsidR="00191A84" w:rsidRPr="00191A84" w:rsidRDefault="007544B5" w:rsidP="00191A84">
            <w:pPr>
              <w:spacing w:after="0" w:line="240" w:lineRule="auto"/>
              <w:rPr>
                <w:rFonts w:ascii="Arial" w:eastAsia="Arial" w:hAnsi="Arial" w:cs="Arial"/>
                <w:color w:val="0070C0"/>
                <w:sz w:val="16"/>
                <w:szCs w:val="16"/>
              </w:rPr>
            </w:pPr>
            <w:ins w:id="134" w:author="Prada, Leandro (Leo) **CTR**" w:date="2020-06-08T12:42:00Z">
              <w:r w:rsidRPr="007544B5">
                <w:rPr>
                  <w:rFonts w:ascii="Arial" w:eastAsia="Arial" w:hAnsi="Arial" w:cs="Arial"/>
                  <w:color w:val="0070C0"/>
                  <w:sz w:val="16"/>
                  <w:szCs w:val="16"/>
                  <w:lang w:val="es-419"/>
                </w:rPr>
                <w:t>Puede decir "Cambios de propiedad", "Comprobar el estado", "Hacer un pago" o "Ayuda con otra cosa". ¿Qué</w:t>
              </w:r>
            </w:ins>
            <w:del w:id="135" w:author="Prada, Leandro (Leo) **CTR**" w:date="2020-06-08T12:42:00Z">
              <w:r w:rsidR="00191A84" w:rsidRPr="00355BF2" w:rsidDel="007544B5">
                <w:rPr>
                  <w:rFonts w:ascii="Arial" w:eastAsia="Arial" w:hAnsi="Arial" w:cs="Arial"/>
                  <w:color w:val="0070C0"/>
                  <w:sz w:val="16"/>
                  <w:szCs w:val="16"/>
                  <w:lang w:val="es-419"/>
                </w:rPr>
                <w:delText xml:space="preserve">Puede decir: cambio de titularidad, verificar estado, hacer un pago o necesito ayuda con otra cosa. </w:delText>
              </w:r>
              <w:r w:rsidR="00191A84" w:rsidRPr="00191A84" w:rsidDel="007544B5">
                <w:rPr>
                  <w:rFonts w:ascii="Arial" w:eastAsia="Arial" w:hAnsi="Arial" w:cs="Arial"/>
                  <w:color w:val="0070C0"/>
                  <w:sz w:val="16"/>
                  <w:szCs w:val="16"/>
                </w:rPr>
                <w:delText>¿Cuál desea?</w:delText>
              </w:r>
            </w:del>
          </w:p>
        </w:tc>
      </w:tr>
      <w:tr w:rsidR="00191A84" w:rsidRPr="007544B5" w14:paraId="08B09C7C" w14:textId="77777777" w:rsidTr="005412A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c>
          <w:tcPr>
            <w:tcW w:w="1620" w:type="dxa"/>
          </w:tcPr>
          <w:p w14:paraId="2437FC8D" w14:textId="0DC508CC" w:rsidR="00191A84" w:rsidRPr="00D07F18" w:rsidRDefault="00191A84" w:rsidP="00191A84">
            <w:pPr>
              <w:spacing w:after="0" w:line="240" w:lineRule="auto"/>
              <w:rPr>
                <w:rFonts w:ascii="Arial" w:eastAsia="Arial" w:hAnsi="Arial" w:cs="Arial"/>
                <w:sz w:val="16"/>
                <w:szCs w:val="16"/>
              </w:rPr>
            </w:pPr>
            <w:r>
              <w:rPr>
                <w:rFonts w:ascii="Arial" w:eastAsia="Arial" w:hAnsi="Arial" w:cs="Arial"/>
                <w:sz w:val="16"/>
                <w:szCs w:val="16"/>
              </w:rPr>
              <w:t>PROMPT-2</w:t>
            </w:r>
          </w:p>
        </w:tc>
        <w:tc>
          <w:tcPr>
            <w:tcW w:w="1890" w:type="dxa"/>
          </w:tcPr>
          <w:p w14:paraId="12E0862A" w14:textId="7F40C3CF" w:rsidR="00191A84" w:rsidRPr="00D07F18" w:rsidRDefault="00191A84" w:rsidP="00191A84">
            <w:pPr>
              <w:spacing w:after="0" w:line="240" w:lineRule="auto"/>
              <w:rPr>
                <w:rFonts w:ascii="Arial" w:hAnsi="Arial" w:cs="Arial"/>
                <w:sz w:val="16"/>
                <w:szCs w:val="16"/>
              </w:rPr>
            </w:pPr>
            <w:r>
              <w:rPr>
                <w:rFonts w:ascii="Arial" w:hAnsi="Arial" w:cs="Arial"/>
                <w:sz w:val="16"/>
                <w:szCs w:val="16"/>
              </w:rPr>
              <w:t>--</w:t>
            </w:r>
          </w:p>
        </w:tc>
        <w:tc>
          <w:tcPr>
            <w:tcW w:w="1800" w:type="dxa"/>
          </w:tcPr>
          <w:p w14:paraId="4A87C409" w14:textId="3231F2DC" w:rsidR="00191A84" w:rsidRPr="00D07F18" w:rsidRDefault="00191A84" w:rsidP="00191A84">
            <w:pPr>
              <w:rPr>
                <w:rFonts w:ascii="Arial" w:hAnsi="Arial" w:cs="Arial"/>
                <w:sz w:val="16"/>
                <w:szCs w:val="16"/>
              </w:rPr>
            </w:pPr>
            <w:r>
              <w:rPr>
                <w:rFonts w:ascii="Arial" w:hAnsi="Arial" w:cs="Arial"/>
                <w:sz w:val="16"/>
                <w:szCs w:val="16"/>
              </w:rPr>
              <w:t>0300TitleSvcsMenuRetry</w:t>
            </w:r>
            <w:r w:rsidRPr="00D07F18">
              <w:rPr>
                <w:rFonts w:ascii="Arial" w:hAnsi="Arial" w:cs="Arial"/>
                <w:sz w:val="16"/>
                <w:szCs w:val="16"/>
              </w:rPr>
              <w:t>.wav</w:t>
            </w:r>
          </w:p>
        </w:tc>
        <w:tc>
          <w:tcPr>
            <w:tcW w:w="4140" w:type="dxa"/>
          </w:tcPr>
          <w:p w14:paraId="557871BF" w14:textId="21818909" w:rsidR="00191A84" w:rsidRPr="00355BF2" w:rsidRDefault="007544B5" w:rsidP="00191A84">
            <w:pPr>
              <w:spacing w:after="0" w:line="240" w:lineRule="auto"/>
              <w:rPr>
                <w:rFonts w:ascii="Arial" w:eastAsia="Arial" w:hAnsi="Arial" w:cs="Arial"/>
                <w:color w:val="0070C0"/>
                <w:sz w:val="16"/>
                <w:szCs w:val="16"/>
                <w:lang w:val="es-419"/>
              </w:rPr>
            </w:pPr>
            <w:ins w:id="136" w:author="Prada, Leandro (Leo) **CTR**" w:date="2020-06-08T12:42:00Z">
              <w:r w:rsidRPr="007544B5">
                <w:rPr>
                  <w:rFonts w:ascii="Arial" w:eastAsia="Arial" w:hAnsi="Arial" w:cs="Arial"/>
                  <w:color w:val="0070C0"/>
                  <w:sz w:val="16"/>
                  <w:szCs w:val="16"/>
                  <w:lang w:val="es-419"/>
                </w:rPr>
                <w:t>Para cambios de propiedad, oprima 1. Comprobar el estado de una transferencia que ya está en proceso, 2. Hacer un pago, 3. Otra cosa, 4. Para hablar con un representante, oprima 0.</w:t>
              </w:r>
            </w:ins>
            <w:del w:id="137" w:author="Prada, Leandro (Leo) **CTR**" w:date="2020-06-08T12:42:00Z">
              <w:r w:rsidR="00191A84" w:rsidRPr="00355BF2" w:rsidDel="007544B5">
                <w:rPr>
                  <w:rFonts w:ascii="Arial" w:eastAsia="Arial" w:hAnsi="Arial" w:cs="Arial"/>
                  <w:color w:val="0070C0"/>
                  <w:sz w:val="16"/>
                  <w:szCs w:val="16"/>
                  <w:lang w:val="es-419"/>
                </w:rPr>
                <w:delText>Para cambio de titularidad, presione 1. Verificar el estado de un cambio en progreso, 2. Hacer un pago, 3. Otra cosa, 4. Para hablar con un represenante, presione 0.</w:delText>
              </w:r>
            </w:del>
          </w:p>
        </w:tc>
      </w:tr>
      <w:tr w:rsidR="005412A5" w:rsidRPr="005A14F6" w14:paraId="6AA32C03" w14:textId="77777777" w:rsidTr="005412A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c>
          <w:tcPr>
            <w:tcW w:w="1620" w:type="dxa"/>
          </w:tcPr>
          <w:p w14:paraId="4BB6D2F5" w14:textId="77777777" w:rsidR="005412A5" w:rsidRPr="005A14F6" w:rsidRDefault="005412A5" w:rsidP="005412A5">
            <w:pPr>
              <w:spacing w:after="0" w:line="240" w:lineRule="auto"/>
              <w:rPr>
                <w:rFonts w:ascii="Arial" w:eastAsia="Arial" w:hAnsi="Arial" w:cs="Arial"/>
                <w:sz w:val="16"/>
                <w:szCs w:val="16"/>
              </w:rPr>
            </w:pPr>
            <w:r>
              <w:rPr>
                <w:rFonts w:ascii="Arial" w:eastAsia="Arial" w:hAnsi="Arial" w:cs="Arial"/>
                <w:sz w:val="16"/>
                <w:szCs w:val="16"/>
              </w:rPr>
              <w:t>NoInputNoMatch</w:t>
            </w:r>
            <w:r w:rsidRPr="005A14F6">
              <w:rPr>
                <w:rFonts w:ascii="Arial" w:eastAsia="Arial" w:hAnsi="Arial" w:cs="Arial"/>
                <w:sz w:val="16"/>
                <w:szCs w:val="16"/>
              </w:rPr>
              <w:t>-1</w:t>
            </w:r>
          </w:p>
        </w:tc>
        <w:tc>
          <w:tcPr>
            <w:tcW w:w="1890" w:type="dxa"/>
          </w:tcPr>
          <w:p w14:paraId="3FC7F059" w14:textId="77777777" w:rsidR="005412A5" w:rsidRPr="005A14F6" w:rsidRDefault="005412A5" w:rsidP="005412A5">
            <w:pPr>
              <w:spacing w:after="0" w:line="240" w:lineRule="auto"/>
              <w:rPr>
                <w:rFonts w:ascii="Arial" w:eastAsia="Arial" w:hAnsi="Arial" w:cs="Arial"/>
                <w:sz w:val="16"/>
                <w:szCs w:val="16"/>
              </w:rPr>
            </w:pPr>
            <w:r w:rsidRPr="005A14F6">
              <w:rPr>
                <w:rFonts w:ascii="Arial" w:eastAsia="Arial" w:hAnsi="Arial" w:cs="Arial"/>
                <w:sz w:val="16"/>
                <w:szCs w:val="16"/>
              </w:rPr>
              <w:t>--</w:t>
            </w:r>
          </w:p>
        </w:tc>
        <w:tc>
          <w:tcPr>
            <w:tcW w:w="1800" w:type="dxa"/>
          </w:tcPr>
          <w:p w14:paraId="745C5D05" w14:textId="01E199EC" w:rsidR="005412A5" w:rsidRPr="005A14F6" w:rsidRDefault="005412A5" w:rsidP="005412A5">
            <w:pPr>
              <w:spacing w:after="0" w:line="240" w:lineRule="auto"/>
              <w:rPr>
                <w:rFonts w:ascii="Arial" w:eastAsia="Times New Roman" w:hAnsi="Arial" w:cs="Arial"/>
                <w:sz w:val="16"/>
                <w:szCs w:val="16"/>
              </w:rPr>
            </w:pPr>
            <w:proofErr w:type="spellStart"/>
            <w:r>
              <w:rPr>
                <w:rFonts w:ascii="Arial" w:eastAsia="Times New Roman" w:hAnsi="Arial" w:cs="Arial"/>
                <w:sz w:val="16"/>
                <w:szCs w:val="16"/>
              </w:rPr>
              <w:t>gl_</w:t>
            </w:r>
            <w:r w:rsidR="00F802C1">
              <w:rPr>
                <w:rFonts w:ascii="Arial" w:eastAsia="Times New Roman" w:hAnsi="Arial" w:cs="Arial"/>
                <w:sz w:val="16"/>
                <w:szCs w:val="16"/>
              </w:rPr>
              <w:t>Lo</w:t>
            </w:r>
            <w:proofErr w:type="spellEnd"/>
            <w:r w:rsidR="00F802C1">
              <w:rPr>
                <w:rFonts w:ascii="Arial" w:eastAsia="Times New Roman" w:hAnsi="Arial" w:cs="Arial"/>
                <w:sz w:val="16"/>
                <w:szCs w:val="16"/>
              </w:rPr>
              <w:t xml:space="preserve"> siento.</w:t>
            </w:r>
            <w:r>
              <w:rPr>
                <w:rFonts w:ascii="Arial" w:eastAsia="Times New Roman" w:hAnsi="Arial" w:cs="Arial"/>
                <w:sz w:val="16"/>
                <w:szCs w:val="16"/>
              </w:rPr>
              <w:t>wav</w:t>
            </w:r>
          </w:p>
        </w:tc>
        <w:tc>
          <w:tcPr>
            <w:tcW w:w="4140" w:type="dxa"/>
          </w:tcPr>
          <w:p w14:paraId="16698F17" w14:textId="4DA2D1BB" w:rsidR="005412A5" w:rsidRPr="005A14F6" w:rsidRDefault="00F802C1" w:rsidP="005412A5">
            <w:pPr>
              <w:spacing w:after="0" w:line="240" w:lineRule="auto"/>
              <w:rPr>
                <w:rFonts w:ascii="Arial" w:eastAsia="Arial" w:hAnsi="Arial" w:cs="Arial"/>
                <w:color w:val="0070C0"/>
                <w:sz w:val="16"/>
                <w:szCs w:val="16"/>
              </w:rPr>
            </w:pPr>
            <w:r>
              <w:rPr>
                <w:rFonts w:ascii="Arial" w:eastAsia="Arial" w:hAnsi="Arial" w:cs="Arial"/>
                <w:color w:val="0070C0"/>
                <w:sz w:val="16"/>
                <w:szCs w:val="16"/>
              </w:rPr>
              <w:t xml:space="preserve">Lo </w:t>
            </w:r>
            <w:proofErr w:type="spellStart"/>
            <w:r>
              <w:rPr>
                <w:rFonts w:ascii="Arial" w:eastAsia="Arial" w:hAnsi="Arial" w:cs="Arial"/>
                <w:color w:val="0070C0"/>
                <w:sz w:val="16"/>
                <w:szCs w:val="16"/>
              </w:rPr>
              <w:t>siento</w:t>
            </w:r>
            <w:proofErr w:type="spellEnd"/>
            <w:r>
              <w:rPr>
                <w:rFonts w:ascii="Arial" w:eastAsia="Arial" w:hAnsi="Arial" w:cs="Arial"/>
                <w:color w:val="0070C0"/>
                <w:sz w:val="16"/>
                <w:szCs w:val="16"/>
              </w:rPr>
              <w:t>.</w:t>
            </w:r>
          </w:p>
        </w:tc>
      </w:tr>
      <w:tr w:rsidR="00355BF2" w:rsidRPr="00565EA9" w14:paraId="389F463F" w14:textId="77777777" w:rsidTr="005412A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c>
          <w:tcPr>
            <w:tcW w:w="1620" w:type="dxa"/>
          </w:tcPr>
          <w:p w14:paraId="10DC53F2" w14:textId="77777777" w:rsidR="00355BF2" w:rsidRPr="005A14F6" w:rsidRDefault="00355BF2" w:rsidP="00355BF2">
            <w:pPr>
              <w:spacing w:after="0" w:line="240" w:lineRule="auto"/>
              <w:rPr>
                <w:rFonts w:ascii="Arial" w:eastAsia="Arial" w:hAnsi="Arial" w:cs="Arial"/>
                <w:sz w:val="16"/>
                <w:szCs w:val="16"/>
              </w:rPr>
            </w:pPr>
            <w:r>
              <w:rPr>
                <w:rFonts w:ascii="Arial" w:eastAsia="Arial" w:hAnsi="Arial" w:cs="Arial"/>
                <w:sz w:val="16"/>
                <w:szCs w:val="16"/>
              </w:rPr>
              <w:t>NoInputNoMatch-2</w:t>
            </w:r>
          </w:p>
        </w:tc>
        <w:tc>
          <w:tcPr>
            <w:tcW w:w="1890" w:type="dxa"/>
          </w:tcPr>
          <w:p w14:paraId="6F8D311F" w14:textId="77777777" w:rsidR="00355BF2" w:rsidRPr="005A14F6" w:rsidRDefault="00355BF2" w:rsidP="00355BF2">
            <w:pPr>
              <w:spacing w:after="0" w:line="240" w:lineRule="auto"/>
              <w:rPr>
                <w:rFonts w:ascii="Arial" w:eastAsia="Arial" w:hAnsi="Arial" w:cs="Arial"/>
                <w:sz w:val="16"/>
                <w:szCs w:val="16"/>
              </w:rPr>
            </w:pPr>
            <w:r>
              <w:rPr>
                <w:rFonts w:ascii="Arial" w:eastAsia="Arial" w:hAnsi="Arial" w:cs="Arial"/>
                <w:sz w:val="16"/>
                <w:szCs w:val="16"/>
              </w:rPr>
              <w:t>--</w:t>
            </w:r>
          </w:p>
        </w:tc>
        <w:tc>
          <w:tcPr>
            <w:tcW w:w="1800" w:type="dxa"/>
          </w:tcPr>
          <w:p w14:paraId="16A253AC" w14:textId="46EF093D" w:rsidR="00355BF2" w:rsidRPr="005A14F6" w:rsidRDefault="00355BF2" w:rsidP="00355BF2">
            <w:pPr>
              <w:spacing w:after="0" w:line="240" w:lineRule="auto"/>
              <w:rPr>
                <w:rFonts w:ascii="Arial" w:eastAsia="Arial" w:hAnsi="Arial" w:cs="Arial"/>
                <w:sz w:val="16"/>
                <w:szCs w:val="16"/>
              </w:rPr>
            </w:pPr>
            <w:r>
              <w:rPr>
                <w:rFonts w:ascii="Arial" w:eastAsia="Times New Roman" w:hAnsi="Arial" w:cs="Arial"/>
                <w:sz w:val="16"/>
                <w:szCs w:val="16"/>
              </w:rPr>
              <w:t>gl_sorrytrouble.wav</w:t>
            </w:r>
          </w:p>
        </w:tc>
        <w:tc>
          <w:tcPr>
            <w:tcW w:w="4140" w:type="dxa"/>
          </w:tcPr>
          <w:p w14:paraId="6C70A60E" w14:textId="48128149" w:rsidR="00355BF2" w:rsidRPr="00355BF2" w:rsidRDefault="00355BF2" w:rsidP="00355BF2">
            <w:pPr>
              <w:spacing w:after="0" w:line="240" w:lineRule="auto"/>
              <w:rPr>
                <w:rFonts w:ascii="Arial" w:eastAsia="Arial" w:hAnsi="Arial" w:cs="Arial"/>
                <w:color w:val="0070C0"/>
                <w:sz w:val="16"/>
                <w:szCs w:val="16"/>
                <w:lang w:val="es-419"/>
              </w:rPr>
            </w:pPr>
            <w:del w:id="138" w:author="Prada, Leandro (Leo) **CTR**" w:date="2020-06-08T10:59:00Z">
              <w:r w:rsidRPr="00F802C1" w:rsidDel="00565EA9">
                <w:rPr>
                  <w:rFonts w:ascii="Arial" w:eastAsia="Times New Roman" w:hAnsi="Arial" w:cs="Arial"/>
                  <w:color w:val="0070C0"/>
                  <w:sz w:val="16"/>
                  <w:szCs w:val="16"/>
                  <w:lang w:val="es-419"/>
                </w:rPr>
                <w:delText>Lo siento, estamos teniendo problemas.</w:delText>
              </w:r>
            </w:del>
            <w:ins w:id="139" w:author="Prada, Leandro (Leo) **CTR**" w:date="2020-06-08T10:59:00Z">
              <w:r w:rsidR="00565EA9">
                <w:rPr>
                  <w:rFonts w:ascii="Arial" w:eastAsia="Times New Roman" w:hAnsi="Arial" w:cs="Arial"/>
                  <w:color w:val="0070C0"/>
                  <w:sz w:val="16"/>
                  <w:szCs w:val="16"/>
                  <w:lang w:val="es-419"/>
                </w:rPr>
                <w:t>Lo siento, tengo problemas.</w:t>
              </w:r>
            </w:ins>
          </w:p>
        </w:tc>
      </w:tr>
      <w:tr w:rsidR="00355BF2" w:rsidRPr="009C7D98" w14:paraId="052D9DF0" w14:textId="77777777" w:rsidTr="005412A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c>
          <w:tcPr>
            <w:tcW w:w="9450" w:type="dxa"/>
            <w:gridSpan w:val="4"/>
            <w:shd w:val="clear" w:color="auto" w:fill="DDDDDD"/>
          </w:tcPr>
          <w:p w14:paraId="5156ACBD" w14:textId="77777777" w:rsidR="00355BF2" w:rsidRPr="009C7D98" w:rsidRDefault="00355BF2" w:rsidP="00355BF2">
            <w:pPr>
              <w:spacing w:after="0" w:line="240" w:lineRule="auto"/>
              <w:rPr>
                <w:rFonts w:ascii="Arial" w:eastAsia="Arial" w:hAnsi="Arial" w:cs="Arial"/>
                <w:b/>
                <w:i/>
                <w:sz w:val="16"/>
                <w:szCs w:val="16"/>
              </w:rPr>
            </w:pPr>
            <w:r w:rsidRPr="009C7D98">
              <w:rPr>
                <w:rFonts w:ascii="Arial" w:eastAsia="Arial" w:hAnsi="Arial" w:cs="Arial"/>
                <w:b/>
                <w:i/>
                <w:sz w:val="16"/>
                <w:szCs w:val="16"/>
              </w:rPr>
              <w:t>Responses &amp; Confirmation Prompts</w:t>
            </w:r>
            <w:r>
              <w:rPr>
                <w:rFonts w:ascii="Arial" w:eastAsia="Arial" w:hAnsi="Arial" w:cs="Arial"/>
                <w:b/>
                <w:i/>
                <w:sz w:val="16"/>
                <w:szCs w:val="16"/>
              </w:rPr>
              <w:t xml:space="preserve"> (</w:t>
            </w:r>
            <w:hyperlink w:anchor="_Global_Confirmation_(the" w:history="1">
              <w:r w:rsidRPr="00C5488F">
                <w:rPr>
                  <w:rStyle w:val="Hyperlink"/>
                  <w:rFonts w:ascii="Arial" w:eastAsia="Arial" w:hAnsi="Arial" w:cs="Arial"/>
                  <w:b/>
                  <w:i/>
                  <w:sz w:val="16"/>
                  <w:szCs w:val="16"/>
                </w:rPr>
                <w:t>See Global Confirms</w:t>
              </w:r>
            </w:hyperlink>
            <w:r>
              <w:rPr>
                <w:rFonts w:ascii="Arial" w:eastAsia="Arial" w:hAnsi="Arial" w:cs="Arial"/>
                <w:b/>
                <w:i/>
                <w:sz w:val="16"/>
                <w:szCs w:val="16"/>
              </w:rPr>
              <w:t>)</w:t>
            </w:r>
          </w:p>
        </w:tc>
      </w:tr>
      <w:tr w:rsidR="00355BF2" w:rsidRPr="009C7D98" w14:paraId="0642A6F9" w14:textId="77777777" w:rsidTr="005412A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c>
          <w:tcPr>
            <w:tcW w:w="1620" w:type="dxa"/>
            <w:shd w:val="clear" w:color="auto" w:fill="D9E2F3"/>
          </w:tcPr>
          <w:p w14:paraId="4210BA68" w14:textId="77777777" w:rsidR="00355BF2" w:rsidRPr="009C7D98" w:rsidRDefault="00355BF2" w:rsidP="00355BF2">
            <w:pPr>
              <w:spacing w:after="0" w:line="240" w:lineRule="auto"/>
              <w:rPr>
                <w:rFonts w:ascii="Arial" w:eastAsia="Arial" w:hAnsi="Arial" w:cs="Arial"/>
                <w:b/>
                <w:i/>
                <w:sz w:val="16"/>
                <w:szCs w:val="16"/>
              </w:rPr>
            </w:pPr>
            <w:r w:rsidRPr="009C7D98">
              <w:rPr>
                <w:rFonts w:ascii="Arial" w:eastAsia="Arial" w:hAnsi="Arial" w:cs="Arial"/>
                <w:b/>
                <w:i/>
                <w:sz w:val="16"/>
                <w:szCs w:val="16"/>
              </w:rPr>
              <w:t>&lt;Response&gt;</w:t>
            </w:r>
          </w:p>
          <w:p w14:paraId="16CC06CB" w14:textId="77777777" w:rsidR="00355BF2" w:rsidRPr="009C7D98" w:rsidRDefault="00355BF2" w:rsidP="00355BF2">
            <w:pPr>
              <w:spacing w:after="0" w:line="240" w:lineRule="auto"/>
              <w:rPr>
                <w:rFonts w:ascii="Arial" w:eastAsia="Times New Roman" w:hAnsi="Arial" w:cs="Arial"/>
                <w:sz w:val="16"/>
                <w:szCs w:val="16"/>
              </w:rPr>
            </w:pPr>
            <w:r w:rsidRPr="009C7D98">
              <w:rPr>
                <w:rFonts w:ascii="Arial" w:eastAsia="Arial" w:hAnsi="Arial" w:cs="Arial"/>
                <w:b/>
                <w:i/>
                <w:sz w:val="16"/>
                <w:szCs w:val="16"/>
              </w:rPr>
              <w:t>Samples</w:t>
            </w:r>
          </w:p>
        </w:tc>
        <w:tc>
          <w:tcPr>
            <w:tcW w:w="1890" w:type="dxa"/>
            <w:shd w:val="clear" w:color="auto" w:fill="D9E2F3"/>
          </w:tcPr>
          <w:p w14:paraId="2C2D5983" w14:textId="77777777" w:rsidR="00355BF2" w:rsidRPr="009C7D98" w:rsidRDefault="00355BF2" w:rsidP="00355BF2">
            <w:pPr>
              <w:spacing w:after="0" w:line="240" w:lineRule="auto"/>
              <w:rPr>
                <w:rFonts w:ascii="Arial" w:eastAsia="Times New Roman" w:hAnsi="Arial" w:cs="Arial"/>
                <w:sz w:val="16"/>
                <w:szCs w:val="16"/>
              </w:rPr>
            </w:pPr>
            <w:r w:rsidRPr="009C7D98">
              <w:rPr>
                <w:rFonts w:ascii="Arial" w:eastAsia="Arial" w:hAnsi="Arial" w:cs="Arial"/>
                <w:b/>
                <w:i/>
                <w:sz w:val="16"/>
                <w:szCs w:val="16"/>
              </w:rPr>
              <w:t>Confirm</w:t>
            </w:r>
          </w:p>
        </w:tc>
        <w:tc>
          <w:tcPr>
            <w:tcW w:w="1800" w:type="dxa"/>
            <w:shd w:val="clear" w:color="auto" w:fill="D9E2F3"/>
          </w:tcPr>
          <w:p w14:paraId="62CFC02B" w14:textId="77777777" w:rsidR="00355BF2" w:rsidRPr="009C7D98" w:rsidRDefault="00355BF2" w:rsidP="00355BF2">
            <w:pPr>
              <w:spacing w:after="0" w:line="240" w:lineRule="auto"/>
              <w:rPr>
                <w:rFonts w:ascii="Arial" w:eastAsia="Times New Roman" w:hAnsi="Arial" w:cs="Arial"/>
                <w:sz w:val="16"/>
                <w:szCs w:val="16"/>
              </w:rPr>
            </w:pPr>
            <w:proofErr w:type="spellStart"/>
            <w:r w:rsidRPr="009C7D98">
              <w:rPr>
                <w:rFonts w:ascii="Arial" w:eastAsia="Arial" w:hAnsi="Arial" w:cs="Arial"/>
                <w:b/>
                <w:i/>
                <w:sz w:val="16"/>
                <w:szCs w:val="16"/>
              </w:rPr>
              <w:t>VoiceFile</w:t>
            </w:r>
            <w:proofErr w:type="spellEnd"/>
          </w:p>
        </w:tc>
        <w:tc>
          <w:tcPr>
            <w:tcW w:w="4140" w:type="dxa"/>
            <w:shd w:val="clear" w:color="auto" w:fill="D9E2F3"/>
          </w:tcPr>
          <w:p w14:paraId="570C19B2" w14:textId="77777777" w:rsidR="00355BF2" w:rsidRPr="009C7D98" w:rsidRDefault="00355BF2" w:rsidP="00355BF2">
            <w:pPr>
              <w:spacing w:after="0" w:line="240" w:lineRule="auto"/>
              <w:rPr>
                <w:rFonts w:ascii="Arial" w:eastAsia="Times New Roman" w:hAnsi="Arial" w:cs="Arial"/>
                <w:sz w:val="16"/>
                <w:szCs w:val="16"/>
              </w:rPr>
            </w:pPr>
            <w:r w:rsidRPr="009C7D98">
              <w:rPr>
                <w:rFonts w:ascii="Arial" w:eastAsia="Arial" w:hAnsi="Arial" w:cs="Arial"/>
                <w:b/>
                <w:i/>
                <w:sz w:val="16"/>
                <w:szCs w:val="16"/>
              </w:rPr>
              <w:t>Wording</w:t>
            </w:r>
          </w:p>
        </w:tc>
      </w:tr>
      <w:tr w:rsidR="00356492" w:rsidRPr="009C7D98" w14:paraId="293DD507" w14:textId="77777777" w:rsidTr="005412A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c>
          <w:tcPr>
            <w:tcW w:w="1620" w:type="dxa"/>
            <w:tcBorders>
              <w:top w:val="single" w:sz="6" w:space="0" w:color="auto"/>
              <w:left w:val="single" w:sz="6" w:space="0" w:color="auto"/>
              <w:bottom w:val="single" w:sz="6" w:space="0" w:color="auto"/>
              <w:right w:val="single" w:sz="6" w:space="0" w:color="auto"/>
            </w:tcBorders>
            <w:shd w:val="clear" w:color="auto" w:fill="auto"/>
          </w:tcPr>
          <w:p w14:paraId="050C17F0" w14:textId="686652C3" w:rsidR="00356492" w:rsidRDefault="00356492" w:rsidP="00356492">
            <w:pPr>
              <w:spacing w:after="0" w:line="240" w:lineRule="auto"/>
              <w:rPr>
                <w:ins w:id="140" w:author="Prada, Leandro (Leo) **CTR**" w:date="2020-06-08T12:42:00Z"/>
                <w:rFonts w:ascii="Arial" w:hAnsi="Arial" w:cs="Arial"/>
                <w:sz w:val="16"/>
                <w:szCs w:val="16"/>
                <w:lang w:val="es-419"/>
              </w:rPr>
            </w:pPr>
            <w:r w:rsidRPr="00355BF2">
              <w:rPr>
                <w:rFonts w:ascii="Arial" w:hAnsi="Arial" w:cs="Arial"/>
                <w:sz w:val="16"/>
                <w:szCs w:val="16"/>
                <w:lang w:val="es-419"/>
              </w:rPr>
              <w:t>&lt;</w:t>
            </w:r>
            <w:proofErr w:type="spellStart"/>
            <w:r w:rsidRPr="00355BF2">
              <w:rPr>
                <w:rFonts w:ascii="Arial" w:hAnsi="Arial" w:cs="Arial"/>
                <w:sz w:val="16"/>
                <w:szCs w:val="16"/>
                <w:lang w:val="es-419"/>
              </w:rPr>
              <w:t>ownership</w:t>
            </w:r>
            <w:proofErr w:type="spellEnd"/>
            <w:r w:rsidRPr="00355BF2">
              <w:rPr>
                <w:rFonts w:ascii="Arial" w:hAnsi="Arial" w:cs="Arial"/>
                <w:sz w:val="16"/>
                <w:szCs w:val="16"/>
                <w:lang w:val="es-419"/>
              </w:rPr>
              <w:t>&gt;</w:t>
            </w:r>
            <w:r w:rsidRPr="00355BF2">
              <w:rPr>
                <w:rFonts w:ascii="Arial" w:hAnsi="Arial" w:cs="Arial"/>
                <w:sz w:val="16"/>
                <w:szCs w:val="16"/>
                <w:lang w:val="es-419"/>
              </w:rPr>
              <w:br/>
              <w:t>Cambio</w:t>
            </w:r>
            <w:r>
              <w:rPr>
                <w:rFonts w:ascii="Arial" w:hAnsi="Arial" w:cs="Arial"/>
                <w:sz w:val="16"/>
                <w:szCs w:val="16"/>
                <w:lang w:val="es-419"/>
              </w:rPr>
              <w:t>(s)</w:t>
            </w:r>
            <w:r w:rsidRPr="00355BF2">
              <w:rPr>
                <w:rFonts w:ascii="Arial" w:hAnsi="Arial" w:cs="Arial"/>
                <w:sz w:val="16"/>
                <w:szCs w:val="16"/>
                <w:lang w:val="es-419"/>
              </w:rPr>
              <w:t xml:space="preserve"> de titularidad,</w:t>
            </w:r>
            <w:r w:rsidRPr="00355BF2">
              <w:rPr>
                <w:rFonts w:ascii="Arial" w:hAnsi="Arial" w:cs="Arial"/>
                <w:sz w:val="16"/>
                <w:szCs w:val="16"/>
                <w:lang w:val="es-419"/>
              </w:rPr>
              <w:br/>
              <w:t>Cambio</w:t>
            </w:r>
            <w:r>
              <w:rPr>
                <w:rFonts w:ascii="Arial" w:hAnsi="Arial" w:cs="Arial"/>
                <w:sz w:val="16"/>
                <w:szCs w:val="16"/>
                <w:lang w:val="es-419"/>
              </w:rPr>
              <w:t>(s)</w:t>
            </w:r>
            <w:r w:rsidRPr="00355BF2">
              <w:rPr>
                <w:rFonts w:ascii="Arial" w:hAnsi="Arial" w:cs="Arial"/>
                <w:sz w:val="16"/>
                <w:szCs w:val="16"/>
                <w:lang w:val="es-419"/>
              </w:rPr>
              <w:t>,</w:t>
            </w:r>
            <w:r w:rsidRPr="00355BF2">
              <w:rPr>
                <w:rFonts w:ascii="Arial" w:hAnsi="Arial" w:cs="Arial"/>
                <w:sz w:val="16"/>
                <w:szCs w:val="16"/>
                <w:lang w:val="es-419"/>
              </w:rPr>
              <w:br/>
              <w:t>Titularidad</w:t>
            </w:r>
          </w:p>
          <w:p w14:paraId="3881F734" w14:textId="1DF165AA" w:rsidR="007544B5" w:rsidRPr="007544B5" w:rsidRDefault="007544B5" w:rsidP="00356492">
            <w:pPr>
              <w:spacing w:after="0" w:line="240" w:lineRule="auto"/>
              <w:rPr>
                <w:ins w:id="141" w:author="Prada, Leandro (Leo) **CTR**" w:date="2020-06-08T12:42:00Z"/>
                <w:rFonts w:ascii="Arial" w:hAnsi="Arial" w:cs="Arial"/>
                <w:color w:val="00B050"/>
                <w:sz w:val="16"/>
                <w:szCs w:val="16"/>
                <w:lang w:val="es-419"/>
                <w:rPrChange w:id="142" w:author="Prada, Leandro (Leo) **CTR**" w:date="2020-06-08T12:42:00Z">
                  <w:rPr>
                    <w:ins w:id="143" w:author="Prada, Leandro (Leo) **CTR**" w:date="2020-06-08T12:42:00Z"/>
                    <w:rFonts w:ascii="Arial" w:hAnsi="Arial" w:cs="Arial"/>
                    <w:sz w:val="16"/>
                    <w:szCs w:val="16"/>
                    <w:lang w:val="es-419"/>
                  </w:rPr>
                </w:rPrChange>
              </w:rPr>
            </w:pPr>
            <w:ins w:id="144" w:author="Prada, Leandro (Leo) **CTR**" w:date="2020-06-08T12:42:00Z">
              <w:r w:rsidRPr="007544B5">
                <w:rPr>
                  <w:rFonts w:ascii="Arial" w:hAnsi="Arial" w:cs="Arial"/>
                  <w:color w:val="00B050"/>
                  <w:sz w:val="16"/>
                  <w:szCs w:val="16"/>
                  <w:lang w:val="es-419"/>
                  <w:rPrChange w:id="145" w:author="Prada, Leandro (Leo) **CTR**" w:date="2020-06-08T12:42:00Z">
                    <w:rPr>
                      <w:rFonts w:ascii="Arial" w:hAnsi="Arial" w:cs="Arial"/>
                      <w:sz w:val="16"/>
                      <w:szCs w:val="16"/>
                      <w:lang w:val="es-419"/>
                    </w:rPr>
                  </w:rPrChange>
                </w:rPr>
                <w:t>Cambio(s) de propiedad</w:t>
              </w:r>
            </w:ins>
          </w:p>
          <w:p w14:paraId="50D5F16A" w14:textId="02265B93" w:rsidR="007544B5" w:rsidRPr="007544B5" w:rsidRDefault="007544B5" w:rsidP="00356492">
            <w:pPr>
              <w:spacing w:after="0" w:line="240" w:lineRule="auto"/>
              <w:rPr>
                <w:rFonts w:ascii="Arial" w:hAnsi="Arial" w:cs="Arial"/>
                <w:color w:val="00B050"/>
                <w:sz w:val="16"/>
                <w:szCs w:val="16"/>
                <w:lang w:val="es-419"/>
                <w:rPrChange w:id="146" w:author="Prada, Leandro (Leo) **CTR**" w:date="2020-06-08T12:42:00Z">
                  <w:rPr>
                    <w:rFonts w:ascii="Arial" w:hAnsi="Arial" w:cs="Arial"/>
                    <w:sz w:val="16"/>
                    <w:szCs w:val="16"/>
                    <w:lang w:val="es-419"/>
                  </w:rPr>
                </w:rPrChange>
              </w:rPr>
            </w:pPr>
            <w:ins w:id="147" w:author="Prada, Leandro (Leo) **CTR**" w:date="2020-06-08T12:42:00Z">
              <w:r w:rsidRPr="007544B5">
                <w:rPr>
                  <w:rFonts w:ascii="Arial" w:hAnsi="Arial" w:cs="Arial"/>
                  <w:color w:val="00B050"/>
                  <w:sz w:val="16"/>
                  <w:szCs w:val="16"/>
                  <w:lang w:val="es-419"/>
                  <w:rPrChange w:id="148" w:author="Prada, Leandro (Leo) **CTR**" w:date="2020-06-08T12:42:00Z">
                    <w:rPr>
                      <w:rFonts w:ascii="Arial" w:hAnsi="Arial" w:cs="Arial"/>
                      <w:sz w:val="16"/>
                      <w:szCs w:val="16"/>
                      <w:lang w:val="es-419"/>
                    </w:rPr>
                  </w:rPrChange>
                </w:rPr>
                <w:t>Propiedad</w:t>
              </w:r>
            </w:ins>
          </w:p>
          <w:p w14:paraId="0B1B07BD" w14:textId="55EA4482" w:rsidR="00356492" w:rsidRPr="00191A84" w:rsidRDefault="00356492" w:rsidP="00356492">
            <w:pPr>
              <w:spacing w:after="0" w:line="240" w:lineRule="auto"/>
              <w:rPr>
                <w:rFonts w:ascii="Arial" w:hAnsi="Arial" w:cs="Arial"/>
                <w:sz w:val="16"/>
                <w:szCs w:val="16"/>
                <w:lang w:val="es-419"/>
              </w:rPr>
            </w:pPr>
          </w:p>
        </w:tc>
        <w:tc>
          <w:tcPr>
            <w:tcW w:w="1890" w:type="dxa"/>
            <w:tcBorders>
              <w:top w:val="single" w:sz="6" w:space="0" w:color="auto"/>
              <w:left w:val="single" w:sz="6" w:space="0" w:color="auto"/>
              <w:bottom w:val="single" w:sz="6" w:space="0" w:color="auto"/>
              <w:right w:val="single" w:sz="6" w:space="0" w:color="auto"/>
            </w:tcBorders>
            <w:shd w:val="clear" w:color="auto" w:fill="auto"/>
          </w:tcPr>
          <w:p w14:paraId="27048F90" w14:textId="365405B4" w:rsidR="00356492" w:rsidRPr="00D07F18" w:rsidRDefault="00356492" w:rsidP="00356492">
            <w:pPr>
              <w:spacing w:after="0" w:line="240" w:lineRule="auto"/>
              <w:rPr>
                <w:rFonts w:ascii="Arial" w:eastAsia="Arial" w:hAnsi="Arial" w:cs="Arial"/>
                <w:sz w:val="16"/>
                <w:szCs w:val="16"/>
              </w:rPr>
            </w:pPr>
            <w:r>
              <w:rPr>
                <w:rFonts w:ascii="Arial" w:eastAsia="Arial" w:hAnsi="Arial" w:cs="Arial"/>
                <w:sz w:val="16"/>
                <w:szCs w:val="16"/>
              </w:rPr>
              <w:t>Never</w:t>
            </w:r>
          </w:p>
        </w:tc>
        <w:tc>
          <w:tcPr>
            <w:tcW w:w="1800" w:type="dxa"/>
            <w:tcBorders>
              <w:top w:val="single" w:sz="6" w:space="0" w:color="auto"/>
              <w:left w:val="single" w:sz="6" w:space="0" w:color="auto"/>
              <w:bottom w:val="single" w:sz="6" w:space="0" w:color="auto"/>
              <w:right w:val="single" w:sz="6" w:space="0" w:color="auto"/>
            </w:tcBorders>
            <w:shd w:val="clear" w:color="auto" w:fill="auto"/>
          </w:tcPr>
          <w:p w14:paraId="7504601A" w14:textId="222602AB" w:rsidR="00356492" w:rsidRPr="00D07F18" w:rsidRDefault="00356492" w:rsidP="00356492">
            <w:pPr>
              <w:spacing w:after="0" w:line="240" w:lineRule="auto"/>
              <w:rPr>
                <w:rFonts w:ascii="Arial" w:eastAsia="Arial" w:hAnsi="Arial" w:cs="Arial"/>
                <w:sz w:val="16"/>
                <w:szCs w:val="16"/>
              </w:rPr>
            </w:pPr>
          </w:p>
        </w:tc>
        <w:tc>
          <w:tcPr>
            <w:tcW w:w="4140" w:type="dxa"/>
            <w:tcBorders>
              <w:top w:val="single" w:sz="6" w:space="0" w:color="auto"/>
              <w:left w:val="single" w:sz="6" w:space="0" w:color="auto"/>
              <w:bottom w:val="single" w:sz="6" w:space="0" w:color="auto"/>
              <w:right w:val="single" w:sz="6" w:space="0" w:color="auto"/>
            </w:tcBorders>
            <w:shd w:val="clear" w:color="auto" w:fill="auto"/>
          </w:tcPr>
          <w:p w14:paraId="43E7A8A7" w14:textId="77777777" w:rsidR="00356492" w:rsidRPr="00D07F18" w:rsidRDefault="00356492" w:rsidP="00356492">
            <w:pPr>
              <w:rPr>
                <w:rFonts w:ascii="Arial" w:hAnsi="Arial" w:cs="Arial"/>
                <w:sz w:val="16"/>
                <w:szCs w:val="16"/>
              </w:rPr>
            </w:pPr>
          </w:p>
        </w:tc>
      </w:tr>
      <w:tr w:rsidR="00356492" w:rsidRPr="009C7D98" w14:paraId="7FD900F3" w14:textId="77777777" w:rsidTr="005412A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c>
          <w:tcPr>
            <w:tcW w:w="1620" w:type="dxa"/>
            <w:tcBorders>
              <w:top w:val="single" w:sz="6" w:space="0" w:color="auto"/>
              <w:left w:val="single" w:sz="6" w:space="0" w:color="auto"/>
              <w:bottom w:val="single" w:sz="6" w:space="0" w:color="auto"/>
              <w:right w:val="single" w:sz="6" w:space="0" w:color="auto"/>
            </w:tcBorders>
            <w:shd w:val="clear" w:color="auto" w:fill="auto"/>
          </w:tcPr>
          <w:p w14:paraId="5335C84C" w14:textId="0172F351" w:rsidR="00356492" w:rsidRDefault="00356492" w:rsidP="00356492">
            <w:pPr>
              <w:spacing w:after="0" w:line="240" w:lineRule="auto"/>
              <w:rPr>
                <w:ins w:id="149" w:author="Prada, Leandro (Leo) **CTR**" w:date="2020-06-08T12:42:00Z"/>
                <w:rFonts w:ascii="Arial" w:hAnsi="Arial" w:cs="Arial"/>
                <w:sz w:val="16"/>
                <w:szCs w:val="16"/>
                <w:lang w:val="es-419"/>
              </w:rPr>
            </w:pPr>
            <w:r w:rsidRPr="00355BF2">
              <w:rPr>
                <w:rFonts w:ascii="Arial" w:hAnsi="Arial" w:cs="Arial"/>
                <w:sz w:val="16"/>
                <w:szCs w:val="16"/>
                <w:lang w:val="es-419"/>
              </w:rPr>
              <w:t>&lt;</w:t>
            </w:r>
            <w:proofErr w:type="gramStart"/>
            <w:r w:rsidRPr="00355BF2">
              <w:rPr>
                <w:rFonts w:ascii="Arial" w:hAnsi="Arial" w:cs="Arial"/>
                <w:sz w:val="16"/>
                <w:szCs w:val="16"/>
                <w:lang w:val="es-419"/>
              </w:rPr>
              <w:t>status</w:t>
            </w:r>
            <w:proofErr w:type="gramEnd"/>
            <w:r w:rsidRPr="00355BF2">
              <w:rPr>
                <w:rFonts w:ascii="Arial" w:hAnsi="Arial" w:cs="Arial"/>
                <w:sz w:val="16"/>
                <w:szCs w:val="16"/>
                <w:lang w:val="es-419"/>
              </w:rPr>
              <w:t>&gt;</w:t>
            </w:r>
            <w:r w:rsidRPr="00355BF2">
              <w:rPr>
                <w:rFonts w:ascii="Arial" w:hAnsi="Arial" w:cs="Arial"/>
                <w:sz w:val="16"/>
                <w:szCs w:val="16"/>
                <w:lang w:val="es-419"/>
              </w:rPr>
              <w:br/>
              <w:t>Verificar estado,</w:t>
            </w:r>
            <w:r w:rsidRPr="00355BF2">
              <w:rPr>
                <w:rFonts w:ascii="Arial" w:hAnsi="Arial" w:cs="Arial"/>
                <w:sz w:val="16"/>
                <w:szCs w:val="16"/>
                <w:lang w:val="es-419"/>
              </w:rPr>
              <w:br/>
              <w:t>Estado de cuenta,</w:t>
            </w:r>
            <w:r w:rsidRPr="00355BF2">
              <w:rPr>
                <w:rFonts w:ascii="Arial" w:hAnsi="Arial" w:cs="Arial"/>
                <w:sz w:val="16"/>
                <w:szCs w:val="16"/>
                <w:lang w:val="es-419"/>
              </w:rPr>
              <w:br/>
              <w:t>Estado</w:t>
            </w:r>
          </w:p>
          <w:p w14:paraId="31ED241F" w14:textId="17AFCCCA" w:rsidR="007544B5" w:rsidRPr="007544B5" w:rsidRDefault="007544B5" w:rsidP="00356492">
            <w:pPr>
              <w:spacing w:after="0" w:line="240" w:lineRule="auto"/>
              <w:rPr>
                <w:rFonts w:ascii="Arial" w:hAnsi="Arial" w:cs="Arial"/>
                <w:color w:val="00B050"/>
                <w:sz w:val="16"/>
                <w:szCs w:val="16"/>
                <w:lang w:val="es-419"/>
                <w:rPrChange w:id="150" w:author="Prada, Leandro (Leo) **CTR**" w:date="2020-06-08T12:42:00Z">
                  <w:rPr>
                    <w:rFonts w:ascii="Arial" w:hAnsi="Arial" w:cs="Arial"/>
                    <w:sz w:val="16"/>
                    <w:szCs w:val="16"/>
                    <w:lang w:val="es-419"/>
                  </w:rPr>
                </w:rPrChange>
              </w:rPr>
            </w:pPr>
            <w:ins w:id="151" w:author="Prada, Leandro (Leo) **CTR**" w:date="2020-06-08T12:42:00Z">
              <w:r>
                <w:rPr>
                  <w:rFonts w:ascii="Arial" w:hAnsi="Arial" w:cs="Arial"/>
                  <w:color w:val="00B050"/>
                  <w:sz w:val="16"/>
                  <w:szCs w:val="16"/>
                  <w:lang w:val="es-419"/>
                </w:rPr>
                <w:t>Comprobar el estado</w:t>
              </w:r>
            </w:ins>
          </w:p>
          <w:p w14:paraId="04EBB9B0" w14:textId="1CDCED1E" w:rsidR="00356492" w:rsidRPr="00191A84" w:rsidRDefault="00356492" w:rsidP="00356492">
            <w:pPr>
              <w:spacing w:after="0" w:line="240" w:lineRule="auto"/>
              <w:rPr>
                <w:rFonts w:ascii="Arial" w:hAnsi="Arial" w:cs="Arial"/>
                <w:sz w:val="16"/>
                <w:szCs w:val="16"/>
                <w:lang w:val="es-419"/>
              </w:rPr>
            </w:pPr>
          </w:p>
        </w:tc>
        <w:tc>
          <w:tcPr>
            <w:tcW w:w="1890" w:type="dxa"/>
            <w:tcBorders>
              <w:top w:val="single" w:sz="6" w:space="0" w:color="auto"/>
              <w:left w:val="single" w:sz="6" w:space="0" w:color="auto"/>
              <w:bottom w:val="single" w:sz="6" w:space="0" w:color="auto"/>
              <w:right w:val="single" w:sz="6" w:space="0" w:color="auto"/>
            </w:tcBorders>
            <w:shd w:val="clear" w:color="auto" w:fill="auto"/>
          </w:tcPr>
          <w:p w14:paraId="623F34EE" w14:textId="3338348D" w:rsidR="00356492" w:rsidRPr="00D07F18" w:rsidRDefault="00356492" w:rsidP="00356492">
            <w:pPr>
              <w:spacing w:after="0" w:line="240" w:lineRule="auto"/>
              <w:rPr>
                <w:rFonts w:ascii="Arial" w:eastAsia="Arial" w:hAnsi="Arial" w:cs="Arial"/>
                <w:sz w:val="16"/>
                <w:szCs w:val="16"/>
              </w:rPr>
            </w:pPr>
            <w:r>
              <w:rPr>
                <w:rFonts w:ascii="Arial" w:eastAsia="Arial" w:hAnsi="Arial" w:cs="Arial"/>
                <w:sz w:val="16"/>
                <w:szCs w:val="16"/>
              </w:rPr>
              <w:t>Never</w:t>
            </w:r>
          </w:p>
        </w:tc>
        <w:tc>
          <w:tcPr>
            <w:tcW w:w="1800" w:type="dxa"/>
            <w:tcBorders>
              <w:top w:val="single" w:sz="6" w:space="0" w:color="auto"/>
              <w:left w:val="single" w:sz="6" w:space="0" w:color="auto"/>
              <w:bottom w:val="single" w:sz="6" w:space="0" w:color="auto"/>
              <w:right w:val="single" w:sz="6" w:space="0" w:color="auto"/>
            </w:tcBorders>
            <w:shd w:val="clear" w:color="auto" w:fill="auto"/>
          </w:tcPr>
          <w:p w14:paraId="2DDE7DCE" w14:textId="27410DD3" w:rsidR="00356492" w:rsidRPr="00D07F18" w:rsidRDefault="00356492" w:rsidP="00356492">
            <w:pPr>
              <w:spacing w:after="0" w:line="240" w:lineRule="auto"/>
              <w:rPr>
                <w:rFonts w:ascii="Arial" w:eastAsia="Arial" w:hAnsi="Arial" w:cs="Arial"/>
                <w:sz w:val="16"/>
                <w:szCs w:val="16"/>
              </w:rPr>
            </w:pPr>
          </w:p>
        </w:tc>
        <w:tc>
          <w:tcPr>
            <w:tcW w:w="4140" w:type="dxa"/>
            <w:tcBorders>
              <w:top w:val="single" w:sz="6" w:space="0" w:color="auto"/>
              <w:left w:val="single" w:sz="6" w:space="0" w:color="auto"/>
              <w:bottom w:val="single" w:sz="6" w:space="0" w:color="auto"/>
              <w:right w:val="single" w:sz="6" w:space="0" w:color="auto"/>
            </w:tcBorders>
            <w:shd w:val="clear" w:color="auto" w:fill="auto"/>
          </w:tcPr>
          <w:p w14:paraId="4B8D1E87" w14:textId="77777777" w:rsidR="00356492" w:rsidRPr="00D07F18" w:rsidRDefault="00356492" w:rsidP="00356492">
            <w:pPr>
              <w:rPr>
                <w:rFonts w:ascii="Arial" w:hAnsi="Arial" w:cs="Arial"/>
                <w:sz w:val="16"/>
                <w:szCs w:val="16"/>
              </w:rPr>
            </w:pPr>
          </w:p>
        </w:tc>
      </w:tr>
      <w:tr w:rsidR="00356492" w:rsidRPr="009C7D98" w14:paraId="5519165A" w14:textId="77777777" w:rsidTr="005412A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c>
          <w:tcPr>
            <w:tcW w:w="1620" w:type="dxa"/>
            <w:tcBorders>
              <w:top w:val="single" w:sz="6" w:space="0" w:color="auto"/>
              <w:left w:val="single" w:sz="6" w:space="0" w:color="auto"/>
              <w:bottom w:val="single" w:sz="6" w:space="0" w:color="auto"/>
              <w:right w:val="single" w:sz="6" w:space="0" w:color="auto"/>
            </w:tcBorders>
            <w:shd w:val="clear" w:color="auto" w:fill="auto"/>
          </w:tcPr>
          <w:p w14:paraId="0661ABA3" w14:textId="29701BE9" w:rsidR="00356492" w:rsidRPr="00191A84" w:rsidRDefault="00356492" w:rsidP="00356492">
            <w:pPr>
              <w:spacing w:after="0" w:line="240" w:lineRule="auto"/>
              <w:rPr>
                <w:rFonts w:ascii="Arial" w:hAnsi="Arial" w:cs="Arial"/>
                <w:sz w:val="16"/>
                <w:szCs w:val="16"/>
                <w:lang w:val="es-419"/>
              </w:rPr>
            </w:pPr>
            <w:r w:rsidRPr="00191A84">
              <w:rPr>
                <w:rFonts w:ascii="Arial" w:hAnsi="Arial" w:cs="Arial"/>
                <w:sz w:val="16"/>
                <w:szCs w:val="16"/>
                <w:lang w:val="es-419"/>
              </w:rPr>
              <w:t>&lt;</w:t>
            </w:r>
            <w:proofErr w:type="spellStart"/>
            <w:r w:rsidRPr="00191A84">
              <w:rPr>
                <w:rFonts w:ascii="Arial" w:hAnsi="Arial" w:cs="Arial"/>
                <w:sz w:val="16"/>
                <w:szCs w:val="16"/>
                <w:lang w:val="es-419"/>
              </w:rPr>
              <w:t>payment</w:t>
            </w:r>
            <w:proofErr w:type="spellEnd"/>
            <w:r w:rsidRPr="00191A84">
              <w:rPr>
                <w:rFonts w:ascii="Arial" w:hAnsi="Arial" w:cs="Arial"/>
                <w:sz w:val="16"/>
                <w:szCs w:val="16"/>
                <w:lang w:val="es-419"/>
              </w:rPr>
              <w:t>&gt;</w:t>
            </w:r>
          </w:p>
          <w:p w14:paraId="6C024AED" w14:textId="77777777" w:rsidR="00356492" w:rsidRPr="00191A84" w:rsidRDefault="00356492" w:rsidP="00356492">
            <w:pPr>
              <w:spacing w:after="0" w:line="240" w:lineRule="auto"/>
              <w:rPr>
                <w:rFonts w:ascii="Arial" w:hAnsi="Arial" w:cs="Arial"/>
                <w:sz w:val="16"/>
                <w:szCs w:val="16"/>
                <w:lang w:val="es-419"/>
              </w:rPr>
            </w:pPr>
            <w:r w:rsidRPr="00191A84">
              <w:rPr>
                <w:rFonts w:ascii="Arial" w:hAnsi="Arial" w:cs="Arial"/>
                <w:sz w:val="16"/>
                <w:szCs w:val="16"/>
                <w:lang w:val="es-419"/>
              </w:rPr>
              <w:t>Realizar un pago,</w:t>
            </w:r>
          </w:p>
          <w:p w14:paraId="71318E1C" w14:textId="77777777" w:rsidR="00356492" w:rsidRDefault="00356492" w:rsidP="00356492">
            <w:pPr>
              <w:spacing w:after="0" w:line="240" w:lineRule="auto"/>
              <w:rPr>
                <w:ins w:id="152" w:author="Prada, Leandro (Leo) **CTR**" w:date="2020-06-08T12:43:00Z"/>
                <w:rFonts w:ascii="Arial" w:hAnsi="Arial" w:cs="Arial"/>
                <w:sz w:val="16"/>
                <w:szCs w:val="16"/>
                <w:lang w:val="es-419"/>
              </w:rPr>
            </w:pPr>
            <w:r w:rsidRPr="00191A84">
              <w:rPr>
                <w:rFonts w:ascii="Arial" w:hAnsi="Arial" w:cs="Arial"/>
                <w:sz w:val="16"/>
                <w:szCs w:val="16"/>
                <w:lang w:val="es-419"/>
              </w:rPr>
              <w:t>Pago(s)</w:t>
            </w:r>
          </w:p>
          <w:p w14:paraId="66834610" w14:textId="6E26BFD9" w:rsidR="007544B5" w:rsidRPr="007544B5" w:rsidRDefault="007544B5" w:rsidP="00356492">
            <w:pPr>
              <w:spacing w:after="0" w:line="240" w:lineRule="auto"/>
              <w:rPr>
                <w:rFonts w:ascii="Arial" w:hAnsi="Arial" w:cs="Arial"/>
                <w:color w:val="00B050"/>
                <w:sz w:val="16"/>
                <w:szCs w:val="16"/>
                <w:lang w:val="es-419"/>
                <w:rPrChange w:id="153" w:author="Prada, Leandro (Leo) **CTR**" w:date="2020-06-08T12:43:00Z">
                  <w:rPr>
                    <w:rFonts w:ascii="Arial" w:hAnsi="Arial" w:cs="Arial"/>
                    <w:sz w:val="16"/>
                    <w:szCs w:val="16"/>
                    <w:lang w:val="es-419"/>
                  </w:rPr>
                </w:rPrChange>
              </w:rPr>
            </w:pPr>
            <w:ins w:id="154" w:author="Prada, Leandro (Leo) **CTR**" w:date="2020-06-08T12:43:00Z">
              <w:r>
                <w:rPr>
                  <w:rFonts w:ascii="Arial" w:hAnsi="Arial" w:cs="Arial"/>
                  <w:color w:val="00B050"/>
                  <w:sz w:val="16"/>
                  <w:szCs w:val="16"/>
                  <w:lang w:val="es-419"/>
                </w:rPr>
                <w:t>Hacer un pago</w:t>
              </w:r>
            </w:ins>
          </w:p>
        </w:tc>
        <w:tc>
          <w:tcPr>
            <w:tcW w:w="1890" w:type="dxa"/>
            <w:tcBorders>
              <w:top w:val="single" w:sz="6" w:space="0" w:color="auto"/>
              <w:left w:val="single" w:sz="6" w:space="0" w:color="auto"/>
              <w:bottom w:val="single" w:sz="6" w:space="0" w:color="auto"/>
              <w:right w:val="single" w:sz="6" w:space="0" w:color="auto"/>
            </w:tcBorders>
            <w:shd w:val="clear" w:color="auto" w:fill="auto"/>
          </w:tcPr>
          <w:p w14:paraId="5523D091" w14:textId="64AEA22C" w:rsidR="00356492" w:rsidRPr="00D07F18" w:rsidRDefault="00356492" w:rsidP="00356492">
            <w:pPr>
              <w:spacing w:after="0" w:line="240" w:lineRule="auto"/>
              <w:rPr>
                <w:rFonts w:ascii="Arial" w:eastAsia="Arial" w:hAnsi="Arial" w:cs="Arial"/>
                <w:sz w:val="16"/>
                <w:szCs w:val="16"/>
              </w:rPr>
            </w:pPr>
            <w:r>
              <w:rPr>
                <w:rFonts w:ascii="Arial" w:eastAsia="Arial" w:hAnsi="Arial" w:cs="Arial"/>
                <w:sz w:val="16"/>
                <w:szCs w:val="16"/>
              </w:rPr>
              <w:t>Never</w:t>
            </w:r>
          </w:p>
        </w:tc>
        <w:tc>
          <w:tcPr>
            <w:tcW w:w="1800" w:type="dxa"/>
            <w:tcBorders>
              <w:top w:val="single" w:sz="6" w:space="0" w:color="auto"/>
              <w:left w:val="single" w:sz="6" w:space="0" w:color="auto"/>
              <w:bottom w:val="single" w:sz="6" w:space="0" w:color="auto"/>
              <w:right w:val="single" w:sz="6" w:space="0" w:color="auto"/>
            </w:tcBorders>
            <w:shd w:val="clear" w:color="auto" w:fill="auto"/>
          </w:tcPr>
          <w:p w14:paraId="5A053513" w14:textId="05BC17DF" w:rsidR="00356492" w:rsidRPr="00D07F18" w:rsidRDefault="00356492" w:rsidP="00356492">
            <w:pPr>
              <w:spacing w:after="0" w:line="240" w:lineRule="auto"/>
              <w:rPr>
                <w:rFonts w:ascii="Arial" w:eastAsia="Arial" w:hAnsi="Arial" w:cs="Arial"/>
                <w:sz w:val="16"/>
                <w:szCs w:val="16"/>
              </w:rPr>
            </w:pPr>
          </w:p>
        </w:tc>
        <w:tc>
          <w:tcPr>
            <w:tcW w:w="4140" w:type="dxa"/>
            <w:tcBorders>
              <w:top w:val="single" w:sz="6" w:space="0" w:color="auto"/>
              <w:left w:val="single" w:sz="6" w:space="0" w:color="auto"/>
              <w:bottom w:val="single" w:sz="6" w:space="0" w:color="auto"/>
              <w:right w:val="single" w:sz="6" w:space="0" w:color="auto"/>
            </w:tcBorders>
            <w:shd w:val="clear" w:color="auto" w:fill="auto"/>
          </w:tcPr>
          <w:p w14:paraId="14D1F10C" w14:textId="77777777" w:rsidR="00356492" w:rsidRPr="00D07F18" w:rsidRDefault="00356492" w:rsidP="00356492">
            <w:pPr>
              <w:rPr>
                <w:rFonts w:ascii="Arial" w:hAnsi="Arial" w:cs="Arial"/>
                <w:sz w:val="16"/>
                <w:szCs w:val="16"/>
              </w:rPr>
            </w:pPr>
          </w:p>
        </w:tc>
      </w:tr>
      <w:tr w:rsidR="00356492" w:rsidRPr="009C7D98" w14:paraId="7310034C" w14:textId="77777777" w:rsidTr="005412A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c>
          <w:tcPr>
            <w:tcW w:w="1620" w:type="dxa"/>
            <w:tcBorders>
              <w:top w:val="single" w:sz="6" w:space="0" w:color="auto"/>
              <w:left w:val="single" w:sz="6" w:space="0" w:color="auto"/>
              <w:bottom w:val="single" w:sz="6" w:space="0" w:color="auto"/>
              <w:right w:val="single" w:sz="6" w:space="0" w:color="auto"/>
            </w:tcBorders>
            <w:shd w:val="clear" w:color="auto" w:fill="auto"/>
          </w:tcPr>
          <w:p w14:paraId="450B0F53" w14:textId="5F9AC75D" w:rsidR="00356492" w:rsidRDefault="00356492" w:rsidP="00356492">
            <w:pPr>
              <w:spacing w:after="0" w:line="240" w:lineRule="auto"/>
              <w:rPr>
                <w:ins w:id="155" w:author="Prada, Leandro (Leo) **CTR**" w:date="2020-06-08T12:43:00Z"/>
                <w:rFonts w:ascii="Arial" w:hAnsi="Arial" w:cs="Arial"/>
                <w:sz w:val="16"/>
                <w:szCs w:val="16"/>
                <w:lang w:val="es-419"/>
              </w:rPr>
            </w:pPr>
            <w:r w:rsidRPr="00191A84">
              <w:rPr>
                <w:rFonts w:ascii="Arial" w:hAnsi="Arial" w:cs="Arial"/>
                <w:sz w:val="16"/>
                <w:szCs w:val="16"/>
                <w:lang w:val="es-419"/>
              </w:rPr>
              <w:t>&lt;</w:t>
            </w:r>
            <w:proofErr w:type="spellStart"/>
            <w:r w:rsidRPr="00191A84">
              <w:rPr>
                <w:rFonts w:ascii="Arial" w:hAnsi="Arial" w:cs="Arial"/>
                <w:sz w:val="16"/>
                <w:szCs w:val="16"/>
                <w:lang w:val="es-419"/>
              </w:rPr>
              <w:t>hwse</w:t>
            </w:r>
            <w:proofErr w:type="spellEnd"/>
            <w:r w:rsidRPr="00191A84">
              <w:rPr>
                <w:rFonts w:ascii="Arial" w:hAnsi="Arial" w:cs="Arial"/>
                <w:sz w:val="16"/>
                <w:szCs w:val="16"/>
                <w:lang w:val="es-419"/>
              </w:rPr>
              <w:t>&gt;</w:t>
            </w:r>
            <w:r w:rsidRPr="00191A84">
              <w:rPr>
                <w:rFonts w:ascii="Arial" w:hAnsi="Arial" w:cs="Arial"/>
                <w:sz w:val="16"/>
                <w:szCs w:val="16"/>
                <w:lang w:val="es-419"/>
              </w:rPr>
              <w:br/>
            </w:r>
            <w:r>
              <w:rPr>
                <w:rFonts w:ascii="Arial" w:hAnsi="Arial" w:cs="Arial"/>
                <w:sz w:val="16"/>
                <w:szCs w:val="16"/>
                <w:lang w:val="es-419"/>
              </w:rPr>
              <w:t xml:space="preserve">Ayúdeme con otra cosa, </w:t>
            </w:r>
            <w:r w:rsidRPr="00191A84">
              <w:rPr>
                <w:rFonts w:ascii="Arial" w:hAnsi="Arial" w:cs="Arial"/>
                <w:sz w:val="16"/>
                <w:szCs w:val="16"/>
                <w:lang w:val="es-419"/>
              </w:rPr>
              <w:t>Otra cosa,</w:t>
            </w:r>
            <w:r w:rsidRPr="00191A84">
              <w:rPr>
                <w:rFonts w:ascii="Arial" w:hAnsi="Arial" w:cs="Arial"/>
                <w:sz w:val="16"/>
                <w:szCs w:val="16"/>
                <w:lang w:val="es-419"/>
              </w:rPr>
              <w:br/>
              <w:t>Mas opciones</w:t>
            </w:r>
          </w:p>
          <w:p w14:paraId="4FDF2B67" w14:textId="136BB4F4" w:rsidR="007544B5" w:rsidRDefault="007544B5" w:rsidP="00356492">
            <w:pPr>
              <w:spacing w:after="0" w:line="240" w:lineRule="auto"/>
              <w:rPr>
                <w:ins w:id="156" w:author="Prada, Leandro (Leo) **CTR**" w:date="2020-06-08T12:43:00Z"/>
                <w:rFonts w:ascii="Arial" w:hAnsi="Arial" w:cs="Arial"/>
                <w:color w:val="00B050"/>
                <w:sz w:val="16"/>
                <w:szCs w:val="16"/>
                <w:lang w:val="es-419"/>
              </w:rPr>
            </w:pPr>
            <w:ins w:id="157" w:author="Prada, Leandro (Leo) **CTR**" w:date="2020-06-08T12:43:00Z">
              <w:r>
                <w:rPr>
                  <w:rFonts w:ascii="Arial" w:hAnsi="Arial" w:cs="Arial"/>
                  <w:color w:val="00B050"/>
                  <w:sz w:val="16"/>
                  <w:szCs w:val="16"/>
                  <w:lang w:val="es-419"/>
                </w:rPr>
                <w:t>Ayuda con otra cosa</w:t>
              </w:r>
            </w:ins>
          </w:p>
          <w:p w14:paraId="2609A39F" w14:textId="162F00C8" w:rsidR="007544B5" w:rsidRPr="007544B5" w:rsidRDefault="007544B5" w:rsidP="00356492">
            <w:pPr>
              <w:spacing w:after="0" w:line="240" w:lineRule="auto"/>
              <w:rPr>
                <w:rFonts w:ascii="Arial" w:hAnsi="Arial" w:cs="Arial"/>
                <w:color w:val="00B050"/>
                <w:sz w:val="16"/>
                <w:szCs w:val="16"/>
                <w:lang w:val="es-419"/>
                <w:rPrChange w:id="158" w:author="Prada, Leandro (Leo) **CTR**" w:date="2020-06-08T12:43:00Z">
                  <w:rPr>
                    <w:rFonts w:ascii="Arial" w:hAnsi="Arial" w:cs="Arial"/>
                    <w:sz w:val="16"/>
                    <w:szCs w:val="16"/>
                    <w:lang w:val="es-419"/>
                  </w:rPr>
                </w:rPrChange>
              </w:rPr>
            </w:pPr>
            <w:ins w:id="159" w:author="Prada, Leandro (Leo) **CTR**" w:date="2020-06-08T12:43:00Z">
              <w:r>
                <w:rPr>
                  <w:rFonts w:ascii="Arial" w:hAnsi="Arial" w:cs="Arial"/>
                  <w:color w:val="00B050"/>
                  <w:sz w:val="16"/>
                  <w:szCs w:val="16"/>
                  <w:lang w:val="es-419"/>
                </w:rPr>
                <w:t>Ayuda</w:t>
              </w:r>
            </w:ins>
          </w:p>
          <w:p w14:paraId="2891EFAC" w14:textId="03588EE3" w:rsidR="00356492" w:rsidRPr="00191A84" w:rsidRDefault="00356492" w:rsidP="00356492">
            <w:pPr>
              <w:spacing w:after="0" w:line="240" w:lineRule="auto"/>
              <w:rPr>
                <w:rFonts w:ascii="Arial" w:hAnsi="Arial" w:cs="Arial"/>
                <w:sz w:val="16"/>
                <w:szCs w:val="16"/>
                <w:lang w:val="es-419"/>
              </w:rPr>
            </w:pPr>
          </w:p>
        </w:tc>
        <w:tc>
          <w:tcPr>
            <w:tcW w:w="1890" w:type="dxa"/>
            <w:tcBorders>
              <w:top w:val="single" w:sz="6" w:space="0" w:color="auto"/>
              <w:left w:val="single" w:sz="6" w:space="0" w:color="auto"/>
              <w:bottom w:val="single" w:sz="6" w:space="0" w:color="auto"/>
              <w:right w:val="single" w:sz="6" w:space="0" w:color="auto"/>
            </w:tcBorders>
            <w:shd w:val="clear" w:color="auto" w:fill="auto"/>
          </w:tcPr>
          <w:p w14:paraId="01A45D00" w14:textId="44FD4018" w:rsidR="00356492" w:rsidRPr="00191A84" w:rsidRDefault="00356492" w:rsidP="00356492">
            <w:pPr>
              <w:spacing w:after="0" w:line="240" w:lineRule="auto"/>
              <w:rPr>
                <w:rFonts w:ascii="Arial" w:hAnsi="Arial" w:cs="Arial"/>
                <w:sz w:val="16"/>
                <w:szCs w:val="16"/>
                <w:lang w:val="es-419"/>
              </w:rPr>
            </w:pPr>
            <w:r>
              <w:rPr>
                <w:rFonts w:ascii="Arial" w:eastAsia="Arial" w:hAnsi="Arial" w:cs="Arial"/>
                <w:sz w:val="16"/>
                <w:szCs w:val="16"/>
              </w:rPr>
              <w:t>Never</w:t>
            </w:r>
          </w:p>
        </w:tc>
        <w:tc>
          <w:tcPr>
            <w:tcW w:w="1800" w:type="dxa"/>
            <w:tcBorders>
              <w:top w:val="single" w:sz="6" w:space="0" w:color="auto"/>
              <w:left w:val="single" w:sz="6" w:space="0" w:color="auto"/>
              <w:bottom w:val="single" w:sz="6" w:space="0" w:color="auto"/>
              <w:right w:val="single" w:sz="6" w:space="0" w:color="auto"/>
            </w:tcBorders>
            <w:shd w:val="clear" w:color="auto" w:fill="auto"/>
          </w:tcPr>
          <w:p w14:paraId="19906F5E" w14:textId="4099EEA8" w:rsidR="00356492" w:rsidRPr="00D07F18" w:rsidRDefault="00356492" w:rsidP="00356492">
            <w:pPr>
              <w:spacing w:after="0" w:line="240" w:lineRule="auto"/>
              <w:rPr>
                <w:rFonts w:ascii="Arial" w:eastAsia="Arial" w:hAnsi="Arial" w:cs="Arial"/>
                <w:sz w:val="16"/>
                <w:szCs w:val="16"/>
              </w:rPr>
            </w:pPr>
          </w:p>
        </w:tc>
        <w:tc>
          <w:tcPr>
            <w:tcW w:w="4140" w:type="dxa"/>
            <w:tcBorders>
              <w:top w:val="single" w:sz="6" w:space="0" w:color="auto"/>
              <w:left w:val="single" w:sz="6" w:space="0" w:color="auto"/>
              <w:bottom w:val="single" w:sz="6" w:space="0" w:color="auto"/>
              <w:right w:val="single" w:sz="6" w:space="0" w:color="auto"/>
            </w:tcBorders>
            <w:shd w:val="clear" w:color="auto" w:fill="auto"/>
          </w:tcPr>
          <w:p w14:paraId="550D1CA0" w14:textId="77777777" w:rsidR="00356492" w:rsidRPr="00D07F18" w:rsidRDefault="00356492" w:rsidP="00356492">
            <w:pPr>
              <w:rPr>
                <w:rFonts w:ascii="Arial" w:hAnsi="Arial" w:cs="Arial"/>
                <w:sz w:val="16"/>
                <w:szCs w:val="16"/>
              </w:rPr>
            </w:pPr>
          </w:p>
        </w:tc>
      </w:tr>
      <w:tr w:rsidR="00BE2F4B" w:rsidRPr="009C7D98" w14:paraId="69F13D12" w14:textId="77777777" w:rsidTr="005412A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c>
          <w:tcPr>
            <w:tcW w:w="9450" w:type="dxa"/>
            <w:gridSpan w:val="4"/>
            <w:shd w:val="clear" w:color="auto" w:fill="DDDDDD"/>
          </w:tcPr>
          <w:p w14:paraId="46B35C85" w14:textId="77777777" w:rsidR="00BE2F4B" w:rsidRPr="009C7D98" w:rsidRDefault="00BE2F4B" w:rsidP="00BE2F4B">
            <w:pPr>
              <w:spacing w:after="0" w:line="240" w:lineRule="auto"/>
              <w:rPr>
                <w:rFonts w:ascii="Arial" w:eastAsia="Arial" w:hAnsi="Arial" w:cs="Arial"/>
                <w:b/>
                <w:i/>
                <w:sz w:val="16"/>
                <w:szCs w:val="16"/>
              </w:rPr>
            </w:pPr>
            <w:proofErr w:type="spellStart"/>
            <w:r w:rsidRPr="005A14F6">
              <w:rPr>
                <w:rFonts w:ascii="Arial" w:eastAsia="Arial" w:hAnsi="Arial" w:cs="Arial"/>
                <w:b/>
                <w:i/>
                <w:sz w:val="16"/>
                <w:szCs w:val="16"/>
              </w:rPr>
              <w:t>Globals</w:t>
            </w:r>
            <w:proofErr w:type="spellEnd"/>
            <w:r w:rsidRPr="005A14F6">
              <w:rPr>
                <w:rFonts w:ascii="Arial" w:eastAsia="Arial" w:hAnsi="Arial" w:cs="Arial"/>
                <w:b/>
                <w:i/>
                <w:sz w:val="16"/>
                <w:szCs w:val="16"/>
              </w:rPr>
              <w:t xml:space="preserve"> (</w:t>
            </w:r>
            <w:hyperlink w:anchor="_Global_Grammar_Properties" w:history="1">
              <w:r w:rsidRPr="00C5488F">
                <w:rPr>
                  <w:rStyle w:val="Hyperlink"/>
                  <w:rFonts w:ascii="Arial" w:eastAsia="Arial" w:hAnsi="Arial" w:cs="Arial"/>
                  <w:b/>
                  <w:i/>
                  <w:sz w:val="16"/>
                  <w:szCs w:val="16"/>
                </w:rPr>
                <w:t>See Global Commands</w:t>
              </w:r>
            </w:hyperlink>
            <w:r w:rsidRPr="005A14F6">
              <w:rPr>
                <w:rFonts w:ascii="Arial" w:eastAsia="Arial" w:hAnsi="Arial" w:cs="Arial"/>
                <w:b/>
                <w:i/>
                <w:sz w:val="16"/>
                <w:szCs w:val="16"/>
              </w:rPr>
              <w:t>)</w:t>
            </w:r>
          </w:p>
        </w:tc>
      </w:tr>
      <w:tr w:rsidR="00BE2F4B" w:rsidRPr="009C7D98" w14:paraId="0C4B4146" w14:textId="77777777" w:rsidTr="005412A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c>
          <w:tcPr>
            <w:tcW w:w="9450" w:type="dxa"/>
            <w:gridSpan w:val="4"/>
            <w:shd w:val="clear" w:color="auto" w:fill="auto"/>
          </w:tcPr>
          <w:p w14:paraId="66C0C4D0" w14:textId="77777777" w:rsidR="00BE2F4B" w:rsidRPr="009C7D98" w:rsidRDefault="00BE2F4B" w:rsidP="00BE2F4B">
            <w:pPr>
              <w:spacing w:after="0" w:line="240" w:lineRule="auto"/>
              <w:rPr>
                <w:rFonts w:ascii="Arial" w:eastAsia="Arial" w:hAnsi="Arial" w:cs="Arial"/>
                <w:sz w:val="16"/>
                <w:szCs w:val="16"/>
              </w:rPr>
            </w:pPr>
            <w:r>
              <w:rPr>
                <w:rFonts w:ascii="Arial" w:eastAsia="Arial" w:hAnsi="Arial" w:cs="Arial"/>
                <w:sz w:val="16"/>
                <w:szCs w:val="16"/>
              </w:rPr>
              <w:t>&lt;rep</w:t>
            </w:r>
            <w:r w:rsidRPr="009C7D98">
              <w:rPr>
                <w:rFonts w:ascii="Arial" w:eastAsia="Arial" w:hAnsi="Arial" w:cs="Arial"/>
                <w:sz w:val="16"/>
                <w:szCs w:val="16"/>
              </w:rPr>
              <w:t>&gt;</w:t>
            </w:r>
          </w:p>
        </w:tc>
      </w:tr>
      <w:tr w:rsidR="00BE2F4B" w:rsidRPr="009C7D98" w14:paraId="18001844" w14:textId="77777777" w:rsidTr="005412A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c>
          <w:tcPr>
            <w:tcW w:w="9450" w:type="dxa"/>
            <w:gridSpan w:val="4"/>
            <w:shd w:val="clear" w:color="auto" w:fill="DDDDDD"/>
          </w:tcPr>
          <w:p w14:paraId="3E13C883" w14:textId="77777777" w:rsidR="00BE2F4B" w:rsidRPr="009C7D98" w:rsidRDefault="00BE2F4B" w:rsidP="00BE2F4B">
            <w:pPr>
              <w:spacing w:after="0" w:line="240" w:lineRule="auto"/>
              <w:rPr>
                <w:rFonts w:ascii="Arial" w:eastAsia="Arial" w:hAnsi="Arial" w:cs="Arial"/>
                <w:b/>
                <w:i/>
                <w:sz w:val="16"/>
                <w:szCs w:val="16"/>
              </w:rPr>
            </w:pPr>
            <w:r>
              <w:rPr>
                <w:rFonts w:ascii="Arial" w:eastAsia="Arial" w:hAnsi="Arial" w:cs="Arial"/>
                <w:b/>
                <w:i/>
                <w:sz w:val="16"/>
                <w:szCs w:val="16"/>
              </w:rPr>
              <w:t>Config Parameters</w:t>
            </w:r>
          </w:p>
        </w:tc>
      </w:tr>
      <w:tr w:rsidR="00BE2F4B" w:rsidRPr="009C7D98" w14:paraId="5A1B2E89" w14:textId="77777777" w:rsidTr="005412A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c>
          <w:tcPr>
            <w:tcW w:w="3510" w:type="dxa"/>
            <w:gridSpan w:val="2"/>
            <w:shd w:val="clear" w:color="auto" w:fill="D9E2F3"/>
          </w:tcPr>
          <w:p w14:paraId="56AFB7E7" w14:textId="77777777" w:rsidR="00BE2F4B" w:rsidRPr="009C7D98" w:rsidRDefault="00BE2F4B" w:rsidP="00BE2F4B">
            <w:pPr>
              <w:spacing w:after="0" w:line="240" w:lineRule="auto"/>
              <w:rPr>
                <w:rFonts w:ascii="Arial" w:eastAsia="Times New Roman" w:hAnsi="Arial" w:cs="Arial"/>
                <w:sz w:val="16"/>
                <w:szCs w:val="16"/>
              </w:rPr>
            </w:pPr>
            <w:r w:rsidRPr="009C7D98">
              <w:rPr>
                <w:rFonts w:ascii="Arial" w:eastAsia="Arial" w:hAnsi="Arial" w:cs="Arial"/>
                <w:b/>
                <w:i/>
                <w:sz w:val="16"/>
                <w:szCs w:val="16"/>
              </w:rPr>
              <w:t>Parameter</w:t>
            </w:r>
          </w:p>
        </w:tc>
        <w:tc>
          <w:tcPr>
            <w:tcW w:w="5940" w:type="dxa"/>
            <w:gridSpan w:val="2"/>
            <w:shd w:val="clear" w:color="auto" w:fill="D9E2F3"/>
          </w:tcPr>
          <w:p w14:paraId="2E2EF289" w14:textId="77777777" w:rsidR="00BE2F4B" w:rsidRPr="009C7D98" w:rsidRDefault="00BE2F4B" w:rsidP="00BE2F4B">
            <w:pPr>
              <w:spacing w:after="0" w:line="240" w:lineRule="auto"/>
              <w:rPr>
                <w:rFonts w:ascii="Arial" w:eastAsia="Times New Roman" w:hAnsi="Arial" w:cs="Arial"/>
                <w:sz w:val="16"/>
                <w:szCs w:val="16"/>
              </w:rPr>
            </w:pPr>
            <w:r w:rsidRPr="009C7D98">
              <w:rPr>
                <w:rFonts w:ascii="Arial" w:eastAsia="Arial" w:hAnsi="Arial" w:cs="Arial"/>
                <w:b/>
                <w:i/>
                <w:sz w:val="16"/>
                <w:szCs w:val="16"/>
              </w:rPr>
              <w:t>Value</w:t>
            </w:r>
          </w:p>
        </w:tc>
      </w:tr>
      <w:tr w:rsidR="00BE2F4B" w:rsidRPr="009C7D98" w14:paraId="30C0860B" w14:textId="77777777" w:rsidTr="005412A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c>
          <w:tcPr>
            <w:tcW w:w="3510" w:type="dxa"/>
            <w:gridSpan w:val="2"/>
            <w:shd w:val="clear" w:color="auto" w:fill="auto"/>
          </w:tcPr>
          <w:p w14:paraId="5FD52385" w14:textId="77777777" w:rsidR="00BE2F4B" w:rsidRPr="009C7D98" w:rsidRDefault="00BE2F4B" w:rsidP="00BE2F4B">
            <w:pPr>
              <w:spacing w:after="0" w:line="240" w:lineRule="auto"/>
              <w:rPr>
                <w:rFonts w:ascii="Arial" w:eastAsia="Arial" w:hAnsi="Arial" w:cs="Arial"/>
                <w:sz w:val="16"/>
                <w:szCs w:val="16"/>
              </w:rPr>
            </w:pPr>
            <w:r w:rsidRPr="009C7D98">
              <w:rPr>
                <w:rFonts w:ascii="Arial" w:eastAsia="Arial" w:hAnsi="Arial" w:cs="Arial"/>
                <w:sz w:val="16"/>
                <w:szCs w:val="16"/>
              </w:rPr>
              <w:t>Grammars</w:t>
            </w:r>
          </w:p>
        </w:tc>
        <w:tc>
          <w:tcPr>
            <w:tcW w:w="5940" w:type="dxa"/>
            <w:gridSpan w:val="2"/>
            <w:shd w:val="clear" w:color="auto" w:fill="auto"/>
          </w:tcPr>
          <w:p w14:paraId="1E28F83E" w14:textId="748DFBA8" w:rsidR="00BE2F4B" w:rsidRDefault="00BE2F4B" w:rsidP="00BE2F4B">
            <w:pPr>
              <w:tabs>
                <w:tab w:val="left" w:pos="447"/>
              </w:tabs>
              <w:spacing w:after="0" w:line="240" w:lineRule="auto"/>
              <w:rPr>
                <w:rFonts w:ascii="Arial" w:eastAsia="Arial" w:hAnsi="Arial" w:cs="Arial"/>
                <w:sz w:val="16"/>
                <w:szCs w:val="16"/>
              </w:rPr>
            </w:pPr>
            <w:r w:rsidRPr="00BB623A">
              <w:rPr>
                <w:rFonts w:ascii="Arial" w:eastAsia="Arial" w:hAnsi="Arial" w:cs="Arial"/>
                <w:sz w:val="16"/>
                <w:szCs w:val="16"/>
              </w:rPr>
              <w:t>0300_TitleS</w:t>
            </w:r>
            <w:r>
              <w:rPr>
                <w:rFonts w:ascii="Arial" w:eastAsia="Arial" w:hAnsi="Arial" w:cs="Arial"/>
                <w:sz w:val="16"/>
                <w:szCs w:val="16"/>
              </w:rPr>
              <w:t>vcs</w:t>
            </w:r>
            <w:r w:rsidRPr="00BB623A">
              <w:rPr>
                <w:rFonts w:ascii="Arial" w:eastAsia="Arial" w:hAnsi="Arial" w:cs="Arial"/>
                <w:sz w:val="16"/>
                <w:szCs w:val="16"/>
              </w:rPr>
              <w:t>Menu</w:t>
            </w:r>
            <w:r w:rsidRPr="009C7D98">
              <w:rPr>
                <w:rFonts w:ascii="Arial" w:eastAsia="Arial" w:hAnsi="Arial" w:cs="Arial"/>
                <w:sz w:val="16"/>
                <w:szCs w:val="16"/>
              </w:rPr>
              <w:t>.grxml</w:t>
            </w:r>
            <w:r>
              <w:rPr>
                <w:rFonts w:ascii="Arial" w:eastAsia="Arial" w:hAnsi="Arial" w:cs="Arial"/>
                <w:sz w:val="16"/>
                <w:szCs w:val="16"/>
              </w:rPr>
              <w:t xml:space="preserve">  </w:t>
            </w:r>
          </w:p>
          <w:p w14:paraId="3284EE8E" w14:textId="45BB7D8A" w:rsidR="00BE2F4B" w:rsidRPr="009C7D98" w:rsidRDefault="00BE2F4B" w:rsidP="00BE2F4B">
            <w:pPr>
              <w:tabs>
                <w:tab w:val="left" w:pos="436"/>
              </w:tabs>
              <w:spacing w:after="0" w:line="240" w:lineRule="auto"/>
              <w:rPr>
                <w:rFonts w:ascii="Arial" w:eastAsia="Arial" w:hAnsi="Arial" w:cs="Arial"/>
                <w:sz w:val="16"/>
                <w:szCs w:val="16"/>
              </w:rPr>
            </w:pPr>
            <w:r w:rsidRPr="00BB623A">
              <w:rPr>
                <w:rFonts w:ascii="Arial" w:eastAsia="Arial" w:hAnsi="Arial" w:cs="Arial"/>
                <w:sz w:val="16"/>
                <w:szCs w:val="16"/>
              </w:rPr>
              <w:t>0300_TitleS</w:t>
            </w:r>
            <w:r>
              <w:rPr>
                <w:rFonts w:ascii="Arial" w:eastAsia="Arial" w:hAnsi="Arial" w:cs="Arial"/>
                <w:sz w:val="16"/>
                <w:szCs w:val="16"/>
              </w:rPr>
              <w:t>vcs</w:t>
            </w:r>
            <w:r w:rsidRPr="00BB623A">
              <w:rPr>
                <w:rFonts w:ascii="Arial" w:eastAsia="Arial" w:hAnsi="Arial" w:cs="Arial"/>
                <w:sz w:val="16"/>
                <w:szCs w:val="16"/>
              </w:rPr>
              <w:t>Menu</w:t>
            </w:r>
            <w:r>
              <w:rPr>
                <w:rFonts w:ascii="Arial" w:eastAsia="Arial" w:hAnsi="Arial" w:cs="Arial"/>
                <w:sz w:val="16"/>
                <w:szCs w:val="16"/>
              </w:rPr>
              <w:t>_dtmf</w:t>
            </w:r>
            <w:r w:rsidRPr="009C7D98">
              <w:rPr>
                <w:rFonts w:ascii="Arial" w:eastAsia="Arial" w:hAnsi="Arial" w:cs="Arial"/>
                <w:sz w:val="16"/>
                <w:szCs w:val="16"/>
              </w:rPr>
              <w:t>.grxml</w:t>
            </w:r>
            <w:r>
              <w:rPr>
                <w:rFonts w:ascii="Arial" w:eastAsia="Arial" w:hAnsi="Arial" w:cs="Arial"/>
                <w:sz w:val="16"/>
                <w:szCs w:val="16"/>
              </w:rPr>
              <w:t xml:space="preserve">  </w:t>
            </w:r>
          </w:p>
        </w:tc>
      </w:tr>
      <w:tr w:rsidR="00BE2F4B" w:rsidRPr="00EA6DFA" w14:paraId="44D99C14" w14:textId="77777777" w:rsidTr="005412A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c>
          <w:tcPr>
            <w:tcW w:w="3510" w:type="dxa"/>
            <w:gridSpan w:val="2"/>
            <w:tcBorders>
              <w:top w:val="single" w:sz="6" w:space="0" w:color="auto"/>
              <w:left w:val="single" w:sz="6" w:space="0" w:color="auto"/>
              <w:bottom w:val="single" w:sz="6" w:space="0" w:color="auto"/>
              <w:right w:val="single" w:sz="6" w:space="0" w:color="auto"/>
            </w:tcBorders>
            <w:shd w:val="clear" w:color="auto" w:fill="auto"/>
          </w:tcPr>
          <w:p w14:paraId="64E32045" w14:textId="77777777" w:rsidR="00BE2F4B" w:rsidRDefault="00BE2F4B" w:rsidP="00BE2F4B">
            <w:pPr>
              <w:spacing w:after="0" w:line="240" w:lineRule="auto"/>
              <w:rPr>
                <w:rFonts w:ascii="Arial" w:eastAsia="Arial" w:hAnsi="Arial" w:cs="Arial"/>
                <w:sz w:val="16"/>
                <w:szCs w:val="16"/>
              </w:rPr>
            </w:pPr>
            <w:r>
              <w:rPr>
                <w:rFonts w:ascii="Arial" w:eastAsia="Arial" w:hAnsi="Arial" w:cs="Arial"/>
                <w:sz w:val="16"/>
                <w:szCs w:val="16"/>
              </w:rPr>
              <w:t xml:space="preserve">Medium Confidence </w:t>
            </w:r>
          </w:p>
          <w:p w14:paraId="7859F3D2" w14:textId="77777777" w:rsidR="00BE2F4B" w:rsidRPr="00EA6DFA" w:rsidRDefault="00BE2F4B" w:rsidP="00BE2F4B">
            <w:pPr>
              <w:spacing w:after="0" w:line="240" w:lineRule="auto"/>
              <w:rPr>
                <w:rFonts w:ascii="Arial" w:eastAsia="Arial" w:hAnsi="Arial" w:cs="Arial"/>
                <w:sz w:val="16"/>
                <w:szCs w:val="16"/>
              </w:rPr>
            </w:pPr>
            <w:r>
              <w:rPr>
                <w:rFonts w:ascii="Arial" w:eastAsia="Arial" w:hAnsi="Arial" w:cs="Arial"/>
                <w:sz w:val="16"/>
                <w:szCs w:val="16"/>
              </w:rPr>
              <w:t>(Confirm “If necessary” range)</w:t>
            </w:r>
          </w:p>
        </w:tc>
        <w:tc>
          <w:tcPr>
            <w:tcW w:w="5940" w:type="dxa"/>
            <w:gridSpan w:val="2"/>
            <w:tcBorders>
              <w:top w:val="single" w:sz="6" w:space="0" w:color="auto"/>
              <w:left w:val="single" w:sz="6" w:space="0" w:color="auto"/>
              <w:bottom w:val="single" w:sz="6" w:space="0" w:color="auto"/>
              <w:right w:val="single" w:sz="6" w:space="0" w:color="auto"/>
            </w:tcBorders>
            <w:shd w:val="clear" w:color="auto" w:fill="auto"/>
          </w:tcPr>
          <w:p w14:paraId="2DEBA9B0" w14:textId="2750C20C" w:rsidR="00BE2F4B" w:rsidRPr="00EA6DFA" w:rsidRDefault="00BE2F4B" w:rsidP="00BE2F4B">
            <w:pPr>
              <w:spacing w:after="0" w:line="240" w:lineRule="auto"/>
              <w:rPr>
                <w:rFonts w:ascii="Arial" w:eastAsia="Arial" w:hAnsi="Arial" w:cs="Arial"/>
                <w:sz w:val="16"/>
                <w:szCs w:val="16"/>
              </w:rPr>
            </w:pPr>
            <w:r w:rsidRPr="00D07F18">
              <w:rPr>
                <w:rFonts w:ascii="Arial" w:hAnsi="Arial" w:cs="Arial"/>
                <w:sz w:val="16"/>
                <w:szCs w:val="16"/>
              </w:rPr>
              <w:t>Never</w:t>
            </w:r>
          </w:p>
        </w:tc>
      </w:tr>
    </w:tbl>
    <w:p w14:paraId="1F7ED02E" w14:textId="77777777" w:rsidR="00AD1F20" w:rsidRDefault="00AD1F20">
      <w:pPr>
        <w:spacing w:after="0" w:line="240" w:lineRule="auto"/>
      </w:pPr>
    </w:p>
    <w:p w14:paraId="7AD93D0E" w14:textId="77777777" w:rsidR="00654E75" w:rsidRDefault="00654E75">
      <w:pPr>
        <w:spacing w:after="0" w:line="240" w:lineRule="auto"/>
      </w:pPr>
      <w:r>
        <w:br w:type="page"/>
      </w:r>
    </w:p>
    <w:p w14:paraId="30682AD6" w14:textId="7AE0C9CC" w:rsidR="00654E75" w:rsidRPr="00907B70" w:rsidRDefault="009A25B9" w:rsidP="00654E75">
      <w:pPr>
        <w:pStyle w:val="Heading2"/>
      </w:pPr>
      <w:bookmarkStart w:id="160" w:name="_Toc34307554"/>
      <w:bookmarkStart w:id="161" w:name="_Toc38525185"/>
      <w:r>
        <w:lastRenderedPageBreak/>
        <w:t>0310_</w:t>
      </w:r>
      <w:r w:rsidR="00861988">
        <w:t>ConfirmLtr</w:t>
      </w:r>
      <w:r w:rsidR="00592C4D">
        <w:t>YN</w:t>
      </w:r>
      <w:bookmarkEnd w:id="160"/>
      <w:bookmarkEnd w:id="161"/>
    </w:p>
    <w:tbl>
      <w:tblPr>
        <w:tblW w:w="945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620"/>
        <w:gridCol w:w="1890"/>
        <w:gridCol w:w="1800"/>
        <w:gridCol w:w="4140"/>
      </w:tblGrid>
      <w:tr w:rsidR="00654E75" w:rsidRPr="009C7D98" w14:paraId="7B5FE7BB" w14:textId="77777777" w:rsidTr="00387EC4">
        <w:tc>
          <w:tcPr>
            <w:tcW w:w="9450" w:type="dxa"/>
            <w:gridSpan w:val="4"/>
            <w:tcBorders>
              <w:top w:val="single" w:sz="4" w:space="0" w:color="000000"/>
              <w:left w:val="single" w:sz="4" w:space="0" w:color="000000"/>
              <w:bottom w:val="single" w:sz="4" w:space="0" w:color="000000"/>
              <w:right w:val="single" w:sz="4" w:space="0" w:color="000000"/>
            </w:tcBorders>
            <w:shd w:val="clear" w:color="auto" w:fill="BFBFBF"/>
          </w:tcPr>
          <w:p w14:paraId="06656853" w14:textId="77777777" w:rsidR="00654E75" w:rsidRPr="00C811AC" w:rsidRDefault="00654E75" w:rsidP="005412A5">
            <w:pPr>
              <w:spacing w:after="0" w:line="240" w:lineRule="auto"/>
              <w:rPr>
                <w:b/>
                <w:sz w:val="24"/>
                <w:szCs w:val="24"/>
              </w:rPr>
            </w:pPr>
            <w:r w:rsidRPr="00C811AC">
              <w:rPr>
                <w:b/>
                <w:sz w:val="24"/>
                <w:szCs w:val="24"/>
              </w:rPr>
              <w:t>Dialog Module</w:t>
            </w:r>
          </w:p>
        </w:tc>
      </w:tr>
      <w:tr w:rsidR="00654E75" w:rsidRPr="009C7D98" w14:paraId="10EBE91F" w14:textId="77777777" w:rsidTr="00387EC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c>
          <w:tcPr>
            <w:tcW w:w="9450" w:type="dxa"/>
            <w:gridSpan w:val="4"/>
            <w:shd w:val="clear" w:color="auto" w:fill="auto"/>
          </w:tcPr>
          <w:p w14:paraId="2949D7E3" w14:textId="46F129DC" w:rsidR="00654E75" w:rsidRPr="009C7D98" w:rsidRDefault="00654E75" w:rsidP="00654E75">
            <w:pPr>
              <w:spacing w:after="0" w:line="240" w:lineRule="auto"/>
              <w:rPr>
                <w:rFonts w:ascii="Arial" w:eastAsia="Arial" w:hAnsi="Arial" w:cs="Arial"/>
                <w:b/>
                <w:i/>
                <w:sz w:val="16"/>
                <w:szCs w:val="16"/>
              </w:rPr>
            </w:pPr>
            <w:r>
              <w:rPr>
                <w:rFonts w:ascii="Arial" w:eastAsia="Arial" w:hAnsi="Arial" w:cs="Arial"/>
                <w:sz w:val="16"/>
                <w:szCs w:val="16"/>
              </w:rPr>
              <w:t xml:space="preserve">Ask caller </w:t>
            </w:r>
            <w:r w:rsidR="00927488">
              <w:rPr>
                <w:rFonts w:ascii="Arial" w:eastAsia="Arial" w:hAnsi="Arial" w:cs="Arial"/>
                <w:sz w:val="16"/>
                <w:szCs w:val="16"/>
              </w:rPr>
              <w:t>if they want a confirmation</w:t>
            </w:r>
            <w:r w:rsidR="00595507">
              <w:rPr>
                <w:rFonts w:ascii="Arial" w:eastAsia="Arial" w:hAnsi="Arial" w:cs="Arial"/>
                <w:sz w:val="16"/>
                <w:szCs w:val="16"/>
              </w:rPr>
              <w:t xml:space="preserve"> letter</w:t>
            </w:r>
          </w:p>
        </w:tc>
      </w:tr>
      <w:tr w:rsidR="00654E75" w:rsidRPr="009C7D98" w14:paraId="51F288BB" w14:textId="77777777" w:rsidTr="00387EC4">
        <w:tc>
          <w:tcPr>
            <w:tcW w:w="9450" w:type="dxa"/>
            <w:gridSpan w:val="4"/>
            <w:tcBorders>
              <w:top w:val="single" w:sz="4" w:space="0" w:color="000000"/>
              <w:left w:val="single" w:sz="4" w:space="0" w:color="000000"/>
              <w:bottom w:val="single" w:sz="4" w:space="0" w:color="000000"/>
              <w:right w:val="single" w:sz="4" w:space="0" w:color="000000"/>
            </w:tcBorders>
            <w:shd w:val="clear" w:color="auto" w:fill="BFBFBF"/>
          </w:tcPr>
          <w:p w14:paraId="455B12F1" w14:textId="77777777" w:rsidR="00654E75" w:rsidRPr="00C811AC" w:rsidRDefault="00654E75" w:rsidP="005412A5">
            <w:pPr>
              <w:spacing w:after="0" w:line="240" w:lineRule="auto"/>
              <w:ind w:right="-18"/>
              <w:rPr>
                <w:b/>
                <w:sz w:val="24"/>
                <w:szCs w:val="24"/>
              </w:rPr>
            </w:pPr>
            <w:r w:rsidRPr="00C811AC">
              <w:rPr>
                <w:b/>
                <w:sz w:val="24"/>
                <w:szCs w:val="24"/>
              </w:rPr>
              <w:t>Prompts</w:t>
            </w:r>
          </w:p>
        </w:tc>
      </w:tr>
      <w:tr w:rsidR="00654E75" w:rsidRPr="009C7D98" w14:paraId="5F068B3B" w14:textId="77777777" w:rsidTr="00387EC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c>
          <w:tcPr>
            <w:tcW w:w="1620" w:type="dxa"/>
            <w:shd w:val="clear" w:color="auto" w:fill="D9E2F3"/>
          </w:tcPr>
          <w:p w14:paraId="60745E53" w14:textId="77777777" w:rsidR="00654E75" w:rsidRPr="009C7D98" w:rsidRDefault="00654E75" w:rsidP="005412A5">
            <w:pPr>
              <w:spacing w:after="0" w:line="240" w:lineRule="auto"/>
              <w:rPr>
                <w:rFonts w:ascii="Arial" w:eastAsia="Times New Roman" w:hAnsi="Arial" w:cs="Arial"/>
                <w:sz w:val="16"/>
                <w:szCs w:val="16"/>
              </w:rPr>
            </w:pPr>
            <w:r w:rsidRPr="009C7D98">
              <w:rPr>
                <w:rFonts w:ascii="Arial" w:eastAsia="Arial" w:hAnsi="Arial" w:cs="Arial"/>
                <w:b/>
                <w:i/>
                <w:sz w:val="16"/>
                <w:szCs w:val="16"/>
              </w:rPr>
              <w:t>Type</w:t>
            </w:r>
          </w:p>
        </w:tc>
        <w:tc>
          <w:tcPr>
            <w:tcW w:w="1890" w:type="dxa"/>
            <w:shd w:val="clear" w:color="auto" w:fill="D9E2F3"/>
          </w:tcPr>
          <w:p w14:paraId="6B5381AC" w14:textId="77777777" w:rsidR="00654E75" w:rsidRPr="009C7D98" w:rsidRDefault="00654E75" w:rsidP="005412A5">
            <w:pPr>
              <w:spacing w:after="0" w:line="240" w:lineRule="auto"/>
              <w:rPr>
                <w:rFonts w:ascii="Arial" w:eastAsia="Times New Roman" w:hAnsi="Arial" w:cs="Arial"/>
                <w:sz w:val="16"/>
                <w:szCs w:val="16"/>
              </w:rPr>
            </w:pPr>
            <w:r w:rsidRPr="009C7D98">
              <w:rPr>
                <w:rFonts w:ascii="Arial" w:eastAsia="Arial" w:hAnsi="Arial" w:cs="Arial"/>
                <w:b/>
                <w:i/>
                <w:sz w:val="16"/>
                <w:szCs w:val="16"/>
              </w:rPr>
              <w:t>Condition</w:t>
            </w:r>
          </w:p>
        </w:tc>
        <w:tc>
          <w:tcPr>
            <w:tcW w:w="1800" w:type="dxa"/>
            <w:shd w:val="clear" w:color="auto" w:fill="D9E2F3"/>
          </w:tcPr>
          <w:p w14:paraId="7DA2966C" w14:textId="77777777" w:rsidR="00654E75" w:rsidRPr="009C7D98" w:rsidRDefault="00654E75" w:rsidP="005412A5">
            <w:pPr>
              <w:spacing w:after="0" w:line="240" w:lineRule="auto"/>
              <w:rPr>
                <w:rFonts w:ascii="Arial" w:eastAsia="Times New Roman" w:hAnsi="Arial" w:cs="Arial"/>
                <w:sz w:val="16"/>
                <w:szCs w:val="16"/>
              </w:rPr>
            </w:pPr>
            <w:proofErr w:type="spellStart"/>
            <w:r w:rsidRPr="009C7D98">
              <w:rPr>
                <w:rFonts w:ascii="Arial" w:eastAsia="Arial" w:hAnsi="Arial" w:cs="Arial"/>
                <w:b/>
                <w:i/>
                <w:sz w:val="16"/>
                <w:szCs w:val="16"/>
              </w:rPr>
              <w:t>VoiceFile</w:t>
            </w:r>
            <w:proofErr w:type="spellEnd"/>
          </w:p>
        </w:tc>
        <w:tc>
          <w:tcPr>
            <w:tcW w:w="4140" w:type="dxa"/>
            <w:shd w:val="clear" w:color="auto" w:fill="D9E2F3"/>
          </w:tcPr>
          <w:p w14:paraId="61719FA6" w14:textId="77777777" w:rsidR="00654E75" w:rsidRPr="009C7D98" w:rsidRDefault="00654E75" w:rsidP="005412A5">
            <w:pPr>
              <w:spacing w:after="0" w:line="240" w:lineRule="auto"/>
              <w:rPr>
                <w:rFonts w:ascii="Arial" w:eastAsia="Times New Roman" w:hAnsi="Arial" w:cs="Arial"/>
                <w:sz w:val="16"/>
                <w:szCs w:val="16"/>
              </w:rPr>
            </w:pPr>
            <w:r w:rsidRPr="009C7D98">
              <w:rPr>
                <w:rFonts w:ascii="Arial" w:eastAsia="Arial" w:hAnsi="Arial" w:cs="Arial"/>
                <w:b/>
                <w:i/>
                <w:sz w:val="16"/>
                <w:szCs w:val="16"/>
              </w:rPr>
              <w:t>Wording</w:t>
            </w:r>
          </w:p>
        </w:tc>
      </w:tr>
      <w:tr w:rsidR="00191A84" w:rsidRPr="007544B5" w14:paraId="0BCC72B0" w14:textId="77777777" w:rsidTr="00387EC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c>
          <w:tcPr>
            <w:tcW w:w="1620" w:type="dxa"/>
          </w:tcPr>
          <w:p w14:paraId="19182DCD" w14:textId="77777777" w:rsidR="00191A84" w:rsidRPr="00D07F18" w:rsidRDefault="00191A84" w:rsidP="00191A84">
            <w:pPr>
              <w:spacing w:after="0" w:line="240" w:lineRule="auto"/>
              <w:rPr>
                <w:rFonts w:ascii="Arial" w:eastAsia="Arial" w:hAnsi="Arial" w:cs="Arial"/>
                <w:sz w:val="16"/>
                <w:szCs w:val="16"/>
              </w:rPr>
            </w:pPr>
            <w:r w:rsidRPr="00D07F18">
              <w:rPr>
                <w:rFonts w:ascii="Arial" w:eastAsia="Arial" w:hAnsi="Arial" w:cs="Arial"/>
                <w:sz w:val="16"/>
                <w:szCs w:val="16"/>
              </w:rPr>
              <w:t>PROMPT-1</w:t>
            </w:r>
          </w:p>
          <w:p w14:paraId="5E388646" w14:textId="77777777" w:rsidR="00191A84" w:rsidRPr="00D07F18" w:rsidRDefault="00191A84" w:rsidP="00191A84">
            <w:pPr>
              <w:spacing w:after="0" w:line="240" w:lineRule="auto"/>
              <w:rPr>
                <w:rFonts w:ascii="Arial" w:eastAsia="Arial" w:hAnsi="Arial" w:cs="Arial"/>
                <w:sz w:val="16"/>
                <w:szCs w:val="16"/>
              </w:rPr>
            </w:pPr>
          </w:p>
        </w:tc>
        <w:tc>
          <w:tcPr>
            <w:tcW w:w="1890" w:type="dxa"/>
          </w:tcPr>
          <w:p w14:paraId="39841EAC" w14:textId="1E772206" w:rsidR="00191A84" w:rsidRPr="00D07F18" w:rsidRDefault="00191A84" w:rsidP="00191A84">
            <w:pPr>
              <w:spacing w:after="0" w:line="240" w:lineRule="auto"/>
              <w:rPr>
                <w:rFonts w:ascii="Arial" w:eastAsia="Arial" w:hAnsi="Arial" w:cs="Arial"/>
                <w:sz w:val="16"/>
                <w:szCs w:val="16"/>
              </w:rPr>
            </w:pPr>
            <w:r>
              <w:rPr>
                <w:rFonts w:ascii="Arial" w:hAnsi="Arial" w:cs="Arial"/>
                <w:sz w:val="16"/>
                <w:szCs w:val="16"/>
              </w:rPr>
              <w:t>--</w:t>
            </w:r>
          </w:p>
        </w:tc>
        <w:tc>
          <w:tcPr>
            <w:tcW w:w="1800" w:type="dxa"/>
          </w:tcPr>
          <w:p w14:paraId="1C996DE6" w14:textId="40AB8E26" w:rsidR="00191A84" w:rsidRPr="00D07F18" w:rsidRDefault="00191A84" w:rsidP="00191A84">
            <w:pPr>
              <w:rPr>
                <w:rFonts w:ascii="Arial" w:eastAsia="Times New Roman" w:hAnsi="Arial" w:cs="Arial"/>
                <w:sz w:val="16"/>
                <w:szCs w:val="16"/>
              </w:rPr>
            </w:pPr>
            <w:r>
              <w:rPr>
                <w:rFonts w:ascii="Arial" w:hAnsi="Arial" w:cs="Arial"/>
                <w:sz w:val="16"/>
                <w:szCs w:val="16"/>
              </w:rPr>
              <w:t>310StatusSendLetter1</w:t>
            </w:r>
            <w:r w:rsidRPr="00D07F18">
              <w:rPr>
                <w:rFonts w:ascii="Arial" w:hAnsi="Arial" w:cs="Arial"/>
                <w:sz w:val="16"/>
                <w:szCs w:val="16"/>
              </w:rPr>
              <w:t>.wav</w:t>
            </w:r>
          </w:p>
        </w:tc>
        <w:tc>
          <w:tcPr>
            <w:tcW w:w="4140" w:type="dxa"/>
          </w:tcPr>
          <w:p w14:paraId="4519D9FC" w14:textId="568DFCC0" w:rsidR="00191A84" w:rsidRPr="00355BF2" w:rsidRDefault="00CD194B" w:rsidP="00191A84">
            <w:pPr>
              <w:spacing w:after="0" w:line="240" w:lineRule="auto"/>
              <w:rPr>
                <w:rFonts w:ascii="Arial" w:eastAsia="Arial" w:hAnsi="Arial" w:cs="Arial"/>
                <w:color w:val="0070C0"/>
                <w:sz w:val="16"/>
                <w:szCs w:val="16"/>
                <w:lang w:val="es-419"/>
              </w:rPr>
            </w:pPr>
            <w:ins w:id="162" w:author="Prada, Leandro (Leo) **CTR**" w:date="2020-06-08T12:43:00Z">
              <w:r w:rsidRPr="00CD194B">
                <w:rPr>
                  <w:rFonts w:ascii="Arial" w:eastAsia="Arial" w:hAnsi="Arial" w:cs="Arial"/>
                  <w:color w:val="0070C0"/>
                  <w:sz w:val="16"/>
                  <w:szCs w:val="16"/>
                  <w:lang w:val="es-419"/>
                </w:rPr>
                <w:t>Su solicitud de transferencia de propiedad se procesó el día</w:t>
              </w:r>
            </w:ins>
            <w:del w:id="163" w:author="Prada, Leandro (Leo) **CTR**" w:date="2020-06-08T12:43:00Z">
              <w:r w:rsidR="00191A84" w:rsidRPr="00355BF2" w:rsidDel="00CD194B">
                <w:rPr>
                  <w:rFonts w:ascii="Arial" w:eastAsia="Arial" w:hAnsi="Arial" w:cs="Arial"/>
                  <w:color w:val="0070C0"/>
                  <w:sz w:val="16"/>
                  <w:szCs w:val="16"/>
                  <w:lang w:val="es-419"/>
                </w:rPr>
                <w:delText xml:space="preserve">Su solicitud de cambio de titularidad fue procesada el </w:delText>
              </w:r>
            </w:del>
          </w:p>
        </w:tc>
      </w:tr>
      <w:tr w:rsidR="00BE2F4B" w:rsidRPr="00083018" w14:paraId="10CB788B" w14:textId="77777777" w:rsidTr="00387EC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c>
          <w:tcPr>
            <w:tcW w:w="1620" w:type="dxa"/>
          </w:tcPr>
          <w:p w14:paraId="22DD01F1" w14:textId="77777777" w:rsidR="00BE2F4B" w:rsidRPr="00356492" w:rsidRDefault="00BE2F4B" w:rsidP="00BE2F4B">
            <w:pPr>
              <w:spacing w:after="0" w:line="240" w:lineRule="auto"/>
              <w:rPr>
                <w:rFonts w:ascii="Arial" w:eastAsia="Arial" w:hAnsi="Arial" w:cs="Arial"/>
                <w:sz w:val="16"/>
                <w:szCs w:val="16"/>
                <w:lang w:val="es-419"/>
              </w:rPr>
            </w:pPr>
          </w:p>
        </w:tc>
        <w:tc>
          <w:tcPr>
            <w:tcW w:w="1890" w:type="dxa"/>
          </w:tcPr>
          <w:p w14:paraId="13A03380" w14:textId="5C1709AE" w:rsidR="00BE2F4B" w:rsidRDefault="00BE2F4B" w:rsidP="00BE2F4B">
            <w:pPr>
              <w:spacing w:after="0" w:line="240" w:lineRule="auto"/>
              <w:rPr>
                <w:rFonts w:ascii="Arial" w:hAnsi="Arial" w:cs="Arial"/>
                <w:sz w:val="16"/>
                <w:szCs w:val="16"/>
              </w:rPr>
            </w:pPr>
            <w:r>
              <w:rPr>
                <w:rFonts w:ascii="Arial" w:hAnsi="Arial" w:cs="Arial"/>
                <w:sz w:val="16"/>
                <w:szCs w:val="16"/>
              </w:rPr>
              <w:t>--</w:t>
            </w:r>
          </w:p>
        </w:tc>
        <w:tc>
          <w:tcPr>
            <w:tcW w:w="1800" w:type="dxa"/>
          </w:tcPr>
          <w:p w14:paraId="03E46AC7" w14:textId="7ADB30D9" w:rsidR="00BE2F4B" w:rsidRDefault="00BE2F4B" w:rsidP="00BE2F4B">
            <w:pPr>
              <w:rPr>
                <w:rFonts w:ascii="Arial" w:hAnsi="Arial" w:cs="Arial"/>
                <w:sz w:val="16"/>
                <w:szCs w:val="16"/>
              </w:rPr>
            </w:pPr>
            <w:r>
              <w:rPr>
                <w:rFonts w:ascii="Arial" w:hAnsi="Arial" w:cs="Arial"/>
                <w:sz w:val="16"/>
                <w:szCs w:val="16"/>
              </w:rPr>
              <w:t>--</w:t>
            </w:r>
          </w:p>
        </w:tc>
        <w:tc>
          <w:tcPr>
            <w:tcW w:w="4140" w:type="dxa"/>
          </w:tcPr>
          <w:p w14:paraId="6CE10D63" w14:textId="45EDF077" w:rsidR="00BE2F4B" w:rsidRPr="00355BF2" w:rsidRDefault="00BE2F4B" w:rsidP="00BE2F4B">
            <w:pPr>
              <w:spacing w:after="0" w:line="240" w:lineRule="auto"/>
              <w:rPr>
                <w:rFonts w:ascii="Arial" w:eastAsia="Arial" w:hAnsi="Arial" w:cs="Arial"/>
                <w:color w:val="0070C0"/>
                <w:sz w:val="16"/>
                <w:szCs w:val="16"/>
                <w:lang w:val="es-419"/>
              </w:rPr>
            </w:pPr>
            <w:r>
              <w:rPr>
                <w:rFonts w:ascii="Arial" w:hAnsi="Arial" w:cs="Arial"/>
                <w:color w:val="0070C0"/>
                <w:sz w:val="16"/>
                <w:szCs w:val="16"/>
              </w:rPr>
              <w:t>&lt;date&gt;</w:t>
            </w:r>
          </w:p>
        </w:tc>
      </w:tr>
      <w:tr w:rsidR="00191A84" w:rsidRPr="007544B5" w14:paraId="61AB5CA8" w14:textId="77777777" w:rsidTr="00387EC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c>
          <w:tcPr>
            <w:tcW w:w="1620" w:type="dxa"/>
          </w:tcPr>
          <w:p w14:paraId="32AB3006" w14:textId="23BF16E6" w:rsidR="00191A84" w:rsidRPr="00D07F18" w:rsidRDefault="00191A84" w:rsidP="00191A84">
            <w:pPr>
              <w:spacing w:after="0" w:line="240" w:lineRule="auto"/>
              <w:rPr>
                <w:rFonts w:ascii="Arial" w:eastAsia="Arial" w:hAnsi="Arial" w:cs="Arial"/>
                <w:sz w:val="16"/>
                <w:szCs w:val="16"/>
              </w:rPr>
            </w:pPr>
            <w:r>
              <w:rPr>
                <w:rFonts w:ascii="Arial" w:eastAsia="Arial" w:hAnsi="Arial" w:cs="Arial"/>
                <w:sz w:val="16"/>
                <w:szCs w:val="16"/>
              </w:rPr>
              <w:t>PROMPT-2</w:t>
            </w:r>
          </w:p>
        </w:tc>
        <w:tc>
          <w:tcPr>
            <w:tcW w:w="1890" w:type="dxa"/>
          </w:tcPr>
          <w:p w14:paraId="6C5E2779" w14:textId="4794916C" w:rsidR="00191A84" w:rsidRDefault="00191A84" w:rsidP="00191A84">
            <w:pPr>
              <w:spacing w:after="0" w:line="240" w:lineRule="auto"/>
              <w:rPr>
                <w:rFonts w:ascii="Arial" w:hAnsi="Arial" w:cs="Arial"/>
                <w:sz w:val="16"/>
                <w:szCs w:val="16"/>
              </w:rPr>
            </w:pPr>
            <w:r>
              <w:rPr>
                <w:rFonts w:ascii="Arial" w:hAnsi="Arial" w:cs="Arial"/>
                <w:sz w:val="16"/>
                <w:szCs w:val="16"/>
              </w:rPr>
              <w:t>--</w:t>
            </w:r>
          </w:p>
        </w:tc>
        <w:tc>
          <w:tcPr>
            <w:tcW w:w="1800" w:type="dxa"/>
          </w:tcPr>
          <w:p w14:paraId="731D503B" w14:textId="43563B23" w:rsidR="00191A84" w:rsidRDefault="00191A84" w:rsidP="00191A84">
            <w:pPr>
              <w:rPr>
                <w:rFonts w:ascii="Arial" w:hAnsi="Arial" w:cs="Arial"/>
                <w:sz w:val="16"/>
                <w:szCs w:val="16"/>
              </w:rPr>
            </w:pPr>
            <w:r>
              <w:rPr>
                <w:rFonts w:ascii="Arial" w:hAnsi="Arial" w:cs="Arial"/>
                <w:sz w:val="16"/>
                <w:szCs w:val="16"/>
              </w:rPr>
              <w:t>310StatusSendLetter2</w:t>
            </w:r>
            <w:r w:rsidRPr="00D07F18">
              <w:rPr>
                <w:rFonts w:ascii="Arial" w:hAnsi="Arial" w:cs="Arial"/>
                <w:sz w:val="16"/>
                <w:szCs w:val="16"/>
              </w:rPr>
              <w:t>.wav</w:t>
            </w:r>
          </w:p>
        </w:tc>
        <w:tc>
          <w:tcPr>
            <w:tcW w:w="4140" w:type="dxa"/>
          </w:tcPr>
          <w:p w14:paraId="469BCA44" w14:textId="229BFAC3" w:rsidR="00191A84" w:rsidRPr="00355BF2" w:rsidRDefault="00CD194B" w:rsidP="00191A84">
            <w:pPr>
              <w:spacing w:after="0" w:line="240" w:lineRule="auto"/>
              <w:rPr>
                <w:rFonts w:ascii="Arial" w:eastAsia="Arial" w:hAnsi="Arial" w:cs="Arial"/>
                <w:color w:val="0070C0"/>
                <w:sz w:val="16"/>
                <w:szCs w:val="16"/>
                <w:lang w:val="es-419"/>
              </w:rPr>
            </w:pPr>
            <w:ins w:id="164" w:author="Prada, Leandro (Leo) **CTR**" w:date="2020-06-08T12:44:00Z">
              <w:r w:rsidRPr="00CD194B">
                <w:rPr>
                  <w:rFonts w:ascii="Arial" w:eastAsia="Arial" w:hAnsi="Arial" w:cs="Arial"/>
                  <w:color w:val="0070C0"/>
                  <w:sz w:val="16"/>
                  <w:szCs w:val="16"/>
                  <w:lang w:val="es-419"/>
                </w:rPr>
                <w:t>¿Quiere que le envíe una copia de la carta de confirmación?</w:t>
              </w:r>
            </w:ins>
            <w:del w:id="165" w:author="Prada, Leandro (Leo) **CTR**" w:date="2020-06-08T12:44:00Z">
              <w:r w:rsidR="00191A84" w:rsidRPr="00355BF2" w:rsidDel="00CD194B">
                <w:rPr>
                  <w:rFonts w:ascii="Arial" w:eastAsia="Arial" w:hAnsi="Arial" w:cs="Arial"/>
                  <w:color w:val="0070C0"/>
                  <w:sz w:val="16"/>
                  <w:szCs w:val="16"/>
                  <w:lang w:val="es-419"/>
                </w:rPr>
                <w:delText>¿Desea que le envíe una copia de la carta de confirmación?</w:delText>
              </w:r>
            </w:del>
          </w:p>
        </w:tc>
      </w:tr>
      <w:tr w:rsidR="00191A84" w:rsidRPr="007544B5" w14:paraId="3CA3C6D6" w14:textId="77777777" w:rsidTr="00387EC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c>
          <w:tcPr>
            <w:tcW w:w="1620" w:type="dxa"/>
          </w:tcPr>
          <w:p w14:paraId="69A00B10" w14:textId="53187521" w:rsidR="00191A84" w:rsidRDefault="00191A84" w:rsidP="00191A84">
            <w:pPr>
              <w:spacing w:after="0" w:line="240" w:lineRule="auto"/>
              <w:rPr>
                <w:rFonts w:ascii="Arial" w:eastAsia="Arial" w:hAnsi="Arial" w:cs="Arial"/>
                <w:sz w:val="16"/>
                <w:szCs w:val="16"/>
              </w:rPr>
            </w:pPr>
            <w:r>
              <w:rPr>
                <w:rFonts w:ascii="Arial" w:eastAsia="Arial" w:hAnsi="Arial" w:cs="Arial"/>
                <w:sz w:val="16"/>
                <w:szCs w:val="16"/>
              </w:rPr>
              <w:t>PROMPT-3</w:t>
            </w:r>
          </w:p>
        </w:tc>
        <w:tc>
          <w:tcPr>
            <w:tcW w:w="1890" w:type="dxa"/>
          </w:tcPr>
          <w:p w14:paraId="3BD54E2A" w14:textId="2DD5A19E" w:rsidR="00191A84" w:rsidRDefault="00191A84" w:rsidP="00191A84">
            <w:pPr>
              <w:spacing w:after="0" w:line="240" w:lineRule="auto"/>
              <w:rPr>
                <w:rFonts w:ascii="Arial" w:hAnsi="Arial" w:cs="Arial"/>
                <w:sz w:val="16"/>
                <w:szCs w:val="16"/>
              </w:rPr>
            </w:pPr>
            <w:r>
              <w:rPr>
                <w:rFonts w:ascii="Arial" w:hAnsi="Arial" w:cs="Arial"/>
                <w:sz w:val="16"/>
                <w:szCs w:val="16"/>
              </w:rPr>
              <w:t>--</w:t>
            </w:r>
          </w:p>
        </w:tc>
        <w:tc>
          <w:tcPr>
            <w:tcW w:w="1800" w:type="dxa"/>
          </w:tcPr>
          <w:p w14:paraId="01246393" w14:textId="5B85985A" w:rsidR="00191A84" w:rsidRDefault="00191A84" w:rsidP="00191A84">
            <w:pPr>
              <w:rPr>
                <w:rFonts w:ascii="Arial" w:hAnsi="Arial" w:cs="Arial"/>
                <w:sz w:val="16"/>
                <w:szCs w:val="16"/>
              </w:rPr>
            </w:pPr>
            <w:r>
              <w:rPr>
                <w:rFonts w:ascii="Arial" w:hAnsi="Arial" w:cs="Arial"/>
                <w:sz w:val="16"/>
                <w:szCs w:val="16"/>
              </w:rPr>
              <w:t>310StatusSendLetter3.wav</w:t>
            </w:r>
          </w:p>
        </w:tc>
        <w:tc>
          <w:tcPr>
            <w:tcW w:w="4140" w:type="dxa"/>
          </w:tcPr>
          <w:p w14:paraId="6C0CA85C" w14:textId="271D8930" w:rsidR="00191A84" w:rsidRPr="00355BF2" w:rsidRDefault="00CD194B" w:rsidP="00191A84">
            <w:pPr>
              <w:spacing w:after="0" w:line="240" w:lineRule="auto"/>
              <w:rPr>
                <w:rFonts w:ascii="Arial" w:eastAsia="Arial" w:hAnsi="Arial" w:cs="Arial"/>
                <w:color w:val="0070C0"/>
                <w:sz w:val="16"/>
                <w:szCs w:val="16"/>
                <w:lang w:val="es-419"/>
              </w:rPr>
            </w:pPr>
            <w:ins w:id="166" w:author="Prada, Leandro (Leo) **CTR**" w:date="2020-06-08T12:44:00Z">
              <w:r w:rsidRPr="00CD194B">
                <w:rPr>
                  <w:rFonts w:ascii="Arial" w:eastAsia="Arial" w:hAnsi="Arial" w:cs="Arial"/>
                  <w:color w:val="0070C0"/>
                  <w:sz w:val="16"/>
                  <w:szCs w:val="16"/>
                  <w:lang w:val="es-419"/>
                </w:rPr>
                <w:t>Si quiere hablar con alguien, Por favor decir "Representante".</w:t>
              </w:r>
            </w:ins>
            <w:del w:id="167" w:author="Prada, Leandro (Leo) **CTR**" w:date="2020-06-08T12:44:00Z">
              <w:r w:rsidR="00191A84" w:rsidRPr="00355BF2" w:rsidDel="00CD194B">
                <w:rPr>
                  <w:rFonts w:ascii="Arial" w:eastAsia="Arial" w:hAnsi="Arial" w:cs="Arial"/>
                  <w:color w:val="0070C0"/>
                  <w:sz w:val="16"/>
                  <w:szCs w:val="16"/>
                  <w:lang w:val="es-419"/>
                </w:rPr>
                <w:delText>Si desea hablar con alguien, simplemente diga representante.</w:delText>
              </w:r>
            </w:del>
          </w:p>
        </w:tc>
      </w:tr>
      <w:tr w:rsidR="003306DC" w:rsidRPr="005A14F6" w14:paraId="13F3E2BF" w14:textId="77777777" w:rsidTr="00387EC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c>
          <w:tcPr>
            <w:tcW w:w="1620" w:type="dxa"/>
          </w:tcPr>
          <w:p w14:paraId="2D7CA488" w14:textId="77777777" w:rsidR="003306DC" w:rsidRPr="005A14F6" w:rsidRDefault="003306DC" w:rsidP="003306DC">
            <w:pPr>
              <w:spacing w:after="0" w:line="240" w:lineRule="auto"/>
              <w:rPr>
                <w:rFonts w:ascii="Arial" w:eastAsia="Arial" w:hAnsi="Arial" w:cs="Arial"/>
                <w:sz w:val="16"/>
                <w:szCs w:val="16"/>
              </w:rPr>
            </w:pPr>
            <w:r>
              <w:rPr>
                <w:rFonts w:ascii="Arial" w:eastAsia="Arial" w:hAnsi="Arial" w:cs="Arial"/>
                <w:sz w:val="16"/>
                <w:szCs w:val="16"/>
              </w:rPr>
              <w:t>NoInputNoMatch</w:t>
            </w:r>
            <w:r w:rsidRPr="005A14F6">
              <w:rPr>
                <w:rFonts w:ascii="Arial" w:eastAsia="Arial" w:hAnsi="Arial" w:cs="Arial"/>
                <w:sz w:val="16"/>
                <w:szCs w:val="16"/>
              </w:rPr>
              <w:t>-1</w:t>
            </w:r>
          </w:p>
        </w:tc>
        <w:tc>
          <w:tcPr>
            <w:tcW w:w="1890" w:type="dxa"/>
          </w:tcPr>
          <w:p w14:paraId="21C0D04C" w14:textId="77777777" w:rsidR="003306DC" w:rsidRPr="005A14F6" w:rsidRDefault="003306DC" w:rsidP="003306DC">
            <w:pPr>
              <w:spacing w:after="0" w:line="240" w:lineRule="auto"/>
              <w:rPr>
                <w:rFonts w:ascii="Arial" w:eastAsia="Arial" w:hAnsi="Arial" w:cs="Arial"/>
                <w:sz w:val="16"/>
                <w:szCs w:val="16"/>
              </w:rPr>
            </w:pPr>
            <w:r w:rsidRPr="005A14F6">
              <w:rPr>
                <w:rFonts w:ascii="Arial" w:eastAsia="Arial" w:hAnsi="Arial" w:cs="Arial"/>
                <w:sz w:val="16"/>
                <w:szCs w:val="16"/>
              </w:rPr>
              <w:t>--</w:t>
            </w:r>
          </w:p>
        </w:tc>
        <w:tc>
          <w:tcPr>
            <w:tcW w:w="1800" w:type="dxa"/>
          </w:tcPr>
          <w:p w14:paraId="7D03B3BF" w14:textId="22129BAC" w:rsidR="003306DC" w:rsidRPr="005A14F6" w:rsidRDefault="003306DC" w:rsidP="003306DC">
            <w:pPr>
              <w:spacing w:after="0" w:line="240" w:lineRule="auto"/>
              <w:rPr>
                <w:rFonts w:ascii="Arial" w:eastAsia="Times New Roman" w:hAnsi="Arial" w:cs="Arial"/>
                <w:sz w:val="16"/>
                <w:szCs w:val="16"/>
              </w:rPr>
            </w:pPr>
            <w:proofErr w:type="spellStart"/>
            <w:r>
              <w:rPr>
                <w:rFonts w:ascii="Arial" w:eastAsia="Times New Roman" w:hAnsi="Arial" w:cs="Arial"/>
                <w:sz w:val="16"/>
                <w:szCs w:val="16"/>
              </w:rPr>
              <w:t>gl_</w:t>
            </w:r>
            <w:r w:rsidR="00F802C1">
              <w:rPr>
                <w:rFonts w:ascii="Arial" w:eastAsia="Times New Roman" w:hAnsi="Arial" w:cs="Arial"/>
                <w:sz w:val="16"/>
                <w:szCs w:val="16"/>
              </w:rPr>
              <w:t>Lo</w:t>
            </w:r>
            <w:proofErr w:type="spellEnd"/>
            <w:r w:rsidR="00F802C1">
              <w:rPr>
                <w:rFonts w:ascii="Arial" w:eastAsia="Times New Roman" w:hAnsi="Arial" w:cs="Arial"/>
                <w:sz w:val="16"/>
                <w:szCs w:val="16"/>
              </w:rPr>
              <w:t xml:space="preserve"> siento.</w:t>
            </w:r>
            <w:r>
              <w:rPr>
                <w:rFonts w:ascii="Arial" w:eastAsia="Times New Roman" w:hAnsi="Arial" w:cs="Arial"/>
                <w:sz w:val="16"/>
                <w:szCs w:val="16"/>
              </w:rPr>
              <w:t>wav</w:t>
            </w:r>
          </w:p>
        </w:tc>
        <w:tc>
          <w:tcPr>
            <w:tcW w:w="4140" w:type="dxa"/>
          </w:tcPr>
          <w:p w14:paraId="121392D0" w14:textId="5442A7F7" w:rsidR="003306DC" w:rsidRPr="005A14F6" w:rsidRDefault="00F802C1" w:rsidP="003306DC">
            <w:pPr>
              <w:spacing w:after="0" w:line="240" w:lineRule="auto"/>
              <w:rPr>
                <w:rFonts w:ascii="Arial" w:eastAsia="Arial" w:hAnsi="Arial" w:cs="Arial"/>
                <w:color w:val="0070C0"/>
                <w:sz w:val="16"/>
                <w:szCs w:val="16"/>
              </w:rPr>
            </w:pPr>
            <w:r>
              <w:rPr>
                <w:rFonts w:ascii="Arial" w:eastAsia="Arial" w:hAnsi="Arial" w:cs="Arial"/>
                <w:color w:val="0070C0"/>
                <w:sz w:val="16"/>
                <w:szCs w:val="16"/>
              </w:rPr>
              <w:t xml:space="preserve">Lo </w:t>
            </w:r>
            <w:proofErr w:type="spellStart"/>
            <w:r>
              <w:rPr>
                <w:rFonts w:ascii="Arial" w:eastAsia="Arial" w:hAnsi="Arial" w:cs="Arial"/>
                <w:color w:val="0070C0"/>
                <w:sz w:val="16"/>
                <w:szCs w:val="16"/>
              </w:rPr>
              <w:t>siento</w:t>
            </w:r>
            <w:proofErr w:type="spellEnd"/>
            <w:r>
              <w:rPr>
                <w:rFonts w:ascii="Arial" w:eastAsia="Arial" w:hAnsi="Arial" w:cs="Arial"/>
                <w:color w:val="0070C0"/>
                <w:sz w:val="16"/>
                <w:szCs w:val="16"/>
              </w:rPr>
              <w:t>.</w:t>
            </w:r>
          </w:p>
        </w:tc>
      </w:tr>
      <w:tr w:rsidR="003306DC" w:rsidRPr="00565EA9" w14:paraId="228C1720" w14:textId="77777777" w:rsidTr="00387EC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c>
          <w:tcPr>
            <w:tcW w:w="1620" w:type="dxa"/>
          </w:tcPr>
          <w:p w14:paraId="0E4E812C" w14:textId="77777777" w:rsidR="003306DC" w:rsidRPr="005A14F6" w:rsidRDefault="003306DC" w:rsidP="003306DC">
            <w:pPr>
              <w:spacing w:after="0" w:line="240" w:lineRule="auto"/>
              <w:rPr>
                <w:rFonts w:ascii="Arial" w:eastAsia="Arial" w:hAnsi="Arial" w:cs="Arial"/>
                <w:sz w:val="16"/>
                <w:szCs w:val="16"/>
              </w:rPr>
            </w:pPr>
            <w:r>
              <w:rPr>
                <w:rFonts w:ascii="Arial" w:eastAsia="Arial" w:hAnsi="Arial" w:cs="Arial"/>
                <w:sz w:val="16"/>
                <w:szCs w:val="16"/>
              </w:rPr>
              <w:t>NoInputNoMatch-2</w:t>
            </w:r>
          </w:p>
        </w:tc>
        <w:tc>
          <w:tcPr>
            <w:tcW w:w="1890" w:type="dxa"/>
          </w:tcPr>
          <w:p w14:paraId="74BE28E8" w14:textId="77777777" w:rsidR="003306DC" w:rsidRPr="005A14F6" w:rsidRDefault="003306DC" w:rsidP="003306DC">
            <w:pPr>
              <w:spacing w:after="0" w:line="240" w:lineRule="auto"/>
              <w:rPr>
                <w:rFonts w:ascii="Arial" w:eastAsia="Arial" w:hAnsi="Arial" w:cs="Arial"/>
                <w:sz w:val="16"/>
                <w:szCs w:val="16"/>
              </w:rPr>
            </w:pPr>
            <w:r>
              <w:rPr>
                <w:rFonts w:ascii="Arial" w:eastAsia="Arial" w:hAnsi="Arial" w:cs="Arial"/>
                <w:sz w:val="16"/>
                <w:szCs w:val="16"/>
              </w:rPr>
              <w:t>--</w:t>
            </w:r>
          </w:p>
        </w:tc>
        <w:tc>
          <w:tcPr>
            <w:tcW w:w="1800" w:type="dxa"/>
          </w:tcPr>
          <w:p w14:paraId="3E3447C3" w14:textId="45C92C69" w:rsidR="003306DC" w:rsidRPr="005A14F6" w:rsidRDefault="003306DC" w:rsidP="003306DC">
            <w:pPr>
              <w:spacing w:after="0" w:line="240" w:lineRule="auto"/>
              <w:rPr>
                <w:rFonts w:ascii="Arial" w:eastAsia="Arial" w:hAnsi="Arial" w:cs="Arial"/>
                <w:sz w:val="16"/>
                <w:szCs w:val="16"/>
              </w:rPr>
            </w:pPr>
            <w:r>
              <w:rPr>
                <w:rFonts w:ascii="Arial" w:eastAsia="Times New Roman" w:hAnsi="Arial" w:cs="Arial"/>
                <w:sz w:val="16"/>
                <w:szCs w:val="16"/>
              </w:rPr>
              <w:t>gl_sorrytrouble.wav</w:t>
            </w:r>
          </w:p>
        </w:tc>
        <w:tc>
          <w:tcPr>
            <w:tcW w:w="4140" w:type="dxa"/>
          </w:tcPr>
          <w:p w14:paraId="76B1EADD" w14:textId="08F6A185" w:rsidR="003306DC" w:rsidRPr="00355BF2" w:rsidRDefault="00355BF2" w:rsidP="003306DC">
            <w:pPr>
              <w:spacing w:after="0" w:line="240" w:lineRule="auto"/>
              <w:rPr>
                <w:rFonts w:ascii="Arial" w:eastAsia="Arial" w:hAnsi="Arial" w:cs="Arial"/>
                <w:color w:val="0070C0"/>
                <w:sz w:val="16"/>
                <w:szCs w:val="16"/>
                <w:lang w:val="es-419"/>
              </w:rPr>
            </w:pPr>
            <w:del w:id="168" w:author="Prada, Leandro (Leo) **CTR**" w:date="2020-06-08T10:59:00Z">
              <w:r w:rsidRPr="00355BF2" w:rsidDel="00565EA9">
                <w:rPr>
                  <w:rFonts w:ascii="Arial" w:eastAsia="Times New Roman" w:hAnsi="Arial" w:cs="Arial"/>
                  <w:color w:val="0070C0"/>
                  <w:sz w:val="16"/>
                  <w:szCs w:val="16"/>
                  <w:lang w:val="es-419"/>
                </w:rPr>
                <w:delText>Lo siento, estamos teniendo problemas.</w:delText>
              </w:r>
            </w:del>
            <w:ins w:id="169" w:author="Prada, Leandro (Leo) **CTR**" w:date="2020-06-08T10:59:00Z">
              <w:r w:rsidR="00565EA9">
                <w:rPr>
                  <w:rFonts w:ascii="Arial" w:eastAsia="Times New Roman" w:hAnsi="Arial" w:cs="Arial"/>
                  <w:color w:val="0070C0"/>
                  <w:sz w:val="16"/>
                  <w:szCs w:val="16"/>
                  <w:lang w:val="es-419"/>
                </w:rPr>
                <w:t>Lo siento, tengo problemas.</w:t>
              </w:r>
            </w:ins>
          </w:p>
        </w:tc>
      </w:tr>
      <w:tr w:rsidR="003306DC" w:rsidRPr="009C7D98" w14:paraId="3FBD636D" w14:textId="77777777" w:rsidTr="00387EC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c>
          <w:tcPr>
            <w:tcW w:w="9450" w:type="dxa"/>
            <w:gridSpan w:val="4"/>
            <w:shd w:val="clear" w:color="auto" w:fill="DDDDDD"/>
          </w:tcPr>
          <w:p w14:paraId="735FDD65" w14:textId="77777777" w:rsidR="003306DC" w:rsidRPr="009C7D98" w:rsidRDefault="003306DC" w:rsidP="003306DC">
            <w:pPr>
              <w:spacing w:after="0" w:line="240" w:lineRule="auto"/>
              <w:rPr>
                <w:rFonts w:ascii="Arial" w:eastAsia="Arial" w:hAnsi="Arial" w:cs="Arial"/>
                <w:b/>
                <w:i/>
                <w:sz w:val="16"/>
                <w:szCs w:val="16"/>
              </w:rPr>
            </w:pPr>
            <w:r w:rsidRPr="009C7D98">
              <w:rPr>
                <w:rFonts w:ascii="Arial" w:eastAsia="Arial" w:hAnsi="Arial" w:cs="Arial"/>
                <w:b/>
                <w:i/>
                <w:sz w:val="16"/>
                <w:szCs w:val="16"/>
              </w:rPr>
              <w:t>Responses &amp; Confirmation Prompts</w:t>
            </w:r>
            <w:r>
              <w:rPr>
                <w:rFonts w:ascii="Arial" w:eastAsia="Arial" w:hAnsi="Arial" w:cs="Arial"/>
                <w:b/>
                <w:i/>
                <w:sz w:val="16"/>
                <w:szCs w:val="16"/>
              </w:rPr>
              <w:t xml:space="preserve"> (</w:t>
            </w:r>
            <w:hyperlink w:anchor="_Global_Confirmation_(the" w:history="1">
              <w:r w:rsidRPr="00C5488F">
                <w:rPr>
                  <w:rStyle w:val="Hyperlink"/>
                  <w:rFonts w:ascii="Arial" w:eastAsia="Arial" w:hAnsi="Arial" w:cs="Arial"/>
                  <w:b/>
                  <w:i/>
                  <w:sz w:val="16"/>
                  <w:szCs w:val="16"/>
                </w:rPr>
                <w:t>See Global Confirms</w:t>
              </w:r>
            </w:hyperlink>
            <w:r>
              <w:rPr>
                <w:rFonts w:ascii="Arial" w:eastAsia="Arial" w:hAnsi="Arial" w:cs="Arial"/>
                <w:b/>
                <w:i/>
                <w:sz w:val="16"/>
                <w:szCs w:val="16"/>
              </w:rPr>
              <w:t>)</w:t>
            </w:r>
          </w:p>
        </w:tc>
      </w:tr>
      <w:tr w:rsidR="003306DC" w:rsidRPr="009C7D98" w14:paraId="139955F9" w14:textId="77777777" w:rsidTr="00387EC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c>
          <w:tcPr>
            <w:tcW w:w="1620" w:type="dxa"/>
            <w:shd w:val="clear" w:color="auto" w:fill="D9E2F3"/>
          </w:tcPr>
          <w:p w14:paraId="5F9C30A0" w14:textId="77777777" w:rsidR="003306DC" w:rsidRPr="009C7D98" w:rsidRDefault="003306DC" w:rsidP="003306DC">
            <w:pPr>
              <w:spacing w:after="0" w:line="240" w:lineRule="auto"/>
              <w:rPr>
                <w:rFonts w:ascii="Arial" w:eastAsia="Arial" w:hAnsi="Arial" w:cs="Arial"/>
                <w:b/>
                <w:i/>
                <w:sz w:val="16"/>
                <w:szCs w:val="16"/>
              </w:rPr>
            </w:pPr>
            <w:r w:rsidRPr="009C7D98">
              <w:rPr>
                <w:rFonts w:ascii="Arial" w:eastAsia="Arial" w:hAnsi="Arial" w:cs="Arial"/>
                <w:b/>
                <w:i/>
                <w:sz w:val="16"/>
                <w:szCs w:val="16"/>
              </w:rPr>
              <w:t>&lt;Response&gt;</w:t>
            </w:r>
          </w:p>
          <w:p w14:paraId="060256C6" w14:textId="77777777" w:rsidR="003306DC" w:rsidRPr="009C7D98" w:rsidRDefault="003306DC" w:rsidP="003306DC">
            <w:pPr>
              <w:spacing w:after="0" w:line="240" w:lineRule="auto"/>
              <w:rPr>
                <w:rFonts w:ascii="Arial" w:eastAsia="Times New Roman" w:hAnsi="Arial" w:cs="Arial"/>
                <w:sz w:val="16"/>
                <w:szCs w:val="16"/>
              </w:rPr>
            </w:pPr>
            <w:r w:rsidRPr="009C7D98">
              <w:rPr>
                <w:rFonts w:ascii="Arial" w:eastAsia="Arial" w:hAnsi="Arial" w:cs="Arial"/>
                <w:b/>
                <w:i/>
                <w:sz w:val="16"/>
                <w:szCs w:val="16"/>
              </w:rPr>
              <w:t>Samples</w:t>
            </w:r>
          </w:p>
        </w:tc>
        <w:tc>
          <w:tcPr>
            <w:tcW w:w="1890" w:type="dxa"/>
            <w:shd w:val="clear" w:color="auto" w:fill="D9E2F3"/>
          </w:tcPr>
          <w:p w14:paraId="22C7ABF2" w14:textId="77777777" w:rsidR="003306DC" w:rsidRPr="009C7D98" w:rsidRDefault="003306DC" w:rsidP="003306DC">
            <w:pPr>
              <w:spacing w:after="0" w:line="240" w:lineRule="auto"/>
              <w:rPr>
                <w:rFonts w:ascii="Arial" w:eastAsia="Times New Roman" w:hAnsi="Arial" w:cs="Arial"/>
                <w:sz w:val="16"/>
                <w:szCs w:val="16"/>
              </w:rPr>
            </w:pPr>
            <w:r w:rsidRPr="009C7D98">
              <w:rPr>
                <w:rFonts w:ascii="Arial" w:eastAsia="Arial" w:hAnsi="Arial" w:cs="Arial"/>
                <w:b/>
                <w:i/>
                <w:sz w:val="16"/>
                <w:szCs w:val="16"/>
              </w:rPr>
              <w:t>Confirm</w:t>
            </w:r>
          </w:p>
        </w:tc>
        <w:tc>
          <w:tcPr>
            <w:tcW w:w="1800" w:type="dxa"/>
            <w:shd w:val="clear" w:color="auto" w:fill="D9E2F3"/>
          </w:tcPr>
          <w:p w14:paraId="611C175D" w14:textId="77777777" w:rsidR="003306DC" w:rsidRPr="009C7D98" w:rsidRDefault="003306DC" w:rsidP="003306DC">
            <w:pPr>
              <w:spacing w:after="0" w:line="240" w:lineRule="auto"/>
              <w:rPr>
                <w:rFonts w:ascii="Arial" w:eastAsia="Times New Roman" w:hAnsi="Arial" w:cs="Arial"/>
                <w:sz w:val="16"/>
                <w:szCs w:val="16"/>
              </w:rPr>
            </w:pPr>
            <w:proofErr w:type="spellStart"/>
            <w:r w:rsidRPr="009C7D98">
              <w:rPr>
                <w:rFonts w:ascii="Arial" w:eastAsia="Arial" w:hAnsi="Arial" w:cs="Arial"/>
                <w:b/>
                <w:i/>
                <w:sz w:val="16"/>
                <w:szCs w:val="16"/>
              </w:rPr>
              <w:t>VoiceFile</w:t>
            </w:r>
            <w:proofErr w:type="spellEnd"/>
          </w:p>
        </w:tc>
        <w:tc>
          <w:tcPr>
            <w:tcW w:w="4140" w:type="dxa"/>
            <w:shd w:val="clear" w:color="auto" w:fill="D9E2F3"/>
          </w:tcPr>
          <w:p w14:paraId="0DB92A52" w14:textId="77777777" w:rsidR="003306DC" w:rsidRPr="009C7D98" w:rsidRDefault="003306DC" w:rsidP="003306DC">
            <w:pPr>
              <w:spacing w:after="0" w:line="240" w:lineRule="auto"/>
              <w:rPr>
                <w:rFonts w:ascii="Arial" w:eastAsia="Times New Roman" w:hAnsi="Arial" w:cs="Arial"/>
                <w:sz w:val="16"/>
                <w:szCs w:val="16"/>
              </w:rPr>
            </w:pPr>
            <w:r w:rsidRPr="009C7D98">
              <w:rPr>
                <w:rFonts w:ascii="Arial" w:eastAsia="Arial" w:hAnsi="Arial" w:cs="Arial"/>
                <w:b/>
                <w:i/>
                <w:sz w:val="16"/>
                <w:szCs w:val="16"/>
              </w:rPr>
              <w:t>Wording</w:t>
            </w:r>
          </w:p>
        </w:tc>
      </w:tr>
      <w:tr w:rsidR="003306DC" w:rsidRPr="009C7D98" w14:paraId="5514E4B0" w14:textId="77777777" w:rsidTr="00387EC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c>
          <w:tcPr>
            <w:tcW w:w="1620" w:type="dxa"/>
            <w:tcBorders>
              <w:top w:val="single" w:sz="6" w:space="0" w:color="auto"/>
              <w:left w:val="single" w:sz="6" w:space="0" w:color="auto"/>
              <w:bottom w:val="single" w:sz="6" w:space="0" w:color="auto"/>
              <w:right w:val="single" w:sz="6" w:space="0" w:color="auto"/>
            </w:tcBorders>
            <w:shd w:val="clear" w:color="auto" w:fill="auto"/>
          </w:tcPr>
          <w:p w14:paraId="0AC54D99" w14:textId="77777777" w:rsidR="00191A84" w:rsidRPr="00191A84" w:rsidRDefault="00191A84" w:rsidP="00191A84">
            <w:pPr>
              <w:spacing w:after="0" w:line="240" w:lineRule="auto"/>
              <w:rPr>
                <w:rFonts w:ascii="Arial" w:hAnsi="Arial" w:cs="Arial"/>
                <w:sz w:val="16"/>
                <w:szCs w:val="16"/>
              </w:rPr>
            </w:pPr>
            <w:r w:rsidRPr="00191A84">
              <w:rPr>
                <w:rFonts w:ascii="Arial" w:hAnsi="Arial" w:cs="Arial"/>
                <w:sz w:val="16"/>
                <w:szCs w:val="16"/>
              </w:rPr>
              <w:t>&lt;yes&gt;</w:t>
            </w:r>
            <w:r w:rsidRPr="00191A84">
              <w:rPr>
                <w:rFonts w:ascii="Arial" w:hAnsi="Arial" w:cs="Arial"/>
                <w:sz w:val="16"/>
                <w:szCs w:val="16"/>
              </w:rPr>
              <w:br/>
              <w:t>Si</w:t>
            </w:r>
          </w:p>
          <w:p w14:paraId="69EFC222" w14:textId="4A08AF75" w:rsidR="003306DC" w:rsidRPr="000A7FD5" w:rsidRDefault="003306DC" w:rsidP="003306DC">
            <w:pPr>
              <w:spacing w:after="0" w:line="240" w:lineRule="auto"/>
              <w:rPr>
                <w:rFonts w:ascii="Arial" w:eastAsia="Times New Roman" w:hAnsi="Arial" w:cs="Arial"/>
                <w:sz w:val="16"/>
                <w:szCs w:val="16"/>
              </w:rPr>
            </w:pPr>
          </w:p>
        </w:tc>
        <w:tc>
          <w:tcPr>
            <w:tcW w:w="1890" w:type="dxa"/>
            <w:tcBorders>
              <w:top w:val="single" w:sz="6" w:space="0" w:color="auto"/>
              <w:left w:val="single" w:sz="6" w:space="0" w:color="auto"/>
              <w:bottom w:val="single" w:sz="6" w:space="0" w:color="auto"/>
              <w:right w:val="single" w:sz="6" w:space="0" w:color="auto"/>
            </w:tcBorders>
            <w:shd w:val="clear" w:color="auto" w:fill="auto"/>
          </w:tcPr>
          <w:p w14:paraId="2DF7855E" w14:textId="77777777" w:rsidR="003306DC" w:rsidRPr="000A7FD5" w:rsidRDefault="003306DC" w:rsidP="003306DC">
            <w:pPr>
              <w:spacing w:after="0" w:line="240" w:lineRule="auto"/>
              <w:rPr>
                <w:rFonts w:ascii="Arial" w:eastAsia="Arial" w:hAnsi="Arial" w:cs="Arial"/>
                <w:sz w:val="16"/>
                <w:szCs w:val="16"/>
              </w:rPr>
            </w:pPr>
            <w:r w:rsidRPr="000A7FD5">
              <w:rPr>
                <w:rFonts w:ascii="Arial" w:hAnsi="Arial" w:cs="Arial"/>
                <w:sz w:val="16"/>
                <w:szCs w:val="16"/>
              </w:rPr>
              <w:t>Never</w:t>
            </w:r>
          </w:p>
        </w:tc>
        <w:tc>
          <w:tcPr>
            <w:tcW w:w="1800" w:type="dxa"/>
            <w:tcBorders>
              <w:top w:val="single" w:sz="6" w:space="0" w:color="auto"/>
              <w:left w:val="single" w:sz="6" w:space="0" w:color="auto"/>
              <w:bottom w:val="single" w:sz="6" w:space="0" w:color="auto"/>
              <w:right w:val="single" w:sz="6" w:space="0" w:color="auto"/>
            </w:tcBorders>
            <w:shd w:val="clear" w:color="auto" w:fill="auto"/>
          </w:tcPr>
          <w:p w14:paraId="0BC43A06" w14:textId="665D4AD8" w:rsidR="003306DC" w:rsidRPr="00D07F18" w:rsidRDefault="003306DC" w:rsidP="003306DC">
            <w:pPr>
              <w:spacing w:after="0" w:line="240" w:lineRule="auto"/>
              <w:rPr>
                <w:rFonts w:ascii="Arial" w:eastAsia="Arial" w:hAnsi="Arial" w:cs="Arial"/>
                <w:sz w:val="16"/>
                <w:szCs w:val="16"/>
              </w:rPr>
            </w:pPr>
          </w:p>
        </w:tc>
        <w:tc>
          <w:tcPr>
            <w:tcW w:w="4140" w:type="dxa"/>
            <w:tcBorders>
              <w:top w:val="single" w:sz="6" w:space="0" w:color="auto"/>
              <w:left w:val="single" w:sz="6" w:space="0" w:color="auto"/>
              <w:bottom w:val="single" w:sz="6" w:space="0" w:color="auto"/>
              <w:right w:val="single" w:sz="6" w:space="0" w:color="auto"/>
            </w:tcBorders>
            <w:shd w:val="clear" w:color="auto" w:fill="auto"/>
          </w:tcPr>
          <w:p w14:paraId="01F2A79D" w14:textId="77777777" w:rsidR="003306DC" w:rsidRPr="00D07F18" w:rsidRDefault="003306DC" w:rsidP="003306DC">
            <w:pPr>
              <w:rPr>
                <w:rFonts w:ascii="Arial" w:hAnsi="Arial" w:cs="Arial"/>
                <w:sz w:val="16"/>
                <w:szCs w:val="16"/>
              </w:rPr>
            </w:pPr>
          </w:p>
        </w:tc>
      </w:tr>
      <w:tr w:rsidR="00937ED7" w:rsidRPr="009C7D98" w14:paraId="2225E239" w14:textId="77777777" w:rsidTr="00387EC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c>
          <w:tcPr>
            <w:tcW w:w="1620" w:type="dxa"/>
            <w:tcBorders>
              <w:top w:val="single" w:sz="6" w:space="0" w:color="auto"/>
              <w:left w:val="single" w:sz="6" w:space="0" w:color="auto"/>
              <w:bottom w:val="single" w:sz="6" w:space="0" w:color="auto"/>
              <w:right w:val="single" w:sz="6" w:space="0" w:color="auto"/>
            </w:tcBorders>
            <w:shd w:val="clear" w:color="auto" w:fill="auto"/>
          </w:tcPr>
          <w:p w14:paraId="3FC996A9" w14:textId="72F8C600" w:rsidR="00937ED7" w:rsidRDefault="00937ED7" w:rsidP="003306DC">
            <w:pPr>
              <w:spacing w:after="0" w:line="240" w:lineRule="auto"/>
              <w:rPr>
                <w:rFonts w:ascii="Arial" w:hAnsi="Arial" w:cs="Arial"/>
                <w:sz w:val="16"/>
                <w:szCs w:val="16"/>
              </w:rPr>
            </w:pPr>
            <w:r>
              <w:rPr>
                <w:rFonts w:ascii="Arial" w:hAnsi="Arial" w:cs="Arial"/>
                <w:sz w:val="16"/>
                <w:szCs w:val="16"/>
              </w:rPr>
              <w:t>&lt;</w:t>
            </w:r>
            <w:proofErr w:type="spellStart"/>
            <w:r w:rsidR="00471CAF">
              <w:rPr>
                <w:rFonts w:ascii="Arial" w:hAnsi="Arial" w:cs="Arial"/>
                <w:sz w:val="16"/>
                <w:szCs w:val="16"/>
              </w:rPr>
              <w:t>yn</w:t>
            </w:r>
            <w:proofErr w:type="spellEnd"/>
            <w:r>
              <w:rPr>
                <w:rFonts w:ascii="Arial" w:hAnsi="Arial" w:cs="Arial"/>
                <w:sz w:val="16"/>
                <w:szCs w:val="16"/>
              </w:rPr>
              <w:t>&gt;</w:t>
            </w:r>
          </w:p>
          <w:p w14:paraId="2154881D" w14:textId="72DB2EAB" w:rsidR="00937ED7" w:rsidRPr="000A7FD5" w:rsidRDefault="00937ED7" w:rsidP="003306DC">
            <w:pPr>
              <w:spacing w:after="0" w:line="240" w:lineRule="auto"/>
              <w:rPr>
                <w:rFonts w:ascii="Arial" w:hAnsi="Arial" w:cs="Arial"/>
                <w:sz w:val="16"/>
                <w:szCs w:val="16"/>
              </w:rPr>
            </w:pPr>
            <w:r>
              <w:rPr>
                <w:rFonts w:ascii="Arial" w:hAnsi="Arial" w:cs="Arial"/>
                <w:sz w:val="16"/>
                <w:szCs w:val="16"/>
              </w:rPr>
              <w:t>No</w:t>
            </w:r>
          </w:p>
        </w:tc>
        <w:tc>
          <w:tcPr>
            <w:tcW w:w="1890" w:type="dxa"/>
            <w:tcBorders>
              <w:top w:val="single" w:sz="6" w:space="0" w:color="auto"/>
              <w:left w:val="single" w:sz="6" w:space="0" w:color="auto"/>
              <w:bottom w:val="single" w:sz="6" w:space="0" w:color="auto"/>
              <w:right w:val="single" w:sz="6" w:space="0" w:color="auto"/>
            </w:tcBorders>
            <w:shd w:val="clear" w:color="auto" w:fill="auto"/>
          </w:tcPr>
          <w:p w14:paraId="42F67DD4" w14:textId="51643676" w:rsidR="00937ED7" w:rsidRPr="000A7FD5" w:rsidRDefault="00595507" w:rsidP="003306DC">
            <w:pPr>
              <w:spacing w:after="0" w:line="240" w:lineRule="auto"/>
              <w:rPr>
                <w:rFonts w:ascii="Arial" w:hAnsi="Arial" w:cs="Arial"/>
                <w:sz w:val="16"/>
                <w:szCs w:val="16"/>
              </w:rPr>
            </w:pPr>
            <w:r>
              <w:rPr>
                <w:rFonts w:ascii="Arial" w:hAnsi="Arial" w:cs="Arial"/>
                <w:sz w:val="16"/>
                <w:szCs w:val="16"/>
              </w:rPr>
              <w:t>Never</w:t>
            </w:r>
          </w:p>
        </w:tc>
        <w:tc>
          <w:tcPr>
            <w:tcW w:w="1800" w:type="dxa"/>
            <w:tcBorders>
              <w:top w:val="single" w:sz="6" w:space="0" w:color="auto"/>
              <w:left w:val="single" w:sz="6" w:space="0" w:color="auto"/>
              <w:bottom w:val="single" w:sz="6" w:space="0" w:color="auto"/>
              <w:right w:val="single" w:sz="6" w:space="0" w:color="auto"/>
            </w:tcBorders>
            <w:shd w:val="clear" w:color="auto" w:fill="auto"/>
          </w:tcPr>
          <w:p w14:paraId="0545F7D3" w14:textId="77777777" w:rsidR="00937ED7" w:rsidRPr="00D07F18" w:rsidRDefault="00937ED7" w:rsidP="003306DC">
            <w:pPr>
              <w:spacing w:after="0" w:line="240" w:lineRule="auto"/>
              <w:rPr>
                <w:rFonts w:ascii="Arial" w:eastAsia="Arial" w:hAnsi="Arial" w:cs="Arial"/>
                <w:sz w:val="16"/>
                <w:szCs w:val="16"/>
              </w:rPr>
            </w:pPr>
          </w:p>
        </w:tc>
        <w:tc>
          <w:tcPr>
            <w:tcW w:w="4140" w:type="dxa"/>
            <w:tcBorders>
              <w:top w:val="single" w:sz="6" w:space="0" w:color="auto"/>
              <w:left w:val="single" w:sz="6" w:space="0" w:color="auto"/>
              <w:bottom w:val="single" w:sz="6" w:space="0" w:color="auto"/>
              <w:right w:val="single" w:sz="6" w:space="0" w:color="auto"/>
            </w:tcBorders>
            <w:shd w:val="clear" w:color="auto" w:fill="auto"/>
          </w:tcPr>
          <w:p w14:paraId="684109E7" w14:textId="77777777" w:rsidR="00937ED7" w:rsidRPr="00D07F18" w:rsidRDefault="00937ED7" w:rsidP="003306DC">
            <w:pPr>
              <w:rPr>
                <w:rFonts w:ascii="Arial" w:hAnsi="Arial" w:cs="Arial"/>
                <w:sz w:val="16"/>
                <w:szCs w:val="16"/>
              </w:rPr>
            </w:pPr>
          </w:p>
        </w:tc>
      </w:tr>
      <w:tr w:rsidR="003306DC" w:rsidRPr="009C7D98" w14:paraId="65B7AA3B" w14:textId="109FAAFA" w:rsidTr="00387EC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c>
          <w:tcPr>
            <w:tcW w:w="9450" w:type="dxa"/>
            <w:gridSpan w:val="4"/>
            <w:shd w:val="clear" w:color="auto" w:fill="DDDDDD"/>
          </w:tcPr>
          <w:p w14:paraId="3863BF89" w14:textId="77777777" w:rsidR="003306DC" w:rsidRPr="009C7D98" w:rsidRDefault="003306DC" w:rsidP="003306DC">
            <w:pPr>
              <w:spacing w:after="0" w:line="240" w:lineRule="auto"/>
              <w:rPr>
                <w:rFonts w:ascii="Arial" w:eastAsia="Arial" w:hAnsi="Arial" w:cs="Arial"/>
                <w:b/>
                <w:i/>
                <w:sz w:val="16"/>
                <w:szCs w:val="16"/>
              </w:rPr>
            </w:pPr>
            <w:proofErr w:type="spellStart"/>
            <w:r w:rsidRPr="005A14F6">
              <w:rPr>
                <w:rFonts w:ascii="Arial" w:eastAsia="Arial" w:hAnsi="Arial" w:cs="Arial"/>
                <w:b/>
                <w:i/>
                <w:sz w:val="16"/>
                <w:szCs w:val="16"/>
              </w:rPr>
              <w:t>Globals</w:t>
            </w:r>
            <w:proofErr w:type="spellEnd"/>
            <w:r w:rsidRPr="005A14F6">
              <w:rPr>
                <w:rFonts w:ascii="Arial" w:eastAsia="Arial" w:hAnsi="Arial" w:cs="Arial"/>
                <w:b/>
                <w:i/>
                <w:sz w:val="16"/>
                <w:szCs w:val="16"/>
              </w:rPr>
              <w:t xml:space="preserve"> (</w:t>
            </w:r>
            <w:hyperlink w:anchor="_Global_Grammar_Properties" w:history="1">
              <w:r w:rsidRPr="00C5488F">
                <w:rPr>
                  <w:rStyle w:val="Hyperlink"/>
                  <w:rFonts w:ascii="Arial" w:eastAsia="Arial" w:hAnsi="Arial" w:cs="Arial"/>
                  <w:b/>
                  <w:i/>
                  <w:sz w:val="16"/>
                  <w:szCs w:val="16"/>
                </w:rPr>
                <w:t>See Global Commands</w:t>
              </w:r>
            </w:hyperlink>
            <w:r w:rsidRPr="005A14F6">
              <w:rPr>
                <w:rFonts w:ascii="Arial" w:eastAsia="Arial" w:hAnsi="Arial" w:cs="Arial"/>
                <w:b/>
                <w:i/>
                <w:sz w:val="16"/>
                <w:szCs w:val="16"/>
              </w:rPr>
              <w:t>)</w:t>
            </w:r>
          </w:p>
        </w:tc>
      </w:tr>
      <w:tr w:rsidR="003306DC" w:rsidRPr="009C7D98" w14:paraId="7AD77DD7" w14:textId="77777777" w:rsidTr="00387EC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c>
          <w:tcPr>
            <w:tcW w:w="9450" w:type="dxa"/>
            <w:gridSpan w:val="4"/>
            <w:shd w:val="clear" w:color="auto" w:fill="auto"/>
          </w:tcPr>
          <w:p w14:paraId="520A93DE" w14:textId="77777777" w:rsidR="003306DC" w:rsidRPr="009C7D98" w:rsidRDefault="003306DC" w:rsidP="003306DC">
            <w:pPr>
              <w:spacing w:after="0" w:line="240" w:lineRule="auto"/>
              <w:rPr>
                <w:rFonts w:ascii="Arial" w:eastAsia="Arial" w:hAnsi="Arial" w:cs="Arial"/>
                <w:sz w:val="16"/>
                <w:szCs w:val="16"/>
              </w:rPr>
            </w:pPr>
            <w:r>
              <w:rPr>
                <w:rFonts w:ascii="Arial" w:eastAsia="Arial" w:hAnsi="Arial" w:cs="Arial"/>
                <w:sz w:val="16"/>
                <w:szCs w:val="16"/>
              </w:rPr>
              <w:t>&lt;rep</w:t>
            </w:r>
            <w:r w:rsidRPr="009C7D98">
              <w:rPr>
                <w:rFonts w:ascii="Arial" w:eastAsia="Arial" w:hAnsi="Arial" w:cs="Arial"/>
                <w:sz w:val="16"/>
                <w:szCs w:val="16"/>
              </w:rPr>
              <w:t>&gt;</w:t>
            </w:r>
          </w:p>
        </w:tc>
      </w:tr>
      <w:tr w:rsidR="003306DC" w:rsidRPr="009C7D98" w14:paraId="7FCE742B" w14:textId="77777777" w:rsidTr="00387EC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c>
          <w:tcPr>
            <w:tcW w:w="9450" w:type="dxa"/>
            <w:gridSpan w:val="4"/>
            <w:shd w:val="clear" w:color="auto" w:fill="DDDDDD"/>
          </w:tcPr>
          <w:p w14:paraId="3803AB46" w14:textId="77777777" w:rsidR="003306DC" w:rsidRPr="009C7D98" w:rsidRDefault="003306DC" w:rsidP="003306DC">
            <w:pPr>
              <w:spacing w:after="0" w:line="240" w:lineRule="auto"/>
              <w:rPr>
                <w:rFonts w:ascii="Arial" w:eastAsia="Arial" w:hAnsi="Arial" w:cs="Arial"/>
                <w:b/>
                <w:i/>
                <w:sz w:val="16"/>
                <w:szCs w:val="16"/>
              </w:rPr>
            </w:pPr>
            <w:r>
              <w:rPr>
                <w:rFonts w:ascii="Arial" w:eastAsia="Arial" w:hAnsi="Arial" w:cs="Arial"/>
                <w:b/>
                <w:i/>
                <w:sz w:val="16"/>
                <w:szCs w:val="16"/>
              </w:rPr>
              <w:t>Config Parameters</w:t>
            </w:r>
          </w:p>
        </w:tc>
      </w:tr>
      <w:tr w:rsidR="003306DC" w:rsidRPr="009C7D98" w14:paraId="7C276D02" w14:textId="77777777" w:rsidTr="00387EC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c>
          <w:tcPr>
            <w:tcW w:w="3510" w:type="dxa"/>
            <w:gridSpan w:val="2"/>
            <w:shd w:val="clear" w:color="auto" w:fill="D9E2F3"/>
          </w:tcPr>
          <w:p w14:paraId="2E4B8A5C" w14:textId="77777777" w:rsidR="003306DC" w:rsidRPr="009C7D98" w:rsidRDefault="003306DC" w:rsidP="003306DC">
            <w:pPr>
              <w:spacing w:after="0" w:line="240" w:lineRule="auto"/>
              <w:rPr>
                <w:rFonts w:ascii="Arial" w:eastAsia="Times New Roman" w:hAnsi="Arial" w:cs="Arial"/>
                <w:sz w:val="16"/>
                <w:szCs w:val="16"/>
              </w:rPr>
            </w:pPr>
            <w:r w:rsidRPr="009C7D98">
              <w:rPr>
                <w:rFonts w:ascii="Arial" w:eastAsia="Arial" w:hAnsi="Arial" w:cs="Arial"/>
                <w:b/>
                <w:i/>
                <w:sz w:val="16"/>
                <w:szCs w:val="16"/>
              </w:rPr>
              <w:t>Parameter</w:t>
            </w:r>
          </w:p>
        </w:tc>
        <w:tc>
          <w:tcPr>
            <w:tcW w:w="5940" w:type="dxa"/>
            <w:gridSpan w:val="2"/>
            <w:shd w:val="clear" w:color="auto" w:fill="D9E2F3"/>
          </w:tcPr>
          <w:p w14:paraId="2307C543" w14:textId="77777777" w:rsidR="003306DC" w:rsidRPr="009C7D98" w:rsidRDefault="003306DC" w:rsidP="003306DC">
            <w:pPr>
              <w:spacing w:after="0" w:line="240" w:lineRule="auto"/>
              <w:rPr>
                <w:rFonts w:ascii="Arial" w:eastAsia="Times New Roman" w:hAnsi="Arial" w:cs="Arial"/>
                <w:sz w:val="16"/>
                <w:szCs w:val="16"/>
              </w:rPr>
            </w:pPr>
            <w:r w:rsidRPr="009C7D98">
              <w:rPr>
                <w:rFonts w:ascii="Arial" w:eastAsia="Arial" w:hAnsi="Arial" w:cs="Arial"/>
                <w:b/>
                <w:i/>
                <w:sz w:val="16"/>
                <w:szCs w:val="16"/>
              </w:rPr>
              <w:t>Value</w:t>
            </w:r>
          </w:p>
        </w:tc>
      </w:tr>
      <w:tr w:rsidR="003306DC" w:rsidRPr="009C7D98" w14:paraId="6C56085B" w14:textId="77777777" w:rsidTr="00387EC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c>
          <w:tcPr>
            <w:tcW w:w="3510" w:type="dxa"/>
            <w:gridSpan w:val="2"/>
            <w:shd w:val="clear" w:color="auto" w:fill="auto"/>
          </w:tcPr>
          <w:p w14:paraId="0F8DE57C" w14:textId="77777777" w:rsidR="003306DC" w:rsidRPr="009C7D98" w:rsidRDefault="003306DC" w:rsidP="003306DC">
            <w:pPr>
              <w:spacing w:after="0" w:line="240" w:lineRule="auto"/>
              <w:rPr>
                <w:rFonts w:ascii="Arial" w:eastAsia="Arial" w:hAnsi="Arial" w:cs="Arial"/>
                <w:sz w:val="16"/>
                <w:szCs w:val="16"/>
              </w:rPr>
            </w:pPr>
            <w:r w:rsidRPr="009C7D98">
              <w:rPr>
                <w:rFonts w:ascii="Arial" w:eastAsia="Arial" w:hAnsi="Arial" w:cs="Arial"/>
                <w:sz w:val="16"/>
                <w:szCs w:val="16"/>
              </w:rPr>
              <w:t>Grammars</w:t>
            </w:r>
          </w:p>
        </w:tc>
        <w:tc>
          <w:tcPr>
            <w:tcW w:w="5940" w:type="dxa"/>
            <w:gridSpan w:val="2"/>
            <w:shd w:val="clear" w:color="auto" w:fill="auto"/>
          </w:tcPr>
          <w:p w14:paraId="0296C025" w14:textId="1D67276B" w:rsidR="003306DC" w:rsidRPr="009C7D98" w:rsidRDefault="00965C35" w:rsidP="003306DC">
            <w:pPr>
              <w:spacing w:after="0" w:line="240" w:lineRule="auto"/>
              <w:rPr>
                <w:rFonts w:ascii="Arial" w:eastAsia="Arial" w:hAnsi="Arial" w:cs="Arial"/>
                <w:sz w:val="16"/>
                <w:szCs w:val="16"/>
              </w:rPr>
            </w:pPr>
            <w:proofErr w:type="spellStart"/>
            <w:r>
              <w:rPr>
                <w:rFonts w:ascii="Arial" w:hAnsi="Arial" w:cs="Arial"/>
                <w:sz w:val="16"/>
                <w:szCs w:val="16"/>
              </w:rPr>
              <w:t>YesNo</w:t>
            </w:r>
            <w:r w:rsidR="003306DC">
              <w:rPr>
                <w:rFonts w:ascii="Arial" w:hAnsi="Arial" w:cs="Arial"/>
                <w:sz w:val="16"/>
                <w:szCs w:val="16"/>
              </w:rPr>
              <w:t>.grxml</w:t>
            </w:r>
            <w:proofErr w:type="spellEnd"/>
          </w:p>
        </w:tc>
      </w:tr>
      <w:tr w:rsidR="003306DC" w:rsidRPr="00EA6DFA" w14:paraId="76DB6085" w14:textId="77777777" w:rsidTr="00387EC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c>
          <w:tcPr>
            <w:tcW w:w="3510" w:type="dxa"/>
            <w:gridSpan w:val="2"/>
            <w:tcBorders>
              <w:top w:val="single" w:sz="6" w:space="0" w:color="auto"/>
              <w:left w:val="single" w:sz="6" w:space="0" w:color="auto"/>
              <w:bottom w:val="single" w:sz="6" w:space="0" w:color="auto"/>
              <w:right w:val="single" w:sz="6" w:space="0" w:color="auto"/>
            </w:tcBorders>
            <w:shd w:val="clear" w:color="auto" w:fill="auto"/>
          </w:tcPr>
          <w:p w14:paraId="3B8B7EC0" w14:textId="77777777" w:rsidR="003306DC" w:rsidRDefault="003306DC" w:rsidP="003306DC">
            <w:pPr>
              <w:spacing w:after="0" w:line="240" w:lineRule="auto"/>
              <w:rPr>
                <w:rFonts w:ascii="Arial" w:eastAsia="Arial" w:hAnsi="Arial" w:cs="Arial"/>
                <w:sz w:val="16"/>
                <w:szCs w:val="16"/>
              </w:rPr>
            </w:pPr>
            <w:r>
              <w:rPr>
                <w:rFonts w:ascii="Arial" w:eastAsia="Arial" w:hAnsi="Arial" w:cs="Arial"/>
                <w:sz w:val="16"/>
                <w:szCs w:val="16"/>
              </w:rPr>
              <w:t xml:space="preserve">Medium Confidence </w:t>
            </w:r>
          </w:p>
          <w:p w14:paraId="718A67AF" w14:textId="77777777" w:rsidR="003306DC" w:rsidRPr="00EA6DFA" w:rsidRDefault="003306DC" w:rsidP="003306DC">
            <w:pPr>
              <w:spacing w:after="0" w:line="240" w:lineRule="auto"/>
              <w:rPr>
                <w:rFonts w:ascii="Arial" w:eastAsia="Arial" w:hAnsi="Arial" w:cs="Arial"/>
                <w:sz w:val="16"/>
                <w:szCs w:val="16"/>
              </w:rPr>
            </w:pPr>
            <w:r>
              <w:rPr>
                <w:rFonts w:ascii="Arial" w:eastAsia="Arial" w:hAnsi="Arial" w:cs="Arial"/>
                <w:sz w:val="16"/>
                <w:szCs w:val="16"/>
              </w:rPr>
              <w:t>(Confirm “If necessary” range)</w:t>
            </w:r>
          </w:p>
        </w:tc>
        <w:tc>
          <w:tcPr>
            <w:tcW w:w="5940" w:type="dxa"/>
            <w:gridSpan w:val="2"/>
            <w:tcBorders>
              <w:top w:val="single" w:sz="6" w:space="0" w:color="auto"/>
              <w:left w:val="single" w:sz="6" w:space="0" w:color="auto"/>
              <w:bottom w:val="single" w:sz="6" w:space="0" w:color="auto"/>
              <w:right w:val="single" w:sz="6" w:space="0" w:color="auto"/>
            </w:tcBorders>
            <w:shd w:val="clear" w:color="auto" w:fill="auto"/>
          </w:tcPr>
          <w:p w14:paraId="65B89FE7" w14:textId="760465DD" w:rsidR="003306DC" w:rsidRPr="00EA6DFA" w:rsidRDefault="003306DC" w:rsidP="003306DC">
            <w:pPr>
              <w:spacing w:after="0" w:line="240" w:lineRule="auto"/>
              <w:rPr>
                <w:rFonts w:ascii="Arial" w:eastAsia="Arial" w:hAnsi="Arial" w:cs="Arial"/>
                <w:sz w:val="16"/>
                <w:szCs w:val="16"/>
              </w:rPr>
            </w:pPr>
            <w:r>
              <w:rPr>
                <w:rFonts w:ascii="Arial" w:eastAsia="Arial" w:hAnsi="Arial" w:cs="Arial"/>
                <w:sz w:val="16"/>
                <w:szCs w:val="16"/>
              </w:rPr>
              <w:t>Never</w:t>
            </w:r>
          </w:p>
        </w:tc>
      </w:tr>
    </w:tbl>
    <w:p w14:paraId="5912B4F8" w14:textId="77777777" w:rsidR="00654E75" w:rsidRDefault="00654E75" w:rsidP="00654E75">
      <w:pPr>
        <w:spacing w:after="0" w:line="240" w:lineRule="auto"/>
      </w:pPr>
    </w:p>
    <w:p w14:paraId="4193046A" w14:textId="40685293" w:rsidR="009C66BC" w:rsidRDefault="009C66BC">
      <w:pPr>
        <w:spacing w:after="0" w:line="240" w:lineRule="auto"/>
      </w:pPr>
      <w:r>
        <w:br w:type="page"/>
      </w:r>
    </w:p>
    <w:p w14:paraId="1E45B22C" w14:textId="638DD650" w:rsidR="003C0428" w:rsidRDefault="001D61B3">
      <w:pPr>
        <w:pStyle w:val="Heading2"/>
      </w:pPr>
      <w:bookmarkStart w:id="170" w:name="_Toc34307555"/>
      <w:bookmarkStart w:id="171" w:name="_Toc38525186"/>
      <w:r>
        <w:lastRenderedPageBreak/>
        <w:t>0</w:t>
      </w:r>
      <w:r w:rsidR="003C0428">
        <w:t>320_ChangeMenu</w:t>
      </w:r>
      <w:bookmarkEnd w:id="170"/>
      <w:bookmarkEnd w:id="171"/>
    </w:p>
    <w:tbl>
      <w:tblPr>
        <w:tblW w:w="945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620"/>
        <w:gridCol w:w="1890"/>
        <w:gridCol w:w="1800"/>
        <w:gridCol w:w="4140"/>
      </w:tblGrid>
      <w:tr w:rsidR="003C0428" w:rsidRPr="00C811AC" w14:paraId="47A65AEE" w14:textId="77777777" w:rsidTr="003C0428">
        <w:tc>
          <w:tcPr>
            <w:tcW w:w="9450" w:type="dxa"/>
            <w:gridSpan w:val="4"/>
            <w:tcBorders>
              <w:top w:val="single" w:sz="4" w:space="0" w:color="000000"/>
              <w:left w:val="single" w:sz="4" w:space="0" w:color="000000"/>
              <w:bottom w:val="single" w:sz="4" w:space="0" w:color="000000"/>
              <w:right w:val="single" w:sz="4" w:space="0" w:color="000000"/>
            </w:tcBorders>
            <w:shd w:val="clear" w:color="auto" w:fill="BFBFBF"/>
          </w:tcPr>
          <w:p w14:paraId="6243371E" w14:textId="77777777" w:rsidR="003C0428" w:rsidRPr="00C811AC" w:rsidRDefault="003C0428" w:rsidP="003C0428">
            <w:pPr>
              <w:spacing w:after="0" w:line="240" w:lineRule="auto"/>
              <w:rPr>
                <w:b/>
                <w:sz w:val="24"/>
                <w:szCs w:val="24"/>
              </w:rPr>
            </w:pPr>
            <w:r w:rsidRPr="00C811AC">
              <w:rPr>
                <w:b/>
                <w:sz w:val="24"/>
                <w:szCs w:val="24"/>
              </w:rPr>
              <w:t>Dialog Module</w:t>
            </w:r>
          </w:p>
        </w:tc>
      </w:tr>
      <w:tr w:rsidR="003C0428" w:rsidRPr="009C7D98" w14:paraId="68A98AC5" w14:textId="77777777" w:rsidTr="003C042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c>
          <w:tcPr>
            <w:tcW w:w="9450" w:type="dxa"/>
            <w:gridSpan w:val="4"/>
            <w:shd w:val="clear" w:color="auto" w:fill="auto"/>
          </w:tcPr>
          <w:p w14:paraId="53FB3EEA" w14:textId="04D34C42" w:rsidR="003C0428" w:rsidRPr="009C7D98" w:rsidRDefault="003C0428" w:rsidP="003C0428">
            <w:pPr>
              <w:spacing w:after="0" w:line="240" w:lineRule="auto"/>
              <w:rPr>
                <w:rFonts w:ascii="Arial" w:eastAsia="Arial" w:hAnsi="Arial" w:cs="Arial"/>
                <w:b/>
                <w:i/>
                <w:sz w:val="16"/>
                <w:szCs w:val="16"/>
              </w:rPr>
            </w:pPr>
            <w:r>
              <w:rPr>
                <w:rFonts w:ascii="Arial" w:eastAsia="Arial" w:hAnsi="Arial" w:cs="Arial"/>
                <w:sz w:val="16"/>
                <w:szCs w:val="16"/>
              </w:rPr>
              <w:t>Ask caller what type of ownership change</w:t>
            </w:r>
          </w:p>
        </w:tc>
      </w:tr>
      <w:tr w:rsidR="003C0428" w:rsidRPr="00C811AC" w14:paraId="15407A6D" w14:textId="77777777" w:rsidTr="003C0428">
        <w:tc>
          <w:tcPr>
            <w:tcW w:w="9450" w:type="dxa"/>
            <w:gridSpan w:val="4"/>
            <w:tcBorders>
              <w:top w:val="single" w:sz="4" w:space="0" w:color="000000"/>
              <w:left w:val="single" w:sz="4" w:space="0" w:color="000000"/>
              <w:bottom w:val="single" w:sz="4" w:space="0" w:color="000000"/>
              <w:right w:val="single" w:sz="4" w:space="0" w:color="000000"/>
            </w:tcBorders>
            <w:shd w:val="clear" w:color="auto" w:fill="BFBFBF"/>
          </w:tcPr>
          <w:p w14:paraId="4B3D99C2" w14:textId="77777777" w:rsidR="003C0428" w:rsidRPr="00C811AC" w:rsidRDefault="003C0428" w:rsidP="003C0428">
            <w:pPr>
              <w:spacing w:after="0" w:line="240" w:lineRule="auto"/>
              <w:ind w:right="-18"/>
              <w:rPr>
                <w:b/>
                <w:sz w:val="24"/>
                <w:szCs w:val="24"/>
              </w:rPr>
            </w:pPr>
            <w:r w:rsidRPr="00C811AC">
              <w:rPr>
                <w:b/>
                <w:sz w:val="24"/>
                <w:szCs w:val="24"/>
              </w:rPr>
              <w:t>Prompts</w:t>
            </w:r>
          </w:p>
        </w:tc>
      </w:tr>
      <w:tr w:rsidR="003C0428" w:rsidRPr="009C7D98" w14:paraId="5A591D99" w14:textId="77777777" w:rsidTr="003C042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c>
          <w:tcPr>
            <w:tcW w:w="1620" w:type="dxa"/>
            <w:shd w:val="clear" w:color="auto" w:fill="D9E2F3"/>
          </w:tcPr>
          <w:p w14:paraId="65A55DFE" w14:textId="77777777" w:rsidR="003C0428" w:rsidRPr="009C7D98" w:rsidRDefault="003C0428" w:rsidP="003C0428">
            <w:pPr>
              <w:spacing w:after="0" w:line="240" w:lineRule="auto"/>
              <w:rPr>
                <w:rFonts w:ascii="Arial" w:eastAsia="Times New Roman" w:hAnsi="Arial" w:cs="Arial"/>
                <w:sz w:val="16"/>
                <w:szCs w:val="16"/>
              </w:rPr>
            </w:pPr>
            <w:r w:rsidRPr="009C7D98">
              <w:rPr>
                <w:rFonts w:ascii="Arial" w:eastAsia="Arial" w:hAnsi="Arial" w:cs="Arial"/>
                <w:b/>
                <w:i/>
                <w:sz w:val="16"/>
                <w:szCs w:val="16"/>
              </w:rPr>
              <w:t>Type</w:t>
            </w:r>
          </w:p>
        </w:tc>
        <w:tc>
          <w:tcPr>
            <w:tcW w:w="1890" w:type="dxa"/>
            <w:shd w:val="clear" w:color="auto" w:fill="D9E2F3"/>
          </w:tcPr>
          <w:p w14:paraId="1413D489" w14:textId="77777777" w:rsidR="003C0428" w:rsidRPr="009C7D98" w:rsidRDefault="003C0428" w:rsidP="003C0428">
            <w:pPr>
              <w:spacing w:after="0" w:line="240" w:lineRule="auto"/>
              <w:rPr>
                <w:rFonts w:ascii="Arial" w:eastAsia="Times New Roman" w:hAnsi="Arial" w:cs="Arial"/>
                <w:sz w:val="16"/>
                <w:szCs w:val="16"/>
              </w:rPr>
            </w:pPr>
            <w:r w:rsidRPr="009C7D98">
              <w:rPr>
                <w:rFonts w:ascii="Arial" w:eastAsia="Arial" w:hAnsi="Arial" w:cs="Arial"/>
                <w:b/>
                <w:i/>
                <w:sz w:val="16"/>
                <w:szCs w:val="16"/>
              </w:rPr>
              <w:t>Condition</w:t>
            </w:r>
          </w:p>
        </w:tc>
        <w:tc>
          <w:tcPr>
            <w:tcW w:w="1800" w:type="dxa"/>
            <w:shd w:val="clear" w:color="auto" w:fill="D9E2F3"/>
          </w:tcPr>
          <w:p w14:paraId="57CD3787" w14:textId="77777777" w:rsidR="003C0428" w:rsidRPr="009C7D98" w:rsidRDefault="003C0428" w:rsidP="003C0428">
            <w:pPr>
              <w:spacing w:after="0" w:line="240" w:lineRule="auto"/>
              <w:rPr>
                <w:rFonts w:ascii="Arial" w:eastAsia="Times New Roman" w:hAnsi="Arial" w:cs="Arial"/>
                <w:sz w:val="16"/>
                <w:szCs w:val="16"/>
              </w:rPr>
            </w:pPr>
            <w:proofErr w:type="spellStart"/>
            <w:r w:rsidRPr="009C7D98">
              <w:rPr>
                <w:rFonts w:ascii="Arial" w:eastAsia="Arial" w:hAnsi="Arial" w:cs="Arial"/>
                <w:b/>
                <w:i/>
                <w:sz w:val="16"/>
                <w:szCs w:val="16"/>
              </w:rPr>
              <w:t>VoiceFile</w:t>
            </w:r>
            <w:proofErr w:type="spellEnd"/>
          </w:p>
        </w:tc>
        <w:tc>
          <w:tcPr>
            <w:tcW w:w="4140" w:type="dxa"/>
            <w:shd w:val="clear" w:color="auto" w:fill="D9E2F3"/>
          </w:tcPr>
          <w:p w14:paraId="76D812E0" w14:textId="77777777" w:rsidR="003C0428" w:rsidRPr="009C7D98" w:rsidRDefault="003C0428" w:rsidP="003C0428">
            <w:pPr>
              <w:spacing w:after="0" w:line="240" w:lineRule="auto"/>
              <w:rPr>
                <w:rFonts w:ascii="Arial" w:eastAsia="Times New Roman" w:hAnsi="Arial" w:cs="Arial"/>
                <w:sz w:val="16"/>
                <w:szCs w:val="16"/>
              </w:rPr>
            </w:pPr>
            <w:r w:rsidRPr="009C7D98">
              <w:rPr>
                <w:rFonts w:ascii="Arial" w:eastAsia="Arial" w:hAnsi="Arial" w:cs="Arial"/>
                <w:b/>
                <w:i/>
                <w:sz w:val="16"/>
                <w:szCs w:val="16"/>
              </w:rPr>
              <w:t>Wording</w:t>
            </w:r>
          </w:p>
        </w:tc>
      </w:tr>
      <w:tr w:rsidR="00BB2240" w:rsidRPr="009C7D98" w14:paraId="34CFC3AF" w14:textId="77777777" w:rsidTr="003C042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c>
          <w:tcPr>
            <w:tcW w:w="1620" w:type="dxa"/>
          </w:tcPr>
          <w:p w14:paraId="27D16B19" w14:textId="77777777" w:rsidR="00BB2240" w:rsidRPr="00D07F18" w:rsidRDefault="00BB2240" w:rsidP="00BB2240">
            <w:pPr>
              <w:spacing w:after="0" w:line="240" w:lineRule="auto"/>
              <w:rPr>
                <w:rFonts w:ascii="Arial" w:eastAsia="Arial" w:hAnsi="Arial" w:cs="Arial"/>
                <w:sz w:val="16"/>
                <w:szCs w:val="16"/>
              </w:rPr>
            </w:pPr>
            <w:r w:rsidRPr="00D07F18">
              <w:rPr>
                <w:rFonts w:ascii="Arial" w:eastAsia="Arial" w:hAnsi="Arial" w:cs="Arial"/>
                <w:sz w:val="16"/>
                <w:szCs w:val="16"/>
              </w:rPr>
              <w:t>PROMPT-1</w:t>
            </w:r>
          </w:p>
          <w:p w14:paraId="280662DE" w14:textId="77777777" w:rsidR="00BB2240" w:rsidRPr="00D07F18" w:rsidRDefault="00BB2240" w:rsidP="00BB2240">
            <w:pPr>
              <w:spacing w:after="0" w:line="240" w:lineRule="auto"/>
              <w:rPr>
                <w:rFonts w:ascii="Arial" w:eastAsia="Arial" w:hAnsi="Arial" w:cs="Arial"/>
                <w:sz w:val="16"/>
                <w:szCs w:val="16"/>
              </w:rPr>
            </w:pPr>
          </w:p>
        </w:tc>
        <w:tc>
          <w:tcPr>
            <w:tcW w:w="1890" w:type="dxa"/>
          </w:tcPr>
          <w:p w14:paraId="180BAEC0" w14:textId="77777777" w:rsidR="00BB2240" w:rsidRPr="00D07F18" w:rsidRDefault="00BB2240" w:rsidP="00BB2240">
            <w:pPr>
              <w:spacing w:after="0" w:line="240" w:lineRule="auto"/>
              <w:rPr>
                <w:rFonts w:ascii="Arial" w:eastAsia="Arial" w:hAnsi="Arial" w:cs="Arial"/>
                <w:sz w:val="16"/>
                <w:szCs w:val="16"/>
              </w:rPr>
            </w:pPr>
            <w:r>
              <w:rPr>
                <w:rFonts w:ascii="Arial" w:hAnsi="Arial" w:cs="Arial"/>
                <w:sz w:val="16"/>
                <w:szCs w:val="16"/>
              </w:rPr>
              <w:t>--</w:t>
            </w:r>
          </w:p>
        </w:tc>
        <w:tc>
          <w:tcPr>
            <w:tcW w:w="1800" w:type="dxa"/>
          </w:tcPr>
          <w:p w14:paraId="133BB5E6" w14:textId="4E4F7DC1" w:rsidR="00BB2240" w:rsidRPr="00D07F18" w:rsidRDefault="00BB2240" w:rsidP="00BB2240">
            <w:pPr>
              <w:rPr>
                <w:rFonts w:ascii="Arial" w:eastAsia="Times New Roman" w:hAnsi="Arial" w:cs="Arial"/>
                <w:sz w:val="16"/>
                <w:szCs w:val="16"/>
              </w:rPr>
            </w:pPr>
            <w:r>
              <w:rPr>
                <w:rFonts w:ascii="Arial" w:hAnsi="Arial" w:cs="Arial"/>
                <w:sz w:val="16"/>
                <w:szCs w:val="16"/>
              </w:rPr>
              <w:t>0320ChangeMenu</w:t>
            </w:r>
            <w:r w:rsidRPr="00D07F18">
              <w:rPr>
                <w:rFonts w:ascii="Arial" w:hAnsi="Arial" w:cs="Arial"/>
                <w:sz w:val="16"/>
                <w:szCs w:val="16"/>
              </w:rPr>
              <w:t>.wav</w:t>
            </w:r>
          </w:p>
        </w:tc>
        <w:tc>
          <w:tcPr>
            <w:tcW w:w="4140" w:type="dxa"/>
          </w:tcPr>
          <w:p w14:paraId="74BDEA3B" w14:textId="13CC3BA0" w:rsidR="00BB2240" w:rsidRPr="00BB2240" w:rsidRDefault="005F030E" w:rsidP="00BB2240">
            <w:pPr>
              <w:spacing w:after="0" w:line="240" w:lineRule="auto"/>
              <w:rPr>
                <w:rFonts w:ascii="Arial" w:eastAsia="Arial" w:hAnsi="Arial" w:cs="Arial"/>
                <w:color w:val="0070C0"/>
                <w:sz w:val="16"/>
                <w:szCs w:val="16"/>
              </w:rPr>
            </w:pPr>
            <w:ins w:id="172" w:author="Prada, Leandro (Leo) **CTR**" w:date="2020-06-08T13:45:00Z">
              <w:r w:rsidRPr="005F030E">
                <w:rPr>
                  <w:rFonts w:ascii="Arial" w:eastAsia="Arial" w:hAnsi="Arial" w:cs="Arial"/>
                  <w:color w:val="0070C0"/>
                  <w:sz w:val="16"/>
                  <w:szCs w:val="16"/>
                  <w:lang w:val="es-419"/>
                </w:rPr>
                <w:t>Puedo ayudarle a añadir o eliminar a un propietario, cambiar su nombre, transmitir la propiedad a otra persona o transferir la propiedad a su fideicomiso o empresa. ¿Como le podemos ayudar?</w:t>
              </w:r>
            </w:ins>
            <w:del w:id="173" w:author="Prada, Leandro (Leo) **CTR**" w:date="2020-06-08T13:45:00Z">
              <w:r w:rsidR="00BB2240" w:rsidRPr="00355BF2" w:rsidDel="005F030E">
                <w:rPr>
                  <w:rFonts w:ascii="Arial" w:eastAsia="Arial" w:hAnsi="Arial" w:cs="Arial"/>
                  <w:color w:val="0070C0"/>
                  <w:sz w:val="16"/>
                  <w:szCs w:val="16"/>
                  <w:lang w:val="es-419"/>
                </w:rPr>
                <w:delText xml:space="preserve">Puedo ayudarle a agregar un titular, quitar un titular, cambiar su nombre, cambiar la titularidad a alguien más, o cambiar la titularidad a su compañía o fideicomiso. </w:delText>
              </w:r>
              <w:r w:rsidR="00BB2240" w:rsidRPr="00BB2240" w:rsidDel="005F030E">
                <w:rPr>
                  <w:rFonts w:ascii="Arial" w:eastAsia="Arial" w:hAnsi="Arial" w:cs="Arial"/>
                  <w:color w:val="0070C0"/>
                  <w:sz w:val="16"/>
                  <w:szCs w:val="16"/>
                </w:rPr>
                <w:delText>¿Cuál desea?</w:delText>
              </w:r>
              <w:r w:rsidR="000D5ADF" w:rsidDel="005F030E">
                <w:rPr>
                  <w:rFonts w:ascii="Arial" w:eastAsia="Arial" w:hAnsi="Arial" w:cs="Arial"/>
                  <w:color w:val="0070C0"/>
                  <w:sz w:val="16"/>
                  <w:szCs w:val="16"/>
                </w:rPr>
                <w:delText xml:space="preserve"> &lt;pausa&gt;</w:delText>
              </w:r>
            </w:del>
          </w:p>
        </w:tc>
      </w:tr>
      <w:tr w:rsidR="00BB2240" w:rsidRPr="007544B5" w14:paraId="659D400E" w14:textId="77777777" w:rsidTr="003C042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c>
          <w:tcPr>
            <w:tcW w:w="1620" w:type="dxa"/>
          </w:tcPr>
          <w:p w14:paraId="2192D9EE" w14:textId="77777777" w:rsidR="00BB2240" w:rsidRPr="00D07F18" w:rsidRDefault="00BB2240" w:rsidP="00BB2240">
            <w:pPr>
              <w:spacing w:after="0" w:line="240" w:lineRule="auto"/>
              <w:rPr>
                <w:rFonts w:ascii="Arial" w:eastAsia="Arial" w:hAnsi="Arial" w:cs="Arial"/>
                <w:sz w:val="16"/>
                <w:szCs w:val="16"/>
              </w:rPr>
            </w:pPr>
            <w:r>
              <w:rPr>
                <w:rFonts w:ascii="Arial" w:eastAsia="Arial" w:hAnsi="Arial" w:cs="Arial"/>
                <w:sz w:val="16"/>
                <w:szCs w:val="16"/>
              </w:rPr>
              <w:t>PROMPT-2</w:t>
            </w:r>
          </w:p>
        </w:tc>
        <w:tc>
          <w:tcPr>
            <w:tcW w:w="1890" w:type="dxa"/>
          </w:tcPr>
          <w:p w14:paraId="19BF52A2" w14:textId="77777777" w:rsidR="00BB2240" w:rsidRDefault="00BB2240" w:rsidP="00BB2240">
            <w:pPr>
              <w:spacing w:after="0" w:line="240" w:lineRule="auto"/>
              <w:rPr>
                <w:rFonts w:ascii="Arial" w:hAnsi="Arial" w:cs="Arial"/>
                <w:sz w:val="16"/>
                <w:szCs w:val="16"/>
              </w:rPr>
            </w:pPr>
            <w:r>
              <w:rPr>
                <w:rFonts w:ascii="Arial" w:hAnsi="Arial" w:cs="Arial"/>
                <w:sz w:val="16"/>
                <w:szCs w:val="16"/>
              </w:rPr>
              <w:t>--</w:t>
            </w:r>
          </w:p>
        </w:tc>
        <w:tc>
          <w:tcPr>
            <w:tcW w:w="1800" w:type="dxa"/>
          </w:tcPr>
          <w:p w14:paraId="5BD1DC27" w14:textId="72976BDC" w:rsidR="00BB2240" w:rsidRDefault="00BB2240" w:rsidP="00BB2240">
            <w:pPr>
              <w:rPr>
                <w:rFonts w:ascii="Arial" w:hAnsi="Arial" w:cs="Arial"/>
                <w:sz w:val="16"/>
                <w:szCs w:val="16"/>
              </w:rPr>
            </w:pPr>
            <w:r>
              <w:rPr>
                <w:rFonts w:ascii="Arial" w:hAnsi="Arial" w:cs="Arial"/>
                <w:sz w:val="16"/>
                <w:szCs w:val="16"/>
              </w:rPr>
              <w:t>0320RepeatorRep.wav</w:t>
            </w:r>
          </w:p>
        </w:tc>
        <w:tc>
          <w:tcPr>
            <w:tcW w:w="4140" w:type="dxa"/>
          </w:tcPr>
          <w:p w14:paraId="1CF7B310" w14:textId="2EA16F3E" w:rsidR="00BB2240" w:rsidRPr="000D5ADF" w:rsidRDefault="005F030E" w:rsidP="00BB2240">
            <w:pPr>
              <w:spacing w:after="0" w:line="240" w:lineRule="auto"/>
              <w:rPr>
                <w:rFonts w:ascii="Arial" w:eastAsia="Arial" w:hAnsi="Arial" w:cs="Arial"/>
                <w:color w:val="0070C0"/>
                <w:sz w:val="16"/>
                <w:szCs w:val="16"/>
                <w:lang w:val="es-419"/>
              </w:rPr>
            </w:pPr>
            <w:ins w:id="174" w:author="Prada, Leandro (Leo) **CTR**" w:date="2020-06-08T13:45:00Z">
              <w:r w:rsidRPr="005F030E">
                <w:rPr>
                  <w:rFonts w:ascii="Arial" w:eastAsia="Arial" w:hAnsi="Arial" w:cs="Arial"/>
                  <w:color w:val="0070C0"/>
                  <w:sz w:val="16"/>
                  <w:szCs w:val="16"/>
                  <w:lang w:val="es-419"/>
                </w:rPr>
                <w:t>Para escuchar estas opciones de nuevo, diga "Repetir".  Si quiere hablar con alguien, diga "Representante".</w:t>
              </w:r>
            </w:ins>
            <w:del w:id="175" w:author="Prada, Leandro (Leo) **CTR**" w:date="2020-06-08T13:45:00Z">
              <w:r w:rsidR="00BB2240" w:rsidRPr="00355BF2" w:rsidDel="005F030E">
                <w:rPr>
                  <w:rFonts w:ascii="Arial" w:eastAsia="Arial" w:hAnsi="Arial" w:cs="Arial"/>
                  <w:color w:val="0070C0"/>
                  <w:sz w:val="16"/>
                  <w:szCs w:val="16"/>
                  <w:lang w:val="es-419"/>
                </w:rPr>
                <w:delText xml:space="preserve">Para oir estas opciones nuevamente, diga repetir eso. </w:delText>
              </w:r>
              <w:r w:rsidR="00BB2240" w:rsidRPr="000D5ADF" w:rsidDel="005F030E">
                <w:rPr>
                  <w:rFonts w:ascii="Arial" w:eastAsia="Arial" w:hAnsi="Arial" w:cs="Arial"/>
                  <w:color w:val="0070C0"/>
                  <w:sz w:val="16"/>
                  <w:szCs w:val="16"/>
                  <w:lang w:val="es-419"/>
                </w:rPr>
                <w:delText>Si desea hablar con alguien, simplemente diga representante.</w:delText>
              </w:r>
            </w:del>
          </w:p>
        </w:tc>
      </w:tr>
      <w:tr w:rsidR="003C0428" w:rsidRPr="00BB2240" w14:paraId="793401D7" w14:textId="77777777" w:rsidTr="003C042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c>
          <w:tcPr>
            <w:tcW w:w="1620" w:type="dxa"/>
          </w:tcPr>
          <w:p w14:paraId="5CAF51B8" w14:textId="77777777" w:rsidR="003C0428" w:rsidRPr="005A14F6" w:rsidRDefault="003C0428" w:rsidP="003C0428">
            <w:pPr>
              <w:spacing w:after="0" w:line="240" w:lineRule="auto"/>
              <w:rPr>
                <w:rFonts w:ascii="Arial" w:eastAsia="Arial" w:hAnsi="Arial" w:cs="Arial"/>
                <w:sz w:val="16"/>
                <w:szCs w:val="16"/>
              </w:rPr>
            </w:pPr>
            <w:r>
              <w:rPr>
                <w:rFonts w:ascii="Arial" w:eastAsia="Arial" w:hAnsi="Arial" w:cs="Arial"/>
                <w:sz w:val="16"/>
                <w:szCs w:val="16"/>
              </w:rPr>
              <w:t>NoInputNoMatch</w:t>
            </w:r>
            <w:r w:rsidRPr="005A14F6">
              <w:rPr>
                <w:rFonts w:ascii="Arial" w:eastAsia="Arial" w:hAnsi="Arial" w:cs="Arial"/>
                <w:sz w:val="16"/>
                <w:szCs w:val="16"/>
              </w:rPr>
              <w:t>-1</w:t>
            </w:r>
          </w:p>
        </w:tc>
        <w:tc>
          <w:tcPr>
            <w:tcW w:w="1890" w:type="dxa"/>
          </w:tcPr>
          <w:p w14:paraId="4CDEEA9E" w14:textId="77777777" w:rsidR="003C0428" w:rsidRPr="005A14F6" w:rsidRDefault="003C0428" w:rsidP="003C0428">
            <w:pPr>
              <w:spacing w:after="0" w:line="240" w:lineRule="auto"/>
              <w:rPr>
                <w:rFonts w:ascii="Arial" w:eastAsia="Arial" w:hAnsi="Arial" w:cs="Arial"/>
                <w:sz w:val="16"/>
                <w:szCs w:val="16"/>
              </w:rPr>
            </w:pPr>
            <w:r w:rsidRPr="005A14F6">
              <w:rPr>
                <w:rFonts w:ascii="Arial" w:eastAsia="Arial" w:hAnsi="Arial" w:cs="Arial"/>
                <w:sz w:val="16"/>
                <w:szCs w:val="16"/>
              </w:rPr>
              <w:t>--</w:t>
            </w:r>
          </w:p>
        </w:tc>
        <w:tc>
          <w:tcPr>
            <w:tcW w:w="1800" w:type="dxa"/>
          </w:tcPr>
          <w:p w14:paraId="1EDB8305" w14:textId="59076236" w:rsidR="003C0428" w:rsidRPr="005A14F6" w:rsidRDefault="003C0428" w:rsidP="003C0428">
            <w:pPr>
              <w:spacing w:after="0" w:line="240" w:lineRule="auto"/>
              <w:rPr>
                <w:rFonts w:ascii="Arial" w:eastAsia="Times New Roman" w:hAnsi="Arial" w:cs="Arial"/>
                <w:sz w:val="16"/>
                <w:szCs w:val="16"/>
              </w:rPr>
            </w:pPr>
            <w:proofErr w:type="spellStart"/>
            <w:r>
              <w:rPr>
                <w:rFonts w:ascii="Arial" w:eastAsia="Times New Roman" w:hAnsi="Arial" w:cs="Arial"/>
                <w:sz w:val="16"/>
                <w:szCs w:val="16"/>
              </w:rPr>
              <w:t>gl_</w:t>
            </w:r>
            <w:r w:rsidR="00F802C1">
              <w:rPr>
                <w:rFonts w:ascii="Arial" w:eastAsia="Times New Roman" w:hAnsi="Arial" w:cs="Arial"/>
                <w:sz w:val="16"/>
                <w:szCs w:val="16"/>
              </w:rPr>
              <w:t>Lo</w:t>
            </w:r>
            <w:proofErr w:type="spellEnd"/>
            <w:r w:rsidR="00F802C1">
              <w:rPr>
                <w:rFonts w:ascii="Arial" w:eastAsia="Times New Roman" w:hAnsi="Arial" w:cs="Arial"/>
                <w:sz w:val="16"/>
                <w:szCs w:val="16"/>
              </w:rPr>
              <w:t xml:space="preserve"> siento.</w:t>
            </w:r>
            <w:r>
              <w:rPr>
                <w:rFonts w:ascii="Arial" w:eastAsia="Times New Roman" w:hAnsi="Arial" w:cs="Arial"/>
                <w:sz w:val="16"/>
                <w:szCs w:val="16"/>
              </w:rPr>
              <w:t>wav</w:t>
            </w:r>
          </w:p>
        </w:tc>
        <w:tc>
          <w:tcPr>
            <w:tcW w:w="4140" w:type="dxa"/>
          </w:tcPr>
          <w:p w14:paraId="663E2590" w14:textId="06E7CAB2" w:rsidR="003C0428" w:rsidRPr="005A14F6" w:rsidRDefault="00F802C1" w:rsidP="003C0428">
            <w:pPr>
              <w:spacing w:after="0" w:line="240" w:lineRule="auto"/>
              <w:rPr>
                <w:rFonts w:ascii="Arial" w:eastAsia="Arial" w:hAnsi="Arial" w:cs="Arial"/>
                <w:color w:val="0070C0"/>
                <w:sz w:val="16"/>
                <w:szCs w:val="16"/>
              </w:rPr>
            </w:pPr>
            <w:r>
              <w:rPr>
                <w:rFonts w:ascii="Arial" w:eastAsia="Arial" w:hAnsi="Arial" w:cs="Arial"/>
                <w:color w:val="0070C0"/>
                <w:sz w:val="16"/>
                <w:szCs w:val="16"/>
              </w:rPr>
              <w:t xml:space="preserve">Lo </w:t>
            </w:r>
            <w:proofErr w:type="spellStart"/>
            <w:r>
              <w:rPr>
                <w:rFonts w:ascii="Arial" w:eastAsia="Arial" w:hAnsi="Arial" w:cs="Arial"/>
                <w:color w:val="0070C0"/>
                <w:sz w:val="16"/>
                <w:szCs w:val="16"/>
              </w:rPr>
              <w:t>siento</w:t>
            </w:r>
            <w:proofErr w:type="spellEnd"/>
            <w:r>
              <w:rPr>
                <w:rFonts w:ascii="Arial" w:eastAsia="Arial" w:hAnsi="Arial" w:cs="Arial"/>
                <w:color w:val="0070C0"/>
                <w:sz w:val="16"/>
                <w:szCs w:val="16"/>
              </w:rPr>
              <w:t>.</w:t>
            </w:r>
          </w:p>
        </w:tc>
      </w:tr>
      <w:tr w:rsidR="003C0428" w:rsidRPr="00565EA9" w14:paraId="32038212" w14:textId="77777777" w:rsidTr="003C042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c>
          <w:tcPr>
            <w:tcW w:w="1620" w:type="dxa"/>
          </w:tcPr>
          <w:p w14:paraId="5B3790F6" w14:textId="77777777" w:rsidR="003C0428" w:rsidRPr="005A14F6" w:rsidRDefault="003C0428" w:rsidP="003C0428">
            <w:pPr>
              <w:spacing w:after="0" w:line="240" w:lineRule="auto"/>
              <w:rPr>
                <w:rFonts w:ascii="Arial" w:eastAsia="Arial" w:hAnsi="Arial" w:cs="Arial"/>
                <w:sz w:val="16"/>
                <w:szCs w:val="16"/>
              </w:rPr>
            </w:pPr>
            <w:r>
              <w:rPr>
                <w:rFonts w:ascii="Arial" w:eastAsia="Arial" w:hAnsi="Arial" w:cs="Arial"/>
                <w:sz w:val="16"/>
                <w:szCs w:val="16"/>
              </w:rPr>
              <w:t>NoInputNoMatch-2</w:t>
            </w:r>
          </w:p>
        </w:tc>
        <w:tc>
          <w:tcPr>
            <w:tcW w:w="1890" w:type="dxa"/>
          </w:tcPr>
          <w:p w14:paraId="7DC110F2" w14:textId="77777777" w:rsidR="003C0428" w:rsidRPr="005A14F6" w:rsidRDefault="003C0428" w:rsidP="003C0428">
            <w:pPr>
              <w:spacing w:after="0" w:line="240" w:lineRule="auto"/>
              <w:rPr>
                <w:rFonts w:ascii="Arial" w:eastAsia="Arial" w:hAnsi="Arial" w:cs="Arial"/>
                <w:sz w:val="16"/>
                <w:szCs w:val="16"/>
              </w:rPr>
            </w:pPr>
            <w:r>
              <w:rPr>
                <w:rFonts w:ascii="Arial" w:eastAsia="Arial" w:hAnsi="Arial" w:cs="Arial"/>
                <w:sz w:val="16"/>
                <w:szCs w:val="16"/>
              </w:rPr>
              <w:t>--</w:t>
            </w:r>
          </w:p>
        </w:tc>
        <w:tc>
          <w:tcPr>
            <w:tcW w:w="1800" w:type="dxa"/>
          </w:tcPr>
          <w:p w14:paraId="72B3FD1C" w14:textId="77777777" w:rsidR="003C0428" w:rsidRPr="005A14F6" w:rsidRDefault="003C0428" w:rsidP="003C0428">
            <w:pPr>
              <w:spacing w:after="0" w:line="240" w:lineRule="auto"/>
              <w:rPr>
                <w:rFonts w:ascii="Arial" w:eastAsia="Arial" w:hAnsi="Arial" w:cs="Arial"/>
                <w:sz w:val="16"/>
                <w:szCs w:val="16"/>
              </w:rPr>
            </w:pPr>
            <w:r>
              <w:rPr>
                <w:rFonts w:ascii="Arial" w:eastAsia="Times New Roman" w:hAnsi="Arial" w:cs="Arial"/>
                <w:sz w:val="16"/>
                <w:szCs w:val="16"/>
              </w:rPr>
              <w:t>gl_sorrytrouble.wav</w:t>
            </w:r>
          </w:p>
        </w:tc>
        <w:tc>
          <w:tcPr>
            <w:tcW w:w="4140" w:type="dxa"/>
          </w:tcPr>
          <w:p w14:paraId="7E021C45" w14:textId="789F102E" w:rsidR="003C0428" w:rsidRPr="00355BF2" w:rsidRDefault="00355BF2" w:rsidP="003C0428">
            <w:pPr>
              <w:spacing w:after="0" w:line="240" w:lineRule="auto"/>
              <w:rPr>
                <w:rFonts w:ascii="Arial" w:eastAsia="Arial" w:hAnsi="Arial" w:cs="Arial"/>
                <w:color w:val="0070C0"/>
                <w:sz w:val="16"/>
                <w:szCs w:val="16"/>
                <w:lang w:val="es-419"/>
              </w:rPr>
            </w:pPr>
            <w:del w:id="176" w:author="Prada, Leandro (Leo) **CTR**" w:date="2020-06-08T10:59:00Z">
              <w:r w:rsidRPr="00355BF2" w:rsidDel="00565EA9">
                <w:rPr>
                  <w:rFonts w:ascii="Arial" w:eastAsia="Times New Roman" w:hAnsi="Arial" w:cs="Arial"/>
                  <w:color w:val="0070C0"/>
                  <w:sz w:val="16"/>
                  <w:szCs w:val="16"/>
                  <w:lang w:val="es-419"/>
                </w:rPr>
                <w:delText>Lo siento, estamos teniendo problemas.</w:delText>
              </w:r>
            </w:del>
            <w:ins w:id="177" w:author="Prada, Leandro (Leo) **CTR**" w:date="2020-06-08T10:59:00Z">
              <w:r w:rsidR="00565EA9">
                <w:rPr>
                  <w:rFonts w:ascii="Arial" w:eastAsia="Times New Roman" w:hAnsi="Arial" w:cs="Arial"/>
                  <w:color w:val="0070C0"/>
                  <w:sz w:val="16"/>
                  <w:szCs w:val="16"/>
                  <w:lang w:val="es-419"/>
                </w:rPr>
                <w:t>Lo siento, tengo problemas.</w:t>
              </w:r>
            </w:ins>
          </w:p>
        </w:tc>
      </w:tr>
      <w:tr w:rsidR="003C0428" w:rsidRPr="009C7D98" w14:paraId="1797D0AC" w14:textId="77777777" w:rsidTr="003C042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c>
          <w:tcPr>
            <w:tcW w:w="9450" w:type="dxa"/>
            <w:gridSpan w:val="4"/>
            <w:shd w:val="clear" w:color="auto" w:fill="DDDDDD"/>
          </w:tcPr>
          <w:p w14:paraId="4BA1C1E2" w14:textId="77777777" w:rsidR="003C0428" w:rsidRPr="009C7D98" w:rsidRDefault="003C0428" w:rsidP="003C0428">
            <w:pPr>
              <w:spacing w:after="0" w:line="240" w:lineRule="auto"/>
              <w:rPr>
                <w:rFonts w:ascii="Arial" w:eastAsia="Arial" w:hAnsi="Arial" w:cs="Arial"/>
                <w:b/>
                <w:i/>
                <w:sz w:val="16"/>
                <w:szCs w:val="16"/>
              </w:rPr>
            </w:pPr>
            <w:r w:rsidRPr="009C7D98">
              <w:rPr>
                <w:rFonts w:ascii="Arial" w:eastAsia="Arial" w:hAnsi="Arial" w:cs="Arial"/>
                <w:b/>
                <w:i/>
                <w:sz w:val="16"/>
                <w:szCs w:val="16"/>
              </w:rPr>
              <w:t>Responses &amp; Confirmation Prompts</w:t>
            </w:r>
            <w:r>
              <w:rPr>
                <w:rFonts w:ascii="Arial" w:eastAsia="Arial" w:hAnsi="Arial" w:cs="Arial"/>
                <w:b/>
                <w:i/>
                <w:sz w:val="16"/>
                <w:szCs w:val="16"/>
              </w:rPr>
              <w:t xml:space="preserve"> (</w:t>
            </w:r>
            <w:hyperlink w:anchor="_Global_Confirmation_(the" w:history="1">
              <w:r w:rsidRPr="00C5488F">
                <w:rPr>
                  <w:rStyle w:val="Hyperlink"/>
                  <w:rFonts w:ascii="Arial" w:eastAsia="Arial" w:hAnsi="Arial" w:cs="Arial"/>
                  <w:b/>
                  <w:i/>
                  <w:sz w:val="16"/>
                  <w:szCs w:val="16"/>
                </w:rPr>
                <w:t>See Global Confirms</w:t>
              </w:r>
            </w:hyperlink>
            <w:r>
              <w:rPr>
                <w:rFonts w:ascii="Arial" w:eastAsia="Arial" w:hAnsi="Arial" w:cs="Arial"/>
                <w:b/>
                <w:i/>
                <w:sz w:val="16"/>
                <w:szCs w:val="16"/>
              </w:rPr>
              <w:t>)</w:t>
            </w:r>
          </w:p>
        </w:tc>
      </w:tr>
      <w:tr w:rsidR="003C0428" w:rsidRPr="009C7D98" w14:paraId="0A8A24BE" w14:textId="77777777" w:rsidTr="003C042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c>
          <w:tcPr>
            <w:tcW w:w="1620" w:type="dxa"/>
            <w:shd w:val="clear" w:color="auto" w:fill="D9E2F3"/>
          </w:tcPr>
          <w:p w14:paraId="362D1A98" w14:textId="77777777" w:rsidR="003C0428" w:rsidRPr="009C7D98" w:rsidRDefault="003C0428" w:rsidP="003C0428">
            <w:pPr>
              <w:spacing w:after="0" w:line="240" w:lineRule="auto"/>
              <w:rPr>
                <w:rFonts w:ascii="Arial" w:eastAsia="Arial" w:hAnsi="Arial" w:cs="Arial"/>
                <w:b/>
                <w:i/>
                <w:sz w:val="16"/>
                <w:szCs w:val="16"/>
              </w:rPr>
            </w:pPr>
            <w:r w:rsidRPr="009C7D98">
              <w:rPr>
                <w:rFonts w:ascii="Arial" w:eastAsia="Arial" w:hAnsi="Arial" w:cs="Arial"/>
                <w:b/>
                <w:i/>
                <w:sz w:val="16"/>
                <w:szCs w:val="16"/>
              </w:rPr>
              <w:t>&lt;Response&gt;</w:t>
            </w:r>
          </w:p>
          <w:p w14:paraId="7B621753" w14:textId="77777777" w:rsidR="003C0428" w:rsidRPr="009C7D98" w:rsidRDefault="003C0428" w:rsidP="003C0428">
            <w:pPr>
              <w:spacing w:after="0" w:line="240" w:lineRule="auto"/>
              <w:rPr>
                <w:rFonts w:ascii="Arial" w:eastAsia="Times New Roman" w:hAnsi="Arial" w:cs="Arial"/>
                <w:sz w:val="16"/>
                <w:szCs w:val="16"/>
              </w:rPr>
            </w:pPr>
            <w:r w:rsidRPr="009C7D98">
              <w:rPr>
                <w:rFonts w:ascii="Arial" w:eastAsia="Arial" w:hAnsi="Arial" w:cs="Arial"/>
                <w:b/>
                <w:i/>
                <w:sz w:val="16"/>
                <w:szCs w:val="16"/>
              </w:rPr>
              <w:t>Samples</w:t>
            </w:r>
          </w:p>
        </w:tc>
        <w:tc>
          <w:tcPr>
            <w:tcW w:w="1890" w:type="dxa"/>
            <w:shd w:val="clear" w:color="auto" w:fill="D9E2F3"/>
          </w:tcPr>
          <w:p w14:paraId="7D25D0BF" w14:textId="77777777" w:rsidR="003C0428" w:rsidRPr="009C7D98" w:rsidRDefault="003C0428" w:rsidP="003C0428">
            <w:pPr>
              <w:spacing w:after="0" w:line="240" w:lineRule="auto"/>
              <w:rPr>
                <w:rFonts w:ascii="Arial" w:eastAsia="Times New Roman" w:hAnsi="Arial" w:cs="Arial"/>
                <w:sz w:val="16"/>
                <w:szCs w:val="16"/>
              </w:rPr>
            </w:pPr>
            <w:r w:rsidRPr="009C7D98">
              <w:rPr>
                <w:rFonts w:ascii="Arial" w:eastAsia="Arial" w:hAnsi="Arial" w:cs="Arial"/>
                <w:b/>
                <w:i/>
                <w:sz w:val="16"/>
                <w:szCs w:val="16"/>
              </w:rPr>
              <w:t>Confirm</w:t>
            </w:r>
          </w:p>
        </w:tc>
        <w:tc>
          <w:tcPr>
            <w:tcW w:w="1800" w:type="dxa"/>
            <w:shd w:val="clear" w:color="auto" w:fill="D9E2F3"/>
          </w:tcPr>
          <w:p w14:paraId="2EC62A7F" w14:textId="77777777" w:rsidR="003C0428" w:rsidRPr="009C7D98" w:rsidRDefault="003C0428" w:rsidP="003C0428">
            <w:pPr>
              <w:spacing w:after="0" w:line="240" w:lineRule="auto"/>
              <w:rPr>
                <w:rFonts w:ascii="Arial" w:eastAsia="Times New Roman" w:hAnsi="Arial" w:cs="Arial"/>
                <w:sz w:val="16"/>
                <w:szCs w:val="16"/>
              </w:rPr>
            </w:pPr>
            <w:proofErr w:type="spellStart"/>
            <w:r w:rsidRPr="009C7D98">
              <w:rPr>
                <w:rFonts w:ascii="Arial" w:eastAsia="Arial" w:hAnsi="Arial" w:cs="Arial"/>
                <w:b/>
                <w:i/>
                <w:sz w:val="16"/>
                <w:szCs w:val="16"/>
              </w:rPr>
              <w:t>VoiceFile</w:t>
            </w:r>
            <w:proofErr w:type="spellEnd"/>
          </w:p>
        </w:tc>
        <w:tc>
          <w:tcPr>
            <w:tcW w:w="4140" w:type="dxa"/>
            <w:shd w:val="clear" w:color="auto" w:fill="D9E2F3"/>
          </w:tcPr>
          <w:p w14:paraId="03590E67" w14:textId="77777777" w:rsidR="003C0428" w:rsidRPr="009C7D98" w:rsidRDefault="003C0428" w:rsidP="003C0428">
            <w:pPr>
              <w:spacing w:after="0" w:line="240" w:lineRule="auto"/>
              <w:rPr>
                <w:rFonts w:ascii="Arial" w:eastAsia="Times New Roman" w:hAnsi="Arial" w:cs="Arial"/>
                <w:sz w:val="16"/>
                <w:szCs w:val="16"/>
              </w:rPr>
            </w:pPr>
            <w:r w:rsidRPr="009C7D98">
              <w:rPr>
                <w:rFonts w:ascii="Arial" w:eastAsia="Arial" w:hAnsi="Arial" w:cs="Arial"/>
                <w:b/>
                <w:i/>
                <w:sz w:val="16"/>
                <w:szCs w:val="16"/>
              </w:rPr>
              <w:t>Wording</w:t>
            </w:r>
          </w:p>
        </w:tc>
      </w:tr>
      <w:tr w:rsidR="002855E9" w:rsidRPr="00D07F18" w14:paraId="0DFBD88D" w14:textId="77777777" w:rsidTr="008B72DB">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c>
          <w:tcPr>
            <w:tcW w:w="1620" w:type="dxa"/>
            <w:tcBorders>
              <w:top w:val="single" w:sz="6" w:space="0" w:color="auto"/>
              <w:left w:val="single" w:sz="6" w:space="0" w:color="auto"/>
              <w:bottom w:val="single" w:sz="6" w:space="0" w:color="auto"/>
              <w:right w:val="single" w:sz="6" w:space="0" w:color="auto"/>
            </w:tcBorders>
            <w:shd w:val="clear" w:color="auto" w:fill="auto"/>
            <w:vAlign w:val="bottom"/>
          </w:tcPr>
          <w:p w14:paraId="15EB308B" w14:textId="77777777" w:rsidR="002855E9" w:rsidRDefault="002855E9" w:rsidP="002855E9">
            <w:pPr>
              <w:spacing w:after="0" w:line="240" w:lineRule="auto"/>
              <w:rPr>
                <w:ins w:id="178" w:author="Prada, Leandro (Leo) **CTR**" w:date="2020-06-08T13:46:00Z"/>
                <w:rFonts w:ascii="Arial" w:eastAsia="Arial" w:hAnsi="Arial" w:cs="Arial"/>
                <w:sz w:val="16"/>
                <w:szCs w:val="16"/>
                <w:lang w:val="es-419"/>
              </w:rPr>
            </w:pPr>
            <w:r w:rsidRPr="00356492">
              <w:rPr>
                <w:rFonts w:ascii="Arial" w:eastAsia="Arial" w:hAnsi="Arial" w:cs="Arial"/>
                <w:sz w:val="16"/>
                <w:szCs w:val="16"/>
                <w:lang w:val="es-419"/>
              </w:rPr>
              <w:t>&lt;</w:t>
            </w:r>
            <w:proofErr w:type="spellStart"/>
            <w:r w:rsidRPr="00356492">
              <w:rPr>
                <w:rFonts w:ascii="Arial" w:eastAsia="Arial" w:hAnsi="Arial" w:cs="Arial"/>
                <w:sz w:val="16"/>
                <w:szCs w:val="16"/>
                <w:lang w:val="es-419"/>
              </w:rPr>
              <w:t>add</w:t>
            </w:r>
            <w:proofErr w:type="spellEnd"/>
            <w:r w:rsidRPr="00356492">
              <w:rPr>
                <w:rFonts w:ascii="Arial" w:eastAsia="Arial" w:hAnsi="Arial" w:cs="Arial"/>
                <w:sz w:val="16"/>
                <w:szCs w:val="16"/>
                <w:lang w:val="es-419"/>
              </w:rPr>
              <w:t>&gt;</w:t>
            </w:r>
            <w:r w:rsidRPr="00356492">
              <w:rPr>
                <w:rFonts w:ascii="Arial" w:eastAsia="Arial" w:hAnsi="Arial" w:cs="Arial"/>
                <w:sz w:val="16"/>
                <w:szCs w:val="16"/>
                <w:lang w:val="es-419"/>
              </w:rPr>
              <w:br/>
              <w:t>agregar un titular,</w:t>
            </w:r>
            <w:r w:rsidRPr="00356492">
              <w:rPr>
                <w:rFonts w:ascii="Arial" w:eastAsia="Arial" w:hAnsi="Arial" w:cs="Arial"/>
                <w:sz w:val="16"/>
                <w:szCs w:val="16"/>
                <w:lang w:val="es-419"/>
              </w:rPr>
              <w:br/>
              <w:t>agregar</w:t>
            </w:r>
          </w:p>
          <w:p w14:paraId="4610043D" w14:textId="68A1C238" w:rsidR="005F030E" w:rsidRPr="005F030E" w:rsidRDefault="005F030E" w:rsidP="002855E9">
            <w:pPr>
              <w:spacing w:after="0" w:line="240" w:lineRule="auto"/>
              <w:rPr>
                <w:ins w:id="179" w:author="Prada, Leandro (Leo) **CTR**" w:date="2020-06-08T13:46:00Z"/>
                <w:rFonts w:ascii="Arial" w:eastAsia="Arial" w:hAnsi="Arial" w:cs="Arial"/>
                <w:color w:val="00B050"/>
                <w:sz w:val="16"/>
                <w:szCs w:val="16"/>
                <w:lang w:val="es-419"/>
                <w:rPrChange w:id="180" w:author="Prada, Leandro (Leo) **CTR**" w:date="2020-06-08T13:46:00Z">
                  <w:rPr>
                    <w:ins w:id="181" w:author="Prada, Leandro (Leo) **CTR**" w:date="2020-06-08T13:46:00Z"/>
                    <w:rFonts w:ascii="Arial" w:eastAsia="Arial" w:hAnsi="Arial" w:cs="Arial"/>
                    <w:sz w:val="16"/>
                    <w:szCs w:val="16"/>
                    <w:lang w:val="es-419"/>
                  </w:rPr>
                </w:rPrChange>
              </w:rPr>
            </w:pPr>
            <w:ins w:id="182" w:author="Prada, Leandro (Leo) **CTR**" w:date="2020-06-08T13:46:00Z">
              <w:r w:rsidRPr="005F030E">
                <w:rPr>
                  <w:rFonts w:ascii="Arial" w:eastAsia="Arial" w:hAnsi="Arial" w:cs="Arial"/>
                  <w:color w:val="00B050"/>
                  <w:sz w:val="16"/>
                  <w:szCs w:val="16"/>
                  <w:lang w:val="es-419"/>
                  <w:rPrChange w:id="183" w:author="Prada, Leandro (Leo) **CTR**" w:date="2020-06-08T13:46:00Z">
                    <w:rPr>
                      <w:rFonts w:ascii="Arial" w:eastAsia="Arial" w:hAnsi="Arial" w:cs="Arial"/>
                      <w:sz w:val="16"/>
                      <w:szCs w:val="16"/>
                      <w:lang w:val="es-419"/>
                    </w:rPr>
                  </w:rPrChange>
                </w:rPr>
                <w:t xml:space="preserve">Añadir </w:t>
              </w:r>
            </w:ins>
            <w:ins w:id="184" w:author="Prada, Leandro (Leo) **CTR**" w:date="2020-06-08T13:47:00Z">
              <w:r>
                <w:rPr>
                  <w:rFonts w:ascii="Arial" w:eastAsia="Arial" w:hAnsi="Arial" w:cs="Arial"/>
                  <w:color w:val="00B050"/>
                  <w:sz w:val="16"/>
                  <w:szCs w:val="16"/>
                  <w:lang w:val="es-419"/>
                </w:rPr>
                <w:t xml:space="preserve">a </w:t>
              </w:r>
            </w:ins>
            <w:ins w:id="185" w:author="Prada, Leandro (Leo) **CTR**" w:date="2020-06-08T13:46:00Z">
              <w:r w:rsidRPr="005F030E">
                <w:rPr>
                  <w:rFonts w:ascii="Arial" w:eastAsia="Arial" w:hAnsi="Arial" w:cs="Arial"/>
                  <w:color w:val="00B050"/>
                  <w:sz w:val="16"/>
                  <w:szCs w:val="16"/>
                  <w:lang w:val="es-419"/>
                  <w:rPrChange w:id="186" w:author="Prada, Leandro (Leo) **CTR**" w:date="2020-06-08T13:46:00Z">
                    <w:rPr>
                      <w:rFonts w:ascii="Arial" w:eastAsia="Arial" w:hAnsi="Arial" w:cs="Arial"/>
                      <w:sz w:val="16"/>
                      <w:szCs w:val="16"/>
                      <w:lang w:val="es-419"/>
                    </w:rPr>
                  </w:rPrChange>
                </w:rPr>
                <w:t xml:space="preserve">un </w:t>
              </w:r>
              <w:r>
                <w:rPr>
                  <w:rFonts w:ascii="Arial" w:eastAsia="Arial" w:hAnsi="Arial" w:cs="Arial"/>
                  <w:color w:val="00B050"/>
                  <w:sz w:val="16"/>
                  <w:szCs w:val="16"/>
                  <w:lang w:val="es-419"/>
                </w:rPr>
                <w:t>propietar</w:t>
              </w:r>
            </w:ins>
            <w:ins w:id="187" w:author="Prada, Leandro (Leo) **CTR**" w:date="2020-06-08T13:47:00Z">
              <w:r>
                <w:rPr>
                  <w:rFonts w:ascii="Arial" w:eastAsia="Arial" w:hAnsi="Arial" w:cs="Arial"/>
                  <w:color w:val="00B050"/>
                  <w:sz w:val="16"/>
                  <w:szCs w:val="16"/>
                  <w:lang w:val="es-419"/>
                </w:rPr>
                <w:t>io</w:t>
              </w:r>
            </w:ins>
            <w:ins w:id="188" w:author="Prada, Leandro (Leo) **CTR**" w:date="2020-06-08T13:46:00Z">
              <w:r w:rsidRPr="005F030E">
                <w:rPr>
                  <w:rFonts w:ascii="Arial" w:eastAsia="Arial" w:hAnsi="Arial" w:cs="Arial"/>
                  <w:color w:val="00B050"/>
                  <w:sz w:val="16"/>
                  <w:szCs w:val="16"/>
                  <w:lang w:val="es-419"/>
                  <w:rPrChange w:id="189" w:author="Prada, Leandro (Leo) **CTR**" w:date="2020-06-08T13:46:00Z">
                    <w:rPr>
                      <w:rFonts w:ascii="Arial" w:eastAsia="Arial" w:hAnsi="Arial" w:cs="Arial"/>
                      <w:sz w:val="16"/>
                      <w:szCs w:val="16"/>
                      <w:lang w:val="es-419"/>
                    </w:rPr>
                  </w:rPrChange>
                </w:rPr>
                <w:t>,</w:t>
              </w:r>
            </w:ins>
          </w:p>
          <w:p w14:paraId="5DBA5438" w14:textId="2584F3E7" w:rsidR="005F030E" w:rsidRPr="00356492" w:rsidRDefault="005F030E" w:rsidP="002855E9">
            <w:pPr>
              <w:spacing w:after="0" w:line="240" w:lineRule="auto"/>
              <w:rPr>
                <w:rFonts w:ascii="Arial" w:eastAsia="Arial" w:hAnsi="Arial" w:cs="Arial"/>
                <w:sz w:val="16"/>
                <w:szCs w:val="16"/>
                <w:lang w:val="es-419"/>
              </w:rPr>
            </w:pPr>
            <w:ins w:id="190" w:author="Prada, Leandro (Leo) **CTR**" w:date="2020-06-08T13:46:00Z">
              <w:r w:rsidRPr="005F030E">
                <w:rPr>
                  <w:rFonts w:ascii="Arial" w:eastAsia="Arial" w:hAnsi="Arial" w:cs="Arial"/>
                  <w:color w:val="00B050"/>
                  <w:sz w:val="16"/>
                  <w:szCs w:val="16"/>
                  <w:lang w:val="es-419"/>
                  <w:rPrChange w:id="191" w:author="Prada, Leandro (Leo) **CTR**" w:date="2020-06-08T13:46:00Z">
                    <w:rPr>
                      <w:rFonts w:ascii="Arial" w:eastAsia="Arial" w:hAnsi="Arial" w:cs="Arial"/>
                      <w:sz w:val="16"/>
                      <w:szCs w:val="16"/>
                      <w:lang w:val="es-419"/>
                    </w:rPr>
                  </w:rPrChange>
                </w:rPr>
                <w:t>añadir</w:t>
              </w:r>
            </w:ins>
          </w:p>
        </w:tc>
        <w:tc>
          <w:tcPr>
            <w:tcW w:w="1890" w:type="dxa"/>
            <w:tcBorders>
              <w:top w:val="single" w:sz="6" w:space="0" w:color="auto"/>
              <w:left w:val="single" w:sz="6" w:space="0" w:color="auto"/>
              <w:bottom w:val="single" w:sz="6" w:space="0" w:color="auto"/>
              <w:right w:val="single" w:sz="6" w:space="0" w:color="auto"/>
            </w:tcBorders>
            <w:shd w:val="clear" w:color="auto" w:fill="auto"/>
          </w:tcPr>
          <w:p w14:paraId="4303161F" w14:textId="77777777" w:rsidR="002855E9" w:rsidRPr="002855E9" w:rsidRDefault="002855E9" w:rsidP="002855E9">
            <w:pPr>
              <w:spacing w:after="0" w:line="240" w:lineRule="auto"/>
              <w:rPr>
                <w:rFonts w:ascii="Arial" w:eastAsia="Arial" w:hAnsi="Arial" w:cs="Arial"/>
                <w:sz w:val="16"/>
                <w:szCs w:val="16"/>
              </w:rPr>
            </w:pPr>
            <w:r w:rsidRPr="002855E9">
              <w:rPr>
                <w:rFonts w:ascii="Arial" w:eastAsia="Arial" w:hAnsi="Arial" w:cs="Arial"/>
                <w:sz w:val="16"/>
                <w:szCs w:val="16"/>
              </w:rPr>
              <w:t>If necessary</w:t>
            </w:r>
          </w:p>
          <w:p w14:paraId="503DCBC6" w14:textId="22E739BC" w:rsidR="002855E9" w:rsidRPr="002855E9" w:rsidRDefault="002855E9" w:rsidP="002855E9">
            <w:pPr>
              <w:spacing w:after="0" w:line="240" w:lineRule="auto"/>
              <w:rPr>
                <w:rFonts w:ascii="Arial" w:eastAsia="Arial" w:hAnsi="Arial" w:cs="Arial"/>
                <w:sz w:val="16"/>
                <w:szCs w:val="16"/>
              </w:rPr>
            </w:pPr>
          </w:p>
        </w:tc>
        <w:tc>
          <w:tcPr>
            <w:tcW w:w="1800" w:type="dxa"/>
            <w:tcBorders>
              <w:top w:val="single" w:sz="6" w:space="0" w:color="auto"/>
              <w:left w:val="single" w:sz="6" w:space="0" w:color="auto"/>
              <w:bottom w:val="single" w:sz="6" w:space="0" w:color="auto"/>
              <w:right w:val="single" w:sz="6" w:space="0" w:color="auto"/>
            </w:tcBorders>
            <w:shd w:val="clear" w:color="auto" w:fill="auto"/>
          </w:tcPr>
          <w:p w14:paraId="6DBF4631" w14:textId="5363B9B1" w:rsidR="002855E9" w:rsidRPr="002855E9" w:rsidRDefault="001D61B3" w:rsidP="002855E9">
            <w:pPr>
              <w:spacing w:after="0" w:line="240" w:lineRule="auto"/>
              <w:rPr>
                <w:rFonts w:ascii="Arial" w:eastAsia="Arial" w:hAnsi="Arial" w:cs="Arial"/>
                <w:sz w:val="16"/>
                <w:szCs w:val="16"/>
              </w:rPr>
            </w:pPr>
            <w:r>
              <w:rPr>
                <w:rFonts w:ascii="Arial" w:eastAsia="Arial" w:hAnsi="Arial" w:cs="Arial"/>
                <w:sz w:val="16"/>
                <w:szCs w:val="16"/>
              </w:rPr>
              <w:t>0</w:t>
            </w:r>
            <w:r w:rsidR="002855E9" w:rsidRPr="002855E9">
              <w:rPr>
                <w:rFonts w:ascii="Arial" w:eastAsia="Arial" w:hAnsi="Arial" w:cs="Arial"/>
                <w:sz w:val="16"/>
                <w:szCs w:val="16"/>
              </w:rPr>
              <w:t>320a</w:t>
            </w:r>
          </w:p>
        </w:tc>
        <w:tc>
          <w:tcPr>
            <w:tcW w:w="4140" w:type="dxa"/>
            <w:tcBorders>
              <w:top w:val="single" w:sz="6" w:space="0" w:color="auto"/>
              <w:left w:val="single" w:sz="6" w:space="0" w:color="auto"/>
              <w:bottom w:val="single" w:sz="6" w:space="0" w:color="auto"/>
              <w:right w:val="single" w:sz="6" w:space="0" w:color="auto"/>
            </w:tcBorders>
            <w:shd w:val="clear" w:color="auto" w:fill="auto"/>
          </w:tcPr>
          <w:p w14:paraId="5DF4A8C8" w14:textId="7A66C1BE" w:rsidR="002855E9" w:rsidRPr="006F0AAE" w:rsidRDefault="005F030E" w:rsidP="006F0AAE">
            <w:pPr>
              <w:spacing w:after="0" w:line="240" w:lineRule="auto"/>
              <w:rPr>
                <w:rFonts w:ascii="Arial" w:hAnsi="Arial" w:cs="Arial"/>
                <w:color w:val="0070C0"/>
                <w:sz w:val="16"/>
                <w:szCs w:val="16"/>
                <w:lang w:val="es-419"/>
              </w:rPr>
            </w:pPr>
            <w:ins w:id="192" w:author="Prada, Leandro (Leo) **CTR**" w:date="2020-06-08T13:46:00Z">
              <w:r w:rsidRPr="005F030E">
                <w:rPr>
                  <w:rFonts w:ascii="Arial" w:hAnsi="Arial" w:cs="Arial"/>
                  <w:color w:val="0070C0"/>
                  <w:sz w:val="16"/>
                  <w:szCs w:val="16"/>
                  <w:lang w:val="es-419"/>
                </w:rPr>
                <w:t>Añadir a un propietario</w:t>
              </w:r>
            </w:ins>
            <w:del w:id="193" w:author="Prada, Leandro (Leo) **CTR**" w:date="2020-06-08T13:46:00Z">
              <w:r w:rsidR="002855E9" w:rsidRPr="006F0AAE" w:rsidDel="005F030E">
                <w:rPr>
                  <w:rFonts w:ascii="Arial" w:hAnsi="Arial" w:cs="Arial"/>
                  <w:color w:val="0070C0"/>
                  <w:sz w:val="16"/>
                  <w:szCs w:val="16"/>
                  <w:lang w:val="es-419"/>
                </w:rPr>
                <w:delText>Agregar un titular</w:delText>
              </w:r>
            </w:del>
          </w:p>
        </w:tc>
      </w:tr>
      <w:tr w:rsidR="002855E9" w:rsidRPr="00D07F18" w14:paraId="677DA6C1" w14:textId="77777777" w:rsidTr="008B72DB">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c>
          <w:tcPr>
            <w:tcW w:w="1620" w:type="dxa"/>
            <w:tcBorders>
              <w:top w:val="single" w:sz="6" w:space="0" w:color="auto"/>
              <w:left w:val="single" w:sz="6" w:space="0" w:color="auto"/>
              <w:bottom w:val="single" w:sz="6" w:space="0" w:color="auto"/>
              <w:right w:val="single" w:sz="6" w:space="0" w:color="auto"/>
            </w:tcBorders>
            <w:shd w:val="clear" w:color="auto" w:fill="auto"/>
            <w:vAlign w:val="bottom"/>
          </w:tcPr>
          <w:p w14:paraId="4D9C1653" w14:textId="77777777" w:rsidR="005F030E" w:rsidRDefault="002855E9" w:rsidP="002855E9">
            <w:pPr>
              <w:spacing w:after="0" w:line="240" w:lineRule="auto"/>
              <w:rPr>
                <w:ins w:id="194" w:author="Prada, Leandro (Leo) **CTR**" w:date="2020-06-08T13:47:00Z"/>
                <w:rFonts w:ascii="Arial" w:eastAsia="Arial" w:hAnsi="Arial" w:cs="Arial"/>
                <w:sz w:val="16"/>
                <w:szCs w:val="16"/>
                <w:lang w:val="es-419"/>
              </w:rPr>
            </w:pPr>
            <w:r w:rsidRPr="00356492">
              <w:rPr>
                <w:rFonts w:ascii="Arial" w:eastAsia="Arial" w:hAnsi="Arial" w:cs="Arial"/>
                <w:sz w:val="16"/>
                <w:szCs w:val="16"/>
                <w:lang w:val="es-419"/>
              </w:rPr>
              <w:t>&lt;</w:t>
            </w:r>
            <w:proofErr w:type="spellStart"/>
            <w:r w:rsidRPr="00356492">
              <w:rPr>
                <w:rFonts w:ascii="Arial" w:eastAsia="Arial" w:hAnsi="Arial" w:cs="Arial"/>
                <w:sz w:val="16"/>
                <w:szCs w:val="16"/>
                <w:lang w:val="es-419"/>
              </w:rPr>
              <w:t>remove</w:t>
            </w:r>
            <w:proofErr w:type="spellEnd"/>
            <w:r w:rsidRPr="00356492">
              <w:rPr>
                <w:rFonts w:ascii="Arial" w:eastAsia="Arial" w:hAnsi="Arial" w:cs="Arial"/>
                <w:sz w:val="16"/>
                <w:szCs w:val="16"/>
                <w:lang w:val="es-419"/>
              </w:rPr>
              <w:t>&gt;</w:t>
            </w:r>
            <w:r w:rsidRPr="00356492">
              <w:rPr>
                <w:rFonts w:ascii="Arial" w:eastAsia="Arial" w:hAnsi="Arial" w:cs="Arial"/>
                <w:sz w:val="16"/>
                <w:szCs w:val="16"/>
                <w:lang w:val="es-419"/>
              </w:rPr>
              <w:br/>
              <w:t>quitar un titular,</w:t>
            </w:r>
            <w:r w:rsidRPr="00356492">
              <w:rPr>
                <w:rFonts w:ascii="Arial" w:eastAsia="Arial" w:hAnsi="Arial" w:cs="Arial"/>
                <w:sz w:val="16"/>
                <w:szCs w:val="16"/>
                <w:lang w:val="es-419"/>
              </w:rPr>
              <w:br/>
              <w:t>quitar</w:t>
            </w:r>
            <w:ins w:id="195" w:author="Prada, Leandro (Leo) **CTR**" w:date="2020-06-08T13:47:00Z">
              <w:r w:rsidR="005F030E">
                <w:rPr>
                  <w:rFonts w:ascii="Arial" w:eastAsia="Arial" w:hAnsi="Arial" w:cs="Arial"/>
                  <w:sz w:val="16"/>
                  <w:szCs w:val="16"/>
                  <w:lang w:val="es-419"/>
                </w:rPr>
                <w:t>,</w:t>
              </w:r>
            </w:ins>
          </w:p>
          <w:p w14:paraId="74307C42" w14:textId="77777777" w:rsidR="005F030E" w:rsidRDefault="005F030E" w:rsidP="002855E9">
            <w:pPr>
              <w:spacing w:after="0" w:line="240" w:lineRule="auto"/>
              <w:rPr>
                <w:ins w:id="196" w:author="Prada, Leandro (Leo) **CTR**" w:date="2020-06-08T13:47:00Z"/>
                <w:rFonts w:ascii="Arial" w:eastAsia="Arial" w:hAnsi="Arial" w:cs="Arial"/>
                <w:color w:val="00B050"/>
                <w:sz w:val="16"/>
                <w:szCs w:val="16"/>
                <w:lang w:val="es-419"/>
              </w:rPr>
            </w:pPr>
            <w:ins w:id="197" w:author="Prada, Leandro (Leo) **CTR**" w:date="2020-06-08T13:47:00Z">
              <w:r>
                <w:rPr>
                  <w:rFonts w:ascii="Arial" w:eastAsia="Arial" w:hAnsi="Arial" w:cs="Arial"/>
                  <w:color w:val="00B050"/>
                  <w:sz w:val="16"/>
                  <w:szCs w:val="16"/>
                  <w:lang w:val="es-419"/>
                </w:rPr>
                <w:t xml:space="preserve">Eliminar a un propietario, </w:t>
              </w:r>
            </w:ins>
          </w:p>
          <w:p w14:paraId="5F5BCBEA" w14:textId="16618201" w:rsidR="005F030E" w:rsidRPr="005F030E" w:rsidRDefault="005F030E" w:rsidP="002855E9">
            <w:pPr>
              <w:spacing w:after="0" w:line="240" w:lineRule="auto"/>
              <w:rPr>
                <w:rFonts w:ascii="Arial" w:eastAsia="Arial" w:hAnsi="Arial" w:cs="Arial"/>
                <w:color w:val="00B050"/>
                <w:sz w:val="16"/>
                <w:szCs w:val="16"/>
                <w:lang w:val="es-419"/>
                <w:rPrChange w:id="198" w:author="Prada, Leandro (Leo) **CTR**" w:date="2020-06-08T13:47:00Z">
                  <w:rPr>
                    <w:rFonts w:ascii="Arial" w:eastAsia="Arial" w:hAnsi="Arial" w:cs="Arial"/>
                    <w:sz w:val="16"/>
                    <w:szCs w:val="16"/>
                    <w:lang w:val="es-419"/>
                  </w:rPr>
                </w:rPrChange>
              </w:rPr>
            </w:pPr>
            <w:ins w:id="199" w:author="Prada, Leandro (Leo) **CTR**" w:date="2020-06-08T13:47:00Z">
              <w:r>
                <w:rPr>
                  <w:rFonts w:ascii="Arial" w:eastAsia="Arial" w:hAnsi="Arial" w:cs="Arial"/>
                  <w:color w:val="00B050"/>
                  <w:sz w:val="16"/>
                  <w:szCs w:val="16"/>
                  <w:lang w:val="es-419"/>
                </w:rPr>
                <w:t>Eliminar</w:t>
              </w:r>
            </w:ins>
          </w:p>
        </w:tc>
        <w:tc>
          <w:tcPr>
            <w:tcW w:w="1890" w:type="dxa"/>
            <w:tcBorders>
              <w:top w:val="single" w:sz="6" w:space="0" w:color="auto"/>
              <w:left w:val="single" w:sz="6" w:space="0" w:color="auto"/>
              <w:bottom w:val="single" w:sz="6" w:space="0" w:color="auto"/>
              <w:right w:val="single" w:sz="6" w:space="0" w:color="auto"/>
            </w:tcBorders>
            <w:shd w:val="clear" w:color="auto" w:fill="auto"/>
          </w:tcPr>
          <w:p w14:paraId="493FFF45" w14:textId="77777777" w:rsidR="002855E9" w:rsidRPr="002855E9" w:rsidRDefault="002855E9" w:rsidP="002855E9">
            <w:pPr>
              <w:spacing w:after="0" w:line="240" w:lineRule="auto"/>
              <w:rPr>
                <w:rFonts w:ascii="Arial" w:eastAsia="Arial" w:hAnsi="Arial" w:cs="Arial"/>
                <w:sz w:val="16"/>
                <w:szCs w:val="16"/>
              </w:rPr>
            </w:pPr>
            <w:r w:rsidRPr="002855E9">
              <w:rPr>
                <w:rFonts w:ascii="Arial" w:eastAsia="Arial" w:hAnsi="Arial" w:cs="Arial"/>
                <w:sz w:val="16"/>
                <w:szCs w:val="16"/>
              </w:rPr>
              <w:t>If necessary</w:t>
            </w:r>
          </w:p>
          <w:p w14:paraId="5FAAC81E" w14:textId="77777777" w:rsidR="002855E9" w:rsidRPr="002855E9" w:rsidRDefault="002855E9" w:rsidP="002855E9">
            <w:pPr>
              <w:spacing w:after="0" w:line="240" w:lineRule="auto"/>
              <w:rPr>
                <w:rFonts w:ascii="Arial" w:eastAsia="Arial" w:hAnsi="Arial" w:cs="Arial"/>
                <w:sz w:val="16"/>
                <w:szCs w:val="16"/>
              </w:rPr>
            </w:pPr>
          </w:p>
        </w:tc>
        <w:tc>
          <w:tcPr>
            <w:tcW w:w="1800" w:type="dxa"/>
            <w:tcBorders>
              <w:top w:val="single" w:sz="6" w:space="0" w:color="auto"/>
              <w:left w:val="single" w:sz="6" w:space="0" w:color="auto"/>
              <w:bottom w:val="single" w:sz="6" w:space="0" w:color="auto"/>
              <w:right w:val="single" w:sz="6" w:space="0" w:color="auto"/>
            </w:tcBorders>
            <w:shd w:val="clear" w:color="auto" w:fill="auto"/>
          </w:tcPr>
          <w:p w14:paraId="35CC0742" w14:textId="3730CFA3" w:rsidR="002855E9" w:rsidRPr="002855E9" w:rsidRDefault="002855E9" w:rsidP="002855E9">
            <w:pPr>
              <w:spacing w:after="0" w:line="240" w:lineRule="auto"/>
              <w:rPr>
                <w:rFonts w:ascii="Arial" w:eastAsia="Arial" w:hAnsi="Arial" w:cs="Arial"/>
                <w:sz w:val="16"/>
                <w:szCs w:val="16"/>
              </w:rPr>
            </w:pPr>
            <w:r w:rsidRPr="002855E9">
              <w:rPr>
                <w:rFonts w:ascii="Arial" w:eastAsia="Arial" w:hAnsi="Arial" w:cs="Arial"/>
                <w:sz w:val="16"/>
                <w:szCs w:val="16"/>
              </w:rPr>
              <w:t>0320b</w:t>
            </w:r>
          </w:p>
        </w:tc>
        <w:tc>
          <w:tcPr>
            <w:tcW w:w="4140" w:type="dxa"/>
            <w:tcBorders>
              <w:top w:val="single" w:sz="6" w:space="0" w:color="auto"/>
              <w:left w:val="single" w:sz="6" w:space="0" w:color="auto"/>
              <w:bottom w:val="single" w:sz="6" w:space="0" w:color="auto"/>
              <w:right w:val="single" w:sz="6" w:space="0" w:color="auto"/>
            </w:tcBorders>
            <w:shd w:val="clear" w:color="auto" w:fill="auto"/>
          </w:tcPr>
          <w:p w14:paraId="6F3F3914" w14:textId="506BF4D3" w:rsidR="002855E9" w:rsidRPr="006F0AAE" w:rsidRDefault="005F030E" w:rsidP="006F0AAE">
            <w:pPr>
              <w:spacing w:after="0" w:line="240" w:lineRule="auto"/>
              <w:rPr>
                <w:rFonts w:ascii="Arial" w:hAnsi="Arial" w:cs="Arial"/>
                <w:color w:val="0070C0"/>
                <w:sz w:val="16"/>
                <w:szCs w:val="16"/>
                <w:lang w:val="es-419"/>
              </w:rPr>
            </w:pPr>
            <w:ins w:id="200" w:author="Prada, Leandro (Leo) **CTR**" w:date="2020-06-08T13:47:00Z">
              <w:r w:rsidRPr="005F030E">
                <w:rPr>
                  <w:rFonts w:ascii="Arial" w:hAnsi="Arial" w:cs="Arial"/>
                  <w:color w:val="0070C0"/>
                  <w:sz w:val="16"/>
                  <w:szCs w:val="16"/>
                  <w:lang w:val="es-419"/>
                </w:rPr>
                <w:t>Eliminar a un propietario</w:t>
              </w:r>
            </w:ins>
            <w:del w:id="201" w:author="Prada, Leandro (Leo) **CTR**" w:date="2020-06-08T13:47:00Z">
              <w:r w:rsidR="002855E9" w:rsidRPr="006F0AAE" w:rsidDel="005F030E">
                <w:rPr>
                  <w:rFonts w:ascii="Arial" w:hAnsi="Arial" w:cs="Arial"/>
                  <w:color w:val="0070C0"/>
                  <w:sz w:val="16"/>
                  <w:szCs w:val="16"/>
                  <w:lang w:val="es-419"/>
                </w:rPr>
                <w:delText xml:space="preserve">Quitar un </w:delText>
              </w:r>
              <w:r w:rsidR="006F0AAE" w:rsidRPr="006F0AAE" w:rsidDel="005F030E">
                <w:rPr>
                  <w:rFonts w:ascii="Arial" w:hAnsi="Arial" w:cs="Arial"/>
                  <w:color w:val="0070C0"/>
                  <w:sz w:val="16"/>
                  <w:szCs w:val="16"/>
                  <w:lang w:val="es-419"/>
                </w:rPr>
                <w:delText>titular</w:delText>
              </w:r>
            </w:del>
          </w:p>
        </w:tc>
      </w:tr>
      <w:tr w:rsidR="002855E9" w:rsidRPr="00D07F18" w14:paraId="0BF64677" w14:textId="77777777" w:rsidTr="008B72DB">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c>
          <w:tcPr>
            <w:tcW w:w="1620" w:type="dxa"/>
            <w:tcBorders>
              <w:top w:val="single" w:sz="6" w:space="0" w:color="auto"/>
              <w:left w:val="single" w:sz="6" w:space="0" w:color="auto"/>
              <w:bottom w:val="single" w:sz="6" w:space="0" w:color="auto"/>
              <w:right w:val="single" w:sz="6" w:space="0" w:color="auto"/>
            </w:tcBorders>
            <w:shd w:val="clear" w:color="auto" w:fill="auto"/>
            <w:vAlign w:val="bottom"/>
          </w:tcPr>
          <w:p w14:paraId="773E27D0" w14:textId="07211AE5" w:rsidR="002855E9" w:rsidRPr="00356492" w:rsidRDefault="002855E9" w:rsidP="002855E9">
            <w:pPr>
              <w:spacing w:after="0" w:line="240" w:lineRule="auto"/>
              <w:rPr>
                <w:rFonts w:ascii="Arial" w:eastAsia="Arial" w:hAnsi="Arial" w:cs="Arial"/>
                <w:sz w:val="16"/>
                <w:szCs w:val="16"/>
                <w:lang w:val="es-419"/>
              </w:rPr>
            </w:pPr>
            <w:r w:rsidRPr="00356492">
              <w:rPr>
                <w:rFonts w:ascii="Arial" w:eastAsia="Arial" w:hAnsi="Arial" w:cs="Arial"/>
                <w:sz w:val="16"/>
                <w:szCs w:val="16"/>
                <w:lang w:val="es-419"/>
              </w:rPr>
              <w:t>&lt;</w:t>
            </w:r>
            <w:proofErr w:type="spellStart"/>
            <w:r w:rsidRPr="00356492">
              <w:rPr>
                <w:rFonts w:ascii="Arial" w:eastAsia="Arial" w:hAnsi="Arial" w:cs="Arial"/>
                <w:sz w:val="16"/>
                <w:szCs w:val="16"/>
                <w:lang w:val="es-419"/>
              </w:rPr>
              <w:t>name</w:t>
            </w:r>
            <w:proofErr w:type="spellEnd"/>
            <w:r w:rsidRPr="00356492">
              <w:rPr>
                <w:rFonts w:ascii="Arial" w:eastAsia="Arial" w:hAnsi="Arial" w:cs="Arial"/>
                <w:sz w:val="16"/>
                <w:szCs w:val="16"/>
                <w:lang w:val="es-419"/>
              </w:rPr>
              <w:t>&gt;</w:t>
            </w:r>
            <w:r w:rsidRPr="00356492">
              <w:rPr>
                <w:rFonts w:ascii="Arial" w:eastAsia="Arial" w:hAnsi="Arial" w:cs="Arial"/>
                <w:sz w:val="16"/>
                <w:szCs w:val="16"/>
                <w:lang w:val="es-419"/>
              </w:rPr>
              <w:br/>
              <w:t>Cambiar,</w:t>
            </w:r>
            <w:r w:rsidRPr="00356492">
              <w:rPr>
                <w:rFonts w:ascii="Arial" w:eastAsia="Arial" w:hAnsi="Arial" w:cs="Arial"/>
                <w:sz w:val="16"/>
                <w:szCs w:val="16"/>
                <w:lang w:val="es-419"/>
              </w:rPr>
              <w:br/>
              <w:t>Cambiar nombre,</w:t>
            </w:r>
            <w:r w:rsidRPr="00356492">
              <w:rPr>
                <w:rFonts w:ascii="Arial" w:eastAsia="Arial" w:hAnsi="Arial" w:cs="Arial"/>
                <w:sz w:val="16"/>
                <w:szCs w:val="16"/>
                <w:lang w:val="es-419"/>
              </w:rPr>
              <w:br/>
              <w:t>Cambiar (mi) nombre</w:t>
            </w:r>
          </w:p>
        </w:tc>
        <w:tc>
          <w:tcPr>
            <w:tcW w:w="1890" w:type="dxa"/>
            <w:tcBorders>
              <w:top w:val="single" w:sz="6" w:space="0" w:color="auto"/>
              <w:left w:val="single" w:sz="6" w:space="0" w:color="auto"/>
              <w:bottom w:val="single" w:sz="6" w:space="0" w:color="auto"/>
              <w:right w:val="single" w:sz="6" w:space="0" w:color="auto"/>
            </w:tcBorders>
            <w:shd w:val="clear" w:color="auto" w:fill="auto"/>
          </w:tcPr>
          <w:p w14:paraId="4BAD7119" w14:textId="77777777" w:rsidR="002855E9" w:rsidRPr="002855E9" w:rsidRDefault="002855E9" w:rsidP="002855E9">
            <w:pPr>
              <w:spacing w:after="0" w:line="240" w:lineRule="auto"/>
              <w:rPr>
                <w:rFonts w:ascii="Arial" w:eastAsia="Arial" w:hAnsi="Arial" w:cs="Arial"/>
                <w:sz w:val="16"/>
                <w:szCs w:val="16"/>
              </w:rPr>
            </w:pPr>
            <w:r w:rsidRPr="002855E9">
              <w:rPr>
                <w:rFonts w:ascii="Arial" w:eastAsia="Arial" w:hAnsi="Arial" w:cs="Arial"/>
                <w:sz w:val="16"/>
                <w:szCs w:val="16"/>
              </w:rPr>
              <w:t>If necessary</w:t>
            </w:r>
          </w:p>
          <w:p w14:paraId="268A52CC" w14:textId="77777777" w:rsidR="002855E9" w:rsidRPr="002855E9" w:rsidRDefault="002855E9" w:rsidP="002855E9">
            <w:pPr>
              <w:spacing w:after="0" w:line="240" w:lineRule="auto"/>
              <w:rPr>
                <w:rFonts w:ascii="Arial" w:eastAsia="Arial" w:hAnsi="Arial" w:cs="Arial"/>
                <w:sz w:val="16"/>
                <w:szCs w:val="16"/>
              </w:rPr>
            </w:pPr>
          </w:p>
        </w:tc>
        <w:tc>
          <w:tcPr>
            <w:tcW w:w="1800" w:type="dxa"/>
            <w:tcBorders>
              <w:top w:val="single" w:sz="6" w:space="0" w:color="auto"/>
              <w:left w:val="single" w:sz="6" w:space="0" w:color="auto"/>
              <w:bottom w:val="single" w:sz="6" w:space="0" w:color="auto"/>
              <w:right w:val="single" w:sz="6" w:space="0" w:color="auto"/>
            </w:tcBorders>
            <w:shd w:val="clear" w:color="auto" w:fill="auto"/>
          </w:tcPr>
          <w:p w14:paraId="239715E2" w14:textId="57D8A6D2" w:rsidR="002855E9" w:rsidRPr="002855E9" w:rsidRDefault="002855E9" w:rsidP="002855E9">
            <w:pPr>
              <w:spacing w:after="0" w:line="240" w:lineRule="auto"/>
              <w:rPr>
                <w:rFonts w:ascii="Arial" w:eastAsia="Arial" w:hAnsi="Arial" w:cs="Arial"/>
                <w:sz w:val="16"/>
                <w:szCs w:val="16"/>
              </w:rPr>
            </w:pPr>
            <w:r w:rsidRPr="002855E9">
              <w:rPr>
                <w:rFonts w:ascii="Arial" w:eastAsia="Arial" w:hAnsi="Arial" w:cs="Arial"/>
                <w:sz w:val="16"/>
                <w:szCs w:val="16"/>
              </w:rPr>
              <w:t>0320c</w:t>
            </w:r>
          </w:p>
        </w:tc>
        <w:tc>
          <w:tcPr>
            <w:tcW w:w="4140" w:type="dxa"/>
            <w:tcBorders>
              <w:top w:val="single" w:sz="6" w:space="0" w:color="auto"/>
              <w:left w:val="single" w:sz="6" w:space="0" w:color="auto"/>
              <w:bottom w:val="single" w:sz="6" w:space="0" w:color="auto"/>
              <w:right w:val="single" w:sz="6" w:space="0" w:color="auto"/>
            </w:tcBorders>
            <w:shd w:val="clear" w:color="auto" w:fill="auto"/>
          </w:tcPr>
          <w:p w14:paraId="762F344C" w14:textId="1E535675" w:rsidR="002855E9" w:rsidRPr="006F0AAE" w:rsidRDefault="006F0AAE" w:rsidP="006F0AAE">
            <w:pPr>
              <w:spacing w:after="0" w:line="240" w:lineRule="auto"/>
              <w:rPr>
                <w:rFonts w:ascii="Arial" w:hAnsi="Arial" w:cs="Arial"/>
                <w:color w:val="0070C0"/>
                <w:sz w:val="16"/>
                <w:szCs w:val="16"/>
                <w:lang w:val="es-419"/>
              </w:rPr>
            </w:pPr>
            <w:r w:rsidRPr="006F0AAE">
              <w:rPr>
                <w:rFonts w:ascii="Arial" w:hAnsi="Arial" w:cs="Arial"/>
                <w:color w:val="0070C0"/>
                <w:sz w:val="16"/>
                <w:szCs w:val="16"/>
                <w:lang w:val="es-419"/>
              </w:rPr>
              <w:t>Cambiar su nombre</w:t>
            </w:r>
          </w:p>
        </w:tc>
      </w:tr>
      <w:tr w:rsidR="002855E9" w:rsidRPr="00D07F18" w14:paraId="2F110C4E" w14:textId="77777777" w:rsidTr="008B72DB">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c>
          <w:tcPr>
            <w:tcW w:w="1620" w:type="dxa"/>
            <w:tcBorders>
              <w:top w:val="single" w:sz="6" w:space="0" w:color="auto"/>
              <w:left w:val="single" w:sz="6" w:space="0" w:color="auto"/>
              <w:bottom w:val="single" w:sz="6" w:space="0" w:color="auto"/>
              <w:right w:val="single" w:sz="6" w:space="0" w:color="auto"/>
            </w:tcBorders>
            <w:shd w:val="clear" w:color="auto" w:fill="auto"/>
            <w:vAlign w:val="bottom"/>
          </w:tcPr>
          <w:p w14:paraId="6C8455F2" w14:textId="77777777" w:rsidR="002855E9" w:rsidRDefault="002855E9" w:rsidP="002855E9">
            <w:pPr>
              <w:spacing w:after="0" w:line="240" w:lineRule="auto"/>
              <w:rPr>
                <w:ins w:id="202" w:author="Prada, Leandro (Leo) **CTR**" w:date="2020-06-08T13:47:00Z"/>
                <w:rFonts w:ascii="Arial" w:eastAsia="Arial" w:hAnsi="Arial" w:cs="Arial"/>
                <w:sz w:val="16"/>
                <w:szCs w:val="16"/>
              </w:rPr>
            </w:pPr>
            <w:r w:rsidRPr="002855E9">
              <w:rPr>
                <w:rFonts w:ascii="Arial" w:eastAsia="Arial" w:hAnsi="Arial" w:cs="Arial"/>
                <w:sz w:val="16"/>
                <w:szCs w:val="16"/>
              </w:rPr>
              <w:t>&lt;transfer&gt;</w:t>
            </w:r>
            <w:r w:rsidRPr="002855E9">
              <w:rPr>
                <w:rFonts w:ascii="Arial" w:eastAsia="Arial" w:hAnsi="Arial" w:cs="Arial"/>
                <w:sz w:val="16"/>
                <w:szCs w:val="16"/>
              </w:rPr>
              <w:br/>
            </w:r>
            <w:proofErr w:type="spellStart"/>
            <w:r w:rsidRPr="002855E9">
              <w:rPr>
                <w:rFonts w:ascii="Arial" w:eastAsia="Arial" w:hAnsi="Arial" w:cs="Arial"/>
                <w:sz w:val="16"/>
                <w:szCs w:val="16"/>
              </w:rPr>
              <w:t>Transferir</w:t>
            </w:r>
            <w:proofErr w:type="spellEnd"/>
            <w:r w:rsidRPr="002855E9">
              <w:rPr>
                <w:rFonts w:ascii="Arial" w:eastAsia="Arial" w:hAnsi="Arial" w:cs="Arial"/>
                <w:sz w:val="16"/>
                <w:szCs w:val="16"/>
              </w:rPr>
              <w:t>,</w:t>
            </w:r>
            <w:r w:rsidRPr="002855E9">
              <w:rPr>
                <w:rFonts w:ascii="Arial" w:eastAsia="Arial" w:hAnsi="Arial" w:cs="Arial"/>
                <w:sz w:val="16"/>
                <w:szCs w:val="16"/>
              </w:rPr>
              <w:br/>
            </w:r>
            <w:proofErr w:type="spellStart"/>
            <w:r w:rsidRPr="002855E9">
              <w:rPr>
                <w:rFonts w:ascii="Arial" w:eastAsia="Arial" w:hAnsi="Arial" w:cs="Arial"/>
                <w:sz w:val="16"/>
                <w:szCs w:val="16"/>
              </w:rPr>
              <w:t>Transferir</w:t>
            </w:r>
            <w:proofErr w:type="spellEnd"/>
            <w:r w:rsidRPr="002855E9">
              <w:rPr>
                <w:rFonts w:ascii="Arial" w:eastAsia="Arial" w:hAnsi="Arial" w:cs="Arial"/>
                <w:sz w:val="16"/>
                <w:szCs w:val="16"/>
              </w:rPr>
              <w:t xml:space="preserve"> </w:t>
            </w:r>
            <w:proofErr w:type="spellStart"/>
            <w:r w:rsidRPr="002855E9">
              <w:rPr>
                <w:rFonts w:ascii="Arial" w:eastAsia="Arial" w:hAnsi="Arial" w:cs="Arial"/>
                <w:sz w:val="16"/>
                <w:szCs w:val="16"/>
              </w:rPr>
              <w:t>titularidad</w:t>
            </w:r>
            <w:proofErr w:type="spellEnd"/>
            <w:ins w:id="203" w:author="Prada, Leandro (Leo) **CTR**" w:date="2020-06-08T13:47:00Z">
              <w:r w:rsidR="005F030E">
                <w:rPr>
                  <w:rFonts w:ascii="Arial" w:eastAsia="Arial" w:hAnsi="Arial" w:cs="Arial"/>
                  <w:sz w:val="16"/>
                  <w:szCs w:val="16"/>
                </w:rPr>
                <w:t>,</w:t>
              </w:r>
            </w:ins>
          </w:p>
          <w:p w14:paraId="28739C37" w14:textId="02F76027" w:rsidR="005F030E" w:rsidRPr="002855E9" w:rsidRDefault="005F030E" w:rsidP="002855E9">
            <w:pPr>
              <w:spacing w:after="0" w:line="240" w:lineRule="auto"/>
              <w:rPr>
                <w:rFonts w:ascii="Arial" w:eastAsia="Arial" w:hAnsi="Arial" w:cs="Arial"/>
                <w:sz w:val="16"/>
                <w:szCs w:val="16"/>
              </w:rPr>
            </w:pPr>
            <w:proofErr w:type="spellStart"/>
            <w:ins w:id="204" w:author="Prada, Leandro (Leo) **CTR**" w:date="2020-06-08T13:47:00Z">
              <w:r w:rsidRPr="005F030E">
                <w:rPr>
                  <w:rFonts w:ascii="Arial" w:eastAsia="Arial" w:hAnsi="Arial" w:cs="Arial"/>
                  <w:color w:val="00B050"/>
                  <w:sz w:val="16"/>
                  <w:szCs w:val="16"/>
                  <w:rPrChange w:id="205" w:author="Prada, Leandro (Leo) **CTR**" w:date="2020-06-08T13:48:00Z">
                    <w:rPr>
                      <w:rFonts w:ascii="Arial" w:eastAsia="Arial" w:hAnsi="Arial" w:cs="Arial"/>
                      <w:sz w:val="16"/>
                      <w:szCs w:val="16"/>
                    </w:rPr>
                  </w:rPrChange>
                </w:rPr>
                <w:t>Transferir</w:t>
              </w:r>
              <w:proofErr w:type="spellEnd"/>
              <w:r w:rsidRPr="005F030E">
                <w:rPr>
                  <w:rFonts w:ascii="Arial" w:eastAsia="Arial" w:hAnsi="Arial" w:cs="Arial"/>
                  <w:color w:val="00B050"/>
                  <w:sz w:val="16"/>
                  <w:szCs w:val="16"/>
                  <w:rPrChange w:id="206" w:author="Prada, Leandro (Leo) **CTR**" w:date="2020-06-08T13:48:00Z">
                    <w:rPr>
                      <w:rFonts w:ascii="Arial" w:eastAsia="Arial" w:hAnsi="Arial" w:cs="Arial"/>
                      <w:sz w:val="16"/>
                      <w:szCs w:val="16"/>
                    </w:rPr>
                  </w:rPrChange>
                </w:rPr>
                <w:t xml:space="preserve"> la </w:t>
              </w:r>
              <w:proofErr w:type="spellStart"/>
              <w:r w:rsidRPr="005F030E">
                <w:rPr>
                  <w:rFonts w:ascii="Arial" w:eastAsia="Arial" w:hAnsi="Arial" w:cs="Arial"/>
                  <w:color w:val="00B050"/>
                  <w:sz w:val="16"/>
                  <w:szCs w:val="16"/>
                  <w:rPrChange w:id="207" w:author="Prada, Leandro (Leo) **CTR**" w:date="2020-06-08T13:48:00Z">
                    <w:rPr>
                      <w:rFonts w:ascii="Arial" w:eastAsia="Arial" w:hAnsi="Arial" w:cs="Arial"/>
                      <w:sz w:val="16"/>
                      <w:szCs w:val="16"/>
                    </w:rPr>
                  </w:rPrChange>
                </w:rPr>
                <w:t>propiedad</w:t>
              </w:r>
            </w:ins>
            <w:proofErr w:type="spellEnd"/>
          </w:p>
        </w:tc>
        <w:tc>
          <w:tcPr>
            <w:tcW w:w="1890" w:type="dxa"/>
            <w:tcBorders>
              <w:top w:val="single" w:sz="6" w:space="0" w:color="auto"/>
              <w:left w:val="single" w:sz="6" w:space="0" w:color="auto"/>
              <w:bottom w:val="single" w:sz="6" w:space="0" w:color="auto"/>
              <w:right w:val="single" w:sz="6" w:space="0" w:color="auto"/>
            </w:tcBorders>
            <w:shd w:val="clear" w:color="auto" w:fill="auto"/>
          </w:tcPr>
          <w:p w14:paraId="61FA035D" w14:textId="77777777" w:rsidR="002855E9" w:rsidRPr="002855E9" w:rsidRDefault="002855E9" w:rsidP="002855E9">
            <w:pPr>
              <w:spacing w:after="0" w:line="240" w:lineRule="auto"/>
              <w:rPr>
                <w:rFonts w:ascii="Arial" w:eastAsia="Arial" w:hAnsi="Arial" w:cs="Arial"/>
                <w:sz w:val="16"/>
                <w:szCs w:val="16"/>
              </w:rPr>
            </w:pPr>
            <w:r w:rsidRPr="002855E9">
              <w:rPr>
                <w:rFonts w:ascii="Arial" w:eastAsia="Arial" w:hAnsi="Arial" w:cs="Arial"/>
                <w:sz w:val="16"/>
                <w:szCs w:val="16"/>
              </w:rPr>
              <w:t>If necessary</w:t>
            </w:r>
          </w:p>
          <w:p w14:paraId="763CB727" w14:textId="77777777" w:rsidR="002855E9" w:rsidRPr="002855E9" w:rsidRDefault="002855E9" w:rsidP="002855E9">
            <w:pPr>
              <w:spacing w:after="0" w:line="240" w:lineRule="auto"/>
              <w:rPr>
                <w:rFonts w:ascii="Arial" w:eastAsia="Arial" w:hAnsi="Arial" w:cs="Arial"/>
                <w:sz w:val="16"/>
                <w:szCs w:val="16"/>
              </w:rPr>
            </w:pPr>
          </w:p>
        </w:tc>
        <w:tc>
          <w:tcPr>
            <w:tcW w:w="1800" w:type="dxa"/>
            <w:tcBorders>
              <w:top w:val="single" w:sz="6" w:space="0" w:color="auto"/>
              <w:left w:val="single" w:sz="6" w:space="0" w:color="auto"/>
              <w:bottom w:val="single" w:sz="6" w:space="0" w:color="auto"/>
              <w:right w:val="single" w:sz="6" w:space="0" w:color="auto"/>
            </w:tcBorders>
            <w:shd w:val="clear" w:color="auto" w:fill="auto"/>
          </w:tcPr>
          <w:p w14:paraId="124B56D2" w14:textId="4F5FFE25" w:rsidR="002855E9" w:rsidRPr="002855E9" w:rsidRDefault="002855E9" w:rsidP="002855E9">
            <w:pPr>
              <w:spacing w:after="0" w:line="240" w:lineRule="auto"/>
              <w:rPr>
                <w:rFonts w:ascii="Arial" w:eastAsia="Arial" w:hAnsi="Arial" w:cs="Arial"/>
                <w:sz w:val="16"/>
                <w:szCs w:val="16"/>
              </w:rPr>
            </w:pPr>
            <w:r w:rsidRPr="002855E9">
              <w:rPr>
                <w:rFonts w:ascii="Arial" w:eastAsia="Arial" w:hAnsi="Arial" w:cs="Arial"/>
                <w:sz w:val="16"/>
                <w:szCs w:val="16"/>
              </w:rPr>
              <w:t>0320d</w:t>
            </w:r>
          </w:p>
        </w:tc>
        <w:tc>
          <w:tcPr>
            <w:tcW w:w="4140" w:type="dxa"/>
            <w:tcBorders>
              <w:top w:val="single" w:sz="6" w:space="0" w:color="auto"/>
              <w:left w:val="single" w:sz="6" w:space="0" w:color="auto"/>
              <w:bottom w:val="single" w:sz="6" w:space="0" w:color="auto"/>
              <w:right w:val="single" w:sz="6" w:space="0" w:color="auto"/>
            </w:tcBorders>
            <w:shd w:val="clear" w:color="auto" w:fill="auto"/>
          </w:tcPr>
          <w:p w14:paraId="6F4E6F4F" w14:textId="1C5950CD" w:rsidR="002855E9" w:rsidRPr="006F0AAE" w:rsidRDefault="005F030E" w:rsidP="006F0AAE">
            <w:pPr>
              <w:spacing w:after="0" w:line="240" w:lineRule="auto"/>
              <w:rPr>
                <w:rFonts w:ascii="Arial" w:hAnsi="Arial" w:cs="Arial"/>
                <w:color w:val="0070C0"/>
                <w:sz w:val="16"/>
                <w:szCs w:val="16"/>
                <w:lang w:val="es-419"/>
              </w:rPr>
            </w:pPr>
            <w:ins w:id="208" w:author="Prada, Leandro (Leo) **CTR**" w:date="2020-06-08T13:47:00Z">
              <w:r w:rsidRPr="005F030E">
                <w:rPr>
                  <w:rFonts w:ascii="Arial" w:hAnsi="Arial" w:cs="Arial"/>
                  <w:color w:val="0070C0"/>
                  <w:sz w:val="16"/>
                  <w:szCs w:val="16"/>
                  <w:lang w:val="es-419"/>
                </w:rPr>
                <w:t>Transferir la propiedad</w:t>
              </w:r>
            </w:ins>
            <w:del w:id="209" w:author="Prada, Leandro (Leo) **CTR**" w:date="2020-06-08T13:47:00Z">
              <w:r w:rsidR="006F0AAE" w:rsidRPr="006F0AAE" w:rsidDel="005F030E">
                <w:rPr>
                  <w:rFonts w:ascii="Arial" w:hAnsi="Arial" w:cs="Arial"/>
                  <w:color w:val="0070C0"/>
                  <w:sz w:val="16"/>
                  <w:szCs w:val="16"/>
                  <w:lang w:val="es-419"/>
                </w:rPr>
                <w:delText>Transferir titularidad</w:delText>
              </w:r>
            </w:del>
          </w:p>
        </w:tc>
      </w:tr>
      <w:tr w:rsidR="002855E9" w:rsidRPr="007544B5" w14:paraId="3324E958" w14:textId="77777777" w:rsidTr="008B72DB">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c>
          <w:tcPr>
            <w:tcW w:w="1620" w:type="dxa"/>
            <w:tcBorders>
              <w:top w:val="single" w:sz="6" w:space="0" w:color="auto"/>
              <w:left w:val="single" w:sz="6" w:space="0" w:color="auto"/>
              <w:bottom w:val="single" w:sz="6" w:space="0" w:color="auto"/>
              <w:right w:val="single" w:sz="6" w:space="0" w:color="auto"/>
            </w:tcBorders>
            <w:shd w:val="clear" w:color="auto" w:fill="auto"/>
            <w:vAlign w:val="bottom"/>
          </w:tcPr>
          <w:p w14:paraId="0362F413" w14:textId="77777777" w:rsidR="002855E9" w:rsidRDefault="006F0AAE" w:rsidP="006F0AAE">
            <w:pPr>
              <w:spacing w:after="0" w:line="240" w:lineRule="auto"/>
              <w:rPr>
                <w:ins w:id="210" w:author="Prada, Leandro (Leo) **CTR**" w:date="2020-06-08T13:48:00Z"/>
                <w:rFonts w:ascii="Arial" w:eastAsia="Arial" w:hAnsi="Arial" w:cs="Arial"/>
                <w:sz w:val="16"/>
                <w:szCs w:val="16"/>
                <w:lang w:val="es-419"/>
              </w:rPr>
            </w:pPr>
            <w:r w:rsidRPr="00356492">
              <w:rPr>
                <w:rFonts w:ascii="Arial" w:eastAsia="Arial" w:hAnsi="Arial" w:cs="Arial"/>
                <w:sz w:val="16"/>
                <w:szCs w:val="16"/>
                <w:lang w:val="es-419"/>
              </w:rPr>
              <w:t>&lt;trust&gt;</w:t>
            </w:r>
            <w:r w:rsidRPr="00356492">
              <w:rPr>
                <w:rFonts w:ascii="Arial" w:eastAsia="Arial" w:hAnsi="Arial" w:cs="Arial"/>
                <w:sz w:val="16"/>
                <w:szCs w:val="16"/>
                <w:lang w:val="es-419"/>
              </w:rPr>
              <w:br/>
              <w:t>Cambiar titularidad,</w:t>
            </w:r>
            <w:r w:rsidRPr="00356492">
              <w:rPr>
                <w:rFonts w:ascii="Arial" w:eastAsia="Arial" w:hAnsi="Arial" w:cs="Arial"/>
                <w:sz w:val="16"/>
                <w:szCs w:val="16"/>
                <w:lang w:val="es-419"/>
              </w:rPr>
              <w:br/>
              <w:t>Fideicomiso,</w:t>
            </w:r>
            <w:r w:rsidRPr="00356492">
              <w:rPr>
                <w:rFonts w:ascii="Arial" w:eastAsia="Arial" w:hAnsi="Arial" w:cs="Arial"/>
                <w:sz w:val="16"/>
                <w:szCs w:val="16"/>
                <w:lang w:val="es-419"/>
              </w:rPr>
              <w:br/>
              <w:t>Compañía</w:t>
            </w:r>
          </w:p>
          <w:p w14:paraId="07D002CA" w14:textId="2067F67E" w:rsidR="005F030E" w:rsidRPr="00356492" w:rsidRDefault="005F030E" w:rsidP="006F0AAE">
            <w:pPr>
              <w:spacing w:after="0" w:line="240" w:lineRule="auto"/>
              <w:rPr>
                <w:rFonts w:ascii="Arial" w:eastAsia="Arial" w:hAnsi="Arial" w:cs="Arial"/>
                <w:sz w:val="16"/>
                <w:szCs w:val="16"/>
                <w:lang w:val="es-419"/>
              </w:rPr>
            </w:pPr>
            <w:ins w:id="211" w:author="Prada, Leandro (Leo) **CTR**" w:date="2020-06-08T13:48:00Z">
              <w:r w:rsidRPr="005F030E">
                <w:rPr>
                  <w:rFonts w:ascii="Arial" w:eastAsia="Arial" w:hAnsi="Arial" w:cs="Arial"/>
                  <w:color w:val="00B050"/>
                  <w:sz w:val="16"/>
                  <w:szCs w:val="16"/>
                  <w:lang w:val="es-419"/>
                  <w:rPrChange w:id="212" w:author="Prada, Leandro (Leo) **CTR**" w:date="2020-06-08T13:48:00Z">
                    <w:rPr>
                      <w:rFonts w:ascii="Arial" w:eastAsia="Arial" w:hAnsi="Arial" w:cs="Arial"/>
                      <w:sz w:val="16"/>
                      <w:szCs w:val="16"/>
                      <w:lang w:val="es-419"/>
                    </w:rPr>
                  </w:rPrChange>
                </w:rPr>
                <w:t>Transferir titularidad</w:t>
              </w:r>
            </w:ins>
          </w:p>
        </w:tc>
        <w:tc>
          <w:tcPr>
            <w:tcW w:w="1890" w:type="dxa"/>
            <w:tcBorders>
              <w:top w:val="single" w:sz="6" w:space="0" w:color="auto"/>
              <w:left w:val="single" w:sz="6" w:space="0" w:color="auto"/>
              <w:bottom w:val="single" w:sz="6" w:space="0" w:color="auto"/>
              <w:right w:val="single" w:sz="6" w:space="0" w:color="auto"/>
            </w:tcBorders>
            <w:shd w:val="clear" w:color="auto" w:fill="auto"/>
          </w:tcPr>
          <w:p w14:paraId="73C1CBBA" w14:textId="77777777" w:rsidR="002855E9" w:rsidRPr="002855E9" w:rsidRDefault="002855E9" w:rsidP="002855E9">
            <w:pPr>
              <w:spacing w:after="0" w:line="240" w:lineRule="auto"/>
              <w:rPr>
                <w:rFonts w:ascii="Arial" w:eastAsia="Arial" w:hAnsi="Arial" w:cs="Arial"/>
                <w:sz w:val="16"/>
                <w:szCs w:val="16"/>
              </w:rPr>
            </w:pPr>
            <w:r w:rsidRPr="002855E9">
              <w:rPr>
                <w:rFonts w:ascii="Arial" w:eastAsia="Arial" w:hAnsi="Arial" w:cs="Arial"/>
                <w:sz w:val="16"/>
                <w:szCs w:val="16"/>
              </w:rPr>
              <w:t>If necessary</w:t>
            </w:r>
          </w:p>
          <w:p w14:paraId="5207C464" w14:textId="77777777" w:rsidR="002855E9" w:rsidRPr="002855E9" w:rsidRDefault="002855E9" w:rsidP="002855E9">
            <w:pPr>
              <w:spacing w:after="0" w:line="240" w:lineRule="auto"/>
              <w:rPr>
                <w:rFonts w:ascii="Arial" w:eastAsia="Arial" w:hAnsi="Arial" w:cs="Arial"/>
                <w:sz w:val="16"/>
                <w:szCs w:val="16"/>
              </w:rPr>
            </w:pPr>
          </w:p>
        </w:tc>
        <w:tc>
          <w:tcPr>
            <w:tcW w:w="1800" w:type="dxa"/>
            <w:tcBorders>
              <w:top w:val="single" w:sz="6" w:space="0" w:color="auto"/>
              <w:left w:val="single" w:sz="6" w:space="0" w:color="auto"/>
              <w:bottom w:val="single" w:sz="6" w:space="0" w:color="auto"/>
              <w:right w:val="single" w:sz="6" w:space="0" w:color="auto"/>
            </w:tcBorders>
            <w:shd w:val="clear" w:color="auto" w:fill="auto"/>
          </w:tcPr>
          <w:p w14:paraId="0F061556" w14:textId="6CB196AE" w:rsidR="002855E9" w:rsidRPr="002855E9" w:rsidRDefault="002855E9" w:rsidP="002855E9">
            <w:pPr>
              <w:spacing w:after="0" w:line="240" w:lineRule="auto"/>
              <w:rPr>
                <w:rFonts w:ascii="Arial" w:eastAsia="Arial" w:hAnsi="Arial" w:cs="Arial"/>
                <w:sz w:val="16"/>
                <w:szCs w:val="16"/>
              </w:rPr>
            </w:pPr>
            <w:r w:rsidRPr="002855E9">
              <w:rPr>
                <w:rFonts w:ascii="Arial" w:eastAsia="Arial" w:hAnsi="Arial" w:cs="Arial"/>
                <w:sz w:val="16"/>
                <w:szCs w:val="16"/>
              </w:rPr>
              <w:t>0320e</w:t>
            </w:r>
          </w:p>
        </w:tc>
        <w:tc>
          <w:tcPr>
            <w:tcW w:w="4140" w:type="dxa"/>
            <w:tcBorders>
              <w:top w:val="single" w:sz="6" w:space="0" w:color="auto"/>
              <w:left w:val="single" w:sz="6" w:space="0" w:color="auto"/>
              <w:bottom w:val="single" w:sz="6" w:space="0" w:color="auto"/>
              <w:right w:val="single" w:sz="6" w:space="0" w:color="auto"/>
            </w:tcBorders>
            <w:shd w:val="clear" w:color="auto" w:fill="auto"/>
          </w:tcPr>
          <w:p w14:paraId="3DBB8A9D" w14:textId="7BE81F80" w:rsidR="006F0AAE" w:rsidRPr="006F0AAE" w:rsidDel="005F030E" w:rsidRDefault="005F030E" w:rsidP="006F0AAE">
            <w:pPr>
              <w:spacing w:after="0" w:line="240" w:lineRule="auto"/>
              <w:rPr>
                <w:del w:id="213" w:author="Prada, Leandro (Leo) **CTR**" w:date="2020-06-08T13:48:00Z"/>
                <w:rFonts w:ascii="Arial" w:hAnsi="Arial" w:cs="Arial"/>
                <w:color w:val="0070C0"/>
                <w:sz w:val="16"/>
                <w:szCs w:val="16"/>
                <w:lang w:val="es-419"/>
              </w:rPr>
            </w:pPr>
            <w:ins w:id="214" w:author="Prada, Leandro (Leo) **CTR**" w:date="2020-06-08T13:48:00Z">
              <w:r w:rsidRPr="005F030E">
                <w:rPr>
                  <w:rFonts w:ascii="Arial" w:hAnsi="Arial" w:cs="Arial"/>
                  <w:color w:val="0070C0"/>
                  <w:sz w:val="16"/>
                  <w:szCs w:val="16"/>
                  <w:lang w:val="es-419"/>
                </w:rPr>
                <w:t>Transferir titularidad a su compañía o fideicomiso</w:t>
              </w:r>
            </w:ins>
            <w:del w:id="215" w:author="Prada, Leandro (Leo) **CTR**" w:date="2020-06-08T13:48:00Z">
              <w:r w:rsidR="006F0AAE" w:rsidRPr="006F0AAE" w:rsidDel="005F030E">
                <w:rPr>
                  <w:rFonts w:ascii="Arial" w:hAnsi="Arial" w:cs="Arial"/>
                  <w:color w:val="0070C0"/>
                  <w:sz w:val="16"/>
                  <w:szCs w:val="16"/>
                  <w:lang w:val="es-419"/>
                </w:rPr>
                <w:delText>Cambiar titularidad a su compañía o fideicomiso</w:delText>
              </w:r>
            </w:del>
          </w:p>
          <w:p w14:paraId="776D3205" w14:textId="00158EC8" w:rsidR="002855E9" w:rsidRPr="006F0AAE" w:rsidRDefault="002855E9" w:rsidP="002855E9">
            <w:pPr>
              <w:rPr>
                <w:rFonts w:ascii="Arial" w:hAnsi="Arial" w:cs="Arial"/>
                <w:color w:val="0070C0"/>
                <w:sz w:val="16"/>
                <w:szCs w:val="16"/>
                <w:lang w:val="es-419"/>
              </w:rPr>
            </w:pPr>
          </w:p>
        </w:tc>
      </w:tr>
      <w:tr w:rsidR="00BE2F4B" w:rsidRPr="00D07F18" w14:paraId="19803300" w14:textId="77777777" w:rsidTr="003C042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c>
          <w:tcPr>
            <w:tcW w:w="1620" w:type="dxa"/>
            <w:tcBorders>
              <w:top w:val="single" w:sz="6" w:space="0" w:color="auto"/>
              <w:left w:val="single" w:sz="6" w:space="0" w:color="auto"/>
              <w:bottom w:val="single" w:sz="6" w:space="0" w:color="auto"/>
              <w:right w:val="single" w:sz="6" w:space="0" w:color="auto"/>
            </w:tcBorders>
            <w:shd w:val="clear" w:color="auto" w:fill="auto"/>
          </w:tcPr>
          <w:p w14:paraId="5205389B" w14:textId="77777777" w:rsidR="00BE2F4B" w:rsidRPr="00BB2240" w:rsidRDefault="00BE2F4B" w:rsidP="00BE2F4B">
            <w:pPr>
              <w:spacing w:after="0" w:line="240" w:lineRule="auto"/>
              <w:rPr>
                <w:rFonts w:ascii="Arial" w:hAnsi="Arial" w:cs="Arial"/>
                <w:sz w:val="16"/>
                <w:szCs w:val="16"/>
                <w:lang w:val="es-419"/>
              </w:rPr>
            </w:pPr>
            <w:r w:rsidRPr="00BB2240">
              <w:rPr>
                <w:rFonts w:ascii="Arial" w:hAnsi="Arial" w:cs="Arial"/>
                <w:sz w:val="16"/>
                <w:szCs w:val="16"/>
                <w:lang w:val="es-419"/>
              </w:rPr>
              <w:t>&lt;</w:t>
            </w:r>
            <w:proofErr w:type="spellStart"/>
            <w:r w:rsidRPr="00BB2240">
              <w:rPr>
                <w:rFonts w:ascii="Arial" w:hAnsi="Arial" w:cs="Arial"/>
                <w:sz w:val="16"/>
                <w:szCs w:val="16"/>
                <w:lang w:val="es-419"/>
              </w:rPr>
              <w:t>repeat</w:t>
            </w:r>
            <w:proofErr w:type="spellEnd"/>
            <w:r w:rsidRPr="00BB2240">
              <w:rPr>
                <w:rFonts w:ascii="Arial" w:hAnsi="Arial" w:cs="Arial"/>
                <w:sz w:val="16"/>
                <w:szCs w:val="16"/>
                <w:lang w:val="es-419"/>
              </w:rPr>
              <w:t>&gt;</w:t>
            </w:r>
          </w:p>
          <w:p w14:paraId="4CB0F1CC" w14:textId="3E855A81" w:rsidR="00BE2F4B" w:rsidRPr="00BB2240" w:rsidRDefault="00BE2F4B" w:rsidP="00BE2F4B">
            <w:pPr>
              <w:spacing w:after="0" w:line="240" w:lineRule="auto"/>
              <w:rPr>
                <w:rFonts w:ascii="Arial" w:hAnsi="Arial" w:cs="Arial"/>
                <w:sz w:val="16"/>
                <w:szCs w:val="16"/>
              </w:rPr>
            </w:pPr>
            <w:proofErr w:type="spellStart"/>
            <w:r w:rsidRPr="00BB2240">
              <w:rPr>
                <w:rFonts w:ascii="Arial" w:hAnsi="Arial" w:cs="Arial"/>
                <w:sz w:val="16"/>
                <w:szCs w:val="16"/>
              </w:rPr>
              <w:t>Repetir</w:t>
            </w:r>
            <w:proofErr w:type="spellEnd"/>
            <w:r>
              <w:rPr>
                <w:rFonts w:ascii="Arial" w:hAnsi="Arial" w:cs="Arial"/>
                <w:sz w:val="16"/>
                <w:szCs w:val="16"/>
              </w:rPr>
              <w:t>,</w:t>
            </w:r>
          </w:p>
          <w:p w14:paraId="5C88091A" w14:textId="3B39029D" w:rsidR="00BE2F4B" w:rsidRPr="00BB2240" w:rsidRDefault="00BE2F4B" w:rsidP="00BE2F4B">
            <w:pPr>
              <w:spacing w:after="0" w:line="240" w:lineRule="auto"/>
              <w:rPr>
                <w:rFonts w:ascii="Arial" w:hAnsi="Arial" w:cs="Arial"/>
                <w:sz w:val="16"/>
                <w:szCs w:val="16"/>
                <w:lang w:val="es-419"/>
              </w:rPr>
            </w:pPr>
            <w:r w:rsidRPr="00BB2240">
              <w:rPr>
                <w:rFonts w:ascii="Arial" w:hAnsi="Arial" w:cs="Arial"/>
                <w:sz w:val="16"/>
                <w:szCs w:val="16"/>
                <w:lang w:val="es-419"/>
              </w:rPr>
              <w:t>repetir eso</w:t>
            </w:r>
          </w:p>
        </w:tc>
        <w:tc>
          <w:tcPr>
            <w:tcW w:w="1890" w:type="dxa"/>
            <w:tcBorders>
              <w:top w:val="single" w:sz="6" w:space="0" w:color="auto"/>
              <w:left w:val="single" w:sz="6" w:space="0" w:color="auto"/>
              <w:bottom w:val="single" w:sz="6" w:space="0" w:color="auto"/>
              <w:right w:val="single" w:sz="6" w:space="0" w:color="auto"/>
            </w:tcBorders>
            <w:shd w:val="clear" w:color="auto" w:fill="auto"/>
          </w:tcPr>
          <w:p w14:paraId="69D213CB" w14:textId="77777777" w:rsidR="00BE2F4B" w:rsidRPr="000A7FD5" w:rsidRDefault="00BE2F4B" w:rsidP="00BE2F4B">
            <w:pPr>
              <w:spacing w:after="0" w:line="240" w:lineRule="auto"/>
              <w:rPr>
                <w:rFonts w:ascii="Arial" w:hAnsi="Arial" w:cs="Arial"/>
                <w:sz w:val="16"/>
                <w:szCs w:val="16"/>
              </w:rPr>
            </w:pPr>
            <w:r>
              <w:rPr>
                <w:rFonts w:ascii="Arial" w:hAnsi="Arial" w:cs="Arial"/>
                <w:sz w:val="16"/>
                <w:szCs w:val="16"/>
              </w:rPr>
              <w:t>Never</w:t>
            </w:r>
          </w:p>
        </w:tc>
        <w:tc>
          <w:tcPr>
            <w:tcW w:w="1800" w:type="dxa"/>
            <w:tcBorders>
              <w:top w:val="single" w:sz="6" w:space="0" w:color="auto"/>
              <w:left w:val="single" w:sz="6" w:space="0" w:color="auto"/>
              <w:bottom w:val="single" w:sz="6" w:space="0" w:color="auto"/>
              <w:right w:val="single" w:sz="6" w:space="0" w:color="auto"/>
            </w:tcBorders>
            <w:shd w:val="clear" w:color="auto" w:fill="auto"/>
          </w:tcPr>
          <w:p w14:paraId="3B4E3B6C" w14:textId="77777777" w:rsidR="00BE2F4B" w:rsidRPr="00D07F18" w:rsidRDefault="00BE2F4B" w:rsidP="00BE2F4B">
            <w:pPr>
              <w:spacing w:after="0" w:line="240" w:lineRule="auto"/>
              <w:rPr>
                <w:rFonts w:ascii="Arial" w:eastAsia="Arial" w:hAnsi="Arial" w:cs="Arial"/>
                <w:sz w:val="16"/>
                <w:szCs w:val="16"/>
              </w:rPr>
            </w:pPr>
          </w:p>
        </w:tc>
        <w:tc>
          <w:tcPr>
            <w:tcW w:w="4140" w:type="dxa"/>
            <w:tcBorders>
              <w:top w:val="single" w:sz="6" w:space="0" w:color="auto"/>
              <w:left w:val="single" w:sz="6" w:space="0" w:color="auto"/>
              <w:bottom w:val="single" w:sz="6" w:space="0" w:color="auto"/>
              <w:right w:val="single" w:sz="6" w:space="0" w:color="auto"/>
            </w:tcBorders>
            <w:shd w:val="clear" w:color="auto" w:fill="auto"/>
          </w:tcPr>
          <w:p w14:paraId="434A6E8F" w14:textId="77777777" w:rsidR="00BE2F4B" w:rsidRPr="00D07F18" w:rsidRDefault="00BE2F4B" w:rsidP="00BE2F4B">
            <w:pPr>
              <w:rPr>
                <w:rFonts w:ascii="Arial" w:hAnsi="Arial" w:cs="Arial"/>
                <w:sz w:val="16"/>
                <w:szCs w:val="16"/>
              </w:rPr>
            </w:pPr>
          </w:p>
        </w:tc>
      </w:tr>
      <w:tr w:rsidR="00BE2F4B" w:rsidRPr="009C7D98" w14:paraId="0D3DA239" w14:textId="77777777" w:rsidTr="003C042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c>
          <w:tcPr>
            <w:tcW w:w="9450" w:type="dxa"/>
            <w:gridSpan w:val="4"/>
            <w:shd w:val="clear" w:color="auto" w:fill="DDDDDD"/>
          </w:tcPr>
          <w:p w14:paraId="663152AD" w14:textId="77777777" w:rsidR="00BE2F4B" w:rsidRPr="009C7D98" w:rsidRDefault="00BE2F4B" w:rsidP="00BE2F4B">
            <w:pPr>
              <w:spacing w:after="0" w:line="240" w:lineRule="auto"/>
              <w:rPr>
                <w:rFonts w:ascii="Arial" w:eastAsia="Arial" w:hAnsi="Arial" w:cs="Arial"/>
                <w:b/>
                <w:i/>
                <w:sz w:val="16"/>
                <w:szCs w:val="16"/>
              </w:rPr>
            </w:pPr>
            <w:proofErr w:type="spellStart"/>
            <w:r w:rsidRPr="005A14F6">
              <w:rPr>
                <w:rFonts w:ascii="Arial" w:eastAsia="Arial" w:hAnsi="Arial" w:cs="Arial"/>
                <w:b/>
                <w:i/>
                <w:sz w:val="16"/>
                <w:szCs w:val="16"/>
              </w:rPr>
              <w:t>Globals</w:t>
            </w:r>
            <w:proofErr w:type="spellEnd"/>
            <w:r w:rsidRPr="005A14F6">
              <w:rPr>
                <w:rFonts w:ascii="Arial" w:eastAsia="Arial" w:hAnsi="Arial" w:cs="Arial"/>
                <w:b/>
                <w:i/>
                <w:sz w:val="16"/>
                <w:szCs w:val="16"/>
              </w:rPr>
              <w:t xml:space="preserve"> (</w:t>
            </w:r>
            <w:hyperlink w:anchor="_Global_Grammar_Properties" w:history="1">
              <w:r w:rsidRPr="00C5488F">
                <w:rPr>
                  <w:rStyle w:val="Hyperlink"/>
                  <w:rFonts w:ascii="Arial" w:eastAsia="Arial" w:hAnsi="Arial" w:cs="Arial"/>
                  <w:b/>
                  <w:i/>
                  <w:sz w:val="16"/>
                  <w:szCs w:val="16"/>
                </w:rPr>
                <w:t>See Global Commands</w:t>
              </w:r>
            </w:hyperlink>
            <w:r w:rsidRPr="005A14F6">
              <w:rPr>
                <w:rFonts w:ascii="Arial" w:eastAsia="Arial" w:hAnsi="Arial" w:cs="Arial"/>
                <w:b/>
                <w:i/>
                <w:sz w:val="16"/>
                <w:szCs w:val="16"/>
              </w:rPr>
              <w:t>)</w:t>
            </w:r>
          </w:p>
        </w:tc>
      </w:tr>
      <w:tr w:rsidR="00BE2F4B" w:rsidRPr="009C7D98" w14:paraId="5EA9E17A" w14:textId="77777777" w:rsidTr="003C042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c>
          <w:tcPr>
            <w:tcW w:w="9450" w:type="dxa"/>
            <w:gridSpan w:val="4"/>
            <w:shd w:val="clear" w:color="auto" w:fill="auto"/>
          </w:tcPr>
          <w:p w14:paraId="1085235A" w14:textId="77777777" w:rsidR="00BE2F4B" w:rsidRPr="009C7D98" w:rsidRDefault="00BE2F4B" w:rsidP="00BE2F4B">
            <w:pPr>
              <w:spacing w:after="0" w:line="240" w:lineRule="auto"/>
              <w:rPr>
                <w:rFonts w:ascii="Arial" w:eastAsia="Arial" w:hAnsi="Arial" w:cs="Arial"/>
                <w:sz w:val="16"/>
                <w:szCs w:val="16"/>
              </w:rPr>
            </w:pPr>
            <w:r>
              <w:rPr>
                <w:rFonts w:ascii="Arial" w:eastAsia="Arial" w:hAnsi="Arial" w:cs="Arial"/>
                <w:sz w:val="16"/>
                <w:szCs w:val="16"/>
              </w:rPr>
              <w:t>&lt;rep</w:t>
            </w:r>
            <w:r w:rsidRPr="009C7D98">
              <w:rPr>
                <w:rFonts w:ascii="Arial" w:eastAsia="Arial" w:hAnsi="Arial" w:cs="Arial"/>
                <w:sz w:val="16"/>
                <w:szCs w:val="16"/>
              </w:rPr>
              <w:t>&gt;</w:t>
            </w:r>
          </w:p>
        </w:tc>
      </w:tr>
      <w:tr w:rsidR="00BE2F4B" w:rsidRPr="009C7D98" w14:paraId="31D31ABB" w14:textId="77777777" w:rsidTr="003C042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c>
          <w:tcPr>
            <w:tcW w:w="9450" w:type="dxa"/>
            <w:gridSpan w:val="4"/>
            <w:shd w:val="clear" w:color="auto" w:fill="DDDDDD"/>
          </w:tcPr>
          <w:p w14:paraId="363BDE7C" w14:textId="77777777" w:rsidR="00BE2F4B" w:rsidRPr="009C7D98" w:rsidRDefault="00BE2F4B" w:rsidP="00BE2F4B">
            <w:pPr>
              <w:spacing w:after="0" w:line="240" w:lineRule="auto"/>
              <w:rPr>
                <w:rFonts w:ascii="Arial" w:eastAsia="Arial" w:hAnsi="Arial" w:cs="Arial"/>
                <w:b/>
                <w:i/>
                <w:sz w:val="16"/>
                <w:szCs w:val="16"/>
              </w:rPr>
            </w:pPr>
            <w:r>
              <w:rPr>
                <w:rFonts w:ascii="Arial" w:eastAsia="Arial" w:hAnsi="Arial" w:cs="Arial"/>
                <w:b/>
                <w:i/>
                <w:sz w:val="16"/>
                <w:szCs w:val="16"/>
              </w:rPr>
              <w:t>Config Parameters</w:t>
            </w:r>
          </w:p>
        </w:tc>
      </w:tr>
      <w:tr w:rsidR="00BE2F4B" w:rsidRPr="009C7D98" w14:paraId="13F76BDA" w14:textId="77777777" w:rsidTr="003C042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c>
          <w:tcPr>
            <w:tcW w:w="3510" w:type="dxa"/>
            <w:gridSpan w:val="2"/>
            <w:shd w:val="clear" w:color="auto" w:fill="D9E2F3"/>
          </w:tcPr>
          <w:p w14:paraId="0AB5500E" w14:textId="77777777" w:rsidR="00BE2F4B" w:rsidRPr="009C7D98" w:rsidRDefault="00BE2F4B" w:rsidP="00BE2F4B">
            <w:pPr>
              <w:spacing w:after="0" w:line="240" w:lineRule="auto"/>
              <w:rPr>
                <w:rFonts w:ascii="Arial" w:eastAsia="Times New Roman" w:hAnsi="Arial" w:cs="Arial"/>
                <w:sz w:val="16"/>
                <w:szCs w:val="16"/>
              </w:rPr>
            </w:pPr>
            <w:r w:rsidRPr="009C7D98">
              <w:rPr>
                <w:rFonts w:ascii="Arial" w:eastAsia="Arial" w:hAnsi="Arial" w:cs="Arial"/>
                <w:b/>
                <w:i/>
                <w:sz w:val="16"/>
                <w:szCs w:val="16"/>
              </w:rPr>
              <w:t>Parameter</w:t>
            </w:r>
          </w:p>
        </w:tc>
        <w:tc>
          <w:tcPr>
            <w:tcW w:w="5940" w:type="dxa"/>
            <w:gridSpan w:val="2"/>
            <w:shd w:val="clear" w:color="auto" w:fill="D9E2F3"/>
          </w:tcPr>
          <w:p w14:paraId="68CCCD93" w14:textId="77777777" w:rsidR="00BE2F4B" w:rsidRPr="009C7D98" w:rsidRDefault="00BE2F4B" w:rsidP="00BE2F4B">
            <w:pPr>
              <w:spacing w:after="0" w:line="240" w:lineRule="auto"/>
              <w:rPr>
                <w:rFonts w:ascii="Arial" w:eastAsia="Times New Roman" w:hAnsi="Arial" w:cs="Arial"/>
                <w:sz w:val="16"/>
                <w:szCs w:val="16"/>
              </w:rPr>
            </w:pPr>
            <w:r w:rsidRPr="009C7D98">
              <w:rPr>
                <w:rFonts w:ascii="Arial" w:eastAsia="Arial" w:hAnsi="Arial" w:cs="Arial"/>
                <w:b/>
                <w:i/>
                <w:sz w:val="16"/>
                <w:szCs w:val="16"/>
              </w:rPr>
              <w:t>Value</w:t>
            </w:r>
          </w:p>
        </w:tc>
      </w:tr>
      <w:tr w:rsidR="00BE2F4B" w:rsidRPr="009C7D98" w14:paraId="48AA0E76" w14:textId="77777777" w:rsidTr="003C042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c>
          <w:tcPr>
            <w:tcW w:w="3510" w:type="dxa"/>
            <w:gridSpan w:val="2"/>
            <w:shd w:val="clear" w:color="auto" w:fill="auto"/>
          </w:tcPr>
          <w:p w14:paraId="15F14FCE" w14:textId="77777777" w:rsidR="00BE2F4B" w:rsidRPr="009C7D98" w:rsidRDefault="00BE2F4B" w:rsidP="00BE2F4B">
            <w:pPr>
              <w:spacing w:after="0" w:line="240" w:lineRule="auto"/>
              <w:rPr>
                <w:rFonts w:ascii="Arial" w:eastAsia="Arial" w:hAnsi="Arial" w:cs="Arial"/>
                <w:sz w:val="16"/>
                <w:szCs w:val="16"/>
              </w:rPr>
            </w:pPr>
            <w:r w:rsidRPr="009C7D98">
              <w:rPr>
                <w:rFonts w:ascii="Arial" w:eastAsia="Arial" w:hAnsi="Arial" w:cs="Arial"/>
                <w:sz w:val="16"/>
                <w:szCs w:val="16"/>
              </w:rPr>
              <w:t>Grammars</w:t>
            </w:r>
          </w:p>
        </w:tc>
        <w:tc>
          <w:tcPr>
            <w:tcW w:w="5940" w:type="dxa"/>
            <w:gridSpan w:val="2"/>
            <w:shd w:val="clear" w:color="auto" w:fill="auto"/>
          </w:tcPr>
          <w:p w14:paraId="75AEAFFF" w14:textId="54B3206D" w:rsidR="00BE2F4B" w:rsidRDefault="00BE2F4B" w:rsidP="00BE2F4B">
            <w:pPr>
              <w:tabs>
                <w:tab w:val="left" w:pos="447"/>
              </w:tabs>
              <w:spacing w:after="0" w:line="240" w:lineRule="auto"/>
              <w:rPr>
                <w:rFonts w:ascii="Arial" w:eastAsia="Arial" w:hAnsi="Arial" w:cs="Arial"/>
                <w:sz w:val="16"/>
                <w:szCs w:val="16"/>
              </w:rPr>
            </w:pPr>
            <w:r w:rsidRPr="00BB623A">
              <w:rPr>
                <w:rFonts w:ascii="Arial" w:eastAsia="Arial" w:hAnsi="Arial" w:cs="Arial"/>
                <w:sz w:val="16"/>
                <w:szCs w:val="16"/>
              </w:rPr>
              <w:t>03</w:t>
            </w:r>
            <w:r>
              <w:rPr>
                <w:rFonts w:ascii="Arial" w:eastAsia="Arial" w:hAnsi="Arial" w:cs="Arial"/>
                <w:sz w:val="16"/>
                <w:szCs w:val="16"/>
              </w:rPr>
              <w:t>20</w:t>
            </w:r>
            <w:r w:rsidRPr="00BB623A">
              <w:rPr>
                <w:rFonts w:ascii="Arial" w:eastAsia="Arial" w:hAnsi="Arial" w:cs="Arial"/>
                <w:sz w:val="16"/>
                <w:szCs w:val="16"/>
              </w:rPr>
              <w:t>_</w:t>
            </w:r>
            <w:r>
              <w:rPr>
                <w:rFonts w:ascii="Arial" w:eastAsia="Arial" w:hAnsi="Arial" w:cs="Arial"/>
                <w:sz w:val="16"/>
                <w:szCs w:val="16"/>
              </w:rPr>
              <w:t>Change</w:t>
            </w:r>
            <w:r w:rsidRPr="00BB623A">
              <w:rPr>
                <w:rFonts w:ascii="Arial" w:eastAsia="Arial" w:hAnsi="Arial" w:cs="Arial"/>
                <w:sz w:val="16"/>
                <w:szCs w:val="16"/>
              </w:rPr>
              <w:t>Menu</w:t>
            </w:r>
            <w:r w:rsidRPr="009C7D98">
              <w:rPr>
                <w:rFonts w:ascii="Arial" w:eastAsia="Arial" w:hAnsi="Arial" w:cs="Arial"/>
                <w:sz w:val="16"/>
                <w:szCs w:val="16"/>
              </w:rPr>
              <w:t>.grxml</w:t>
            </w:r>
            <w:r>
              <w:rPr>
                <w:rFonts w:ascii="Arial" w:eastAsia="Arial" w:hAnsi="Arial" w:cs="Arial"/>
                <w:sz w:val="16"/>
                <w:szCs w:val="16"/>
              </w:rPr>
              <w:t xml:space="preserve">  </w:t>
            </w:r>
          </w:p>
          <w:p w14:paraId="658F61DB" w14:textId="374D61EA" w:rsidR="00BE2F4B" w:rsidRPr="009C7D98" w:rsidRDefault="00BE2F4B" w:rsidP="00BE2F4B">
            <w:pPr>
              <w:spacing w:after="0" w:line="240" w:lineRule="auto"/>
              <w:rPr>
                <w:rFonts w:ascii="Arial" w:eastAsia="Arial" w:hAnsi="Arial" w:cs="Arial"/>
                <w:sz w:val="16"/>
                <w:szCs w:val="16"/>
              </w:rPr>
            </w:pPr>
            <w:r w:rsidRPr="00BB623A">
              <w:rPr>
                <w:rFonts w:ascii="Arial" w:eastAsia="Arial" w:hAnsi="Arial" w:cs="Arial"/>
                <w:sz w:val="16"/>
                <w:szCs w:val="16"/>
              </w:rPr>
              <w:t>03</w:t>
            </w:r>
            <w:r>
              <w:rPr>
                <w:rFonts w:ascii="Arial" w:eastAsia="Arial" w:hAnsi="Arial" w:cs="Arial"/>
                <w:sz w:val="16"/>
                <w:szCs w:val="16"/>
              </w:rPr>
              <w:t>20</w:t>
            </w:r>
            <w:r w:rsidRPr="00BB623A">
              <w:rPr>
                <w:rFonts w:ascii="Arial" w:eastAsia="Arial" w:hAnsi="Arial" w:cs="Arial"/>
                <w:sz w:val="16"/>
                <w:szCs w:val="16"/>
              </w:rPr>
              <w:t>_</w:t>
            </w:r>
            <w:r>
              <w:rPr>
                <w:rFonts w:ascii="Arial" w:eastAsia="Arial" w:hAnsi="Arial" w:cs="Arial"/>
                <w:sz w:val="16"/>
                <w:szCs w:val="16"/>
              </w:rPr>
              <w:t>Change</w:t>
            </w:r>
            <w:r w:rsidRPr="00BB623A">
              <w:rPr>
                <w:rFonts w:ascii="Arial" w:eastAsia="Arial" w:hAnsi="Arial" w:cs="Arial"/>
                <w:sz w:val="16"/>
                <w:szCs w:val="16"/>
              </w:rPr>
              <w:t>Menu</w:t>
            </w:r>
            <w:r>
              <w:rPr>
                <w:rFonts w:ascii="Arial" w:eastAsia="Arial" w:hAnsi="Arial" w:cs="Arial"/>
                <w:sz w:val="16"/>
                <w:szCs w:val="16"/>
              </w:rPr>
              <w:t>_</w:t>
            </w:r>
            <w:proofErr w:type="gramStart"/>
            <w:r>
              <w:rPr>
                <w:rFonts w:ascii="Arial" w:eastAsia="Arial" w:hAnsi="Arial" w:cs="Arial"/>
                <w:sz w:val="16"/>
                <w:szCs w:val="16"/>
              </w:rPr>
              <w:t>dtmf</w:t>
            </w:r>
            <w:r w:rsidRPr="009C7D98">
              <w:rPr>
                <w:rFonts w:ascii="Arial" w:eastAsia="Arial" w:hAnsi="Arial" w:cs="Arial"/>
                <w:sz w:val="16"/>
                <w:szCs w:val="16"/>
              </w:rPr>
              <w:t>.grxml</w:t>
            </w:r>
            <w:proofErr w:type="gramEnd"/>
            <w:r>
              <w:rPr>
                <w:rFonts w:ascii="Arial" w:eastAsia="Arial" w:hAnsi="Arial" w:cs="Arial"/>
                <w:sz w:val="16"/>
                <w:szCs w:val="16"/>
              </w:rPr>
              <w:t xml:space="preserve">  </w:t>
            </w:r>
          </w:p>
        </w:tc>
      </w:tr>
      <w:tr w:rsidR="00BE2F4B" w:rsidRPr="00EA6DFA" w14:paraId="4677736C" w14:textId="77777777" w:rsidTr="003C042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c>
          <w:tcPr>
            <w:tcW w:w="3510" w:type="dxa"/>
            <w:gridSpan w:val="2"/>
            <w:tcBorders>
              <w:top w:val="single" w:sz="6" w:space="0" w:color="auto"/>
              <w:left w:val="single" w:sz="6" w:space="0" w:color="auto"/>
              <w:bottom w:val="single" w:sz="6" w:space="0" w:color="auto"/>
              <w:right w:val="single" w:sz="6" w:space="0" w:color="auto"/>
            </w:tcBorders>
            <w:shd w:val="clear" w:color="auto" w:fill="auto"/>
          </w:tcPr>
          <w:p w14:paraId="3EF9A108" w14:textId="77777777" w:rsidR="00BE2F4B" w:rsidRDefault="00BE2F4B" w:rsidP="00BE2F4B">
            <w:pPr>
              <w:spacing w:after="0" w:line="240" w:lineRule="auto"/>
              <w:rPr>
                <w:rFonts w:ascii="Arial" w:eastAsia="Arial" w:hAnsi="Arial" w:cs="Arial"/>
                <w:sz w:val="16"/>
                <w:szCs w:val="16"/>
              </w:rPr>
            </w:pPr>
            <w:r>
              <w:rPr>
                <w:rFonts w:ascii="Arial" w:eastAsia="Arial" w:hAnsi="Arial" w:cs="Arial"/>
                <w:sz w:val="16"/>
                <w:szCs w:val="16"/>
              </w:rPr>
              <w:t xml:space="preserve">Medium Confidence </w:t>
            </w:r>
          </w:p>
          <w:p w14:paraId="09A3736C" w14:textId="77777777" w:rsidR="00BE2F4B" w:rsidRPr="00EA6DFA" w:rsidRDefault="00BE2F4B" w:rsidP="00BE2F4B">
            <w:pPr>
              <w:spacing w:after="0" w:line="240" w:lineRule="auto"/>
              <w:rPr>
                <w:rFonts w:ascii="Arial" w:eastAsia="Arial" w:hAnsi="Arial" w:cs="Arial"/>
                <w:sz w:val="16"/>
                <w:szCs w:val="16"/>
              </w:rPr>
            </w:pPr>
            <w:r>
              <w:rPr>
                <w:rFonts w:ascii="Arial" w:eastAsia="Arial" w:hAnsi="Arial" w:cs="Arial"/>
                <w:sz w:val="16"/>
                <w:szCs w:val="16"/>
              </w:rPr>
              <w:t>(Confirm “If necessary” range)</w:t>
            </w:r>
          </w:p>
        </w:tc>
        <w:tc>
          <w:tcPr>
            <w:tcW w:w="5940" w:type="dxa"/>
            <w:gridSpan w:val="2"/>
            <w:tcBorders>
              <w:top w:val="single" w:sz="6" w:space="0" w:color="auto"/>
              <w:left w:val="single" w:sz="6" w:space="0" w:color="auto"/>
              <w:bottom w:val="single" w:sz="6" w:space="0" w:color="auto"/>
              <w:right w:val="single" w:sz="6" w:space="0" w:color="auto"/>
            </w:tcBorders>
            <w:shd w:val="clear" w:color="auto" w:fill="auto"/>
          </w:tcPr>
          <w:p w14:paraId="5E8F9C99" w14:textId="77777777" w:rsidR="00BE2F4B" w:rsidRPr="00EA6DFA" w:rsidRDefault="00BE2F4B" w:rsidP="00BE2F4B">
            <w:pPr>
              <w:spacing w:after="0" w:line="240" w:lineRule="auto"/>
              <w:rPr>
                <w:rFonts w:ascii="Arial" w:eastAsia="Arial" w:hAnsi="Arial" w:cs="Arial"/>
                <w:sz w:val="16"/>
                <w:szCs w:val="16"/>
              </w:rPr>
            </w:pPr>
            <w:r>
              <w:rPr>
                <w:rFonts w:ascii="Arial" w:eastAsia="Arial" w:hAnsi="Arial" w:cs="Arial"/>
                <w:sz w:val="16"/>
                <w:szCs w:val="16"/>
              </w:rPr>
              <w:t>Never</w:t>
            </w:r>
          </w:p>
        </w:tc>
      </w:tr>
    </w:tbl>
    <w:p w14:paraId="35D5C476" w14:textId="6F93C7E7" w:rsidR="003C0428" w:rsidRDefault="003C0428" w:rsidP="003C0428"/>
    <w:p w14:paraId="5DD90E4D" w14:textId="77777777" w:rsidR="003C0428" w:rsidRPr="003C0428" w:rsidRDefault="003C0428" w:rsidP="003C0428"/>
    <w:p w14:paraId="659D9D98" w14:textId="4593FA61" w:rsidR="009C66BC" w:rsidRPr="00907B70" w:rsidRDefault="00592C4D" w:rsidP="009C66BC">
      <w:pPr>
        <w:pStyle w:val="Heading2"/>
      </w:pPr>
      <w:bookmarkStart w:id="216" w:name="_Toc34307556"/>
      <w:bookmarkStart w:id="217" w:name="_Toc38525187"/>
      <w:r>
        <w:t>0330</w:t>
      </w:r>
      <w:r w:rsidR="0085604A">
        <w:t>_InstrLtrYN</w:t>
      </w:r>
      <w:bookmarkEnd w:id="216"/>
      <w:bookmarkEnd w:id="217"/>
    </w:p>
    <w:tbl>
      <w:tblPr>
        <w:tblW w:w="945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620"/>
        <w:gridCol w:w="1890"/>
        <w:gridCol w:w="1800"/>
        <w:gridCol w:w="4140"/>
      </w:tblGrid>
      <w:tr w:rsidR="00855497" w:rsidRPr="009C7D98" w14:paraId="20E61644" w14:textId="77777777" w:rsidTr="003C0428">
        <w:tc>
          <w:tcPr>
            <w:tcW w:w="9450" w:type="dxa"/>
            <w:gridSpan w:val="4"/>
            <w:tcBorders>
              <w:top w:val="single" w:sz="4" w:space="0" w:color="000000"/>
              <w:left w:val="single" w:sz="4" w:space="0" w:color="000000"/>
              <w:bottom w:val="single" w:sz="4" w:space="0" w:color="000000"/>
              <w:right w:val="single" w:sz="4" w:space="0" w:color="000000"/>
            </w:tcBorders>
            <w:shd w:val="clear" w:color="auto" w:fill="BFBFBF"/>
          </w:tcPr>
          <w:p w14:paraId="733DB217" w14:textId="77777777" w:rsidR="00855497" w:rsidRPr="00C811AC" w:rsidRDefault="00855497" w:rsidP="003C0428">
            <w:pPr>
              <w:spacing w:after="0" w:line="240" w:lineRule="auto"/>
              <w:rPr>
                <w:b/>
                <w:sz w:val="24"/>
                <w:szCs w:val="24"/>
              </w:rPr>
            </w:pPr>
            <w:r w:rsidRPr="00C811AC">
              <w:rPr>
                <w:b/>
                <w:sz w:val="24"/>
                <w:szCs w:val="24"/>
              </w:rPr>
              <w:t>Dialog Module</w:t>
            </w:r>
          </w:p>
        </w:tc>
      </w:tr>
      <w:tr w:rsidR="00855497" w:rsidRPr="009C7D98" w14:paraId="782FAD34" w14:textId="77777777" w:rsidTr="003C042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c>
          <w:tcPr>
            <w:tcW w:w="9450" w:type="dxa"/>
            <w:gridSpan w:val="4"/>
            <w:shd w:val="clear" w:color="auto" w:fill="auto"/>
          </w:tcPr>
          <w:p w14:paraId="35F0F68F" w14:textId="03C25671" w:rsidR="00855497" w:rsidRPr="009C7D98" w:rsidRDefault="00855497" w:rsidP="003C0428">
            <w:pPr>
              <w:spacing w:after="0" w:line="240" w:lineRule="auto"/>
              <w:rPr>
                <w:rFonts w:ascii="Arial" w:eastAsia="Arial" w:hAnsi="Arial" w:cs="Arial"/>
                <w:b/>
                <w:i/>
                <w:sz w:val="16"/>
                <w:szCs w:val="16"/>
              </w:rPr>
            </w:pPr>
            <w:r>
              <w:rPr>
                <w:rFonts w:ascii="Arial" w:eastAsia="Arial" w:hAnsi="Arial" w:cs="Arial"/>
                <w:sz w:val="16"/>
                <w:szCs w:val="16"/>
              </w:rPr>
              <w:t>Ask caller if they want a</w:t>
            </w:r>
            <w:r w:rsidR="00965C35">
              <w:rPr>
                <w:rFonts w:ascii="Arial" w:eastAsia="Arial" w:hAnsi="Arial" w:cs="Arial"/>
                <w:sz w:val="16"/>
                <w:szCs w:val="16"/>
              </w:rPr>
              <w:t>n instructional letter</w:t>
            </w:r>
          </w:p>
        </w:tc>
      </w:tr>
      <w:tr w:rsidR="00855497" w:rsidRPr="009C7D98" w14:paraId="2994CDBA" w14:textId="77777777" w:rsidTr="003C0428">
        <w:tc>
          <w:tcPr>
            <w:tcW w:w="9450" w:type="dxa"/>
            <w:gridSpan w:val="4"/>
            <w:tcBorders>
              <w:top w:val="single" w:sz="4" w:space="0" w:color="000000"/>
              <w:left w:val="single" w:sz="4" w:space="0" w:color="000000"/>
              <w:bottom w:val="single" w:sz="4" w:space="0" w:color="000000"/>
              <w:right w:val="single" w:sz="4" w:space="0" w:color="000000"/>
            </w:tcBorders>
            <w:shd w:val="clear" w:color="auto" w:fill="BFBFBF"/>
          </w:tcPr>
          <w:p w14:paraId="58149B40" w14:textId="77777777" w:rsidR="00855497" w:rsidRPr="00C811AC" w:rsidRDefault="00855497" w:rsidP="003C0428">
            <w:pPr>
              <w:spacing w:after="0" w:line="240" w:lineRule="auto"/>
              <w:ind w:right="-18"/>
              <w:rPr>
                <w:b/>
                <w:sz w:val="24"/>
                <w:szCs w:val="24"/>
              </w:rPr>
            </w:pPr>
            <w:r w:rsidRPr="00C811AC">
              <w:rPr>
                <w:b/>
                <w:sz w:val="24"/>
                <w:szCs w:val="24"/>
              </w:rPr>
              <w:t>Prompts</w:t>
            </w:r>
          </w:p>
        </w:tc>
      </w:tr>
      <w:tr w:rsidR="00855497" w:rsidRPr="009C7D98" w14:paraId="787DFF02" w14:textId="77777777" w:rsidTr="003C042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c>
          <w:tcPr>
            <w:tcW w:w="1620" w:type="dxa"/>
            <w:shd w:val="clear" w:color="auto" w:fill="D9E2F3"/>
          </w:tcPr>
          <w:p w14:paraId="4CA52C7D" w14:textId="77777777" w:rsidR="00855497" w:rsidRPr="009C7D98" w:rsidRDefault="00855497" w:rsidP="003C0428">
            <w:pPr>
              <w:spacing w:after="0" w:line="240" w:lineRule="auto"/>
              <w:rPr>
                <w:rFonts w:ascii="Arial" w:eastAsia="Times New Roman" w:hAnsi="Arial" w:cs="Arial"/>
                <w:sz w:val="16"/>
                <w:szCs w:val="16"/>
              </w:rPr>
            </w:pPr>
            <w:r w:rsidRPr="009C7D98">
              <w:rPr>
                <w:rFonts w:ascii="Arial" w:eastAsia="Arial" w:hAnsi="Arial" w:cs="Arial"/>
                <w:b/>
                <w:i/>
                <w:sz w:val="16"/>
                <w:szCs w:val="16"/>
              </w:rPr>
              <w:t>Type</w:t>
            </w:r>
          </w:p>
        </w:tc>
        <w:tc>
          <w:tcPr>
            <w:tcW w:w="1890" w:type="dxa"/>
            <w:shd w:val="clear" w:color="auto" w:fill="D9E2F3"/>
          </w:tcPr>
          <w:p w14:paraId="77A8A208" w14:textId="77777777" w:rsidR="00855497" w:rsidRPr="009C7D98" w:rsidRDefault="00855497" w:rsidP="003C0428">
            <w:pPr>
              <w:spacing w:after="0" w:line="240" w:lineRule="auto"/>
              <w:rPr>
                <w:rFonts w:ascii="Arial" w:eastAsia="Times New Roman" w:hAnsi="Arial" w:cs="Arial"/>
                <w:sz w:val="16"/>
                <w:szCs w:val="16"/>
              </w:rPr>
            </w:pPr>
            <w:r w:rsidRPr="009C7D98">
              <w:rPr>
                <w:rFonts w:ascii="Arial" w:eastAsia="Arial" w:hAnsi="Arial" w:cs="Arial"/>
                <w:b/>
                <w:i/>
                <w:sz w:val="16"/>
                <w:szCs w:val="16"/>
              </w:rPr>
              <w:t>Condition</w:t>
            </w:r>
          </w:p>
        </w:tc>
        <w:tc>
          <w:tcPr>
            <w:tcW w:w="1800" w:type="dxa"/>
            <w:shd w:val="clear" w:color="auto" w:fill="D9E2F3"/>
          </w:tcPr>
          <w:p w14:paraId="1B5CF8F5" w14:textId="77777777" w:rsidR="00855497" w:rsidRPr="009C7D98" w:rsidRDefault="00855497" w:rsidP="003C0428">
            <w:pPr>
              <w:spacing w:after="0" w:line="240" w:lineRule="auto"/>
              <w:rPr>
                <w:rFonts w:ascii="Arial" w:eastAsia="Times New Roman" w:hAnsi="Arial" w:cs="Arial"/>
                <w:sz w:val="16"/>
                <w:szCs w:val="16"/>
              </w:rPr>
            </w:pPr>
            <w:proofErr w:type="spellStart"/>
            <w:r w:rsidRPr="009C7D98">
              <w:rPr>
                <w:rFonts w:ascii="Arial" w:eastAsia="Arial" w:hAnsi="Arial" w:cs="Arial"/>
                <w:b/>
                <w:i/>
                <w:sz w:val="16"/>
                <w:szCs w:val="16"/>
              </w:rPr>
              <w:t>VoiceFile</w:t>
            </w:r>
            <w:proofErr w:type="spellEnd"/>
          </w:p>
        </w:tc>
        <w:tc>
          <w:tcPr>
            <w:tcW w:w="4140" w:type="dxa"/>
            <w:shd w:val="clear" w:color="auto" w:fill="D9E2F3"/>
          </w:tcPr>
          <w:p w14:paraId="58C77FC8" w14:textId="77777777" w:rsidR="00855497" w:rsidRPr="009C7D98" w:rsidRDefault="00855497" w:rsidP="003C0428">
            <w:pPr>
              <w:spacing w:after="0" w:line="240" w:lineRule="auto"/>
              <w:rPr>
                <w:rFonts w:ascii="Arial" w:eastAsia="Times New Roman" w:hAnsi="Arial" w:cs="Arial"/>
                <w:sz w:val="16"/>
                <w:szCs w:val="16"/>
              </w:rPr>
            </w:pPr>
            <w:r w:rsidRPr="009C7D98">
              <w:rPr>
                <w:rFonts w:ascii="Arial" w:eastAsia="Arial" w:hAnsi="Arial" w:cs="Arial"/>
                <w:b/>
                <w:i/>
                <w:sz w:val="16"/>
                <w:szCs w:val="16"/>
              </w:rPr>
              <w:t>Wording</w:t>
            </w:r>
          </w:p>
        </w:tc>
      </w:tr>
      <w:tr w:rsidR="00665056" w:rsidRPr="007544B5" w14:paraId="1C7E5CA3" w14:textId="77777777" w:rsidTr="003C042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c>
          <w:tcPr>
            <w:tcW w:w="1620" w:type="dxa"/>
          </w:tcPr>
          <w:p w14:paraId="14ACEA63" w14:textId="77777777" w:rsidR="00665056" w:rsidRPr="00D07F18" w:rsidRDefault="00665056" w:rsidP="00665056">
            <w:pPr>
              <w:spacing w:after="0" w:line="240" w:lineRule="auto"/>
              <w:rPr>
                <w:rFonts w:ascii="Arial" w:eastAsia="Arial" w:hAnsi="Arial" w:cs="Arial"/>
                <w:sz w:val="16"/>
                <w:szCs w:val="16"/>
              </w:rPr>
            </w:pPr>
            <w:r w:rsidRPr="00D07F18">
              <w:rPr>
                <w:rFonts w:ascii="Arial" w:eastAsia="Arial" w:hAnsi="Arial" w:cs="Arial"/>
                <w:sz w:val="16"/>
                <w:szCs w:val="16"/>
              </w:rPr>
              <w:t>PROMPT-1</w:t>
            </w:r>
          </w:p>
          <w:p w14:paraId="48A898C7" w14:textId="77777777" w:rsidR="00665056" w:rsidRPr="00D07F18" w:rsidRDefault="00665056" w:rsidP="00665056">
            <w:pPr>
              <w:spacing w:after="0" w:line="240" w:lineRule="auto"/>
              <w:rPr>
                <w:rFonts w:ascii="Arial" w:eastAsia="Arial" w:hAnsi="Arial" w:cs="Arial"/>
                <w:sz w:val="16"/>
                <w:szCs w:val="16"/>
              </w:rPr>
            </w:pPr>
          </w:p>
        </w:tc>
        <w:tc>
          <w:tcPr>
            <w:tcW w:w="1890" w:type="dxa"/>
          </w:tcPr>
          <w:p w14:paraId="06F9E8B5" w14:textId="77777777" w:rsidR="00665056" w:rsidRPr="00D07F18" w:rsidRDefault="00665056" w:rsidP="00665056">
            <w:pPr>
              <w:spacing w:after="0" w:line="240" w:lineRule="auto"/>
              <w:rPr>
                <w:rFonts w:ascii="Arial" w:eastAsia="Arial" w:hAnsi="Arial" w:cs="Arial"/>
                <w:sz w:val="16"/>
                <w:szCs w:val="16"/>
              </w:rPr>
            </w:pPr>
            <w:r>
              <w:rPr>
                <w:rFonts w:ascii="Arial" w:hAnsi="Arial" w:cs="Arial"/>
                <w:sz w:val="16"/>
                <w:szCs w:val="16"/>
              </w:rPr>
              <w:t>--</w:t>
            </w:r>
          </w:p>
        </w:tc>
        <w:tc>
          <w:tcPr>
            <w:tcW w:w="1800" w:type="dxa"/>
          </w:tcPr>
          <w:p w14:paraId="3C611623" w14:textId="545B9C31" w:rsidR="00665056" w:rsidRPr="00D07F18" w:rsidRDefault="00665056" w:rsidP="00665056">
            <w:pPr>
              <w:rPr>
                <w:rFonts w:ascii="Arial" w:eastAsia="Times New Roman" w:hAnsi="Arial" w:cs="Arial"/>
                <w:sz w:val="16"/>
                <w:szCs w:val="16"/>
              </w:rPr>
            </w:pPr>
            <w:r>
              <w:rPr>
                <w:rFonts w:ascii="Arial" w:hAnsi="Arial" w:cs="Arial"/>
                <w:sz w:val="16"/>
                <w:szCs w:val="16"/>
              </w:rPr>
              <w:t>033</w:t>
            </w:r>
            <w:r w:rsidR="006E6A3E">
              <w:rPr>
                <w:rFonts w:ascii="Arial" w:hAnsi="Arial" w:cs="Arial"/>
                <w:sz w:val="16"/>
                <w:szCs w:val="16"/>
              </w:rPr>
              <w:t>0Letter</w:t>
            </w:r>
            <w:r w:rsidRPr="00D07F18">
              <w:rPr>
                <w:rFonts w:ascii="Arial" w:hAnsi="Arial" w:cs="Arial"/>
                <w:sz w:val="16"/>
                <w:szCs w:val="16"/>
              </w:rPr>
              <w:t>.wav</w:t>
            </w:r>
          </w:p>
        </w:tc>
        <w:tc>
          <w:tcPr>
            <w:tcW w:w="4140" w:type="dxa"/>
          </w:tcPr>
          <w:p w14:paraId="739B00E6" w14:textId="5789FCDF" w:rsidR="00665056" w:rsidRPr="000D5ADF" w:rsidRDefault="005F030E" w:rsidP="00665056">
            <w:pPr>
              <w:spacing w:after="0" w:line="240" w:lineRule="auto"/>
              <w:rPr>
                <w:rFonts w:ascii="Arial" w:eastAsia="Times New Roman" w:hAnsi="Arial" w:cs="Arial"/>
                <w:color w:val="0070C0"/>
                <w:sz w:val="16"/>
                <w:szCs w:val="16"/>
                <w:lang w:val="es-419"/>
              </w:rPr>
            </w:pPr>
            <w:ins w:id="218" w:author="Prada, Leandro (Leo) **CTR**" w:date="2020-06-08T13:54:00Z">
              <w:r w:rsidRPr="005F030E">
                <w:rPr>
                  <w:rFonts w:ascii="Arial" w:hAnsi="Arial" w:cs="Arial"/>
                  <w:color w:val="0070C0"/>
                  <w:sz w:val="16"/>
                  <w:szCs w:val="16"/>
                  <w:lang w:val="es-419"/>
                </w:rPr>
                <w:t>Para volver a escuchar esta información, diga "Repetir". Si desea recibir una carta con instrucciones para iniciar el proceso, diga "Carta de información".</w:t>
              </w:r>
            </w:ins>
            <w:del w:id="219" w:author="Prada, Leandro (Leo) **CTR**" w:date="2020-06-08T13:54:00Z">
              <w:r w:rsidR="000D5ADF" w:rsidRPr="000D5ADF" w:rsidDel="005F030E">
                <w:rPr>
                  <w:rFonts w:ascii="Arial" w:hAnsi="Arial" w:cs="Arial"/>
                  <w:color w:val="0070C0"/>
                  <w:sz w:val="16"/>
                  <w:szCs w:val="16"/>
                  <w:lang w:val="es-419"/>
                </w:rPr>
                <w:delText>Para oir esta información nuevamente, diga repetir. Si desea que le envíe una carta con las instrucciones para iniciar el proceso, diga carta de información.</w:delText>
              </w:r>
            </w:del>
          </w:p>
        </w:tc>
      </w:tr>
      <w:tr w:rsidR="00665056" w:rsidRPr="009C7D98" w14:paraId="6C4586D7" w14:textId="77777777" w:rsidTr="003C042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c>
          <w:tcPr>
            <w:tcW w:w="1620" w:type="dxa"/>
          </w:tcPr>
          <w:p w14:paraId="36B48E0A" w14:textId="77777777" w:rsidR="00665056" w:rsidRPr="00D07F18" w:rsidRDefault="00665056" w:rsidP="00665056">
            <w:pPr>
              <w:spacing w:after="0" w:line="240" w:lineRule="auto"/>
              <w:rPr>
                <w:rFonts w:ascii="Arial" w:eastAsia="Arial" w:hAnsi="Arial" w:cs="Arial"/>
                <w:sz w:val="16"/>
                <w:szCs w:val="16"/>
              </w:rPr>
            </w:pPr>
            <w:r>
              <w:rPr>
                <w:rFonts w:ascii="Arial" w:eastAsia="Arial" w:hAnsi="Arial" w:cs="Arial"/>
                <w:sz w:val="16"/>
                <w:szCs w:val="16"/>
              </w:rPr>
              <w:t>PROMPT-2</w:t>
            </w:r>
          </w:p>
        </w:tc>
        <w:tc>
          <w:tcPr>
            <w:tcW w:w="1890" w:type="dxa"/>
          </w:tcPr>
          <w:p w14:paraId="47B9F1A5" w14:textId="77777777" w:rsidR="00665056" w:rsidRDefault="00665056" w:rsidP="00665056">
            <w:pPr>
              <w:spacing w:after="0" w:line="240" w:lineRule="auto"/>
              <w:rPr>
                <w:rFonts w:ascii="Arial" w:hAnsi="Arial" w:cs="Arial"/>
                <w:sz w:val="16"/>
                <w:szCs w:val="16"/>
              </w:rPr>
            </w:pPr>
            <w:r>
              <w:rPr>
                <w:rFonts w:ascii="Arial" w:hAnsi="Arial" w:cs="Arial"/>
                <w:sz w:val="16"/>
                <w:szCs w:val="16"/>
              </w:rPr>
              <w:t>--</w:t>
            </w:r>
          </w:p>
        </w:tc>
        <w:tc>
          <w:tcPr>
            <w:tcW w:w="1800" w:type="dxa"/>
          </w:tcPr>
          <w:p w14:paraId="437822E1" w14:textId="2F717556" w:rsidR="00665056" w:rsidRDefault="00665056" w:rsidP="00665056">
            <w:pPr>
              <w:rPr>
                <w:rFonts w:ascii="Arial" w:hAnsi="Arial" w:cs="Arial"/>
                <w:sz w:val="16"/>
                <w:szCs w:val="16"/>
              </w:rPr>
            </w:pPr>
            <w:r>
              <w:rPr>
                <w:rFonts w:ascii="Arial" w:hAnsi="Arial" w:cs="Arial"/>
                <w:sz w:val="16"/>
                <w:szCs w:val="16"/>
              </w:rPr>
              <w:t>0330-2</w:t>
            </w:r>
            <w:r w:rsidRPr="00D07F18">
              <w:rPr>
                <w:rFonts w:ascii="Arial" w:hAnsi="Arial" w:cs="Arial"/>
                <w:sz w:val="16"/>
                <w:szCs w:val="16"/>
              </w:rPr>
              <w:t>wav</w:t>
            </w:r>
          </w:p>
        </w:tc>
        <w:tc>
          <w:tcPr>
            <w:tcW w:w="4140" w:type="dxa"/>
          </w:tcPr>
          <w:p w14:paraId="72DEE6B4" w14:textId="27B5EF4B" w:rsidR="00665056" w:rsidRPr="00545528" w:rsidRDefault="005F030E" w:rsidP="00665056">
            <w:pPr>
              <w:spacing w:after="0" w:line="240" w:lineRule="auto"/>
              <w:rPr>
                <w:rFonts w:ascii="Arial" w:hAnsi="Arial" w:cs="Arial"/>
                <w:color w:val="0070C0"/>
                <w:sz w:val="16"/>
                <w:szCs w:val="16"/>
              </w:rPr>
            </w:pPr>
            <w:ins w:id="220" w:author="Prada, Leandro (Leo) **CTR**" w:date="2020-06-08T13:55:00Z">
              <w:r w:rsidRPr="005F030E">
                <w:rPr>
                  <w:rFonts w:ascii="Arial" w:hAnsi="Arial" w:cs="Arial"/>
                  <w:color w:val="0070C0"/>
                  <w:sz w:val="16"/>
                  <w:szCs w:val="16"/>
                  <w:lang w:val="es-419"/>
                </w:rPr>
                <w:t xml:space="preserve">Para </w:t>
              </w:r>
              <w:r w:rsidR="00116034">
                <w:rPr>
                  <w:rFonts w:ascii="Arial" w:hAnsi="Arial" w:cs="Arial"/>
                  <w:color w:val="0070C0"/>
                  <w:sz w:val="16"/>
                  <w:szCs w:val="16"/>
                  <w:lang w:val="es-419"/>
                </w:rPr>
                <w:t>escuchar</w:t>
              </w:r>
              <w:r w:rsidRPr="005F030E">
                <w:rPr>
                  <w:rFonts w:ascii="Arial" w:hAnsi="Arial" w:cs="Arial"/>
                  <w:color w:val="0070C0"/>
                  <w:sz w:val="16"/>
                  <w:szCs w:val="16"/>
                  <w:lang w:val="es-419"/>
                </w:rPr>
                <w:t xml:space="preserve"> las instrucciones nuevamente, </w:t>
              </w:r>
            </w:ins>
            <w:ins w:id="221" w:author="Prada, Leandro (Leo) **CTR**" w:date="2020-06-08T13:56:00Z">
              <w:r w:rsidR="00116034">
                <w:rPr>
                  <w:rFonts w:ascii="Arial" w:hAnsi="Arial" w:cs="Arial"/>
                  <w:color w:val="0070C0"/>
                  <w:sz w:val="16"/>
                  <w:szCs w:val="16"/>
                  <w:lang w:val="es-419"/>
                </w:rPr>
                <w:t>oprima</w:t>
              </w:r>
            </w:ins>
            <w:ins w:id="222" w:author="Prada, Leandro (Leo) **CTR**" w:date="2020-06-08T13:55:00Z">
              <w:r w:rsidRPr="005F030E">
                <w:rPr>
                  <w:rFonts w:ascii="Arial" w:hAnsi="Arial" w:cs="Arial"/>
                  <w:color w:val="0070C0"/>
                  <w:sz w:val="16"/>
                  <w:szCs w:val="16"/>
                  <w:lang w:val="es-419"/>
                </w:rPr>
                <w:t xml:space="preserve"> 1. Para recibir una carta </w:t>
              </w:r>
              <w:r w:rsidR="00116034">
                <w:rPr>
                  <w:rFonts w:ascii="Arial" w:hAnsi="Arial" w:cs="Arial"/>
                  <w:color w:val="0070C0"/>
                  <w:sz w:val="16"/>
                  <w:szCs w:val="16"/>
                  <w:lang w:val="es-419"/>
                </w:rPr>
                <w:t>con</w:t>
              </w:r>
              <w:r w:rsidRPr="005F030E">
                <w:rPr>
                  <w:rFonts w:ascii="Arial" w:hAnsi="Arial" w:cs="Arial"/>
                  <w:color w:val="0070C0"/>
                  <w:sz w:val="16"/>
                  <w:szCs w:val="16"/>
                  <w:lang w:val="es-419"/>
                </w:rPr>
                <w:t xml:space="preserve"> instrucciones por correo, 2. Para hablar con un representante, </w:t>
              </w:r>
            </w:ins>
            <w:ins w:id="223" w:author="Prada, Leandro (Leo) **CTR**" w:date="2020-06-08T13:56:00Z">
              <w:r w:rsidR="00116034">
                <w:rPr>
                  <w:rFonts w:ascii="Arial" w:hAnsi="Arial" w:cs="Arial"/>
                  <w:color w:val="0070C0"/>
                  <w:sz w:val="16"/>
                  <w:szCs w:val="16"/>
                  <w:lang w:val="es-419"/>
                </w:rPr>
                <w:t>oprima</w:t>
              </w:r>
            </w:ins>
            <w:ins w:id="224" w:author="Prada, Leandro (Leo) **CTR**" w:date="2020-06-08T13:55:00Z">
              <w:r w:rsidRPr="005F030E">
                <w:rPr>
                  <w:rFonts w:ascii="Arial" w:hAnsi="Arial" w:cs="Arial"/>
                  <w:color w:val="0070C0"/>
                  <w:sz w:val="16"/>
                  <w:szCs w:val="16"/>
                  <w:lang w:val="es-419"/>
                </w:rPr>
                <w:t xml:space="preserve"> 0</w:t>
              </w:r>
            </w:ins>
            <w:del w:id="225" w:author="Prada, Leandro (Leo) **CTR**" w:date="2020-06-08T13:56:00Z">
              <w:r w:rsidR="003659A7" w:rsidRPr="003659A7" w:rsidDel="00116034">
                <w:rPr>
                  <w:rFonts w:ascii="Arial" w:hAnsi="Arial" w:cs="Arial"/>
                  <w:color w:val="0070C0"/>
                  <w:sz w:val="16"/>
                  <w:szCs w:val="16"/>
                  <w:lang w:val="es-419"/>
                </w:rPr>
                <w:delText>Para oir las instrucciones nuevamente, presione 1. Para recibir una carta de instrucciones por correo, 2. Para hablar con un representante, presione 0.</w:delText>
              </w:r>
            </w:del>
          </w:p>
        </w:tc>
      </w:tr>
      <w:tr w:rsidR="00855497" w:rsidRPr="005A14F6" w14:paraId="208CB2D9" w14:textId="77777777" w:rsidTr="003C042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c>
          <w:tcPr>
            <w:tcW w:w="1620" w:type="dxa"/>
          </w:tcPr>
          <w:p w14:paraId="4252E542" w14:textId="77777777" w:rsidR="00855497" w:rsidRPr="005A14F6" w:rsidRDefault="00855497" w:rsidP="003C0428">
            <w:pPr>
              <w:spacing w:after="0" w:line="240" w:lineRule="auto"/>
              <w:rPr>
                <w:rFonts w:ascii="Arial" w:eastAsia="Arial" w:hAnsi="Arial" w:cs="Arial"/>
                <w:sz w:val="16"/>
                <w:szCs w:val="16"/>
              </w:rPr>
            </w:pPr>
            <w:r>
              <w:rPr>
                <w:rFonts w:ascii="Arial" w:eastAsia="Arial" w:hAnsi="Arial" w:cs="Arial"/>
                <w:sz w:val="16"/>
                <w:szCs w:val="16"/>
              </w:rPr>
              <w:t>NoInputNoMatch</w:t>
            </w:r>
            <w:r w:rsidRPr="005A14F6">
              <w:rPr>
                <w:rFonts w:ascii="Arial" w:eastAsia="Arial" w:hAnsi="Arial" w:cs="Arial"/>
                <w:sz w:val="16"/>
                <w:szCs w:val="16"/>
              </w:rPr>
              <w:t>-1</w:t>
            </w:r>
          </w:p>
        </w:tc>
        <w:tc>
          <w:tcPr>
            <w:tcW w:w="1890" w:type="dxa"/>
          </w:tcPr>
          <w:p w14:paraId="0131F843" w14:textId="77777777" w:rsidR="00855497" w:rsidRPr="005A14F6" w:rsidRDefault="00855497" w:rsidP="003C0428">
            <w:pPr>
              <w:spacing w:after="0" w:line="240" w:lineRule="auto"/>
              <w:rPr>
                <w:rFonts w:ascii="Arial" w:eastAsia="Arial" w:hAnsi="Arial" w:cs="Arial"/>
                <w:sz w:val="16"/>
                <w:szCs w:val="16"/>
              </w:rPr>
            </w:pPr>
            <w:r w:rsidRPr="005A14F6">
              <w:rPr>
                <w:rFonts w:ascii="Arial" w:eastAsia="Arial" w:hAnsi="Arial" w:cs="Arial"/>
                <w:sz w:val="16"/>
                <w:szCs w:val="16"/>
              </w:rPr>
              <w:t>--</w:t>
            </w:r>
          </w:p>
        </w:tc>
        <w:tc>
          <w:tcPr>
            <w:tcW w:w="1800" w:type="dxa"/>
          </w:tcPr>
          <w:p w14:paraId="750DC94D" w14:textId="12807399" w:rsidR="00855497" w:rsidRPr="005A14F6" w:rsidRDefault="00855497" w:rsidP="003C0428">
            <w:pPr>
              <w:spacing w:after="0" w:line="240" w:lineRule="auto"/>
              <w:rPr>
                <w:rFonts w:ascii="Arial" w:eastAsia="Times New Roman" w:hAnsi="Arial" w:cs="Arial"/>
                <w:sz w:val="16"/>
                <w:szCs w:val="16"/>
              </w:rPr>
            </w:pPr>
            <w:proofErr w:type="spellStart"/>
            <w:r>
              <w:rPr>
                <w:rFonts w:ascii="Arial" w:eastAsia="Times New Roman" w:hAnsi="Arial" w:cs="Arial"/>
                <w:sz w:val="16"/>
                <w:szCs w:val="16"/>
              </w:rPr>
              <w:t>gl_</w:t>
            </w:r>
            <w:r w:rsidR="00F802C1">
              <w:rPr>
                <w:rFonts w:ascii="Arial" w:eastAsia="Times New Roman" w:hAnsi="Arial" w:cs="Arial"/>
                <w:sz w:val="16"/>
                <w:szCs w:val="16"/>
              </w:rPr>
              <w:t>Lo</w:t>
            </w:r>
            <w:proofErr w:type="spellEnd"/>
            <w:r w:rsidR="00F802C1">
              <w:rPr>
                <w:rFonts w:ascii="Arial" w:eastAsia="Times New Roman" w:hAnsi="Arial" w:cs="Arial"/>
                <w:sz w:val="16"/>
                <w:szCs w:val="16"/>
              </w:rPr>
              <w:t xml:space="preserve"> siento.</w:t>
            </w:r>
            <w:r>
              <w:rPr>
                <w:rFonts w:ascii="Arial" w:eastAsia="Times New Roman" w:hAnsi="Arial" w:cs="Arial"/>
                <w:sz w:val="16"/>
                <w:szCs w:val="16"/>
              </w:rPr>
              <w:t>wav</w:t>
            </w:r>
          </w:p>
        </w:tc>
        <w:tc>
          <w:tcPr>
            <w:tcW w:w="4140" w:type="dxa"/>
          </w:tcPr>
          <w:p w14:paraId="2CF07A33" w14:textId="6BAD41D7" w:rsidR="00855497" w:rsidRPr="005A14F6" w:rsidRDefault="00F802C1" w:rsidP="003C0428">
            <w:pPr>
              <w:spacing w:after="0" w:line="240" w:lineRule="auto"/>
              <w:rPr>
                <w:rFonts w:ascii="Arial" w:eastAsia="Arial" w:hAnsi="Arial" w:cs="Arial"/>
                <w:color w:val="0070C0"/>
                <w:sz w:val="16"/>
                <w:szCs w:val="16"/>
              </w:rPr>
            </w:pPr>
            <w:r>
              <w:rPr>
                <w:rFonts w:ascii="Arial" w:eastAsia="Arial" w:hAnsi="Arial" w:cs="Arial"/>
                <w:color w:val="0070C0"/>
                <w:sz w:val="16"/>
                <w:szCs w:val="16"/>
              </w:rPr>
              <w:t xml:space="preserve">Lo </w:t>
            </w:r>
            <w:proofErr w:type="spellStart"/>
            <w:r>
              <w:rPr>
                <w:rFonts w:ascii="Arial" w:eastAsia="Arial" w:hAnsi="Arial" w:cs="Arial"/>
                <w:color w:val="0070C0"/>
                <w:sz w:val="16"/>
                <w:szCs w:val="16"/>
              </w:rPr>
              <w:t>siento</w:t>
            </w:r>
            <w:proofErr w:type="spellEnd"/>
            <w:r>
              <w:rPr>
                <w:rFonts w:ascii="Arial" w:eastAsia="Arial" w:hAnsi="Arial" w:cs="Arial"/>
                <w:color w:val="0070C0"/>
                <w:sz w:val="16"/>
                <w:szCs w:val="16"/>
              </w:rPr>
              <w:t>.</w:t>
            </w:r>
          </w:p>
        </w:tc>
      </w:tr>
      <w:tr w:rsidR="00855497" w:rsidRPr="00565EA9" w14:paraId="7944AAA1" w14:textId="77777777" w:rsidTr="003C042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c>
          <w:tcPr>
            <w:tcW w:w="1620" w:type="dxa"/>
          </w:tcPr>
          <w:p w14:paraId="50B5EAC6" w14:textId="77777777" w:rsidR="00855497" w:rsidRPr="005A14F6" w:rsidRDefault="00855497" w:rsidP="003C0428">
            <w:pPr>
              <w:spacing w:after="0" w:line="240" w:lineRule="auto"/>
              <w:rPr>
                <w:rFonts w:ascii="Arial" w:eastAsia="Arial" w:hAnsi="Arial" w:cs="Arial"/>
                <w:sz w:val="16"/>
                <w:szCs w:val="16"/>
              </w:rPr>
            </w:pPr>
            <w:r>
              <w:rPr>
                <w:rFonts w:ascii="Arial" w:eastAsia="Arial" w:hAnsi="Arial" w:cs="Arial"/>
                <w:sz w:val="16"/>
                <w:szCs w:val="16"/>
              </w:rPr>
              <w:t>NoInputNoMatch-2</w:t>
            </w:r>
          </w:p>
        </w:tc>
        <w:tc>
          <w:tcPr>
            <w:tcW w:w="1890" w:type="dxa"/>
          </w:tcPr>
          <w:p w14:paraId="6DFC93C1" w14:textId="77777777" w:rsidR="00855497" w:rsidRPr="005A14F6" w:rsidRDefault="00855497" w:rsidP="003C0428">
            <w:pPr>
              <w:spacing w:after="0" w:line="240" w:lineRule="auto"/>
              <w:rPr>
                <w:rFonts w:ascii="Arial" w:eastAsia="Arial" w:hAnsi="Arial" w:cs="Arial"/>
                <w:sz w:val="16"/>
                <w:szCs w:val="16"/>
              </w:rPr>
            </w:pPr>
            <w:r>
              <w:rPr>
                <w:rFonts w:ascii="Arial" w:eastAsia="Arial" w:hAnsi="Arial" w:cs="Arial"/>
                <w:sz w:val="16"/>
                <w:szCs w:val="16"/>
              </w:rPr>
              <w:t>--</w:t>
            </w:r>
          </w:p>
        </w:tc>
        <w:tc>
          <w:tcPr>
            <w:tcW w:w="1800" w:type="dxa"/>
          </w:tcPr>
          <w:p w14:paraId="0DBD4D8D" w14:textId="77777777" w:rsidR="00855497" w:rsidRPr="005A14F6" w:rsidRDefault="00855497" w:rsidP="003C0428">
            <w:pPr>
              <w:spacing w:after="0" w:line="240" w:lineRule="auto"/>
              <w:rPr>
                <w:rFonts w:ascii="Arial" w:eastAsia="Arial" w:hAnsi="Arial" w:cs="Arial"/>
                <w:sz w:val="16"/>
                <w:szCs w:val="16"/>
              </w:rPr>
            </w:pPr>
            <w:r>
              <w:rPr>
                <w:rFonts w:ascii="Arial" w:eastAsia="Times New Roman" w:hAnsi="Arial" w:cs="Arial"/>
                <w:sz w:val="16"/>
                <w:szCs w:val="16"/>
              </w:rPr>
              <w:t>gl_sorrytrouble.wav</w:t>
            </w:r>
          </w:p>
        </w:tc>
        <w:tc>
          <w:tcPr>
            <w:tcW w:w="4140" w:type="dxa"/>
          </w:tcPr>
          <w:p w14:paraId="3254C635" w14:textId="093C9CA4" w:rsidR="00855497" w:rsidRPr="00355BF2" w:rsidRDefault="00355BF2" w:rsidP="003C0428">
            <w:pPr>
              <w:spacing w:after="0" w:line="240" w:lineRule="auto"/>
              <w:rPr>
                <w:rFonts w:ascii="Arial" w:eastAsia="Arial" w:hAnsi="Arial" w:cs="Arial"/>
                <w:color w:val="0070C0"/>
                <w:sz w:val="16"/>
                <w:szCs w:val="16"/>
                <w:lang w:val="es-419"/>
              </w:rPr>
            </w:pPr>
            <w:del w:id="226" w:author="Prada, Leandro (Leo) **CTR**" w:date="2020-06-08T10:59:00Z">
              <w:r w:rsidRPr="00355BF2" w:rsidDel="00565EA9">
                <w:rPr>
                  <w:rFonts w:ascii="Arial" w:eastAsia="Times New Roman" w:hAnsi="Arial" w:cs="Arial"/>
                  <w:color w:val="0070C0"/>
                  <w:sz w:val="16"/>
                  <w:szCs w:val="16"/>
                  <w:lang w:val="es-419"/>
                </w:rPr>
                <w:delText>Lo siento, estamos teniendo problemas.</w:delText>
              </w:r>
            </w:del>
            <w:ins w:id="227" w:author="Prada, Leandro (Leo) **CTR**" w:date="2020-06-08T10:59:00Z">
              <w:r w:rsidR="00565EA9">
                <w:rPr>
                  <w:rFonts w:ascii="Arial" w:eastAsia="Times New Roman" w:hAnsi="Arial" w:cs="Arial"/>
                  <w:color w:val="0070C0"/>
                  <w:sz w:val="16"/>
                  <w:szCs w:val="16"/>
                  <w:lang w:val="es-419"/>
                </w:rPr>
                <w:t>Lo siento, tengo problemas.</w:t>
              </w:r>
            </w:ins>
          </w:p>
        </w:tc>
      </w:tr>
      <w:tr w:rsidR="00855497" w:rsidRPr="009C7D98" w14:paraId="3742C3E5" w14:textId="77777777" w:rsidTr="003C042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c>
          <w:tcPr>
            <w:tcW w:w="9450" w:type="dxa"/>
            <w:gridSpan w:val="4"/>
            <w:shd w:val="clear" w:color="auto" w:fill="DDDDDD"/>
          </w:tcPr>
          <w:p w14:paraId="5A52D859" w14:textId="77777777" w:rsidR="00855497" w:rsidRPr="009C7D98" w:rsidRDefault="00855497" w:rsidP="003C0428">
            <w:pPr>
              <w:spacing w:after="0" w:line="240" w:lineRule="auto"/>
              <w:rPr>
                <w:rFonts w:ascii="Arial" w:eastAsia="Arial" w:hAnsi="Arial" w:cs="Arial"/>
                <w:b/>
                <w:i/>
                <w:sz w:val="16"/>
                <w:szCs w:val="16"/>
              </w:rPr>
            </w:pPr>
            <w:r w:rsidRPr="009C7D98">
              <w:rPr>
                <w:rFonts w:ascii="Arial" w:eastAsia="Arial" w:hAnsi="Arial" w:cs="Arial"/>
                <w:b/>
                <w:i/>
                <w:sz w:val="16"/>
                <w:szCs w:val="16"/>
              </w:rPr>
              <w:t>Responses &amp; Confirmation Prompts</w:t>
            </w:r>
            <w:r>
              <w:rPr>
                <w:rFonts w:ascii="Arial" w:eastAsia="Arial" w:hAnsi="Arial" w:cs="Arial"/>
                <w:b/>
                <w:i/>
                <w:sz w:val="16"/>
                <w:szCs w:val="16"/>
              </w:rPr>
              <w:t xml:space="preserve"> (</w:t>
            </w:r>
            <w:hyperlink w:anchor="_Global_Confirmation_(the" w:history="1">
              <w:r w:rsidRPr="00C5488F">
                <w:rPr>
                  <w:rStyle w:val="Hyperlink"/>
                  <w:rFonts w:ascii="Arial" w:eastAsia="Arial" w:hAnsi="Arial" w:cs="Arial"/>
                  <w:b/>
                  <w:i/>
                  <w:sz w:val="16"/>
                  <w:szCs w:val="16"/>
                </w:rPr>
                <w:t>See Global Confirms</w:t>
              </w:r>
            </w:hyperlink>
            <w:r>
              <w:rPr>
                <w:rFonts w:ascii="Arial" w:eastAsia="Arial" w:hAnsi="Arial" w:cs="Arial"/>
                <w:b/>
                <w:i/>
                <w:sz w:val="16"/>
                <w:szCs w:val="16"/>
              </w:rPr>
              <w:t>)</w:t>
            </w:r>
          </w:p>
        </w:tc>
      </w:tr>
      <w:tr w:rsidR="00855497" w:rsidRPr="009C7D98" w14:paraId="0CD5CD91" w14:textId="77777777" w:rsidTr="003C042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c>
          <w:tcPr>
            <w:tcW w:w="1620" w:type="dxa"/>
            <w:shd w:val="clear" w:color="auto" w:fill="D9E2F3"/>
          </w:tcPr>
          <w:p w14:paraId="176201CF" w14:textId="77777777" w:rsidR="00855497" w:rsidRPr="009C7D98" w:rsidRDefault="00855497" w:rsidP="003C0428">
            <w:pPr>
              <w:spacing w:after="0" w:line="240" w:lineRule="auto"/>
              <w:rPr>
                <w:rFonts w:ascii="Arial" w:eastAsia="Arial" w:hAnsi="Arial" w:cs="Arial"/>
                <w:b/>
                <w:i/>
                <w:sz w:val="16"/>
                <w:szCs w:val="16"/>
              </w:rPr>
            </w:pPr>
            <w:r w:rsidRPr="009C7D98">
              <w:rPr>
                <w:rFonts w:ascii="Arial" w:eastAsia="Arial" w:hAnsi="Arial" w:cs="Arial"/>
                <w:b/>
                <w:i/>
                <w:sz w:val="16"/>
                <w:szCs w:val="16"/>
              </w:rPr>
              <w:t>&lt;Response&gt;</w:t>
            </w:r>
          </w:p>
          <w:p w14:paraId="25EC1EF8" w14:textId="77777777" w:rsidR="00855497" w:rsidRPr="009C7D98" w:rsidRDefault="00855497" w:rsidP="003C0428">
            <w:pPr>
              <w:spacing w:after="0" w:line="240" w:lineRule="auto"/>
              <w:rPr>
                <w:rFonts w:ascii="Arial" w:eastAsia="Times New Roman" w:hAnsi="Arial" w:cs="Arial"/>
                <w:sz w:val="16"/>
                <w:szCs w:val="16"/>
              </w:rPr>
            </w:pPr>
            <w:r w:rsidRPr="009C7D98">
              <w:rPr>
                <w:rFonts w:ascii="Arial" w:eastAsia="Arial" w:hAnsi="Arial" w:cs="Arial"/>
                <w:b/>
                <w:i/>
                <w:sz w:val="16"/>
                <w:szCs w:val="16"/>
              </w:rPr>
              <w:t>Samples</w:t>
            </w:r>
          </w:p>
        </w:tc>
        <w:tc>
          <w:tcPr>
            <w:tcW w:w="1890" w:type="dxa"/>
            <w:shd w:val="clear" w:color="auto" w:fill="D9E2F3"/>
          </w:tcPr>
          <w:p w14:paraId="6E6CCF7B" w14:textId="77777777" w:rsidR="00855497" w:rsidRPr="009C7D98" w:rsidRDefault="00855497" w:rsidP="003C0428">
            <w:pPr>
              <w:spacing w:after="0" w:line="240" w:lineRule="auto"/>
              <w:rPr>
                <w:rFonts w:ascii="Arial" w:eastAsia="Times New Roman" w:hAnsi="Arial" w:cs="Arial"/>
                <w:sz w:val="16"/>
                <w:szCs w:val="16"/>
              </w:rPr>
            </w:pPr>
            <w:r w:rsidRPr="009C7D98">
              <w:rPr>
                <w:rFonts w:ascii="Arial" w:eastAsia="Arial" w:hAnsi="Arial" w:cs="Arial"/>
                <w:b/>
                <w:i/>
                <w:sz w:val="16"/>
                <w:szCs w:val="16"/>
              </w:rPr>
              <w:t>Confirm</w:t>
            </w:r>
          </w:p>
        </w:tc>
        <w:tc>
          <w:tcPr>
            <w:tcW w:w="1800" w:type="dxa"/>
            <w:shd w:val="clear" w:color="auto" w:fill="D9E2F3"/>
          </w:tcPr>
          <w:p w14:paraId="5F609526" w14:textId="77777777" w:rsidR="00855497" w:rsidRPr="009C7D98" w:rsidRDefault="00855497" w:rsidP="003C0428">
            <w:pPr>
              <w:spacing w:after="0" w:line="240" w:lineRule="auto"/>
              <w:rPr>
                <w:rFonts w:ascii="Arial" w:eastAsia="Times New Roman" w:hAnsi="Arial" w:cs="Arial"/>
                <w:sz w:val="16"/>
                <w:szCs w:val="16"/>
              </w:rPr>
            </w:pPr>
            <w:proofErr w:type="spellStart"/>
            <w:r w:rsidRPr="009C7D98">
              <w:rPr>
                <w:rFonts w:ascii="Arial" w:eastAsia="Arial" w:hAnsi="Arial" w:cs="Arial"/>
                <w:b/>
                <w:i/>
                <w:sz w:val="16"/>
                <w:szCs w:val="16"/>
              </w:rPr>
              <w:t>VoiceFile</w:t>
            </w:r>
            <w:proofErr w:type="spellEnd"/>
          </w:p>
        </w:tc>
        <w:tc>
          <w:tcPr>
            <w:tcW w:w="4140" w:type="dxa"/>
            <w:shd w:val="clear" w:color="auto" w:fill="D9E2F3"/>
          </w:tcPr>
          <w:p w14:paraId="1746A933" w14:textId="77777777" w:rsidR="00855497" w:rsidRPr="009C7D98" w:rsidRDefault="00855497" w:rsidP="003C0428">
            <w:pPr>
              <w:spacing w:after="0" w:line="240" w:lineRule="auto"/>
              <w:rPr>
                <w:rFonts w:ascii="Arial" w:eastAsia="Times New Roman" w:hAnsi="Arial" w:cs="Arial"/>
                <w:sz w:val="16"/>
                <w:szCs w:val="16"/>
              </w:rPr>
            </w:pPr>
            <w:r w:rsidRPr="009C7D98">
              <w:rPr>
                <w:rFonts w:ascii="Arial" w:eastAsia="Arial" w:hAnsi="Arial" w:cs="Arial"/>
                <w:b/>
                <w:i/>
                <w:sz w:val="16"/>
                <w:szCs w:val="16"/>
              </w:rPr>
              <w:t>Wording</w:t>
            </w:r>
          </w:p>
        </w:tc>
      </w:tr>
      <w:tr w:rsidR="003659A7" w:rsidRPr="009C7D98" w14:paraId="19544C89" w14:textId="77777777" w:rsidTr="003C042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c>
          <w:tcPr>
            <w:tcW w:w="1620" w:type="dxa"/>
            <w:tcBorders>
              <w:top w:val="single" w:sz="6" w:space="0" w:color="auto"/>
              <w:left w:val="single" w:sz="6" w:space="0" w:color="auto"/>
              <w:bottom w:val="single" w:sz="6" w:space="0" w:color="auto"/>
              <w:right w:val="single" w:sz="6" w:space="0" w:color="auto"/>
            </w:tcBorders>
            <w:shd w:val="clear" w:color="auto" w:fill="auto"/>
          </w:tcPr>
          <w:p w14:paraId="4CC625C6" w14:textId="77777777" w:rsidR="003659A7" w:rsidRPr="000A7FD5" w:rsidRDefault="003659A7" w:rsidP="003659A7">
            <w:pPr>
              <w:spacing w:after="0" w:line="240" w:lineRule="auto"/>
              <w:rPr>
                <w:rFonts w:ascii="Arial" w:hAnsi="Arial" w:cs="Arial"/>
                <w:sz w:val="16"/>
                <w:szCs w:val="16"/>
              </w:rPr>
            </w:pPr>
            <w:r w:rsidRPr="000A7FD5">
              <w:rPr>
                <w:rFonts w:ascii="Arial" w:hAnsi="Arial" w:cs="Arial"/>
                <w:sz w:val="16"/>
                <w:szCs w:val="16"/>
              </w:rPr>
              <w:t>&lt;</w:t>
            </w:r>
            <w:r>
              <w:rPr>
                <w:rFonts w:ascii="Arial" w:hAnsi="Arial" w:cs="Arial"/>
                <w:sz w:val="16"/>
                <w:szCs w:val="16"/>
              </w:rPr>
              <w:t>letter</w:t>
            </w:r>
            <w:r w:rsidRPr="000A7FD5">
              <w:rPr>
                <w:rFonts w:ascii="Arial" w:hAnsi="Arial" w:cs="Arial"/>
                <w:sz w:val="16"/>
                <w:szCs w:val="16"/>
              </w:rPr>
              <w:t>&gt;</w:t>
            </w:r>
          </w:p>
          <w:p w14:paraId="68A405C1" w14:textId="55442E26" w:rsidR="003659A7" w:rsidRDefault="003659A7" w:rsidP="003659A7">
            <w:pPr>
              <w:spacing w:after="0" w:line="240" w:lineRule="auto"/>
              <w:rPr>
                <w:ins w:id="228" w:author="Prada, Leandro (Leo) **CTR**" w:date="2020-06-08T13:56:00Z"/>
                <w:rFonts w:ascii="Arial" w:hAnsi="Arial" w:cs="Arial"/>
                <w:sz w:val="16"/>
                <w:szCs w:val="16"/>
              </w:rPr>
            </w:pPr>
            <w:r w:rsidRPr="00BB2240">
              <w:rPr>
                <w:rFonts w:ascii="Arial" w:hAnsi="Arial" w:cs="Arial"/>
                <w:sz w:val="16"/>
                <w:szCs w:val="16"/>
              </w:rPr>
              <w:t xml:space="preserve">carta de </w:t>
            </w:r>
            <w:proofErr w:type="spellStart"/>
            <w:r w:rsidRPr="00BB2240">
              <w:rPr>
                <w:rFonts w:ascii="Arial" w:hAnsi="Arial" w:cs="Arial"/>
                <w:sz w:val="16"/>
                <w:szCs w:val="16"/>
              </w:rPr>
              <w:t>información</w:t>
            </w:r>
            <w:proofErr w:type="spellEnd"/>
            <w:ins w:id="229" w:author="Prada, Leandro (Leo) **CTR**" w:date="2020-06-08T13:56:00Z">
              <w:r w:rsidR="00116034">
                <w:rPr>
                  <w:rFonts w:ascii="Arial" w:hAnsi="Arial" w:cs="Arial"/>
                  <w:sz w:val="16"/>
                  <w:szCs w:val="16"/>
                </w:rPr>
                <w:t>,</w:t>
              </w:r>
            </w:ins>
          </w:p>
          <w:p w14:paraId="33AB4265" w14:textId="5081E41F" w:rsidR="00116034" w:rsidRPr="00116034" w:rsidRDefault="00116034" w:rsidP="003659A7">
            <w:pPr>
              <w:spacing w:after="0" w:line="240" w:lineRule="auto"/>
              <w:rPr>
                <w:ins w:id="230" w:author="Prada, Leandro (Leo) **CTR**" w:date="2020-06-08T13:56:00Z"/>
                <w:rFonts w:ascii="Arial" w:hAnsi="Arial" w:cs="Arial"/>
                <w:color w:val="00B050"/>
                <w:sz w:val="16"/>
                <w:szCs w:val="16"/>
                <w:rPrChange w:id="231" w:author="Prada, Leandro (Leo) **CTR**" w:date="2020-06-08T13:57:00Z">
                  <w:rPr>
                    <w:ins w:id="232" w:author="Prada, Leandro (Leo) **CTR**" w:date="2020-06-08T13:56:00Z"/>
                    <w:rFonts w:ascii="Arial" w:hAnsi="Arial" w:cs="Arial"/>
                    <w:sz w:val="16"/>
                    <w:szCs w:val="16"/>
                  </w:rPr>
                </w:rPrChange>
              </w:rPr>
            </w:pPr>
            <w:ins w:id="233" w:author="Prada, Leandro (Leo) **CTR**" w:date="2020-06-08T13:56:00Z">
              <w:r w:rsidRPr="00116034">
                <w:rPr>
                  <w:rFonts w:ascii="Arial" w:hAnsi="Arial" w:cs="Arial"/>
                  <w:color w:val="00B050"/>
                  <w:sz w:val="16"/>
                  <w:szCs w:val="16"/>
                  <w:rPrChange w:id="234" w:author="Prada, Leandro (Leo) **CTR**" w:date="2020-06-08T13:57:00Z">
                    <w:rPr>
                      <w:rFonts w:ascii="Arial" w:hAnsi="Arial" w:cs="Arial"/>
                      <w:sz w:val="16"/>
                      <w:szCs w:val="16"/>
                    </w:rPr>
                  </w:rPrChange>
                </w:rPr>
                <w:t xml:space="preserve">carta con </w:t>
              </w:r>
              <w:proofErr w:type="spellStart"/>
              <w:r w:rsidRPr="00116034">
                <w:rPr>
                  <w:rFonts w:ascii="Arial" w:hAnsi="Arial" w:cs="Arial"/>
                  <w:color w:val="00B050"/>
                  <w:sz w:val="16"/>
                  <w:szCs w:val="16"/>
                  <w:rPrChange w:id="235" w:author="Prada, Leandro (Leo) **CTR**" w:date="2020-06-08T13:57:00Z">
                    <w:rPr>
                      <w:rFonts w:ascii="Arial" w:hAnsi="Arial" w:cs="Arial"/>
                      <w:sz w:val="16"/>
                      <w:szCs w:val="16"/>
                    </w:rPr>
                  </w:rPrChange>
                </w:rPr>
                <w:t>información</w:t>
              </w:r>
              <w:proofErr w:type="spellEnd"/>
              <w:r w:rsidRPr="00116034">
                <w:rPr>
                  <w:rFonts w:ascii="Arial" w:hAnsi="Arial" w:cs="Arial"/>
                  <w:color w:val="00B050"/>
                  <w:sz w:val="16"/>
                  <w:szCs w:val="16"/>
                  <w:rPrChange w:id="236" w:author="Prada, Leandro (Leo) **CTR**" w:date="2020-06-08T13:57:00Z">
                    <w:rPr>
                      <w:rFonts w:ascii="Arial" w:hAnsi="Arial" w:cs="Arial"/>
                      <w:sz w:val="16"/>
                      <w:szCs w:val="16"/>
                    </w:rPr>
                  </w:rPrChange>
                </w:rPr>
                <w:t xml:space="preserve">, </w:t>
              </w:r>
            </w:ins>
          </w:p>
          <w:p w14:paraId="22196396" w14:textId="3E2867C4" w:rsidR="00116034" w:rsidRPr="00116034" w:rsidDel="00116034" w:rsidRDefault="00116034" w:rsidP="00116034">
            <w:pPr>
              <w:spacing w:after="0" w:line="240" w:lineRule="auto"/>
              <w:rPr>
                <w:del w:id="237" w:author="Prada, Leandro (Leo) **CTR**" w:date="2020-06-08T13:57:00Z"/>
                <w:rFonts w:ascii="Arial" w:hAnsi="Arial" w:cs="Arial"/>
                <w:color w:val="00B050"/>
                <w:sz w:val="16"/>
                <w:szCs w:val="16"/>
                <w:rPrChange w:id="238" w:author="Prada, Leandro (Leo) **CTR**" w:date="2020-06-08T13:57:00Z">
                  <w:rPr>
                    <w:del w:id="239" w:author="Prada, Leandro (Leo) **CTR**" w:date="2020-06-08T13:57:00Z"/>
                    <w:rFonts w:ascii="Arial" w:hAnsi="Arial" w:cs="Arial"/>
                    <w:sz w:val="16"/>
                    <w:szCs w:val="16"/>
                  </w:rPr>
                </w:rPrChange>
              </w:rPr>
              <w:pPrChange w:id="240" w:author="Prada, Leandro (Leo) **CTR**" w:date="2020-06-08T13:57:00Z">
                <w:pPr>
                  <w:spacing w:after="0" w:line="240" w:lineRule="auto"/>
                </w:pPr>
              </w:pPrChange>
            </w:pPr>
            <w:ins w:id="241" w:author="Prada, Leandro (Leo) **CTR**" w:date="2020-06-08T13:56:00Z">
              <w:r w:rsidRPr="00116034">
                <w:rPr>
                  <w:rFonts w:ascii="Arial" w:hAnsi="Arial" w:cs="Arial"/>
                  <w:color w:val="00B050"/>
                  <w:sz w:val="16"/>
                  <w:szCs w:val="16"/>
                  <w:rPrChange w:id="242" w:author="Prada, Leandro (Leo) **CTR**" w:date="2020-06-08T13:57:00Z">
                    <w:rPr>
                      <w:rFonts w:ascii="Arial" w:hAnsi="Arial" w:cs="Arial"/>
                      <w:sz w:val="16"/>
                      <w:szCs w:val="16"/>
                    </w:rPr>
                  </w:rPrChange>
                </w:rPr>
                <w:t>carta</w:t>
              </w:r>
            </w:ins>
          </w:p>
          <w:p w14:paraId="71B8197E" w14:textId="3891CF30" w:rsidR="003659A7" w:rsidRPr="000A7FD5" w:rsidRDefault="003659A7" w:rsidP="00116034">
            <w:pPr>
              <w:spacing w:after="0" w:line="240" w:lineRule="auto"/>
              <w:rPr>
                <w:rFonts w:ascii="Arial" w:eastAsia="Times New Roman" w:hAnsi="Arial" w:cs="Arial"/>
                <w:sz w:val="16"/>
                <w:szCs w:val="16"/>
              </w:rPr>
              <w:pPrChange w:id="243" w:author="Prada, Leandro (Leo) **CTR**" w:date="2020-06-08T13:57:00Z">
                <w:pPr>
                  <w:spacing w:after="0" w:line="240" w:lineRule="auto"/>
                </w:pPr>
              </w:pPrChange>
            </w:pPr>
          </w:p>
        </w:tc>
        <w:tc>
          <w:tcPr>
            <w:tcW w:w="1890" w:type="dxa"/>
            <w:tcBorders>
              <w:top w:val="single" w:sz="6" w:space="0" w:color="auto"/>
              <w:left w:val="single" w:sz="6" w:space="0" w:color="auto"/>
              <w:bottom w:val="single" w:sz="6" w:space="0" w:color="auto"/>
              <w:right w:val="single" w:sz="6" w:space="0" w:color="auto"/>
            </w:tcBorders>
            <w:shd w:val="clear" w:color="auto" w:fill="auto"/>
          </w:tcPr>
          <w:p w14:paraId="3EB6F16F" w14:textId="77777777" w:rsidR="003659A7" w:rsidRPr="000A7FD5" w:rsidRDefault="003659A7" w:rsidP="003659A7">
            <w:pPr>
              <w:spacing w:after="0" w:line="240" w:lineRule="auto"/>
              <w:rPr>
                <w:rFonts w:ascii="Arial" w:eastAsia="Arial" w:hAnsi="Arial" w:cs="Arial"/>
                <w:sz w:val="16"/>
                <w:szCs w:val="16"/>
              </w:rPr>
            </w:pPr>
            <w:r w:rsidRPr="000A7FD5">
              <w:rPr>
                <w:rFonts w:ascii="Arial" w:hAnsi="Arial" w:cs="Arial"/>
                <w:sz w:val="16"/>
                <w:szCs w:val="16"/>
              </w:rPr>
              <w:t>Never</w:t>
            </w:r>
          </w:p>
        </w:tc>
        <w:tc>
          <w:tcPr>
            <w:tcW w:w="1800" w:type="dxa"/>
            <w:tcBorders>
              <w:top w:val="single" w:sz="6" w:space="0" w:color="auto"/>
              <w:left w:val="single" w:sz="6" w:space="0" w:color="auto"/>
              <w:bottom w:val="single" w:sz="6" w:space="0" w:color="auto"/>
              <w:right w:val="single" w:sz="6" w:space="0" w:color="auto"/>
            </w:tcBorders>
            <w:shd w:val="clear" w:color="auto" w:fill="auto"/>
          </w:tcPr>
          <w:p w14:paraId="0B58FBAE" w14:textId="77777777" w:rsidR="003659A7" w:rsidRPr="00D07F18" w:rsidRDefault="003659A7" w:rsidP="003659A7">
            <w:pPr>
              <w:spacing w:after="0" w:line="240" w:lineRule="auto"/>
              <w:rPr>
                <w:rFonts w:ascii="Arial" w:eastAsia="Arial" w:hAnsi="Arial" w:cs="Arial"/>
                <w:sz w:val="16"/>
                <w:szCs w:val="16"/>
              </w:rPr>
            </w:pPr>
          </w:p>
        </w:tc>
        <w:tc>
          <w:tcPr>
            <w:tcW w:w="4140" w:type="dxa"/>
            <w:tcBorders>
              <w:top w:val="single" w:sz="6" w:space="0" w:color="auto"/>
              <w:left w:val="single" w:sz="6" w:space="0" w:color="auto"/>
              <w:bottom w:val="single" w:sz="6" w:space="0" w:color="auto"/>
              <w:right w:val="single" w:sz="6" w:space="0" w:color="auto"/>
            </w:tcBorders>
            <w:shd w:val="clear" w:color="auto" w:fill="auto"/>
          </w:tcPr>
          <w:p w14:paraId="6FBBF935" w14:textId="77777777" w:rsidR="003659A7" w:rsidRPr="00D07F18" w:rsidRDefault="003659A7" w:rsidP="003659A7">
            <w:pPr>
              <w:rPr>
                <w:rFonts w:ascii="Arial" w:hAnsi="Arial" w:cs="Arial"/>
                <w:sz w:val="16"/>
                <w:szCs w:val="16"/>
              </w:rPr>
            </w:pPr>
          </w:p>
        </w:tc>
      </w:tr>
      <w:tr w:rsidR="003659A7" w:rsidRPr="009C7D98" w14:paraId="1D73A723" w14:textId="77777777" w:rsidTr="003C042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c>
          <w:tcPr>
            <w:tcW w:w="1620" w:type="dxa"/>
            <w:tcBorders>
              <w:top w:val="single" w:sz="6" w:space="0" w:color="auto"/>
              <w:left w:val="single" w:sz="6" w:space="0" w:color="auto"/>
              <w:bottom w:val="single" w:sz="6" w:space="0" w:color="auto"/>
              <w:right w:val="single" w:sz="6" w:space="0" w:color="auto"/>
            </w:tcBorders>
            <w:shd w:val="clear" w:color="auto" w:fill="auto"/>
          </w:tcPr>
          <w:p w14:paraId="28BE78AF" w14:textId="77777777" w:rsidR="003659A7" w:rsidRPr="00BB2240" w:rsidRDefault="003659A7" w:rsidP="003659A7">
            <w:pPr>
              <w:spacing w:after="0" w:line="240" w:lineRule="auto"/>
              <w:rPr>
                <w:rFonts w:ascii="Arial" w:hAnsi="Arial" w:cs="Arial"/>
                <w:sz w:val="16"/>
                <w:szCs w:val="16"/>
                <w:lang w:val="es-419"/>
              </w:rPr>
            </w:pPr>
            <w:r w:rsidRPr="00BB2240">
              <w:rPr>
                <w:rFonts w:ascii="Arial" w:hAnsi="Arial" w:cs="Arial"/>
                <w:sz w:val="16"/>
                <w:szCs w:val="16"/>
                <w:lang w:val="es-419"/>
              </w:rPr>
              <w:t>&lt;</w:t>
            </w:r>
            <w:proofErr w:type="spellStart"/>
            <w:r w:rsidRPr="00BB2240">
              <w:rPr>
                <w:rFonts w:ascii="Arial" w:hAnsi="Arial" w:cs="Arial"/>
                <w:sz w:val="16"/>
                <w:szCs w:val="16"/>
                <w:lang w:val="es-419"/>
              </w:rPr>
              <w:t>repeat</w:t>
            </w:r>
            <w:proofErr w:type="spellEnd"/>
            <w:r w:rsidRPr="00BB2240">
              <w:rPr>
                <w:rFonts w:ascii="Arial" w:hAnsi="Arial" w:cs="Arial"/>
                <w:sz w:val="16"/>
                <w:szCs w:val="16"/>
                <w:lang w:val="es-419"/>
              </w:rPr>
              <w:t>&gt;</w:t>
            </w:r>
          </w:p>
          <w:p w14:paraId="2E289E14" w14:textId="77777777" w:rsidR="003659A7" w:rsidRPr="00BB2240" w:rsidRDefault="003659A7" w:rsidP="003659A7">
            <w:pPr>
              <w:spacing w:after="0" w:line="240" w:lineRule="auto"/>
              <w:rPr>
                <w:rFonts w:ascii="Arial" w:hAnsi="Arial" w:cs="Arial"/>
                <w:sz w:val="16"/>
                <w:szCs w:val="16"/>
              </w:rPr>
            </w:pPr>
            <w:proofErr w:type="spellStart"/>
            <w:r w:rsidRPr="00BB2240">
              <w:rPr>
                <w:rFonts w:ascii="Arial" w:hAnsi="Arial" w:cs="Arial"/>
                <w:sz w:val="16"/>
                <w:szCs w:val="16"/>
              </w:rPr>
              <w:t>Repetir</w:t>
            </w:r>
            <w:proofErr w:type="spellEnd"/>
            <w:r>
              <w:rPr>
                <w:rFonts w:ascii="Arial" w:hAnsi="Arial" w:cs="Arial"/>
                <w:sz w:val="16"/>
                <w:szCs w:val="16"/>
              </w:rPr>
              <w:t>,</w:t>
            </w:r>
          </w:p>
          <w:p w14:paraId="37E02170" w14:textId="67452A33" w:rsidR="003659A7" w:rsidRPr="000A7FD5" w:rsidRDefault="003659A7" w:rsidP="003659A7">
            <w:pPr>
              <w:spacing w:after="0" w:line="240" w:lineRule="auto"/>
              <w:rPr>
                <w:rFonts w:ascii="Arial" w:hAnsi="Arial" w:cs="Arial"/>
                <w:sz w:val="16"/>
                <w:szCs w:val="16"/>
              </w:rPr>
            </w:pPr>
            <w:r w:rsidRPr="00BB2240">
              <w:rPr>
                <w:rFonts w:ascii="Arial" w:hAnsi="Arial" w:cs="Arial"/>
                <w:sz w:val="16"/>
                <w:szCs w:val="16"/>
                <w:lang w:val="es-419"/>
              </w:rPr>
              <w:t>repetir eso</w:t>
            </w:r>
          </w:p>
        </w:tc>
        <w:tc>
          <w:tcPr>
            <w:tcW w:w="1890" w:type="dxa"/>
            <w:tcBorders>
              <w:top w:val="single" w:sz="6" w:space="0" w:color="auto"/>
              <w:left w:val="single" w:sz="6" w:space="0" w:color="auto"/>
              <w:bottom w:val="single" w:sz="6" w:space="0" w:color="auto"/>
              <w:right w:val="single" w:sz="6" w:space="0" w:color="auto"/>
            </w:tcBorders>
            <w:shd w:val="clear" w:color="auto" w:fill="auto"/>
          </w:tcPr>
          <w:p w14:paraId="2C6FA79F" w14:textId="3B2DEF22" w:rsidR="003659A7" w:rsidRPr="000A7FD5" w:rsidRDefault="003659A7" w:rsidP="003659A7">
            <w:pPr>
              <w:spacing w:after="0" w:line="240" w:lineRule="auto"/>
              <w:rPr>
                <w:rFonts w:ascii="Arial" w:hAnsi="Arial" w:cs="Arial"/>
                <w:sz w:val="16"/>
                <w:szCs w:val="16"/>
              </w:rPr>
            </w:pPr>
            <w:r>
              <w:rPr>
                <w:rFonts w:ascii="Arial" w:hAnsi="Arial" w:cs="Arial"/>
                <w:sz w:val="16"/>
                <w:szCs w:val="16"/>
              </w:rPr>
              <w:t>Never</w:t>
            </w:r>
          </w:p>
        </w:tc>
        <w:tc>
          <w:tcPr>
            <w:tcW w:w="1800" w:type="dxa"/>
            <w:tcBorders>
              <w:top w:val="single" w:sz="6" w:space="0" w:color="auto"/>
              <w:left w:val="single" w:sz="6" w:space="0" w:color="auto"/>
              <w:bottom w:val="single" w:sz="6" w:space="0" w:color="auto"/>
              <w:right w:val="single" w:sz="6" w:space="0" w:color="auto"/>
            </w:tcBorders>
            <w:shd w:val="clear" w:color="auto" w:fill="auto"/>
          </w:tcPr>
          <w:p w14:paraId="527E41BF" w14:textId="77777777" w:rsidR="003659A7" w:rsidRPr="00D07F18" w:rsidRDefault="003659A7" w:rsidP="003659A7">
            <w:pPr>
              <w:spacing w:after="0" w:line="240" w:lineRule="auto"/>
              <w:rPr>
                <w:rFonts w:ascii="Arial" w:eastAsia="Arial" w:hAnsi="Arial" w:cs="Arial"/>
                <w:sz w:val="16"/>
                <w:szCs w:val="16"/>
              </w:rPr>
            </w:pPr>
          </w:p>
        </w:tc>
        <w:tc>
          <w:tcPr>
            <w:tcW w:w="4140" w:type="dxa"/>
            <w:tcBorders>
              <w:top w:val="single" w:sz="6" w:space="0" w:color="auto"/>
              <w:left w:val="single" w:sz="6" w:space="0" w:color="auto"/>
              <w:bottom w:val="single" w:sz="6" w:space="0" w:color="auto"/>
              <w:right w:val="single" w:sz="6" w:space="0" w:color="auto"/>
            </w:tcBorders>
            <w:shd w:val="clear" w:color="auto" w:fill="auto"/>
          </w:tcPr>
          <w:p w14:paraId="50AD2510" w14:textId="77777777" w:rsidR="003659A7" w:rsidRPr="00D07F18" w:rsidRDefault="003659A7" w:rsidP="003659A7">
            <w:pPr>
              <w:rPr>
                <w:rFonts w:ascii="Arial" w:hAnsi="Arial" w:cs="Arial"/>
                <w:sz w:val="16"/>
                <w:szCs w:val="16"/>
              </w:rPr>
            </w:pPr>
          </w:p>
        </w:tc>
      </w:tr>
      <w:tr w:rsidR="00855497" w:rsidRPr="009C7D98" w14:paraId="1CE5C04C" w14:textId="77777777" w:rsidTr="003C042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c>
          <w:tcPr>
            <w:tcW w:w="9450" w:type="dxa"/>
            <w:gridSpan w:val="4"/>
            <w:shd w:val="clear" w:color="auto" w:fill="DDDDDD"/>
          </w:tcPr>
          <w:p w14:paraId="5AEEF97B" w14:textId="77777777" w:rsidR="00855497" w:rsidRPr="009C7D98" w:rsidRDefault="00855497" w:rsidP="003C0428">
            <w:pPr>
              <w:spacing w:after="0" w:line="240" w:lineRule="auto"/>
              <w:rPr>
                <w:rFonts w:ascii="Arial" w:eastAsia="Arial" w:hAnsi="Arial" w:cs="Arial"/>
                <w:b/>
                <w:i/>
                <w:sz w:val="16"/>
                <w:szCs w:val="16"/>
              </w:rPr>
            </w:pPr>
            <w:proofErr w:type="spellStart"/>
            <w:r w:rsidRPr="005A14F6">
              <w:rPr>
                <w:rFonts w:ascii="Arial" w:eastAsia="Arial" w:hAnsi="Arial" w:cs="Arial"/>
                <w:b/>
                <w:i/>
                <w:sz w:val="16"/>
                <w:szCs w:val="16"/>
              </w:rPr>
              <w:t>Globals</w:t>
            </w:r>
            <w:proofErr w:type="spellEnd"/>
            <w:r w:rsidRPr="005A14F6">
              <w:rPr>
                <w:rFonts w:ascii="Arial" w:eastAsia="Arial" w:hAnsi="Arial" w:cs="Arial"/>
                <w:b/>
                <w:i/>
                <w:sz w:val="16"/>
                <w:szCs w:val="16"/>
              </w:rPr>
              <w:t xml:space="preserve"> (</w:t>
            </w:r>
            <w:hyperlink w:anchor="_Global_Grammar_Properties" w:history="1">
              <w:r w:rsidRPr="00C5488F">
                <w:rPr>
                  <w:rStyle w:val="Hyperlink"/>
                  <w:rFonts w:ascii="Arial" w:eastAsia="Arial" w:hAnsi="Arial" w:cs="Arial"/>
                  <w:b/>
                  <w:i/>
                  <w:sz w:val="16"/>
                  <w:szCs w:val="16"/>
                </w:rPr>
                <w:t>See Global Commands</w:t>
              </w:r>
            </w:hyperlink>
            <w:r w:rsidRPr="005A14F6">
              <w:rPr>
                <w:rFonts w:ascii="Arial" w:eastAsia="Arial" w:hAnsi="Arial" w:cs="Arial"/>
                <w:b/>
                <w:i/>
                <w:sz w:val="16"/>
                <w:szCs w:val="16"/>
              </w:rPr>
              <w:t>)</w:t>
            </w:r>
          </w:p>
        </w:tc>
      </w:tr>
      <w:tr w:rsidR="00855497" w:rsidRPr="009C7D98" w14:paraId="1849970B" w14:textId="77777777" w:rsidTr="003C042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c>
          <w:tcPr>
            <w:tcW w:w="9450" w:type="dxa"/>
            <w:gridSpan w:val="4"/>
            <w:shd w:val="clear" w:color="auto" w:fill="auto"/>
          </w:tcPr>
          <w:p w14:paraId="350EEA91" w14:textId="77777777" w:rsidR="00855497" w:rsidRPr="009C7D98" w:rsidRDefault="00855497" w:rsidP="003C0428">
            <w:pPr>
              <w:spacing w:after="0" w:line="240" w:lineRule="auto"/>
              <w:rPr>
                <w:rFonts w:ascii="Arial" w:eastAsia="Arial" w:hAnsi="Arial" w:cs="Arial"/>
                <w:sz w:val="16"/>
                <w:szCs w:val="16"/>
              </w:rPr>
            </w:pPr>
            <w:r>
              <w:rPr>
                <w:rFonts w:ascii="Arial" w:eastAsia="Arial" w:hAnsi="Arial" w:cs="Arial"/>
                <w:sz w:val="16"/>
                <w:szCs w:val="16"/>
              </w:rPr>
              <w:t>&lt;rep</w:t>
            </w:r>
            <w:r w:rsidRPr="009C7D98">
              <w:rPr>
                <w:rFonts w:ascii="Arial" w:eastAsia="Arial" w:hAnsi="Arial" w:cs="Arial"/>
                <w:sz w:val="16"/>
                <w:szCs w:val="16"/>
              </w:rPr>
              <w:t>&gt;</w:t>
            </w:r>
          </w:p>
        </w:tc>
      </w:tr>
      <w:tr w:rsidR="00855497" w:rsidRPr="009C7D98" w14:paraId="202413C0" w14:textId="77777777" w:rsidTr="003C042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c>
          <w:tcPr>
            <w:tcW w:w="9450" w:type="dxa"/>
            <w:gridSpan w:val="4"/>
            <w:shd w:val="clear" w:color="auto" w:fill="DDDDDD"/>
          </w:tcPr>
          <w:p w14:paraId="5A3436B8" w14:textId="77777777" w:rsidR="00855497" w:rsidRPr="009C7D98" w:rsidRDefault="00855497" w:rsidP="003C0428">
            <w:pPr>
              <w:spacing w:after="0" w:line="240" w:lineRule="auto"/>
              <w:rPr>
                <w:rFonts w:ascii="Arial" w:eastAsia="Arial" w:hAnsi="Arial" w:cs="Arial"/>
                <w:b/>
                <w:i/>
                <w:sz w:val="16"/>
                <w:szCs w:val="16"/>
              </w:rPr>
            </w:pPr>
            <w:r>
              <w:rPr>
                <w:rFonts w:ascii="Arial" w:eastAsia="Arial" w:hAnsi="Arial" w:cs="Arial"/>
                <w:b/>
                <w:i/>
                <w:sz w:val="16"/>
                <w:szCs w:val="16"/>
              </w:rPr>
              <w:t>Config Parameters</w:t>
            </w:r>
          </w:p>
        </w:tc>
      </w:tr>
      <w:tr w:rsidR="00855497" w:rsidRPr="009C7D98" w14:paraId="3089118E" w14:textId="77777777" w:rsidTr="003C042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c>
          <w:tcPr>
            <w:tcW w:w="3510" w:type="dxa"/>
            <w:gridSpan w:val="2"/>
            <w:shd w:val="clear" w:color="auto" w:fill="D9E2F3"/>
          </w:tcPr>
          <w:p w14:paraId="23167D9A" w14:textId="77777777" w:rsidR="00855497" w:rsidRPr="009C7D98" w:rsidRDefault="00855497" w:rsidP="003C0428">
            <w:pPr>
              <w:spacing w:after="0" w:line="240" w:lineRule="auto"/>
              <w:rPr>
                <w:rFonts w:ascii="Arial" w:eastAsia="Times New Roman" w:hAnsi="Arial" w:cs="Arial"/>
                <w:sz w:val="16"/>
                <w:szCs w:val="16"/>
              </w:rPr>
            </w:pPr>
            <w:r w:rsidRPr="009C7D98">
              <w:rPr>
                <w:rFonts w:ascii="Arial" w:eastAsia="Arial" w:hAnsi="Arial" w:cs="Arial"/>
                <w:b/>
                <w:i/>
                <w:sz w:val="16"/>
                <w:szCs w:val="16"/>
              </w:rPr>
              <w:t>Parameter</w:t>
            </w:r>
          </w:p>
        </w:tc>
        <w:tc>
          <w:tcPr>
            <w:tcW w:w="5940" w:type="dxa"/>
            <w:gridSpan w:val="2"/>
            <w:shd w:val="clear" w:color="auto" w:fill="D9E2F3"/>
          </w:tcPr>
          <w:p w14:paraId="30DD300C" w14:textId="77777777" w:rsidR="00855497" w:rsidRPr="009C7D98" w:rsidRDefault="00855497" w:rsidP="003C0428">
            <w:pPr>
              <w:spacing w:after="0" w:line="240" w:lineRule="auto"/>
              <w:rPr>
                <w:rFonts w:ascii="Arial" w:eastAsia="Times New Roman" w:hAnsi="Arial" w:cs="Arial"/>
                <w:sz w:val="16"/>
                <w:szCs w:val="16"/>
              </w:rPr>
            </w:pPr>
            <w:r w:rsidRPr="009C7D98">
              <w:rPr>
                <w:rFonts w:ascii="Arial" w:eastAsia="Arial" w:hAnsi="Arial" w:cs="Arial"/>
                <w:b/>
                <w:i/>
                <w:sz w:val="16"/>
                <w:szCs w:val="16"/>
              </w:rPr>
              <w:t>Value</w:t>
            </w:r>
          </w:p>
        </w:tc>
      </w:tr>
      <w:tr w:rsidR="00855497" w:rsidRPr="009C7D98" w14:paraId="45C01606" w14:textId="77777777" w:rsidTr="003C042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c>
          <w:tcPr>
            <w:tcW w:w="3510" w:type="dxa"/>
            <w:gridSpan w:val="2"/>
            <w:shd w:val="clear" w:color="auto" w:fill="auto"/>
          </w:tcPr>
          <w:p w14:paraId="15733C38" w14:textId="77777777" w:rsidR="00855497" w:rsidRPr="009C7D98" w:rsidRDefault="00855497" w:rsidP="003C0428">
            <w:pPr>
              <w:spacing w:after="0" w:line="240" w:lineRule="auto"/>
              <w:rPr>
                <w:rFonts w:ascii="Arial" w:eastAsia="Arial" w:hAnsi="Arial" w:cs="Arial"/>
                <w:sz w:val="16"/>
                <w:szCs w:val="16"/>
              </w:rPr>
            </w:pPr>
            <w:r w:rsidRPr="009C7D98">
              <w:rPr>
                <w:rFonts w:ascii="Arial" w:eastAsia="Arial" w:hAnsi="Arial" w:cs="Arial"/>
                <w:sz w:val="16"/>
                <w:szCs w:val="16"/>
              </w:rPr>
              <w:t>Grammars</w:t>
            </w:r>
          </w:p>
        </w:tc>
        <w:tc>
          <w:tcPr>
            <w:tcW w:w="5940" w:type="dxa"/>
            <w:gridSpan w:val="2"/>
            <w:shd w:val="clear" w:color="auto" w:fill="auto"/>
          </w:tcPr>
          <w:p w14:paraId="00D9FCB3" w14:textId="0FF16F4F" w:rsidR="00855497" w:rsidRPr="009C7D98" w:rsidRDefault="00965C35" w:rsidP="003C0428">
            <w:pPr>
              <w:spacing w:after="0" w:line="240" w:lineRule="auto"/>
              <w:rPr>
                <w:rFonts w:ascii="Arial" w:eastAsia="Arial" w:hAnsi="Arial" w:cs="Arial"/>
                <w:sz w:val="16"/>
                <w:szCs w:val="16"/>
              </w:rPr>
            </w:pPr>
            <w:proofErr w:type="spellStart"/>
            <w:r>
              <w:rPr>
                <w:rFonts w:ascii="Arial" w:hAnsi="Arial" w:cs="Arial"/>
                <w:sz w:val="16"/>
                <w:szCs w:val="16"/>
              </w:rPr>
              <w:t>YesNo</w:t>
            </w:r>
            <w:r w:rsidR="00855497">
              <w:rPr>
                <w:rFonts w:ascii="Arial" w:hAnsi="Arial" w:cs="Arial"/>
                <w:sz w:val="16"/>
                <w:szCs w:val="16"/>
              </w:rPr>
              <w:t>.grxml</w:t>
            </w:r>
            <w:proofErr w:type="spellEnd"/>
          </w:p>
        </w:tc>
      </w:tr>
      <w:tr w:rsidR="00855497" w:rsidRPr="00EA6DFA" w14:paraId="21D50494" w14:textId="77777777" w:rsidTr="003C042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c>
          <w:tcPr>
            <w:tcW w:w="3510" w:type="dxa"/>
            <w:gridSpan w:val="2"/>
            <w:tcBorders>
              <w:top w:val="single" w:sz="6" w:space="0" w:color="auto"/>
              <w:left w:val="single" w:sz="6" w:space="0" w:color="auto"/>
              <w:bottom w:val="single" w:sz="6" w:space="0" w:color="auto"/>
              <w:right w:val="single" w:sz="6" w:space="0" w:color="auto"/>
            </w:tcBorders>
            <w:shd w:val="clear" w:color="auto" w:fill="auto"/>
          </w:tcPr>
          <w:p w14:paraId="7519CA74" w14:textId="77777777" w:rsidR="00855497" w:rsidRDefault="00855497" w:rsidP="003C0428">
            <w:pPr>
              <w:spacing w:after="0" w:line="240" w:lineRule="auto"/>
              <w:rPr>
                <w:rFonts w:ascii="Arial" w:eastAsia="Arial" w:hAnsi="Arial" w:cs="Arial"/>
                <w:sz w:val="16"/>
                <w:szCs w:val="16"/>
              </w:rPr>
            </w:pPr>
            <w:r>
              <w:rPr>
                <w:rFonts w:ascii="Arial" w:eastAsia="Arial" w:hAnsi="Arial" w:cs="Arial"/>
                <w:sz w:val="16"/>
                <w:szCs w:val="16"/>
              </w:rPr>
              <w:t xml:space="preserve">Medium Confidence </w:t>
            </w:r>
          </w:p>
          <w:p w14:paraId="7978CD7B" w14:textId="77777777" w:rsidR="00855497" w:rsidRPr="00EA6DFA" w:rsidRDefault="00855497" w:rsidP="003C0428">
            <w:pPr>
              <w:spacing w:after="0" w:line="240" w:lineRule="auto"/>
              <w:rPr>
                <w:rFonts w:ascii="Arial" w:eastAsia="Arial" w:hAnsi="Arial" w:cs="Arial"/>
                <w:sz w:val="16"/>
                <w:szCs w:val="16"/>
              </w:rPr>
            </w:pPr>
            <w:r>
              <w:rPr>
                <w:rFonts w:ascii="Arial" w:eastAsia="Arial" w:hAnsi="Arial" w:cs="Arial"/>
                <w:sz w:val="16"/>
                <w:szCs w:val="16"/>
              </w:rPr>
              <w:t>(Confirm “If necessary” range)</w:t>
            </w:r>
          </w:p>
        </w:tc>
        <w:tc>
          <w:tcPr>
            <w:tcW w:w="5940" w:type="dxa"/>
            <w:gridSpan w:val="2"/>
            <w:tcBorders>
              <w:top w:val="single" w:sz="6" w:space="0" w:color="auto"/>
              <w:left w:val="single" w:sz="6" w:space="0" w:color="auto"/>
              <w:bottom w:val="single" w:sz="6" w:space="0" w:color="auto"/>
              <w:right w:val="single" w:sz="6" w:space="0" w:color="auto"/>
            </w:tcBorders>
            <w:shd w:val="clear" w:color="auto" w:fill="auto"/>
          </w:tcPr>
          <w:p w14:paraId="2A6FE5F0" w14:textId="77777777" w:rsidR="00855497" w:rsidRPr="00EA6DFA" w:rsidRDefault="00855497" w:rsidP="003C0428">
            <w:pPr>
              <w:spacing w:after="0" w:line="240" w:lineRule="auto"/>
              <w:rPr>
                <w:rFonts w:ascii="Arial" w:eastAsia="Arial" w:hAnsi="Arial" w:cs="Arial"/>
                <w:sz w:val="16"/>
                <w:szCs w:val="16"/>
              </w:rPr>
            </w:pPr>
            <w:r>
              <w:rPr>
                <w:rFonts w:ascii="Arial" w:eastAsia="Arial" w:hAnsi="Arial" w:cs="Arial"/>
                <w:sz w:val="16"/>
                <w:szCs w:val="16"/>
              </w:rPr>
              <w:t>Never</w:t>
            </w:r>
          </w:p>
        </w:tc>
      </w:tr>
    </w:tbl>
    <w:p w14:paraId="76F7EC92" w14:textId="77777777" w:rsidR="009C66BC" w:rsidRDefault="009C66BC" w:rsidP="009C66BC">
      <w:pPr>
        <w:spacing w:after="0" w:line="240" w:lineRule="auto"/>
      </w:pPr>
    </w:p>
    <w:p w14:paraId="348B4F3D" w14:textId="34EC9762" w:rsidR="00AD68A0" w:rsidRDefault="00AD68A0">
      <w:pPr>
        <w:spacing w:after="0" w:line="240" w:lineRule="auto"/>
      </w:pPr>
      <w:r>
        <w:br w:type="page"/>
      </w:r>
    </w:p>
    <w:p w14:paraId="6A61EF5D" w14:textId="02A639B6" w:rsidR="00AD68A0" w:rsidRPr="00907B70" w:rsidRDefault="006A23E6" w:rsidP="00AD68A0">
      <w:pPr>
        <w:pStyle w:val="Heading2"/>
      </w:pPr>
      <w:bookmarkStart w:id="244" w:name="_Toc34307557"/>
      <w:bookmarkStart w:id="245" w:name="_Toc38525188"/>
      <w:r>
        <w:lastRenderedPageBreak/>
        <w:t>0400_FinSvcsMenu</w:t>
      </w:r>
      <w:bookmarkEnd w:id="244"/>
      <w:bookmarkEnd w:id="245"/>
    </w:p>
    <w:tbl>
      <w:tblPr>
        <w:tblW w:w="945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620"/>
        <w:gridCol w:w="1890"/>
        <w:gridCol w:w="1800"/>
        <w:gridCol w:w="4140"/>
        <w:tblGridChange w:id="246">
          <w:tblGrid>
            <w:gridCol w:w="1620"/>
            <w:gridCol w:w="1890"/>
            <w:gridCol w:w="1800"/>
            <w:gridCol w:w="4140"/>
          </w:tblGrid>
        </w:tblGridChange>
      </w:tblGrid>
      <w:tr w:rsidR="00AD68A0" w:rsidRPr="009C7D98" w14:paraId="13B9F00A" w14:textId="77777777" w:rsidTr="00387EC4">
        <w:tc>
          <w:tcPr>
            <w:tcW w:w="9450" w:type="dxa"/>
            <w:gridSpan w:val="4"/>
            <w:tcBorders>
              <w:top w:val="single" w:sz="4" w:space="0" w:color="000000"/>
              <w:left w:val="single" w:sz="4" w:space="0" w:color="000000"/>
              <w:bottom w:val="single" w:sz="4" w:space="0" w:color="000000"/>
              <w:right w:val="single" w:sz="4" w:space="0" w:color="000000"/>
            </w:tcBorders>
            <w:shd w:val="clear" w:color="auto" w:fill="BFBFBF"/>
          </w:tcPr>
          <w:p w14:paraId="4A28A11F" w14:textId="77777777" w:rsidR="00AD68A0" w:rsidRPr="00C811AC" w:rsidRDefault="00AD68A0" w:rsidP="005412A5">
            <w:pPr>
              <w:spacing w:after="0" w:line="240" w:lineRule="auto"/>
              <w:rPr>
                <w:b/>
                <w:sz w:val="24"/>
                <w:szCs w:val="24"/>
              </w:rPr>
            </w:pPr>
            <w:r w:rsidRPr="00C811AC">
              <w:rPr>
                <w:b/>
                <w:sz w:val="24"/>
                <w:szCs w:val="24"/>
              </w:rPr>
              <w:t>Dialog Module</w:t>
            </w:r>
          </w:p>
        </w:tc>
      </w:tr>
      <w:tr w:rsidR="00AD68A0" w:rsidRPr="009C7D98" w14:paraId="611816E4" w14:textId="77777777" w:rsidTr="00387EC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c>
          <w:tcPr>
            <w:tcW w:w="9450" w:type="dxa"/>
            <w:gridSpan w:val="4"/>
            <w:shd w:val="clear" w:color="auto" w:fill="auto"/>
          </w:tcPr>
          <w:p w14:paraId="5F3A77F0" w14:textId="52088244" w:rsidR="00AD68A0" w:rsidRPr="009C7D98" w:rsidRDefault="00AD68A0" w:rsidP="005412A5">
            <w:pPr>
              <w:spacing w:after="0" w:line="240" w:lineRule="auto"/>
              <w:rPr>
                <w:rFonts w:ascii="Arial" w:eastAsia="Arial" w:hAnsi="Arial" w:cs="Arial"/>
                <w:b/>
                <w:i/>
                <w:sz w:val="16"/>
                <w:szCs w:val="16"/>
              </w:rPr>
            </w:pPr>
            <w:r>
              <w:rPr>
                <w:rFonts w:ascii="Arial" w:eastAsia="Arial" w:hAnsi="Arial" w:cs="Arial"/>
                <w:sz w:val="16"/>
                <w:szCs w:val="16"/>
              </w:rPr>
              <w:t xml:space="preserve">Ask </w:t>
            </w:r>
            <w:r w:rsidR="006A23E6">
              <w:rPr>
                <w:rFonts w:ascii="Arial" w:eastAsia="Arial" w:hAnsi="Arial" w:cs="Arial"/>
                <w:sz w:val="16"/>
                <w:szCs w:val="16"/>
              </w:rPr>
              <w:t>caller for a menu selection</w:t>
            </w:r>
          </w:p>
        </w:tc>
      </w:tr>
      <w:tr w:rsidR="00AD68A0" w:rsidRPr="009C7D98" w14:paraId="64B22384" w14:textId="77777777" w:rsidTr="00387EC4">
        <w:tc>
          <w:tcPr>
            <w:tcW w:w="9450" w:type="dxa"/>
            <w:gridSpan w:val="4"/>
            <w:tcBorders>
              <w:top w:val="single" w:sz="4" w:space="0" w:color="000000"/>
              <w:left w:val="single" w:sz="4" w:space="0" w:color="000000"/>
              <w:bottom w:val="single" w:sz="4" w:space="0" w:color="000000"/>
              <w:right w:val="single" w:sz="4" w:space="0" w:color="000000"/>
            </w:tcBorders>
            <w:shd w:val="clear" w:color="auto" w:fill="BFBFBF"/>
          </w:tcPr>
          <w:p w14:paraId="74330776" w14:textId="77777777" w:rsidR="00AD68A0" w:rsidRPr="00C811AC" w:rsidRDefault="00AD68A0" w:rsidP="005412A5">
            <w:pPr>
              <w:spacing w:after="0" w:line="240" w:lineRule="auto"/>
              <w:ind w:right="-18"/>
              <w:rPr>
                <w:b/>
                <w:sz w:val="24"/>
                <w:szCs w:val="24"/>
              </w:rPr>
            </w:pPr>
            <w:r w:rsidRPr="00C811AC">
              <w:rPr>
                <w:b/>
                <w:sz w:val="24"/>
                <w:szCs w:val="24"/>
              </w:rPr>
              <w:t>Prompts</w:t>
            </w:r>
          </w:p>
        </w:tc>
      </w:tr>
      <w:tr w:rsidR="00AD68A0" w:rsidRPr="009C7D98" w14:paraId="7044D370" w14:textId="77777777" w:rsidTr="00387EC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c>
          <w:tcPr>
            <w:tcW w:w="1620" w:type="dxa"/>
            <w:shd w:val="clear" w:color="auto" w:fill="D9E2F3"/>
          </w:tcPr>
          <w:p w14:paraId="21095D4A" w14:textId="77777777" w:rsidR="00AD68A0" w:rsidRPr="009C7D98" w:rsidRDefault="00AD68A0" w:rsidP="005412A5">
            <w:pPr>
              <w:spacing w:after="0" w:line="240" w:lineRule="auto"/>
              <w:rPr>
                <w:rFonts w:ascii="Arial" w:eastAsia="Times New Roman" w:hAnsi="Arial" w:cs="Arial"/>
                <w:sz w:val="16"/>
                <w:szCs w:val="16"/>
              </w:rPr>
            </w:pPr>
            <w:r w:rsidRPr="009C7D98">
              <w:rPr>
                <w:rFonts w:ascii="Arial" w:eastAsia="Arial" w:hAnsi="Arial" w:cs="Arial"/>
                <w:b/>
                <w:i/>
                <w:sz w:val="16"/>
                <w:szCs w:val="16"/>
              </w:rPr>
              <w:t>Type</w:t>
            </w:r>
          </w:p>
        </w:tc>
        <w:tc>
          <w:tcPr>
            <w:tcW w:w="1890" w:type="dxa"/>
            <w:shd w:val="clear" w:color="auto" w:fill="D9E2F3"/>
          </w:tcPr>
          <w:p w14:paraId="7F4CADA8" w14:textId="77777777" w:rsidR="00AD68A0" w:rsidRPr="009C7D98" w:rsidRDefault="00AD68A0" w:rsidP="005412A5">
            <w:pPr>
              <w:spacing w:after="0" w:line="240" w:lineRule="auto"/>
              <w:rPr>
                <w:rFonts w:ascii="Arial" w:eastAsia="Times New Roman" w:hAnsi="Arial" w:cs="Arial"/>
                <w:sz w:val="16"/>
                <w:szCs w:val="16"/>
              </w:rPr>
            </w:pPr>
            <w:r w:rsidRPr="009C7D98">
              <w:rPr>
                <w:rFonts w:ascii="Arial" w:eastAsia="Arial" w:hAnsi="Arial" w:cs="Arial"/>
                <w:b/>
                <w:i/>
                <w:sz w:val="16"/>
                <w:szCs w:val="16"/>
              </w:rPr>
              <w:t>Condition</w:t>
            </w:r>
          </w:p>
        </w:tc>
        <w:tc>
          <w:tcPr>
            <w:tcW w:w="1800" w:type="dxa"/>
            <w:shd w:val="clear" w:color="auto" w:fill="D9E2F3"/>
          </w:tcPr>
          <w:p w14:paraId="3BAEF4B3" w14:textId="77777777" w:rsidR="00AD68A0" w:rsidRPr="009C7D98" w:rsidRDefault="00AD68A0" w:rsidP="005412A5">
            <w:pPr>
              <w:spacing w:after="0" w:line="240" w:lineRule="auto"/>
              <w:rPr>
                <w:rFonts w:ascii="Arial" w:eastAsia="Times New Roman" w:hAnsi="Arial" w:cs="Arial"/>
                <w:sz w:val="16"/>
                <w:szCs w:val="16"/>
              </w:rPr>
            </w:pPr>
            <w:proofErr w:type="spellStart"/>
            <w:r w:rsidRPr="009C7D98">
              <w:rPr>
                <w:rFonts w:ascii="Arial" w:eastAsia="Arial" w:hAnsi="Arial" w:cs="Arial"/>
                <w:b/>
                <w:i/>
                <w:sz w:val="16"/>
                <w:szCs w:val="16"/>
              </w:rPr>
              <w:t>VoiceFile</w:t>
            </w:r>
            <w:proofErr w:type="spellEnd"/>
          </w:p>
        </w:tc>
        <w:tc>
          <w:tcPr>
            <w:tcW w:w="4140" w:type="dxa"/>
            <w:shd w:val="clear" w:color="auto" w:fill="D9E2F3"/>
          </w:tcPr>
          <w:p w14:paraId="41EE5BCE" w14:textId="77777777" w:rsidR="00AD68A0" w:rsidRPr="009C7D98" w:rsidRDefault="00AD68A0" w:rsidP="005412A5">
            <w:pPr>
              <w:spacing w:after="0" w:line="240" w:lineRule="auto"/>
              <w:rPr>
                <w:rFonts w:ascii="Arial" w:eastAsia="Times New Roman" w:hAnsi="Arial" w:cs="Arial"/>
                <w:sz w:val="16"/>
                <w:szCs w:val="16"/>
              </w:rPr>
            </w:pPr>
            <w:r w:rsidRPr="009C7D98">
              <w:rPr>
                <w:rFonts w:ascii="Arial" w:eastAsia="Arial" w:hAnsi="Arial" w:cs="Arial"/>
                <w:b/>
                <w:i/>
                <w:sz w:val="16"/>
                <w:szCs w:val="16"/>
              </w:rPr>
              <w:t>Wording</w:t>
            </w:r>
          </w:p>
        </w:tc>
      </w:tr>
      <w:tr w:rsidR="003659A7" w:rsidRPr="009C7D98" w14:paraId="4D8BB8BB" w14:textId="77777777" w:rsidTr="00387EC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c>
          <w:tcPr>
            <w:tcW w:w="1620" w:type="dxa"/>
          </w:tcPr>
          <w:p w14:paraId="1B705538" w14:textId="77777777" w:rsidR="003659A7" w:rsidRPr="00D07F18" w:rsidRDefault="003659A7" w:rsidP="003659A7">
            <w:pPr>
              <w:spacing w:after="0" w:line="240" w:lineRule="auto"/>
              <w:rPr>
                <w:rFonts w:ascii="Arial" w:eastAsia="Arial" w:hAnsi="Arial" w:cs="Arial"/>
                <w:sz w:val="16"/>
                <w:szCs w:val="16"/>
              </w:rPr>
            </w:pPr>
            <w:r w:rsidRPr="00D07F18">
              <w:rPr>
                <w:rFonts w:ascii="Arial" w:eastAsia="Arial" w:hAnsi="Arial" w:cs="Arial"/>
                <w:sz w:val="16"/>
                <w:szCs w:val="16"/>
              </w:rPr>
              <w:t>PROMPT-1</w:t>
            </w:r>
          </w:p>
          <w:p w14:paraId="77DC6CC2" w14:textId="77777777" w:rsidR="003659A7" w:rsidRPr="00D07F18" w:rsidRDefault="003659A7" w:rsidP="003659A7">
            <w:pPr>
              <w:spacing w:after="0" w:line="240" w:lineRule="auto"/>
              <w:rPr>
                <w:rFonts w:ascii="Arial" w:eastAsia="Arial" w:hAnsi="Arial" w:cs="Arial"/>
                <w:sz w:val="16"/>
                <w:szCs w:val="16"/>
              </w:rPr>
            </w:pPr>
          </w:p>
        </w:tc>
        <w:tc>
          <w:tcPr>
            <w:tcW w:w="1890" w:type="dxa"/>
          </w:tcPr>
          <w:p w14:paraId="5E4534C1" w14:textId="74D3177B" w:rsidR="003659A7" w:rsidRPr="009C66BC" w:rsidRDefault="003659A7" w:rsidP="003659A7">
            <w:pPr>
              <w:spacing w:after="0" w:line="240" w:lineRule="auto"/>
              <w:rPr>
                <w:rFonts w:ascii="Arial" w:eastAsia="Arial" w:hAnsi="Arial" w:cs="Arial"/>
                <w:sz w:val="16"/>
                <w:szCs w:val="16"/>
              </w:rPr>
            </w:pPr>
            <w:r>
              <w:rPr>
                <w:rFonts w:ascii="Arial" w:hAnsi="Arial" w:cs="Arial"/>
                <w:bCs/>
                <w:iCs/>
                <w:sz w:val="16"/>
                <w:szCs w:val="16"/>
              </w:rPr>
              <w:t>--</w:t>
            </w:r>
          </w:p>
        </w:tc>
        <w:tc>
          <w:tcPr>
            <w:tcW w:w="1800" w:type="dxa"/>
          </w:tcPr>
          <w:p w14:paraId="2005A7B5" w14:textId="350A01AB" w:rsidR="003659A7" w:rsidRPr="009C66BC" w:rsidRDefault="003659A7" w:rsidP="003659A7">
            <w:pPr>
              <w:rPr>
                <w:rFonts w:ascii="Arial" w:eastAsia="Times New Roman" w:hAnsi="Arial" w:cs="Arial"/>
                <w:sz w:val="16"/>
                <w:szCs w:val="16"/>
              </w:rPr>
            </w:pPr>
            <w:r>
              <w:rPr>
                <w:rFonts w:ascii="Arial" w:hAnsi="Arial" w:cs="Arial"/>
                <w:sz w:val="16"/>
                <w:szCs w:val="16"/>
              </w:rPr>
              <w:t>0400FinSvcs</w:t>
            </w:r>
            <w:r w:rsidRPr="009C66BC">
              <w:rPr>
                <w:rFonts w:ascii="Arial" w:hAnsi="Arial" w:cs="Arial"/>
                <w:sz w:val="16"/>
                <w:szCs w:val="16"/>
              </w:rPr>
              <w:t>.wav</w:t>
            </w:r>
          </w:p>
        </w:tc>
        <w:tc>
          <w:tcPr>
            <w:tcW w:w="4140" w:type="dxa"/>
          </w:tcPr>
          <w:p w14:paraId="13FF8B32" w14:textId="12A37C07" w:rsidR="003659A7" w:rsidRPr="003659A7" w:rsidRDefault="00116034" w:rsidP="003659A7">
            <w:pPr>
              <w:spacing w:after="0" w:line="240" w:lineRule="auto"/>
              <w:rPr>
                <w:rFonts w:ascii="Arial" w:eastAsia="Arial" w:hAnsi="Arial" w:cs="Arial"/>
                <w:color w:val="0070C0"/>
                <w:sz w:val="16"/>
                <w:szCs w:val="16"/>
              </w:rPr>
            </w:pPr>
            <w:ins w:id="247" w:author="Prada, Leandro (Leo) **CTR**" w:date="2020-06-08T13:57:00Z">
              <w:r w:rsidRPr="00116034">
                <w:rPr>
                  <w:rFonts w:ascii="Arial" w:eastAsia="Arial" w:hAnsi="Arial" w:cs="Arial"/>
                  <w:color w:val="0070C0"/>
                  <w:sz w:val="16"/>
                  <w:szCs w:val="16"/>
                  <w:lang w:val="es-419"/>
                </w:rPr>
                <w:t>Puede decir "Hacer un pago", "Comprobar el estado de la cuenta", "Solicitar un documento" o "Más opciones".  ¿Como le podemos ayudar?</w:t>
              </w:r>
            </w:ins>
            <w:del w:id="248" w:author="Prada, Leandro (Leo) **CTR**" w:date="2020-06-08T13:57:00Z">
              <w:r w:rsidR="003659A7" w:rsidRPr="00355BF2" w:rsidDel="00116034">
                <w:rPr>
                  <w:rFonts w:ascii="Arial" w:eastAsia="Arial" w:hAnsi="Arial" w:cs="Arial"/>
                  <w:color w:val="0070C0"/>
                  <w:sz w:val="16"/>
                  <w:szCs w:val="16"/>
                  <w:lang w:val="es-419"/>
                </w:rPr>
                <w:delText xml:space="preserve">Puede decir: realizar un pago, verificar estado de cuenta, solicitar un documento o más opciones. </w:delText>
              </w:r>
              <w:r w:rsidR="003659A7" w:rsidRPr="003659A7" w:rsidDel="00116034">
                <w:rPr>
                  <w:rFonts w:ascii="Arial" w:eastAsia="Arial" w:hAnsi="Arial" w:cs="Arial"/>
                  <w:color w:val="0070C0"/>
                  <w:sz w:val="16"/>
                  <w:szCs w:val="16"/>
                </w:rPr>
                <w:delText>¿Cuál desea?</w:delText>
              </w:r>
            </w:del>
          </w:p>
        </w:tc>
      </w:tr>
      <w:tr w:rsidR="003659A7" w:rsidRPr="007544B5" w14:paraId="6DF046F7" w14:textId="77777777" w:rsidTr="00387EC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c>
          <w:tcPr>
            <w:tcW w:w="1620" w:type="dxa"/>
          </w:tcPr>
          <w:p w14:paraId="1A52AA74" w14:textId="77777777" w:rsidR="003659A7" w:rsidRPr="00D07F18" w:rsidRDefault="003659A7" w:rsidP="003659A7">
            <w:pPr>
              <w:spacing w:after="0" w:line="240" w:lineRule="auto"/>
              <w:rPr>
                <w:rFonts w:ascii="Arial" w:eastAsia="Arial" w:hAnsi="Arial" w:cs="Arial"/>
                <w:sz w:val="16"/>
                <w:szCs w:val="16"/>
              </w:rPr>
            </w:pPr>
            <w:r w:rsidRPr="00D07F18">
              <w:rPr>
                <w:rFonts w:ascii="Arial" w:eastAsia="Arial" w:hAnsi="Arial" w:cs="Arial"/>
                <w:sz w:val="16"/>
                <w:szCs w:val="16"/>
              </w:rPr>
              <w:t>PROMPT-2</w:t>
            </w:r>
          </w:p>
          <w:p w14:paraId="1FF198F2" w14:textId="3825B9B8" w:rsidR="003659A7" w:rsidRPr="00D07F18" w:rsidRDefault="003659A7" w:rsidP="003659A7">
            <w:pPr>
              <w:spacing w:after="0" w:line="240" w:lineRule="auto"/>
              <w:rPr>
                <w:rFonts w:ascii="Arial" w:eastAsia="Arial" w:hAnsi="Arial" w:cs="Arial"/>
                <w:sz w:val="16"/>
                <w:szCs w:val="16"/>
              </w:rPr>
            </w:pPr>
          </w:p>
        </w:tc>
        <w:tc>
          <w:tcPr>
            <w:tcW w:w="1890" w:type="dxa"/>
          </w:tcPr>
          <w:p w14:paraId="12853AA2" w14:textId="59BFE58E" w:rsidR="003659A7" w:rsidRPr="009C66BC" w:rsidRDefault="003659A7" w:rsidP="003659A7">
            <w:pPr>
              <w:spacing w:after="0" w:line="240" w:lineRule="auto"/>
              <w:rPr>
                <w:rFonts w:ascii="Arial" w:hAnsi="Arial" w:cs="Arial"/>
                <w:sz w:val="16"/>
                <w:szCs w:val="16"/>
              </w:rPr>
            </w:pPr>
            <w:r>
              <w:rPr>
                <w:rFonts w:ascii="Arial" w:hAnsi="Arial" w:cs="Arial"/>
                <w:sz w:val="16"/>
                <w:szCs w:val="16"/>
              </w:rPr>
              <w:t>--</w:t>
            </w:r>
          </w:p>
        </w:tc>
        <w:tc>
          <w:tcPr>
            <w:tcW w:w="1800" w:type="dxa"/>
          </w:tcPr>
          <w:p w14:paraId="1C270D9B" w14:textId="4C61FAEE" w:rsidR="003659A7" w:rsidRPr="009C66BC" w:rsidRDefault="003659A7" w:rsidP="003659A7">
            <w:pPr>
              <w:rPr>
                <w:rFonts w:ascii="Arial" w:hAnsi="Arial" w:cs="Arial"/>
                <w:sz w:val="16"/>
                <w:szCs w:val="16"/>
              </w:rPr>
            </w:pPr>
            <w:r>
              <w:rPr>
                <w:rFonts w:ascii="Arial" w:hAnsi="Arial" w:cs="Arial"/>
                <w:sz w:val="16"/>
                <w:szCs w:val="16"/>
              </w:rPr>
              <w:t>0400FinSvcsMenuRetry</w:t>
            </w:r>
            <w:r w:rsidRPr="009C66BC">
              <w:rPr>
                <w:rFonts w:ascii="Arial" w:hAnsi="Arial" w:cs="Arial"/>
                <w:sz w:val="16"/>
                <w:szCs w:val="16"/>
              </w:rPr>
              <w:t>.wav</w:t>
            </w:r>
          </w:p>
        </w:tc>
        <w:tc>
          <w:tcPr>
            <w:tcW w:w="4140" w:type="dxa"/>
          </w:tcPr>
          <w:p w14:paraId="2141A1FE" w14:textId="2690A52C" w:rsidR="003659A7" w:rsidRPr="00355BF2" w:rsidRDefault="00116034" w:rsidP="003659A7">
            <w:pPr>
              <w:spacing w:after="0" w:line="240" w:lineRule="auto"/>
              <w:rPr>
                <w:rFonts w:ascii="Arial" w:eastAsia="Arial" w:hAnsi="Arial" w:cs="Arial"/>
                <w:color w:val="0070C0"/>
                <w:sz w:val="16"/>
                <w:szCs w:val="16"/>
                <w:lang w:val="es-419"/>
              </w:rPr>
            </w:pPr>
            <w:ins w:id="249" w:author="Prada, Leandro (Leo) **CTR**" w:date="2020-06-08T13:57:00Z">
              <w:r w:rsidRPr="00116034">
                <w:rPr>
                  <w:rFonts w:ascii="Arial" w:eastAsia="Arial" w:hAnsi="Arial" w:cs="Arial"/>
                  <w:color w:val="0070C0"/>
                  <w:sz w:val="16"/>
                  <w:szCs w:val="16"/>
                  <w:lang w:val="es-419"/>
                </w:rPr>
                <w:t>Para hacer un pago, oprima 1. Comprobar el estado de la cuenta, 2. Solicitar un documento, 3. Más opciones, 4 Para hablar con un representante, oprima 0.</w:t>
              </w:r>
            </w:ins>
            <w:del w:id="250" w:author="Prada, Leandro (Leo) **CTR**" w:date="2020-06-08T13:57:00Z">
              <w:r w:rsidR="003659A7" w:rsidRPr="00355BF2" w:rsidDel="00116034">
                <w:rPr>
                  <w:rFonts w:ascii="Arial" w:eastAsia="Arial" w:hAnsi="Arial" w:cs="Arial"/>
                  <w:color w:val="0070C0"/>
                  <w:sz w:val="16"/>
                  <w:szCs w:val="16"/>
                  <w:lang w:val="es-419"/>
                </w:rPr>
                <w:delText>Para hacer un pago, presione 1.Verificar el estado de su cuenta, 2. Solicitar un documento, 3. M</w:delText>
              </w:r>
              <w:r w:rsidR="00CB6D9C" w:rsidDel="00116034">
                <w:rPr>
                  <w:rFonts w:ascii="Arial" w:eastAsia="Arial" w:hAnsi="Arial" w:cs="Arial"/>
                  <w:color w:val="0070C0"/>
                  <w:sz w:val="16"/>
                  <w:szCs w:val="16"/>
                  <w:lang w:val="es-419"/>
                </w:rPr>
                <w:delText>á</w:delText>
              </w:r>
              <w:r w:rsidR="003659A7" w:rsidRPr="00355BF2" w:rsidDel="00116034">
                <w:rPr>
                  <w:rFonts w:ascii="Arial" w:eastAsia="Arial" w:hAnsi="Arial" w:cs="Arial"/>
                  <w:color w:val="0070C0"/>
                  <w:sz w:val="16"/>
                  <w:szCs w:val="16"/>
                  <w:lang w:val="es-419"/>
                </w:rPr>
                <w:delText>s opciones, 4. Para hablar con un agente, presion</w:delText>
              </w:r>
              <w:r w:rsidR="00CB6D9C" w:rsidDel="00116034">
                <w:rPr>
                  <w:rFonts w:ascii="Arial" w:eastAsia="Arial" w:hAnsi="Arial" w:cs="Arial"/>
                  <w:color w:val="0070C0"/>
                  <w:sz w:val="16"/>
                  <w:szCs w:val="16"/>
                  <w:lang w:val="es-419"/>
                </w:rPr>
                <w:delText>e</w:delText>
              </w:r>
              <w:r w:rsidR="003659A7" w:rsidRPr="00355BF2" w:rsidDel="00116034">
                <w:rPr>
                  <w:rFonts w:ascii="Arial" w:eastAsia="Arial" w:hAnsi="Arial" w:cs="Arial"/>
                  <w:color w:val="0070C0"/>
                  <w:sz w:val="16"/>
                  <w:szCs w:val="16"/>
                  <w:lang w:val="es-419"/>
                </w:rPr>
                <w:delText xml:space="preserve"> 0.</w:delText>
              </w:r>
            </w:del>
          </w:p>
        </w:tc>
      </w:tr>
      <w:tr w:rsidR="005412A5" w:rsidRPr="005A14F6" w14:paraId="5348E831" w14:textId="77777777" w:rsidTr="00387EC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c>
          <w:tcPr>
            <w:tcW w:w="1620" w:type="dxa"/>
          </w:tcPr>
          <w:p w14:paraId="35DF6CB0" w14:textId="77777777" w:rsidR="005412A5" w:rsidRPr="005A14F6" w:rsidRDefault="005412A5" w:rsidP="005412A5">
            <w:pPr>
              <w:spacing w:after="0" w:line="240" w:lineRule="auto"/>
              <w:rPr>
                <w:rFonts w:ascii="Arial" w:eastAsia="Arial" w:hAnsi="Arial" w:cs="Arial"/>
                <w:sz w:val="16"/>
                <w:szCs w:val="16"/>
              </w:rPr>
            </w:pPr>
            <w:r>
              <w:rPr>
                <w:rFonts w:ascii="Arial" w:eastAsia="Arial" w:hAnsi="Arial" w:cs="Arial"/>
                <w:sz w:val="16"/>
                <w:szCs w:val="16"/>
              </w:rPr>
              <w:t>NoInputNoMatch</w:t>
            </w:r>
            <w:r w:rsidRPr="005A14F6">
              <w:rPr>
                <w:rFonts w:ascii="Arial" w:eastAsia="Arial" w:hAnsi="Arial" w:cs="Arial"/>
                <w:sz w:val="16"/>
                <w:szCs w:val="16"/>
              </w:rPr>
              <w:t>-1</w:t>
            </w:r>
          </w:p>
        </w:tc>
        <w:tc>
          <w:tcPr>
            <w:tcW w:w="1890" w:type="dxa"/>
          </w:tcPr>
          <w:p w14:paraId="5759789F" w14:textId="77777777" w:rsidR="005412A5" w:rsidRPr="005A14F6" w:rsidRDefault="005412A5" w:rsidP="005412A5">
            <w:pPr>
              <w:spacing w:after="0" w:line="240" w:lineRule="auto"/>
              <w:rPr>
                <w:rFonts w:ascii="Arial" w:eastAsia="Arial" w:hAnsi="Arial" w:cs="Arial"/>
                <w:sz w:val="16"/>
                <w:szCs w:val="16"/>
              </w:rPr>
            </w:pPr>
            <w:r w:rsidRPr="005A14F6">
              <w:rPr>
                <w:rFonts w:ascii="Arial" w:eastAsia="Arial" w:hAnsi="Arial" w:cs="Arial"/>
                <w:sz w:val="16"/>
                <w:szCs w:val="16"/>
              </w:rPr>
              <w:t>--</w:t>
            </w:r>
          </w:p>
        </w:tc>
        <w:tc>
          <w:tcPr>
            <w:tcW w:w="1800" w:type="dxa"/>
          </w:tcPr>
          <w:p w14:paraId="1E75600E" w14:textId="21DB6078" w:rsidR="005412A5" w:rsidRPr="005A14F6" w:rsidRDefault="005412A5" w:rsidP="005412A5">
            <w:pPr>
              <w:spacing w:after="0" w:line="240" w:lineRule="auto"/>
              <w:rPr>
                <w:rFonts w:ascii="Arial" w:eastAsia="Times New Roman" w:hAnsi="Arial" w:cs="Arial"/>
                <w:sz w:val="16"/>
                <w:szCs w:val="16"/>
              </w:rPr>
            </w:pPr>
            <w:proofErr w:type="spellStart"/>
            <w:r>
              <w:rPr>
                <w:rFonts w:ascii="Arial" w:eastAsia="Times New Roman" w:hAnsi="Arial" w:cs="Arial"/>
                <w:sz w:val="16"/>
                <w:szCs w:val="16"/>
              </w:rPr>
              <w:t>gl_</w:t>
            </w:r>
            <w:r w:rsidR="00F802C1">
              <w:rPr>
                <w:rFonts w:ascii="Arial" w:eastAsia="Times New Roman" w:hAnsi="Arial" w:cs="Arial"/>
                <w:sz w:val="16"/>
                <w:szCs w:val="16"/>
              </w:rPr>
              <w:t>Lo</w:t>
            </w:r>
            <w:proofErr w:type="spellEnd"/>
            <w:r w:rsidR="00F802C1">
              <w:rPr>
                <w:rFonts w:ascii="Arial" w:eastAsia="Times New Roman" w:hAnsi="Arial" w:cs="Arial"/>
                <w:sz w:val="16"/>
                <w:szCs w:val="16"/>
              </w:rPr>
              <w:t xml:space="preserve"> siento.</w:t>
            </w:r>
            <w:r>
              <w:rPr>
                <w:rFonts w:ascii="Arial" w:eastAsia="Times New Roman" w:hAnsi="Arial" w:cs="Arial"/>
                <w:sz w:val="16"/>
                <w:szCs w:val="16"/>
              </w:rPr>
              <w:t>wav</w:t>
            </w:r>
          </w:p>
        </w:tc>
        <w:tc>
          <w:tcPr>
            <w:tcW w:w="4140" w:type="dxa"/>
          </w:tcPr>
          <w:p w14:paraId="17F2A8F8" w14:textId="2FFCA3D0" w:rsidR="005412A5" w:rsidRPr="005A14F6" w:rsidRDefault="00F802C1" w:rsidP="005412A5">
            <w:pPr>
              <w:spacing w:after="0" w:line="240" w:lineRule="auto"/>
              <w:rPr>
                <w:rFonts w:ascii="Arial" w:eastAsia="Arial" w:hAnsi="Arial" w:cs="Arial"/>
                <w:color w:val="0070C0"/>
                <w:sz w:val="16"/>
                <w:szCs w:val="16"/>
              </w:rPr>
            </w:pPr>
            <w:r>
              <w:rPr>
                <w:rFonts w:ascii="Arial" w:eastAsia="Arial" w:hAnsi="Arial" w:cs="Arial"/>
                <w:color w:val="0070C0"/>
                <w:sz w:val="16"/>
                <w:szCs w:val="16"/>
              </w:rPr>
              <w:t xml:space="preserve">Lo </w:t>
            </w:r>
            <w:proofErr w:type="spellStart"/>
            <w:r>
              <w:rPr>
                <w:rFonts w:ascii="Arial" w:eastAsia="Arial" w:hAnsi="Arial" w:cs="Arial"/>
                <w:color w:val="0070C0"/>
                <w:sz w:val="16"/>
                <w:szCs w:val="16"/>
              </w:rPr>
              <w:t>siento</w:t>
            </w:r>
            <w:proofErr w:type="spellEnd"/>
            <w:r>
              <w:rPr>
                <w:rFonts w:ascii="Arial" w:eastAsia="Arial" w:hAnsi="Arial" w:cs="Arial"/>
                <w:color w:val="0070C0"/>
                <w:sz w:val="16"/>
                <w:szCs w:val="16"/>
              </w:rPr>
              <w:t>.</w:t>
            </w:r>
          </w:p>
        </w:tc>
      </w:tr>
      <w:tr w:rsidR="005412A5" w:rsidRPr="00565EA9" w14:paraId="01A6DB0C" w14:textId="77777777" w:rsidTr="00387EC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c>
          <w:tcPr>
            <w:tcW w:w="1620" w:type="dxa"/>
          </w:tcPr>
          <w:p w14:paraId="2F007F30" w14:textId="77777777" w:rsidR="005412A5" w:rsidRPr="005A14F6" w:rsidRDefault="005412A5" w:rsidP="005412A5">
            <w:pPr>
              <w:spacing w:after="0" w:line="240" w:lineRule="auto"/>
              <w:rPr>
                <w:rFonts w:ascii="Arial" w:eastAsia="Arial" w:hAnsi="Arial" w:cs="Arial"/>
                <w:sz w:val="16"/>
                <w:szCs w:val="16"/>
              </w:rPr>
            </w:pPr>
            <w:r>
              <w:rPr>
                <w:rFonts w:ascii="Arial" w:eastAsia="Arial" w:hAnsi="Arial" w:cs="Arial"/>
                <w:sz w:val="16"/>
                <w:szCs w:val="16"/>
              </w:rPr>
              <w:t>NoInputNoMatch-2</w:t>
            </w:r>
          </w:p>
        </w:tc>
        <w:tc>
          <w:tcPr>
            <w:tcW w:w="1890" w:type="dxa"/>
          </w:tcPr>
          <w:p w14:paraId="411C10AE" w14:textId="77777777" w:rsidR="005412A5" w:rsidRPr="005A14F6" w:rsidRDefault="005412A5" w:rsidP="005412A5">
            <w:pPr>
              <w:spacing w:after="0" w:line="240" w:lineRule="auto"/>
              <w:rPr>
                <w:rFonts w:ascii="Arial" w:eastAsia="Arial" w:hAnsi="Arial" w:cs="Arial"/>
                <w:sz w:val="16"/>
                <w:szCs w:val="16"/>
              </w:rPr>
            </w:pPr>
            <w:r>
              <w:rPr>
                <w:rFonts w:ascii="Arial" w:eastAsia="Arial" w:hAnsi="Arial" w:cs="Arial"/>
                <w:sz w:val="16"/>
                <w:szCs w:val="16"/>
              </w:rPr>
              <w:t>--</w:t>
            </w:r>
          </w:p>
        </w:tc>
        <w:tc>
          <w:tcPr>
            <w:tcW w:w="1800" w:type="dxa"/>
          </w:tcPr>
          <w:p w14:paraId="6CB8BE8C" w14:textId="66E5E791" w:rsidR="005412A5" w:rsidRPr="005A14F6" w:rsidRDefault="005412A5" w:rsidP="005412A5">
            <w:pPr>
              <w:spacing w:after="0" w:line="240" w:lineRule="auto"/>
              <w:rPr>
                <w:rFonts w:ascii="Arial" w:eastAsia="Arial" w:hAnsi="Arial" w:cs="Arial"/>
                <w:sz w:val="16"/>
                <w:szCs w:val="16"/>
              </w:rPr>
            </w:pPr>
            <w:r>
              <w:rPr>
                <w:rFonts w:ascii="Arial" w:eastAsia="Times New Roman" w:hAnsi="Arial" w:cs="Arial"/>
                <w:sz w:val="16"/>
                <w:szCs w:val="16"/>
              </w:rPr>
              <w:t>gl_sorrytrouble.wav</w:t>
            </w:r>
          </w:p>
        </w:tc>
        <w:tc>
          <w:tcPr>
            <w:tcW w:w="4140" w:type="dxa"/>
          </w:tcPr>
          <w:p w14:paraId="0672EAD0" w14:textId="7551F0A7" w:rsidR="005412A5" w:rsidRPr="00355BF2" w:rsidRDefault="00355BF2" w:rsidP="005412A5">
            <w:pPr>
              <w:spacing w:after="0" w:line="240" w:lineRule="auto"/>
              <w:rPr>
                <w:rFonts w:ascii="Arial" w:eastAsia="Arial" w:hAnsi="Arial" w:cs="Arial"/>
                <w:color w:val="0070C0"/>
                <w:sz w:val="16"/>
                <w:szCs w:val="16"/>
                <w:lang w:val="es-419"/>
              </w:rPr>
            </w:pPr>
            <w:del w:id="251" w:author="Prada, Leandro (Leo) **CTR**" w:date="2020-06-08T10:59:00Z">
              <w:r w:rsidRPr="00355BF2" w:rsidDel="00565EA9">
                <w:rPr>
                  <w:rFonts w:ascii="Arial" w:eastAsia="Times New Roman" w:hAnsi="Arial" w:cs="Arial"/>
                  <w:color w:val="0070C0"/>
                  <w:sz w:val="16"/>
                  <w:szCs w:val="16"/>
                  <w:lang w:val="es-419"/>
                </w:rPr>
                <w:delText>Lo siento, estamos teniendo problemas.</w:delText>
              </w:r>
            </w:del>
            <w:ins w:id="252" w:author="Prada, Leandro (Leo) **CTR**" w:date="2020-06-08T10:59:00Z">
              <w:r w:rsidR="00565EA9">
                <w:rPr>
                  <w:rFonts w:ascii="Arial" w:eastAsia="Times New Roman" w:hAnsi="Arial" w:cs="Arial"/>
                  <w:color w:val="0070C0"/>
                  <w:sz w:val="16"/>
                  <w:szCs w:val="16"/>
                  <w:lang w:val="es-419"/>
                </w:rPr>
                <w:t>Lo siento, tengo problemas.</w:t>
              </w:r>
            </w:ins>
          </w:p>
        </w:tc>
      </w:tr>
      <w:tr w:rsidR="00AD68A0" w:rsidRPr="009C7D98" w14:paraId="78748878" w14:textId="77777777" w:rsidTr="00387EC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c>
          <w:tcPr>
            <w:tcW w:w="9450" w:type="dxa"/>
            <w:gridSpan w:val="4"/>
            <w:shd w:val="clear" w:color="auto" w:fill="DDDDDD"/>
          </w:tcPr>
          <w:p w14:paraId="792E18A6" w14:textId="77777777" w:rsidR="00AD68A0" w:rsidRPr="009C7D98" w:rsidRDefault="00AD68A0" w:rsidP="005412A5">
            <w:pPr>
              <w:spacing w:after="0" w:line="240" w:lineRule="auto"/>
              <w:rPr>
                <w:rFonts w:ascii="Arial" w:eastAsia="Arial" w:hAnsi="Arial" w:cs="Arial"/>
                <w:b/>
                <w:i/>
                <w:sz w:val="16"/>
                <w:szCs w:val="16"/>
              </w:rPr>
            </w:pPr>
            <w:r w:rsidRPr="009C7D98">
              <w:rPr>
                <w:rFonts w:ascii="Arial" w:eastAsia="Arial" w:hAnsi="Arial" w:cs="Arial"/>
                <w:b/>
                <w:i/>
                <w:sz w:val="16"/>
                <w:szCs w:val="16"/>
              </w:rPr>
              <w:t>Responses &amp; Confirmation Prompts</w:t>
            </w:r>
            <w:r>
              <w:rPr>
                <w:rFonts w:ascii="Arial" w:eastAsia="Arial" w:hAnsi="Arial" w:cs="Arial"/>
                <w:b/>
                <w:i/>
                <w:sz w:val="16"/>
                <w:szCs w:val="16"/>
              </w:rPr>
              <w:t xml:space="preserve"> (</w:t>
            </w:r>
            <w:hyperlink w:anchor="_Global_Confirmation_(the" w:history="1">
              <w:r w:rsidRPr="00C5488F">
                <w:rPr>
                  <w:rStyle w:val="Hyperlink"/>
                  <w:rFonts w:ascii="Arial" w:eastAsia="Arial" w:hAnsi="Arial" w:cs="Arial"/>
                  <w:b/>
                  <w:i/>
                  <w:sz w:val="16"/>
                  <w:szCs w:val="16"/>
                </w:rPr>
                <w:t>See Global Confirms</w:t>
              </w:r>
            </w:hyperlink>
            <w:r>
              <w:rPr>
                <w:rFonts w:ascii="Arial" w:eastAsia="Arial" w:hAnsi="Arial" w:cs="Arial"/>
                <w:b/>
                <w:i/>
                <w:sz w:val="16"/>
                <w:szCs w:val="16"/>
              </w:rPr>
              <w:t>)</w:t>
            </w:r>
          </w:p>
        </w:tc>
      </w:tr>
      <w:tr w:rsidR="00AD68A0" w:rsidRPr="009C7D98" w14:paraId="77DC45C0" w14:textId="77777777" w:rsidTr="00387EC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c>
          <w:tcPr>
            <w:tcW w:w="1620" w:type="dxa"/>
            <w:shd w:val="clear" w:color="auto" w:fill="D9E2F3"/>
          </w:tcPr>
          <w:p w14:paraId="29A46C31" w14:textId="77777777" w:rsidR="00AD68A0" w:rsidRPr="009C7D98" w:rsidRDefault="00AD68A0" w:rsidP="005412A5">
            <w:pPr>
              <w:spacing w:after="0" w:line="240" w:lineRule="auto"/>
              <w:rPr>
                <w:rFonts w:ascii="Arial" w:eastAsia="Arial" w:hAnsi="Arial" w:cs="Arial"/>
                <w:b/>
                <w:i/>
                <w:sz w:val="16"/>
                <w:szCs w:val="16"/>
              </w:rPr>
            </w:pPr>
            <w:r w:rsidRPr="009C7D98">
              <w:rPr>
                <w:rFonts w:ascii="Arial" w:eastAsia="Arial" w:hAnsi="Arial" w:cs="Arial"/>
                <w:b/>
                <w:i/>
                <w:sz w:val="16"/>
                <w:szCs w:val="16"/>
              </w:rPr>
              <w:t>&lt;Response&gt;</w:t>
            </w:r>
          </w:p>
          <w:p w14:paraId="23D74C60" w14:textId="77777777" w:rsidR="00AD68A0" w:rsidRPr="009C7D98" w:rsidRDefault="00AD68A0" w:rsidP="005412A5">
            <w:pPr>
              <w:spacing w:after="0" w:line="240" w:lineRule="auto"/>
              <w:rPr>
                <w:rFonts w:ascii="Arial" w:eastAsia="Times New Roman" w:hAnsi="Arial" w:cs="Arial"/>
                <w:sz w:val="16"/>
                <w:szCs w:val="16"/>
              </w:rPr>
            </w:pPr>
            <w:r w:rsidRPr="009C7D98">
              <w:rPr>
                <w:rFonts w:ascii="Arial" w:eastAsia="Arial" w:hAnsi="Arial" w:cs="Arial"/>
                <w:b/>
                <w:i/>
                <w:sz w:val="16"/>
                <w:szCs w:val="16"/>
              </w:rPr>
              <w:t>Samples</w:t>
            </w:r>
          </w:p>
        </w:tc>
        <w:tc>
          <w:tcPr>
            <w:tcW w:w="1890" w:type="dxa"/>
            <w:shd w:val="clear" w:color="auto" w:fill="D9E2F3"/>
          </w:tcPr>
          <w:p w14:paraId="1599B7AC" w14:textId="77777777" w:rsidR="00AD68A0" w:rsidRPr="009C7D98" w:rsidRDefault="00AD68A0" w:rsidP="005412A5">
            <w:pPr>
              <w:spacing w:after="0" w:line="240" w:lineRule="auto"/>
              <w:rPr>
                <w:rFonts w:ascii="Arial" w:eastAsia="Times New Roman" w:hAnsi="Arial" w:cs="Arial"/>
                <w:sz w:val="16"/>
                <w:szCs w:val="16"/>
              </w:rPr>
            </w:pPr>
            <w:r w:rsidRPr="009C7D98">
              <w:rPr>
                <w:rFonts w:ascii="Arial" w:eastAsia="Arial" w:hAnsi="Arial" w:cs="Arial"/>
                <w:b/>
                <w:i/>
                <w:sz w:val="16"/>
                <w:szCs w:val="16"/>
              </w:rPr>
              <w:t>Confirm</w:t>
            </w:r>
          </w:p>
        </w:tc>
        <w:tc>
          <w:tcPr>
            <w:tcW w:w="1800" w:type="dxa"/>
            <w:shd w:val="clear" w:color="auto" w:fill="D9E2F3"/>
          </w:tcPr>
          <w:p w14:paraId="45280F2F" w14:textId="77777777" w:rsidR="00AD68A0" w:rsidRPr="009C7D98" w:rsidRDefault="00AD68A0" w:rsidP="005412A5">
            <w:pPr>
              <w:spacing w:after="0" w:line="240" w:lineRule="auto"/>
              <w:rPr>
                <w:rFonts w:ascii="Arial" w:eastAsia="Times New Roman" w:hAnsi="Arial" w:cs="Arial"/>
                <w:sz w:val="16"/>
                <w:szCs w:val="16"/>
              </w:rPr>
            </w:pPr>
            <w:proofErr w:type="spellStart"/>
            <w:r w:rsidRPr="009C7D98">
              <w:rPr>
                <w:rFonts w:ascii="Arial" w:eastAsia="Arial" w:hAnsi="Arial" w:cs="Arial"/>
                <w:b/>
                <w:i/>
                <w:sz w:val="16"/>
                <w:szCs w:val="16"/>
              </w:rPr>
              <w:t>VoiceFile</w:t>
            </w:r>
            <w:proofErr w:type="spellEnd"/>
          </w:p>
        </w:tc>
        <w:tc>
          <w:tcPr>
            <w:tcW w:w="4140" w:type="dxa"/>
            <w:shd w:val="clear" w:color="auto" w:fill="D9E2F3"/>
          </w:tcPr>
          <w:p w14:paraId="2CDB65C7" w14:textId="77777777" w:rsidR="00AD68A0" w:rsidRPr="009C7D98" w:rsidRDefault="00AD68A0" w:rsidP="005412A5">
            <w:pPr>
              <w:spacing w:after="0" w:line="240" w:lineRule="auto"/>
              <w:rPr>
                <w:rFonts w:ascii="Arial" w:eastAsia="Times New Roman" w:hAnsi="Arial" w:cs="Arial"/>
                <w:sz w:val="16"/>
                <w:szCs w:val="16"/>
              </w:rPr>
            </w:pPr>
            <w:r w:rsidRPr="009C7D98">
              <w:rPr>
                <w:rFonts w:ascii="Arial" w:eastAsia="Arial" w:hAnsi="Arial" w:cs="Arial"/>
                <w:b/>
                <w:i/>
                <w:sz w:val="16"/>
                <w:szCs w:val="16"/>
              </w:rPr>
              <w:t>Wording</w:t>
            </w:r>
          </w:p>
        </w:tc>
      </w:tr>
      <w:tr w:rsidR="00116034" w:rsidRPr="009C7D98" w14:paraId="72A53F1C" w14:textId="77777777" w:rsidTr="00116034">
        <w:tblPrEx>
          <w:tblW w:w="9450" w:type="dxa"/>
          <w:tblInd w:w="-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40" w:type="dxa"/>
            <w:left w:w="40" w:type="dxa"/>
            <w:bottom w:w="60" w:type="dxa"/>
            <w:right w:w="58" w:type="dxa"/>
          </w:tblCellMar>
          <w:tblLook w:val="0000" w:firstRow="0" w:lastRow="0" w:firstColumn="0" w:lastColumn="0" w:noHBand="0" w:noVBand="0"/>
          <w:tblPrExChange w:id="253" w:author="Prada, Leandro (Leo) **CTR**" w:date="2020-06-08T13:58:00Z">
            <w:tblPrEx>
              <w:tblW w:w="9450" w:type="dxa"/>
              <w:tblInd w:w="-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40" w:type="dxa"/>
                <w:left w:w="40" w:type="dxa"/>
                <w:bottom w:w="60" w:type="dxa"/>
                <w:right w:w="58" w:type="dxa"/>
              </w:tblCellMar>
              <w:tblLook w:val="0000" w:firstRow="0" w:lastRow="0" w:firstColumn="0" w:lastColumn="0" w:noHBand="0" w:noVBand="0"/>
            </w:tblPrEx>
          </w:tblPrExChange>
        </w:tblPrEx>
        <w:tc>
          <w:tcPr>
            <w:tcW w:w="1620" w:type="dxa"/>
            <w:tcBorders>
              <w:top w:val="single" w:sz="6" w:space="0" w:color="auto"/>
              <w:left w:val="single" w:sz="6" w:space="0" w:color="auto"/>
              <w:bottom w:val="single" w:sz="6" w:space="0" w:color="auto"/>
              <w:right w:val="single" w:sz="6" w:space="0" w:color="auto"/>
            </w:tcBorders>
            <w:shd w:val="clear" w:color="auto" w:fill="auto"/>
            <w:tcPrChange w:id="254" w:author="Prada, Leandro (Leo) **CTR**" w:date="2020-06-08T13:58:00Z">
              <w:tcPr>
                <w:tcW w:w="1620" w:type="dxa"/>
                <w:tcBorders>
                  <w:top w:val="single" w:sz="6" w:space="0" w:color="auto"/>
                  <w:left w:val="single" w:sz="6" w:space="0" w:color="auto"/>
                  <w:bottom w:val="single" w:sz="6" w:space="0" w:color="auto"/>
                  <w:right w:val="single" w:sz="6" w:space="0" w:color="auto"/>
                </w:tcBorders>
                <w:shd w:val="clear" w:color="auto" w:fill="auto"/>
              </w:tcPr>
            </w:tcPrChange>
          </w:tcPr>
          <w:p w14:paraId="7F874261" w14:textId="77777777" w:rsidR="00116034" w:rsidRPr="00191A84" w:rsidRDefault="00116034" w:rsidP="00116034">
            <w:pPr>
              <w:spacing w:after="0" w:line="240" w:lineRule="auto"/>
              <w:rPr>
                <w:rFonts w:ascii="Arial" w:hAnsi="Arial" w:cs="Arial"/>
                <w:sz w:val="16"/>
                <w:szCs w:val="16"/>
                <w:lang w:val="es-419"/>
              </w:rPr>
            </w:pPr>
            <w:r w:rsidRPr="00191A84">
              <w:rPr>
                <w:rFonts w:ascii="Arial" w:hAnsi="Arial" w:cs="Arial"/>
                <w:sz w:val="16"/>
                <w:szCs w:val="16"/>
                <w:lang w:val="es-419"/>
              </w:rPr>
              <w:t>&lt;</w:t>
            </w:r>
            <w:proofErr w:type="spellStart"/>
            <w:r w:rsidRPr="00191A84">
              <w:rPr>
                <w:rFonts w:ascii="Arial" w:hAnsi="Arial" w:cs="Arial"/>
                <w:sz w:val="16"/>
                <w:szCs w:val="16"/>
                <w:lang w:val="es-419"/>
              </w:rPr>
              <w:t>payment</w:t>
            </w:r>
            <w:proofErr w:type="spellEnd"/>
            <w:r w:rsidRPr="00191A84">
              <w:rPr>
                <w:rFonts w:ascii="Arial" w:hAnsi="Arial" w:cs="Arial"/>
                <w:sz w:val="16"/>
                <w:szCs w:val="16"/>
                <w:lang w:val="es-419"/>
              </w:rPr>
              <w:t>&gt;</w:t>
            </w:r>
          </w:p>
          <w:p w14:paraId="030A7D9A" w14:textId="77777777" w:rsidR="00116034" w:rsidRPr="00191A84" w:rsidRDefault="00116034" w:rsidP="00116034">
            <w:pPr>
              <w:spacing w:after="0" w:line="240" w:lineRule="auto"/>
              <w:rPr>
                <w:rFonts w:ascii="Arial" w:hAnsi="Arial" w:cs="Arial"/>
                <w:sz w:val="16"/>
                <w:szCs w:val="16"/>
                <w:lang w:val="es-419"/>
              </w:rPr>
            </w:pPr>
            <w:r w:rsidRPr="00191A84">
              <w:rPr>
                <w:rFonts w:ascii="Arial" w:hAnsi="Arial" w:cs="Arial"/>
                <w:sz w:val="16"/>
                <w:szCs w:val="16"/>
                <w:lang w:val="es-419"/>
              </w:rPr>
              <w:t>Realizar un pago,</w:t>
            </w:r>
          </w:p>
          <w:p w14:paraId="7AC20B3E" w14:textId="77777777" w:rsidR="00116034" w:rsidRDefault="00116034" w:rsidP="00116034">
            <w:pPr>
              <w:spacing w:after="0" w:line="240" w:lineRule="auto"/>
              <w:rPr>
                <w:ins w:id="255" w:author="Prada, Leandro (Leo) **CTR**" w:date="2020-06-08T13:57:00Z"/>
                <w:rFonts w:ascii="Arial" w:hAnsi="Arial" w:cs="Arial"/>
                <w:sz w:val="16"/>
                <w:szCs w:val="16"/>
                <w:lang w:val="es-419"/>
              </w:rPr>
            </w:pPr>
            <w:r w:rsidRPr="00191A84">
              <w:rPr>
                <w:rFonts w:ascii="Arial" w:hAnsi="Arial" w:cs="Arial"/>
                <w:sz w:val="16"/>
                <w:szCs w:val="16"/>
                <w:lang w:val="es-419"/>
              </w:rPr>
              <w:t>Pago(s)</w:t>
            </w:r>
          </w:p>
          <w:p w14:paraId="6328B8D5" w14:textId="0A56F90A" w:rsidR="00116034" w:rsidRPr="00116034" w:rsidRDefault="00116034" w:rsidP="00116034">
            <w:pPr>
              <w:spacing w:after="0" w:line="240" w:lineRule="auto"/>
              <w:rPr>
                <w:rFonts w:ascii="Arial" w:eastAsia="Times New Roman" w:hAnsi="Arial" w:cs="Arial"/>
                <w:color w:val="00B050"/>
                <w:sz w:val="16"/>
                <w:szCs w:val="16"/>
                <w:lang w:val="es-419"/>
                <w:rPrChange w:id="256" w:author="Prada, Leandro (Leo) **CTR**" w:date="2020-06-08T13:57:00Z">
                  <w:rPr>
                    <w:rFonts w:ascii="Arial" w:eastAsia="Times New Roman" w:hAnsi="Arial" w:cs="Arial"/>
                    <w:sz w:val="16"/>
                    <w:szCs w:val="16"/>
                    <w:lang w:val="es-419"/>
                  </w:rPr>
                </w:rPrChange>
              </w:rPr>
            </w:pPr>
            <w:ins w:id="257" w:author="Prada, Leandro (Leo) **CTR**" w:date="2020-06-08T13:57:00Z">
              <w:r>
                <w:rPr>
                  <w:rFonts w:ascii="Arial" w:hAnsi="Arial" w:cs="Arial"/>
                  <w:color w:val="00B050"/>
                  <w:sz w:val="16"/>
                  <w:szCs w:val="16"/>
                  <w:lang w:val="es-419"/>
                </w:rPr>
                <w:t>Hacer un Pago</w:t>
              </w:r>
            </w:ins>
          </w:p>
        </w:tc>
        <w:tc>
          <w:tcPr>
            <w:tcW w:w="1890" w:type="dxa"/>
            <w:tcBorders>
              <w:top w:val="single" w:sz="6" w:space="0" w:color="auto"/>
              <w:left w:val="single" w:sz="6" w:space="0" w:color="auto"/>
              <w:bottom w:val="single" w:sz="6" w:space="0" w:color="auto"/>
              <w:right w:val="single" w:sz="6" w:space="0" w:color="auto"/>
            </w:tcBorders>
            <w:shd w:val="clear" w:color="auto" w:fill="auto"/>
            <w:tcPrChange w:id="258" w:author="Prada, Leandro (Leo) **CTR**" w:date="2020-06-08T13:58:00Z">
              <w:tcPr>
                <w:tcW w:w="1890" w:type="dxa"/>
                <w:tcBorders>
                  <w:top w:val="single" w:sz="6" w:space="0" w:color="auto"/>
                  <w:left w:val="single" w:sz="6" w:space="0" w:color="auto"/>
                  <w:bottom w:val="single" w:sz="6" w:space="0" w:color="auto"/>
                  <w:right w:val="single" w:sz="6" w:space="0" w:color="auto"/>
                </w:tcBorders>
                <w:shd w:val="clear" w:color="auto" w:fill="auto"/>
              </w:tcPr>
            </w:tcPrChange>
          </w:tcPr>
          <w:p w14:paraId="2C479DBE" w14:textId="074A47A6" w:rsidR="00116034" w:rsidRPr="000A7FD5" w:rsidRDefault="00116034" w:rsidP="00116034">
            <w:pPr>
              <w:spacing w:after="0" w:line="240" w:lineRule="auto"/>
              <w:rPr>
                <w:rFonts w:ascii="Arial" w:eastAsia="Arial" w:hAnsi="Arial" w:cs="Arial"/>
                <w:sz w:val="16"/>
                <w:szCs w:val="16"/>
              </w:rPr>
            </w:pPr>
            <w:r>
              <w:rPr>
                <w:rFonts w:ascii="Arial" w:hAnsi="Arial" w:cs="Arial"/>
                <w:sz w:val="16"/>
                <w:szCs w:val="16"/>
              </w:rPr>
              <w:t>Landmark</w:t>
            </w:r>
          </w:p>
        </w:tc>
        <w:tc>
          <w:tcPr>
            <w:tcW w:w="1800" w:type="dxa"/>
            <w:tcBorders>
              <w:top w:val="single" w:sz="6" w:space="0" w:color="auto"/>
              <w:left w:val="single" w:sz="6" w:space="0" w:color="auto"/>
              <w:bottom w:val="single" w:sz="6" w:space="0" w:color="auto"/>
              <w:right w:val="single" w:sz="6" w:space="0" w:color="auto"/>
            </w:tcBorders>
            <w:shd w:val="clear" w:color="auto" w:fill="auto"/>
            <w:tcPrChange w:id="259" w:author="Prada, Leandro (Leo) **CTR**" w:date="2020-06-08T13:58:00Z">
              <w:tcPr>
                <w:tcW w:w="1800" w:type="dxa"/>
                <w:tcBorders>
                  <w:top w:val="single" w:sz="6" w:space="0" w:color="auto"/>
                  <w:left w:val="single" w:sz="6" w:space="0" w:color="auto"/>
                  <w:bottom w:val="single" w:sz="6" w:space="0" w:color="auto"/>
                  <w:right w:val="single" w:sz="6" w:space="0" w:color="auto"/>
                </w:tcBorders>
                <w:shd w:val="clear" w:color="auto" w:fill="auto"/>
              </w:tcPr>
            </w:tcPrChange>
          </w:tcPr>
          <w:p w14:paraId="527B5E1C" w14:textId="489B979C" w:rsidR="00116034" w:rsidRPr="00D07F18" w:rsidRDefault="00116034" w:rsidP="00116034">
            <w:pPr>
              <w:spacing w:after="0" w:line="240" w:lineRule="auto"/>
              <w:rPr>
                <w:rFonts w:ascii="Arial" w:eastAsia="Arial" w:hAnsi="Arial" w:cs="Arial"/>
                <w:sz w:val="16"/>
                <w:szCs w:val="16"/>
              </w:rPr>
            </w:pPr>
            <w:r>
              <w:rPr>
                <w:rFonts w:ascii="Arial" w:eastAsia="Arial" w:hAnsi="Arial" w:cs="Arial"/>
                <w:sz w:val="16"/>
                <w:szCs w:val="16"/>
              </w:rPr>
              <w:t>0400a.wav</w:t>
            </w:r>
          </w:p>
        </w:tc>
        <w:tc>
          <w:tcPr>
            <w:tcW w:w="4140" w:type="dxa"/>
            <w:tcBorders>
              <w:top w:val="single" w:sz="6" w:space="0" w:color="auto"/>
              <w:left w:val="single" w:sz="6" w:space="0" w:color="auto"/>
              <w:bottom w:val="single" w:sz="6" w:space="0" w:color="auto"/>
              <w:right w:val="single" w:sz="6" w:space="0" w:color="auto"/>
            </w:tcBorders>
            <w:shd w:val="clear" w:color="auto" w:fill="auto"/>
            <w:tcPrChange w:id="260" w:author="Prada, Leandro (Leo) **CTR**" w:date="2020-06-08T13:58:00Z">
              <w:tcPr>
                <w:tcW w:w="4140" w:type="dxa"/>
                <w:tcBorders>
                  <w:top w:val="single" w:sz="6" w:space="0" w:color="auto"/>
                  <w:left w:val="single" w:sz="6" w:space="0" w:color="auto"/>
                  <w:bottom w:val="single" w:sz="6" w:space="0" w:color="auto"/>
                  <w:right w:val="single" w:sz="6" w:space="0" w:color="auto"/>
                </w:tcBorders>
                <w:shd w:val="clear" w:color="auto" w:fill="auto"/>
              </w:tcPr>
            </w:tcPrChange>
          </w:tcPr>
          <w:p w14:paraId="61D63B13" w14:textId="7E3FB213" w:rsidR="00116034" w:rsidRPr="00116034" w:rsidRDefault="00116034" w:rsidP="00116034">
            <w:pPr>
              <w:spacing w:after="0" w:line="240" w:lineRule="auto"/>
              <w:rPr>
                <w:rFonts w:ascii="Arial" w:eastAsia="Arial" w:hAnsi="Arial" w:cs="Arial"/>
                <w:sz w:val="16"/>
                <w:szCs w:val="16"/>
                <w:rPrChange w:id="261" w:author="Prada, Leandro (Leo) **CTR**" w:date="2020-06-08T13:58:00Z">
                  <w:rPr>
                    <w:rFonts w:ascii="Arial" w:hAnsi="Arial" w:cs="Arial"/>
                    <w:color w:val="0070C0"/>
                    <w:sz w:val="16"/>
                    <w:szCs w:val="16"/>
                  </w:rPr>
                </w:rPrChange>
              </w:rPr>
              <w:pPrChange w:id="262" w:author="Prada, Leandro (Leo) **CTR**" w:date="2020-06-08T13:58:00Z">
                <w:pPr/>
              </w:pPrChange>
            </w:pPr>
            <w:proofErr w:type="spellStart"/>
            <w:ins w:id="263" w:author="Prada, Leandro (Leo) **CTR**" w:date="2020-06-08T13:57:00Z">
              <w:r w:rsidRPr="00116034">
                <w:rPr>
                  <w:rFonts w:ascii="Arial" w:eastAsia="Arial" w:hAnsi="Arial" w:cs="Arial"/>
                  <w:sz w:val="16"/>
                  <w:szCs w:val="16"/>
                  <w:rPrChange w:id="264" w:author="Prada, Leandro (Leo) **CTR**" w:date="2020-06-08T13:58:00Z">
                    <w:rPr>
                      <w:rFonts w:cs="Calibri"/>
                      <w:color w:val="000000"/>
                    </w:rPr>
                  </w:rPrChange>
                </w:rPr>
                <w:t>Hacer</w:t>
              </w:r>
              <w:proofErr w:type="spellEnd"/>
              <w:r w:rsidRPr="00116034">
                <w:rPr>
                  <w:rFonts w:ascii="Arial" w:eastAsia="Arial" w:hAnsi="Arial" w:cs="Arial"/>
                  <w:sz w:val="16"/>
                  <w:szCs w:val="16"/>
                  <w:rPrChange w:id="265" w:author="Prada, Leandro (Leo) **CTR**" w:date="2020-06-08T13:58:00Z">
                    <w:rPr>
                      <w:rFonts w:cs="Calibri"/>
                      <w:color w:val="000000"/>
                    </w:rPr>
                  </w:rPrChange>
                </w:rPr>
                <w:t xml:space="preserve"> un </w:t>
              </w:r>
              <w:proofErr w:type="spellStart"/>
              <w:r w:rsidRPr="00116034">
                <w:rPr>
                  <w:rFonts w:ascii="Arial" w:eastAsia="Arial" w:hAnsi="Arial" w:cs="Arial"/>
                  <w:sz w:val="16"/>
                  <w:szCs w:val="16"/>
                  <w:rPrChange w:id="266" w:author="Prada, Leandro (Leo) **CTR**" w:date="2020-06-08T13:58:00Z">
                    <w:rPr>
                      <w:rFonts w:cs="Calibri"/>
                      <w:color w:val="000000"/>
                    </w:rPr>
                  </w:rPrChange>
                </w:rPr>
                <w:t>pago</w:t>
              </w:r>
            </w:ins>
            <w:proofErr w:type="spellEnd"/>
            <w:del w:id="267" w:author="Prada, Leandro (Leo) **CTR**" w:date="2020-06-08T13:57:00Z">
              <w:r w:rsidRPr="00116034" w:rsidDel="00D349C1">
                <w:rPr>
                  <w:rFonts w:ascii="Arial" w:eastAsia="Arial" w:hAnsi="Arial" w:cs="Arial"/>
                  <w:sz w:val="16"/>
                  <w:szCs w:val="16"/>
                  <w:rPrChange w:id="268" w:author="Prada, Leandro (Leo) **CTR**" w:date="2020-06-08T13:58:00Z">
                    <w:rPr>
                      <w:rFonts w:ascii="Arial" w:hAnsi="Arial" w:cs="Arial"/>
                      <w:color w:val="0070C0"/>
                      <w:sz w:val="16"/>
                      <w:szCs w:val="16"/>
                    </w:rPr>
                  </w:rPrChange>
                </w:rPr>
                <w:delText>realizar un pago</w:delText>
              </w:r>
            </w:del>
          </w:p>
        </w:tc>
      </w:tr>
      <w:tr w:rsidR="00116034" w:rsidRPr="009C7D98" w14:paraId="018E1763" w14:textId="77777777" w:rsidTr="00116034">
        <w:tblPrEx>
          <w:tblW w:w="9450" w:type="dxa"/>
          <w:tblInd w:w="-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40" w:type="dxa"/>
            <w:left w:w="40" w:type="dxa"/>
            <w:bottom w:w="60" w:type="dxa"/>
            <w:right w:w="58" w:type="dxa"/>
          </w:tblCellMar>
          <w:tblLook w:val="0000" w:firstRow="0" w:lastRow="0" w:firstColumn="0" w:lastColumn="0" w:noHBand="0" w:noVBand="0"/>
          <w:tblPrExChange w:id="269" w:author="Prada, Leandro (Leo) **CTR**" w:date="2020-06-08T13:58:00Z">
            <w:tblPrEx>
              <w:tblW w:w="9450" w:type="dxa"/>
              <w:tblInd w:w="-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40" w:type="dxa"/>
                <w:left w:w="40" w:type="dxa"/>
                <w:bottom w:w="60" w:type="dxa"/>
                <w:right w:w="58" w:type="dxa"/>
              </w:tblCellMar>
              <w:tblLook w:val="0000" w:firstRow="0" w:lastRow="0" w:firstColumn="0" w:lastColumn="0" w:noHBand="0" w:noVBand="0"/>
            </w:tblPrEx>
          </w:tblPrExChange>
        </w:tblPrEx>
        <w:tc>
          <w:tcPr>
            <w:tcW w:w="1620" w:type="dxa"/>
            <w:tcBorders>
              <w:top w:val="single" w:sz="6" w:space="0" w:color="auto"/>
              <w:left w:val="single" w:sz="6" w:space="0" w:color="auto"/>
              <w:bottom w:val="single" w:sz="6" w:space="0" w:color="auto"/>
              <w:right w:val="single" w:sz="6" w:space="0" w:color="auto"/>
            </w:tcBorders>
            <w:shd w:val="clear" w:color="auto" w:fill="auto"/>
            <w:tcPrChange w:id="270" w:author="Prada, Leandro (Leo) **CTR**" w:date="2020-06-08T13:58:00Z">
              <w:tcPr>
                <w:tcW w:w="1620" w:type="dxa"/>
                <w:tcBorders>
                  <w:top w:val="single" w:sz="6" w:space="0" w:color="auto"/>
                  <w:left w:val="single" w:sz="6" w:space="0" w:color="auto"/>
                  <w:bottom w:val="single" w:sz="6" w:space="0" w:color="auto"/>
                  <w:right w:val="single" w:sz="6" w:space="0" w:color="auto"/>
                </w:tcBorders>
                <w:shd w:val="clear" w:color="auto" w:fill="auto"/>
              </w:tcPr>
            </w:tcPrChange>
          </w:tcPr>
          <w:p w14:paraId="2AF445F9" w14:textId="77777777" w:rsidR="00116034" w:rsidRDefault="00116034" w:rsidP="00116034">
            <w:pPr>
              <w:spacing w:after="0" w:line="240" w:lineRule="auto"/>
              <w:rPr>
                <w:ins w:id="271" w:author="Prada, Leandro (Leo) **CTR**" w:date="2020-06-08T13:59:00Z"/>
                <w:rFonts w:ascii="Arial" w:hAnsi="Arial" w:cs="Arial"/>
                <w:sz w:val="16"/>
                <w:szCs w:val="16"/>
                <w:lang w:val="es-419"/>
              </w:rPr>
            </w:pPr>
            <w:r w:rsidRPr="00527C54">
              <w:rPr>
                <w:rFonts w:ascii="Arial" w:hAnsi="Arial"/>
                <w:sz w:val="16"/>
                <w:lang w:val="es-419"/>
              </w:rPr>
              <w:t>&lt;</w:t>
            </w:r>
            <w:proofErr w:type="gramStart"/>
            <w:r w:rsidRPr="00527C54">
              <w:rPr>
                <w:rFonts w:ascii="Arial" w:hAnsi="Arial"/>
                <w:sz w:val="16"/>
                <w:lang w:val="es-419"/>
              </w:rPr>
              <w:t>status</w:t>
            </w:r>
            <w:proofErr w:type="gramEnd"/>
            <w:r w:rsidRPr="00527C54">
              <w:rPr>
                <w:rFonts w:ascii="Arial" w:hAnsi="Arial"/>
                <w:sz w:val="16"/>
                <w:lang w:val="es-419"/>
              </w:rPr>
              <w:t>&gt;</w:t>
            </w:r>
            <w:r w:rsidRPr="00CB6D9C">
              <w:rPr>
                <w:rFonts w:ascii="Arial" w:hAnsi="Arial" w:cs="Arial"/>
                <w:sz w:val="16"/>
                <w:szCs w:val="16"/>
                <w:lang w:val="es-419"/>
              </w:rPr>
              <w:br/>
              <w:t>Verificar estado,</w:t>
            </w:r>
            <w:r w:rsidRPr="00CB6D9C">
              <w:rPr>
                <w:rFonts w:ascii="Arial" w:hAnsi="Arial" w:cs="Arial"/>
                <w:sz w:val="16"/>
                <w:szCs w:val="16"/>
                <w:lang w:val="es-419"/>
              </w:rPr>
              <w:br/>
              <w:t>Estado de cuenta,</w:t>
            </w:r>
            <w:r w:rsidRPr="00CB6D9C">
              <w:rPr>
                <w:rFonts w:ascii="Arial" w:hAnsi="Arial" w:cs="Arial"/>
                <w:sz w:val="16"/>
                <w:szCs w:val="16"/>
                <w:lang w:val="es-419"/>
              </w:rPr>
              <w:br/>
              <w:t>Estado</w:t>
            </w:r>
          </w:p>
          <w:p w14:paraId="1C9ADA37" w14:textId="77777777" w:rsidR="00116034" w:rsidRDefault="00116034" w:rsidP="00116034">
            <w:pPr>
              <w:spacing w:after="0" w:line="240" w:lineRule="auto"/>
              <w:rPr>
                <w:ins w:id="272" w:author="Prada, Leandro (Leo) **CTR**" w:date="2020-06-08T13:59:00Z"/>
                <w:rFonts w:ascii="Arial" w:hAnsi="Arial" w:cs="Arial"/>
                <w:color w:val="00B050"/>
                <w:sz w:val="16"/>
                <w:szCs w:val="16"/>
                <w:lang w:val="es-419"/>
              </w:rPr>
            </w:pPr>
            <w:ins w:id="273" w:author="Prada, Leandro (Leo) **CTR**" w:date="2020-06-08T13:59:00Z">
              <w:r>
                <w:rPr>
                  <w:rFonts w:ascii="Arial" w:hAnsi="Arial" w:cs="Arial"/>
                  <w:color w:val="00B050"/>
                  <w:sz w:val="16"/>
                  <w:szCs w:val="16"/>
                  <w:lang w:val="es-419"/>
                </w:rPr>
                <w:t>Comprobar el estado de la cuenta,</w:t>
              </w:r>
            </w:ins>
          </w:p>
          <w:p w14:paraId="01F97659" w14:textId="31575F1A" w:rsidR="00116034" w:rsidRPr="00116034" w:rsidRDefault="00116034" w:rsidP="00116034">
            <w:pPr>
              <w:spacing w:after="0" w:line="240" w:lineRule="auto"/>
              <w:rPr>
                <w:color w:val="00B050"/>
                <w:lang w:val="es-419"/>
                <w:rPrChange w:id="274" w:author="Prada, Leandro (Leo) **CTR**" w:date="2020-06-08T13:59:00Z">
                  <w:rPr>
                    <w:color w:val="000000"/>
                    <w:lang w:val="es-419"/>
                  </w:rPr>
                </w:rPrChange>
              </w:rPr>
            </w:pPr>
            <w:ins w:id="275" w:author="Prada, Leandro (Leo) **CTR**" w:date="2020-06-08T13:59:00Z">
              <w:r>
                <w:rPr>
                  <w:rFonts w:ascii="Arial" w:hAnsi="Arial" w:cs="Arial"/>
                  <w:color w:val="00B050"/>
                  <w:sz w:val="16"/>
                  <w:szCs w:val="16"/>
                  <w:lang w:val="es-419"/>
                </w:rPr>
                <w:t>Comprobar estado</w:t>
              </w:r>
            </w:ins>
          </w:p>
        </w:tc>
        <w:tc>
          <w:tcPr>
            <w:tcW w:w="1890" w:type="dxa"/>
            <w:tcBorders>
              <w:top w:val="single" w:sz="6" w:space="0" w:color="auto"/>
              <w:left w:val="single" w:sz="6" w:space="0" w:color="auto"/>
              <w:bottom w:val="single" w:sz="6" w:space="0" w:color="auto"/>
              <w:right w:val="single" w:sz="6" w:space="0" w:color="auto"/>
            </w:tcBorders>
            <w:shd w:val="clear" w:color="auto" w:fill="auto"/>
            <w:tcPrChange w:id="276" w:author="Prada, Leandro (Leo) **CTR**" w:date="2020-06-08T13:58:00Z">
              <w:tcPr>
                <w:tcW w:w="1890" w:type="dxa"/>
                <w:tcBorders>
                  <w:top w:val="single" w:sz="6" w:space="0" w:color="auto"/>
                  <w:left w:val="single" w:sz="6" w:space="0" w:color="auto"/>
                  <w:bottom w:val="single" w:sz="6" w:space="0" w:color="auto"/>
                  <w:right w:val="single" w:sz="6" w:space="0" w:color="auto"/>
                </w:tcBorders>
                <w:shd w:val="clear" w:color="auto" w:fill="auto"/>
              </w:tcPr>
            </w:tcPrChange>
          </w:tcPr>
          <w:p w14:paraId="5A3DE389" w14:textId="7C136555" w:rsidR="00116034" w:rsidRPr="000A7FD5" w:rsidRDefault="00116034" w:rsidP="00116034">
            <w:pPr>
              <w:spacing w:after="0" w:line="240" w:lineRule="auto"/>
              <w:rPr>
                <w:rFonts w:ascii="Arial" w:eastAsia="Arial" w:hAnsi="Arial" w:cs="Arial"/>
                <w:sz w:val="16"/>
                <w:szCs w:val="16"/>
              </w:rPr>
            </w:pPr>
            <w:r>
              <w:rPr>
                <w:rFonts w:ascii="Arial" w:hAnsi="Arial" w:cs="Arial"/>
                <w:sz w:val="16"/>
                <w:szCs w:val="16"/>
              </w:rPr>
              <w:t>Landmark</w:t>
            </w:r>
          </w:p>
        </w:tc>
        <w:tc>
          <w:tcPr>
            <w:tcW w:w="1800" w:type="dxa"/>
            <w:tcBorders>
              <w:top w:val="single" w:sz="6" w:space="0" w:color="auto"/>
              <w:left w:val="single" w:sz="6" w:space="0" w:color="auto"/>
              <w:bottom w:val="single" w:sz="6" w:space="0" w:color="auto"/>
              <w:right w:val="single" w:sz="6" w:space="0" w:color="auto"/>
            </w:tcBorders>
            <w:shd w:val="clear" w:color="auto" w:fill="auto"/>
            <w:tcPrChange w:id="277" w:author="Prada, Leandro (Leo) **CTR**" w:date="2020-06-08T13:58:00Z">
              <w:tcPr>
                <w:tcW w:w="1800" w:type="dxa"/>
                <w:tcBorders>
                  <w:top w:val="single" w:sz="6" w:space="0" w:color="auto"/>
                  <w:left w:val="single" w:sz="6" w:space="0" w:color="auto"/>
                  <w:bottom w:val="single" w:sz="6" w:space="0" w:color="auto"/>
                  <w:right w:val="single" w:sz="6" w:space="0" w:color="auto"/>
                </w:tcBorders>
                <w:shd w:val="clear" w:color="auto" w:fill="auto"/>
              </w:tcPr>
            </w:tcPrChange>
          </w:tcPr>
          <w:p w14:paraId="134EE93F" w14:textId="30BEB52F" w:rsidR="00116034" w:rsidRPr="00D07F18" w:rsidRDefault="00116034" w:rsidP="00116034">
            <w:pPr>
              <w:spacing w:after="0" w:line="240" w:lineRule="auto"/>
              <w:rPr>
                <w:rFonts w:ascii="Arial" w:eastAsia="Arial" w:hAnsi="Arial" w:cs="Arial"/>
                <w:sz w:val="16"/>
                <w:szCs w:val="16"/>
              </w:rPr>
            </w:pPr>
            <w:r>
              <w:rPr>
                <w:rFonts w:ascii="Arial" w:eastAsia="Arial" w:hAnsi="Arial" w:cs="Arial"/>
                <w:sz w:val="16"/>
                <w:szCs w:val="16"/>
              </w:rPr>
              <w:t>0400b.wav</w:t>
            </w:r>
          </w:p>
        </w:tc>
        <w:tc>
          <w:tcPr>
            <w:tcW w:w="4140" w:type="dxa"/>
            <w:tcBorders>
              <w:top w:val="single" w:sz="6" w:space="0" w:color="auto"/>
              <w:left w:val="single" w:sz="6" w:space="0" w:color="auto"/>
              <w:bottom w:val="single" w:sz="6" w:space="0" w:color="auto"/>
              <w:right w:val="single" w:sz="6" w:space="0" w:color="auto"/>
            </w:tcBorders>
            <w:shd w:val="clear" w:color="auto" w:fill="auto"/>
            <w:tcPrChange w:id="278" w:author="Prada, Leandro (Leo) **CTR**" w:date="2020-06-08T13:58:00Z">
              <w:tcPr>
                <w:tcW w:w="4140" w:type="dxa"/>
                <w:tcBorders>
                  <w:top w:val="single" w:sz="6" w:space="0" w:color="auto"/>
                  <w:left w:val="single" w:sz="6" w:space="0" w:color="auto"/>
                  <w:bottom w:val="single" w:sz="6" w:space="0" w:color="auto"/>
                  <w:right w:val="single" w:sz="6" w:space="0" w:color="auto"/>
                </w:tcBorders>
                <w:shd w:val="clear" w:color="auto" w:fill="auto"/>
              </w:tcPr>
            </w:tcPrChange>
          </w:tcPr>
          <w:p w14:paraId="5556E4A3" w14:textId="40585ED4" w:rsidR="00116034" w:rsidRPr="00116034" w:rsidRDefault="00116034" w:rsidP="00116034">
            <w:pPr>
              <w:spacing w:after="0" w:line="240" w:lineRule="auto"/>
              <w:rPr>
                <w:rFonts w:ascii="Arial" w:eastAsia="Arial" w:hAnsi="Arial" w:cs="Arial"/>
                <w:sz w:val="16"/>
                <w:szCs w:val="16"/>
                <w:rPrChange w:id="279" w:author="Prada, Leandro (Leo) **CTR**" w:date="2020-06-08T13:58:00Z">
                  <w:rPr>
                    <w:rFonts w:ascii="Arial" w:hAnsi="Arial" w:cs="Arial"/>
                    <w:color w:val="0070C0"/>
                    <w:sz w:val="16"/>
                    <w:szCs w:val="16"/>
                  </w:rPr>
                </w:rPrChange>
              </w:rPr>
              <w:pPrChange w:id="280" w:author="Prada, Leandro (Leo) **CTR**" w:date="2020-06-08T13:58:00Z">
                <w:pPr/>
              </w:pPrChange>
            </w:pPr>
            <w:ins w:id="281" w:author="Prada, Leandro (Leo) **CTR**" w:date="2020-06-08T13:57:00Z">
              <w:r w:rsidRPr="00116034">
                <w:rPr>
                  <w:rFonts w:ascii="Arial" w:eastAsia="Arial" w:hAnsi="Arial" w:cs="Arial"/>
                  <w:sz w:val="16"/>
                  <w:szCs w:val="16"/>
                  <w:rPrChange w:id="282" w:author="Prada, Leandro (Leo) **CTR**" w:date="2020-06-08T13:58:00Z">
                    <w:rPr>
                      <w:rFonts w:cs="Calibri"/>
                      <w:color w:val="000000"/>
                    </w:rPr>
                  </w:rPrChange>
                </w:rPr>
                <w:t xml:space="preserve">Estado de la </w:t>
              </w:r>
              <w:proofErr w:type="spellStart"/>
              <w:r w:rsidRPr="00116034">
                <w:rPr>
                  <w:rFonts w:ascii="Arial" w:eastAsia="Arial" w:hAnsi="Arial" w:cs="Arial"/>
                  <w:sz w:val="16"/>
                  <w:szCs w:val="16"/>
                  <w:rPrChange w:id="283" w:author="Prada, Leandro (Leo) **CTR**" w:date="2020-06-08T13:58:00Z">
                    <w:rPr>
                      <w:rFonts w:cs="Calibri"/>
                      <w:color w:val="000000"/>
                    </w:rPr>
                  </w:rPrChange>
                </w:rPr>
                <w:t>cuenta</w:t>
              </w:r>
            </w:ins>
            <w:proofErr w:type="spellEnd"/>
            <w:del w:id="284" w:author="Prada, Leandro (Leo) **CTR**" w:date="2020-06-08T13:57:00Z">
              <w:r w:rsidRPr="00116034" w:rsidDel="00D349C1">
                <w:rPr>
                  <w:rFonts w:ascii="Arial" w:eastAsia="Arial" w:hAnsi="Arial" w:cs="Arial"/>
                  <w:sz w:val="16"/>
                  <w:szCs w:val="16"/>
                  <w:rPrChange w:id="285" w:author="Prada, Leandro (Leo) **CTR**" w:date="2020-06-08T13:58:00Z">
                    <w:rPr>
                      <w:rFonts w:ascii="Arial" w:hAnsi="Arial" w:cs="Arial"/>
                      <w:color w:val="0070C0"/>
                      <w:sz w:val="16"/>
                      <w:szCs w:val="16"/>
                    </w:rPr>
                  </w:rPrChange>
                </w:rPr>
                <w:delText>estado de cuenta</w:delText>
              </w:r>
            </w:del>
          </w:p>
        </w:tc>
      </w:tr>
      <w:tr w:rsidR="00116034" w:rsidRPr="009C7D98" w14:paraId="3F358DA1" w14:textId="77777777" w:rsidTr="00116034">
        <w:tblPrEx>
          <w:tblW w:w="9450" w:type="dxa"/>
          <w:tblInd w:w="-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40" w:type="dxa"/>
            <w:left w:w="40" w:type="dxa"/>
            <w:bottom w:w="60" w:type="dxa"/>
            <w:right w:w="58" w:type="dxa"/>
          </w:tblCellMar>
          <w:tblLook w:val="0000" w:firstRow="0" w:lastRow="0" w:firstColumn="0" w:lastColumn="0" w:noHBand="0" w:noVBand="0"/>
          <w:tblPrExChange w:id="286" w:author="Prada, Leandro (Leo) **CTR**" w:date="2020-06-08T13:58:00Z">
            <w:tblPrEx>
              <w:tblW w:w="9450" w:type="dxa"/>
              <w:tblInd w:w="-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40" w:type="dxa"/>
                <w:left w:w="40" w:type="dxa"/>
                <w:bottom w:w="60" w:type="dxa"/>
                <w:right w:w="58" w:type="dxa"/>
              </w:tblCellMar>
              <w:tblLook w:val="0000" w:firstRow="0" w:lastRow="0" w:firstColumn="0" w:lastColumn="0" w:noHBand="0" w:noVBand="0"/>
            </w:tblPrEx>
          </w:tblPrExChange>
        </w:tblPrEx>
        <w:tc>
          <w:tcPr>
            <w:tcW w:w="1620" w:type="dxa"/>
            <w:tcBorders>
              <w:top w:val="single" w:sz="6" w:space="0" w:color="auto"/>
              <w:left w:val="single" w:sz="6" w:space="0" w:color="auto"/>
              <w:bottom w:val="single" w:sz="6" w:space="0" w:color="auto"/>
              <w:right w:val="single" w:sz="6" w:space="0" w:color="auto"/>
            </w:tcBorders>
            <w:shd w:val="clear" w:color="auto" w:fill="auto"/>
            <w:tcPrChange w:id="287" w:author="Prada, Leandro (Leo) **CTR**" w:date="2020-06-08T13:58:00Z">
              <w:tcPr>
                <w:tcW w:w="1620" w:type="dxa"/>
                <w:tcBorders>
                  <w:top w:val="single" w:sz="6" w:space="0" w:color="auto"/>
                  <w:left w:val="single" w:sz="6" w:space="0" w:color="auto"/>
                  <w:bottom w:val="single" w:sz="6" w:space="0" w:color="auto"/>
                  <w:right w:val="single" w:sz="6" w:space="0" w:color="auto"/>
                </w:tcBorders>
                <w:shd w:val="clear" w:color="auto" w:fill="auto"/>
              </w:tcPr>
            </w:tcPrChange>
          </w:tcPr>
          <w:p w14:paraId="3DD70C46" w14:textId="75863657" w:rsidR="00116034" w:rsidRPr="003659A7" w:rsidRDefault="00116034" w:rsidP="00116034">
            <w:pPr>
              <w:spacing w:after="0" w:line="240" w:lineRule="auto"/>
              <w:rPr>
                <w:rFonts w:ascii="Arial" w:hAnsi="Arial" w:cs="Arial"/>
                <w:sz w:val="16"/>
                <w:szCs w:val="16"/>
                <w:lang w:val="es-419"/>
              </w:rPr>
            </w:pPr>
            <w:r w:rsidRPr="003659A7">
              <w:rPr>
                <w:rFonts w:ascii="Arial" w:hAnsi="Arial" w:cs="Arial"/>
                <w:sz w:val="16"/>
                <w:szCs w:val="16"/>
                <w:lang w:val="es-419"/>
              </w:rPr>
              <w:t>&lt;</w:t>
            </w:r>
            <w:proofErr w:type="spellStart"/>
            <w:r w:rsidRPr="003659A7">
              <w:rPr>
                <w:rFonts w:ascii="Arial" w:hAnsi="Arial" w:cs="Arial"/>
                <w:sz w:val="16"/>
                <w:szCs w:val="16"/>
                <w:lang w:val="es-419"/>
              </w:rPr>
              <w:t>documents</w:t>
            </w:r>
            <w:proofErr w:type="spellEnd"/>
            <w:r w:rsidRPr="003659A7">
              <w:rPr>
                <w:rFonts w:ascii="Arial" w:hAnsi="Arial" w:cs="Arial"/>
                <w:sz w:val="16"/>
                <w:szCs w:val="16"/>
                <w:lang w:val="es-419"/>
              </w:rPr>
              <w:t>&gt;</w:t>
            </w:r>
          </w:p>
          <w:p w14:paraId="7DFEBA29" w14:textId="77777777" w:rsidR="00116034" w:rsidRPr="003659A7" w:rsidRDefault="00116034" w:rsidP="00116034">
            <w:pPr>
              <w:spacing w:after="0" w:line="240" w:lineRule="auto"/>
              <w:rPr>
                <w:rFonts w:ascii="Arial" w:hAnsi="Arial" w:cs="Arial"/>
                <w:sz w:val="16"/>
                <w:szCs w:val="16"/>
                <w:lang w:val="es-419"/>
              </w:rPr>
            </w:pPr>
            <w:r w:rsidRPr="003659A7">
              <w:rPr>
                <w:rFonts w:ascii="Arial" w:hAnsi="Arial" w:cs="Arial"/>
                <w:sz w:val="16"/>
                <w:szCs w:val="16"/>
                <w:lang w:val="es-419"/>
              </w:rPr>
              <w:t>Solicitar un documento,</w:t>
            </w:r>
          </w:p>
          <w:p w14:paraId="291C2E27" w14:textId="07F24D25" w:rsidR="00116034" w:rsidRPr="003659A7" w:rsidRDefault="00116034" w:rsidP="00116034">
            <w:pPr>
              <w:spacing w:after="0" w:line="240" w:lineRule="auto"/>
              <w:rPr>
                <w:rFonts w:ascii="Arial" w:hAnsi="Arial" w:cs="Arial"/>
                <w:sz w:val="16"/>
                <w:szCs w:val="16"/>
                <w:lang w:val="es-419"/>
              </w:rPr>
            </w:pPr>
            <w:r w:rsidRPr="003659A7">
              <w:rPr>
                <w:rFonts w:ascii="Arial" w:hAnsi="Arial" w:cs="Arial"/>
                <w:sz w:val="16"/>
                <w:szCs w:val="16"/>
                <w:lang w:val="es-419"/>
              </w:rPr>
              <w:t>Documento(s)</w:t>
            </w:r>
          </w:p>
        </w:tc>
        <w:tc>
          <w:tcPr>
            <w:tcW w:w="1890" w:type="dxa"/>
            <w:tcBorders>
              <w:top w:val="single" w:sz="6" w:space="0" w:color="auto"/>
              <w:left w:val="single" w:sz="6" w:space="0" w:color="auto"/>
              <w:bottom w:val="single" w:sz="6" w:space="0" w:color="auto"/>
              <w:right w:val="single" w:sz="6" w:space="0" w:color="auto"/>
            </w:tcBorders>
            <w:shd w:val="clear" w:color="auto" w:fill="auto"/>
            <w:tcPrChange w:id="288" w:author="Prada, Leandro (Leo) **CTR**" w:date="2020-06-08T13:58:00Z">
              <w:tcPr>
                <w:tcW w:w="1890" w:type="dxa"/>
                <w:tcBorders>
                  <w:top w:val="single" w:sz="6" w:space="0" w:color="auto"/>
                  <w:left w:val="single" w:sz="6" w:space="0" w:color="auto"/>
                  <w:bottom w:val="single" w:sz="6" w:space="0" w:color="auto"/>
                  <w:right w:val="single" w:sz="6" w:space="0" w:color="auto"/>
                </w:tcBorders>
                <w:shd w:val="clear" w:color="auto" w:fill="auto"/>
              </w:tcPr>
            </w:tcPrChange>
          </w:tcPr>
          <w:p w14:paraId="3923511E" w14:textId="2A365049" w:rsidR="00116034" w:rsidRPr="000A7FD5" w:rsidRDefault="00116034" w:rsidP="00116034">
            <w:pPr>
              <w:spacing w:after="0" w:line="240" w:lineRule="auto"/>
              <w:rPr>
                <w:rFonts w:ascii="Arial" w:hAnsi="Arial" w:cs="Arial"/>
                <w:sz w:val="16"/>
                <w:szCs w:val="16"/>
              </w:rPr>
            </w:pPr>
            <w:r>
              <w:rPr>
                <w:rFonts w:ascii="Arial" w:hAnsi="Arial" w:cs="Arial"/>
                <w:sz w:val="16"/>
                <w:szCs w:val="16"/>
              </w:rPr>
              <w:t>Landmark</w:t>
            </w:r>
          </w:p>
        </w:tc>
        <w:tc>
          <w:tcPr>
            <w:tcW w:w="1800" w:type="dxa"/>
            <w:tcBorders>
              <w:top w:val="single" w:sz="6" w:space="0" w:color="auto"/>
              <w:left w:val="single" w:sz="6" w:space="0" w:color="auto"/>
              <w:bottom w:val="single" w:sz="6" w:space="0" w:color="auto"/>
              <w:right w:val="single" w:sz="6" w:space="0" w:color="auto"/>
            </w:tcBorders>
            <w:shd w:val="clear" w:color="auto" w:fill="auto"/>
            <w:tcPrChange w:id="289" w:author="Prada, Leandro (Leo) **CTR**" w:date="2020-06-08T13:58:00Z">
              <w:tcPr>
                <w:tcW w:w="1800" w:type="dxa"/>
                <w:tcBorders>
                  <w:top w:val="single" w:sz="6" w:space="0" w:color="auto"/>
                  <w:left w:val="single" w:sz="6" w:space="0" w:color="auto"/>
                  <w:bottom w:val="single" w:sz="6" w:space="0" w:color="auto"/>
                  <w:right w:val="single" w:sz="6" w:space="0" w:color="auto"/>
                </w:tcBorders>
                <w:shd w:val="clear" w:color="auto" w:fill="auto"/>
              </w:tcPr>
            </w:tcPrChange>
          </w:tcPr>
          <w:p w14:paraId="1AEBBDE9" w14:textId="059B21B6" w:rsidR="00116034" w:rsidRPr="00D07F18" w:rsidRDefault="00116034" w:rsidP="00116034">
            <w:pPr>
              <w:spacing w:after="0" w:line="240" w:lineRule="auto"/>
              <w:rPr>
                <w:rFonts w:ascii="Arial" w:eastAsia="Arial" w:hAnsi="Arial" w:cs="Arial"/>
                <w:sz w:val="16"/>
                <w:szCs w:val="16"/>
              </w:rPr>
            </w:pPr>
            <w:r>
              <w:rPr>
                <w:rFonts w:ascii="Arial" w:eastAsia="Arial" w:hAnsi="Arial" w:cs="Arial"/>
                <w:sz w:val="16"/>
                <w:szCs w:val="16"/>
              </w:rPr>
              <w:t>0400c.wav</w:t>
            </w:r>
          </w:p>
        </w:tc>
        <w:tc>
          <w:tcPr>
            <w:tcW w:w="4140" w:type="dxa"/>
            <w:tcBorders>
              <w:top w:val="single" w:sz="6" w:space="0" w:color="auto"/>
              <w:left w:val="single" w:sz="6" w:space="0" w:color="auto"/>
              <w:bottom w:val="single" w:sz="6" w:space="0" w:color="auto"/>
              <w:right w:val="single" w:sz="6" w:space="0" w:color="auto"/>
            </w:tcBorders>
            <w:shd w:val="clear" w:color="auto" w:fill="auto"/>
            <w:tcPrChange w:id="290" w:author="Prada, Leandro (Leo) **CTR**" w:date="2020-06-08T13:58:00Z">
              <w:tcPr>
                <w:tcW w:w="4140" w:type="dxa"/>
                <w:tcBorders>
                  <w:top w:val="single" w:sz="6" w:space="0" w:color="auto"/>
                  <w:left w:val="single" w:sz="6" w:space="0" w:color="auto"/>
                  <w:bottom w:val="single" w:sz="6" w:space="0" w:color="auto"/>
                  <w:right w:val="single" w:sz="6" w:space="0" w:color="auto"/>
                </w:tcBorders>
                <w:shd w:val="clear" w:color="auto" w:fill="auto"/>
              </w:tcPr>
            </w:tcPrChange>
          </w:tcPr>
          <w:p w14:paraId="60E152E2" w14:textId="15B338EF" w:rsidR="00116034" w:rsidRPr="00116034" w:rsidRDefault="00116034" w:rsidP="00116034">
            <w:pPr>
              <w:spacing w:after="0" w:line="240" w:lineRule="auto"/>
              <w:rPr>
                <w:rFonts w:ascii="Arial" w:eastAsia="Arial" w:hAnsi="Arial" w:cs="Arial"/>
                <w:sz w:val="16"/>
                <w:szCs w:val="16"/>
                <w:rPrChange w:id="291" w:author="Prada, Leandro (Leo) **CTR**" w:date="2020-06-08T13:58:00Z">
                  <w:rPr>
                    <w:rFonts w:ascii="Arial" w:hAnsi="Arial" w:cs="Arial"/>
                    <w:color w:val="0070C0"/>
                    <w:sz w:val="16"/>
                    <w:szCs w:val="16"/>
                  </w:rPr>
                </w:rPrChange>
              </w:rPr>
              <w:pPrChange w:id="292" w:author="Prada, Leandro (Leo) **CTR**" w:date="2020-06-08T13:58:00Z">
                <w:pPr/>
              </w:pPrChange>
            </w:pPr>
            <w:proofErr w:type="spellStart"/>
            <w:ins w:id="293" w:author="Prada, Leandro (Leo) **CTR**" w:date="2020-06-08T13:57:00Z">
              <w:r w:rsidRPr="00116034">
                <w:rPr>
                  <w:rFonts w:ascii="Arial" w:eastAsia="Arial" w:hAnsi="Arial" w:cs="Arial"/>
                  <w:sz w:val="16"/>
                  <w:szCs w:val="16"/>
                  <w:rPrChange w:id="294" w:author="Prada, Leandro (Leo) **CTR**" w:date="2020-06-08T13:58:00Z">
                    <w:rPr>
                      <w:rFonts w:cs="Calibri"/>
                      <w:color w:val="000000"/>
                    </w:rPr>
                  </w:rPrChange>
                </w:rPr>
                <w:t>Documentos</w:t>
              </w:r>
            </w:ins>
            <w:proofErr w:type="spellEnd"/>
            <w:del w:id="295" w:author="Prada, Leandro (Leo) **CTR**" w:date="2020-06-08T13:57:00Z">
              <w:r w:rsidRPr="00116034" w:rsidDel="00D349C1">
                <w:rPr>
                  <w:rFonts w:ascii="Arial" w:eastAsia="Arial" w:hAnsi="Arial" w:cs="Arial"/>
                  <w:sz w:val="16"/>
                  <w:szCs w:val="16"/>
                  <w:rPrChange w:id="296" w:author="Prada, Leandro (Leo) **CTR**" w:date="2020-06-08T13:58:00Z">
                    <w:rPr>
                      <w:rFonts w:ascii="Arial" w:hAnsi="Arial" w:cs="Arial"/>
                      <w:color w:val="0070C0"/>
                      <w:sz w:val="16"/>
                      <w:szCs w:val="16"/>
                    </w:rPr>
                  </w:rPrChange>
                </w:rPr>
                <w:delText>documentos</w:delText>
              </w:r>
            </w:del>
          </w:p>
        </w:tc>
      </w:tr>
      <w:tr w:rsidR="00116034" w:rsidRPr="009C7D98" w14:paraId="3434342D" w14:textId="77777777" w:rsidTr="00116034">
        <w:tblPrEx>
          <w:tblW w:w="9450" w:type="dxa"/>
          <w:tblInd w:w="-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40" w:type="dxa"/>
            <w:left w:w="40" w:type="dxa"/>
            <w:bottom w:w="60" w:type="dxa"/>
            <w:right w:w="58" w:type="dxa"/>
          </w:tblCellMar>
          <w:tblLook w:val="0000" w:firstRow="0" w:lastRow="0" w:firstColumn="0" w:lastColumn="0" w:noHBand="0" w:noVBand="0"/>
          <w:tblPrExChange w:id="297" w:author="Prada, Leandro (Leo) **CTR**" w:date="2020-06-08T13:58:00Z">
            <w:tblPrEx>
              <w:tblW w:w="9450" w:type="dxa"/>
              <w:tblInd w:w="-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40" w:type="dxa"/>
                <w:left w:w="40" w:type="dxa"/>
                <w:bottom w:w="60" w:type="dxa"/>
                <w:right w:w="58" w:type="dxa"/>
              </w:tblCellMar>
              <w:tblLook w:val="0000" w:firstRow="0" w:lastRow="0" w:firstColumn="0" w:lastColumn="0" w:noHBand="0" w:noVBand="0"/>
            </w:tblPrEx>
          </w:tblPrExChange>
        </w:tblPrEx>
        <w:tc>
          <w:tcPr>
            <w:tcW w:w="1620" w:type="dxa"/>
            <w:tcBorders>
              <w:top w:val="single" w:sz="6" w:space="0" w:color="auto"/>
              <w:left w:val="single" w:sz="6" w:space="0" w:color="auto"/>
              <w:bottom w:val="single" w:sz="6" w:space="0" w:color="auto"/>
              <w:right w:val="single" w:sz="6" w:space="0" w:color="auto"/>
            </w:tcBorders>
            <w:shd w:val="clear" w:color="auto" w:fill="auto"/>
            <w:tcPrChange w:id="298" w:author="Prada, Leandro (Leo) **CTR**" w:date="2020-06-08T13:58:00Z">
              <w:tcPr>
                <w:tcW w:w="1620" w:type="dxa"/>
                <w:tcBorders>
                  <w:top w:val="single" w:sz="6" w:space="0" w:color="auto"/>
                  <w:left w:val="single" w:sz="6" w:space="0" w:color="auto"/>
                  <w:bottom w:val="single" w:sz="6" w:space="0" w:color="auto"/>
                  <w:right w:val="single" w:sz="6" w:space="0" w:color="auto"/>
                </w:tcBorders>
                <w:shd w:val="clear" w:color="auto" w:fill="auto"/>
              </w:tcPr>
            </w:tcPrChange>
          </w:tcPr>
          <w:p w14:paraId="32573784" w14:textId="3A35EDBF" w:rsidR="00116034" w:rsidRPr="003659A7" w:rsidRDefault="00116034" w:rsidP="00116034">
            <w:pPr>
              <w:spacing w:after="0" w:line="240" w:lineRule="auto"/>
              <w:rPr>
                <w:rFonts w:ascii="Arial" w:hAnsi="Arial" w:cs="Arial"/>
                <w:sz w:val="16"/>
                <w:szCs w:val="16"/>
              </w:rPr>
            </w:pPr>
            <w:r w:rsidRPr="003659A7">
              <w:rPr>
                <w:rFonts w:ascii="Arial" w:hAnsi="Arial" w:cs="Arial"/>
                <w:sz w:val="16"/>
                <w:szCs w:val="16"/>
              </w:rPr>
              <w:t>&lt;</w:t>
            </w:r>
            <w:proofErr w:type="spellStart"/>
            <w:r w:rsidRPr="003659A7">
              <w:rPr>
                <w:rFonts w:ascii="Arial" w:hAnsi="Arial" w:cs="Arial"/>
                <w:sz w:val="16"/>
                <w:szCs w:val="16"/>
              </w:rPr>
              <w:t>hwse</w:t>
            </w:r>
            <w:proofErr w:type="spellEnd"/>
            <w:r w:rsidRPr="003659A7">
              <w:rPr>
                <w:rFonts w:ascii="Arial" w:hAnsi="Arial" w:cs="Arial"/>
                <w:sz w:val="16"/>
                <w:szCs w:val="16"/>
              </w:rPr>
              <w:t>&gt;</w:t>
            </w:r>
          </w:p>
          <w:p w14:paraId="6C2A5573" w14:textId="24F2D8FB" w:rsidR="00116034" w:rsidRDefault="00116034" w:rsidP="00116034">
            <w:pPr>
              <w:spacing w:after="0" w:line="240" w:lineRule="auto"/>
              <w:rPr>
                <w:rFonts w:ascii="Arial" w:hAnsi="Arial" w:cs="Arial"/>
                <w:sz w:val="16"/>
                <w:szCs w:val="16"/>
              </w:rPr>
            </w:pPr>
            <w:r w:rsidRPr="003659A7">
              <w:rPr>
                <w:rFonts w:ascii="Arial" w:hAnsi="Arial" w:cs="Arial"/>
                <w:sz w:val="16"/>
                <w:szCs w:val="16"/>
              </w:rPr>
              <w:t>M</w:t>
            </w:r>
            <w:r>
              <w:rPr>
                <w:rFonts w:ascii="Arial" w:hAnsi="Arial" w:cs="Arial"/>
                <w:sz w:val="16"/>
                <w:szCs w:val="16"/>
              </w:rPr>
              <w:t>á</w:t>
            </w:r>
            <w:r w:rsidRPr="003659A7">
              <w:rPr>
                <w:rFonts w:ascii="Arial" w:hAnsi="Arial" w:cs="Arial"/>
                <w:sz w:val="16"/>
                <w:szCs w:val="16"/>
              </w:rPr>
              <w:t xml:space="preserve">s </w:t>
            </w:r>
            <w:proofErr w:type="spellStart"/>
            <w:r w:rsidRPr="003659A7">
              <w:rPr>
                <w:rFonts w:ascii="Arial" w:hAnsi="Arial" w:cs="Arial"/>
                <w:sz w:val="16"/>
                <w:szCs w:val="16"/>
              </w:rPr>
              <w:t>opciones</w:t>
            </w:r>
            <w:proofErr w:type="spellEnd"/>
          </w:p>
        </w:tc>
        <w:tc>
          <w:tcPr>
            <w:tcW w:w="1890" w:type="dxa"/>
            <w:tcBorders>
              <w:top w:val="single" w:sz="6" w:space="0" w:color="auto"/>
              <w:left w:val="single" w:sz="6" w:space="0" w:color="auto"/>
              <w:bottom w:val="single" w:sz="6" w:space="0" w:color="auto"/>
              <w:right w:val="single" w:sz="6" w:space="0" w:color="auto"/>
            </w:tcBorders>
            <w:shd w:val="clear" w:color="auto" w:fill="auto"/>
            <w:tcPrChange w:id="299" w:author="Prada, Leandro (Leo) **CTR**" w:date="2020-06-08T13:58:00Z">
              <w:tcPr>
                <w:tcW w:w="1890" w:type="dxa"/>
                <w:tcBorders>
                  <w:top w:val="single" w:sz="6" w:space="0" w:color="auto"/>
                  <w:left w:val="single" w:sz="6" w:space="0" w:color="auto"/>
                  <w:bottom w:val="single" w:sz="6" w:space="0" w:color="auto"/>
                  <w:right w:val="single" w:sz="6" w:space="0" w:color="auto"/>
                </w:tcBorders>
                <w:shd w:val="clear" w:color="auto" w:fill="auto"/>
              </w:tcPr>
            </w:tcPrChange>
          </w:tcPr>
          <w:p w14:paraId="2F1D09B9" w14:textId="53A9CC58" w:rsidR="00116034" w:rsidRDefault="00116034" w:rsidP="00116034">
            <w:pPr>
              <w:spacing w:after="0" w:line="240" w:lineRule="auto"/>
              <w:rPr>
                <w:rFonts w:ascii="Arial" w:hAnsi="Arial" w:cs="Arial"/>
                <w:sz w:val="16"/>
                <w:szCs w:val="16"/>
              </w:rPr>
            </w:pPr>
            <w:r>
              <w:rPr>
                <w:rFonts w:ascii="Arial" w:hAnsi="Arial" w:cs="Arial"/>
                <w:sz w:val="16"/>
                <w:szCs w:val="16"/>
              </w:rPr>
              <w:t>Landmark</w:t>
            </w:r>
          </w:p>
        </w:tc>
        <w:tc>
          <w:tcPr>
            <w:tcW w:w="1800" w:type="dxa"/>
            <w:tcBorders>
              <w:top w:val="single" w:sz="6" w:space="0" w:color="auto"/>
              <w:left w:val="single" w:sz="6" w:space="0" w:color="auto"/>
              <w:bottom w:val="single" w:sz="6" w:space="0" w:color="auto"/>
              <w:right w:val="single" w:sz="6" w:space="0" w:color="auto"/>
            </w:tcBorders>
            <w:shd w:val="clear" w:color="auto" w:fill="auto"/>
            <w:tcPrChange w:id="300" w:author="Prada, Leandro (Leo) **CTR**" w:date="2020-06-08T13:58:00Z">
              <w:tcPr>
                <w:tcW w:w="1800" w:type="dxa"/>
                <w:tcBorders>
                  <w:top w:val="single" w:sz="6" w:space="0" w:color="auto"/>
                  <w:left w:val="single" w:sz="6" w:space="0" w:color="auto"/>
                  <w:bottom w:val="single" w:sz="6" w:space="0" w:color="auto"/>
                  <w:right w:val="single" w:sz="6" w:space="0" w:color="auto"/>
                </w:tcBorders>
                <w:shd w:val="clear" w:color="auto" w:fill="auto"/>
              </w:tcPr>
            </w:tcPrChange>
          </w:tcPr>
          <w:p w14:paraId="080ADC3F" w14:textId="69ECFD80" w:rsidR="00116034" w:rsidRDefault="00116034" w:rsidP="00116034">
            <w:pPr>
              <w:spacing w:after="0" w:line="240" w:lineRule="auto"/>
              <w:rPr>
                <w:rFonts w:ascii="Arial" w:eastAsia="Arial" w:hAnsi="Arial" w:cs="Arial"/>
                <w:sz w:val="16"/>
                <w:szCs w:val="16"/>
              </w:rPr>
            </w:pPr>
            <w:r>
              <w:rPr>
                <w:rFonts w:ascii="Arial" w:eastAsia="Arial" w:hAnsi="Arial" w:cs="Arial"/>
                <w:sz w:val="16"/>
                <w:szCs w:val="16"/>
              </w:rPr>
              <w:t>0400d.wav</w:t>
            </w:r>
          </w:p>
        </w:tc>
        <w:tc>
          <w:tcPr>
            <w:tcW w:w="4140" w:type="dxa"/>
            <w:tcBorders>
              <w:top w:val="single" w:sz="6" w:space="0" w:color="auto"/>
              <w:left w:val="single" w:sz="6" w:space="0" w:color="auto"/>
              <w:bottom w:val="single" w:sz="6" w:space="0" w:color="auto"/>
              <w:right w:val="single" w:sz="6" w:space="0" w:color="auto"/>
            </w:tcBorders>
            <w:shd w:val="clear" w:color="auto" w:fill="auto"/>
            <w:tcPrChange w:id="301" w:author="Prada, Leandro (Leo) **CTR**" w:date="2020-06-08T13:58:00Z">
              <w:tcPr>
                <w:tcW w:w="4140" w:type="dxa"/>
                <w:tcBorders>
                  <w:top w:val="single" w:sz="6" w:space="0" w:color="auto"/>
                  <w:left w:val="single" w:sz="6" w:space="0" w:color="auto"/>
                  <w:bottom w:val="single" w:sz="6" w:space="0" w:color="auto"/>
                  <w:right w:val="single" w:sz="6" w:space="0" w:color="auto"/>
                </w:tcBorders>
                <w:shd w:val="clear" w:color="auto" w:fill="auto"/>
              </w:tcPr>
            </w:tcPrChange>
          </w:tcPr>
          <w:p w14:paraId="23B00ECB" w14:textId="51062BA7" w:rsidR="00116034" w:rsidRPr="00116034" w:rsidRDefault="00116034" w:rsidP="00116034">
            <w:pPr>
              <w:spacing w:after="0" w:line="240" w:lineRule="auto"/>
              <w:rPr>
                <w:rFonts w:ascii="Arial" w:eastAsia="Arial" w:hAnsi="Arial" w:cs="Arial"/>
                <w:sz w:val="16"/>
                <w:szCs w:val="16"/>
                <w:rPrChange w:id="302" w:author="Prada, Leandro (Leo) **CTR**" w:date="2020-06-08T13:58:00Z">
                  <w:rPr>
                    <w:rFonts w:ascii="Arial" w:hAnsi="Arial" w:cs="Arial"/>
                    <w:color w:val="0070C0"/>
                    <w:sz w:val="16"/>
                    <w:szCs w:val="16"/>
                  </w:rPr>
                </w:rPrChange>
              </w:rPr>
              <w:pPrChange w:id="303" w:author="Prada, Leandro (Leo) **CTR**" w:date="2020-06-08T13:58:00Z">
                <w:pPr/>
              </w:pPrChange>
            </w:pPr>
            <w:ins w:id="304" w:author="Prada, Leandro (Leo) **CTR**" w:date="2020-06-08T13:57:00Z">
              <w:r w:rsidRPr="00116034">
                <w:rPr>
                  <w:rFonts w:ascii="Arial" w:eastAsia="Arial" w:hAnsi="Arial" w:cs="Arial"/>
                  <w:sz w:val="16"/>
                  <w:szCs w:val="16"/>
                  <w:rPrChange w:id="305" w:author="Prada, Leandro (Leo) **CTR**" w:date="2020-06-08T13:58:00Z">
                    <w:rPr>
                      <w:rFonts w:cs="Calibri"/>
                      <w:color w:val="000000"/>
                    </w:rPr>
                  </w:rPrChange>
                </w:rPr>
                <w:t xml:space="preserve">Más </w:t>
              </w:r>
              <w:proofErr w:type="spellStart"/>
              <w:r w:rsidRPr="00116034">
                <w:rPr>
                  <w:rFonts w:ascii="Arial" w:eastAsia="Arial" w:hAnsi="Arial" w:cs="Arial"/>
                  <w:sz w:val="16"/>
                  <w:szCs w:val="16"/>
                  <w:rPrChange w:id="306" w:author="Prada, Leandro (Leo) **CTR**" w:date="2020-06-08T13:58:00Z">
                    <w:rPr>
                      <w:rFonts w:cs="Calibri"/>
                      <w:color w:val="000000"/>
                    </w:rPr>
                  </w:rPrChange>
                </w:rPr>
                <w:t>opciones</w:t>
              </w:r>
            </w:ins>
            <w:proofErr w:type="spellEnd"/>
            <w:del w:id="307" w:author="Prada, Leandro (Leo) **CTR**" w:date="2020-06-08T13:57:00Z">
              <w:r w:rsidRPr="00116034" w:rsidDel="00D349C1">
                <w:rPr>
                  <w:rFonts w:ascii="Arial" w:eastAsia="Arial" w:hAnsi="Arial" w:cs="Arial"/>
                  <w:sz w:val="16"/>
                  <w:szCs w:val="16"/>
                  <w:rPrChange w:id="308" w:author="Prada, Leandro (Leo) **CTR**" w:date="2020-06-08T13:58:00Z">
                    <w:rPr>
                      <w:rFonts w:ascii="Arial" w:hAnsi="Arial" w:cs="Arial"/>
                      <w:color w:val="0070C0"/>
                      <w:sz w:val="16"/>
                      <w:szCs w:val="16"/>
                    </w:rPr>
                  </w:rPrChange>
                </w:rPr>
                <w:delText>más opciones</w:delText>
              </w:r>
            </w:del>
          </w:p>
        </w:tc>
      </w:tr>
      <w:tr w:rsidR="00387EC4" w:rsidRPr="009C7D98" w14:paraId="07E99A43" w14:textId="77777777" w:rsidTr="00387EC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c>
          <w:tcPr>
            <w:tcW w:w="9450" w:type="dxa"/>
            <w:gridSpan w:val="4"/>
            <w:shd w:val="clear" w:color="auto" w:fill="DDDDDD"/>
          </w:tcPr>
          <w:p w14:paraId="4323E018" w14:textId="77777777" w:rsidR="00387EC4" w:rsidRPr="009C7D98" w:rsidRDefault="00387EC4" w:rsidP="005412A5">
            <w:pPr>
              <w:spacing w:after="0" w:line="240" w:lineRule="auto"/>
              <w:rPr>
                <w:rFonts w:ascii="Arial" w:eastAsia="Arial" w:hAnsi="Arial" w:cs="Arial"/>
                <w:b/>
                <w:i/>
                <w:sz w:val="16"/>
                <w:szCs w:val="16"/>
              </w:rPr>
            </w:pPr>
            <w:proofErr w:type="spellStart"/>
            <w:r w:rsidRPr="005A14F6">
              <w:rPr>
                <w:rFonts w:ascii="Arial" w:eastAsia="Arial" w:hAnsi="Arial" w:cs="Arial"/>
                <w:b/>
                <w:i/>
                <w:sz w:val="16"/>
                <w:szCs w:val="16"/>
              </w:rPr>
              <w:t>Globals</w:t>
            </w:r>
            <w:proofErr w:type="spellEnd"/>
            <w:r w:rsidRPr="005A14F6">
              <w:rPr>
                <w:rFonts w:ascii="Arial" w:eastAsia="Arial" w:hAnsi="Arial" w:cs="Arial"/>
                <w:b/>
                <w:i/>
                <w:sz w:val="16"/>
                <w:szCs w:val="16"/>
              </w:rPr>
              <w:t xml:space="preserve"> (</w:t>
            </w:r>
            <w:hyperlink w:anchor="_Global_Grammar_Properties" w:history="1">
              <w:r w:rsidRPr="00C5488F">
                <w:rPr>
                  <w:rStyle w:val="Hyperlink"/>
                  <w:rFonts w:ascii="Arial" w:eastAsia="Arial" w:hAnsi="Arial" w:cs="Arial"/>
                  <w:b/>
                  <w:i/>
                  <w:sz w:val="16"/>
                  <w:szCs w:val="16"/>
                </w:rPr>
                <w:t>See Global Commands</w:t>
              </w:r>
            </w:hyperlink>
            <w:r w:rsidRPr="005A14F6">
              <w:rPr>
                <w:rFonts w:ascii="Arial" w:eastAsia="Arial" w:hAnsi="Arial" w:cs="Arial"/>
                <w:b/>
                <w:i/>
                <w:sz w:val="16"/>
                <w:szCs w:val="16"/>
              </w:rPr>
              <w:t>)</w:t>
            </w:r>
          </w:p>
        </w:tc>
      </w:tr>
      <w:tr w:rsidR="00AD68A0" w:rsidRPr="009C7D98" w14:paraId="68983411" w14:textId="77777777" w:rsidTr="00387EC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c>
          <w:tcPr>
            <w:tcW w:w="9450" w:type="dxa"/>
            <w:gridSpan w:val="4"/>
            <w:shd w:val="clear" w:color="auto" w:fill="auto"/>
          </w:tcPr>
          <w:p w14:paraId="27CFC3D3" w14:textId="77777777" w:rsidR="00AD68A0" w:rsidRPr="009C7D98" w:rsidRDefault="00AD68A0" w:rsidP="005412A5">
            <w:pPr>
              <w:spacing w:after="0" w:line="240" w:lineRule="auto"/>
              <w:rPr>
                <w:rFonts w:ascii="Arial" w:eastAsia="Arial" w:hAnsi="Arial" w:cs="Arial"/>
                <w:sz w:val="16"/>
                <w:szCs w:val="16"/>
              </w:rPr>
            </w:pPr>
            <w:r>
              <w:rPr>
                <w:rFonts w:ascii="Arial" w:eastAsia="Arial" w:hAnsi="Arial" w:cs="Arial"/>
                <w:sz w:val="16"/>
                <w:szCs w:val="16"/>
              </w:rPr>
              <w:t>&lt;rep</w:t>
            </w:r>
            <w:r w:rsidRPr="009C7D98">
              <w:rPr>
                <w:rFonts w:ascii="Arial" w:eastAsia="Arial" w:hAnsi="Arial" w:cs="Arial"/>
                <w:sz w:val="16"/>
                <w:szCs w:val="16"/>
              </w:rPr>
              <w:t>&gt;</w:t>
            </w:r>
          </w:p>
        </w:tc>
      </w:tr>
      <w:tr w:rsidR="00AD68A0" w:rsidRPr="009C7D98" w14:paraId="047198D3" w14:textId="77777777" w:rsidTr="00387EC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c>
          <w:tcPr>
            <w:tcW w:w="9450" w:type="dxa"/>
            <w:gridSpan w:val="4"/>
            <w:shd w:val="clear" w:color="auto" w:fill="DDDDDD"/>
          </w:tcPr>
          <w:p w14:paraId="321255C8" w14:textId="77777777" w:rsidR="00AD68A0" w:rsidRPr="009C7D98" w:rsidRDefault="00AD68A0" w:rsidP="005412A5">
            <w:pPr>
              <w:spacing w:after="0" w:line="240" w:lineRule="auto"/>
              <w:rPr>
                <w:rFonts w:ascii="Arial" w:eastAsia="Arial" w:hAnsi="Arial" w:cs="Arial"/>
                <w:b/>
                <w:i/>
                <w:sz w:val="16"/>
                <w:szCs w:val="16"/>
              </w:rPr>
            </w:pPr>
            <w:r>
              <w:rPr>
                <w:rFonts w:ascii="Arial" w:eastAsia="Arial" w:hAnsi="Arial" w:cs="Arial"/>
                <w:b/>
                <w:i/>
                <w:sz w:val="16"/>
                <w:szCs w:val="16"/>
              </w:rPr>
              <w:t>Config Parameters</w:t>
            </w:r>
          </w:p>
        </w:tc>
      </w:tr>
      <w:tr w:rsidR="00AD68A0" w:rsidRPr="009C7D98" w14:paraId="102E6CE6" w14:textId="77777777" w:rsidTr="00387EC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c>
          <w:tcPr>
            <w:tcW w:w="3510" w:type="dxa"/>
            <w:gridSpan w:val="2"/>
            <w:shd w:val="clear" w:color="auto" w:fill="D9E2F3"/>
          </w:tcPr>
          <w:p w14:paraId="15008EDA" w14:textId="77777777" w:rsidR="00AD68A0" w:rsidRPr="009C7D98" w:rsidRDefault="00AD68A0" w:rsidP="005412A5">
            <w:pPr>
              <w:spacing w:after="0" w:line="240" w:lineRule="auto"/>
              <w:rPr>
                <w:rFonts w:ascii="Arial" w:eastAsia="Times New Roman" w:hAnsi="Arial" w:cs="Arial"/>
                <w:sz w:val="16"/>
                <w:szCs w:val="16"/>
              </w:rPr>
            </w:pPr>
            <w:r w:rsidRPr="009C7D98">
              <w:rPr>
                <w:rFonts w:ascii="Arial" w:eastAsia="Arial" w:hAnsi="Arial" w:cs="Arial"/>
                <w:b/>
                <w:i/>
                <w:sz w:val="16"/>
                <w:szCs w:val="16"/>
              </w:rPr>
              <w:t>Parameter</w:t>
            </w:r>
          </w:p>
        </w:tc>
        <w:tc>
          <w:tcPr>
            <w:tcW w:w="5940" w:type="dxa"/>
            <w:gridSpan w:val="2"/>
            <w:shd w:val="clear" w:color="auto" w:fill="D9E2F3"/>
          </w:tcPr>
          <w:p w14:paraId="5174FD83" w14:textId="77777777" w:rsidR="00AD68A0" w:rsidRPr="009C7D98" w:rsidRDefault="00AD68A0" w:rsidP="005412A5">
            <w:pPr>
              <w:spacing w:after="0" w:line="240" w:lineRule="auto"/>
              <w:rPr>
                <w:rFonts w:ascii="Arial" w:eastAsia="Times New Roman" w:hAnsi="Arial" w:cs="Arial"/>
                <w:sz w:val="16"/>
                <w:szCs w:val="16"/>
              </w:rPr>
            </w:pPr>
            <w:r w:rsidRPr="009C7D98">
              <w:rPr>
                <w:rFonts w:ascii="Arial" w:eastAsia="Arial" w:hAnsi="Arial" w:cs="Arial"/>
                <w:b/>
                <w:i/>
                <w:sz w:val="16"/>
                <w:szCs w:val="16"/>
              </w:rPr>
              <w:t>Value</w:t>
            </w:r>
          </w:p>
        </w:tc>
      </w:tr>
      <w:tr w:rsidR="00965C35" w:rsidRPr="009C7D98" w14:paraId="48E488A9" w14:textId="77777777" w:rsidTr="00387EC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c>
          <w:tcPr>
            <w:tcW w:w="3510" w:type="dxa"/>
            <w:gridSpan w:val="2"/>
            <w:shd w:val="clear" w:color="auto" w:fill="auto"/>
          </w:tcPr>
          <w:p w14:paraId="60147304" w14:textId="77777777" w:rsidR="00965C35" w:rsidRPr="009C7D98" w:rsidRDefault="00965C35" w:rsidP="00965C35">
            <w:pPr>
              <w:spacing w:after="0" w:line="240" w:lineRule="auto"/>
              <w:rPr>
                <w:rFonts w:ascii="Arial" w:eastAsia="Arial" w:hAnsi="Arial" w:cs="Arial"/>
                <w:sz w:val="16"/>
                <w:szCs w:val="16"/>
              </w:rPr>
            </w:pPr>
            <w:r w:rsidRPr="009C7D98">
              <w:rPr>
                <w:rFonts w:ascii="Arial" w:eastAsia="Arial" w:hAnsi="Arial" w:cs="Arial"/>
                <w:sz w:val="16"/>
                <w:szCs w:val="16"/>
              </w:rPr>
              <w:t>Grammars</w:t>
            </w:r>
          </w:p>
        </w:tc>
        <w:tc>
          <w:tcPr>
            <w:tcW w:w="5940" w:type="dxa"/>
            <w:gridSpan w:val="2"/>
            <w:shd w:val="clear" w:color="auto" w:fill="auto"/>
          </w:tcPr>
          <w:p w14:paraId="0B8D5AE4" w14:textId="7C07501D" w:rsidR="00965C35" w:rsidRPr="009C7D98" w:rsidRDefault="00965C35" w:rsidP="00965C35">
            <w:pPr>
              <w:spacing w:after="0" w:line="240" w:lineRule="auto"/>
              <w:rPr>
                <w:rFonts w:ascii="Arial" w:eastAsia="Arial" w:hAnsi="Arial" w:cs="Arial"/>
                <w:sz w:val="16"/>
                <w:szCs w:val="16"/>
              </w:rPr>
            </w:pPr>
            <w:r>
              <w:rPr>
                <w:rFonts w:ascii="Arial" w:hAnsi="Arial" w:cs="Arial"/>
                <w:sz w:val="16"/>
                <w:szCs w:val="16"/>
              </w:rPr>
              <w:t>0400_FinSvcsMenu.grxml</w:t>
            </w:r>
            <w:r>
              <w:rPr>
                <w:rFonts w:ascii="Arial" w:hAnsi="Arial" w:cs="Arial"/>
                <w:sz w:val="16"/>
                <w:szCs w:val="16"/>
              </w:rPr>
              <w:br/>
              <w:t>0400_FinSvcsMenu_dtmf.grxml</w:t>
            </w:r>
          </w:p>
        </w:tc>
      </w:tr>
      <w:tr w:rsidR="00965C35" w:rsidRPr="00EA6DFA" w14:paraId="75A7C7BD" w14:textId="77777777" w:rsidTr="00387EC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c>
          <w:tcPr>
            <w:tcW w:w="3510" w:type="dxa"/>
            <w:gridSpan w:val="2"/>
            <w:tcBorders>
              <w:top w:val="single" w:sz="6" w:space="0" w:color="auto"/>
              <w:left w:val="single" w:sz="6" w:space="0" w:color="auto"/>
              <w:bottom w:val="single" w:sz="6" w:space="0" w:color="auto"/>
              <w:right w:val="single" w:sz="6" w:space="0" w:color="auto"/>
            </w:tcBorders>
            <w:shd w:val="clear" w:color="auto" w:fill="auto"/>
          </w:tcPr>
          <w:p w14:paraId="025B9F34" w14:textId="77777777" w:rsidR="00965C35" w:rsidRDefault="00965C35" w:rsidP="00965C35">
            <w:pPr>
              <w:spacing w:after="0" w:line="240" w:lineRule="auto"/>
              <w:rPr>
                <w:rFonts w:ascii="Arial" w:eastAsia="Arial" w:hAnsi="Arial" w:cs="Arial"/>
                <w:sz w:val="16"/>
                <w:szCs w:val="16"/>
              </w:rPr>
            </w:pPr>
            <w:r>
              <w:rPr>
                <w:rFonts w:ascii="Arial" w:eastAsia="Arial" w:hAnsi="Arial" w:cs="Arial"/>
                <w:sz w:val="16"/>
                <w:szCs w:val="16"/>
              </w:rPr>
              <w:t xml:space="preserve">Medium Confidence </w:t>
            </w:r>
          </w:p>
          <w:p w14:paraId="0FF73F46" w14:textId="77777777" w:rsidR="00965C35" w:rsidRPr="00EA6DFA" w:rsidRDefault="00965C35" w:rsidP="00965C35">
            <w:pPr>
              <w:spacing w:after="0" w:line="240" w:lineRule="auto"/>
              <w:rPr>
                <w:rFonts w:ascii="Arial" w:eastAsia="Arial" w:hAnsi="Arial" w:cs="Arial"/>
                <w:sz w:val="16"/>
                <w:szCs w:val="16"/>
              </w:rPr>
            </w:pPr>
            <w:r>
              <w:rPr>
                <w:rFonts w:ascii="Arial" w:eastAsia="Arial" w:hAnsi="Arial" w:cs="Arial"/>
                <w:sz w:val="16"/>
                <w:szCs w:val="16"/>
              </w:rPr>
              <w:t>(Confirm “If necessary” range)</w:t>
            </w:r>
          </w:p>
        </w:tc>
        <w:tc>
          <w:tcPr>
            <w:tcW w:w="5940" w:type="dxa"/>
            <w:gridSpan w:val="2"/>
            <w:tcBorders>
              <w:top w:val="single" w:sz="6" w:space="0" w:color="auto"/>
              <w:left w:val="single" w:sz="6" w:space="0" w:color="auto"/>
              <w:bottom w:val="single" w:sz="6" w:space="0" w:color="auto"/>
              <w:right w:val="single" w:sz="6" w:space="0" w:color="auto"/>
            </w:tcBorders>
            <w:shd w:val="clear" w:color="auto" w:fill="auto"/>
          </w:tcPr>
          <w:p w14:paraId="1B430872" w14:textId="77777777" w:rsidR="00965C35" w:rsidRPr="00EA6DFA" w:rsidRDefault="00965C35" w:rsidP="00965C35">
            <w:pPr>
              <w:spacing w:after="0" w:line="240" w:lineRule="auto"/>
              <w:rPr>
                <w:rFonts w:ascii="Arial" w:eastAsia="Arial" w:hAnsi="Arial" w:cs="Arial"/>
                <w:sz w:val="16"/>
                <w:szCs w:val="16"/>
              </w:rPr>
            </w:pPr>
            <w:r>
              <w:rPr>
                <w:rFonts w:ascii="Arial" w:eastAsia="Arial" w:hAnsi="Arial" w:cs="Arial"/>
                <w:sz w:val="16"/>
                <w:szCs w:val="16"/>
              </w:rPr>
              <w:t>Never</w:t>
            </w:r>
          </w:p>
        </w:tc>
      </w:tr>
    </w:tbl>
    <w:p w14:paraId="40A6A50E" w14:textId="105DB643" w:rsidR="00AD68A0" w:rsidRDefault="00AD68A0" w:rsidP="00AD68A0">
      <w:pPr>
        <w:spacing w:after="0" w:line="240" w:lineRule="auto"/>
      </w:pPr>
    </w:p>
    <w:p w14:paraId="7625E3E8" w14:textId="26A524A2" w:rsidR="009062B3" w:rsidRDefault="009062B3" w:rsidP="00AD68A0">
      <w:pPr>
        <w:spacing w:after="0" w:line="240" w:lineRule="auto"/>
      </w:pPr>
    </w:p>
    <w:p w14:paraId="287B1D51" w14:textId="16206453" w:rsidR="009062B3" w:rsidRDefault="009062B3" w:rsidP="00AD68A0">
      <w:pPr>
        <w:spacing w:after="0" w:line="240" w:lineRule="auto"/>
      </w:pPr>
    </w:p>
    <w:p w14:paraId="73B58AF5" w14:textId="16A0CBCC" w:rsidR="009062B3" w:rsidRDefault="009062B3" w:rsidP="00AD68A0">
      <w:pPr>
        <w:spacing w:after="0" w:line="240" w:lineRule="auto"/>
      </w:pPr>
    </w:p>
    <w:p w14:paraId="31B70F14" w14:textId="56CA2E0F" w:rsidR="009062B3" w:rsidRDefault="009062B3" w:rsidP="00AD68A0">
      <w:pPr>
        <w:spacing w:after="0" w:line="240" w:lineRule="auto"/>
      </w:pPr>
    </w:p>
    <w:p w14:paraId="2555CD58" w14:textId="67B35EEA" w:rsidR="009062B3" w:rsidRDefault="009062B3" w:rsidP="00AD68A0">
      <w:pPr>
        <w:spacing w:after="0" w:line="240" w:lineRule="auto"/>
      </w:pPr>
    </w:p>
    <w:p w14:paraId="674D2ED1" w14:textId="1709F2C7" w:rsidR="009062B3" w:rsidRDefault="009062B3" w:rsidP="00AD68A0">
      <w:pPr>
        <w:spacing w:after="0" w:line="240" w:lineRule="auto"/>
      </w:pPr>
    </w:p>
    <w:p w14:paraId="73B37084" w14:textId="45F068F2" w:rsidR="009062B3" w:rsidRDefault="009062B3" w:rsidP="00AD68A0">
      <w:pPr>
        <w:spacing w:after="0" w:line="240" w:lineRule="auto"/>
      </w:pPr>
    </w:p>
    <w:p w14:paraId="32F6E275" w14:textId="445A747A" w:rsidR="009062B3" w:rsidRDefault="009062B3" w:rsidP="00AD68A0">
      <w:pPr>
        <w:spacing w:after="0" w:line="240" w:lineRule="auto"/>
      </w:pPr>
    </w:p>
    <w:p w14:paraId="5D333B38" w14:textId="3738403E" w:rsidR="009062B3" w:rsidRDefault="009062B3" w:rsidP="00AD68A0">
      <w:pPr>
        <w:spacing w:after="0" w:line="240" w:lineRule="auto"/>
      </w:pPr>
    </w:p>
    <w:p w14:paraId="04056ACF" w14:textId="5EDF4A55" w:rsidR="00BE1B69" w:rsidRDefault="00BE1B69" w:rsidP="00AD68A0">
      <w:pPr>
        <w:spacing w:after="0" w:line="240" w:lineRule="auto"/>
      </w:pPr>
    </w:p>
    <w:p w14:paraId="3733957E" w14:textId="50FACADB" w:rsidR="00BE1B69" w:rsidRDefault="00BE1B69" w:rsidP="00AD68A0">
      <w:pPr>
        <w:spacing w:after="0" w:line="240" w:lineRule="auto"/>
      </w:pPr>
    </w:p>
    <w:p w14:paraId="4045035C" w14:textId="329EA50F" w:rsidR="00BE1B69" w:rsidRDefault="00BE1B69" w:rsidP="00AD68A0">
      <w:pPr>
        <w:spacing w:after="0" w:line="240" w:lineRule="auto"/>
      </w:pPr>
    </w:p>
    <w:p w14:paraId="0B2EF29D" w14:textId="231E336C" w:rsidR="00BE1B69" w:rsidRDefault="00BE1B69" w:rsidP="00AD68A0">
      <w:pPr>
        <w:spacing w:after="0" w:line="240" w:lineRule="auto"/>
      </w:pPr>
    </w:p>
    <w:p w14:paraId="5E95A282" w14:textId="77777777" w:rsidR="00BE1B69" w:rsidRDefault="00BE1B69" w:rsidP="00AD68A0">
      <w:pPr>
        <w:spacing w:after="0" w:line="240" w:lineRule="auto"/>
      </w:pPr>
    </w:p>
    <w:p w14:paraId="1279C1ED" w14:textId="245611B8" w:rsidR="009062B3" w:rsidRPr="00907B70" w:rsidRDefault="009062B3" w:rsidP="009062B3">
      <w:pPr>
        <w:pStyle w:val="Heading2"/>
      </w:pPr>
      <w:bookmarkStart w:id="309" w:name="_Toc34307558"/>
      <w:bookmarkStart w:id="310" w:name="_Toc38525189"/>
      <w:r>
        <w:t>04</w:t>
      </w:r>
      <w:r w:rsidR="00BE2F4B">
        <w:t>05</w:t>
      </w:r>
      <w:r>
        <w:t>_FinSvcs</w:t>
      </w:r>
      <w:r w:rsidR="000018B1">
        <w:t>HWSE</w:t>
      </w:r>
      <w:bookmarkEnd w:id="309"/>
      <w:bookmarkEnd w:id="310"/>
    </w:p>
    <w:tbl>
      <w:tblPr>
        <w:tblW w:w="945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620"/>
        <w:gridCol w:w="1890"/>
        <w:gridCol w:w="1800"/>
        <w:gridCol w:w="4140"/>
      </w:tblGrid>
      <w:tr w:rsidR="009062B3" w:rsidRPr="009C7D98" w14:paraId="0B6A1499" w14:textId="77777777" w:rsidTr="003C0428">
        <w:tc>
          <w:tcPr>
            <w:tcW w:w="9450" w:type="dxa"/>
            <w:gridSpan w:val="4"/>
            <w:tcBorders>
              <w:top w:val="single" w:sz="4" w:space="0" w:color="000000"/>
              <w:left w:val="single" w:sz="4" w:space="0" w:color="000000"/>
              <w:bottom w:val="single" w:sz="4" w:space="0" w:color="000000"/>
              <w:right w:val="single" w:sz="4" w:space="0" w:color="000000"/>
            </w:tcBorders>
            <w:shd w:val="clear" w:color="auto" w:fill="BFBFBF"/>
          </w:tcPr>
          <w:p w14:paraId="64116C06" w14:textId="77777777" w:rsidR="009062B3" w:rsidRPr="00C811AC" w:rsidRDefault="009062B3" w:rsidP="003C0428">
            <w:pPr>
              <w:spacing w:after="0" w:line="240" w:lineRule="auto"/>
              <w:rPr>
                <w:b/>
                <w:sz w:val="24"/>
                <w:szCs w:val="24"/>
              </w:rPr>
            </w:pPr>
            <w:r w:rsidRPr="00C811AC">
              <w:rPr>
                <w:b/>
                <w:sz w:val="24"/>
                <w:szCs w:val="24"/>
              </w:rPr>
              <w:t>Dialog Module</w:t>
            </w:r>
          </w:p>
        </w:tc>
      </w:tr>
      <w:tr w:rsidR="009062B3" w:rsidRPr="009C7D98" w14:paraId="760DC9EF" w14:textId="77777777" w:rsidTr="003C042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c>
          <w:tcPr>
            <w:tcW w:w="9450" w:type="dxa"/>
            <w:gridSpan w:val="4"/>
            <w:shd w:val="clear" w:color="auto" w:fill="auto"/>
          </w:tcPr>
          <w:p w14:paraId="7FA4F311" w14:textId="77777777" w:rsidR="009062B3" w:rsidRPr="009C7D98" w:rsidRDefault="009062B3" w:rsidP="003C0428">
            <w:pPr>
              <w:spacing w:after="0" w:line="240" w:lineRule="auto"/>
              <w:rPr>
                <w:rFonts w:ascii="Arial" w:eastAsia="Arial" w:hAnsi="Arial" w:cs="Arial"/>
                <w:b/>
                <w:i/>
                <w:sz w:val="16"/>
                <w:szCs w:val="16"/>
              </w:rPr>
            </w:pPr>
            <w:r>
              <w:rPr>
                <w:rFonts w:ascii="Arial" w:eastAsia="Arial" w:hAnsi="Arial" w:cs="Arial"/>
                <w:sz w:val="16"/>
                <w:szCs w:val="16"/>
              </w:rPr>
              <w:t>Ask caller for a menu selection</w:t>
            </w:r>
          </w:p>
        </w:tc>
      </w:tr>
      <w:tr w:rsidR="009062B3" w:rsidRPr="009C7D98" w14:paraId="0F77E2C2" w14:textId="77777777" w:rsidTr="003C0428">
        <w:tc>
          <w:tcPr>
            <w:tcW w:w="9450" w:type="dxa"/>
            <w:gridSpan w:val="4"/>
            <w:tcBorders>
              <w:top w:val="single" w:sz="4" w:space="0" w:color="000000"/>
              <w:left w:val="single" w:sz="4" w:space="0" w:color="000000"/>
              <w:bottom w:val="single" w:sz="4" w:space="0" w:color="000000"/>
              <w:right w:val="single" w:sz="4" w:space="0" w:color="000000"/>
            </w:tcBorders>
            <w:shd w:val="clear" w:color="auto" w:fill="BFBFBF"/>
          </w:tcPr>
          <w:p w14:paraId="0A08D249" w14:textId="77777777" w:rsidR="009062B3" w:rsidRPr="00C811AC" w:rsidRDefault="009062B3" w:rsidP="003C0428">
            <w:pPr>
              <w:spacing w:after="0" w:line="240" w:lineRule="auto"/>
              <w:ind w:right="-18"/>
              <w:rPr>
                <w:b/>
                <w:sz w:val="24"/>
                <w:szCs w:val="24"/>
              </w:rPr>
            </w:pPr>
            <w:r w:rsidRPr="00C811AC">
              <w:rPr>
                <w:b/>
                <w:sz w:val="24"/>
                <w:szCs w:val="24"/>
              </w:rPr>
              <w:t>Prompts</w:t>
            </w:r>
          </w:p>
        </w:tc>
      </w:tr>
      <w:tr w:rsidR="009062B3" w:rsidRPr="009C7D98" w14:paraId="589719DA" w14:textId="77777777" w:rsidTr="003C042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c>
          <w:tcPr>
            <w:tcW w:w="1620" w:type="dxa"/>
            <w:shd w:val="clear" w:color="auto" w:fill="D9E2F3"/>
          </w:tcPr>
          <w:p w14:paraId="0542F4B6" w14:textId="77777777" w:rsidR="009062B3" w:rsidRPr="009C7D98" w:rsidRDefault="009062B3" w:rsidP="003C0428">
            <w:pPr>
              <w:spacing w:after="0" w:line="240" w:lineRule="auto"/>
              <w:rPr>
                <w:rFonts w:ascii="Arial" w:eastAsia="Times New Roman" w:hAnsi="Arial" w:cs="Arial"/>
                <w:sz w:val="16"/>
                <w:szCs w:val="16"/>
              </w:rPr>
            </w:pPr>
            <w:r w:rsidRPr="009C7D98">
              <w:rPr>
                <w:rFonts w:ascii="Arial" w:eastAsia="Arial" w:hAnsi="Arial" w:cs="Arial"/>
                <w:b/>
                <w:i/>
                <w:sz w:val="16"/>
                <w:szCs w:val="16"/>
              </w:rPr>
              <w:t>Type</w:t>
            </w:r>
          </w:p>
        </w:tc>
        <w:tc>
          <w:tcPr>
            <w:tcW w:w="1890" w:type="dxa"/>
            <w:shd w:val="clear" w:color="auto" w:fill="D9E2F3"/>
          </w:tcPr>
          <w:p w14:paraId="74B2A17C" w14:textId="77777777" w:rsidR="009062B3" w:rsidRPr="009C7D98" w:rsidRDefault="009062B3" w:rsidP="003C0428">
            <w:pPr>
              <w:spacing w:after="0" w:line="240" w:lineRule="auto"/>
              <w:rPr>
                <w:rFonts w:ascii="Arial" w:eastAsia="Times New Roman" w:hAnsi="Arial" w:cs="Arial"/>
                <w:sz w:val="16"/>
                <w:szCs w:val="16"/>
              </w:rPr>
            </w:pPr>
            <w:r w:rsidRPr="009C7D98">
              <w:rPr>
                <w:rFonts w:ascii="Arial" w:eastAsia="Arial" w:hAnsi="Arial" w:cs="Arial"/>
                <w:b/>
                <w:i/>
                <w:sz w:val="16"/>
                <w:szCs w:val="16"/>
              </w:rPr>
              <w:t>Condition</w:t>
            </w:r>
          </w:p>
        </w:tc>
        <w:tc>
          <w:tcPr>
            <w:tcW w:w="1800" w:type="dxa"/>
            <w:shd w:val="clear" w:color="auto" w:fill="D9E2F3"/>
          </w:tcPr>
          <w:p w14:paraId="03EA1B2B" w14:textId="77777777" w:rsidR="009062B3" w:rsidRPr="009C7D98" w:rsidRDefault="009062B3" w:rsidP="003C0428">
            <w:pPr>
              <w:spacing w:after="0" w:line="240" w:lineRule="auto"/>
              <w:rPr>
                <w:rFonts w:ascii="Arial" w:eastAsia="Times New Roman" w:hAnsi="Arial" w:cs="Arial"/>
                <w:sz w:val="16"/>
                <w:szCs w:val="16"/>
              </w:rPr>
            </w:pPr>
            <w:proofErr w:type="spellStart"/>
            <w:r w:rsidRPr="009C7D98">
              <w:rPr>
                <w:rFonts w:ascii="Arial" w:eastAsia="Arial" w:hAnsi="Arial" w:cs="Arial"/>
                <w:b/>
                <w:i/>
                <w:sz w:val="16"/>
                <w:szCs w:val="16"/>
              </w:rPr>
              <w:t>VoiceFile</w:t>
            </w:r>
            <w:proofErr w:type="spellEnd"/>
          </w:p>
        </w:tc>
        <w:tc>
          <w:tcPr>
            <w:tcW w:w="4140" w:type="dxa"/>
            <w:shd w:val="clear" w:color="auto" w:fill="D9E2F3"/>
          </w:tcPr>
          <w:p w14:paraId="472103AF" w14:textId="77777777" w:rsidR="009062B3" w:rsidRPr="009C7D98" w:rsidRDefault="009062B3" w:rsidP="003C0428">
            <w:pPr>
              <w:spacing w:after="0" w:line="240" w:lineRule="auto"/>
              <w:rPr>
                <w:rFonts w:ascii="Arial" w:eastAsia="Times New Roman" w:hAnsi="Arial" w:cs="Arial"/>
                <w:sz w:val="16"/>
                <w:szCs w:val="16"/>
              </w:rPr>
            </w:pPr>
            <w:r w:rsidRPr="009C7D98">
              <w:rPr>
                <w:rFonts w:ascii="Arial" w:eastAsia="Arial" w:hAnsi="Arial" w:cs="Arial"/>
                <w:b/>
                <w:i/>
                <w:sz w:val="16"/>
                <w:szCs w:val="16"/>
              </w:rPr>
              <w:t>Wording</w:t>
            </w:r>
          </w:p>
        </w:tc>
      </w:tr>
      <w:tr w:rsidR="00D85C3D" w:rsidRPr="009C7D98" w14:paraId="68A6E2C2" w14:textId="77777777" w:rsidTr="003C042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c>
          <w:tcPr>
            <w:tcW w:w="1620" w:type="dxa"/>
          </w:tcPr>
          <w:p w14:paraId="37C7B2C3" w14:textId="77777777" w:rsidR="00D85C3D" w:rsidRPr="00D07F18" w:rsidRDefault="00D85C3D" w:rsidP="00D85C3D">
            <w:pPr>
              <w:spacing w:after="0" w:line="240" w:lineRule="auto"/>
              <w:rPr>
                <w:rFonts w:ascii="Arial" w:eastAsia="Arial" w:hAnsi="Arial" w:cs="Arial"/>
                <w:sz w:val="16"/>
                <w:szCs w:val="16"/>
              </w:rPr>
            </w:pPr>
            <w:r w:rsidRPr="00D07F18">
              <w:rPr>
                <w:rFonts w:ascii="Arial" w:eastAsia="Arial" w:hAnsi="Arial" w:cs="Arial"/>
                <w:sz w:val="16"/>
                <w:szCs w:val="16"/>
              </w:rPr>
              <w:t>PROMPT-1</w:t>
            </w:r>
          </w:p>
          <w:p w14:paraId="0321B245" w14:textId="77777777" w:rsidR="00D85C3D" w:rsidRPr="00D07F18" w:rsidRDefault="00D85C3D" w:rsidP="00D85C3D">
            <w:pPr>
              <w:spacing w:after="0" w:line="240" w:lineRule="auto"/>
              <w:rPr>
                <w:rFonts w:ascii="Arial" w:eastAsia="Arial" w:hAnsi="Arial" w:cs="Arial"/>
                <w:sz w:val="16"/>
                <w:szCs w:val="16"/>
              </w:rPr>
            </w:pPr>
          </w:p>
        </w:tc>
        <w:tc>
          <w:tcPr>
            <w:tcW w:w="1890" w:type="dxa"/>
          </w:tcPr>
          <w:p w14:paraId="3EC0A2DC" w14:textId="77777777" w:rsidR="00D85C3D" w:rsidRPr="009C66BC" w:rsidRDefault="00D85C3D" w:rsidP="00D85C3D">
            <w:pPr>
              <w:spacing w:after="0" w:line="240" w:lineRule="auto"/>
              <w:rPr>
                <w:rFonts w:ascii="Arial" w:eastAsia="Arial" w:hAnsi="Arial" w:cs="Arial"/>
                <w:sz w:val="16"/>
                <w:szCs w:val="16"/>
              </w:rPr>
            </w:pPr>
            <w:r>
              <w:rPr>
                <w:rFonts w:ascii="Arial" w:hAnsi="Arial" w:cs="Arial"/>
                <w:bCs/>
                <w:iCs/>
                <w:sz w:val="16"/>
                <w:szCs w:val="16"/>
              </w:rPr>
              <w:t>--</w:t>
            </w:r>
          </w:p>
        </w:tc>
        <w:tc>
          <w:tcPr>
            <w:tcW w:w="1800" w:type="dxa"/>
          </w:tcPr>
          <w:p w14:paraId="7F34A8B0" w14:textId="443F1189" w:rsidR="00D85C3D" w:rsidRPr="009C66BC" w:rsidRDefault="00D85C3D" w:rsidP="00D85C3D">
            <w:pPr>
              <w:rPr>
                <w:rFonts w:ascii="Arial" w:eastAsia="Times New Roman" w:hAnsi="Arial" w:cs="Arial"/>
                <w:sz w:val="16"/>
                <w:szCs w:val="16"/>
              </w:rPr>
            </w:pPr>
            <w:r>
              <w:rPr>
                <w:rFonts w:ascii="Arial" w:hAnsi="Arial" w:cs="Arial"/>
                <w:sz w:val="16"/>
                <w:szCs w:val="16"/>
              </w:rPr>
              <w:t>405PaymentsSomethingElseMenu</w:t>
            </w:r>
            <w:r w:rsidRPr="009C66BC">
              <w:rPr>
                <w:rFonts w:ascii="Arial" w:hAnsi="Arial" w:cs="Arial"/>
                <w:sz w:val="16"/>
                <w:szCs w:val="16"/>
              </w:rPr>
              <w:t>.wav</w:t>
            </w:r>
          </w:p>
        </w:tc>
        <w:tc>
          <w:tcPr>
            <w:tcW w:w="4140" w:type="dxa"/>
          </w:tcPr>
          <w:p w14:paraId="223865D2" w14:textId="5F2B5AF6" w:rsidR="00D85C3D" w:rsidRPr="00527C54" w:rsidRDefault="00116034" w:rsidP="00D85C3D">
            <w:pPr>
              <w:spacing w:after="0" w:line="240" w:lineRule="auto"/>
              <w:rPr>
                <w:rFonts w:ascii="Arial" w:hAnsi="Arial"/>
                <w:color w:val="0070C0"/>
                <w:sz w:val="16"/>
                <w:lang w:val="es-AR"/>
              </w:rPr>
            </w:pPr>
            <w:ins w:id="311" w:author="Prada, Leandro (Leo) **CTR**" w:date="2020-06-08T13:59:00Z">
              <w:r w:rsidRPr="00116034">
                <w:rPr>
                  <w:rFonts w:ascii="Arial" w:eastAsia="Arial" w:hAnsi="Arial" w:cs="Arial"/>
                  <w:color w:val="0070C0"/>
                  <w:sz w:val="16"/>
                  <w:szCs w:val="16"/>
                  <w:lang w:val="es-419"/>
                </w:rPr>
                <w:t>Puede decir "</w:t>
              </w:r>
              <w:proofErr w:type="spellStart"/>
              <w:r w:rsidRPr="00116034">
                <w:rPr>
                  <w:rFonts w:ascii="Arial" w:eastAsia="Arial" w:hAnsi="Arial" w:cs="Arial"/>
                  <w:color w:val="0070C0"/>
                  <w:sz w:val="16"/>
                  <w:szCs w:val="16"/>
                  <w:lang w:val="es-419"/>
                </w:rPr>
                <w:t>Perks</w:t>
              </w:r>
              <w:proofErr w:type="spellEnd"/>
              <w:r w:rsidRPr="00116034">
                <w:rPr>
                  <w:rFonts w:ascii="Arial" w:eastAsia="Arial" w:hAnsi="Arial" w:cs="Arial"/>
                  <w:color w:val="0070C0"/>
                  <w:sz w:val="16"/>
                  <w:szCs w:val="16"/>
                  <w:lang w:val="es-419"/>
                </w:rPr>
                <w:t xml:space="preserve"> </w:t>
              </w:r>
              <w:proofErr w:type="spellStart"/>
              <w:r w:rsidRPr="00116034">
                <w:rPr>
                  <w:rFonts w:ascii="Arial" w:eastAsia="Arial" w:hAnsi="Arial" w:cs="Arial"/>
                  <w:color w:val="0070C0"/>
                  <w:sz w:val="16"/>
                  <w:szCs w:val="16"/>
                  <w:lang w:val="es-419"/>
                </w:rPr>
                <w:t>by</w:t>
              </w:r>
              <w:proofErr w:type="spellEnd"/>
              <w:r w:rsidRPr="00116034">
                <w:rPr>
                  <w:rFonts w:ascii="Arial" w:eastAsia="Arial" w:hAnsi="Arial" w:cs="Arial"/>
                  <w:color w:val="0070C0"/>
                  <w:sz w:val="16"/>
                  <w:szCs w:val="16"/>
                  <w:lang w:val="es-419"/>
                </w:rPr>
                <w:t xml:space="preserve"> Club Wyndham", "Dirección postal", "Información para transferencias bancarias", "Preguntas sobre el pago inicial" o "Hablar con un representante". ¿Como le podemos ayudar?</w:t>
              </w:r>
            </w:ins>
            <w:del w:id="312" w:author="Prada, Leandro (Leo) **CTR**" w:date="2020-06-08T13:59:00Z">
              <w:r w:rsidR="00D85C3D" w:rsidRPr="00355BF2" w:rsidDel="00116034">
                <w:rPr>
                  <w:rFonts w:ascii="Arial" w:eastAsia="Arial" w:hAnsi="Arial" w:cs="Arial"/>
                  <w:color w:val="0070C0"/>
                  <w:sz w:val="16"/>
                  <w:szCs w:val="16"/>
                  <w:lang w:val="es-419"/>
                </w:rPr>
                <w:delText xml:space="preserve">Puede decir Beneficios del Club Wyndham, </w:delText>
              </w:r>
              <w:r w:rsidR="00CB6D9C" w:rsidDel="00116034">
                <w:rPr>
                  <w:rFonts w:ascii="Arial" w:eastAsia="Arial" w:hAnsi="Arial" w:cs="Arial"/>
                  <w:color w:val="0070C0"/>
                  <w:sz w:val="16"/>
                  <w:szCs w:val="16"/>
                  <w:lang w:val="es-419"/>
                </w:rPr>
                <w:delText>dirección</w:delText>
              </w:r>
              <w:r w:rsidR="00D85C3D" w:rsidRPr="00355BF2" w:rsidDel="00116034">
                <w:rPr>
                  <w:rFonts w:ascii="Arial" w:eastAsia="Arial" w:hAnsi="Arial" w:cs="Arial"/>
                  <w:color w:val="0070C0"/>
                  <w:sz w:val="16"/>
                  <w:szCs w:val="16"/>
                  <w:lang w:val="es-419"/>
                </w:rPr>
                <w:delText xml:space="preserve"> </w:delText>
              </w:r>
              <w:r w:rsidR="00CB6D9C" w:rsidDel="00116034">
                <w:rPr>
                  <w:rFonts w:ascii="Arial" w:eastAsia="Arial" w:hAnsi="Arial" w:cs="Arial"/>
                  <w:color w:val="0070C0"/>
                  <w:sz w:val="16"/>
                  <w:szCs w:val="16"/>
                  <w:lang w:val="es-419"/>
                </w:rPr>
                <w:delText>i+o</w:delText>
              </w:r>
              <w:r w:rsidR="00D85C3D" w:rsidRPr="00355BF2" w:rsidDel="00116034">
                <w:rPr>
                  <w:rFonts w:ascii="Arial" w:eastAsia="Arial" w:hAnsi="Arial" w:cs="Arial"/>
                  <w:color w:val="0070C0"/>
                  <w:sz w:val="16"/>
                  <w:szCs w:val="16"/>
                  <w:lang w:val="es-419"/>
                </w:rPr>
                <w:delText>postal, informac</w:delText>
              </w:r>
              <w:r w:rsidR="00CB6D9C" w:rsidDel="00116034">
                <w:rPr>
                  <w:rFonts w:ascii="Arial" w:eastAsia="Arial" w:hAnsi="Arial" w:cs="Arial"/>
                  <w:color w:val="0070C0"/>
                  <w:sz w:val="16"/>
                  <w:szCs w:val="16"/>
                  <w:lang w:val="es-419"/>
                </w:rPr>
                <w:delText>ió</w:delText>
              </w:r>
              <w:r w:rsidR="00D85C3D" w:rsidRPr="00355BF2" w:rsidDel="00116034">
                <w:rPr>
                  <w:rFonts w:ascii="Arial" w:eastAsia="Arial" w:hAnsi="Arial" w:cs="Arial"/>
                  <w:color w:val="0070C0"/>
                  <w:sz w:val="16"/>
                  <w:szCs w:val="16"/>
                  <w:lang w:val="es-419"/>
                </w:rPr>
                <w:delText>n de transferencia electr</w:delText>
              </w:r>
              <w:r w:rsidR="00CB6D9C" w:rsidDel="00116034">
                <w:rPr>
                  <w:rFonts w:ascii="Arial" w:eastAsia="Arial" w:hAnsi="Arial" w:cs="Arial"/>
                  <w:color w:val="0070C0"/>
                  <w:sz w:val="16"/>
                  <w:szCs w:val="16"/>
                  <w:lang w:val="es-419"/>
                </w:rPr>
                <w:delText>ó</w:delText>
              </w:r>
              <w:r w:rsidR="00D85C3D" w:rsidRPr="00355BF2" w:rsidDel="00116034">
                <w:rPr>
                  <w:rFonts w:ascii="Arial" w:eastAsia="Arial" w:hAnsi="Arial" w:cs="Arial"/>
                  <w:color w:val="0070C0"/>
                  <w:sz w:val="16"/>
                  <w:szCs w:val="16"/>
                  <w:lang w:val="es-419"/>
                </w:rPr>
                <w:delText xml:space="preserve">nica, preguntas de pago inicial, o  hablar con un agente. </w:delText>
              </w:r>
              <w:r w:rsidR="00D85C3D" w:rsidRPr="00527C54" w:rsidDel="00116034">
                <w:rPr>
                  <w:rFonts w:ascii="Arial" w:hAnsi="Arial"/>
                  <w:color w:val="0070C0"/>
                  <w:sz w:val="16"/>
                  <w:lang w:val="es-AR"/>
                </w:rPr>
                <w:delText>¿</w:delText>
              </w:r>
              <w:r w:rsidR="00CB6D9C" w:rsidDel="00116034">
                <w:rPr>
                  <w:rFonts w:ascii="Arial" w:eastAsia="Arial" w:hAnsi="Arial" w:cs="Arial"/>
                  <w:color w:val="0070C0"/>
                  <w:sz w:val="16"/>
                  <w:szCs w:val="16"/>
                  <w:lang w:val="es-AR"/>
                </w:rPr>
                <w:delText>Cuál</w:delText>
              </w:r>
              <w:r w:rsidR="00D85C3D" w:rsidRPr="00527C54" w:rsidDel="00116034">
                <w:rPr>
                  <w:rFonts w:ascii="Arial" w:hAnsi="Arial"/>
                  <w:color w:val="0070C0"/>
                  <w:sz w:val="16"/>
                  <w:lang w:val="es-AR"/>
                </w:rPr>
                <w:delText xml:space="preserve"> desea?</w:delText>
              </w:r>
            </w:del>
          </w:p>
        </w:tc>
      </w:tr>
      <w:tr w:rsidR="00D85C3D" w:rsidRPr="007544B5" w14:paraId="4FD0C39D" w14:textId="77777777" w:rsidTr="003C042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c>
          <w:tcPr>
            <w:tcW w:w="1620" w:type="dxa"/>
          </w:tcPr>
          <w:p w14:paraId="65561287" w14:textId="77777777" w:rsidR="00D85C3D" w:rsidRPr="00D07F18" w:rsidRDefault="00D85C3D" w:rsidP="00D85C3D">
            <w:pPr>
              <w:spacing w:after="0" w:line="240" w:lineRule="auto"/>
              <w:rPr>
                <w:rFonts w:ascii="Arial" w:eastAsia="Arial" w:hAnsi="Arial" w:cs="Arial"/>
                <w:sz w:val="16"/>
                <w:szCs w:val="16"/>
              </w:rPr>
            </w:pPr>
            <w:r w:rsidRPr="00D07F18">
              <w:rPr>
                <w:rFonts w:ascii="Arial" w:eastAsia="Arial" w:hAnsi="Arial" w:cs="Arial"/>
                <w:sz w:val="16"/>
                <w:szCs w:val="16"/>
              </w:rPr>
              <w:t>PROMPT-2</w:t>
            </w:r>
          </w:p>
          <w:p w14:paraId="3211AE05" w14:textId="77777777" w:rsidR="00D85C3D" w:rsidRPr="00D07F18" w:rsidRDefault="00D85C3D" w:rsidP="00D85C3D">
            <w:pPr>
              <w:spacing w:after="0" w:line="240" w:lineRule="auto"/>
              <w:rPr>
                <w:rFonts w:ascii="Arial" w:eastAsia="Arial" w:hAnsi="Arial" w:cs="Arial"/>
                <w:sz w:val="16"/>
                <w:szCs w:val="16"/>
              </w:rPr>
            </w:pPr>
          </w:p>
        </w:tc>
        <w:tc>
          <w:tcPr>
            <w:tcW w:w="1890" w:type="dxa"/>
          </w:tcPr>
          <w:p w14:paraId="6B4DBBA6" w14:textId="77777777" w:rsidR="00D85C3D" w:rsidRPr="009C66BC" w:rsidRDefault="00D85C3D" w:rsidP="00D85C3D">
            <w:pPr>
              <w:spacing w:after="0" w:line="240" w:lineRule="auto"/>
              <w:rPr>
                <w:rFonts w:ascii="Arial" w:hAnsi="Arial" w:cs="Arial"/>
                <w:sz w:val="16"/>
                <w:szCs w:val="16"/>
              </w:rPr>
            </w:pPr>
            <w:r>
              <w:rPr>
                <w:rFonts w:ascii="Arial" w:hAnsi="Arial" w:cs="Arial"/>
                <w:sz w:val="16"/>
                <w:szCs w:val="16"/>
              </w:rPr>
              <w:t>--</w:t>
            </w:r>
          </w:p>
        </w:tc>
        <w:tc>
          <w:tcPr>
            <w:tcW w:w="1800" w:type="dxa"/>
          </w:tcPr>
          <w:p w14:paraId="2024B43C" w14:textId="594737CE" w:rsidR="00D85C3D" w:rsidRPr="009C66BC" w:rsidRDefault="00D85C3D" w:rsidP="00D85C3D">
            <w:pPr>
              <w:rPr>
                <w:rFonts w:ascii="Arial" w:hAnsi="Arial" w:cs="Arial"/>
                <w:sz w:val="16"/>
                <w:szCs w:val="16"/>
              </w:rPr>
            </w:pPr>
            <w:r>
              <w:rPr>
                <w:rFonts w:ascii="Arial" w:hAnsi="Arial" w:cs="Arial"/>
                <w:sz w:val="16"/>
                <w:szCs w:val="16"/>
              </w:rPr>
              <w:t>405PaymentsSomethingElseMenuRetry</w:t>
            </w:r>
            <w:r w:rsidRPr="009C66BC">
              <w:rPr>
                <w:rFonts w:ascii="Arial" w:hAnsi="Arial" w:cs="Arial"/>
                <w:sz w:val="16"/>
                <w:szCs w:val="16"/>
              </w:rPr>
              <w:t>.wav</w:t>
            </w:r>
          </w:p>
        </w:tc>
        <w:tc>
          <w:tcPr>
            <w:tcW w:w="4140" w:type="dxa"/>
          </w:tcPr>
          <w:p w14:paraId="3B232F0C" w14:textId="4EE232D6" w:rsidR="00D85C3D" w:rsidRPr="00355BF2" w:rsidRDefault="00116034" w:rsidP="00D85C3D">
            <w:pPr>
              <w:spacing w:after="0" w:line="240" w:lineRule="auto"/>
              <w:rPr>
                <w:rFonts w:ascii="Arial" w:eastAsia="Arial" w:hAnsi="Arial" w:cs="Arial"/>
                <w:color w:val="0070C0"/>
                <w:sz w:val="16"/>
                <w:szCs w:val="16"/>
                <w:lang w:val="es-419"/>
              </w:rPr>
            </w:pPr>
            <w:ins w:id="313" w:author="Prada, Leandro (Leo) **CTR**" w:date="2020-06-08T14:00:00Z">
              <w:r w:rsidRPr="00116034">
                <w:rPr>
                  <w:rFonts w:ascii="Arial" w:eastAsia="Arial" w:hAnsi="Arial" w:cs="Arial"/>
                  <w:color w:val="0070C0"/>
                  <w:sz w:val="16"/>
                  <w:szCs w:val="16"/>
                  <w:rPrChange w:id="314" w:author="Prada, Leandro (Leo) **CTR**" w:date="2020-06-08T14:00:00Z">
                    <w:rPr>
                      <w:rFonts w:ascii="Arial" w:eastAsia="Arial" w:hAnsi="Arial" w:cs="Arial"/>
                      <w:color w:val="0070C0"/>
                      <w:sz w:val="16"/>
                      <w:szCs w:val="16"/>
                      <w:lang w:val="es-419"/>
                    </w:rPr>
                  </w:rPrChange>
                </w:rPr>
                <w:t xml:space="preserve">Para Perks by Club Wyndham, </w:t>
              </w:r>
              <w:proofErr w:type="spellStart"/>
              <w:r w:rsidRPr="00116034">
                <w:rPr>
                  <w:rFonts w:ascii="Arial" w:eastAsia="Arial" w:hAnsi="Arial" w:cs="Arial"/>
                  <w:color w:val="0070C0"/>
                  <w:sz w:val="16"/>
                  <w:szCs w:val="16"/>
                  <w:rPrChange w:id="315" w:author="Prada, Leandro (Leo) **CTR**" w:date="2020-06-08T14:00:00Z">
                    <w:rPr>
                      <w:rFonts w:ascii="Arial" w:eastAsia="Arial" w:hAnsi="Arial" w:cs="Arial"/>
                      <w:color w:val="0070C0"/>
                      <w:sz w:val="16"/>
                      <w:szCs w:val="16"/>
                      <w:lang w:val="es-419"/>
                    </w:rPr>
                  </w:rPrChange>
                </w:rPr>
                <w:t>oprima</w:t>
              </w:r>
              <w:proofErr w:type="spellEnd"/>
              <w:r w:rsidRPr="00116034">
                <w:rPr>
                  <w:rFonts w:ascii="Arial" w:eastAsia="Arial" w:hAnsi="Arial" w:cs="Arial"/>
                  <w:color w:val="0070C0"/>
                  <w:sz w:val="16"/>
                  <w:szCs w:val="16"/>
                  <w:rPrChange w:id="316" w:author="Prada, Leandro (Leo) **CTR**" w:date="2020-06-08T14:00:00Z">
                    <w:rPr>
                      <w:rFonts w:ascii="Arial" w:eastAsia="Arial" w:hAnsi="Arial" w:cs="Arial"/>
                      <w:color w:val="0070C0"/>
                      <w:sz w:val="16"/>
                      <w:szCs w:val="16"/>
                      <w:lang w:val="es-419"/>
                    </w:rPr>
                  </w:rPrChange>
                </w:rPr>
                <w:t xml:space="preserve"> 1. </w:t>
              </w:r>
              <w:r w:rsidRPr="00116034">
                <w:rPr>
                  <w:rFonts w:ascii="Arial" w:eastAsia="Arial" w:hAnsi="Arial" w:cs="Arial"/>
                  <w:color w:val="0070C0"/>
                  <w:sz w:val="16"/>
                  <w:szCs w:val="16"/>
                  <w:lang w:val="es-419"/>
                </w:rPr>
                <w:t>Dirección postal para pagos, 2. Información para transferencias bancarias, 3. Preguntas sobre el pago inicial, 4. Para hablar con un representante, oprima 0.</w:t>
              </w:r>
            </w:ins>
            <w:del w:id="317" w:author="Prada, Leandro (Leo) **CTR**" w:date="2020-06-08T14:00:00Z">
              <w:r w:rsidR="00D85C3D" w:rsidRPr="00355BF2" w:rsidDel="00116034">
                <w:rPr>
                  <w:rFonts w:ascii="Arial" w:eastAsia="Arial" w:hAnsi="Arial" w:cs="Arial"/>
                  <w:color w:val="0070C0"/>
                  <w:sz w:val="16"/>
                  <w:szCs w:val="16"/>
                  <w:lang w:val="es-419"/>
                </w:rPr>
                <w:delText xml:space="preserve">Para Beneficios del Club Wyndham, presion 1, </w:delText>
              </w:r>
              <w:r w:rsidR="00CB6D9C" w:rsidDel="00116034">
                <w:rPr>
                  <w:rFonts w:ascii="Arial" w:eastAsia="Arial" w:hAnsi="Arial" w:cs="Arial"/>
                  <w:color w:val="0070C0"/>
                  <w:sz w:val="16"/>
                  <w:szCs w:val="16"/>
                  <w:lang w:val="es-419"/>
                </w:rPr>
                <w:delText>dirección</w:delText>
              </w:r>
              <w:r w:rsidR="00D85C3D" w:rsidRPr="00355BF2" w:rsidDel="00116034">
                <w:rPr>
                  <w:rFonts w:ascii="Arial" w:eastAsia="Arial" w:hAnsi="Arial" w:cs="Arial"/>
                  <w:color w:val="0070C0"/>
                  <w:sz w:val="16"/>
                  <w:szCs w:val="16"/>
                  <w:lang w:val="es-419"/>
                </w:rPr>
                <w:delText xml:space="preserve"> postal de pago, 2, informaci</w:delText>
              </w:r>
              <w:r w:rsidR="00CB6D9C" w:rsidDel="00116034">
                <w:rPr>
                  <w:rFonts w:ascii="Arial" w:eastAsia="Arial" w:hAnsi="Arial" w:cs="Arial"/>
                  <w:color w:val="0070C0"/>
                  <w:sz w:val="16"/>
                  <w:szCs w:val="16"/>
                  <w:lang w:val="es-419"/>
                </w:rPr>
                <w:delText>ó</w:delText>
              </w:r>
              <w:r w:rsidR="00D85C3D" w:rsidRPr="00355BF2" w:rsidDel="00116034">
                <w:rPr>
                  <w:rFonts w:ascii="Arial" w:eastAsia="Arial" w:hAnsi="Arial" w:cs="Arial"/>
                  <w:color w:val="0070C0"/>
                  <w:sz w:val="16"/>
                  <w:szCs w:val="16"/>
                  <w:lang w:val="es-419"/>
                </w:rPr>
                <w:delText>n de transferencia electronica, 3, preguntas de pago inicial, 4, o  hablar con un agente, presione 0.</w:delText>
              </w:r>
            </w:del>
          </w:p>
        </w:tc>
      </w:tr>
      <w:tr w:rsidR="009062B3" w:rsidRPr="005A14F6" w14:paraId="2CC93137" w14:textId="77777777" w:rsidTr="003C042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c>
          <w:tcPr>
            <w:tcW w:w="1620" w:type="dxa"/>
          </w:tcPr>
          <w:p w14:paraId="16ED393A" w14:textId="77777777" w:rsidR="009062B3" w:rsidRPr="005A14F6" w:rsidRDefault="009062B3" w:rsidP="003C0428">
            <w:pPr>
              <w:spacing w:after="0" w:line="240" w:lineRule="auto"/>
              <w:rPr>
                <w:rFonts w:ascii="Arial" w:eastAsia="Arial" w:hAnsi="Arial" w:cs="Arial"/>
                <w:sz w:val="16"/>
                <w:szCs w:val="16"/>
              </w:rPr>
            </w:pPr>
            <w:r>
              <w:rPr>
                <w:rFonts w:ascii="Arial" w:eastAsia="Arial" w:hAnsi="Arial" w:cs="Arial"/>
                <w:sz w:val="16"/>
                <w:szCs w:val="16"/>
              </w:rPr>
              <w:t>NoInputNoMatch</w:t>
            </w:r>
            <w:r w:rsidRPr="005A14F6">
              <w:rPr>
                <w:rFonts w:ascii="Arial" w:eastAsia="Arial" w:hAnsi="Arial" w:cs="Arial"/>
                <w:sz w:val="16"/>
                <w:szCs w:val="16"/>
              </w:rPr>
              <w:t>-1</w:t>
            </w:r>
          </w:p>
        </w:tc>
        <w:tc>
          <w:tcPr>
            <w:tcW w:w="1890" w:type="dxa"/>
          </w:tcPr>
          <w:p w14:paraId="25B91BB9" w14:textId="77777777" w:rsidR="009062B3" w:rsidRPr="005A14F6" w:rsidRDefault="009062B3" w:rsidP="003C0428">
            <w:pPr>
              <w:spacing w:after="0" w:line="240" w:lineRule="auto"/>
              <w:rPr>
                <w:rFonts w:ascii="Arial" w:eastAsia="Arial" w:hAnsi="Arial" w:cs="Arial"/>
                <w:sz w:val="16"/>
                <w:szCs w:val="16"/>
              </w:rPr>
            </w:pPr>
            <w:r w:rsidRPr="005A14F6">
              <w:rPr>
                <w:rFonts w:ascii="Arial" w:eastAsia="Arial" w:hAnsi="Arial" w:cs="Arial"/>
                <w:sz w:val="16"/>
                <w:szCs w:val="16"/>
              </w:rPr>
              <w:t>--</w:t>
            </w:r>
          </w:p>
        </w:tc>
        <w:tc>
          <w:tcPr>
            <w:tcW w:w="1800" w:type="dxa"/>
          </w:tcPr>
          <w:p w14:paraId="49693DC8" w14:textId="50D3155E" w:rsidR="009062B3" w:rsidRPr="005A14F6" w:rsidRDefault="009062B3" w:rsidP="003C0428">
            <w:pPr>
              <w:spacing w:after="0" w:line="240" w:lineRule="auto"/>
              <w:rPr>
                <w:rFonts w:ascii="Arial" w:eastAsia="Times New Roman" w:hAnsi="Arial" w:cs="Arial"/>
                <w:sz w:val="16"/>
                <w:szCs w:val="16"/>
              </w:rPr>
            </w:pPr>
            <w:proofErr w:type="spellStart"/>
            <w:r>
              <w:rPr>
                <w:rFonts w:ascii="Arial" w:eastAsia="Times New Roman" w:hAnsi="Arial" w:cs="Arial"/>
                <w:sz w:val="16"/>
                <w:szCs w:val="16"/>
              </w:rPr>
              <w:t>gl_</w:t>
            </w:r>
            <w:r w:rsidR="00F802C1">
              <w:rPr>
                <w:rFonts w:ascii="Arial" w:eastAsia="Times New Roman" w:hAnsi="Arial" w:cs="Arial"/>
                <w:sz w:val="16"/>
                <w:szCs w:val="16"/>
              </w:rPr>
              <w:t>Lo</w:t>
            </w:r>
            <w:proofErr w:type="spellEnd"/>
            <w:r w:rsidR="00F802C1">
              <w:rPr>
                <w:rFonts w:ascii="Arial" w:eastAsia="Times New Roman" w:hAnsi="Arial" w:cs="Arial"/>
                <w:sz w:val="16"/>
                <w:szCs w:val="16"/>
              </w:rPr>
              <w:t xml:space="preserve"> siento.</w:t>
            </w:r>
            <w:r>
              <w:rPr>
                <w:rFonts w:ascii="Arial" w:eastAsia="Times New Roman" w:hAnsi="Arial" w:cs="Arial"/>
                <w:sz w:val="16"/>
                <w:szCs w:val="16"/>
              </w:rPr>
              <w:t>wav</w:t>
            </w:r>
          </w:p>
        </w:tc>
        <w:tc>
          <w:tcPr>
            <w:tcW w:w="4140" w:type="dxa"/>
          </w:tcPr>
          <w:p w14:paraId="6573F69F" w14:textId="69E8D4A2" w:rsidR="009062B3" w:rsidRPr="005A14F6" w:rsidRDefault="00F802C1" w:rsidP="003C0428">
            <w:pPr>
              <w:spacing w:after="0" w:line="240" w:lineRule="auto"/>
              <w:rPr>
                <w:rFonts w:ascii="Arial" w:eastAsia="Arial" w:hAnsi="Arial" w:cs="Arial"/>
                <w:color w:val="0070C0"/>
                <w:sz w:val="16"/>
                <w:szCs w:val="16"/>
              </w:rPr>
            </w:pPr>
            <w:r>
              <w:rPr>
                <w:rFonts w:ascii="Arial" w:eastAsia="Arial" w:hAnsi="Arial" w:cs="Arial"/>
                <w:color w:val="0070C0"/>
                <w:sz w:val="16"/>
                <w:szCs w:val="16"/>
              </w:rPr>
              <w:t xml:space="preserve">Lo </w:t>
            </w:r>
            <w:proofErr w:type="spellStart"/>
            <w:r>
              <w:rPr>
                <w:rFonts w:ascii="Arial" w:eastAsia="Arial" w:hAnsi="Arial" w:cs="Arial"/>
                <w:color w:val="0070C0"/>
                <w:sz w:val="16"/>
                <w:szCs w:val="16"/>
              </w:rPr>
              <w:t>siento</w:t>
            </w:r>
            <w:proofErr w:type="spellEnd"/>
            <w:r>
              <w:rPr>
                <w:rFonts w:ascii="Arial" w:eastAsia="Arial" w:hAnsi="Arial" w:cs="Arial"/>
                <w:color w:val="0070C0"/>
                <w:sz w:val="16"/>
                <w:szCs w:val="16"/>
              </w:rPr>
              <w:t>.</w:t>
            </w:r>
          </w:p>
        </w:tc>
      </w:tr>
      <w:tr w:rsidR="009062B3" w:rsidRPr="00565EA9" w14:paraId="6D33FD9B" w14:textId="77777777" w:rsidTr="003C042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c>
          <w:tcPr>
            <w:tcW w:w="1620" w:type="dxa"/>
          </w:tcPr>
          <w:p w14:paraId="3D71E3B2" w14:textId="77777777" w:rsidR="009062B3" w:rsidRPr="005A14F6" w:rsidRDefault="009062B3" w:rsidP="003C0428">
            <w:pPr>
              <w:spacing w:after="0" w:line="240" w:lineRule="auto"/>
              <w:rPr>
                <w:rFonts w:ascii="Arial" w:eastAsia="Arial" w:hAnsi="Arial" w:cs="Arial"/>
                <w:sz w:val="16"/>
                <w:szCs w:val="16"/>
              </w:rPr>
            </w:pPr>
            <w:r>
              <w:rPr>
                <w:rFonts w:ascii="Arial" w:eastAsia="Arial" w:hAnsi="Arial" w:cs="Arial"/>
                <w:sz w:val="16"/>
                <w:szCs w:val="16"/>
              </w:rPr>
              <w:t>NoInputNoMatch-2</w:t>
            </w:r>
          </w:p>
        </w:tc>
        <w:tc>
          <w:tcPr>
            <w:tcW w:w="1890" w:type="dxa"/>
          </w:tcPr>
          <w:p w14:paraId="5538FFE6" w14:textId="77777777" w:rsidR="009062B3" w:rsidRPr="005A14F6" w:rsidRDefault="009062B3" w:rsidP="003C0428">
            <w:pPr>
              <w:spacing w:after="0" w:line="240" w:lineRule="auto"/>
              <w:rPr>
                <w:rFonts w:ascii="Arial" w:eastAsia="Arial" w:hAnsi="Arial" w:cs="Arial"/>
                <w:sz w:val="16"/>
                <w:szCs w:val="16"/>
              </w:rPr>
            </w:pPr>
            <w:r>
              <w:rPr>
                <w:rFonts w:ascii="Arial" w:eastAsia="Arial" w:hAnsi="Arial" w:cs="Arial"/>
                <w:sz w:val="16"/>
                <w:szCs w:val="16"/>
              </w:rPr>
              <w:t>--</w:t>
            </w:r>
          </w:p>
        </w:tc>
        <w:tc>
          <w:tcPr>
            <w:tcW w:w="1800" w:type="dxa"/>
          </w:tcPr>
          <w:p w14:paraId="06BE0B67" w14:textId="77777777" w:rsidR="009062B3" w:rsidRPr="005A14F6" w:rsidRDefault="009062B3" w:rsidP="003C0428">
            <w:pPr>
              <w:spacing w:after="0" w:line="240" w:lineRule="auto"/>
              <w:rPr>
                <w:rFonts w:ascii="Arial" w:eastAsia="Arial" w:hAnsi="Arial" w:cs="Arial"/>
                <w:sz w:val="16"/>
                <w:szCs w:val="16"/>
              </w:rPr>
            </w:pPr>
            <w:r>
              <w:rPr>
                <w:rFonts w:ascii="Arial" w:eastAsia="Times New Roman" w:hAnsi="Arial" w:cs="Arial"/>
                <w:sz w:val="16"/>
                <w:szCs w:val="16"/>
              </w:rPr>
              <w:t>gl_sorrytrouble.wav</w:t>
            </w:r>
          </w:p>
        </w:tc>
        <w:tc>
          <w:tcPr>
            <w:tcW w:w="4140" w:type="dxa"/>
          </w:tcPr>
          <w:p w14:paraId="43C810A9" w14:textId="638A35E5" w:rsidR="009062B3" w:rsidRPr="00355BF2" w:rsidRDefault="00355BF2" w:rsidP="003C0428">
            <w:pPr>
              <w:spacing w:after="0" w:line="240" w:lineRule="auto"/>
              <w:rPr>
                <w:rFonts w:ascii="Arial" w:eastAsia="Arial" w:hAnsi="Arial" w:cs="Arial"/>
                <w:color w:val="0070C0"/>
                <w:sz w:val="16"/>
                <w:szCs w:val="16"/>
                <w:lang w:val="es-419"/>
              </w:rPr>
            </w:pPr>
            <w:del w:id="318" w:author="Prada, Leandro (Leo) **CTR**" w:date="2020-06-08T10:59:00Z">
              <w:r w:rsidRPr="00355BF2" w:rsidDel="00565EA9">
                <w:rPr>
                  <w:rFonts w:ascii="Arial" w:eastAsia="Times New Roman" w:hAnsi="Arial" w:cs="Arial"/>
                  <w:color w:val="0070C0"/>
                  <w:sz w:val="16"/>
                  <w:szCs w:val="16"/>
                  <w:lang w:val="es-419"/>
                </w:rPr>
                <w:delText>Lo siento, estamos teniendo problemas.</w:delText>
              </w:r>
            </w:del>
            <w:ins w:id="319" w:author="Prada, Leandro (Leo) **CTR**" w:date="2020-06-08T10:59:00Z">
              <w:r w:rsidR="00565EA9">
                <w:rPr>
                  <w:rFonts w:ascii="Arial" w:eastAsia="Times New Roman" w:hAnsi="Arial" w:cs="Arial"/>
                  <w:color w:val="0070C0"/>
                  <w:sz w:val="16"/>
                  <w:szCs w:val="16"/>
                  <w:lang w:val="es-419"/>
                </w:rPr>
                <w:t>Lo siento, tengo problemas.</w:t>
              </w:r>
            </w:ins>
          </w:p>
        </w:tc>
      </w:tr>
      <w:tr w:rsidR="009062B3" w:rsidRPr="009C7D98" w14:paraId="38BFBE83" w14:textId="77777777" w:rsidTr="003C042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c>
          <w:tcPr>
            <w:tcW w:w="9450" w:type="dxa"/>
            <w:gridSpan w:val="4"/>
            <w:shd w:val="clear" w:color="auto" w:fill="DDDDDD"/>
          </w:tcPr>
          <w:p w14:paraId="7E9517D2" w14:textId="77777777" w:rsidR="009062B3" w:rsidRPr="009C7D98" w:rsidRDefault="009062B3" w:rsidP="003C0428">
            <w:pPr>
              <w:spacing w:after="0" w:line="240" w:lineRule="auto"/>
              <w:rPr>
                <w:rFonts w:ascii="Arial" w:eastAsia="Arial" w:hAnsi="Arial" w:cs="Arial"/>
                <w:b/>
                <w:i/>
                <w:sz w:val="16"/>
                <w:szCs w:val="16"/>
              </w:rPr>
            </w:pPr>
            <w:r w:rsidRPr="009C7D98">
              <w:rPr>
                <w:rFonts w:ascii="Arial" w:eastAsia="Arial" w:hAnsi="Arial" w:cs="Arial"/>
                <w:b/>
                <w:i/>
                <w:sz w:val="16"/>
                <w:szCs w:val="16"/>
              </w:rPr>
              <w:t>Responses &amp; Confirmation Prompts</w:t>
            </w:r>
            <w:r>
              <w:rPr>
                <w:rFonts w:ascii="Arial" w:eastAsia="Arial" w:hAnsi="Arial" w:cs="Arial"/>
                <w:b/>
                <w:i/>
                <w:sz w:val="16"/>
                <w:szCs w:val="16"/>
              </w:rPr>
              <w:t xml:space="preserve"> (</w:t>
            </w:r>
            <w:hyperlink w:anchor="_Global_Confirmation_(the" w:history="1">
              <w:r w:rsidRPr="00C5488F">
                <w:rPr>
                  <w:rStyle w:val="Hyperlink"/>
                  <w:rFonts w:ascii="Arial" w:eastAsia="Arial" w:hAnsi="Arial" w:cs="Arial"/>
                  <w:b/>
                  <w:i/>
                  <w:sz w:val="16"/>
                  <w:szCs w:val="16"/>
                </w:rPr>
                <w:t>See Global Confirms</w:t>
              </w:r>
            </w:hyperlink>
            <w:r>
              <w:rPr>
                <w:rFonts w:ascii="Arial" w:eastAsia="Arial" w:hAnsi="Arial" w:cs="Arial"/>
                <w:b/>
                <w:i/>
                <w:sz w:val="16"/>
                <w:szCs w:val="16"/>
              </w:rPr>
              <w:t>)</w:t>
            </w:r>
          </w:p>
        </w:tc>
      </w:tr>
      <w:tr w:rsidR="009062B3" w:rsidRPr="009C7D98" w14:paraId="048F2736" w14:textId="77777777" w:rsidTr="003C042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c>
          <w:tcPr>
            <w:tcW w:w="1620" w:type="dxa"/>
            <w:shd w:val="clear" w:color="auto" w:fill="D9E2F3"/>
          </w:tcPr>
          <w:p w14:paraId="2EFC7EBC" w14:textId="77777777" w:rsidR="009062B3" w:rsidRPr="009C7D98" w:rsidRDefault="009062B3" w:rsidP="003C0428">
            <w:pPr>
              <w:spacing w:after="0" w:line="240" w:lineRule="auto"/>
              <w:rPr>
                <w:rFonts w:ascii="Arial" w:eastAsia="Arial" w:hAnsi="Arial" w:cs="Arial"/>
                <w:b/>
                <w:i/>
                <w:sz w:val="16"/>
                <w:szCs w:val="16"/>
              </w:rPr>
            </w:pPr>
            <w:r w:rsidRPr="009C7D98">
              <w:rPr>
                <w:rFonts w:ascii="Arial" w:eastAsia="Arial" w:hAnsi="Arial" w:cs="Arial"/>
                <w:b/>
                <w:i/>
                <w:sz w:val="16"/>
                <w:szCs w:val="16"/>
              </w:rPr>
              <w:t>&lt;Response&gt;</w:t>
            </w:r>
          </w:p>
          <w:p w14:paraId="2796AF4A" w14:textId="77777777" w:rsidR="009062B3" w:rsidRPr="009C7D98" w:rsidRDefault="009062B3" w:rsidP="003C0428">
            <w:pPr>
              <w:spacing w:after="0" w:line="240" w:lineRule="auto"/>
              <w:rPr>
                <w:rFonts w:ascii="Arial" w:eastAsia="Times New Roman" w:hAnsi="Arial" w:cs="Arial"/>
                <w:sz w:val="16"/>
                <w:szCs w:val="16"/>
              </w:rPr>
            </w:pPr>
            <w:r w:rsidRPr="009C7D98">
              <w:rPr>
                <w:rFonts w:ascii="Arial" w:eastAsia="Arial" w:hAnsi="Arial" w:cs="Arial"/>
                <w:b/>
                <w:i/>
                <w:sz w:val="16"/>
                <w:szCs w:val="16"/>
              </w:rPr>
              <w:t>Samples</w:t>
            </w:r>
          </w:p>
        </w:tc>
        <w:tc>
          <w:tcPr>
            <w:tcW w:w="1890" w:type="dxa"/>
            <w:shd w:val="clear" w:color="auto" w:fill="D9E2F3"/>
          </w:tcPr>
          <w:p w14:paraId="5ACF7E2D" w14:textId="77777777" w:rsidR="009062B3" w:rsidRPr="009C7D98" w:rsidRDefault="009062B3" w:rsidP="003C0428">
            <w:pPr>
              <w:spacing w:after="0" w:line="240" w:lineRule="auto"/>
              <w:rPr>
                <w:rFonts w:ascii="Arial" w:eastAsia="Times New Roman" w:hAnsi="Arial" w:cs="Arial"/>
                <w:sz w:val="16"/>
                <w:szCs w:val="16"/>
              </w:rPr>
            </w:pPr>
            <w:r w:rsidRPr="009C7D98">
              <w:rPr>
                <w:rFonts w:ascii="Arial" w:eastAsia="Arial" w:hAnsi="Arial" w:cs="Arial"/>
                <w:b/>
                <w:i/>
                <w:sz w:val="16"/>
                <w:szCs w:val="16"/>
              </w:rPr>
              <w:t>Confirm</w:t>
            </w:r>
          </w:p>
        </w:tc>
        <w:tc>
          <w:tcPr>
            <w:tcW w:w="1800" w:type="dxa"/>
            <w:shd w:val="clear" w:color="auto" w:fill="D9E2F3"/>
          </w:tcPr>
          <w:p w14:paraId="65286B72" w14:textId="77777777" w:rsidR="009062B3" w:rsidRPr="009C7D98" w:rsidRDefault="009062B3" w:rsidP="003C0428">
            <w:pPr>
              <w:spacing w:after="0" w:line="240" w:lineRule="auto"/>
              <w:rPr>
                <w:rFonts w:ascii="Arial" w:eastAsia="Times New Roman" w:hAnsi="Arial" w:cs="Arial"/>
                <w:sz w:val="16"/>
                <w:szCs w:val="16"/>
              </w:rPr>
            </w:pPr>
            <w:proofErr w:type="spellStart"/>
            <w:r w:rsidRPr="009C7D98">
              <w:rPr>
                <w:rFonts w:ascii="Arial" w:eastAsia="Arial" w:hAnsi="Arial" w:cs="Arial"/>
                <w:b/>
                <w:i/>
                <w:sz w:val="16"/>
                <w:szCs w:val="16"/>
              </w:rPr>
              <w:t>VoiceFile</w:t>
            </w:r>
            <w:proofErr w:type="spellEnd"/>
          </w:p>
        </w:tc>
        <w:tc>
          <w:tcPr>
            <w:tcW w:w="4140" w:type="dxa"/>
            <w:shd w:val="clear" w:color="auto" w:fill="D9E2F3"/>
          </w:tcPr>
          <w:p w14:paraId="5AAEF238" w14:textId="77777777" w:rsidR="009062B3" w:rsidRPr="009C7D98" w:rsidRDefault="009062B3" w:rsidP="003C0428">
            <w:pPr>
              <w:spacing w:after="0" w:line="240" w:lineRule="auto"/>
              <w:rPr>
                <w:rFonts w:ascii="Arial" w:eastAsia="Times New Roman" w:hAnsi="Arial" w:cs="Arial"/>
                <w:sz w:val="16"/>
                <w:szCs w:val="16"/>
              </w:rPr>
            </w:pPr>
            <w:r w:rsidRPr="009C7D98">
              <w:rPr>
                <w:rFonts w:ascii="Arial" w:eastAsia="Arial" w:hAnsi="Arial" w:cs="Arial"/>
                <w:b/>
                <w:i/>
                <w:sz w:val="16"/>
                <w:szCs w:val="16"/>
              </w:rPr>
              <w:t>Wording</w:t>
            </w:r>
          </w:p>
        </w:tc>
      </w:tr>
      <w:tr w:rsidR="00116034" w:rsidRPr="009C7D98" w14:paraId="41453F22" w14:textId="77777777" w:rsidTr="003C042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c>
          <w:tcPr>
            <w:tcW w:w="1620" w:type="dxa"/>
            <w:tcBorders>
              <w:top w:val="single" w:sz="6" w:space="0" w:color="auto"/>
              <w:left w:val="single" w:sz="6" w:space="0" w:color="auto"/>
              <w:bottom w:val="single" w:sz="6" w:space="0" w:color="auto"/>
              <w:right w:val="single" w:sz="6" w:space="0" w:color="auto"/>
            </w:tcBorders>
            <w:shd w:val="clear" w:color="auto" w:fill="auto"/>
          </w:tcPr>
          <w:p w14:paraId="6812F60A" w14:textId="77777777" w:rsidR="00116034" w:rsidRDefault="00116034" w:rsidP="00116034">
            <w:pPr>
              <w:spacing w:after="0" w:line="240" w:lineRule="auto"/>
              <w:rPr>
                <w:ins w:id="320" w:author="Prada, Leandro (Leo) **CTR**" w:date="2020-06-08T14:01:00Z"/>
                <w:rFonts w:ascii="Arial" w:hAnsi="Arial" w:cs="Arial"/>
                <w:sz w:val="16"/>
                <w:szCs w:val="16"/>
                <w:lang w:val="es-419"/>
              </w:rPr>
            </w:pPr>
            <w:r w:rsidRPr="00D85C3D">
              <w:rPr>
                <w:rFonts w:ascii="Arial" w:hAnsi="Arial" w:cs="Arial"/>
                <w:sz w:val="16"/>
                <w:szCs w:val="16"/>
                <w:lang w:val="es-419"/>
              </w:rPr>
              <w:t>&lt;</w:t>
            </w:r>
            <w:proofErr w:type="spellStart"/>
            <w:r w:rsidRPr="00D85C3D">
              <w:rPr>
                <w:rFonts w:ascii="Arial" w:hAnsi="Arial" w:cs="Arial"/>
                <w:sz w:val="16"/>
                <w:szCs w:val="16"/>
                <w:lang w:val="es-419"/>
              </w:rPr>
              <w:t>perks</w:t>
            </w:r>
            <w:proofErr w:type="spellEnd"/>
            <w:r w:rsidRPr="00D85C3D">
              <w:rPr>
                <w:rFonts w:ascii="Arial" w:hAnsi="Arial" w:cs="Arial"/>
                <w:sz w:val="16"/>
                <w:szCs w:val="16"/>
                <w:lang w:val="es-419"/>
              </w:rPr>
              <w:t>&gt;</w:t>
            </w:r>
            <w:r w:rsidRPr="00D85C3D">
              <w:rPr>
                <w:rFonts w:ascii="Arial" w:hAnsi="Arial" w:cs="Arial"/>
                <w:sz w:val="16"/>
                <w:szCs w:val="16"/>
                <w:lang w:val="es-419"/>
              </w:rPr>
              <w:br/>
              <w:t>Beneficios,</w:t>
            </w:r>
            <w:r w:rsidRPr="00D85C3D">
              <w:rPr>
                <w:rFonts w:ascii="Arial" w:hAnsi="Arial" w:cs="Arial"/>
                <w:sz w:val="16"/>
                <w:szCs w:val="16"/>
                <w:lang w:val="es-419"/>
              </w:rPr>
              <w:br/>
              <w:t>Club Wyndham,</w:t>
            </w:r>
            <w:r w:rsidRPr="00D85C3D">
              <w:rPr>
                <w:rFonts w:ascii="Arial" w:hAnsi="Arial" w:cs="Arial"/>
                <w:sz w:val="16"/>
                <w:szCs w:val="16"/>
                <w:lang w:val="es-419"/>
              </w:rPr>
              <w:br/>
              <w:t>Beneficios del club Wyndham</w:t>
            </w:r>
            <w:ins w:id="321" w:author="Prada, Leandro (Leo) **CTR**" w:date="2020-06-08T14:01:00Z">
              <w:r>
                <w:rPr>
                  <w:rFonts w:ascii="Arial" w:hAnsi="Arial" w:cs="Arial"/>
                  <w:sz w:val="16"/>
                  <w:szCs w:val="16"/>
                  <w:lang w:val="es-419"/>
                </w:rPr>
                <w:t>,</w:t>
              </w:r>
            </w:ins>
          </w:p>
          <w:p w14:paraId="67636C32" w14:textId="37A5A4FB" w:rsidR="00116034" w:rsidRPr="00116034" w:rsidRDefault="00116034" w:rsidP="00116034">
            <w:pPr>
              <w:spacing w:after="0" w:line="240" w:lineRule="auto"/>
              <w:rPr>
                <w:rFonts w:cs="Calibri"/>
                <w:color w:val="00B050"/>
                <w:rPrChange w:id="322" w:author="Prada, Leandro (Leo) **CTR**" w:date="2020-06-08T14:01:00Z">
                  <w:rPr>
                    <w:rFonts w:cs="Calibri"/>
                    <w:color w:val="000000"/>
                  </w:rPr>
                </w:rPrChange>
              </w:rPr>
            </w:pPr>
            <w:proofErr w:type="spellStart"/>
            <w:ins w:id="323" w:author="Prada, Leandro (Leo) **CTR**" w:date="2020-06-08T14:01:00Z">
              <w:r>
                <w:rPr>
                  <w:rFonts w:ascii="Arial" w:hAnsi="Arial" w:cs="Arial"/>
                  <w:color w:val="00B050"/>
                  <w:sz w:val="16"/>
                  <w:szCs w:val="16"/>
                  <w:lang w:val="es-419"/>
                </w:rPr>
                <w:t>Perks</w:t>
              </w:r>
              <w:proofErr w:type="spellEnd"/>
              <w:r>
                <w:rPr>
                  <w:rFonts w:ascii="Arial" w:hAnsi="Arial" w:cs="Arial"/>
                  <w:color w:val="00B050"/>
                  <w:sz w:val="16"/>
                  <w:szCs w:val="16"/>
                  <w:lang w:val="es-419"/>
                </w:rPr>
                <w:t xml:space="preserve"> </w:t>
              </w:r>
              <w:proofErr w:type="spellStart"/>
              <w:r>
                <w:rPr>
                  <w:rFonts w:ascii="Arial" w:hAnsi="Arial" w:cs="Arial"/>
                  <w:color w:val="00B050"/>
                  <w:sz w:val="16"/>
                  <w:szCs w:val="16"/>
                  <w:lang w:val="es-419"/>
                </w:rPr>
                <w:t>by</w:t>
              </w:r>
              <w:proofErr w:type="spellEnd"/>
              <w:r>
                <w:rPr>
                  <w:rFonts w:ascii="Arial" w:hAnsi="Arial" w:cs="Arial"/>
                  <w:color w:val="00B050"/>
                  <w:sz w:val="16"/>
                  <w:szCs w:val="16"/>
                  <w:lang w:val="es-419"/>
                </w:rPr>
                <w:t xml:space="preserve"> Club Wyndham</w:t>
              </w:r>
            </w:ins>
          </w:p>
        </w:tc>
        <w:tc>
          <w:tcPr>
            <w:tcW w:w="1890" w:type="dxa"/>
            <w:tcBorders>
              <w:top w:val="single" w:sz="6" w:space="0" w:color="auto"/>
              <w:left w:val="single" w:sz="6" w:space="0" w:color="auto"/>
              <w:bottom w:val="single" w:sz="6" w:space="0" w:color="auto"/>
              <w:right w:val="single" w:sz="6" w:space="0" w:color="auto"/>
            </w:tcBorders>
            <w:shd w:val="clear" w:color="auto" w:fill="auto"/>
          </w:tcPr>
          <w:p w14:paraId="6C3AA9E2" w14:textId="66A28151" w:rsidR="00116034" w:rsidRPr="000A7FD5" w:rsidRDefault="00116034" w:rsidP="00116034">
            <w:pPr>
              <w:spacing w:after="0" w:line="240" w:lineRule="auto"/>
              <w:rPr>
                <w:rFonts w:ascii="Arial" w:eastAsia="Arial" w:hAnsi="Arial" w:cs="Arial"/>
                <w:sz w:val="16"/>
                <w:szCs w:val="16"/>
              </w:rPr>
            </w:pPr>
            <w:r>
              <w:rPr>
                <w:rFonts w:ascii="Arial" w:hAnsi="Arial" w:cs="Arial"/>
                <w:sz w:val="16"/>
                <w:szCs w:val="16"/>
              </w:rPr>
              <w:t>If necessary</w:t>
            </w:r>
          </w:p>
        </w:tc>
        <w:tc>
          <w:tcPr>
            <w:tcW w:w="1800" w:type="dxa"/>
            <w:tcBorders>
              <w:top w:val="single" w:sz="6" w:space="0" w:color="auto"/>
              <w:left w:val="single" w:sz="6" w:space="0" w:color="auto"/>
              <w:bottom w:val="single" w:sz="6" w:space="0" w:color="auto"/>
              <w:right w:val="single" w:sz="6" w:space="0" w:color="auto"/>
            </w:tcBorders>
            <w:shd w:val="clear" w:color="auto" w:fill="auto"/>
          </w:tcPr>
          <w:p w14:paraId="21942D47" w14:textId="15F97790" w:rsidR="00116034" w:rsidRPr="00D07F18" w:rsidRDefault="00116034" w:rsidP="00116034">
            <w:pPr>
              <w:spacing w:after="0" w:line="240" w:lineRule="auto"/>
              <w:rPr>
                <w:rFonts w:ascii="Arial" w:eastAsia="Arial" w:hAnsi="Arial" w:cs="Arial"/>
                <w:sz w:val="16"/>
                <w:szCs w:val="16"/>
              </w:rPr>
            </w:pPr>
            <w:r>
              <w:rPr>
                <w:rFonts w:ascii="Arial" w:eastAsia="Arial" w:hAnsi="Arial" w:cs="Arial"/>
                <w:sz w:val="16"/>
                <w:szCs w:val="16"/>
              </w:rPr>
              <w:t>0405a.wav</w:t>
            </w:r>
          </w:p>
        </w:tc>
        <w:tc>
          <w:tcPr>
            <w:tcW w:w="4140" w:type="dxa"/>
            <w:tcBorders>
              <w:top w:val="single" w:sz="6" w:space="0" w:color="auto"/>
              <w:left w:val="single" w:sz="6" w:space="0" w:color="auto"/>
              <w:bottom w:val="single" w:sz="6" w:space="0" w:color="auto"/>
              <w:right w:val="single" w:sz="6" w:space="0" w:color="auto"/>
            </w:tcBorders>
            <w:shd w:val="clear" w:color="auto" w:fill="auto"/>
          </w:tcPr>
          <w:p w14:paraId="4C99BF1B" w14:textId="2BDFEC6C" w:rsidR="00116034" w:rsidRPr="00116034" w:rsidRDefault="00116034" w:rsidP="00116034">
            <w:pPr>
              <w:spacing w:after="0" w:line="240" w:lineRule="auto"/>
              <w:rPr>
                <w:rFonts w:ascii="Arial" w:eastAsia="Times New Roman" w:hAnsi="Arial" w:cs="Arial"/>
                <w:color w:val="0070C0"/>
                <w:sz w:val="16"/>
                <w:szCs w:val="16"/>
                <w:lang w:val="es-419"/>
                <w:rPrChange w:id="324" w:author="Prada, Leandro (Leo) **CTR**" w:date="2020-06-08T14:01:00Z">
                  <w:rPr>
                    <w:rFonts w:ascii="Arial" w:eastAsia="Arial" w:hAnsi="Arial" w:cs="Arial"/>
                    <w:color w:val="0070C0"/>
                    <w:sz w:val="16"/>
                    <w:szCs w:val="16"/>
                  </w:rPr>
                </w:rPrChange>
              </w:rPr>
            </w:pPr>
            <w:ins w:id="325" w:author="Prada, Leandro (Leo) **CTR**" w:date="2020-06-08T14:01:00Z">
              <w:r w:rsidRPr="00116034">
                <w:rPr>
                  <w:rFonts w:ascii="Arial" w:eastAsia="Times New Roman" w:hAnsi="Arial" w:cs="Arial"/>
                  <w:color w:val="0070C0"/>
                  <w:sz w:val="16"/>
                  <w:szCs w:val="16"/>
                  <w:lang w:val="es-419"/>
                  <w:rPrChange w:id="326" w:author="Prada, Leandro (Leo) **CTR**" w:date="2020-06-08T14:01:00Z">
                    <w:rPr/>
                  </w:rPrChange>
                </w:rPr>
                <w:t>Perks by Club Wyndham</w:t>
              </w:r>
            </w:ins>
            <w:del w:id="327" w:author="Prada, Leandro (Leo) **CTR**" w:date="2020-06-08T14:01:00Z">
              <w:r w:rsidRPr="00116034" w:rsidDel="00D1161F">
                <w:rPr>
                  <w:rFonts w:ascii="Arial" w:eastAsia="Times New Roman" w:hAnsi="Arial" w:cs="Arial"/>
                  <w:color w:val="0070C0"/>
                  <w:sz w:val="16"/>
                  <w:szCs w:val="16"/>
                  <w:lang w:val="es-419"/>
                  <w:rPrChange w:id="328" w:author="Prada, Leandro (Leo) **CTR**" w:date="2020-06-08T14:01:00Z">
                    <w:rPr>
                      <w:rFonts w:ascii="Arial" w:eastAsia="Arial" w:hAnsi="Arial" w:cs="Arial"/>
                      <w:color w:val="0070C0"/>
                      <w:sz w:val="16"/>
                      <w:szCs w:val="16"/>
                    </w:rPr>
                  </w:rPrChange>
                </w:rPr>
                <w:delText>beneficios club Wyndham</w:delText>
              </w:r>
            </w:del>
          </w:p>
        </w:tc>
      </w:tr>
      <w:tr w:rsidR="00116034" w:rsidRPr="00116034" w14:paraId="3BD716BB" w14:textId="77777777" w:rsidTr="003C042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c>
          <w:tcPr>
            <w:tcW w:w="1620" w:type="dxa"/>
            <w:tcBorders>
              <w:top w:val="single" w:sz="6" w:space="0" w:color="auto"/>
              <w:left w:val="single" w:sz="6" w:space="0" w:color="auto"/>
              <w:bottom w:val="single" w:sz="6" w:space="0" w:color="auto"/>
              <w:right w:val="single" w:sz="6" w:space="0" w:color="auto"/>
            </w:tcBorders>
            <w:shd w:val="clear" w:color="auto" w:fill="auto"/>
          </w:tcPr>
          <w:p w14:paraId="5C471B79" w14:textId="08B7AC16" w:rsidR="00116034" w:rsidRPr="00D85C3D" w:rsidRDefault="00116034" w:rsidP="00116034">
            <w:pPr>
              <w:spacing w:after="0" w:line="240" w:lineRule="auto"/>
              <w:rPr>
                <w:rFonts w:ascii="Arial" w:hAnsi="Arial" w:cs="Arial"/>
                <w:sz w:val="16"/>
                <w:szCs w:val="16"/>
                <w:lang w:val="es-419"/>
              </w:rPr>
            </w:pPr>
            <w:r w:rsidRPr="00D85C3D">
              <w:rPr>
                <w:rFonts w:ascii="Arial" w:hAnsi="Arial" w:cs="Arial"/>
                <w:sz w:val="16"/>
                <w:szCs w:val="16"/>
                <w:lang w:val="es-419"/>
              </w:rPr>
              <w:t>&lt;</w:t>
            </w:r>
            <w:proofErr w:type="spellStart"/>
            <w:r w:rsidRPr="00D85C3D">
              <w:rPr>
                <w:rFonts w:ascii="Arial" w:hAnsi="Arial" w:cs="Arial"/>
                <w:sz w:val="16"/>
                <w:szCs w:val="16"/>
                <w:lang w:val="es-419"/>
              </w:rPr>
              <w:t>address</w:t>
            </w:r>
            <w:proofErr w:type="spellEnd"/>
            <w:r w:rsidRPr="00D85C3D">
              <w:rPr>
                <w:rFonts w:ascii="Arial" w:hAnsi="Arial" w:cs="Arial"/>
                <w:sz w:val="16"/>
                <w:szCs w:val="16"/>
                <w:lang w:val="es-419"/>
              </w:rPr>
              <w:t>&gt;</w:t>
            </w:r>
          </w:p>
          <w:p w14:paraId="2EF5D30B" w14:textId="352A023C" w:rsidR="00116034" w:rsidRPr="00D85C3D" w:rsidRDefault="00116034" w:rsidP="00116034">
            <w:pPr>
              <w:spacing w:after="0" w:line="240" w:lineRule="auto"/>
              <w:rPr>
                <w:rFonts w:ascii="Arial" w:hAnsi="Arial" w:cs="Arial"/>
                <w:sz w:val="16"/>
                <w:szCs w:val="16"/>
                <w:lang w:val="es-419"/>
              </w:rPr>
            </w:pPr>
            <w:r>
              <w:rPr>
                <w:rFonts w:ascii="Arial" w:hAnsi="Arial" w:cs="Arial"/>
                <w:sz w:val="16"/>
                <w:szCs w:val="16"/>
                <w:lang w:val="es-419"/>
              </w:rPr>
              <w:t>Dirección</w:t>
            </w:r>
            <w:r w:rsidRPr="00D85C3D">
              <w:rPr>
                <w:rFonts w:ascii="Arial" w:hAnsi="Arial" w:cs="Arial"/>
                <w:sz w:val="16"/>
                <w:szCs w:val="16"/>
                <w:lang w:val="es-419"/>
              </w:rPr>
              <w:t xml:space="preserve"> postal,</w:t>
            </w:r>
          </w:p>
          <w:p w14:paraId="27AE0E8F" w14:textId="27A49682" w:rsidR="00116034" w:rsidRPr="00D85C3D" w:rsidRDefault="00116034" w:rsidP="00116034">
            <w:pPr>
              <w:spacing w:after="0" w:line="240" w:lineRule="auto"/>
              <w:rPr>
                <w:rFonts w:ascii="Arial" w:hAnsi="Arial" w:cs="Arial"/>
                <w:sz w:val="16"/>
                <w:szCs w:val="16"/>
                <w:lang w:val="es-419"/>
              </w:rPr>
            </w:pPr>
            <w:r>
              <w:rPr>
                <w:rFonts w:ascii="Arial" w:hAnsi="Arial" w:cs="Arial"/>
                <w:sz w:val="16"/>
                <w:szCs w:val="16"/>
                <w:lang w:val="es-419"/>
              </w:rPr>
              <w:t>Dirección</w:t>
            </w:r>
            <w:r w:rsidRPr="00D85C3D">
              <w:rPr>
                <w:rFonts w:ascii="Arial" w:hAnsi="Arial" w:cs="Arial"/>
                <w:sz w:val="16"/>
                <w:szCs w:val="16"/>
                <w:lang w:val="es-419"/>
              </w:rPr>
              <w:t xml:space="preserve"> de pago,</w:t>
            </w:r>
          </w:p>
          <w:p w14:paraId="4D2F64E4" w14:textId="77777777" w:rsidR="00116034" w:rsidRDefault="00116034" w:rsidP="00116034">
            <w:pPr>
              <w:spacing w:after="0" w:line="240" w:lineRule="auto"/>
              <w:rPr>
                <w:ins w:id="329" w:author="Prada, Leandro (Leo) **CTR**" w:date="2020-06-08T14:02:00Z"/>
                <w:rFonts w:ascii="Arial" w:hAnsi="Arial" w:cs="Arial"/>
                <w:sz w:val="16"/>
                <w:szCs w:val="16"/>
              </w:rPr>
            </w:pPr>
            <w:proofErr w:type="spellStart"/>
            <w:r>
              <w:rPr>
                <w:rFonts w:ascii="Arial" w:hAnsi="Arial" w:cs="Arial"/>
                <w:sz w:val="16"/>
                <w:szCs w:val="16"/>
              </w:rPr>
              <w:t>Dirección</w:t>
            </w:r>
            <w:proofErr w:type="spellEnd"/>
            <w:r w:rsidRPr="00D85C3D">
              <w:rPr>
                <w:rFonts w:ascii="Arial" w:hAnsi="Arial" w:cs="Arial"/>
                <w:sz w:val="16"/>
                <w:szCs w:val="16"/>
              </w:rPr>
              <w:t xml:space="preserve"> postal de </w:t>
            </w:r>
            <w:proofErr w:type="spellStart"/>
            <w:r w:rsidRPr="00D85C3D">
              <w:rPr>
                <w:rFonts w:ascii="Arial" w:hAnsi="Arial" w:cs="Arial"/>
                <w:sz w:val="16"/>
                <w:szCs w:val="16"/>
              </w:rPr>
              <w:t>pago</w:t>
            </w:r>
            <w:proofErr w:type="spellEnd"/>
            <w:r w:rsidRPr="00D85C3D">
              <w:rPr>
                <w:rFonts w:ascii="Arial" w:hAnsi="Arial" w:cs="Arial"/>
                <w:sz w:val="16"/>
                <w:szCs w:val="16"/>
              </w:rPr>
              <w:t>.</w:t>
            </w:r>
          </w:p>
          <w:p w14:paraId="78C89D18" w14:textId="5E2FD37A" w:rsidR="00116034" w:rsidRPr="00116034" w:rsidRDefault="00116034" w:rsidP="00116034">
            <w:pPr>
              <w:spacing w:after="0" w:line="240" w:lineRule="auto"/>
              <w:rPr>
                <w:rFonts w:ascii="Arial" w:eastAsia="Times New Roman" w:hAnsi="Arial" w:cs="Arial"/>
                <w:color w:val="00B050"/>
                <w:sz w:val="16"/>
                <w:szCs w:val="16"/>
                <w:lang w:val="es-419"/>
                <w:rPrChange w:id="330" w:author="Prada, Leandro (Leo) **CTR**" w:date="2020-06-08T14:02:00Z">
                  <w:rPr>
                    <w:rFonts w:ascii="Arial" w:eastAsia="Times New Roman" w:hAnsi="Arial" w:cs="Arial"/>
                    <w:sz w:val="16"/>
                    <w:szCs w:val="16"/>
                  </w:rPr>
                </w:rPrChange>
              </w:rPr>
            </w:pPr>
            <w:ins w:id="331" w:author="Prada, Leandro (Leo) **CTR**" w:date="2020-06-08T14:02:00Z">
              <w:r w:rsidRPr="00116034">
                <w:rPr>
                  <w:rFonts w:ascii="Arial" w:hAnsi="Arial" w:cs="Arial"/>
                  <w:color w:val="00B050"/>
                  <w:sz w:val="16"/>
                  <w:szCs w:val="16"/>
                  <w:lang w:val="es-419"/>
                  <w:rPrChange w:id="332" w:author="Prada, Leandro (Leo) **CTR**" w:date="2020-06-08T14:02:00Z">
                    <w:rPr>
                      <w:rFonts w:ascii="Arial" w:hAnsi="Arial" w:cs="Arial"/>
                      <w:color w:val="00B050"/>
                      <w:sz w:val="16"/>
                      <w:szCs w:val="16"/>
                    </w:rPr>
                  </w:rPrChange>
                </w:rPr>
                <w:t xml:space="preserve">Dirección postal para </w:t>
              </w:r>
              <w:proofErr w:type="spellStart"/>
              <w:r w:rsidRPr="00116034">
                <w:rPr>
                  <w:rFonts w:ascii="Arial" w:hAnsi="Arial" w:cs="Arial"/>
                  <w:color w:val="00B050"/>
                  <w:sz w:val="16"/>
                  <w:szCs w:val="16"/>
                  <w:lang w:val="es-419"/>
                  <w:rPrChange w:id="333" w:author="Prada, Leandro (Leo) **CTR**" w:date="2020-06-08T14:02:00Z">
                    <w:rPr>
                      <w:rFonts w:ascii="Arial" w:hAnsi="Arial" w:cs="Arial"/>
                      <w:color w:val="00B050"/>
                      <w:sz w:val="16"/>
                      <w:szCs w:val="16"/>
                    </w:rPr>
                  </w:rPrChange>
                </w:rPr>
                <w:t>envoi</w:t>
              </w:r>
              <w:proofErr w:type="spellEnd"/>
              <w:r w:rsidRPr="00116034">
                <w:rPr>
                  <w:rFonts w:ascii="Arial" w:hAnsi="Arial" w:cs="Arial"/>
                  <w:color w:val="00B050"/>
                  <w:sz w:val="16"/>
                  <w:szCs w:val="16"/>
                  <w:lang w:val="es-419"/>
                  <w:rPrChange w:id="334" w:author="Prada, Leandro (Leo) **CTR**" w:date="2020-06-08T14:02:00Z">
                    <w:rPr>
                      <w:rFonts w:ascii="Arial" w:hAnsi="Arial" w:cs="Arial"/>
                      <w:color w:val="00B050"/>
                      <w:sz w:val="16"/>
                      <w:szCs w:val="16"/>
                    </w:rPr>
                  </w:rPrChange>
                </w:rPr>
                <w:t xml:space="preserve"> d</w:t>
              </w:r>
              <w:r>
                <w:rPr>
                  <w:rFonts w:ascii="Arial" w:hAnsi="Arial" w:cs="Arial"/>
                  <w:color w:val="00B050"/>
                  <w:sz w:val="16"/>
                  <w:szCs w:val="16"/>
                  <w:lang w:val="es-419"/>
                </w:rPr>
                <w:t>e pagos</w:t>
              </w:r>
            </w:ins>
          </w:p>
        </w:tc>
        <w:tc>
          <w:tcPr>
            <w:tcW w:w="1890" w:type="dxa"/>
            <w:tcBorders>
              <w:top w:val="single" w:sz="6" w:space="0" w:color="auto"/>
              <w:left w:val="single" w:sz="6" w:space="0" w:color="auto"/>
              <w:bottom w:val="single" w:sz="6" w:space="0" w:color="auto"/>
              <w:right w:val="single" w:sz="6" w:space="0" w:color="auto"/>
            </w:tcBorders>
            <w:shd w:val="clear" w:color="auto" w:fill="auto"/>
          </w:tcPr>
          <w:p w14:paraId="433F8D17" w14:textId="050E1A49" w:rsidR="00116034" w:rsidRPr="000A7FD5" w:rsidRDefault="00116034" w:rsidP="00116034">
            <w:pPr>
              <w:spacing w:after="0" w:line="240" w:lineRule="auto"/>
              <w:rPr>
                <w:rFonts w:ascii="Arial" w:eastAsia="Arial" w:hAnsi="Arial" w:cs="Arial"/>
                <w:sz w:val="16"/>
                <w:szCs w:val="16"/>
              </w:rPr>
            </w:pPr>
            <w:r>
              <w:rPr>
                <w:rFonts w:ascii="Arial" w:hAnsi="Arial" w:cs="Arial"/>
                <w:sz w:val="16"/>
                <w:szCs w:val="16"/>
              </w:rPr>
              <w:t>If necessary</w:t>
            </w:r>
          </w:p>
        </w:tc>
        <w:tc>
          <w:tcPr>
            <w:tcW w:w="1800" w:type="dxa"/>
            <w:tcBorders>
              <w:top w:val="single" w:sz="6" w:space="0" w:color="auto"/>
              <w:left w:val="single" w:sz="6" w:space="0" w:color="auto"/>
              <w:bottom w:val="single" w:sz="6" w:space="0" w:color="auto"/>
              <w:right w:val="single" w:sz="6" w:space="0" w:color="auto"/>
            </w:tcBorders>
            <w:shd w:val="clear" w:color="auto" w:fill="auto"/>
          </w:tcPr>
          <w:p w14:paraId="7814906E" w14:textId="1E6C7A2D" w:rsidR="00116034" w:rsidRPr="00D07F18" w:rsidRDefault="00116034" w:rsidP="00116034">
            <w:pPr>
              <w:spacing w:after="0" w:line="240" w:lineRule="auto"/>
              <w:rPr>
                <w:rFonts w:ascii="Arial" w:eastAsia="Arial" w:hAnsi="Arial" w:cs="Arial"/>
                <w:sz w:val="16"/>
                <w:szCs w:val="16"/>
              </w:rPr>
            </w:pPr>
            <w:r>
              <w:rPr>
                <w:rFonts w:ascii="Arial" w:eastAsia="Arial" w:hAnsi="Arial" w:cs="Arial"/>
                <w:sz w:val="16"/>
                <w:szCs w:val="16"/>
              </w:rPr>
              <w:t>0405b.wav</w:t>
            </w:r>
          </w:p>
        </w:tc>
        <w:tc>
          <w:tcPr>
            <w:tcW w:w="4140" w:type="dxa"/>
            <w:tcBorders>
              <w:top w:val="single" w:sz="6" w:space="0" w:color="auto"/>
              <w:left w:val="single" w:sz="6" w:space="0" w:color="auto"/>
              <w:bottom w:val="single" w:sz="6" w:space="0" w:color="auto"/>
              <w:right w:val="single" w:sz="6" w:space="0" w:color="auto"/>
            </w:tcBorders>
            <w:shd w:val="clear" w:color="auto" w:fill="auto"/>
          </w:tcPr>
          <w:p w14:paraId="47F5CD70" w14:textId="189742C3" w:rsidR="00116034" w:rsidRPr="00116034" w:rsidRDefault="00116034" w:rsidP="00116034">
            <w:pPr>
              <w:spacing w:after="0" w:line="240" w:lineRule="auto"/>
              <w:rPr>
                <w:rFonts w:ascii="Arial" w:eastAsia="Times New Roman" w:hAnsi="Arial" w:cs="Arial"/>
                <w:color w:val="0070C0"/>
                <w:sz w:val="16"/>
                <w:szCs w:val="16"/>
                <w:lang w:val="es-419"/>
                <w:rPrChange w:id="335" w:author="Prada, Leandro (Leo) **CTR**" w:date="2020-06-08T14:01:00Z">
                  <w:rPr>
                    <w:rFonts w:ascii="Arial" w:eastAsia="Arial" w:hAnsi="Arial" w:cs="Arial"/>
                    <w:color w:val="0070C0"/>
                    <w:sz w:val="16"/>
                    <w:szCs w:val="16"/>
                  </w:rPr>
                </w:rPrChange>
              </w:rPr>
            </w:pPr>
            <w:ins w:id="336" w:author="Prada, Leandro (Leo) **CTR**" w:date="2020-06-08T14:01:00Z">
              <w:r w:rsidRPr="00116034">
                <w:rPr>
                  <w:rFonts w:ascii="Arial" w:eastAsia="Times New Roman" w:hAnsi="Arial" w:cs="Arial"/>
                  <w:color w:val="0070C0"/>
                  <w:sz w:val="16"/>
                  <w:szCs w:val="16"/>
                  <w:lang w:val="es-419"/>
                  <w:rPrChange w:id="337" w:author="Prada, Leandro (Leo) **CTR**" w:date="2020-06-08T14:01:00Z">
                    <w:rPr/>
                  </w:rPrChange>
                </w:rPr>
                <w:t>Dirección postal para envió de pagos</w:t>
              </w:r>
            </w:ins>
            <w:del w:id="338" w:author="Prada, Leandro (Leo) **CTR**" w:date="2020-06-08T14:01:00Z">
              <w:r w:rsidRPr="00116034" w:rsidDel="00D1161F">
                <w:rPr>
                  <w:rFonts w:ascii="Arial" w:eastAsia="Times New Roman" w:hAnsi="Arial" w:cs="Arial"/>
                  <w:color w:val="0070C0"/>
                  <w:sz w:val="16"/>
                  <w:szCs w:val="16"/>
                  <w:lang w:val="es-419"/>
                  <w:rPrChange w:id="339" w:author="Prada, Leandro (Leo) **CTR**" w:date="2020-06-08T14:01:00Z">
                    <w:rPr>
                      <w:rFonts w:ascii="Arial" w:eastAsia="Arial" w:hAnsi="Arial" w:cs="Arial"/>
                      <w:color w:val="0070C0"/>
                      <w:sz w:val="16"/>
                      <w:szCs w:val="16"/>
                    </w:rPr>
                  </w:rPrChange>
                </w:rPr>
                <w:delText>Dirección postal de pago</w:delText>
              </w:r>
            </w:del>
          </w:p>
        </w:tc>
      </w:tr>
      <w:tr w:rsidR="00116034" w:rsidRPr="00CB4119" w14:paraId="62561B6C" w14:textId="77777777" w:rsidTr="003C042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c>
          <w:tcPr>
            <w:tcW w:w="1620" w:type="dxa"/>
            <w:tcBorders>
              <w:top w:val="single" w:sz="6" w:space="0" w:color="auto"/>
              <w:left w:val="single" w:sz="6" w:space="0" w:color="auto"/>
              <w:bottom w:val="single" w:sz="6" w:space="0" w:color="auto"/>
              <w:right w:val="single" w:sz="6" w:space="0" w:color="auto"/>
            </w:tcBorders>
            <w:shd w:val="clear" w:color="auto" w:fill="auto"/>
          </w:tcPr>
          <w:p w14:paraId="12BB84A8" w14:textId="602E1AA7" w:rsidR="00116034" w:rsidRPr="00CB4119" w:rsidRDefault="00116034" w:rsidP="00116034">
            <w:pPr>
              <w:spacing w:after="0" w:line="240" w:lineRule="auto"/>
              <w:rPr>
                <w:rFonts w:ascii="Arial" w:hAnsi="Arial" w:cs="Arial"/>
                <w:sz w:val="16"/>
                <w:szCs w:val="16"/>
                <w:lang w:val="es-419"/>
              </w:rPr>
            </w:pPr>
            <w:r w:rsidRPr="00CB4119">
              <w:rPr>
                <w:rFonts w:ascii="Arial" w:hAnsi="Arial" w:cs="Arial"/>
                <w:sz w:val="16"/>
                <w:szCs w:val="16"/>
                <w:lang w:val="es-419"/>
              </w:rPr>
              <w:t>&lt;</w:t>
            </w:r>
            <w:proofErr w:type="spellStart"/>
            <w:r w:rsidRPr="00CB4119">
              <w:rPr>
                <w:rFonts w:ascii="Arial" w:hAnsi="Arial" w:cs="Arial"/>
                <w:sz w:val="16"/>
                <w:szCs w:val="16"/>
                <w:lang w:val="es-419"/>
              </w:rPr>
              <w:t>wire</w:t>
            </w:r>
            <w:proofErr w:type="spellEnd"/>
            <w:r w:rsidRPr="00CB4119">
              <w:rPr>
                <w:rFonts w:ascii="Arial" w:hAnsi="Arial" w:cs="Arial"/>
                <w:sz w:val="16"/>
                <w:szCs w:val="16"/>
                <w:lang w:val="es-419"/>
              </w:rPr>
              <w:t xml:space="preserve"> transfer&gt;</w:t>
            </w:r>
          </w:p>
          <w:p w14:paraId="3EDCD7A8" w14:textId="77777777" w:rsidR="00116034" w:rsidRPr="00CB4119" w:rsidRDefault="00116034" w:rsidP="00116034">
            <w:pPr>
              <w:spacing w:after="0" w:line="240" w:lineRule="auto"/>
              <w:rPr>
                <w:rFonts w:ascii="Arial" w:hAnsi="Arial" w:cs="Arial"/>
                <w:sz w:val="16"/>
                <w:szCs w:val="16"/>
                <w:lang w:val="es-419"/>
              </w:rPr>
            </w:pPr>
            <w:r w:rsidRPr="00CB4119">
              <w:rPr>
                <w:rFonts w:ascii="Arial" w:hAnsi="Arial" w:cs="Arial"/>
                <w:sz w:val="16"/>
                <w:szCs w:val="16"/>
                <w:lang w:val="es-419"/>
              </w:rPr>
              <w:t xml:space="preserve">Información de transferencia electrónica, </w:t>
            </w:r>
          </w:p>
          <w:p w14:paraId="448589C6" w14:textId="77777777" w:rsidR="00116034" w:rsidRDefault="00116034" w:rsidP="00116034">
            <w:pPr>
              <w:spacing w:after="0" w:line="240" w:lineRule="auto"/>
              <w:rPr>
                <w:ins w:id="340" w:author="Prada, Leandro (Leo) **CTR**" w:date="2020-06-08T14:02:00Z"/>
                <w:rFonts w:ascii="Arial" w:hAnsi="Arial" w:cs="Arial"/>
                <w:sz w:val="16"/>
                <w:szCs w:val="16"/>
                <w:lang w:val="es-419"/>
              </w:rPr>
            </w:pPr>
            <w:r w:rsidRPr="00CB4119">
              <w:rPr>
                <w:rFonts w:ascii="Arial" w:hAnsi="Arial" w:cs="Arial"/>
                <w:sz w:val="16"/>
                <w:szCs w:val="16"/>
                <w:lang w:val="es-419"/>
              </w:rPr>
              <w:t>transferencia electrónica</w:t>
            </w:r>
          </w:p>
          <w:p w14:paraId="40BD6722" w14:textId="77777777" w:rsidR="00116034" w:rsidRDefault="00116034" w:rsidP="00116034">
            <w:pPr>
              <w:spacing w:after="0" w:line="240" w:lineRule="auto"/>
              <w:rPr>
                <w:ins w:id="341" w:author="Prada, Leandro (Leo) **CTR**" w:date="2020-06-08T14:02:00Z"/>
                <w:rFonts w:ascii="Arial" w:hAnsi="Arial" w:cs="Arial"/>
                <w:color w:val="00B050"/>
                <w:sz w:val="16"/>
                <w:szCs w:val="16"/>
                <w:lang w:val="es-419"/>
              </w:rPr>
            </w:pPr>
            <w:ins w:id="342" w:author="Prada, Leandro (Leo) **CTR**" w:date="2020-06-08T14:02:00Z">
              <w:r>
                <w:rPr>
                  <w:rFonts w:ascii="Arial" w:hAnsi="Arial" w:cs="Arial"/>
                  <w:color w:val="00B050"/>
                  <w:sz w:val="16"/>
                  <w:szCs w:val="16"/>
                  <w:lang w:val="es-419"/>
                </w:rPr>
                <w:t>Información para transferencias bancarias,</w:t>
              </w:r>
            </w:ins>
          </w:p>
          <w:p w14:paraId="1A021422" w14:textId="4268D213" w:rsidR="00116034" w:rsidRPr="00116034" w:rsidRDefault="00116034" w:rsidP="00116034">
            <w:pPr>
              <w:spacing w:after="0" w:line="240" w:lineRule="auto"/>
              <w:rPr>
                <w:rFonts w:ascii="Arial" w:hAnsi="Arial" w:cs="Arial"/>
                <w:color w:val="00B050"/>
                <w:sz w:val="16"/>
                <w:szCs w:val="16"/>
                <w:lang w:val="es-419"/>
                <w:rPrChange w:id="343" w:author="Prada, Leandro (Leo) **CTR**" w:date="2020-06-08T14:02:00Z">
                  <w:rPr>
                    <w:rFonts w:ascii="Arial" w:hAnsi="Arial" w:cs="Arial"/>
                    <w:sz w:val="16"/>
                    <w:szCs w:val="16"/>
                    <w:lang w:val="es-419"/>
                  </w:rPr>
                </w:rPrChange>
              </w:rPr>
            </w:pPr>
            <w:ins w:id="344" w:author="Prada, Leandro (Leo) **CTR**" w:date="2020-06-08T14:02:00Z">
              <w:r>
                <w:rPr>
                  <w:rFonts w:ascii="Arial" w:hAnsi="Arial" w:cs="Arial"/>
                  <w:color w:val="00B050"/>
                  <w:sz w:val="16"/>
                  <w:szCs w:val="16"/>
                  <w:lang w:val="es-419"/>
                </w:rPr>
                <w:t>Transferencia bancaria</w:t>
              </w:r>
            </w:ins>
          </w:p>
        </w:tc>
        <w:tc>
          <w:tcPr>
            <w:tcW w:w="1890" w:type="dxa"/>
            <w:tcBorders>
              <w:top w:val="single" w:sz="6" w:space="0" w:color="auto"/>
              <w:left w:val="single" w:sz="6" w:space="0" w:color="auto"/>
              <w:bottom w:val="single" w:sz="6" w:space="0" w:color="auto"/>
              <w:right w:val="single" w:sz="6" w:space="0" w:color="auto"/>
            </w:tcBorders>
            <w:shd w:val="clear" w:color="auto" w:fill="auto"/>
          </w:tcPr>
          <w:p w14:paraId="5CCB27BA" w14:textId="698C77F7" w:rsidR="00116034" w:rsidRPr="00CB4119" w:rsidRDefault="00116034" w:rsidP="00116034">
            <w:pPr>
              <w:spacing w:after="0" w:line="240" w:lineRule="auto"/>
              <w:rPr>
                <w:rFonts w:ascii="Arial" w:hAnsi="Arial" w:cs="Arial"/>
                <w:sz w:val="16"/>
                <w:szCs w:val="16"/>
                <w:lang w:val="es-419"/>
              </w:rPr>
            </w:pPr>
            <w:r w:rsidRPr="00CB4119">
              <w:rPr>
                <w:rFonts w:ascii="Arial" w:hAnsi="Arial" w:cs="Arial"/>
                <w:sz w:val="16"/>
                <w:szCs w:val="16"/>
                <w:lang w:val="es-419"/>
              </w:rPr>
              <w:t>If necessary</w:t>
            </w:r>
          </w:p>
        </w:tc>
        <w:tc>
          <w:tcPr>
            <w:tcW w:w="1800" w:type="dxa"/>
            <w:tcBorders>
              <w:top w:val="single" w:sz="6" w:space="0" w:color="auto"/>
              <w:left w:val="single" w:sz="6" w:space="0" w:color="auto"/>
              <w:bottom w:val="single" w:sz="6" w:space="0" w:color="auto"/>
              <w:right w:val="single" w:sz="6" w:space="0" w:color="auto"/>
            </w:tcBorders>
            <w:shd w:val="clear" w:color="auto" w:fill="auto"/>
          </w:tcPr>
          <w:p w14:paraId="78C0006E" w14:textId="4297BFED" w:rsidR="00116034" w:rsidRPr="00CB4119" w:rsidRDefault="00116034" w:rsidP="00116034">
            <w:pPr>
              <w:spacing w:after="0" w:line="240" w:lineRule="auto"/>
              <w:rPr>
                <w:rFonts w:ascii="Arial" w:hAnsi="Arial" w:cs="Arial"/>
                <w:sz w:val="16"/>
                <w:szCs w:val="16"/>
                <w:lang w:val="es-419"/>
              </w:rPr>
            </w:pPr>
            <w:r>
              <w:rPr>
                <w:rFonts w:ascii="Arial" w:hAnsi="Arial" w:cs="Arial"/>
                <w:sz w:val="16"/>
                <w:szCs w:val="16"/>
                <w:lang w:val="es-419"/>
              </w:rPr>
              <w:t>0</w:t>
            </w:r>
            <w:r w:rsidRPr="00CB4119">
              <w:rPr>
                <w:rFonts w:ascii="Arial" w:hAnsi="Arial" w:cs="Arial"/>
                <w:sz w:val="16"/>
                <w:szCs w:val="16"/>
                <w:lang w:val="es-419"/>
              </w:rPr>
              <w:t>405c.wav</w:t>
            </w:r>
          </w:p>
        </w:tc>
        <w:tc>
          <w:tcPr>
            <w:tcW w:w="4140" w:type="dxa"/>
            <w:tcBorders>
              <w:top w:val="single" w:sz="6" w:space="0" w:color="auto"/>
              <w:left w:val="single" w:sz="6" w:space="0" w:color="auto"/>
              <w:bottom w:val="single" w:sz="6" w:space="0" w:color="auto"/>
              <w:right w:val="single" w:sz="6" w:space="0" w:color="auto"/>
            </w:tcBorders>
            <w:shd w:val="clear" w:color="auto" w:fill="auto"/>
          </w:tcPr>
          <w:p w14:paraId="78DD7172" w14:textId="04CDEF7C" w:rsidR="00116034" w:rsidRPr="00116034" w:rsidRDefault="00116034" w:rsidP="00116034">
            <w:pPr>
              <w:spacing w:after="0" w:line="240" w:lineRule="auto"/>
              <w:rPr>
                <w:rFonts w:ascii="Arial" w:eastAsia="Times New Roman" w:hAnsi="Arial" w:cs="Arial"/>
                <w:color w:val="0070C0"/>
                <w:sz w:val="16"/>
                <w:szCs w:val="16"/>
                <w:lang w:val="es-419"/>
                <w:rPrChange w:id="345" w:author="Prada, Leandro (Leo) **CTR**" w:date="2020-06-08T14:01:00Z">
                  <w:rPr>
                    <w:rFonts w:ascii="Arial" w:hAnsi="Arial" w:cs="Arial"/>
                    <w:sz w:val="16"/>
                    <w:szCs w:val="16"/>
                    <w:lang w:val="es-419"/>
                  </w:rPr>
                </w:rPrChange>
              </w:rPr>
            </w:pPr>
            <w:proofErr w:type="spellStart"/>
            <w:ins w:id="346" w:author="Prada, Leandro (Leo) **CTR**" w:date="2020-06-08T14:01:00Z">
              <w:r w:rsidRPr="00116034">
                <w:rPr>
                  <w:rFonts w:ascii="Arial" w:eastAsia="Times New Roman" w:hAnsi="Arial" w:cs="Arial"/>
                  <w:color w:val="0070C0"/>
                  <w:sz w:val="16"/>
                  <w:szCs w:val="16"/>
                  <w:lang w:val="es-419"/>
                  <w:rPrChange w:id="347" w:author="Prada, Leandro (Leo) **CTR**" w:date="2020-06-08T14:01:00Z">
                    <w:rPr/>
                  </w:rPrChange>
                </w:rPr>
                <w:t>Transferencia</w:t>
              </w:r>
              <w:proofErr w:type="spellEnd"/>
              <w:r w:rsidRPr="00116034">
                <w:rPr>
                  <w:rFonts w:ascii="Arial" w:eastAsia="Times New Roman" w:hAnsi="Arial" w:cs="Arial"/>
                  <w:color w:val="0070C0"/>
                  <w:sz w:val="16"/>
                  <w:szCs w:val="16"/>
                  <w:lang w:val="es-419"/>
                  <w:rPrChange w:id="348" w:author="Prada, Leandro (Leo) **CTR**" w:date="2020-06-08T14:01:00Z">
                    <w:rPr/>
                  </w:rPrChange>
                </w:rPr>
                <w:t xml:space="preserve"> </w:t>
              </w:r>
              <w:proofErr w:type="spellStart"/>
              <w:r w:rsidRPr="00116034">
                <w:rPr>
                  <w:rFonts w:ascii="Arial" w:eastAsia="Times New Roman" w:hAnsi="Arial" w:cs="Arial"/>
                  <w:color w:val="0070C0"/>
                  <w:sz w:val="16"/>
                  <w:szCs w:val="16"/>
                  <w:lang w:val="es-419"/>
                  <w:rPrChange w:id="349" w:author="Prada, Leandro (Leo) **CTR**" w:date="2020-06-08T14:01:00Z">
                    <w:rPr/>
                  </w:rPrChange>
                </w:rPr>
                <w:t>bancaria</w:t>
              </w:r>
            </w:ins>
            <w:proofErr w:type="spellEnd"/>
            <w:del w:id="350" w:author="Prada, Leandro (Leo) **CTR**" w:date="2020-06-08T14:01:00Z">
              <w:r w:rsidRPr="00116034" w:rsidDel="00D1161F">
                <w:rPr>
                  <w:rFonts w:ascii="Arial" w:eastAsia="Times New Roman" w:hAnsi="Arial" w:cs="Arial"/>
                  <w:color w:val="0070C0"/>
                  <w:sz w:val="16"/>
                  <w:szCs w:val="16"/>
                  <w:lang w:val="es-419"/>
                  <w:rPrChange w:id="351" w:author="Prada, Leandro (Leo) **CTR**" w:date="2020-06-08T14:01:00Z">
                    <w:rPr>
                      <w:rFonts w:ascii="Arial" w:eastAsia="Arial" w:hAnsi="Arial" w:cs="Arial"/>
                      <w:color w:val="0070C0"/>
                      <w:sz w:val="16"/>
                      <w:szCs w:val="16"/>
                    </w:rPr>
                  </w:rPrChange>
                </w:rPr>
                <w:delText>Transferencia electronica.</w:delText>
              </w:r>
            </w:del>
          </w:p>
        </w:tc>
      </w:tr>
      <w:tr w:rsidR="00116034" w:rsidRPr="007544B5" w14:paraId="1BBA5799" w14:textId="77777777" w:rsidTr="003C042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c>
          <w:tcPr>
            <w:tcW w:w="1620" w:type="dxa"/>
            <w:tcBorders>
              <w:top w:val="single" w:sz="6" w:space="0" w:color="auto"/>
              <w:left w:val="single" w:sz="6" w:space="0" w:color="auto"/>
              <w:bottom w:val="single" w:sz="6" w:space="0" w:color="auto"/>
              <w:right w:val="single" w:sz="6" w:space="0" w:color="auto"/>
            </w:tcBorders>
            <w:shd w:val="clear" w:color="auto" w:fill="auto"/>
          </w:tcPr>
          <w:p w14:paraId="5D153AB3" w14:textId="14D3372D" w:rsidR="00116034" w:rsidRPr="00D85C3D" w:rsidRDefault="00116034" w:rsidP="00116034">
            <w:pPr>
              <w:spacing w:after="0" w:line="240" w:lineRule="auto"/>
              <w:rPr>
                <w:rFonts w:ascii="Arial" w:hAnsi="Arial" w:cs="Arial"/>
                <w:sz w:val="16"/>
                <w:szCs w:val="16"/>
                <w:lang w:val="es-419"/>
              </w:rPr>
            </w:pPr>
            <w:r w:rsidRPr="00D85C3D">
              <w:rPr>
                <w:rFonts w:ascii="Arial" w:hAnsi="Arial" w:cs="Arial"/>
                <w:sz w:val="16"/>
                <w:szCs w:val="16"/>
                <w:lang w:val="es-419"/>
              </w:rPr>
              <w:t>&lt;</w:t>
            </w:r>
            <w:proofErr w:type="spellStart"/>
            <w:r w:rsidRPr="00D85C3D">
              <w:rPr>
                <w:rFonts w:ascii="Arial" w:hAnsi="Arial" w:cs="Arial"/>
                <w:sz w:val="16"/>
                <w:szCs w:val="16"/>
                <w:lang w:val="es-419"/>
              </w:rPr>
              <w:t>downpayment</w:t>
            </w:r>
            <w:proofErr w:type="spellEnd"/>
            <w:r w:rsidRPr="00D85C3D">
              <w:rPr>
                <w:rFonts w:ascii="Arial" w:hAnsi="Arial" w:cs="Arial"/>
                <w:sz w:val="16"/>
                <w:szCs w:val="16"/>
                <w:lang w:val="es-419"/>
              </w:rPr>
              <w:t>&gt;</w:t>
            </w:r>
          </w:p>
          <w:p w14:paraId="1279D3D9" w14:textId="4D0E1FBF" w:rsidR="00116034" w:rsidRPr="00D85C3D" w:rsidRDefault="00116034" w:rsidP="00116034">
            <w:pPr>
              <w:spacing w:after="0" w:line="240" w:lineRule="auto"/>
              <w:rPr>
                <w:rFonts w:ascii="Arial" w:hAnsi="Arial" w:cs="Arial"/>
                <w:sz w:val="16"/>
                <w:szCs w:val="16"/>
                <w:lang w:val="es-419"/>
              </w:rPr>
            </w:pPr>
            <w:r w:rsidRPr="00D85C3D">
              <w:rPr>
                <w:rFonts w:ascii="Arial" w:hAnsi="Arial" w:cs="Arial"/>
                <w:sz w:val="16"/>
                <w:szCs w:val="16"/>
                <w:lang w:val="es-419"/>
              </w:rPr>
              <w:t xml:space="preserve">Preguntas </w:t>
            </w:r>
            <w:r>
              <w:rPr>
                <w:rFonts w:ascii="Arial" w:hAnsi="Arial" w:cs="Arial"/>
                <w:sz w:val="16"/>
                <w:szCs w:val="16"/>
                <w:lang w:val="es-419"/>
              </w:rPr>
              <w:t>depósito</w:t>
            </w:r>
            <w:r w:rsidRPr="00D85C3D">
              <w:rPr>
                <w:rFonts w:ascii="Arial" w:hAnsi="Arial" w:cs="Arial"/>
                <w:sz w:val="16"/>
                <w:szCs w:val="16"/>
                <w:lang w:val="es-419"/>
              </w:rPr>
              <w:t xml:space="preserve"> inicial,</w:t>
            </w:r>
          </w:p>
          <w:p w14:paraId="30927516" w14:textId="7DA29CA3" w:rsidR="00116034" w:rsidRPr="00D85C3D" w:rsidRDefault="00116034" w:rsidP="00116034">
            <w:pPr>
              <w:spacing w:after="0" w:line="240" w:lineRule="auto"/>
              <w:rPr>
                <w:rFonts w:ascii="Arial" w:hAnsi="Arial" w:cs="Arial"/>
                <w:sz w:val="16"/>
                <w:szCs w:val="16"/>
                <w:lang w:val="es-419"/>
              </w:rPr>
            </w:pPr>
            <w:r w:rsidRPr="00D85C3D">
              <w:rPr>
                <w:rFonts w:ascii="Arial" w:hAnsi="Arial" w:cs="Arial"/>
                <w:sz w:val="16"/>
                <w:szCs w:val="16"/>
                <w:lang w:val="es-419"/>
              </w:rPr>
              <w:t xml:space="preserve">Consultas </w:t>
            </w:r>
            <w:r>
              <w:rPr>
                <w:rFonts w:ascii="Arial" w:hAnsi="Arial" w:cs="Arial"/>
                <w:sz w:val="16"/>
                <w:szCs w:val="16"/>
                <w:lang w:val="es-419"/>
              </w:rPr>
              <w:t>depósito</w:t>
            </w:r>
            <w:r w:rsidRPr="00D85C3D">
              <w:rPr>
                <w:rFonts w:ascii="Arial" w:hAnsi="Arial" w:cs="Arial"/>
                <w:sz w:val="16"/>
                <w:szCs w:val="16"/>
                <w:lang w:val="es-419"/>
              </w:rPr>
              <w:t xml:space="preserve"> inicial,</w:t>
            </w:r>
          </w:p>
          <w:p w14:paraId="13FB2091" w14:textId="77777777" w:rsidR="00116034" w:rsidRPr="00527C54" w:rsidRDefault="00116034" w:rsidP="00116034">
            <w:pPr>
              <w:spacing w:after="0" w:line="240" w:lineRule="auto"/>
              <w:rPr>
                <w:rFonts w:ascii="Arial" w:hAnsi="Arial"/>
                <w:sz w:val="16"/>
                <w:lang w:val="es-419"/>
              </w:rPr>
            </w:pPr>
            <w:r w:rsidRPr="00527C54">
              <w:rPr>
                <w:rFonts w:ascii="Arial" w:hAnsi="Arial"/>
                <w:sz w:val="16"/>
                <w:lang w:val="es-419"/>
              </w:rPr>
              <w:lastRenderedPageBreak/>
              <w:t>Pagos,</w:t>
            </w:r>
          </w:p>
          <w:p w14:paraId="241D1EB6" w14:textId="77777777" w:rsidR="00116034" w:rsidRPr="00527C54" w:rsidRDefault="00116034" w:rsidP="00116034">
            <w:pPr>
              <w:spacing w:after="0" w:line="240" w:lineRule="auto"/>
              <w:rPr>
                <w:rFonts w:ascii="Arial" w:hAnsi="Arial"/>
                <w:sz w:val="16"/>
                <w:lang w:val="es-419"/>
              </w:rPr>
            </w:pPr>
            <w:r w:rsidRPr="00527C54">
              <w:rPr>
                <w:rFonts w:ascii="Arial" w:hAnsi="Arial"/>
                <w:sz w:val="16"/>
                <w:lang w:val="es-419"/>
              </w:rPr>
              <w:t>Preguntas,</w:t>
            </w:r>
          </w:p>
          <w:p w14:paraId="19BB09EE" w14:textId="77777777" w:rsidR="00116034" w:rsidRDefault="00116034" w:rsidP="00116034">
            <w:pPr>
              <w:spacing w:after="0" w:line="240" w:lineRule="auto"/>
              <w:rPr>
                <w:ins w:id="352" w:author="Prada, Leandro (Leo) **CTR**" w:date="2020-06-08T14:03:00Z"/>
                <w:rFonts w:ascii="Arial" w:hAnsi="Arial"/>
                <w:sz w:val="16"/>
                <w:lang w:val="es-419"/>
              </w:rPr>
            </w:pPr>
            <w:r w:rsidRPr="00527C54">
              <w:rPr>
                <w:rFonts w:ascii="Arial" w:hAnsi="Arial"/>
                <w:sz w:val="16"/>
                <w:lang w:val="es-419"/>
              </w:rPr>
              <w:t>Consultas</w:t>
            </w:r>
            <w:ins w:id="353" w:author="Prada, Leandro (Leo) **CTR**" w:date="2020-06-08T14:03:00Z">
              <w:r>
                <w:rPr>
                  <w:rFonts w:ascii="Arial" w:hAnsi="Arial"/>
                  <w:sz w:val="16"/>
                  <w:lang w:val="es-419"/>
                </w:rPr>
                <w:t>,</w:t>
              </w:r>
            </w:ins>
          </w:p>
          <w:p w14:paraId="09BB1AB2" w14:textId="7ACFF98B" w:rsidR="00116034" w:rsidRPr="00116034" w:rsidRDefault="00116034" w:rsidP="00116034">
            <w:pPr>
              <w:spacing w:after="0" w:line="240" w:lineRule="auto"/>
              <w:rPr>
                <w:rFonts w:ascii="Arial" w:hAnsi="Arial" w:cs="Arial"/>
                <w:color w:val="00B050"/>
                <w:sz w:val="16"/>
                <w:szCs w:val="16"/>
                <w:lang w:val="es-419"/>
                <w:rPrChange w:id="354" w:author="Prada, Leandro (Leo) **CTR**" w:date="2020-06-08T14:03:00Z">
                  <w:rPr>
                    <w:rFonts w:ascii="Arial" w:hAnsi="Arial" w:cs="Arial"/>
                    <w:sz w:val="16"/>
                    <w:szCs w:val="16"/>
                    <w:lang w:val="es-419"/>
                  </w:rPr>
                </w:rPrChange>
              </w:rPr>
            </w:pPr>
            <w:proofErr w:type="spellStart"/>
            <w:ins w:id="355" w:author="Prada, Leandro (Leo) **CTR**" w:date="2020-06-08T14:03:00Z">
              <w:r>
                <w:rPr>
                  <w:rFonts w:ascii="Arial" w:hAnsi="Arial"/>
                  <w:color w:val="00B050"/>
                  <w:sz w:val="16"/>
                  <w:lang w:val="es-419"/>
                </w:rPr>
                <w:t>Preunta</w:t>
              </w:r>
              <w:proofErr w:type="spellEnd"/>
              <w:r>
                <w:rPr>
                  <w:rFonts w:ascii="Arial" w:hAnsi="Arial"/>
                  <w:color w:val="00B050"/>
                  <w:sz w:val="16"/>
                  <w:lang w:val="es-419"/>
                </w:rPr>
                <w:t xml:space="preserve"> sobre el pago inicial</w:t>
              </w:r>
            </w:ins>
          </w:p>
        </w:tc>
        <w:tc>
          <w:tcPr>
            <w:tcW w:w="1890" w:type="dxa"/>
            <w:tcBorders>
              <w:top w:val="single" w:sz="6" w:space="0" w:color="auto"/>
              <w:left w:val="single" w:sz="6" w:space="0" w:color="auto"/>
              <w:bottom w:val="single" w:sz="6" w:space="0" w:color="auto"/>
              <w:right w:val="single" w:sz="6" w:space="0" w:color="auto"/>
            </w:tcBorders>
            <w:shd w:val="clear" w:color="auto" w:fill="auto"/>
          </w:tcPr>
          <w:p w14:paraId="69FBD296" w14:textId="602E9448" w:rsidR="00116034" w:rsidRDefault="00116034" w:rsidP="00116034">
            <w:pPr>
              <w:spacing w:after="0" w:line="240" w:lineRule="auto"/>
              <w:rPr>
                <w:rFonts w:ascii="Arial" w:hAnsi="Arial" w:cs="Arial"/>
                <w:sz w:val="16"/>
                <w:szCs w:val="16"/>
              </w:rPr>
            </w:pPr>
            <w:r>
              <w:rPr>
                <w:rFonts w:ascii="Arial" w:hAnsi="Arial" w:cs="Arial"/>
                <w:sz w:val="16"/>
                <w:szCs w:val="16"/>
              </w:rPr>
              <w:lastRenderedPageBreak/>
              <w:t>If necessary</w:t>
            </w:r>
          </w:p>
        </w:tc>
        <w:tc>
          <w:tcPr>
            <w:tcW w:w="1800" w:type="dxa"/>
            <w:tcBorders>
              <w:top w:val="single" w:sz="6" w:space="0" w:color="auto"/>
              <w:left w:val="single" w:sz="6" w:space="0" w:color="auto"/>
              <w:bottom w:val="single" w:sz="6" w:space="0" w:color="auto"/>
              <w:right w:val="single" w:sz="6" w:space="0" w:color="auto"/>
            </w:tcBorders>
            <w:shd w:val="clear" w:color="auto" w:fill="auto"/>
          </w:tcPr>
          <w:p w14:paraId="7CCABFF8" w14:textId="52AACE0C" w:rsidR="00116034" w:rsidRDefault="00116034" w:rsidP="00116034">
            <w:pPr>
              <w:spacing w:after="0" w:line="240" w:lineRule="auto"/>
              <w:rPr>
                <w:rFonts w:ascii="Arial" w:eastAsia="Arial" w:hAnsi="Arial" w:cs="Arial"/>
                <w:sz w:val="16"/>
                <w:szCs w:val="16"/>
              </w:rPr>
            </w:pPr>
            <w:r>
              <w:rPr>
                <w:rFonts w:ascii="Arial" w:eastAsia="Arial" w:hAnsi="Arial" w:cs="Arial"/>
                <w:sz w:val="16"/>
                <w:szCs w:val="16"/>
              </w:rPr>
              <w:t>0405c.wav</w:t>
            </w:r>
          </w:p>
        </w:tc>
        <w:tc>
          <w:tcPr>
            <w:tcW w:w="4140" w:type="dxa"/>
            <w:tcBorders>
              <w:top w:val="single" w:sz="6" w:space="0" w:color="auto"/>
              <w:left w:val="single" w:sz="6" w:space="0" w:color="auto"/>
              <w:bottom w:val="single" w:sz="6" w:space="0" w:color="auto"/>
              <w:right w:val="single" w:sz="6" w:space="0" w:color="auto"/>
            </w:tcBorders>
            <w:shd w:val="clear" w:color="auto" w:fill="auto"/>
          </w:tcPr>
          <w:p w14:paraId="09339A7D" w14:textId="237724FA" w:rsidR="00116034" w:rsidRPr="00116034" w:rsidRDefault="00116034" w:rsidP="00116034">
            <w:pPr>
              <w:spacing w:after="0" w:line="240" w:lineRule="auto"/>
              <w:rPr>
                <w:rFonts w:ascii="Arial" w:eastAsia="Times New Roman" w:hAnsi="Arial" w:cs="Arial"/>
                <w:color w:val="0070C0"/>
                <w:sz w:val="16"/>
                <w:szCs w:val="16"/>
                <w:lang w:val="es-419"/>
                <w:rPrChange w:id="356" w:author="Prada, Leandro (Leo) **CTR**" w:date="2020-06-08T14:01:00Z">
                  <w:rPr>
                    <w:rFonts w:ascii="Arial" w:eastAsia="Arial" w:hAnsi="Arial" w:cs="Arial"/>
                    <w:color w:val="0070C0"/>
                    <w:sz w:val="16"/>
                    <w:szCs w:val="16"/>
                    <w:lang w:val="es-419"/>
                  </w:rPr>
                </w:rPrChange>
              </w:rPr>
            </w:pPr>
            <w:ins w:id="357" w:author="Prada, Leandro (Leo) **CTR**" w:date="2020-06-08T14:01:00Z">
              <w:r w:rsidRPr="00116034">
                <w:rPr>
                  <w:rFonts w:ascii="Arial" w:eastAsia="Times New Roman" w:hAnsi="Arial" w:cs="Arial"/>
                  <w:color w:val="0070C0"/>
                  <w:sz w:val="16"/>
                  <w:szCs w:val="16"/>
                  <w:lang w:val="es-419"/>
                  <w:rPrChange w:id="358" w:author="Prada, Leandro (Leo) **CTR**" w:date="2020-06-08T14:01:00Z">
                    <w:rPr/>
                  </w:rPrChange>
                </w:rPr>
                <w:t xml:space="preserve">Preguntas </w:t>
              </w:r>
            </w:ins>
            <w:ins w:id="359" w:author="Prada, Leandro (Leo) **CTR**" w:date="2020-06-08T14:03:00Z">
              <w:r>
                <w:rPr>
                  <w:rFonts w:ascii="Arial" w:eastAsia="Times New Roman" w:hAnsi="Arial" w:cs="Arial"/>
                  <w:color w:val="0070C0"/>
                  <w:sz w:val="16"/>
                  <w:szCs w:val="16"/>
                  <w:lang w:val="es-419"/>
                </w:rPr>
                <w:t>sobre el</w:t>
              </w:r>
            </w:ins>
            <w:ins w:id="360" w:author="Prada, Leandro (Leo) **CTR**" w:date="2020-06-08T14:01:00Z">
              <w:r w:rsidRPr="00116034">
                <w:rPr>
                  <w:rFonts w:ascii="Arial" w:eastAsia="Times New Roman" w:hAnsi="Arial" w:cs="Arial"/>
                  <w:color w:val="0070C0"/>
                  <w:sz w:val="16"/>
                  <w:szCs w:val="16"/>
                  <w:lang w:val="es-419"/>
                  <w:rPrChange w:id="361" w:author="Prada, Leandro (Leo) **CTR**" w:date="2020-06-08T14:01:00Z">
                    <w:rPr/>
                  </w:rPrChange>
                </w:rPr>
                <w:t xml:space="preserve"> pago inicial</w:t>
              </w:r>
            </w:ins>
            <w:del w:id="362" w:author="Prada, Leandro (Leo) **CTR**" w:date="2020-06-08T14:01:00Z">
              <w:r w:rsidRPr="00116034" w:rsidDel="00D1161F">
                <w:rPr>
                  <w:rFonts w:ascii="Arial" w:eastAsia="Times New Roman" w:hAnsi="Arial" w:cs="Arial"/>
                  <w:color w:val="0070C0"/>
                  <w:sz w:val="16"/>
                  <w:szCs w:val="16"/>
                  <w:lang w:val="es-419"/>
                  <w:rPrChange w:id="363" w:author="Prada, Leandro (Leo) **CTR**" w:date="2020-06-08T14:01:00Z">
                    <w:rPr>
                      <w:rFonts w:ascii="Arial" w:eastAsia="Arial" w:hAnsi="Arial" w:cs="Arial"/>
                      <w:color w:val="0070C0"/>
                      <w:sz w:val="16"/>
                      <w:szCs w:val="16"/>
                      <w:lang w:val="es-419"/>
                    </w:rPr>
                  </w:rPrChange>
                </w:rPr>
                <w:delText>Preguntas acerca de depósito inicial.</w:delText>
              </w:r>
            </w:del>
          </w:p>
        </w:tc>
      </w:tr>
      <w:tr w:rsidR="009062B3" w:rsidRPr="009C7D98" w14:paraId="3C2A5BDE" w14:textId="77777777" w:rsidTr="003C042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c>
          <w:tcPr>
            <w:tcW w:w="9450" w:type="dxa"/>
            <w:gridSpan w:val="4"/>
            <w:shd w:val="clear" w:color="auto" w:fill="DDDDDD"/>
          </w:tcPr>
          <w:p w14:paraId="458FE3FE" w14:textId="77777777" w:rsidR="009062B3" w:rsidRPr="009C7D98" w:rsidRDefault="009062B3" w:rsidP="003C0428">
            <w:pPr>
              <w:spacing w:after="0" w:line="240" w:lineRule="auto"/>
              <w:rPr>
                <w:rFonts w:ascii="Arial" w:eastAsia="Arial" w:hAnsi="Arial" w:cs="Arial"/>
                <w:b/>
                <w:i/>
                <w:sz w:val="16"/>
                <w:szCs w:val="16"/>
              </w:rPr>
            </w:pPr>
            <w:proofErr w:type="spellStart"/>
            <w:r w:rsidRPr="005A14F6">
              <w:rPr>
                <w:rFonts w:ascii="Arial" w:eastAsia="Arial" w:hAnsi="Arial" w:cs="Arial"/>
                <w:b/>
                <w:i/>
                <w:sz w:val="16"/>
                <w:szCs w:val="16"/>
              </w:rPr>
              <w:t>Globals</w:t>
            </w:r>
            <w:proofErr w:type="spellEnd"/>
            <w:r w:rsidRPr="005A14F6">
              <w:rPr>
                <w:rFonts w:ascii="Arial" w:eastAsia="Arial" w:hAnsi="Arial" w:cs="Arial"/>
                <w:b/>
                <w:i/>
                <w:sz w:val="16"/>
                <w:szCs w:val="16"/>
              </w:rPr>
              <w:t xml:space="preserve"> (</w:t>
            </w:r>
            <w:hyperlink w:anchor="_Global_Grammar_Properties" w:history="1">
              <w:r w:rsidRPr="00C5488F">
                <w:rPr>
                  <w:rStyle w:val="Hyperlink"/>
                  <w:rFonts w:ascii="Arial" w:eastAsia="Arial" w:hAnsi="Arial" w:cs="Arial"/>
                  <w:b/>
                  <w:i/>
                  <w:sz w:val="16"/>
                  <w:szCs w:val="16"/>
                </w:rPr>
                <w:t>See Global Commands</w:t>
              </w:r>
            </w:hyperlink>
            <w:r w:rsidRPr="005A14F6">
              <w:rPr>
                <w:rFonts w:ascii="Arial" w:eastAsia="Arial" w:hAnsi="Arial" w:cs="Arial"/>
                <w:b/>
                <w:i/>
                <w:sz w:val="16"/>
                <w:szCs w:val="16"/>
              </w:rPr>
              <w:t>)</w:t>
            </w:r>
          </w:p>
        </w:tc>
      </w:tr>
      <w:tr w:rsidR="009062B3" w:rsidRPr="009C7D98" w14:paraId="3B2F414C" w14:textId="77777777" w:rsidTr="003C042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c>
          <w:tcPr>
            <w:tcW w:w="9450" w:type="dxa"/>
            <w:gridSpan w:val="4"/>
            <w:shd w:val="clear" w:color="auto" w:fill="auto"/>
          </w:tcPr>
          <w:p w14:paraId="40133043" w14:textId="77777777" w:rsidR="009062B3" w:rsidRPr="009C7D98" w:rsidRDefault="009062B3" w:rsidP="003C0428">
            <w:pPr>
              <w:spacing w:after="0" w:line="240" w:lineRule="auto"/>
              <w:rPr>
                <w:rFonts w:ascii="Arial" w:eastAsia="Arial" w:hAnsi="Arial" w:cs="Arial"/>
                <w:sz w:val="16"/>
                <w:szCs w:val="16"/>
              </w:rPr>
            </w:pPr>
            <w:r>
              <w:rPr>
                <w:rFonts w:ascii="Arial" w:eastAsia="Arial" w:hAnsi="Arial" w:cs="Arial"/>
                <w:sz w:val="16"/>
                <w:szCs w:val="16"/>
              </w:rPr>
              <w:t>&lt;rep</w:t>
            </w:r>
            <w:r w:rsidRPr="009C7D98">
              <w:rPr>
                <w:rFonts w:ascii="Arial" w:eastAsia="Arial" w:hAnsi="Arial" w:cs="Arial"/>
                <w:sz w:val="16"/>
                <w:szCs w:val="16"/>
              </w:rPr>
              <w:t>&gt;</w:t>
            </w:r>
          </w:p>
        </w:tc>
      </w:tr>
      <w:tr w:rsidR="009062B3" w:rsidRPr="009C7D98" w14:paraId="66255E8B" w14:textId="77777777" w:rsidTr="003C042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c>
          <w:tcPr>
            <w:tcW w:w="9450" w:type="dxa"/>
            <w:gridSpan w:val="4"/>
            <w:shd w:val="clear" w:color="auto" w:fill="DDDDDD"/>
          </w:tcPr>
          <w:p w14:paraId="1EE8DAFA" w14:textId="77777777" w:rsidR="009062B3" w:rsidRPr="009C7D98" w:rsidRDefault="009062B3" w:rsidP="003C0428">
            <w:pPr>
              <w:spacing w:after="0" w:line="240" w:lineRule="auto"/>
              <w:rPr>
                <w:rFonts w:ascii="Arial" w:eastAsia="Arial" w:hAnsi="Arial" w:cs="Arial"/>
                <w:b/>
                <w:i/>
                <w:sz w:val="16"/>
                <w:szCs w:val="16"/>
              </w:rPr>
            </w:pPr>
            <w:r>
              <w:rPr>
                <w:rFonts w:ascii="Arial" w:eastAsia="Arial" w:hAnsi="Arial" w:cs="Arial"/>
                <w:b/>
                <w:i/>
                <w:sz w:val="16"/>
                <w:szCs w:val="16"/>
              </w:rPr>
              <w:t>Config Parameters</w:t>
            </w:r>
          </w:p>
        </w:tc>
      </w:tr>
      <w:tr w:rsidR="009062B3" w:rsidRPr="009C7D98" w14:paraId="0A98CF2C" w14:textId="77777777" w:rsidTr="003C042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c>
          <w:tcPr>
            <w:tcW w:w="3510" w:type="dxa"/>
            <w:gridSpan w:val="2"/>
            <w:shd w:val="clear" w:color="auto" w:fill="D9E2F3"/>
          </w:tcPr>
          <w:p w14:paraId="42A8DD67" w14:textId="77777777" w:rsidR="009062B3" w:rsidRPr="009C7D98" w:rsidRDefault="009062B3" w:rsidP="003C0428">
            <w:pPr>
              <w:spacing w:after="0" w:line="240" w:lineRule="auto"/>
              <w:rPr>
                <w:rFonts w:ascii="Arial" w:eastAsia="Times New Roman" w:hAnsi="Arial" w:cs="Arial"/>
                <w:sz w:val="16"/>
                <w:szCs w:val="16"/>
              </w:rPr>
            </w:pPr>
            <w:r w:rsidRPr="009C7D98">
              <w:rPr>
                <w:rFonts w:ascii="Arial" w:eastAsia="Arial" w:hAnsi="Arial" w:cs="Arial"/>
                <w:b/>
                <w:i/>
                <w:sz w:val="16"/>
                <w:szCs w:val="16"/>
              </w:rPr>
              <w:t>Parameter</w:t>
            </w:r>
          </w:p>
        </w:tc>
        <w:tc>
          <w:tcPr>
            <w:tcW w:w="5940" w:type="dxa"/>
            <w:gridSpan w:val="2"/>
            <w:shd w:val="clear" w:color="auto" w:fill="D9E2F3"/>
          </w:tcPr>
          <w:p w14:paraId="63428944" w14:textId="77777777" w:rsidR="009062B3" w:rsidRPr="009C7D98" w:rsidRDefault="009062B3" w:rsidP="003C0428">
            <w:pPr>
              <w:spacing w:after="0" w:line="240" w:lineRule="auto"/>
              <w:rPr>
                <w:rFonts w:ascii="Arial" w:eastAsia="Times New Roman" w:hAnsi="Arial" w:cs="Arial"/>
                <w:sz w:val="16"/>
                <w:szCs w:val="16"/>
              </w:rPr>
            </w:pPr>
            <w:r w:rsidRPr="009C7D98">
              <w:rPr>
                <w:rFonts w:ascii="Arial" w:eastAsia="Arial" w:hAnsi="Arial" w:cs="Arial"/>
                <w:b/>
                <w:i/>
                <w:sz w:val="16"/>
                <w:szCs w:val="16"/>
              </w:rPr>
              <w:t>Value</w:t>
            </w:r>
          </w:p>
        </w:tc>
      </w:tr>
      <w:tr w:rsidR="009062B3" w:rsidRPr="009C7D98" w14:paraId="7061504C" w14:textId="77777777" w:rsidTr="003C042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c>
          <w:tcPr>
            <w:tcW w:w="3510" w:type="dxa"/>
            <w:gridSpan w:val="2"/>
            <w:shd w:val="clear" w:color="auto" w:fill="auto"/>
          </w:tcPr>
          <w:p w14:paraId="235079D1" w14:textId="77777777" w:rsidR="009062B3" w:rsidRPr="009C7D98" w:rsidRDefault="009062B3" w:rsidP="003C0428">
            <w:pPr>
              <w:spacing w:after="0" w:line="240" w:lineRule="auto"/>
              <w:rPr>
                <w:rFonts w:ascii="Arial" w:eastAsia="Arial" w:hAnsi="Arial" w:cs="Arial"/>
                <w:sz w:val="16"/>
                <w:szCs w:val="16"/>
              </w:rPr>
            </w:pPr>
            <w:r w:rsidRPr="009C7D98">
              <w:rPr>
                <w:rFonts w:ascii="Arial" w:eastAsia="Arial" w:hAnsi="Arial" w:cs="Arial"/>
                <w:sz w:val="16"/>
                <w:szCs w:val="16"/>
              </w:rPr>
              <w:t>Grammars</w:t>
            </w:r>
          </w:p>
        </w:tc>
        <w:tc>
          <w:tcPr>
            <w:tcW w:w="5940" w:type="dxa"/>
            <w:gridSpan w:val="2"/>
            <w:shd w:val="clear" w:color="auto" w:fill="auto"/>
          </w:tcPr>
          <w:p w14:paraId="615E0E8E" w14:textId="2CA61E31" w:rsidR="009062B3" w:rsidRPr="009C7D98" w:rsidRDefault="000D2F81" w:rsidP="003C0428">
            <w:pPr>
              <w:spacing w:after="0" w:line="240" w:lineRule="auto"/>
              <w:rPr>
                <w:rFonts w:ascii="Arial" w:eastAsia="Arial" w:hAnsi="Arial" w:cs="Arial"/>
                <w:sz w:val="16"/>
                <w:szCs w:val="16"/>
              </w:rPr>
            </w:pPr>
            <w:r>
              <w:rPr>
                <w:rFonts w:ascii="Arial" w:hAnsi="Arial" w:cs="Arial"/>
                <w:sz w:val="16"/>
                <w:szCs w:val="16"/>
              </w:rPr>
              <w:t>0410_FinSvcsHWSE</w:t>
            </w:r>
            <w:r w:rsidR="009062B3">
              <w:rPr>
                <w:rFonts w:ascii="Arial" w:hAnsi="Arial" w:cs="Arial"/>
                <w:sz w:val="16"/>
                <w:szCs w:val="16"/>
              </w:rPr>
              <w:t>.grxml</w:t>
            </w:r>
            <w:r>
              <w:rPr>
                <w:rFonts w:ascii="Arial" w:hAnsi="Arial" w:cs="Arial"/>
                <w:sz w:val="16"/>
                <w:szCs w:val="16"/>
              </w:rPr>
              <w:br/>
              <w:t>0410_FinSvcsHWSE_dtmf.grxml</w:t>
            </w:r>
          </w:p>
        </w:tc>
      </w:tr>
      <w:tr w:rsidR="009062B3" w:rsidRPr="00EA6DFA" w14:paraId="4E438BF9" w14:textId="77777777" w:rsidTr="003C042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c>
          <w:tcPr>
            <w:tcW w:w="3510" w:type="dxa"/>
            <w:gridSpan w:val="2"/>
            <w:tcBorders>
              <w:top w:val="single" w:sz="6" w:space="0" w:color="auto"/>
              <w:left w:val="single" w:sz="6" w:space="0" w:color="auto"/>
              <w:bottom w:val="single" w:sz="6" w:space="0" w:color="auto"/>
              <w:right w:val="single" w:sz="6" w:space="0" w:color="auto"/>
            </w:tcBorders>
            <w:shd w:val="clear" w:color="auto" w:fill="auto"/>
          </w:tcPr>
          <w:p w14:paraId="60527755" w14:textId="77777777" w:rsidR="009062B3" w:rsidRDefault="009062B3" w:rsidP="003C0428">
            <w:pPr>
              <w:spacing w:after="0" w:line="240" w:lineRule="auto"/>
              <w:rPr>
                <w:rFonts w:ascii="Arial" w:eastAsia="Arial" w:hAnsi="Arial" w:cs="Arial"/>
                <w:sz w:val="16"/>
                <w:szCs w:val="16"/>
              </w:rPr>
            </w:pPr>
            <w:r>
              <w:rPr>
                <w:rFonts w:ascii="Arial" w:eastAsia="Arial" w:hAnsi="Arial" w:cs="Arial"/>
                <w:sz w:val="16"/>
                <w:szCs w:val="16"/>
              </w:rPr>
              <w:t xml:space="preserve">Medium Confidence </w:t>
            </w:r>
          </w:p>
          <w:p w14:paraId="56B8DE4E" w14:textId="77777777" w:rsidR="009062B3" w:rsidRPr="00EA6DFA" w:rsidRDefault="009062B3" w:rsidP="003C0428">
            <w:pPr>
              <w:spacing w:after="0" w:line="240" w:lineRule="auto"/>
              <w:rPr>
                <w:rFonts w:ascii="Arial" w:eastAsia="Arial" w:hAnsi="Arial" w:cs="Arial"/>
                <w:sz w:val="16"/>
                <w:szCs w:val="16"/>
              </w:rPr>
            </w:pPr>
            <w:r>
              <w:rPr>
                <w:rFonts w:ascii="Arial" w:eastAsia="Arial" w:hAnsi="Arial" w:cs="Arial"/>
                <w:sz w:val="16"/>
                <w:szCs w:val="16"/>
              </w:rPr>
              <w:t>(Confirm “If necessary” range)</w:t>
            </w:r>
          </w:p>
        </w:tc>
        <w:tc>
          <w:tcPr>
            <w:tcW w:w="5940" w:type="dxa"/>
            <w:gridSpan w:val="2"/>
            <w:tcBorders>
              <w:top w:val="single" w:sz="6" w:space="0" w:color="auto"/>
              <w:left w:val="single" w:sz="6" w:space="0" w:color="auto"/>
              <w:bottom w:val="single" w:sz="6" w:space="0" w:color="auto"/>
              <w:right w:val="single" w:sz="6" w:space="0" w:color="auto"/>
            </w:tcBorders>
            <w:shd w:val="clear" w:color="auto" w:fill="auto"/>
          </w:tcPr>
          <w:p w14:paraId="0D353BCB" w14:textId="77777777" w:rsidR="009062B3" w:rsidRPr="00EA6DFA" w:rsidRDefault="009062B3" w:rsidP="003C0428">
            <w:pPr>
              <w:spacing w:after="0" w:line="240" w:lineRule="auto"/>
              <w:rPr>
                <w:rFonts w:ascii="Arial" w:eastAsia="Arial" w:hAnsi="Arial" w:cs="Arial"/>
                <w:sz w:val="16"/>
                <w:szCs w:val="16"/>
              </w:rPr>
            </w:pPr>
            <w:r>
              <w:rPr>
                <w:rFonts w:ascii="Arial" w:eastAsia="Arial" w:hAnsi="Arial" w:cs="Arial"/>
                <w:sz w:val="16"/>
                <w:szCs w:val="16"/>
              </w:rPr>
              <w:t>Never</w:t>
            </w:r>
          </w:p>
        </w:tc>
      </w:tr>
    </w:tbl>
    <w:p w14:paraId="0BAC6DFF" w14:textId="533C11C7" w:rsidR="00387EC4" w:rsidRDefault="003D4619">
      <w:pPr>
        <w:spacing w:after="0" w:line="240" w:lineRule="auto"/>
      </w:pPr>
      <w:r>
        <w:t xml:space="preserve"> </w:t>
      </w:r>
      <w:r w:rsidR="00F94616">
        <w:t xml:space="preserve"> </w:t>
      </w:r>
      <w:r w:rsidR="00387EC4">
        <w:br w:type="page"/>
      </w:r>
    </w:p>
    <w:p w14:paraId="13F29AF2" w14:textId="77777777" w:rsidR="00DE3503" w:rsidRPr="00907B70" w:rsidRDefault="00DE3503" w:rsidP="00DE3503">
      <w:pPr>
        <w:pStyle w:val="Heading2"/>
      </w:pPr>
      <w:bookmarkStart w:id="364" w:name="_Toc34307559"/>
      <w:bookmarkStart w:id="365" w:name="_Toc38525190"/>
      <w:bookmarkStart w:id="366" w:name="_Toc34307560"/>
      <w:r>
        <w:lastRenderedPageBreak/>
        <w:t>0450_MakePaymentYN</w:t>
      </w:r>
      <w:bookmarkEnd w:id="364"/>
      <w:bookmarkEnd w:id="365"/>
    </w:p>
    <w:tbl>
      <w:tblPr>
        <w:tblW w:w="945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620"/>
        <w:gridCol w:w="1499"/>
        <w:gridCol w:w="2191"/>
        <w:gridCol w:w="4140"/>
      </w:tblGrid>
      <w:tr w:rsidR="00DE3503" w:rsidRPr="009C7D98" w14:paraId="6FB32558" w14:textId="77777777" w:rsidTr="00355BF2">
        <w:tc>
          <w:tcPr>
            <w:tcW w:w="9450" w:type="dxa"/>
            <w:gridSpan w:val="4"/>
            <w:tcBorders>
              <w:top w:val="single" w:sz="4" w:space="0" w:color="000000"/>
              <w:left w:val="single" w:sz="4" w:space="0" w:color="000000"/>
              <w:bottom w:val="single" w:sz="4" w:space="0" w:color="000000"/>
              <w:right w:val="single" w:sz="4" w:space="0" w:color="000000"/>
            </w:tcBorders>
            <w:shd w:val="clear" w:color="auto" w:fill="BFBFBF"/>
          </w:tcPr>
          <w:p w14:paraId="5D2F03D7" w14:textId="77777777" w:rsidR="00DE3503" w:rsidRPr="00C811AC" w:rsidRDefault="00DE3503" w:rsidP="00355BF2">
            <w:pPr>
              <w:spacing w:after="0" w:line="240" w:lineRule="auto"/>
              <w:rPr>
                <w:b/>
                <w:sz w:val="24"/>
                <w:szCs w:val="24"/>
              </w:rPr>
            </w:pPr>
            <w:r w:rsidRPr="00C811AC">
              <w:rPr>
                <w:b/>
                <w:sz w:val="24"/>
                <w:szCs w:val="24"/>
              </w:rPr>
              <w:t>Dialog Module</w:t>
            </w:r>
          </w:p>
        </w:tc>
      </w:tr>
      <w:tr w:rsidR="00DE3503" w:rsidRPr="009C7D98" w14:paraId="68148247" w14:textId="77777777" w:rsidTr="00355BF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c>
          <w:tcPr>
            <w:tcW w:w="9450" w:type="dxa"/>
            <w:gridSpan w:val="4"/>
            <w:shd w:val="clear" w:color="auto" w:fill="auto"/>
          </w:tcPr>
          <w:p w14:paraId="46ACA3CB" w14:textId="77777777" w:rsidR="00DE3503" w:rsidRPr="009C7D98" w:rsidRDefault="00DE3503" w:rsidP="00355BF2">
            <w:pPr>
              <w:spacing w:after="0" w:line="240" w:lineRule="auto"/>
              <w:rPr>
                <w:rFonts w:ascii="Arial" w:eastAsia="Arial" w:hAnsi="Arial" w:cs="Arial"/>
                <w:b/>
                <w:i/>
                <w:sz w:val="16"/>
                <w:szCs w:val="16"/>
              </w:rPr>
            </w:pPr>
            <w:r>
              <w:rPr>
                <w:rFonts w:ascii="Arial" w:eastAsia="Arial" w:hAnsi="Arial" w:cs="Arial"/>
                <w:sz w:val="16"/>
                <w:szCs w:val="16"/>
              </w:rPr>
              <w:t>Ask caller if they want a confirmation</w:t>
            </w:r>
          </w:p>
        </w:tc>
      </w:tr>
      <w:tr w:rsidR="00DE3503" w:rsidRPr="009C7D98" w14:paraId="4CB68C56" w14:textId="77777777" w:rsidTr="00355BF2">
        <w:tc>
          <w:tcPr>
            <w:tcW w:w="9450" w:type="dxa"/>
            <w:gridSpan w:val="4"/>
            <w:tcBorders>
              <w:top w:val="single" w:sz="4" w:space="0" w:color="000000"/>
              <w:left w:val="single" w:sz="4" w:space="0" w:color="000000"/>
              <w:bottom w:val="single" w:sz="4" w:space="0" w:color="000000"/>
              <w:right w:val="single" w:sz="4" w:space="0" w:color="000000"/>
            </w:tcBorders>
            <w:shd w:val="clear" w:color="auto" w:fill="BFBFBF"/>
          </w:tcPr>
          <w:p w14:paraId="75D6CE55" w14:textId="77777777" w:rsidR="00DE3503" w:rsidRPr="00C811AC" w:rsidRDefault="00DE3503" w:rsidP="00355BF2">
            <w:pPr>
              <w:spacing w:after="0" w:line="240" w:lineRule="auto"/>
              <w:ind w:right="-18"/>
              <w:rPr>
                <w:b/>
                <w:sz w:val="24"/>
                <w:szCs w:val="24"/>
              </w:rPr>
            </w:pPr>
            <w:r w:rsidRPr="00C811AC">
              <w:rPr>
                <w:b/>
                <w:sz w:val="24"/>
                <w:szCs w:val="24"/>
              </w:rPr>
              <w:t>Prompts</w:t>
            </w:r>
          </w:p>
        </w:tc>
      </w:tr>
      <w:tr w:rsidR="00DE3503" w:rsidRPr="009C7D98" w14:paraId="5658DD62" w14:textId="77777777" w:rsidTr="008B0F4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c>
          <w:tcPr>
            <w:tcW w:w="1620" w:type="dxa"/>
            <w:shd w:val="clear" w:color="auto" w:fill="D9E2F3"/>
          </w:tcPr>
          <w:p w14:paraId="1232AA05" w14:textId="77777777" w:rsidR="00DE3503" w:rsidRPr="009C7D98" w:rsidRDefault="00DE3503" w:rsidP="00355BF2">
            <w:pPr>
              <w:spacing w:after="0" w:line="240" w:lineRule="auto"/>
              <w:rPr>
                <w:rFonts w:ascii="Arial" w:eastAsia="Times New Roman" w:hAnsi="Arial" w:cs="Arial"/>
                <w:sz w:val="16"/>
                <w:szCs w:val="16"/>
              </w:rPr>
            </w:pPr>
            <w:r w:rsidRPr="009C7D98">
              <w:rPr>
                <w:rFonts w:ascii="Arial" w:eastAsia="Arial" w:hAnsi="Arial" w:cs="Arial"/>
                <w:b/>
                <w:i/>
                <w:sz w:val="16"/>
                <w:szCs w:val="16"/>
              </w:rPr>
              <w:t>Type</w:t>
            </w:r>
          </w:p>
        </w:tc>
        <w:tc>
          <w:tcPr>
            <w:tcW w:w="1499" w:type="dxa"/>
            <w:shd w:val="clear" w:color="auto" w:fill="D9E2F3"/>
          </w:tcPr>
          <w:p w14:paraId="3CB12F13" w14:textId="77777777" w:rsidR="00DE3503" w:rsidRPr="009C7D98" w:rsidRDefault="00DE3503" w:rsidP="00355BF2">
            <w:pPr>
              <w:spacing w:after="0" w:line="240" w:lineRule="auto"/>
              <w:rPr>
                <w:rFonts w:ascii="Arial" w:eastAsia="Times New Roman" w:hAnsi="Arial" w:cs="Arial"/>
                <w:sz w:val="16"/>
                <w:szCs w:val="16"/>
              </w:rPr>
            </w:pPr>
            <w:r w:rsidRPr="009C7D98">
              <w:rPr>
                <w:rFonts w:ascii="Arial" w:eastAsia="Arial" w:hAnsi="Arial" w:cs="Arial"/>
                <w:b/>
                <w:i/>
                <w:sz w:val="16"/>
                <w:szCs w:val="16"/>
              </w:rPr>
              <w:t>Condition</w:t>
            </w:r>
          </w:p>
        </w:tc>
        <w:tc>
          <w:tcPr>
            <w:tcW w:w="2191" w:type="dxa"/>
            <w:shd w:val="clear" w:color="auto" w:fill="D9E2F3"/>
          </w:tcPr>
          <w:p w14:paraId="7467BAA6" w14:textId="77777777" w:rsidR="00DE3503" w:rsidRPr="009C7D98" w:rsidRDefault="00DE3503" w:rsidP="00355BF2">
            <w:pPr>
              <w:spacing w:after="0" w:line="240" w:lineRule="auto"/>
              <w:rPr>
                <w:rFonts w:ascii="Arial" w:eastAsia="Times New Roman" w:hAnsi="Arial" w:cs="Arial"/>
                <w:sz w:val="16"/>
                <w:szCs w:val="16"/>
              </w:rPr>
            </w:pPr>
            <w:proofErr w:type="spellStart"/>
            <w:r w:rsidRPr="009C7D98">
              <w:rPr>
                <w:rFonts w:ascii="Arial" w:eastAsia="Arial" w:hAnsi="Arial" w:cs="Arial"/>
                <w:b/>
                <w:i/>
                <w:sz w:val="16"/>
                <w:szCs w:val="16"/>
              </w:rPr>
              <w:t>VoiceFile</w:t>
            </w:r>
            <w:proofErr w:type="spellEnd"/>
          </w:p>
        </w:tc>
        <w:tc>
          <w:tcPr>
            <w:tcW w:w="4140" w:type="dxa"/>
            <w:shd w:val="clear" w:color="auto" w:fill="D9E2F3"/>
          </w:tcPr>
          <w:p w14:paraId="4A706ED6" w14:textId="77777777" w:rsidR="00DE3503" w:rsidRPr="009C7D98" w:rsidRDefault="00DE3503" w:rsidP="00355BF2">
            <w:pPr>
              <w:spacing w:after="0" w:line="240" w:lineRule="auto"/>
              <w:rPr>
                <w:rFonts w:ascii="Arial" w:eastAsia="Times New Roman" w:hAnsi="Arial" w:cs="Arial"/>
                <w:sz w:val="16"/>
                <w:szCs w:val="16"/>
              </w:rPr>
            </w:pPr>
            <w:r w:rsidRPr="009C7D98">
              <w:rPr>
                <w:rFonts w:ascii="Arial" w:eastAsia="Arial" w:hAnsi="Arial" w:cs="Arial"/>
                <w:b/>
                <w:i/>
                <w:sz w:val="16"/>
                <w:szCs w:val="16"/>
              </w:rPr>
              <w:t>Wording</w:t>
            </w:r>
          </w:p>
        </w:tc>
      </w:tr>
      <w:tr w:rsidR="008B0F45" w:rsidRPr="007544B5" w14:paraId="629E868D" w14:textId="77777777" w:rsidTr="00CB411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c>
          <w:tcPr>
            <w:tcW w:w="1620" w:type="dxa"/>
          </w:tcPr>
          <w:p w14:paraId="7C20899C" w14:textId="0B681C03" w:rsidR="008B0F45" w:rsidRPr="00D07F18" w:rsidRDefault="008B0F45" w:rsidP="008B72DB">
            <w:pPr>
              <w:spacing w:after="0" w:line="240" w:lineRule="auto"/>
              <w:rPr>
                <w:rFonts w:ascii="Arial" w:eastAsia="Arial" w:hAnsi="Arial" w:cs="Arial"/>
                <w:sz w:val="16"/>
                <w:szCs w:val="16"/>
              </w:rPr>
            </w:pPr>
            <w:r w:rsidRPr="00D07F18">
              <w:rPr>
                <w:rFonts w:ascii="Arial" w:eastAsia="Arial" w:hAnsi="Arial" w:cs="Arial"/>
                <w:sz w:val="16"/>
                <w:szCs w:val="16"/>
              </w:rPr>
              <w:t>PROMPT-1</w:t>
            </w:r>
          </w:p>
        </w:tc>
        <w:tc>
          <w:tcPr>
            <w:tcW w:w="1499" w:type="dxa"/>
          </w:tcPr>
          <w:p w14:paraId="074C3311" w14:textId="77777777" w:rsidR="008B0F45" w:rsidRPr="00D07F18" w:rsidRDefault="008B0F45" w:rsidP="008B72DB">
            <w:pPr>
              <w:spacing w:after="0" w:line="240" w:lineRule="auto"/>
              <w:rPr>
                <w:rFonts w:ascii="Arial" w:eastAsia="Arial" w:hAnsi="Arial" w:cs="Arial"/>
                <w:sz w:val="16"/>
                <w:szCs w:val="16"/>
              </w:rPr>
            </w:pPr>
            <w:r>
              <w:rPr>
                <w:rFonts w:ascii="Arial" w:hAnsi="Arial" w:cs="Arial"/>
                <w:sz w:val="16"/>
                <w:szCs w:val="16"/>
              </w:rPr>
              <w:t>--</w:t>
            </w:r>
          </w:p>
        </w:tc>
        <w:tc>
          <w:tcPr>
            <w:tcW w:w="2191" w:type="dxa"/>
          </w:tcPr>
          <w:p w14:paraId="114FBD5D" w14:textId="77777777" w:rsidR="008B0F45" w:rsidRPr="006E6A3E" w:rsidRDefault="008B0F45" w:rsidP="008B72DB">
            <w:pPr>
              <w:rPr>
                <w:rFonts w:ascii="Arial" w:hAnsi="Arial" w:cs="Arial"/>
                <w:sz w:val="16"/>
                <w:szCs w:val="16"/>
              </w:rPr>
            </w:pPr>
            <w:r>
              <w:rPr>
                <w:rFonts w:ascii="Arial" w:hAnsi="Arial" w:cs="Arial"/>
                <w:sz w:val="16"/>
                <w:szCs w:val="16"/>
              </w:rPr>
              <w:t>0450AmountDue</w:t>
            </w:r>
            <w:r w:rsidRPr="00D07F18">
              <w:rPr>
                <w:rFonts w:ascii="Arial" w:hAnsi="Arial" w:cs="Arial"/>
                <w:sz w:val="16"/>
                <w:szCs w:val="16"/>
              </w:rPr>
              <w:t>.wav</w:t>
            </w:r>
          </w:p>
        </w:tc>
        <w:tc>
          <w:tcPr>
            <w:tcW w:w="4140" w:type="dxa"/>
          </w:tcPr>
          <w:p w14:paraId="3B205660" w14:textId="2481FBEB" w:rsidR="008B0F45" w:rsidRPr="008B0F45" w:rsidRDefault="00F94BC0" w:rsidP="008B72DB">
            <w:pPr>
              <w:spacing w:after="0" w:line="240" w:lineRule="auto"/>
              <w:rPr>
                <w:rFonts w:ascii="Arial" w:eastAsia="Times New Roman" w:hAnsi="Arial" w:cs="Arial"/>
                <w:color w:val="0070C0"/>
                <w:sz w:val="16"/>
                <w:szCs w:val="16"/>
                <w:lang w:val="es-419"/>
              </w:rPr>
            </w:pPr>
            <w:proofErr w:type="gramStart"/>
            <w:ins w:id="367" w:author="Prada, Leandro (Leo) **CTR**" w:date="2020-06-08T14:04:00Z">
              <w:r w:rsidRPr="00F94BC0">
                <w:rPr>
                  <w:rFonts w:ascii="Arial" w:hAnsi="Arial" w:cs="Arial"/>
                  <w:color w:val="0070C0"/>
                  <w:sz w:val="16"/>
                  <w:szCs w:val="16"/>
                  <w:lang w:val="es-419"/>
                </w:rPr>
                <w:t>La cantidad actual a pagar</w:t>
              </w:r>
              <w:proofErr w:type="gramEnd"/>
              <w:r w:rsidRPr="00F94BC0">
                <w:rPr>
                  <w:rFonts w:ascii="Arial" w:hAnsi="Arial" w:cs="Arial"/>
                  <w:color w:val="0070C0"/>
                  <w:sz w:val="16"/>
                  <w:szCs w:val="16"/>
                  <w:lang w:val="es-419"/>
                </w:rPr>
                <w:t xml:space="preserve"> es de</w:t>
              </w:r>
            </w:ins>
            <w:del w:id="368" w:author="Prada, Leandro (Leo) **CTR**" w:date="2020-06-08T14:04:00Z">
              <w:r w:rsidR="008B0F45" w:rsidRPr="00355BF2" w:rsidDel="00F94BC0">
                <w:rPr>
                  <w:rFonts w:ascii="Arial" w:hAnsi="Arial" w:cs="Arial"/>
                  <w:color w:val="0070C0"/>
                  <w:sz w:val="16"/>
                  <w:szCs w:val="16"/>
                  <w:lang w:val="es-419"/>
                </w:rPr>
                <w:delText>El monto a pagar es</w:delText>
              </w:r>
            </w:del>
          </w:p>
        </w:tc>
      </w:tr>
      <w:tr w:rsidR="008B0F45" w:rsidRPr="009C7D98" w14:paraId="08FA8968" w14:textId="77777777" w:rsidTr="008B0F4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c>
          <w:tcPr>
            <w:tcW w:w="1620" w:type="dxa"/>
            <w:shd w:val="clear" w:color="auto" w:fill="FFFFFF" w:themeFill="background1"/>
          </w:tcPr>
          <w:p w14:paraId="769CBBB7" w14:textId="77777777" w:rsidR="008B0F45" w:rsidRPr="00D07F18" w:rsidRDefault="008B0F45" w:rsidP="008B72DB">
            <w:pPr>
              <w:spacing w:after="0" w:line="240" w:lineRule="auto"/>
              <w:rPr>
                <w:rFonts w:ascii="Arial" w:eastAsia="Arial" w:hAnsi="Arial" w:cs="Arial"/>
                <w:sz w:val="16"/>
                <w:szCs w:val="16"/>
              </w:rPr>
            </w:pPr>
            <w:r>
              <w:rPr>
                <w:rFonts w:ascii="Arial" w:eastAsia="Arial" w:hAnsi="Arial" w:cs="Arial"/>
                <w:sz w:val="16"/>
                <w:szCs w:val="16"/>
              </w:rPr>
              <w:t>$$DD.CC</w:t>
            </w:r>
          </w:p>
        </w:tc>
        <w:tc>
          <w:tcPr>
            <w:tcW w:w="1499" w:type="dxa"/>
            <w:shd w:val="clear" w:color="auto" w:fill="FFFFFF" w:themeFill="background1"/>
          </w:tcPr>
          <w:p w14:paraId="75DA5C47" w14:textId="77777777" w:rsidR="008B0F45" w:rsidRDefault="008B0F45" w:rsidP="008B72DB">
            <w:pPr>
              <w:spacing w:after="0" w:line="240" w:lineRule="auto"/>
              <w:rPr>
                <w:rFonts w:ascii="Arial" w:hAnsi="Arial" w:cs="Arial"/>
                <w:sz w:val="16"/>
                <w:szCs w:val="16"/>
              </w:rPr>
            </w:pPr>
            <w:r>
              <w:rPr>
                <w:rFonts w:ascii="Arial" w:hAnsi="Arial" w:cs="Arial"/>
                <w:sz w:val="16"/>
                <w:szCs w:val="16"/>
              </w:rPr>
              <w:t>--</w:t>
            </w:r>
          </w:p>
        </w:tc>
        <w:tc>
          <w:tcPr>
            <w:tcW w:w="2191" w:type="dxa"/>
            <w:shd w:val="clear" w:color="auto" w:fill="FFFFFF" w:themeFill="background1"/>
          </w:tcPr>
          <w:p w14:paraId="55131949" w14:textId="77777777" w:rsidR="008B0F45" w:rsidRDefault="008B0F45" w:rsidP="008B72DB">
            <w:pPr>
              <w:rPr>
                <w:rFonts w:ascii="Arial" w:hAnsi="Arial" w:cs="Arial"/>
                <w:sz w:val="16"/>
                <w:szCs w:val="16"/>
              </w:rPr>
            </w:pPr>
            <w:r>
              <w:rPr>
                <w:rFonts w:ascii="Arial" w:hAnsi="Arial" w:cs="Arial"/>
                <w:sz w:val="16"/>
                <w:szCs w:val="16"/>
              </w:rPr>
              <w:t>--</w:t>
            </w:r>
          </w:p>
        </w:tc>
        <w:tc>
          <w:tcPr>
            <w:tcW w:w="4140" w:type="dxa"/>
            <w:shd w:val="clear" w:color="auto" w:fill="FFFFFF" w:themeFill="background1"/>
          </w:tcPr>
          <w:p w14:paraId="58BDEB59" w14:textId="77777777" w:rsidR="008B0F45" w:rsidRPr="00A66CB9" w:rsidRDefault="008B0F45" w:rsidP="008B72DB">
            <w:pPr>
              <w:spacing w:after="0" w:line="240" w:lineRule="auto"/>
              <w:rPr>
                <w:rFonts w:ascii="Arial" w:hAnsi="Arial" w:cs="Arial"/>
                <w:color w:val="0070C0"/>
                <w:sz w:val="16"/>
                <w:szCs w:val="16"/>
              </w:rPr>
            </w:pPr>
            <w:r>
              <w:rPr>
                <w:rFonts w:ascii="Arial" w:hAnsi="Arial" w:cs="Arial"/>
                <w:color w:val="0070C0"/>
                <w:sz w:val="16"/>
                <w:szCs w:val="16"/>
              </w:rPr>
              <w:t>[amount]</w:t>
            </w:r>
          </w:p>
        </w:tc>
      </w:tr>
      <w:tr w:rsidR="008B0F45" w:rsidRPr="007544B5" w14:paraId="639CB0F1" w14:textId="77777777" w:rsidTr="008B0F4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c>
          <w:tcPr>
            <w:tcW w:w="1620" w:type="dxa"/>
            <w:shd w:val="clear" w:color="auto" w:fill="FFFFFF" w:themeFill="background1"/>
          </w:tcPr>
          <w:p w14:paraId="0E76069E" w14:textId="77777777" w:rsidR="008B0F45" w:rsidRPr="00D07F18" w:rsidRDefault="008B0F45" w:rsidP="008B72DB">
            <w:pPr>
              <w:spacing w:after="0" w:line="240" w:lineRule="auto"/>
              <w:rPr>
                <w:rFonts w:ascii="Arial" w:eastAsia="Arial" w:hAnsi="Arial" w:cs="Arial"/>
                <w:sz w:val="16"/>
                <w:szCs w:val="16"/>
              </w:rPr>
            </w:pPr>
            <w:r>
              <w:rPr>
                <w:rFonts w:ascii="Arial" w:eastAsia="Arial" w:hAnsi="Arial" w:cs="Arial"/>
                <w:sz w:val="16"/>
                <w:szCs w:val="16"/>
              </w:rPr>
              <w:t>PROMPT-2</w:t>
            </w:r>
          </w:p>
        </w:tc>
        <w:tc>
          <w:tcPr>
            <w:tcW w:w="1499" w:type="dxa"/>
            <w:shd w:val="clear" w:color="auto" w:fill="FFFFFF" w:themeFill="background1"/>
          </w:tcPr>
          <w:p w14:paraId="60E898D7" w14:textId="77777777" w:rsidR="008B0F45" w:rsidRDefault="008B0F45" w:rsidP="008B72DB">
            <w:pPr>
              <w:rPr>
                <w:rFonts w:ascii="Arial" w:hAnsi="Arial" w:cs="Arial"/>
                <w:sz w:val="16"/>
                <w:szCs w:val="16"/>
              </w:rPr>
            </w:pPr>
            <w:r>
              <w:rPr>
                <w:rFonts w:ascii="Arial" w:hAnsi="Arial" w:cs="Arial"/>
                <w:sz w:val="16"/>
                <w:szCs w:val="16"/>
              </w:rPr>
              <w:t>--</w:t>
            </w:r>
          </w:p>
        </w:tc>
        <w:tc>
          <w:tcPr>
            <w:tcW w:w="2191" w:type="dxa"/>
            <w:shd w:val="clear" w:color="auto" w:fill="FFFFFF" w:themeFill="background1"/>
          </w:tcPr>
          <w:p w14:paraId="563C47D8" w14:textId="77777777" w:rsidR="008B0F45" w:rsidRDefault="008B0F45" w:rsidP="008B72DB">
            <w:pPr>
              <w:rPr>
                <w:rFonts w:ascii="Arial" w:hAnsi="Arial" w:cs="Arial"/>
                <w:sz w:val="16"/>
                <w:szCs w:val="16"/>
              </w:rPr>
            </w:pPr>
            <w:r w:rsidRPr="003356BB">
              <w:rPr>
                <w:rFonts w:ascii="Arial" w:hAnsi="Arial" w:cs="Arial"/>
                <w:sz w:val="16"/>
                <w:szCs w:val="16"/>
              </w:rPr>
              <w:t>0450LoanPayment.wav</w:t>
            </w:r>
          </w:p>
        </w:tc>
        <w:tc>
          <w:tcPr>
            <w:tcW w:w="4140" w:type="dxa"/>
            <w:shd w:val="clear" w:color="auto" w:fill="FFFFFF" w:themeFill="background1"/>
          </w:tcPr>
          <w:p w14:paraId="619D1E35" w14:textId="65769873" w:rsidR="008B0F45" w:rsidRPr="008B0F45" w:rsidRDefault="00F94BC0" w:rsidP="008B72DB">
            <w:pPr>
              <w:spacing w:after="0" w:line="240" w:lineRule="auto"/>
              <w:rPr>
                <w:rFonts w:ascii="Arial" w:hAnsi="Arial" w:cs="Arial"/>
                <w:color w:val="0070C0"/>
                <w:sz w:val="16"/>
                <w:szCs w:val="16"/>
                <w:lang w:val="es-419"/>
              </w:rPr>
            </w:pPr>
            <w:ins w:id="369" w:author="Prada, Leandro (Leo) **CTR**" w:date="2020-06-08T14:04:00Z">
              <w:r w:rsidRPr="00F94BC0">
                <w:rPr>
                  <w:rFonts w:ascii="Arial" w:hAnsi="Arial" w:cs="Arial"/>
                  <w:color w:val="0070C0"/>
                  <w:sz w:val="16"/>
                  <w:szCs w:val="16"/>
                  <w:lang w:val="es-419"/>
                </w:rPr>
                <w:t>lo que incluye el pago de un préstamo de</w:t>
              </w:r>
            </w:ins>
            <w:del w:id="370" w:author="Prada, Leandro (Leo) **CTR**" w:date="2020-06-08T14:04:00Z">
              <w:r w:rsidR="008B0F45" w:rsidRPr="008B0F45" w:rsidDel="00F94BC0">
                <w:rPr>
                  <w:rFonts w:ascii="Arial" w:hAnsi="Arial" w:cs="Arial"/>
                  <w:color w:val="0070C0"/>
                  <w:sz w:val="16"/>
                  <w:szCs w:val="16"/>
                  <w:lang w:val="es-419"/>
                </w:rPr>
                <w:delText>…</w:delText>
              </w:r>
              <w:r w:rsidR="008B0F45" w:rsidRPr="00355BF2" w:rsidDel="00F94BC0">
                <w:rPr>
                  <w:rFonts w:ascii="Arial" w:hAnsi="Arial" w:cs="Arial"/>
                  <w:color w:val="0070C0"/>
                  <w:sz w:val="16"/>
                  <w:szCs w:val="16"/>
                  <w:lang w:val="es-419"/>
                </w:rPr>
                <w:delText xml:space="preserve"> e incluye un pago de préstamo de  </w:delText>
              </w:r>
            </w:del>
          </w:p>
        </w:tc>
      </w:tr>
      <w:tr w:rsidR="008B0F45" w:rsidRPr="009C7D98" w14:paraId="0D02C228" w14:textId="77777777" w:rsidTr="008B0F4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c>
          <w:tcPr>
            <w:tcW w:w="1620" w:type="dxa"/>
            <w:shd w:val="clear" w:color="auto" w:fill="FFFFFF" w:themeFill="background1"/>
          </w:tcPr>
          <w:p w14:paraId="0D3CF7A7" w14:textId="77777777" w:rsidR="008B0F45" w:rsidRDefault="008B0F45" w:rsidP="008B72DB">
            <w:pPr>
              <w:spacing w:after="0" w:line="240" w:lineRule="auto"/>
              <w:rPr>
                <w:rFonts w:ascii="Arial" w:eastAsia="Arial" w:hAnsi="Arial" w:cs="Arial"/>
                <w:sz w:val="16"/>
                <w:szCs w:val="16"/>
              </w:rPr>
            </w:pPr>
            <w:r>
              <w:rPr>
                <w:rFonts w:ascii="Arial" w:eastAsia="Arial" w:hAnsi="Arial" w:cs="Arial"/>
                <w:sz w:val="16"/>
                <w:szCs w:val="16"/>
              </w:rPr>
              <w:t>$$DD.CC</w:t>
            </w:r>
          </w:p>
        </w:tc>
        <w:tc>
          <w:tcPr>
            <w:tcW w:w="1499" w:type="dxa"/>
            <w:shd w:val="clear" w:color="auto" w:fill="FFFFFF" w:themeFill="background1"/>
          </w:tcPr>
          <w:p w14:paraId="76F57CEF" w14:textId="77777777" w:rsidR="008B0F45" w:rsidRDefault="008B0F45" w:rsidP="008B72DB">
            <w:pPr>
              <w:rPr>
                <w:rFonts w:ascii="Arial" w:hAnsi="Arial" w:cs="Arial"/>
                <w:sz w:val="16"/>
                <w:szCs w:val="16"/>
              </w:rPr>
            </w:pPr>
            <w:r>
              <w:rPr>
                <w:rFonts w:ascii="Arial" w:hAnsi="Arial" w:cs="Arial"/>
                <w:sz w:val="16"/>
                <w:szCs w:val="16"/>
              </w:rPr>
              <w:t>--</w:t>
            </w:r>
          </w:p>
        </w:tc>
        <w:tc>
          <w:tcPr>
            <w:tcW w:w="2191" w:type="dxa"/>
            <w:shd w:val="clear" w:color="auto" w:fill="FFFFFF" w:themeFill="background1"/>
          </w:tcPr>
          <w:p w14:paraId="42C6D0AA" w14:textId="77777777" w:rsidR="008B0F45" w:rsidRPr="003356BB" w:rsidRDefault="008B0F45" w:rsidP="008B72DB">
            <w:pPr>
              <w:rPr>
                <w:rFonts w:ascii="Arial" w:hAnsi="Arial" w:cs="Arial"/>
                <w:sz w:val="16"/>
                <w:szCs w:val="16"/>
              </w:rPr>
            </w:pPr>
            <w:r>
              <w:rPr>
                <w:rFonts w:ascii="Arial" w:hAnsi="Arial" w:cs="Arial"/>
                <w:sz w:val="16"/>
                <w:szCs w:val="16"/>
              </w:rPr>
              <w:t>--</w:t>
            </w:r>
          </w:p>
        </w:tc>
        <w:tc>
          <w:tcPr>
            <w:tcW w:w="4140" w:type="dxa"/>
            <w:shd w:val="clear" w:color="auto" w:fill="FFFFFF" w:themeFill="background1"/>
          </w:tcPr>
          <w:p w14:paraId="603FDCB4" w14:textId="77777777" w:rsidR="008B0F45" w:rsidRDefault="008B0F45" w:rsidP="008B72DB">
            <w:pPr>
              <w:spacing w:after="0" w:line="240" w:lineRule="auto"/>
              <w:rPr>
                <w:rFonts w:ascii="Arial" w:hAnsi="Arial" w:cs="Arial"/>
                <w:color w:val="0070C0"/>
                <w:sz w:val="16"/>
                <w:szCs w:val="16"/>
              </w:rPr>
            </w:pPr>
            <w:r>
              <w:rPr>
                <w:rFonts w:ascii="Arial" w:hAnsi="Arial" w:cs="Arial"/>
                <w:color w:val="0070C0"/>
                <w:sz w:val="16"/>
                <w:szCs w:val="16"/>
              </w:rPr>
              <w:t>[amount]</w:t>
            </w:r>
          </w:p>
        </w:tc>
      </w:tr>
      <w:tr w:rsidR="008B0F45" w:rsidRPr="00F94BC0" w14:paraId="6A0483FA" w14:textId="77777777" w:rsidTr="008B0F4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c>
          <w:tcPr>
            <w:tcW w:w="1620" w:type="dxa"/>
            <w:shd w:val="clear" w:color="auto" w:fill="auto"/>
          </w:tcPr>
          <w:p w14:paraId="3DDF2710" w14:textId="77777777" w:rsidR="008B0F45" w:rsidRDefault="008B0F45" w:rsidP="008B72DB">
            <w:pPr>
              <w:spacing w:after="0" w:line="240" w:lineRule="auto"/>
              <w:rPr>
                <w:rFonts w:ascii="Arial" w:eastAsia="Arial" w:hAnsi="Arial" w:cs="Arial"/>
                <w:sz w:val="16"/>
                <w:szCs w:val="16"/>
              </w:rPr>
            </w:pPr>
            <w:r>
              <w:rPr>
                <w:rFonts w:ascii="Arial" w:eastAsia="Arial" w:hAnsi="Arial" w:cs="Arial"/>
                <w:sz w:val="16"/>
                <w:szCs w:val="16"/>
              </w:rPr>
              <w:t>PROMPT-3</w:t>
            </w:r>
          </w:p>
        </w:tc>
        <w:tc>
          <w:tcPr>
            <w:tcW w:w="1499" w:type="dxa"/>
            <w:shd w:val="clear" w:color="auto" w:fill="auto"/>
          </w:tcPr>
          <w:p w14:paraId="34EA62EF" w14:textId="77777777" w:rsidR="008B0F45" w:rsidRDefault="008B0F45" w:rsidP="008B72DB">
            <w:pPr>
              <w:rPr>
                <w:rFonts w:ascii="Arial" w:hAnsi="Arial" w:cs="Arial"/>
                <w:sz w:val="16"/>
                <w:szCs w:val="16"/>
              </w:rPr>
            </w:pPr>
            <w:r>
              <w:rPr>
                <w:rFonts w:ascii="Arial" w:hAnsi="Arial" w:cs="Arial"/>
                <w:sz w:val="16"/>
                <w:szCs w:val="16"/>
              </w:rPr>
              <w:t>--</w:t>
            </w:r>
          </w:p>
        </w:tc>
        <w:tc>
          <w:tcPr>
            <w:tcW w:w="2191" w:type="dxa"/>
            <w:shd w:val="clear" w:color="auto" w:fill="auto"/>
          </w:tcPr>
          <w:p w14:paraId="1EE247AA" w14:textId="77777777" w:rsidR="008B0F45" w:rsidRPr="003356BB" w:rsidRDefault="008B0F45" w:rsidP="008B72DB">
            <w:pPr>
              <w:rPr>
                <w:rFonts w:ascii="Arial" w:hAnsi="Arial" w:cs="Arial"/>
                <w:sz w:val="16"/>
                <w:szCs w:val="16"/>
              </w:rPr>
            </w:pPr>
            <w:r>
              <w:rPr>
                <w:rFonts w:ascii="Arial" w:hAnsi="Arial" w:cs="Arial"/>
                <w:sz w:val="16"/>
                <w:szCs w:val="16"/>
              </w:rPr>
              <w:t>0450Contract.wav</w:t>
            </w:r>
          </w:p>
        </w:tc>
        <w:tc>
          <w:tcPr>
            <w:tcW w:w="4140" w:type="dxa"/>
            <w:shd w:val="clear" w:color="auto" w:fill="auto"/>
          </w:tcPr>
          <w:p w14:paraId="69E3FA41" w14:textId="1AA801D6" w:rsidR="008B0F45" w:rsidRPr="00F94BC0" w:rsidRDefault="00F94BC0" w:rsidP="008B72DB">
            <w:pPr>
              <w:spacing w:after="0" w:line="240" w:lineRule="auto"/>
              <w:rPr>
                <w:rFonts w:ascii="Arial" w:hAnsi="Arial" w:cs="Arial"/>
                <w:color w:val="0070C0"/>
                <w:sz w:val="16"/>
                <w:szCs w:val="16"/>
                <w:lang w:val="es-419"/>
                <w:rPrChange w:id="371" w:author="Prada, Leandro (Leo) **CTR**" w:date="2020-06-08T14:04:00Z">
                  <w:rPr>
                    <w:rFonts w:ascii="Arial" w:hAnsi="Arial" w:cs="Arial"/>
                    <w:color w:val="0070C0"/>
                    <w:sz w:val="16"/>
                    <w:szCs w:val="16"/>
                  </w:rPr>
                </w:rPrChange>
              </w:rPr>
            </w:pPr>
            <w:ins w:id="372" w:author="Prada, Leandro (Leo) **CTR**" w:date="2020-06-08T14:04:00Z">
              <w:r w:rsidRPr="00F94BC0">
                <w:rPr>
                  <w:rFonts w:ascii="Arial" w:hAnsi="Arial" w:cs="Arial"/>
                  <w:color w:val="0070C0"/>
                  <w:sz w:val="16"/>
                  <w:szCs w:val="16"/>
                  <w:lang w:val="es-419"/>
                </w:rPr>
                <w:t>para el número de contrato</w:t>
              </w:r>
            </w:ins>
            <w:del w:id="373" w:author="Prada, Leandro (Leo) **CTR**" w:date="2020-06-08T14:04:00Z">
              <w:r w:rsidR="008B0F45" w:rsidRPr="00355BF2" w:rsidDel="00F94BC0">
                <w:rPr>
                  <w:rFonts w:ascii="Arial" w:hAnsi="Arial" w:cs="Arial"/>
                  <w:color w:val="0070C0"/>
                  <w:sz w:val="16"/>
                  <w:szCs w:val="16"/>
                  <w:lang w:val="es-419"/>
                </w:rPr>
                <w:delText>para el contrato número</w:delText>
              </w:r>
            </w:del>
          </w:p>
        </w:tc>
      </w:tr>
      <w:tr w:rsidR="008B0F45" w:rsidRPr="009C7D98" w14:paraId="7F234A46" w14:textId="77777777" w:rsidTr="008B0F4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c>
          <w:tcPr>
            <w:tcW w:w="1620" w:type="dxa"/>
            <w:shd w:val="clear" w:color="auto" w:fill="auto"/>
          </w:tcPr>
          <w:p w14:paraId="4A47EB08" w14:textId="77777777" w:rsidR="008B0F45" w:rsidRPr="008B62A5" w:rsidRDefault="008B0F45" w:rsidP="008B72DB">
            <w:pPr>
              <w:spacing w:after="0" w:line="240" w:lineRule="auto"/>
              <w:rPr>
                <w:rFonts w:ascii="Arial" w:eastAsia="Arial" w:hAnsi="Arial" w:cs="Arial"/>
                <w:sz w:val="16"/>
                <w:szCs w:val="16"/>
              </w:rPr>
            </w:pPr>
            <w:r w:rsidRPr="008B62A5">
              <w:rPr>
                <w:rFonts w:ascii="Arial" w:eastAsia="Arial" w:hAnsi="Arial" w:cs="Arial"/>
                <w:sz w:val="16"/>
                <w:szCs w:val="16"/>
              </w:rPr>
              <w:t>Digits</w:t>
            </w:r>
          </w:p>
        </w:tc>
        <w:tc>
          <w:tcPr>
            <w:tcW w:w="1499" w:type="dxa"/>
            <w:shd w:val="clear" w:color="auto" w:fill="auto"/>
          </w:tcPr>
          <w:p w14:paraId="44106A3F" w14:textId="77777777" w:rsidR="008B0F45" w:rsidRPr="008B62A5" w:rsidRDefault="008B0F45" w:rsidP="008B72DB">
            <w:pPr>
              <w:rPr>
                <w:rFonts w:ascii="Arial" w:hAnsi="Arial" w:cs="Arial"/>
                <w:sz w:val="16"/>
                <w:szCs w:val="16"/>
              </w:rPr>
            </w:pPr>
            <w:r w:rsidRPr="008B62A5">
              <w:rPr>
                <w:rFonts w:ascii="Arial" w:hAnsi="Arial" w:cs="Arial"/>
                <w:sz w:val="16"/>
                <w:szCs w:val="16"/>
              </w:rPr>
              <w:t>--</w:t>
            </w:r>
          </w:p>
        </w:tc>
        <w:tc>
          <w:tcPr>
            <w:tcW w:w="2191" w:type="dxa"/>
            <w:shd w:val="clear" w:color="auto" w:fill="auto"/>
          </w:tcPr>
          <w:p w14:paraId="44C8D2A5" w14:textId="77777777" w:rsidR="008B0F45" w:rsidRPr="008B62A5" w:rsidRDefault="008B0F45" w:rsidP="008B72DB">
            <w:pPr>
              <w:rPr>
                <w:rFonts w:ascii="Arial" w:hAnsi="Arial" w:cs="Arial"/>
                <w:sz w:val="16"/>
                <w:szCs w:val="16"/>
              </w:rPr>
            </w:pPr>
            <w:r w:rsidRPr="008B62A5">
              <w:rPr>
                <w:rFonts w:ascii="Arial" w:hAnsi="Arial" w:cs="Arial"/>
                <w:sz w:val="16"/>
                <w:szCs w:val="16"/>
              </w:rPr>
              <w:t>--</w:t>
            </w:r>
          </w:p>
        </w:tc>
        <w:tc>
          <w:tcPr>
            <w:tcW w:w="4140" w:type="dxa"/>
            <w:shd w:val="clear" w:color="auto" w:fill="auto"/>
          </w:tcPr>
          <w:p w14:paraId="6745E306" w14:textId="77777777" w:rsidR="008B0F45" w:rsidRPr="008B62A5" w:rsidRDefault="008B0F45" w:rsidP="008B72DB">
            <w:pPr>
              <w:spacing w:after="0" w:line="240" w:lineRule="auto"/>
              <w:rPr>
                <w:rFonts w:ascii="Arial" w:hAnsi="Arial" w:cs="Arial"/>
                <w:color w:val="0070C0"/>
                <w:sz w:val="16"/>
                <w:szCs w:val="16"/>
              </w:rPr>
            </w:pPr>
            <w:r w:rsidRPr="008B62A5">
              <w:rPr>
                <w:rFonts w:ascii="Arial" w:hAnsi="Arial" w:cs="Arial"/>
                <w:color w:val="0070C0"/>
                <w:sz w:val="16"/>
                <w:szCs w:val="16"/>
              </w:rPr>
              <w:t>[contract number]</w:t>
            </w:r>
          </w:p>
        </w:tc>
      </w:tr>
      <w:tr w:rsidR="008B0F45" w:rsidRPr="007544B5" w14:paraId="49B922CB" w14:textId="77777777" w:rsidTr="008B0F4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c>
          <w:tcPr>
            <w:tcW w:w="1620" w:type="dxa"/>
            <w:shd w:val="clear" w:color="auto" w:fill="auto"/>
          </w:tcPr>
          <w:p w14:paraId="07E54B41" w14:textId="77777777" w:rsidR="008B0F45" w:rsidRDefault="008B0F45" w:rsidP="008B72DB">
            <w:pPr>
              <w:spacing w:after="0" w:line="240" w:lineRule="auto"/>
              <w:rPr>
                <w:rFonts w:ascii="Arial" w:eastAsia="Arial" w:hAnsi="Arial" w:cs="Arial"/>
                <w:sz w:val="16"/>
                <w:szCs w:val="16"/>
              </w:rPr>
            </w:pPr>
            <w:r>
              <w:rPr>
                <w:rFonts w:ascii="Arial" w:eastAsia="Arial" w:hAnsi="Arial" w:cs="Arial"/>
                <w:sz w:val="16"/>
                <w:szCs w:val="16"/>
              </w:rPr>
              <w:t>PROMPT-4</w:t>
            </w:r>
          </w:p>
        </w:tc>
        <w:tc>
          <w:tcPr>
            <w:tcW w:w="1499" w:type="dxa"/>
            <w:shd w:val="clear" w:color="auto" w:fill="auto"/>
          </w:tcPr>
          <w:p w14:paraId="0284BEC7" w14:textId="77777777" w:rsidR="008B0F45" w:rsidRDefault="008B0F45" w:rsidP="008B72DB">
            <w:pPr>
              <w:rPr>
                <w:rFonts w:ascii="Arial" w:hAnsi="Arial" w:cs="Arial"/>
                <w:sz w:val="16"/>
                <w:szCs w:val="16"/>
              </w:rPr>
            </w:pPr>
            <w:r>
              <w:rPr>
                <w:rFonts w:ascii="Arial" w:hAnsi="Arial" w:cs="Arial"/>
                <w:sz w:val="16"/>
                <w:szCs w:val="16"/>
              </w:rPr>
              <w:t>--</w:t>
            </w:r>
          </w:p>
        </w:tc>
        <w:tc>
          <w:tcPr>
            <w:tcW w:w="2191" w:type="dxa"/>
            <w:shd w:val="clear" w:color="auto" w:fill="auto"/>
          </w:tcPr>
          <w:p w14:paraId="39979AAE" w14:textId="5663D4DB" w:rsidR="008B0F45" w:rsidRDefault="006B0A60" w:rsidP="008B72DB">
            <w:pPr>
              <w:rPr>
                <w:rFonts w:ascii="Arial" w:hAnsi="Arial" w:cs="Arial"/>
                <w:sz w:val="16"/>
                <w:szCs w:val="16"/>
              </w:rPr>
            </w:pPr>
            <w:r>
              <w:rPr>
                <w:rFonts w:ascii="Arial" w:hAnsi="Arial" w:cs="Arial"/>
                <w:sz w:val="16"/>
                <w:szCs w:val="16"/>
              </w:rPr>
              <w:t>0</w:t>
            </w:r>
            <w:r w:rsidR="008B0F45">
              <w:rPr>
                <w:rFonts w:ascii="Arial" w:hAnsi="Arial" w:cs="Arial"/>
                <w:sz w:val="16"/>
                <w:szCs w:val="16"/>
              </w:rPr>
              <w:t>450AssessmentBalance.wav</w:t>
            </w:r>
          </w:p>
        </w:tc>
        <w:tc>
          <w:tcPr>
            <w:tcW w:w="4140" w:type="dxa"/>
            <w:shd w:val="clear" w:color="auto" w:fill="auto"/>
          </w:tcPr>
          <w:p w14:paraId="0815DC82" w14:textId="374E3443" w:rsidR="008B0F45" w:rsidRPr="008B0F45" w:rsidRDefault="00F94BC0" w:rsidP="008B72DB">
            <w:pPr>
              <w:spacing w:after="0" w:line="240" w:lineRule="auto"/>
              <w:rPr>
                <w:rFonts w:ascii="Arial" w:hAnsi="Arial" w:cs="Arial"/>
                <w:color w:val="0070C0"/>
                <w:sz w:val="16"/>
                <w:szCs w:val="16"/>
                <w:lang w:val="es-419"/>
              </w:rPr>
            </w:pPr>
            <w:ins w:id="374" w:author="Prada, Leandro (Leo) **CTR**" w:date="2020-06-08T14:04:00Z">
              <w:r w:rsidRPr="00F94BC0">
                <w:rPr>
                  <w:rFonts w:ascii="Arial" w:hAnsi="Arial" w:cs="Arial"/>
                  <w:color w:val="0070C0"/>
                  <w:sz w:val="16"/>
                  <w:szCs w:val="16"/>
                  <w:lang w:val="es-419"/>
                </w:rPr>
                <w:t>y un saldo por evaluación de</w:t>
              </w:r>
            </w:ins>
            <w:del w:id="375" w:author="Prada, Leandro (Leo) **CTR**" w:date="2020-06-08T14:04:00Z">
              <w:r w:rsidR="008B0F45" w:rsidRPr="00355BF2" w:rsidDel="00F94BC0">
                <w:rPr>
                  <w:rFonts w:ascii="Arial" w:hAnsi="Arial" w:cs="Arial"/>
                  <w:color w:val="0070C0"/>
                  <w:sz w:val="16"/>
                  <w:szCs w:val="16"/>
                  <w:lang w:val="es-419"/>
                </w:rPr>
                <w:delText>y un saldo de análisis de</w:delText>
              </w:r>
            </w:del>
          </w:p>
        </w:tc>
      </w:tr>
      <w:tr w:rsidR="008B0F45" w:rsidRPr="009C7D98" w14:paraId="72D2178A" w14:textId="77777777" w:rsidTr="008B0F4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c>
          <w:tcPr>
            <w:tcW w:w="1620" w:type="dxa"/>
            <w:shd w:val="clear" w:color="auto" w:fill="auto"/>
          </w:tcPr>
          <w:p w14:paraId="5E78AF18" w14:textId="77777777" w:rsidR="008B0F45" w:rsidRDefault="008B0F45" w:rsidP="008B72DB">
            <w:pPr>
              <w:spacing w:after="0" w:line="240" w:lineRule="auto"/>
              <w:rPr>
                <w:rFonts w:ascii="Arial" w:eastAsia="Arial" w:hAnsi="Arial" w:cs="Arial"/>
                <w:sz w:val="16"/>
                <w:szCs w:val="16"/>
              </w:rPr>
            </w:pPr>
            <w:r>
              <w:rPr>
                <w:rFonts w:ascii="Arial" w:eastAsia="Arial" w:hAnsi="Arial" w:cs="Arial"/>
                <w:sz w:val="16"/>
                <w:szCs w:val="16"/>
              </w:rPr>
              <w:t>$$DD.CC</w:t>
            </w:r>
          </w:p>
        </w:tc>
        <w:tc>
          <w:tcPr>
            <w:tcW w:w="1499" w:type="dxa"/>
            <w:shd w:val="clear" w:color="auto" w:fill="auto"/>
          </w:tcPr>
          <w:p w14:paraId="56E21464" w14:textId="77777777" w:rsidR="008B0F45" w:rsidRDefault="008B0F45" w:rsidP="008B72DB">
            <w:pPr>
              <w:rPr>
                <w:rFonts w:ascii="Arial" w:hAnsi="Arial" w:cs="Arial"/>
                <w:sz w:val="16"/>
                <w:szCs w:val="16"/>
              </w:rPr>
            </w:pPr>
          </w:p>
        </w:tc>
        <w:tc>
          <w:tcPr>
            <w:tcW w:w="2191" w:type="dxa"/>
            <w:shd w:val="clear" w:color="auto" w:fill="auto"/>
          </w:tcPr>
          <w:p w14:paraId="3A353704" w14:textId="77777777" w:rsidR="008B0F45" w:rsidRDefault="008B0F45" w:rsidP="008B72DB">
            <w:pPr>
              <w:rPr>
                <w:rFonts w:ascii="Arial" w:hAnsi="Arial" w:cs="Arial"/>
                <w:sz w:val="16"/>
                <w:szCs w:val="16"/>
              </w:rPr>
            </w:pPr>
          </w:p>
        </w:tc>
        <w:tc>
          <w:tcPr>
            <w:tcW w:w="4140" w:type="dxa"/>
            <w:shd w:val="clear" w:color="auto" w:fill="auto"/>
          </w:tcPr>
          <w:p w14:paraId="268C6381" w14:textId="77777777" w:rsidR="008B0F45" w:rsidRDefault="008B0F45" w:rsidP="008B72DB">
            <w:pPr>
              <w:spacing w:after="0" w:line="240" w:lineRule="auto"/>
              <w:rPr>
                <w:rFonts w:ascii="Arial" w:hAnsi="Arial" w:cs="Arial"/>
                <w:color w:val="0070C0"/>
                <w:sz w:val="16"/>
                <w:szCs w:val="16"/>
              </w:rPr>
            </w:pPr>
            <w:r>
              <w:rPr>
                <w:rFonts w:ascii="Arial" w:hAnsi="Arial" w:cs="Arial"/>
                <w:color w:val="0070C0"/>
                <w:sz w:val="16"/>
                <w:szCs w:val="16"/>
              </w:rPr>
              <w:t>[amount]</w:t>
            </w:r>
          </w:p>
        </w:tc>
      </w:tr>
      <w:tr w:rsidR="008B0F45" w:rsidRPr="007544B5" w14:paraId="6375C3BE" w14:textId="77777777" w:rsidTr="008B0F4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c>
          <w:tcPr>
            <w:tcW w:w="1620" w:type="dxa"/>
            <w:shd w:val="clear" w:color="auto" w:fill="auto"/>
          </w:tcPr>
          <w:p w14:paraId="00DDF482" w14:textId="77777777" w:rsidR="008B0F45" w:rsidRDefault="008B0F45" w:rsidP="008B72DB">
            <w:pPr>
              <w:spacing w:after="0" w:line="240" w:lineRule="auto"/>
              <w:rPr>
                <w:rFonts w:ascii="Arial" w:eastAsia="Arial" w:hAnsi="Arial" w:cs="Arial"/>
                <w:sz w:val="16"/>
                <w:szCs w:val="16"/>
              </w:rPr>
            </w:pPr>
            <w:r>
              <w:rPr>
                <w:rFonts w:ascii="Arial" w:eastAsia="Arial" w:hAnsi="Arial" w:cs="Arial"/>
                <w:sz w:val="16"/>
                <w:szCs w:val="16"/>
              </w:rPr>
              <w:t>PROMPT-5</w:t>
            </w:r>
          </w:p>
        </w:tc>
        <w:tc>
          <w:tcPr>
            <w:tcW w:w="1499" w:type="dxa"/>
            <w:shd w:val="clear" w:color="auto" w:fill="auto"/>
          </w:tcPr>
          <w:p w14:paraId="5DF9DDF1" w14:textId="77777777" w:rsidR="008B0F45" w:rsidRDefault="008B0F45" w:rsidP="008B72DB">
            <w:pPr>
              <w:rPr>
                <w:rFonts w:ascii="Arial" w:hAnsi="Arial" w:cs="Arial"/>
                <w:sz w:val="16"/>
                <w:szCs w:val="16"/>
              </w:rPr>
            </w:pPr>
            <w:r>
              <w:rPr>
                <w:rFonts w:ascii="Arial" w:hAnsi="Arial" w:cs="Arial"/>
                <w:sz w:val="16"/>
                <w:szCs w:val="16"/>
              </w:rPr>
              <w:t>--</w:t>
            </w:r>
          </w:p>
        </w:tc>
        <w:tc>
          <w:tcPr>
            <w:tcW w:w="2191" w:type="dxa"/>
            <w:shd w:val="clear" w:color="auto" w:fill="auto"/>
          </w:tcPr>
          <w:p w14:paraId="55C441AA" w14:textId="77777777" w:rsidR="008B0F45" w:rsidRDefault="008B0F45" w:rsidP="008B72DB">
            <w:pPr>
              <w:rPr>
                <w:rFonts w:ascii="Arial" w:hAnsi="Arial" w:cs="Arial"/>
                <w:sz w:val="16"/>
                <w:szCs w:val="16"/>
              </w:rPr>
            </w:pPr>
            <w:r>
              <w:rPr>
                <w:rFonts w:ascii="Arial" w:hAnsi="Arial" w:cs="Arial"/>
                <w:sz w:val="16"/>
                <w:szCs w:val="16"/>
              </w:rPr>
              <w:t>0450PaymentToday</w:t>
            </w:r>
            <w:r w:rsidRPr="00D07F18">
              <w:rPr>
                <w:rFonts w:ascii="Arial" w:hAnsi="Arial" w:cs="Arial"/>
                <w:sz w:val="16"/>
                <w:szCs w:val="16"/>
              </w:rPr>
              <w:t>.wav</w:t>
            </w:r>
          </w:p>
        </w:tc>
        <w:tc>
          <w:tcPr>
            <w:tcW w:w="4140" w:type="dxa"/>
            <w:shd w:val="clear" w:color="auto" w:fill="auto"/>
          </w:tcPr>
          <w:p w14:paraId="6517F743" w14:textId="5F3006E1" w:rsidR="008B0F45" w:rsidRPr="008B0F45" w:rsidRDefault="00F94BC0" w:rsidP="008B72DB">
            <w:pPr>
              <w:spacing w:after="0" w:line="240" w:lineRule="auto"/>
              <w:rPr>
                <w:rFonts w:ascii="Arial" w:hAnsi="Arial" w:cs="Arial"/>
                <w:color w:val="0070C0"/>
                <w:sz w:val="16"/>
                <w:szCs w:val="16"/>
                <w:lang w:val="es-419"/>
              </w:rPr>
            </w:pPr>
            <w:ins w:id="376" w:author="Prada, Leandro (Leo) **CTR**" w:date="2020-06-08T14:05:00Z">
              <w:r w:rsidRPr="00F94BC0">
                <w:rPr>
                  <w:rFonts w:ascii="Arial" w:hAnsi="Arial" w:cs="Arial"/>
                  <w:color w:val="0070C0"/>
                  <w:sz w:val="16"/>
                  <w:szCs w:val="16"/>
                  <w:lang w:val="es-419"/>
                </w:rPr>
                <w:t>¿Le gustaría hacer un pago hoy?</w:t>
              </w:r>
            </w:ins>
            <w:del w:id="377" w:author="Prada, Leandro (Leo) **CTR**" w:date="2020-06-08T14:05:00Z">
              <w:r w:rsidR="008B0F45" w:rsidRPr="00355BF2" w:rsidDel="00F94BC0">
                <w:rPr>
                  <w:rFonts w:ascii="Arial" w:hAnsi="Arial" w:cs="Arial"/>
                  <w:color w:val="0070C0"/>
                  <w:sz w:val="16"/>
                  <w:szCs w:val="16"/>
                  <w:lang w:val="es-419"/>
                </w:rPr>
                <w:delText xml:space="preserve">¿Desea realizar un pago ahora? </w:delText>
              </w:r>
            </w:del>
          </w:p>
        </w:tc>
      </w:tr>
      <w:tr w:rsidR="008B0F45" w:rsidRPr="007544B5" w14:paraId="3459A4EF" w14:textId="77777777" w:rsidTr="00CB411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c>
          <w:tcPr>
            <w:tcW w:w="1620" w:type="dxa"/>
          </w:tcPr>
          <w:p w14:paraId="37E33A46" w14:textId="340748D3" w:rsidR="008B0F45" w:rsidRPr="00D07F18" w:rsidRDefault="008B0F45" w:rsidP="008B72DB">
            <w:pPr>
              <w:spacing w:after="0" w:line="240" w:lineRule="auto"/>
              <w:rPr>
                <w:rFonts w:ascii="Arial" w:eastAsia="Arial" w:hAnsi="Arial" w:cs="Arial"/>
                <w:sz w:val="16"/>
                <w:szCs w:val="16"/>
              </w:rPr>
            </w:pPr>
            <w:r>
              <w:rPr>
                <w:rFonts w:ascii="Arial" w:eastAsia="Arial" w:hAnsi="Arial" w:cs="Arial"/>
                <w:sz w:val="16"/>
                <w:szCs w:val="16"/>
              </w:rPr>
              <w:t>PROMPT-6</w:t>
            </w:r>
          </w:p>
        </w:tc>
        <w:tc>
          <w:tcPr>
            <w:tcW w:w="1499" w:type="dxa"/>
          </w:tcPr>
          <w:p w14:paraId="233F58A3" w14:textId="77777777" w:rsidR="008B0F45" w:rsidRDefault="008B0F45" w:rsidP="008B72DB">
            <w:pPr>
              <w:spacing w:after="0" w:line="240" w:lineRule="auto"/>
              <w:rPr>
                <w:rFonts w:ascii="Arial" w:hAnsi="Arial" w:cs="Arial"/>
                <w:sz w:val="16"/>
                <w:szCs w:val="16"/>
              </w:rPr>
            </w:pPr>
            <w:r>
              <w:rPr>
                <w:rFonts w:ascii="Arial" w:hAnsi="Arial" w:cs="Arial"/>
                <w:sz w:val="16"/>
                <w:szCs w:val="16"/>
              </w:rPr>
              <w:t>--</w:t>
            </w:r>
          </w:p>
        </w:tc>
        <w:tc>
          <w:tcPr>
            <w:tcW w:w="2191" w:type="dxa"/>
          </w:tcPr>
          <w:p w14:paraId="50382A73" w14:textId="3F956613" w:rsidR="008B0F45" w:rsidRDefault="008B0F45" w:rsidP="008B72DB">
            <w:pPr>
              <w:rPr>
                <w:rFonts w:ascii="Arial" w:hAnsi="Arial" w:cs="Arial"/>
                <w:sz w:val="16"/>
                <w:szCs w:val="16"/>
              </w:rPr>
            </w:pPr>
            <w:r w:rsidRPr="003356BB">
              <w:rPr>
                <w:rFonts w:ascii="Arial" w:hAnsi="Arial" w:cs="Arial"/>
                <w:sz w:val="16"/>
                <w:szCs w:val="16"/>
              </w:rPr>
              <w:t>0450MakePaymentRetry.wav</w:t>
            </w:r>
          </w:p>
        </w:tc>
        <w:tc>
          <w:tcPr>
            <w:tcW w:w="4140" w:type="dxa"/>
          </w:tcPr>
          <w:p w14:paraId="15C15153" w14:textId="16AEEA89" w:rsidR="008B0F45" w:rsidRPr="008B0F45" w:rsidRDefault="00F94BC0" w:rsidP="008B72DB">
            <w:pPr>
              <w:spacing w:after="0" w:line="240" w:lineRule="auto"/>
              <w:rPr>
                <w:rFonts w:ascii="Arial" w:hAnsi="Arial" w:cs="Arial"/>
                <w:color w:val="0070C0"/>
                <w:sz w:val="16"/>
                <w:szCs w:val="16"/>
                <w:lang w:val="es-419"/>
              </w:rPr>
            </w:pPr>
            <w:ins w:id="378" w:author="Prada, Leandro (Leo) **CTR**" w:date="2020-06-08T14:05:00Z">
              <w:r w:rsidRPr="00F94BC0">
                <w:rPr>
                  <w:rFonts w:ascii="Arial" w:hAnsi="Arial" w:cs="Arial"/>
                  <w:color w:val="0070C0"/>
                  <w:sz w:val="16"/>
                  <w:szCs w:val="16"/>
                  <w:lang w:val="es-419"/>
                </w:rPr>
                <w:t>¿Le gustaría hacer un pago hoy? Para "sí", oprima 1. Para "no", oprima 2. Para hablar con un representante, oprima 0.</w:t>
              </w:r>
            </w:ins>
            <w:del w:id="379" w:author="Prada, Leandro (Leo) **CTR**" w:date="2020-06-08T14:05:00Z">
              <w:r w:rsidR="008B0F45" w:rsidRPr="00355BF2" w:rsidDel="00F94BC0">
                <w:rPr>
                  <w:rFonts w:ascii="Arial" w:hAnsi="Arial" w:cs="Arial"/>
                  <w:color w:val="0070C0"/>
                  <w:sz w:val="16"/>
                  <w:szCs w:val="16"/>
                  <w:lang w:val="es-419"/>
                </w:rPr>
                <w:delText>¿Desea realizar un pago ahora? Presione 1 para si, o 2 para no. Para hablar con un agente, presione 0</w:delText>
              </w:r>
            </w:del>
          </w:p>
        </w:tc>
      </w:tr>
      <w:tr w:rsidR="00DE3503" w:rsidRPr="005A14F6" w14:paraId="21F21D81" w14:textId="77777777" w:rsidTr="008B0F4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c>
          <w:tcPr>
            <w:tcW w:w="1620" w:type="dxa"/>
          </w:tcPr>
          <w:p w14:paraId="4B595F9F" w14:textId="77777777" w:rsidR="00DE3503" w:rsidRPr="005A14F6" w:rsidRDefault="00DE3503" w:rsidP="00355BF2">
            <w:pPr>
              <w:spacing w:after="0" w:line="240" w:lineRule="auto"/>
              <w:rPr>
                <w:rFonts w:ascii="Arial" w:eastAsia="Arial" w:hAnsi="Arial" w:cs="Arial"/>
                <w:sz w:val="16"/>
                <w:szCs w:val="16"/>
              </w:rPr>
            </w:pPr>
            <w:r>
              <w:rPr>
                <w:rFonts w:ascii="Arial" w:eastAsia="Arial" w:hAnsi="Arial" w:cs="Arial"/>
                <w:sz w:val="16"/>
                <w:szCs w:val="16"/>
              </w:rPr>
              <w:t>NoInputNoMatch</w:t>
            </w:r>
            <w:r w:rsidRPr="005A14F6">
              <w:rPr>
                <w:rFonts w:ascii="Arial" w:eastAsia="Arial" w:hAnsi="Arial" w:cs="Arial"/>
                <w:sz w:val="16"/>
                <w:szCs w:val="16"/>
              </w:rPr>
              <w:t>-1</w:t>
            </w:r>
          </w:p>
        </w:tc>
        <w:tc>
          <w:tcPr>
            <w:tcW w:w="1499" w:type="dxa"/>
          </w:tcPr>
          <w:p w14:paraId="3EB63BFE" w14:textId="77777777" w:rsidR="00DE3503" w:rsidRPr="005A14F6" w:rsidRDefault="00DE3503" w:rsidP="00355BF2">
            <w:pPr>
              <w:spacing w:after="0" w:line="240" w:lineRule="auto"/>
              <w:rPr>
                <w:rFonts w:ascii="Arial" w:eastAsia="Arial" w:hAnsi="Arial" w:cs="Arial"/>
                <w:sz w:val="16"/>
                <w:szCs w:val="16"/>
              </w:rPr>
            </w:pPr>
            <w:r w:rsidRPr="005A14F6">
              <w:rPr>
                <w:rFonts w:ascii="Arial" w:eastAsia="Arial" w:hAnsi="Arial" w:cs="Arial"/>
                <w:sz w:val="16"/>
                <w:szCs w:val="16"/>
              </w:rPr>
              <w:t>--</w:t>
            </w:r>
          </w:p>
        </w:tc>
        <w:tc>
          <w:tcPr>
            <w:tcW w:w="2191" w:type="dxa"/>
          </w:tcPr>
          <w:p w14:paraId="702841F5" w14:textId="77777777" w:rsidR="00DE3503" w:rsidRPr="005A14F6" w:rsidRDefault="00DE3503" w:rsidP="00355BF2">
            <w:pPr>
              <w:spacing w:after="0" w:line="240" w:lineRule="auto"/>
              <w:rPr>
                <w:rFonts w:ascii="Arial" w:eastAsia="Times New Roman" w:hAnsi="Arial" w:cs="Arial"/>
                <w:sz w:val="16"/>
                <w:szCs w:val="16"/>
              </w:rPr>
            </w:pPr>
            <w:proofErr w:type="spellStart"/>
            <w:r>
              <w:rPr>
                <w:rFonts w:ascii="Arial" w:eastAsia="Times New Roman" w:hAnsi="Arial" w:cs="Arial"/>
                <w:sz w:val="16"/>
                <w:szCs w:val="16"/>
              </w:rPr>
              <w:t>gl_Lo</w:t>
            </w:r>
            <w:proofErr w:type="spellEnd"/>
            <w:r>
              <w:rPr>
                <w:rFonts w:ascii="Arial" w:eastAsia="Times New Roman" w:hAnsi="Arial" w:cs="Arial"/>
                <w:sz w:val="16"/>
                <w:szCs w:val="16"/>
              </w:rPr>
              <w:t xml:space="preserve"> siento.wav</w:t>
            </w:r>
          </w:p>
        </w:tc>
        <w:tc>
          <w:tcPr>
            <w:tcW w:w="4140" w:type="dxa"/>
          </w:tcPr>
          <w:p w14:paraId="5377472B" w14:textId="77777777" w:rsidR="00DE3503" w:rsidRPr="005A14F6" w:rsidRDefault="00DE3503" w:rsidP="00355BF2">
            <w:pPr>
              <w:spacing w:after="0" w:line="240" w:lineRule="auto"/>
              <w:rPr>
                <w:rFonts w:ascii="Arial" w:eastAsia="Arial" w:hAnsi="Arial" w:cs="Arial"/>
                <w:color w:val="0070C0"/>
                <w:sz w:val="16"/>
                <w:szCs w:val="16"/>
              </w:rPr>
            </w:pPr>
            <w:r>
              <w:rPr>
                <w:rFonts w:ascii="Arial" w:eastAsia="Arial" w:hAnsi="Arial" w:cs="Arial"/>
                <w:color w:val="0070C0"/>
                <w:sz w:val="16"/>
                <w:szCs w:val="16"/>
              </w:rPr>
              <w:t xml:space="preserve">Lo </w:t>
            </w:r>
            <w:proofErr w:type="spellStart"/>
            <w:r>
              <w:rPr>
                <w:rFonts w:ascii="Arial" w:eastAsia="Arial" w:hAnsi="Arial" w:cs="Arial"/>
                <w:color w:val="0070C0"/>
                <w:sz w:val="16"/>
                <w:szCs w:val="16"/>
              </w:rPr>
              <w:t>siento</w:t>
            </w:r>
            <w:proofErr w:type="spellEnd"/>
            <w:r>
              <w:rPr>
                <w:rFonts w:ascii="Arial" w:eastAsia="Arial" w:hAnsi="Arial" w:cs="Arial"/>
                <w:color w:val="0070C0"/>
                <w:sz w:val="16"/>
                <w:szCs w:val="16"/>
              </w:rPr>
              <w:t>.</w:t>
            </w:r>
          </w:p>
        </w:tc>
      </w:tr>
      <w:tr w:rsidR="00DE3503" w:rsidRPr="00565EA9" w14:paraId="62B9F973" w14:textId="77777777" w:rsidTr="008B0F4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c>
          <w:tcPr>
            <w:tcW w:w="1620" w:type="dxa"/>
          </w:tcPr>
          <w:p w14:paraId="6062B261" w14:textId="77777777" w:rsidR="00DE3503" w:rsidRPr="005A14F6" w:rsidRDefault="00DE3503" w:rsidP="00355BF2">
            <w:pPr>
              <w:spacing w:after="0" w:line="240" w:lineRule="auto"/>
              <w:rPr>
                <w:rFonts w:ascii="Arial" w:eastAsia="Arial" w:hAnsi="Arial" w:cs="Arial"/>
                <w:sz w:val="16"/>
                <w:szCs w:val="16"/>
              </w:rPr>
            </w:pPr>
            <w:r>
              <w:rPr>
                <w:rFonts w:ascii="Arial" w:eastAsia="Arial" w:hAnsi="Arial" w:cs="Arial"/>
                <w:sz w:val="16"/>
                <w:szCs w:val="16"/>
              </w:rPr>
              <w:t>NoInputNoMatch-2</w:t>
            </w:r>
          </w:p>
        </w:tc>
        <w:tc>
          <w:tcPr>
            <w:tcW w:w="1499" w:type="dxa"/>
          </w:tcPr>
          <w:p w14:paraId="45622F3F" w14:textId="77777777" w:rsidR="00DE3503" w:rsidRPr="005A14F6" w:rsidRDefault="00DE3503" w:rsidP="00355BF2">
            <w:pPr>
              <w:spacing w:after="0" w:line="240" w:lineRule="auto"/>
              <w:rPr>
                <w:rFonts w:ascii="Arial" w:eastAsia="Arial" w:hAnsi="Arial" w:cs="Arial"/>
                <w:sz w:val="16"/>
                <w:szCs w:val="16"/>
              </w:rPr>
            </w:pPr>
            <w:r>
              <w:rPr>
                <w:rFonts w:ascii="Arial" w:eastAsia="Arial" w:hAnsi="Arial" w:cs="Arial"/>
                <w:sz w:val="16"/>
                <w:szCs w:val="16"/>
              </w:rPr>
              <w:t>--</w:t>
            </w:r>
          </w:p>
        </w:tc>
        <w:tc>
          <w:tcPr>
            <w:tcW w:w="2191" w:type="dxa"/>
          </w:tcPr>
          <w:p w14:paraId="62BB4EF7" w14:textId="77777777" w:rsidR="00DE3503" w:rsidRPr="005A14F6" w:rsidRDefault="00DE3503" w:rsidP="00355BF2">
            <w:pPr>
              <w:spacing w:after="0" w:line="240" w:lineRule="auto"/>
              <w:rPr>
                <w:rFonts w:ascii="Arial" w:eastAsia="Arial" w:hAnsi="Arial" w:cs="Arial"/>
                <w:sz w:val="16"/>
                <w:szCs w:val="16"/>
              </w:rPr>
            </w:pPr>
            <w:r>
              <w:rPr>
                <w:rFonts w:ascii="Arial" w:eastAsia="Times New Roman" w:hAnsi="Arial" w:cs="Arial"/>
                <w:sz w:val="16"/>
                <w:szCs w:val="16"/>
              </w:rPr>
              <w:t>gl_sorrytrouble.wav</w:t>
            </w:r>
          </w:p>
        </w:tc>
        <w:tc>
          <w:tcPr>
            <w:tcW w:w="4140" w:type="dxa"/>
          </w:tcPr>
          <w:p w14:paraId="46D133B8" w14:textId="48427C84" w:rsidR="00DE3503" w:rsidRPr="00355BF2" w:rsidRDefault="00355BF2" w:rsidP="00355BF2">
            <w:pPr>
              <w:spacing w:after="0" w:line="240" w:lineRule="auto"/>
              <w:rPr>
                <w:rFonts w:ascii="Arial" w:eastAsia="Arial" w:hAnsi="Arial" w:cs="Arial"/>
                <w:color w:val="0070C0"/>
                <w:sz w:val="16"/>
                <w:szCs w:val="16"/>
                <w:lang w:val="es-419"/>
              </w:rPr>
            </w:pPr>
            <w:del w:id="380" w:author="Prada, Leandro (Leo) **CTR**" w:date="2020-06-08T10:59:00Z">
              <w:r w:rsidRPr="00355BF2" w:rsidDel="00565EA9">
                <w:rPr>
                  <w:rFonts w:ascii="Arial" w:eastAsia="Times New Roman" w:hAnsi="Arial" w:cs="Arial"/>
                  <w:color w:val="0070C0"/>
                  <w:sz w:val="16"/>
                  <w:szCs w:val="16"/>
                  <w:lang w:val="es-419"/>
                </w:rPr>
                <w:delText>Lo siento, estamos teniendo problemas.</w:delText>
              </w:r>
            </w:del>
            <w:ins w:id="381" w:author="Prada, Leandro (Leo) **CTR**" w:date="2020-06-08T10:59:00Z">
              <w:r w:rsidR="00565EA9">
                <w:rPr>
                  <w:rFonts w:ascii="Arial" w:eastAsia="Times New Roman" w:hAnsi="Arial" w:cs="Arial"/>
                  <w:color w:val="0070C0"/>
                  <w:sz w:val="16"/>
                  <w:szCs w:val="16"/>
                  <w:lang w:val="es-419"/>
                </w:rPr>
                <w:t>Lo siento, tengo problemas.</w:t>
              </w:r>
            </w:ins>
          </w:p>
        </w:tc>
      </w:tr>
      <w:tr w:rsidR="00DE3503" w:rsidRPr="009C7D98" w14:paraId="087BEDDC" w14:textId="77777777" w:rsidTr="00355BF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c>
          <w:tcPr>
            <w:tcW w:w="9450" w:type="dxa"/>
            <w:gridSpan w:val="4"/>
            <w:shd w:val="clear" w:color="auto" w:fill="DDDDDD"/>
          </w:tcPr>
          <w:p w14:paraId="13A3A84A" w14:textId="77777777" w:rsidR="00DE3503" w:rsidRPr="009C7D98" w:rsidRDefault="00DE3503" w:rsidP="00355BF2">
            <w:pPr>
              <w:spacing w:after="0" w:line="240" w:lineRule="auto"/>
              <w:rPr>
                <w:rFonts w:ascii="Arial" w:eastAsia="Arial" w:hAnsi="Arial" w:cs="Arial"/>
                <w:b/>
                <w:i/>
                <w:sz w:val="16"/>
                <w:szCs w:val="16"/>
              </w:rPr>
            </w:pPr>
            <w:r w:rsidRPr="009C7D98">
              <w:rPr>
                <w:rFonts w:ascii="Arial" w:eastAsia="Arial" w:hAnsi="Arial" w:cs="Arial"/>
                <w:b/>
                <w:i/>
                <w:sz w:val="16"/>
                <w:szCs w:val="16"/>
              </w:rPr>
              <w:t>Responses &amp; Confirmation Prompts</w:t>
            </w:r>
            <w:r>
              <w:rPr>
                <w:rFonts w:ascii="Arial" w:eastAsia="Arial" w:hAnsi="Arial" w:cs="Arial"/>
                <w:b/>
                <w:i/>
                <w:sz w:val="16"/>
                <w:szCs w:val="16"/>
              </w:rPr>
              <w:t xml:space="preserve"> (</w:t>
            </w:r>
            <w:hyperlink w:anchor="_Global_Confirmation_(the" w:history="1">
              <w:r w:rsidRPr="00C5488F">
                <w:rPr>
                  <w:rStyle w:val="Hyperlink"/>
                  <w:rFonts w:ascii="Arial" w:eastAsia="Arial" w:hAnsi="Arial" w:cs="Arial"/>
                  <w:b/>
                  <w:i/>
                  <w:sz w:val="16"/>
                  <w:szCs w:val="16"/>
                </w:rPr>
                <w:t>See Global Confirms</w:t>
              </w:r>
            </w:hyperlink>
            <w:r>
              <w:rPr>
                <w:rFonts w:ascii="Arial" w:eastAsia="Arial" w:hAnsi="Arial" w:cs="Arial"/>
                <w:b/>
                <w:i/>
                <w:sz w:val="16"/>
                <w:szCs w:val="16"/>
              </w:rPr>
              <w:t>)</w:t>
            </w:r>
          </w:p>
        </w:tc>
      </w:tr>
      <w:tr w:rsidR="00DE3503" w:rsidRPr="009C7D98" w14:paraId="2760CBFE" w14:textId="77777777" w:rsidTr="008B0F4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c>
          <w:tcPr>
            <w:tcW w:w="1620" w:type="dxa"/>
            <w:shd w:val="clear" w:color="auto" w:fill="D9E2F3"/>
          </w:tcPr>
          <w:p w14:paraId="1560D5A2" w14:textId="77777777" w:rsidR="00DE3503" w:rsidRPr="009C7D98" w:rsidRDefault="00DE3503" w:rsidP="00355BF2">
            <w:pPr>
              <w:spacing w:after="0" w:line="240" w:lineRule="auto"/>
              <w:rPr>
                <w:rFonts w:ascii="Arial" w:eastAsia="Arial" w:hAnsi="Arial" w:cs="Arial"/>
                <w:b/>
                <w:i/>
                <w:sz w:val="16"/>
                <w:szCs w:val="16"/>
              </w:rPr>
            </w:pPr>
            <w:r w:rsidRPr="009C7D98">
              <w:rPr>
                <w:rFonts w:ascii="Arial" w:eastAsia="Arial" w:hAnsi="Arial" w:cs="Arial"/>
                <w:b/>
                <w:i/>
                <w:sz w:val="16"/>
                <w:szCs w:val="16"/>
              </w:rPr>
              <w:t>&lt;Response&gt;</w:t>
            </w:r>
          </w:p>
          <w:p w14:paraId="3EF070FB" w14:textId="77777777" w:rsidR="00DE3503" w:rsidRPr="009C7D98" w:rsidRDefault="00DE3503" w:rsidP="00355BF2">
            <w:pPr>
              <w:spacing w:after="0" w:line="240" w:lineRule="auto"/>
              <w:rPr>
                <w:rFonts w:ascii="Arial" w:eastAsia="Times New Roman" w:hAnsi="Arial" w:cs="Arial"/>
                <w:sz w:val="16"/>
                <w:szCs w:val="16"/>
              </w:rPr>
            </w:pPr>
            <w:r w:rsidRPr="009C7D98">
              <w:rPr>
                <w:rFonts w:ascii="Arial" w:eastAsia="Arial" w:hAnsi="Arial" w:cs="Arial"/>
                <w:b/>
                <w:i/>
                <w:sz w:val="16"/>
                <w:szCs w:val="16"/>
              </w:rPr>
              <w:t>Samples</w:t>
            </w:r>
          </w:p>
        </w:tc>
        <w:tc>
          <w:tcPr>
            <w:tcW w:w="1499" w:type="dxa"/>
            <w:shd w:val="clear" w:color="auto" w:fill="D9E2F3"/>
          </w:tcPr>
          <w:p w14:paraId="292B31D0" w14:textId="77777777" w:rsidR="00DE3503" w:rsidRPr="009C7D98" w:rsidRDefault="00DE3503" w:rsidP="00355BF2">
            <w:pPr>
              <w:spacing w:after="0" w:line="240" w:lineRule="auto"/>
              <w:rPr>
                <w:rFonts w:ascii="Arial" w:eastAsia="Times New Roman" w:hAnsi="Arial" w:cs="Arial"/>
                <w:sz w:val="16"/>
                <w:szCs w:val="16"/>
              </w:rPr>
            </w:pPr>
            <w:r w:rsidRPr="009C7D98">
              <w:rPr>
                <w:rFonts w:ascii="Arial" w:eastAsia="Arial" w:hAnsi="Arial" w:cs="Arial"/>
                <w:b/>
                <w:i/>
                <w:sz w:val="16"/>
                <w:szCs w:val="16"/>
              </w:rPr>
              <w:t>Confirm</w:t>
            </w:r>
          </w:p>
        </w:tc>
        <w:tc>
          <w:tcPr>
            <w:tcW w:w="2191" w:type="dxa"/>
            <w:shd w:val="clear" w:color="auto" w:fill="D9E2F3"/>
          </w:tcPr>
          <w:p w14:paraId="7922D03A" w14:textId="77777777" w:rsidR="00DE3503" w:rsidRPr="009C7D98" w:rsidRDefault="00DE3503" w:rsidP="00355BF2">
            <w:pPr>
              <w:spacing w:after="0" w:line="240" w:lineRule="auto"/>
              <w:rPr>
                <w:rFonts w:ascii="Arial" w:eastAsia="Times New Roman" w:hAnsi="Arial" w:cs="Arial"/>
                <w:sz w:val="16"/>
                <w:szCs w:val="16"/>
              </w:rPr>
            </w:pPr>
            <w:proofErr w:type="spellStart"/>
            <w:r w:rsidRPr="009C7D98">
              <w:rPr>
                <w:rFonts w:ascii="Arial" w:eastAsia="Arial" w:hAnsi="Arial" w:cs="Arial"/>
                <w:b/>
                <w:i/>
                <w:sz w:val="16"/>
                <w:szCs w:val="16"/>
              </w:rPr>
              <w:t>VoiceFile</w:t>
            </w:r>
            <w:proofErr w:type="spellEnd"/>
          </w:p>
        </w:tc>
        <w:tc>
          <w:tcPr>
            <w:tcW w:w="4140" w:type="dxa"/>
            <w:shd w:val="clear" w:color="auto" w:fill="D9E2F3"/>
          </w:tcPr>
          <w:p w14:paraId="479B2ED7" w14:textId="77777777" w:rsidR="00DE3503" w:rsidRPr="009C7D98" w:rsidRDefault="00DE3503" w:rsidP="00355BF2">
            <w:pPr>
              <w:spacing w:after="0" w:line="240" w:lineRule="auto"/>
              <w:rPr>
                <w:rFonts w:ascii="Arial" w:eastAsia="Times New Roman" w:hAnsi="Arial" w:cs="Arial"/>
                <w:sz w:val="16"/>
                <w:szCs w:val="16"/>
              </w:rPr>
            </w:pPr>
            <w:r w:rsidRPr="009C7D98">
              <w:rPr>
                <w:rFonts w:ascii="Arial" w:eastAsia="Arial" w:hAnsi="Arial" w:cs="Arial"/>
                <w:b/>
                <w:i/>
                <w:sz w:val="16"/>
                <w:szCs w:val="16"/>
              </w:rPr>
              <w:t>Wording</w:t>
            </w:r>
          </w:p>
        </w:tc>
      </w:tr>
      <w:tr w:rsidR="00355BF2" w:rsidRPr="009C7D98" w14:paraId="55D5B738" w14:textId="77777777" w:rsidTr="008B0F4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c>
          <w:tcPr>
            <w:tcW w:w="1620" w:type="dxa"/>
            <w:tcBorders>
              <w:top w:val="single" w:sz="6" w:space="0" w:color="auto"/>
              <w:left w:val="single" w:sz="6" w:space="0" w:color="auto"/>
              <w:bottom w:val="single" w:sz="6" w:space="0" w:color="auto"/>
              <w:right w:val="single" w:sz="6" w:space="0" w:color="auto"/>
            </w:tcBorders>
            <w:shd w:val="clear" w:color="auto" w:fill="auto"/>
          </w:tcPr>
          <w:p w14:paraId="202DB63D" w14:textId="77777777" w:rsidR="00355BF2" w:rsidRPr="00191A84" w:rsidRDefault="00355BF2" w:rsidP="00355BF2">
            <w:pPr>
              <w:spacing w:after="0" w:line="240" w:lineRule="auto"/>
              <w:rPr>
                <w:rFonts w:ascii="Arial" w:hAnsi="Arial" w:cs="Arial"/>
                <w:sz w:val="16"/>
                <w:szCs w:val="16"/>
              </w:rPr>
            </w:pPr>
            <w:r w:rsidRPr="00191A84">
              <w:rPr>
                <w:rFonts w:ascii="Arial" w:hAnsi="Arial" w:cs="Arial"/>
                <w:sz w:val="16"/>
                <w:szCs w:val="16"/>
              </w:rPr>
              <w:t>&lt;yes&gt;</w:t>
            </w:r>
            <w:r w:rsidRPr="00191A84">
              <w:rPr>
                <w:rFonts w:ascii="Arial" w:hAnsi="Arial" w:cs="Arial"/>
                <w:sz w:val="16"/>
                <w:szCs w:val="16"/>
              </w:rPr>
              <w:br/>
              <w:t>Si</w:t>
            </w:r>
          </w:p>
          <w:p w14:paraId="5ED789FA" w14:textId="3A4C678F" w:rsidR="00355BF2" w:rsidRPr="000A7FD5" w:rsidRDefault="00355BF2" w:rsidP="00355BF2">
            <w:pPr>
              <w:spacing w:after="0" w:line="240" w:lineRule="auto"/>
              <w:rPr>
                <w:rFonts w:ascii="Arial" w:eastAsia="Times New Roman" w:hAnsi="Arial" w:cs="Arial"/>
                <w:sz w:val="16"/>
                <w:szCs w:val="16"/>
              </w:rPr>
            </w:pPr>
          </w:p>
        </w:tc>
        <w:tc>
          <w:tcPr>
            <w:tcW w:w="1499" w:type="dxa"/>
            <w:tcBorders>
              <w:top w:val="single" w:sz="6" w:space="0" w:color="auto"/>
              <w:left w:val="single" w:sz="6" w:space="0" w:color="auto"/>
              <w:bottom w:val="single" w:sz="6" w:space="0" w:color="auto"/>
              <w:right w:val="single" w:sz="6" w:space="0" w:color="auto"/>
            </w:tcBorders>
            <w:shd w:val="clear" w:color="auto" w:fill="auto"/>
          </w:tcPr>
          <w:p w14:paraId="0DD51E48" w14:textId="77777777" w:rsidR="00355BF2" w:rsidRPr="000A7FD5" w:rsidRDefault="00355BF2" w:rsidP="00355BF2">
            <w:pPr>
              <w:spacing w:after="0" w:line="240" w:lineRule="auto"/>
              <w:rPr>
                <w:rFonts w:ascii="Arial" w:eastAsia="Arial" w:hAnsi="Arial" w:cs="Arial"/>
                <w:sz w:val="16"/>
                <w:szCs w:val="16"/>
              </w:rPr>
            </w:pPr>
            <w:r w:rsidRPr="000A7FD5">
              <w:rPr>
                <w:rFonts w:ascii="Arial" w:hAnsi="Arial" w:cs="Arial"/>
                <w:sz w:val="16"/>
                <w:szCs w:val="16"/>
              </w:rPr>
              <w:t>Never</w:t>
            </w:r>
          </w:p>
        </w:tc>
        <w:tc>
          <w:tcPr>
            <w:tcW w:w="2191" w:type="dxa"/>
            <w:tcBorders>
              <w:top w:val="single" w:sz="6" w:space="0" w:color="auto"/>
              <w:left w:val="single" w:sz="6" w:space="0" w:color="auto"/>
              <w:bottom w:val="single" w:sz="6" w:space="0" w:color="auto"/>
              <w:right w:val="single" w:sz="6" w:space="0" w:color="auto"/>
            </w:tcBorders>
            <w:shd w:val="clear" w:color="auto" w:fill="auto"/>
          </w:tcPr>
          <w:p w14:paraId="43F75732" w14:textId="77777777" w:rsidR="00355BF2" w:rsidRPr="00D07F18" w:rsidRDefault="00355BF2" w:rsidP="00355BF2">
            <w:pPr>
              <w:spacing w:after="0" w:line="240" w:lineRule="auto"/>
              <w:rPr>
                <w:rFonts w:ascii="Arial" w:eastAsia="Arial" w:hAnsi="Arial" w:cs="Arial"/>
                <w:sz w:val="16"/>
                <w:szCs w:val="16"/>
              </w:rPr>
            </w:pPr>
          </w:p>
        </w:tc>
        <w:tc>
          <w:tcPr>
            <w:tcW w:w="4140" w:type="dxa"/>
            <w:tcBorders>
              <w:top w:val="single" w:sz="6" w:space="0" w:color="auto"/>
              <w:left w:val="single" w:sz="6" w:space="0" w:color="auto"/>
              <w:bottom w:val="single" w:sz="6" w:space="0" w:color="auto"/>
              <w:right w:val="single" w:sz="6" w:space="0" w:color="auto"/>
            </w:tcBorders>
            <w:shd w:val="clear" w:color="auto" w:fill="auto"/>
          </w:tcPr>
          <w:p w14:paraId="02D8E4FF" w14:textId="77777777" w:rsidR="00355BF2" w:rsidRPr="00D07F18" w:rsidRDefault="00355BF2" w:rsidP="00355BF2">
            <w:pPr>
              <w:rPr>
                <w:rFonts w:ascii="Arial" w:hAnsi="Arial" w:cs="Arial"/>
                <w:sz w:val="16"/>
                <w:szCs w:val="16"/>
              </w:rPr>
            </w:pPr>
          </w:p>
        </w:tc>
      </w:tr>
      <w:tr w:rsidR="00355BF2" w:rsidRPr="009C7D98" w14:paraId="0F195D96" w14:textId="77777777" w:rsidTr="008B0F4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c>
          <w:tcPr>
            <w:tcW w:w="1620" w:type="dxa"/>
            <w:tcBorders>
              <w:top w:val="single" w:sz="6" w:space="0" w:color="auto"/>
              <w:left w:val="single" w:sz="6" w:space="0" w:color="auto"/>
              <w:bottom w:val="single" w:sz="6" w:space="0" w:color="auto"/>
              <w:right w:val="single" w:sz="6" w:space="0" w:color="auto"/>
            </w:tcBorders>
            <w:shd w:val="clear" w:color="auto" w:fill="auto"/>
          </w:tcPr>
          <w:p w14:paraId="7E121671" w14:textId="77777777" w:rsidR="00355BF2" w:rsidRDefault="00355BF2" w:rsidP="00355BF2">
            <w:pPr>
              <w:spacing w:after="0" w:line="240" w:lineRule="auto"/>
              <w:rPr>
                <w:rFonts w:ascii="Arial" w:hAnsi="Arial" w:cs="Arial"/>
                <w:sz w:val="16"/>
                <w:szCs w:val="16"/>
              </w:rPr>
            </w:pPr>
            <w:r>
              <w:rPr>
                <w:rFonts w:ascii="Arial" w:hAnsi="Arial" w:cs="Arial"/>
                <w:sz w:val="16"/>
                <w:szCs w:val="16"/>
              </w:rPr>
              <w:t>&lt;</w:t>
            </w:r>
            <w:proofErr w:type="spellStart"/>
            <w:r>
              <w:rPr>
                <w:rFonts w:ascii="Arial" w:hAnsi="Arial" w:cs="Arial"/>
                <w:sz w:val="16"/>
                <w:szCs w:val="16"/>
              </w:rPr>
              <w:t>yn</w:t>
            </w:r>
            <w:proofErr w:type="spellEnd"/>
            <w:r>
              <w:rPr>
                <w:rFonts w:ascii="Arial" w:hAnsi="Arial" w:cs="Arial"/>
                <w:sz w:val="16"/>
                <w:szCs w:val="16"/>
              </w:rPr>
              <w:t>&gt;</w:t>
            </w:r>
          </w:p>
          <w:p w14:paraId="4F5743B4" w14:textId="16F3F2E0" w:rsidR="00355BF2" w:rsidRPr="000A7FD5" w:rsidRDefault="00355BF2" w:rsidP="00355BF2">
            <w:pPr>
              <w:spacing w:after="0" w:line="240" w:lineRule="auto"/>
              <w:rPr>
                <w:rFonts w:ascii="Arial" w:hAnsi="Arial" w:cs="Arial"/>
                <w:sz w:val="16"/>
                <w:szCs w:val="16"/>
              </w:rPr>
            </w:pPr>
            <w:r>
              <w:rPr>
                <w:rFonts w:ascii="Arial" w:hAnsi="Arial" w:cs="Arial"/>
                <w:sz w:val="16"/>
                <w:szCs w:val="16"/>
              </w:rPr>
              <w:t>No</w:t>
            </w:r>
          </w:p>
        </w:tc>
        <w:tc>
          <w:tcPr>
            <w:tcW w:w="1499" w:type="dxa"/>
            <w:tcBorders>
              <w:top w:val="single" w:sz="6" w:space="0" w:color="auto"/>
              <w:left w:val="single" w:sz="6" w:space="0" w:color="auto"/>
              <w:bottom w:val="single" w:sz="6" w:space="0" w:color="auto"/>
              <w:right w:val="single" w:sz="6" w:space="0" w:color="auto"/>
            </w:tcBorders>
            <w:shd w:val="clear" w:color="auto" w:fill="auto"/>
          </w:tcPr>
          <w:p w14:paraId="61CD3FCF" w14:textId="77777777" w:rsidR="00355BF2" w:rsidRPr="000A7FD5" w:rsidRDefault="00355BF2" w:rsidP="00355BF2">
            <w:pPr>
              <w:spacing w:after="0" w:line="240" w:lineRule="auto"/>
              <w:rPr>
                <w:rFonts w:ascii="Arial" w:hAnsi="Arial" w:cs="Arial"/>
                <w:sz w:val="16"/>
                <w:szCs w:val="16"/>
              </w:rPr>
            </w:pPr>
            <w:r>
              <w:rPr>
                <w:rFonts w:ascii="Arial" w:hAnsi="Arial" w:cs="Arial"/>
                <w:sz w:val="16"/>
                <w:szCs w:val="16"/>
              </w:rPr>
              <w:t>Never</w:t>
            </w:r>
          </w:p>
        </w:tc>
        <w:tc>
          <w:tcPr>
            <w:tcW w:w="2191" w:type="dxa"/>
            <w:tcBorders>
              <w:top w:val="single" w:sz="6" w:space="0" w:color="auto"/>
              <w:left w:val="single" w:sz="6" w:space="0" w:color="auto"/>
              <w:bottom w:val="single" w:sz="6" w:space="0" w:color="auto"/>
              <w:right w:val="single" w:sz="6" w:space="0" w:color="auto"/>
            </w:tcBorders>
            <w:shd w:val="clear" w:color="auto" w:fill="auto"/>
          </w:tcPr>
          <w:p w14:paraId="1A15DCDD" w14:textId="77777777" w:rsidR="00355BF2" w:rsidRPr="00D07F18" w:rsidRDefault="00355BF2" w:rsidP="00355BF2">
            <w:pPr>
              <w:spacing w:after="0" w:line="240" w:lineRule="auto"/>
              <w:rPr>
                <w:rFonts w:ascii="Arial" w:eastAsia="Arial" w:hAnsi="Arial" w:cs="Arial"/>
                <w:sz w:val="16"/>
                <w:szCs w:val="16"/>
              </w:rPr>
            </w:pPr>
          </w:p>
        </w:tc>
        <w:tc>
          <w:tcPr>
            <w:tcW w:w="4140" w:type="dxa"/>
            <w:tcBorders>
              <w:top w:val="single" w:sz="6" w:space="0" w:color="auto"/>
              <w:left w:val="single" w:sz="6" w:space="0" w:color="auto"/>
              <w:bottom w:val="single" w:sz="6" w:space="0" w:color="auto"/>
              <w:right w:val="single" w:sz="6" w:space="0" w:color="auto"/>
            </w:tcBorders>
            <w:shd w:val="clear" w:color="auto" w:fill="auto"/>
          </w:tcPr>
          <w:p w14:paraId="53C6DD01" w14:textId="77777777" w:rsidR="00355BF2" w:rsidRPr="00D07F18" w:rsidRDefault="00355BF2" w:rsidP="00355BF2">
            <w:pPr>
              <w:rPr>
                <w:rFonts w:ascii="Arial" w:hAnsi="Arial" w:cs="Arial"/>
                <w:sz w:val="16"/>
                <w:szCs w:val="16"/>
              </w:rPr>
            </w:pPr>
          </w:p>
        </w:tc>
      </w:tr>
      <w:tr w:rsidR="00DE3503" w:rsidRPr="009C7D98" w14:paraId="2856ECF7" w14:textId="77777777" w:rsidTr="00355BF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c>
          <w:tcPr>
            <w:tcW w:w="9450" w:type="dxa"/>
            <w:gridSpan w:val="4"/>
            <w:shd w:val="clear" w:color="auto" w:fill="DDDDDD"/>
          </w:tcPr>
          <w:p w14:paraId="5B27FE62" w14:textId="77777777" w:rsidR="00DE3503" w:rsidRPr="009C7D98" w:rsidRDefault="00DE3503" w:rsidP="00355BF2">
            <w:pPr>
              <w:spacing w:after="0" w:line="240" w:lineRule="auto"/>
              <w:rPr>
                <w:rFonts w:ascii="Arial" w:eastAsia="Arial" w:hAnsi="Arial" w:cs="Arial"/>
                <w:b/>
                <w:i/>
                <w:sz w:val="16"/>
                <w:szCs w:val="16"/>
              </w:rPr>
            </w:pPr>
            <w:proofErr w:type="spellStart"/>
            <w:r w:rsidRPr="005A14F6">
              <w:rPr>
                <w:rFonts w:ascii="Arial" w:eastAsia="Arial" w:hAnsi="Arial" w:cs="Arial"/>
                <w:b/>
                <w:i/>
                <w:sz w:val="16"/>
                <w:szCs w:val="16"/>
              </w:rPr>
              <w:t>Globals</w:t>
            </w:r>
            <w:proofErr w:type="spellEnd"/>
            <w:r w:rsidRPr="005A14F6">
              <w:rPr>
                <w:rFonts w:ascii="Arial" w:eastAsia="Arial" w:hAnsi="Arial" w:cs="Arial"/>
                <w:b/>
                <w:i/>
                <w:sz w:val="16"/>
                <w:szCs w:val="16"/>
              </w:rPr>
              <w:t xml:space="preserve"> (</w:t>
            </w:r>
            <w:hyperlink w:anchor="_Global_Grammar_Properties" w:history="1">
              <w:r w:rsidRPr="00C5488F">
                <w:rPr>
                  <w:rStyle w:val="Hyperlink"/>
                  <w:rFonts w:ascii="Arial" w:eastAsia="Arial" w:hAnsi="Arial" w:cs="Arial"/>
                  <w:b/>
                  <w:i/>
                  <w:sz w:val="16"/>
                  <w:szCs w:val="16"/>
                </w:rPr>
                <w:t>See Global Commands</w:t>
              </w:r>
            </w:hyperlink>
            <w:r w:rsidRPr="005A14F6">
              <w:rPr>
                <w:rFonts w:ascii="Arial" w:eastAsia="Arial" w:hAnsi="Arial" w:cs="Arial"/>
                <w:b/>
                <w:i/>
                <w:sz w:val="16"/>
                <w:szCs w:val="16"/>
              </w:rPr>
              <w:t>)</w:t>
            </w:r>
          </w:p>
        </w:tc>
      </w:tr>
      <w:tr w:rsidR="00DE3503" w:rsidRPr="009C7D98" w14:paraId="4BD1D284" w14:textId="77777777" w:rsidTr="00355BF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c>
          <w:tcPr>
            <w:tcW w:w="9450" w:type="dxa"/>
            <w:gridSpan w:val="4"/>
            <w:shd w:val="clear" w:color="auto" w:fill="auto"/>
          </w:tcPr>
          <w:p w14:paraId="29CD80C5" w14:textId="77777777" w:rsidR="00DE3503" w:rsidRPr="009C7D98" w:rsidRDefault="00DE3503" w:rsidP="00355BF2">
            <w:pPr>
              <w:spacing w:after="0" w:line="240" w:lineRule="auto"/>
              <w:rPr>
                <w:rFonts w:ascii="Arial" w:eastAsia="Arial" w:hAnsi="Arial" w:cs="Arial"/>
                <w:sz w:val="16"/>
                <w:szCs w:val="16"/>
              </w:rPr>
            </w:pPr>
            <w:r>
              <w:rPr>
                <w:rFonts w:ascii="Arial" w:eastAsia="Arial" w:hAnsi="Arial" w:cs="Arial"/>
                <w:sz w:val="16"/>
                <w:szCs w:val="16"/>
              </w:rPr>
              <w:t>&lt;rep</w:t>
            </w:r>
            <w:r w:rsidRPr="009C7D98">
              <w:rPr>
                <w:rFonts w:ascii="Arial" w:eastAsia="Arial" w:hAnsi="Arial" w:cs="Arial"/>
                <w:sz w:val="16"/>
                <w:szCs w:val="16"/>
              </w:rPr>
              <w:t>&gt;</w:t>
            </w:r>
          </w:p>
        </w:tc>
      </w:tr>
      <w:tr w:rsidR="00DE3503" w:rsidRPr="009C7D98" w14:paraId="6ED59855" w14:textId="77777777" w:rsidTr="00355BF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c>
          <w:tcPr>
            <w:tcW w:w="9450" w:type="dxa"/>
            <w:gridSpan w:val="4"/>
            <w:shd w:val="clear" w:color="auto" w:fill="DDDDDD"/>
          </w:tcPr>
          <w:p w14:paraId="4B8600B2" w14:textId="77777777" w:rsidR="00DE3503" w:rsidRPr="009C7D98" w:rsidRDefault="00DE3503" w:rsidP="00355BF2">
            <w:pPr>
              <w:spacing w:after="0" w:line="240" w:lineRule="auto"/>
              <w:rPr>
                <w:rFonts w:ascii="Arial" w:eastAsia="Arial" w:hAnsi="Arial" w:cs="Arial"/>
                <w:b/>
                <w:i/>
                <w:sz w:val="16"/>
                <w:szCs w:val="16"/>
              </w:rPr>
            </w:pPr>
            <w:r>
              <w:rPr>
                <w:rFonts w:ascii="Arial" w:eastAsia="Arial" w:hAnsi="Arial" w:cs="Arial"/>
                <w:b/>
                <w:i/>
                <w:sz w:val="16"/>
                <w:szCs w:val="16"/>
              </w:rPr>
              <w:t>Config Parameters</w:t>
            </w:r>
          </w:p>
        </w:tc>
      </w:tr>
      <w:tr w:rsidR="00DE3503" w:rsidRPr="009C7D98" w14:paraId="4AB33461" w14:textId="77777777" w:rsidTr="008B0F4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c>
          <w:tcPr>
            <w:tcW w:w="3119" w:type="dxa"/>
            <w:gridSpan w:val="2"/>
            <w:shd w:val="clear" w:color="auto" w:fill="D9E2F3"/>
          </w:tcPr>
          <w:p w14:paraId="1341F5C2" w14:textId="77777777" w:rsidR="00DE3503" w:rsidRPr="009C7D98" w:rsidRDefault="00DE3503" w:rsidP="00355BF2">
            <w:pPr>
              <w:spacing w:after="0" w:line="240" w:lineRule="auto"/>
              <w:rPr>
                <w:rFonts w:ascii="Arial" w:eastAsia="Times New Roman" w:hAnsi="Arial" w:cs="Arial"/>
                <w:sz w:val="16"/>
                <w:szCs w:val="16"/>
              </w:rPr>
            </w:pPr>
            <w:r w:rsidRPr="009C7D98">
              <w:rPr>
                <w:rFonts w:ascii="Arial" w:eastAsia="Arial" w:hAnsi="Arial" w:cs="Arial"/>
                <w:b/>
                <w:i/>
                <w:sz w:val="16"/>
                <w:szCs w:val="16"/>
              </w:rPr>
              <w:t>Parameter</w:t>
            </w:r>
          </w:p>
        </w:tc>
        <w:tc>
          <w:tcPr>
            <w:tcW w:w="6331" w:type="dxa"/>
            <w:gridSpan w:val="2"/>
            <w:shd w:val="clear" w:color="auto" w:fill="D9E2F3"/>
          </w:tcPr>
          <w:p w14:paraId="647DD723" w14:textId="77777777" w:rsidR="00DE3503" w:rsidRPr="009C7D98" w:rsidRDefault="00DE3503" w:rsidP="00355BF2">
            <w:pPr>
              <w:spacing w:after="0" w:line="240" w:lineRule="auto"/>
              <w:rPr>
                <w:rFonts w:ascii="Arial" w:eastAsia="Times New Roman" w:hAnsi="Arial" w:cs="Arial"/>
                <w:sz w:val="16"/>
                <w:szCs w:val="16"/>
              </w:rPr>
            </w:pPr>
            <w:r w:rsidRPr="009C7D98">
              <w:rPr>
                <w:rFonts w:ascii="Arial" w:eastAsia="Arial" w:hAnsi="Arial" w:cs="Arial"/>
                <w:b/>
                <w:i/>
                <w:sz w:val="16"/>
                <w:szCs w:val="16"/>
              </w:rPr>
              <w:t>Value</w:t>
            </w:r>
          </w:p>
        </w:tc>
      </w:tr>
      <w:tr w:rsidR="00DE3503" w:rsidRPr="009C7D98" w14:paraId="16459F9B" w14:textId="77777777" w:rsidTr="008B0F4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c>
          <w:tcPr>
            <w:tcW w:w="3119" w:type="dxa"/>
            <w:gridSpan w:val="2"/>
            <w:shd w:val="clear" w:color="auto" w:fill="auto"/>
          </w:tcPr>
          <w:p w14:paraId="57ED3ED6" w14:textId="77777777" w:rsidR="00DE3503" w:rsidRPr="009C7D98" w:rsidRDefault="00DE3503" w:rsidP="00355BF2">
            <w:pPr>
              <w:spacing w:after="0" w:line="240" w:lineRule="auto"/>
              <w:rPr>
                <w:rFonts w:ascii="Arial" w:eastAsia="Arial" w:hAnsi="Arial" w:cs="Arial"/>
                <w:sz w:val="16"/>
                <w:szCs w:val="16"/>
              </w:rPr>
            </w:pPr>
            <w:r w:rsidRPr="009C7D98">
              <w:rPr>
                <w:rFonts w:ascii="Arial" w:eastAsia="Arial" w:hAnsi="Arial" w:cs="Arial"/>
                <w:sz w:val="16"/>
                <w:szCs w:val="16"/>
              </w:rPr>
              <w:t>Grammars</w:t>
            </w:r>
          </w:p>
        </w:tc>
        <w:tc>
          <w:tcPr>
            <w:tcW w:w="6331" w:type="dxa"/>
            <w:gridSpan w:val="2"/>
            <w:shd w:val="clear" w:color="auto" w:fill="auto"/>
          </w:tcPr>
          <w:p w14:paraId="43906A2A" w14:textId="77777777" w:rsidR="00DE3503" w:rsidRPr="009C7D98" w:rsidRDefault="00DE3503" w:rsidP="00355BF2">
            <w:pPr>
              <w:spacing w:after="0" w:line="240" w:lineRule="auto"/>
              <w:rPr>
                <w:rFonts w:ascii="Arial" w:eastAsia="Arial" w:hAnsi="Arial" w:cs="Arial"/>
                <w:sz w:val="16"/>
                <w:szCs w:val="16"/>
              </w:rPr>
            </w:pPr>
            <w:proofErr w:type="spellStart"/>
            <w:r>
              <w:rPr>
                <w:rFonts w:ascii="Arial" w:hAnsi="Arial" w:cs="Arial"/>
                <w:sz w:val="16"/>
                <w:szCs w:val="16"/>
              </w:rPr>
              <w:t>YesNo.grxml</w:t>
            </w:r>
            <w:proofErr w:type="spellEnd"/>
          </w:p>
        </w:tc>
      </w:tr>
      <w:tr w:rsidR="00DE3503" w:rsidRPr="00EA6DFA" w14:paraId="0638A836" w14:textId="77777777" w:rsidTr="008B0F4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c>
          <w:tcPr>
            <w:tcW w:w="3119" w:type="dxa"/>
            <w:gridSpan w:val="2"/>
            <w:tcBorders>
              <w:top w:val="single" w:sz="6" w:space="0" w:color="auto"/>
              <w:left w:val="single" w:sz="6" w:space="0" w:color="auto"/>
              <w:bottom w:val="single" w:sz="6" w:space="0" w:color="auto"/>
              <w:right w:val="single" w:sz="6" w:space="0" w:color="auto"/>
            </w:tcBorders>
            <w:shd w:val="clear" w:color="auto" w:fill="auto"/>
          </w:tcPr>
          <w:p w14:paraId="0808C8B1" w14:textId="77777777" w:rsidR="00DE3503" w:rsidRDefault="00DE3503" w:rsidP="00355BF2">
            <w:pPr>
              <w:spacing w:after="0" w:line="240" w:lineRule="auto"/>
              <w:rPr>
                <w:rFonts w:ascii="Arial" w:eastAsia="Arial" w:hAnsi="Arial" w:cs="Arial"/>
                <w:sz w:val="16"/>
                <w:szCs w:val="16"/>
              </w:rPr>
            </w:pPr>
            <w:r>
              <w:rPr>
                <w:rFonts w:ascii="Arial" w:eastAsia="Arial" w:hAnsi="Arial" w:cs="Arial"/>
                <w:sz w:val="16"/>
                <w:szCs w:val="16"/>
              </w:rPr>
              <w:t xml:space="preserve">Medium Confidence </w:t>
            </w:r>
          </w:p>
          <w:p w14:paraId="5407D76F" w14:textId="77777777" w:rsidR="00DE3503" w:rsidRPr="00EA6DFA" w:rsidRDefault="00DE3503" w:rsidP="00355BF2">
            <w:pPr>
              <w:spacing w:after="0" w:line="240" w:lineRule="auto"/>
              <w:rPr>
                <w:rFonts w:ascii="Arial" w:eastAsia="Arial" w:hAnsi="Arial" w:cs="Arial"/>
                <w:sz w:val="16"/>
                <w:szCs w:val="16"/>
              </w:rPr>
            </w:pPr>
            <w:r>
              <w:rPr>
                <w:rFonts w:ascii="Arial" w:eastAsia="Arial" w:hAnsi="Arial" w:cs="Arial"/>
                <w:sz w:val="16"/>
                <w:szCs w:val="16"/>
              </w:rPr>
              <w:t>(Confirm “If necessary” range)</w:t>
            </w:r>
          </w:p>
        </w:tc>
        <w:tc>
          <w:tcPr>
            <w:tcW w:w="6331" w:type="dxa"/>
            <w:gridSpan w:val="2"/>
            <w:tcBorders>
              <w:top w:val="single" w:sz="6" w:space="0" w:color="auto"/>
              <w:left w:val="single" w:sz="6" w:space="0" w:color="auto"/>
              <w:bottom w:val="single" w:sz="6" w:space="0" w:color="auto"/>
              <w:right w:val="single" w:sz="6" w:space="0" w:color="auto"/>
            </w:tcBorders>
            <w:shd w:val="clear" w:color="auto" w:fill="auto"/>
          </w:tcPr>
          <w:p w14:paraId="4BE0B2D0" w14:textId="77777777" w:rsidR="00DE3503" w:rsidRPr="00EA6DFA" w:rsidRDefault="00DE3503" w:rsidP="00355BF2">
            <w:pPr>
              <w:spacing w:after="0" w:line="240" w:lineRule="auto"/>
              <w:rPr>
                <w:rFonts w:ascii="Arial" w:eastAsia="Arial" w:hAnsi="Arial" w:cs="Arial"/>
                <w:sz w:val="16"/>
                <w:szCs w:val="16"/>
              </w:rPr>
            </w:pPr>
            <w:r>
              <w:rPr>
                <w:rFonts w:ascii="Arial" w:eastAsia="Arial" w:hAnsi="Arial" w:cs="Arial"/>
                <w:sz w:val="16"/>
                <w:szCs w:val="16"/>
              </w:rPr>
              <w:t>Never</w:t>
            </w:r>
          </w:p>
        </w:tc>
      </w:tr>
    </w:tbl>
    <w:p w14:paraId="4699E081" w14:textId="77777777" w:rsidR="00DE3503" w:rsidRDefault="00DE3503" w:rsidP="00DE3503"/>
    <w:p w14:paraId="18469A3E" w14:textId="77777777" w:rsidR="00DE3503" w:rsidRDefault="00DE3503" w:rsidP="00DE3503"/>
    <w:p w14:paraId="67980D25" w14:textId="77777777" w:rsidR="00DE3503" w:rsidRDefault="00DE3503" w:rsidP="00DE3503"/>
    <w:p w14:paraId="4F3D2F5D" w14:textId="77777777" w:rsidR="00DE3503" w:rsidRDefault="00DE3503" w:rsidP="00DE3503"/>
    <w:p w14:paraId="794EE457" w14:textId="77777777" w:rsidR="00DE3503" w:rsidRDefault="00DE3503" w:rsidP="00DE3503"/>
    <w:p w14:paraId="629ACA79" w14:textId="77777777" w:rsidR="00DE3503" w:rsidRDefault="00DE3503" w:rsidP="00DE3503"/>
    <w:p w14:paraId="6756814F" w14:textId="77777777" w:rsidR="00DE3503" w:rsidRDefault="00DE3503" w:rsidP="00DE3503"/>
    <w:p w14:paraId="7CABAF7A" w14:textId="77777777" w:rsidR="00DE3503" w:rsidRDefault="00DE3503" w:rsidP="00DE3503"/>
    <w:p w14:paraId="6177DE38" w14:textId="77777777" w:rsidR="00DE3503" w:rsidRPr="005312F6" w:rsidRDefault="00DE3503" w:rsidP="00DE3503"/>
    <w:p w14:paraId="333A9190" w14:textId="28A79F2C" w:rsidR="00B5628A" w:rsidRPr="00907B70" w:rsidRDefault="00B5628A" w:rsidP="00B5628A">
      <w:pPr>
        <w:pStyle w:val="Heading2"/>
        <w:jc w:val="both"/>
      </w:pPr>
      <w:bookmarkStart w:id="382" w:name="_Toc38525191"/>
      <w:r>
        <w:t>0470_</w:t>
      </w:r>
      <w:r w:rsidR="004D1F2F">
        <w:t>DocMenu</w:t>
      </w:r>
      <w:bookmarkEnd w:id="366"/>
      <w:bookmarkEnd w:id="382"/>
    </w:p>
    <w:tbl>
      <w:tblPr>
        <w:tblW w:w="945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620"/>
        <w:gridCol w:w="1890"/>
        <w:gridCol w:w="1800"/>
        <w:gridCol w:w="4140"/>
      </w:tblGrid>
      <w:tr w:rsidR="00B5628A" w:rsidRPr="009C7D98" w14:paraId="33A76A3E" w14:textId="77777777" w:rsidTr="003C0428">
        <w:tc>
          <w:tcPr>
            <w:tcW w:w="9450" w:type="dxa"/>
            <w:gridSpan w:val="4"/>
            <w:tcBorders>
              <w:top w:val="single" w:sz="4" w:space="0" w:color="000000"/>
              <w:left w:val="single" w:sz="4" w:space="0" w:color="000000"/>
              <w:bottom w:val="single" w:sz="4" w:space="0" w:color="000000"/>
              <w:right w:val="single" w:sz="4" w:space="0" w:color="000000"/>
            </w:tcBorders>
            <w:shd w:val="clear" w:color="auto" w:fill="BFBFBF"/>
          </w:tcPr>
          <w:p w14:paraId="68EEFE87" w14:textId="77777777" w:rsidR="00B5628A" w:rsidRPr="00C811AC" w:rsidRDefault="00B5628A" w:rsidP="003C0428">
            <w:pPr>
              <w:spacing w:after="0" w:line="240" w:lineRule="auto"/>
              <w:rPr>
                <w:b/>
                <w:sz w:val="24"/>
                <w:szCs w:val="24"/>
              </w:rPr>
            </w:pPr>
            <w:r w:rsidRPr="00C811AC">
              <w:rPr>
                <w:b/>
                <w:sz w:val="24"/>
                <w:szCs w:val="24"/>
              </w:rPr>
              <w:t>Dialog Module</w:t>
            </w:r>
          </w:p>
        </w:tc>
      </w:tr>
      <w:tr w:rsidR="00B5628A" w:rsidRPr="009C7D98" w14:paraId="79548DE7" w14:textId="77777777" w:rsidTr="003C042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c>
          <w:tcPr>
            <w:tcW w:w="9450" w:type="dxa"/>
            <w:gridSpan w:val="4"/>
            <w:shd w:val="clear" w:color="auto" w:fill="auto"/>
          </w:tcPr>
          <w:p w14:paraId="38A3A743" w14:textId="77777777" w:rsidR="00B5628A" w:rsidRPr="009C7D98" w:rsidRDefault="00B5628A" w:rsidP="003C0428">
            <w:pPr>
              <w:spacing w:after="0" w:line="240" w:lineRule="auto"/>
              <w:rPr>
                <w:rFonts w:ascii="Arial" w:eastAsia="Arial" w:hAnsi="Arial" w:cs="Arial"/>
                <w:b/>
                <w:i/>
                <w:sz w:val="16"/>
                <w:szCs w:val="16"/>
              </w:rPr>
            </w:pPr>
            <w:r>
              <w:rPr>
                <w:rFonts w:ascii="Arial" w:eastAsia="Arial" w:hAnsi="Arial" w:cs="Arial"/>
                <w:sz w:val="16"/>
                <w:szCs w:val="16"/>
              </w:rPr>
              <w:t>Ask caller if they want a confirmation</w:t>
            </w:r>
          </w:p>
        </w:tc>
      </w:tr>
      <w:tr w:rsidR="00B5628A" w:rsidRPr="009C7D98" w14:paraId="6D92E5EC" w14:textId="77777777" w:rsidTr="003C0428">
        <w:tc>
          <w:tcPr>
            <w:tcW w:w="9450" w:type="dxa"/>
            <w:gridSpan w:val="4"/>
            <w:tcBorders>
              <w:top w:val="single" w:sz="4" w:space="0" w:color="000000"/>
              <w:left w:val="single" w:sz="4" w:space="0" w:color="000000"/>
              <w:bottom w:val="single" w:sz="4" w:space="0" w:color="000000"/>
              <w:right w:val="single" w:sz="4" w:space="0" w:color="000000"/>
            </w:tcBorders>
            <w:shd w:val="clear" w:color="auto" w:fill="BFBFBF"/>
          </w:tcPr>
          <w:p w14:paraId="3BD4CB95" w14:textId="77777777" w:rsidR="00B5628A" w:rsidRPr="00C811AC" w:rsidRDefault="00B5628A" w:rsidP="003C0428">
            <w:pPr>
              <w:spacing w:after="0" w:line="240" w:lineRule="auto"/>
              <w:ind w:right="-18"/>
              <w:rPr>
                <w:b/>
                <w:sz w:val="24"/>
                <w:szCs w:val="24"/>
              </w:rPr>
            </w:pPr>
            <w:r w:rsidRPr="00C811AC">
              <w:rPr>
                <w:b/>
                <w:sz w:val="24"/>
                <w:szCs w:val="24"/>
              </w:rPr>
              <w:t>Prompts</w:t>
            </w:r>
          </w:p>
        </w:tc>
      </w:tr>
      <w:tr w:rsidR="00B5628A" w:rsidRPr="009C7D98" w14:paraId="2770A536" w14:textId="77777777" w:rsidTr="003C042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c>
          <w:tcPr>
            <w:tcW w:w="1620" w:type="dxa"/>
            <w:shd w:val="clear" w:color="auto" w:fill="D9E2F3"/>
          </w:tcPr>
          <w:p w14:paraId="378B83EC" w14:textId="77777777" w:rsidR="00B5628A" w:rsidRPr="009C7D98" w:rsidRDefault="00B5628A" w:rsidP="003C0428">
            <w:pPr>
              <w:spacing w:after="0" w:line="240" w:lineRule="auto"/>
              <w:rPr>
                <w:rFonts w:ascii="Arial" w:eastAsia="Times New Roman" w:hAnsi="Arial" w:cs="Arial"/>
                <w:sz w:val="16"/>
                <w:szCs w:val="16"/>
              </w:rPr>
            </w:pPr>
            <w:r w:rsidRPr="009C7D98">
              <w:rPr>
                <w:rFonts w:ascii="Arial" w:eastAsia="Arial" w:hAnsi="Arial" w:cs="Arial"/>
                <w:b/>
                <w:i/>
                <w:sz w:val="16"/>
                <w:szCs w:val="16"/>
              </w:rPr>
              <w:t>Type</w:t>
            </w:r>
          </w:p>
        </w:tc>
        <w:tc>
          <w:tcPr>
            <w:tcW w:w="1890" w:type="dxa"/>
            <w:shd w:val="clear" w:color="auto" w:fill="D9E2F3"/>
          </w:tcPr>
          <w:p w14:paraId="7E50D1DE" w14:textId="77777777" w:rsidR="00B5628A" w:rsidRPr="009C7D98" w:rsidRDefault="00B5628A" w:rsidP="003C0428">
            <w:pPr>
              <w:spacing w:after="0" w:line="240" w:lineRule="auto"/>
              <w:rPr>
                <w:rFonts w:ascii="Arial" w:eastAsia="Times New Roman" w:hAnsi="Arial" w:cs="Arial"/>
                <w:sz w:val="16"/>
                <w:szCs w:val="16"/>
              </w:rPr>
            </w:pPr>
            <w:r w:rsidRPr="009C7D98">
              <w:rPr>
                <w:rFonts w:ascii="Arial" w:eastAsia="Arial" w:hAnsi="Arial" w:cs="Arial"/>
                <w:b/>
                <w:i/>
                <w:sz w:val="16"/>
                <w:szCs w:val="16"/>
              </w:rPr>
              <w:t>Condition</w:t>
            </w:r>
          </w:p>
        </w:tc>
        <w:tc>
          <w:tcPr>
            <w:tcW w:w="1800" w:type="dxa"/>
            <w:shd w:val="clear" w:color="auto" w:fill="D9E2F3"/>
          </w:tcPr>
          <w:p w14:paraId="7D902961" w14:textId="77777777" w:rsidR="00B5628A" w:rsidRPr="009C7D98" w:rsidRDefault="00B5628A" w:rsidP="003C0428">
            <w:pPr>
              <w:spacing w:after="0" w:line="240" w:lineRule="auto"/>
              <w:rPr>
                <w:rFonts w:ascii="Arial" w:eastAsia="Times New Roman" w:hAnsi="Arial" w:cs="Arial"/>
                <w:sz w:val="16"/>
                <w:szCs w:val="16"/>
              </w:rPr>
            </w:pPr>
            <w:proofErr w:type="spellStart"/>
            <w:r w:rsidRPr="009C7D98">
              <w:rPr>
                <w:rFonts w:ascii="Arial" w:eastAsia="Arial" w:hAnsi="Arial" w:cs="Arial"/>
                <w:b/>
                <w:i/>
                <w:sz w:val="16"/>
                <w:szCs w:val="16"/>
              </w:rPr>
              <w:t>VoiceFile</w:t>
            </w:r>
            <w:proofErr w:type="spellEnd"/>
          </w:p>
        </w:tc>
        <w:tc>
          <w:tcPr>
            <w:tcW w:w="4140" w:type="dxa"/>
            <w:shd w:val="clear" w:color="auto" w:fill="D9E2F3"/>
          </w:tcPr>
          <w:p w14:paraId="1E9078A2" w14:textId="77777777" w:rsidR="00B5628A" w:rsidRPr="009C7D98" w:rsidRDefault="00B5628A" w:rsidP="003C0428">
            <w:pPr>
              <w:spacing w:after="0" w:line="240" w:lineRule="auto"/>
              <w:rPr>
                <w:rFonts w:ascii="Arial" w:eastAsia="Times New Roman" w:hAnsi="Arial" w:cs="Arial"/>
                <w:sz w:val="16"/>
                <w:szCs w:val="16"/>
              </w:rPr>
            </w:pPr>
            <w:r w:rsidRPr="009C7D98">
              <w:rPr>
                <w:rFonts w:ascii="Arial" w:eastAsia="Arial" w:hAnsi="Arial" w:cs="Arial"/>
                <w:b/>
                <w:i/>
                <w:sz w:val="16"/>
                <w:szCs w:val="16"/>
              </w:rPr>
              <w:t>Wording</w:t>
            </w:r>
          </w:p>
        </w:tc>
      </w:tr>
      <w:tr w:rsidR="00B5628A" w:rsidRPr="007544B5" w14:paraId="1AC6B986" w14:textId="77777777" w:rsidTr="003C042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c>
          <w:tcPr>
            <w:tcW w:w="1620" w:type="dxa"/>
          </w:tcPr>
          <w:p w14:paraId="277ED199" w14:textId="77777777" w:rsidR="00B5628A" w:rsidRPr="00D07F18" w:rsidRDefault="00B5628A" w:rsidP="003C0428">
            <w:pPr>
              <w:spacing w:after="0" w:line="240" w:lineRule="auto"/>
              <w:rPr>
                <w:rFonts w:ascii="Arial" w:eastAsia="Arial" w:hAnsi="Arial" w:cs="Arial"/>
                <w:sz w:val="16"/>
                <w:szCs w:val="16"/>
              </w:rPr>
            </w:pPr>
            <w:r w:rsidRPr="00D07F18">
              <w:rPr>
                <w:rFonts w:ascii="Arial" w:eastAsia="Arial" w:hAnsi="Arial" w:cs="Arial"/>
                <w:sz w:val="16"/>
                <w:szCs w:val="16"/>
              </w:rPr>
              <w:t>PROMPT-1</w:t>
            </w:r>
          </w:p>
          <w:p w14:paraId="473BB146" w14:textId="77777777" w:rsidR="00B5628A" w:rsidRPr="00D07F18" w:rsidRDefault="00B5628A" w:rsidP="003C0428">
            <w:pPr>
              <w:spacing w:after="0" w:line="240" w:lineRule="auto"/>
              <w:rPr>
                <w:rFonts w:ascii="Arial" w:eastAsia="Arial" w:hAnsi="Arial" w:cs="Arial"/>
                <w:sz w:val="16"/>
                <w:szCs w:val="16"/>
              </w:rPr>
            </w:pPr>
          </w:p>
        </w:tc>
        <w:tc>
          <w:tcPr>
            <w:tcW w:w="1890" w:type="dxa"/>
          </w:tcPr>
          <w:p w14:paraId="580CAA56" w14:textId="77777777" w:rsidR="00B5628A" w:rsidRPr="00D07F18" w:rsidRDefault="00B5628A" w:rsidP="003C0428">
            <w:pPr>
              <w:spacing w:after="0" w:line="240" w:lineRule="auto"/>
              <w:rPr>
                <w:rFonts w:ascii="Arial" w:eastAsia="Arial" w:hAnsi="Arial" w:cs="Arial"/>
                <w:sz w:val="16"/>
                <w:szCs w:val="16"/>
              </w:rPr>
            </w:pPr>
            <w:r>
              <w:rPr>
                <w:rFonts w:ascii="Arial" w:hAnsi="Arial" w:cs="Arial"/>
                <w:sz w:val="16"/>
                <w:szCs w:val="16"/>
              </w:rPr>
              <w:t>--</w:t>
            </w:r>
          </w:p>
        </w:tc>
        <w:tc>
          <w:tcPr>
            <w:tcW w:w="1800" w:type="dxa"/>
          </w:tcPr>
          <w:p w14:paraId="78EF9242" w14:textId="617AFD7A" w:rsidR="00B5628A" w:rsidRPr="00D07F18" w:rsidRDefault="00B5628A" w:rsidP="003C0428">
            <w:pPr>
              <w:rPr>
                <w:rFonts w:ascii="Arial" w:eastAsia="Times New Roman" w:hAnsi="Arial" w:cs="Arial"/>
                <w:sz w:val="16"/>
                <w:szCs w:val="16"/>
              </w:rPr>
            </w:pPr>
            <w:r>
              <w:rPr>
                <w:rFonts w:ascii="Arial" w:hAnsi="Arial" w:cs="Arial"/>
                <w:sz w:val="16"/>
                <w:szCs w:val="16"/>
              </w:rPr>
              <w:t>0</w:t>
            </w:r>
            <w:r w:rsidR="004D1F2F">
              <w:rPr>
                <w:rFonts w:ascii="Arial" w:hAnsi="Arial" w:cs="Arial"/>
                <w:sz w:val="16"/>
                <w:szCs w:val="16"/>
              </w:rPr>
              <w:t>470</w:t>
            </w:r>
            <w:r w:rsidR="006E6A3E">
              <w:rPr>
                <w:rFonts w:ascii="Arial" w:hAnsi="Arial" w:cs="Arial"/>
                <w:sz w:val="16"/>
                <w:szCs w:val="16"/>
              </w:rPr>
              <w:t>SelectDoc</w:t>
            </w:r>
            <w:r w:rsidRPr="00D07F18">
              <w:rPr>
                <w:rFonts w:ascii="Arial" w:hAnsi="Arial" w:cs="Arial"/>
                <w:sz w:val="16"/>
                <w:szCs w:val="16"/>
              </w:rPr>
              <w:t>.wav</w:t>
            </w:r>
          </w:p>
        </w:tc>
        <w:tc>
          <w:tcPr>
            <w:tcW w:w="4140" w:type="dxa"/>
          </w:tcPr>
          <w:p w14:paraId="19CAF932" w14:textId="30201653" w:rsidR="00B5628A" w:rsidRPr="00057046" w:rsidRDefault="00673A4D" w:rsidP="00057046">
            <w:pPr>
              <w:spacing w:after="0" w:line="240" w:lineRule="auto"/>
              <w:rPr>
                <w:rFonts w:ascii="Arial" w:hAnsi="Arial" w:cs="Arial"/>
                <w:color w:val="0070C0"/>
                <w:sz w:val="16"/>
                <w:szCs w:val="16"/>
                <w:lang w:val="es-419"/>
              </w:rPr>
            </w:pPr>
            <w:ins w:id="383" w:author="Prada, Leandro (Leo) **CTR**" w:date="2020-06-08T14:05:00Z">
              <w:r w:rsidRPr="00673A4D">
                <w:rPr>
                  <w:rFonts w:ascii="Arial" w:hAnsi="Arial" w:cs="Arial"/>
                  <w:color w:val="0070C0"/>
                  <w:sz w:val="16"/>
                  <w:szCs w:val="16"/>
                  <w:lang w:val="es-419"/>
                </w:rPr>
                <w:t>¿Qué documento quiere? Puede decir "Cotización de liquidación", "Estados de cuenta", "Carta de cancelación" o "Documentos fiscales".</w:t>
              </w:r>
            </w:ins>
            <w:del w:id="384" w:author="Prada, Leandro (Leo) **CTR**" w:date="2020-06-08T14:05:00Z">
              <w:r w:rsidR="00057046" w:rsidRPr="00057046" w:rsidDel="00673A4D">
                <w:rPr>
                  <w:rFonts w:ascii="Arial" w:hAnsi="Arial" w:cs="Arial"/>
                  <w:color w:val="0070C0"/>
                  <w:sz w:val="16"/>
                  <w:szCs w:val="16"/>
                  <w:lang w:val="es-419"/>
                </w:rPr>
                <w:delText>Elija el documento, puede decir cotización de pago total, res</w:delText>
              </w:r>
              <w:r w:rsidR="00CB6D9C" w:rsidDel="00673A4D">
                <w:rPr>
                  <w:rFonts w:ascii="Arial" w:hAnsi="Arial" w:cs="Arial"/>
                  <w:color w:val="0070C0"/>
                  <w:sz w:val="16"/>
                  <w:szCs w:val="16"/>
                  <w:lang w:val="es-419"/>
                </w:rPr>
                <w:delText>ú</w:delText>
              </w:r>
              <w:r w:rsidR="00057046" w:rsidRPr="00057046" w:rsidDel="00673A4D">
                <w:rPr>
                  <w:rFonts w:ascii="Arial" w:hAnsi="Arial" w:cs="Arial"/>
                  <w:color w:val="0070C0"/>
                  <w:sz w:val="16"/>
                  <w:szCs w:val="16"/>
                  <w:lang w:val="es-419"/>
                </w:rPr>
                <w:delText>menes, carta de cancelaci</w:delText>
              </w:r>
              <w:r w:rsidR="00CB6D9C" w:rsidDel="00673A4D">
                <w:rPr>
                  <w:rFonts w:ascii="Arial" w:hAnsi="Arial" w:cs="Arial"/>
                  <w:color w:val="0070C0"/>
                  <w:sz w:val="16"/>
                  <w:szCs w:val="16"/>
                  <w:lang w:val="es-419"/>
                </w:rPr>
                <w:delText>ó</w:delText>
              </w:r>
              <w:r w:rsidR="00057046" w:rsidRPr="00057046" w:rsidDel="00673A4D">
                <w:rPr>
                  <w:rFonts w:ascii="Arial" w:hAnsi="Arial" w:cs="Arial"/>
                  <w:color w:val="0070C0"/>
                  <w:sz w:val="16"/>
                  <w:szCs w:val="16"/>
                  <w:lang w:val="es-419"/>
                </w:rPr>
                <w:delText>n o documentos impositivos</w:delText>
              </w:r>
              <w:r w:rsidR="00AA05B2" w:rsidRPr="00057046" w:rsidDel="00673A4D">
                <w:rPr>
                  <w:rFonts w:ascii="Arial" w:hAnsi="Arial" w:cs="Arial"/>
                  <w:color w:val="0070C0"/>
                  <w:sz w:val="16"/>
                  <w:szCs w:val="16"/>
                  <w:lang w:val="es-419"/>
                </w:rPr>
                <w:delText>.</w:delText>
              </w:r>
            </w:del>
          </w:p>
        </w:tc>
      </w:tr>
      <w:tr w:rsidR="00B5628A" w:rsidRPr="009C7D98" w14:paraId="35C68742" w14:textId="77777777" w:rsidTr="003C042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c>
          <w:tcPr>
            <w:tcW w:w="1620" w:type="dxa"/>
          </w:tcPr>
          <w:p w14:paraId="54C812A9" w14:textId="77777777" w:rsidR="00B5628A" w:rsidRPr="00D07F18" w:rsidRDefault="00B5628A" w:rsidP="003C0428">
            <w:pPr>
              <w:spacing w:after="0" w:line="240" w:lineRule="auto"/>
              <w:rPr>
                <w:rFonts w:ascii="Arial" w:eastAsia="Arial" w:hAnsi="Arial" w:cs="Arial"/>
                <w:sz w:val="16"/>
                <w:szCs w:val="16"/>
              </w:rPr>
            </w:pPr>
            <w:r>
              <w:rPr>
                <w:rFonts w:ascii="Arial" w:eastAsia="Arial" w:hAnsi="Arial" w:cs="Arial"/>
                <w:sz w:val="16"/>
                <w:szCs w:val="16"/>
              </w:rPr>
              <w:t>PROMPT-2</w:t>
            </w:r>
          </w:p>
        </w:tc>
        <w:tc>
          <w:tcPr>
            <w:tcW w:w="1890" w:type="dxa"/>
          </w:tcPr>
          <w:p w14:paraId="1A80B417" w14:textId="77777777" w:rsidR="00B5628A" w:rsidRDefault="00B5628A" w:rsidP="003C0428">
            <w:pPr>
              <w:spacing w:after="0" w:line="240" w:lineRule="auto"/>
              <w:rPr>
                <w:rFonts w:ascii="Arial" w:hAnsi="Arial" w:cs="Arial"/>
                <w:sz w:val="16"/>
                <w:szCs w:val="16"/>
              </w:rPr>
            </w:pPr>
            <w:r>
              <w:rPr>
                <w:rFonts w:ascii="Arial" w:hAnsi="Arial" w:cs="Arial"/>
                <w:sz w:val="16"/>
                <w:szCs w:val="16"/>
              </w:rPr>
              <w:t>--</w:t>
            </w:r>
          </w:p>
        </w:tc>
        <w:tc>
          <w:tcPr>
            <w:tcW w:w="1800" w:type="dxa"/>
          </w:tcPr>
          <w:p w14:paraId="56898FE6" w14:textId="508F2E9C" w:rsidR="00B5628A" w:rsidRDefault="00B5628A" w:rsidP="003C0428">
            <w:pPr>
              <w:rPr>
                <w:rFonts w:ascii="Arial" w:hAnsi="Arial" w:cs="Arial"/>
                <w:sz w:val="16"/>
                <w:szCs w:val="16"/>
              </w:rPr>
            </w:pPr>
            <w:r>
              <w:rPr>
                <w:rFonts w:ascii="Arial" w:hAnsi="Arial" w:cs="Arial"/>
                <w:sz w:val="16"/>
                <w:szCs w:val="16"/>
              </w:rPr>
              <w:t>0</w:t>
            </w:r>
            <w:r w:rsidR="004D1F2F">
              <w:rPr>
                <w:rFonts w:ascii="Arial" w:hAnsi="Arial" w:cs="Arial"/>
                <w:sz w:val="16"/>
                <w:szCs w:val="16"/>
              </w:rPr>
              <w:t>470</w:t>
            </w:r>
            <w:r w:rsidR="006E6A3E">
              <w:rPr>
                <w:rFonts w:ascii="Arial" w:hAnsi="Arial" w:cs="Arial"/>
                <w:sz w:val="16"/>
                <w:szCs w:val="16"/>
              </w:rPr>
              <w:t>SelectDocRetry</w:t>
            </w:r>
            <w:r w:rsidRPr="00D07F18">
              <w:rPr>
                <w:rFonts w:ascii="Arial" w:hAnsi="Arial" w:cs="Arial"/>
                <w:sz w:val="16"/>
                <w:szCs w:val="16"/>
              </w:rPr>
              <w:t>.wav</w:t>
            </w:r>
          </w:p>
        </w:tc>
        <w:tc>
          <w:tcPr>
            <w:tcW w:w="4140" w:type="dxa"/>
          </w:tcPr>
          <w:p w14:paraId="76625793" w14:textId="11AFD07E" w:rsidR="00B5628A" w:rsidRPr="00545528" w:rsidRDefault="00673A4D" w:rsidP="003C0428">
            <w:pPr>
              <w:spacing w:after="0" w:line="240" w:lineRule="auto"/>
              <w:rPr>
                <w:rFonts w:ascii="Arial" w:hAnsi="Arial" w:cs="Arial"/>
                <w:color w:val="0070C0"/>
                <w:sz w:val="16"/>
                <w:szCs w:val="16"/>
              </w:rPr>
            </w:pPr>
            <w:ins w:id="385" w:author="Prada, Leandro (Leo) **CTR**" w:date="2020-06-08T14:06:00Z">
              <w:r w:rsidRPr="00673A4D">
                <w:rPr>
                  <w:rFonts w:ascii="Arial" w:hAnsi="Arial" w:cs="Arial"/>
                  <w:color w:val="0070C0"/>
                  <w:sz w:val="16"/>
                  <w:szCs w:val="16"/>
                  <w:lang w:val="es-419"/>
                </w:rPr>
                <w:t>Para una cotización de liquidación, oprima 1. Estados de cuenta, 2. Carta de cancelación, 3. Documentos fiscales, 4. Para hablar con un representante, oprima 0.</w:t>
              </w:r>
            </w:ins>
            <w:del w:id="386" w:author="Prada, Leandro (Leo) **CTR**" w:date="2020-06-08T14:06:00Z">
              <w:r w:rsidR="00057046" w:rsidRPr="00057046" w:rsidDel="00673A4D">
                <w:rPr>
                  <w:rFonts w:ascii="Arial" w:hAnsi="Arial" w:cs="Arial"/>
                  <w:color w:val="0070C0"/>
                  <w:sz w:val="16"/>
                  <w:szCs w:val="16"/>
                  <w:lang w:val="es-419"/>
                </w:rPr>
                <w:delText>Para cotizacion de pago total, presione 1. Res</w:delText>
              </w:r>
              <w:r w:rsidR="00CB6D9C" w:rsidDel="00673A4D">
                <w:rPr>
                  <w:rFonts w:ascii="Arial" w:hAnsi="Arial" w:cs="Arial"/>
                  <w:color w:val="0070C0"/>
                  <w:sz w:val="16"/>
                  <w:szCs w:val="16"/>
                  <w:lang w:val="es-419"/>
                </w:rPr>
                <w:delText>ú</w:delText>
              </w:r>
              <w:r w:rsidR="00057046" w:rsidRPr="00057046" w:rsidDel="00673A4D">
                <w:rPr>
                  <w:rFonts w:ascii="Arial" w:hAnsi="Arial" w:cs="Arial"/>
                  <w:color w:val="0070C0"/>
                  <w:sz w:val="16"/>
                  <w:szCs w:val="16"/>
                  <w:lang w:val="es-419"/>
                </w:rPr>
                <w:delText>menes, 2. Carta de cancelaci</w:delText>
              </w:r>
              <w:r w:rsidR="00CB6D9C" w:rsidDel="00673A4D">
                <w:rPr>
                  <w:rFonts w:ascii="Arial" w:hAnsi="Arial" w:cs="Arial"/>
                  <w:color w:val="0070C0"/>
                  <w:sz w:val="16"/>
                  <w:szCs w:val="16"/>
                  <w:lang w:val="es-419"/>
                </w:rPr>
                <w:delText>ó</w:delText>
              </w:r>
              <w:r w:rsidR="00057046" w:rsidRPr="00057046" w:rsidDel="00673A4D">
                <w:rPr>
                  <w:rFonts w:ascii="Arial" w:hAnsi="Arial" w:cs="Arial"/>
                  <w:color w:val="0070C0"/>
                  <w:sz w:val="16"/>
                  <w:szCs w:val="16"/>
                  <w:lang w:val="es-419"/>
                </w:rPr>
                <w:delText xml:space="preserve">n, 3. Documentos impositivos, 4. </w:delText>
              </w:r>
              <w:r w:rsidR="00057046" w:rsidRPr="00057046" w:rsidDel="00673A4D">
                <w:rPr>
                  <w:rFonts w:ascii="Arial" w:hAnsi="Arial" w:cs="Arial"/>
                  <w:color w:val="0070C0"/>
                  <w:sz w:val="16"/>
                  <w:szCs w:val="16"/>
                </w:rPr>
                <w:delText>Para hablar con un agente presione 0</w:delText>
              </w:r>
            </w:del>
          </w:p>
        </w:tc>
      </w:tr>
      <w:tr w:rsidR="00B5628A" w:rsidRPr="005A14F6" w14:paraId="39789C63" w14:textId="77777777" w:rsidTr="003C042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c>
          <w:tcPr>
            <w:tcW w:w="1620" w:type="dxa"/>
          </w:tcPr>
          <w:p w14:paraId="1C3FB556" w14:textId="77777777" w:rsidR="00B5628A" w:rsidRPr="005A14F6" w:rsidRDefault="00B5628A" w:rsidP="003C0428">
            <w:pPr>
              <w:spacing w:after="0" w:line="240" w:lineRule="auto"/>
              <w:rPr>
                <w:rFonts w:ascii="Arial" w:eastAsia="Arial" w:hAnsi="Arial" w:cs="Arial"/>
                <w:sz w:val="16"/>
                <w:szCs w:val="16"/>
              </w:rPr>
            </w:pPr>
            <w:r>
              <w:rPr>
                <w:rFonts w:ascii="Arial" w:eastAsia="Arial" w:hAnsi="Arial" w:cs="Arial"/>
                <w:sz w:val="16"/>
                <w:szCs w:val="16"/>
              </w:rPr>
              <w:t>NoInputNoMatch</w:t>
            </w:r>
            <w:r w:rsidRPr="005A14F6">
              <w:rPr>
                <w:rFonts w:ascii="Arial" w:eastAsia="Arial" w:hAnsi="Arial" w:cs="Arial"/>
                <w:sz w:val="16"/>
                <w:szCs w:val="16"/>
              </w:rPr>
              <w:t>-1</w:t>
            </w:r>
          </w:p>
        </w:tc>
        <w:tc>
          <w:tcPr>
            <w:tcW w:w="1890" w:type="dxa"/>
          </w:tcPr>
          <w:p w14:paraId="531C6D39" w14:textId="77777777" w:rsidR="00B5628A" w:rsidRPr="005A14F6" w:rsidRDefault="00B5628A" w:rsidP="003C0428">
            <w:pPr>
              <w:spacing w:after="0" w:line="240" w:lineRule="auto"/>
              <w:rPr>
                <w:rFonts w:ascii="Arial" w:eastAsia="Arial" w:hAnsi="Arial" w:cs="Arial"/>
                <w:sz w:val="16"/>
                <w:szCs w:val="16"/>
              </w:rPr>
            </w:pPr>
            <w:r w:rsidRPr="005A14F6">
              <w:rPr>
                <w:rFonts w:ascii="Arial" w:eastAsia="Arial" w:hAnsi="Arial" w:cs="Arial"/>
                <w:sz w:val="16"/>
                <w:szCs w:val="16"/>
              </w:rPr>
              <w:t>--</w:t>
            </w:r>
          </w:p>
        </w:tc>
        <w:tc>
          <w:tcPr>
            <w:tcW w:w="1800" w:type="dxa"/>
          </w:tcPr>
          <w:p w14:paraId="0496FA67" w14:textId="1BE3DC8C" w:rsidR="00B5628A" w:rsidRPr="005A14F6" w:rsidRDefault="00B5628A" w:rsidP="003C0428">
            <w:pPr>
              <w:spacing w:after="0" w:line="240" w:lineRule="auto"/>
              <w:rPr>
                <w:rFonts w:ascii="Arial" w:eastAsia="Times New Roman" w:hAnsi="Arial" w:cs="Arial"/>
                <w:sz w:val="16"/>
                <w:szCs w:val="16"/>
              </w:rPr>
            </w:pPr>
            <w:proofErr w:type="spellStart"/>
            <w:r>
              <w:rPr>
                <w:rFonts w:ascii="Arial" w:eastAsia="Times New Roman" w:hAnsi="Arial" w:cs="Arial"/>
                <w:sz w:val="16"/>
                <w:szCs w:val="16"/>
              </w:rPr>
              <w:t>gl_</w:t>
            </w:r>
            <w:r w:rsidR="00F802C1">
              <w:rPr>
                <w:rFonts w:ascii="Arial" w:eastAsia="Times New Roman" w:hAnsi="Arial" w:cs="Arial"/>
                <w:sz w:val="16"/>
                <w:szCs w:val="16"/>
              </w:rPr>
              <w:t>Lo</w:t>
            </w:r>
            <w:proofErr w:type="spellEnd"/>
            <w:r w:rsidR="00F802C1">
              <w:rPr>
                <w:rFonts w:ascii="Arial" w:eastAsia="Times New Roman" w:hAnsi="Arial" w:cs="Arial"/>
                <w:sz w:val="16"/>
                <w:szCs w:val="16"/>
              </w:rPr>
              <w:t xml:space="preserve"> siento.</w:t>
            </w:r>
            <w:r>
              <w:rPr>
                <w:rFonts w:ascii="Arial" w:eastAsia="Times New Roman" w:hAnsi="Arial" w:cs="Arial"/>
                <w:sz w:val="16"/>
                <w:szCs w:val="16"/>
              </w:rPr>
              <w:t>wav</w:t>
            </w:r>
          </w:p>
        </w:tc>
        <w:tc>
          <w:tcPr>
            <w:tcW w:w="4140" w:type="dxa"/>
          </w:tcPr>
          <w:p w14:paraId="2F10FAF7" w14:textId="38CB6EEF" w:rsidR="00B5628A" w:rsidRPr="005A14F6" w:rsidRDefault="00F802C1" w:rsidP="003C0428">
            <w:pPr>
              <w:spacing w:after="0" w:line="240" w:lineRule="auto"/>
              <w:rPr>
                <w:rFonts w:ascii="Arial" w:eastAsia="Arial" w:hAnsi="Arial" w:cs="Arial"/>
                <w:color w:val="0070C0"/>
                <w:sz w:val="16"/>
                <w:szCs w:val="16"/>
              </w:rPr>
            </w:pPr>
            <w:r>
              <w:rPr>
                <w:rFonts w:ascii="Arial" w:eastAsia="Arial" w:hAnsi="Arial" w:cs="Arial"/>
                <w:color w:val="0070C0"/>
                <w:sz w:val="16"/>
                <w:szCs w:val="16"/>
              </w:rPr>
              <w:t xml:space="preserve">Lo </w:t>
            </w:r>
            <w:proofErr w:type="spellStart"/>
            <w:r>
              <w:rPr>
                <w:rFonts w:ascii="Arial" w:eastAsia="Arial" w:hAnsi="Arial" w:cs="Arial"/>
                <w:color w:val="0070C0"/>
                <w:sz w:val="16"/>
                <w:szCs w:val="16"/>
              </w:rPr>
              <w:t>siento</w:t>
            </w:r>
            <w:proofErr w:type="spellEnd"/>
            <w:r>
              <w:rPr>
                <w:rFonts w:ascii="Arial" w:eastAsia="Arial" w:hAnsi="Arial" w:cs="Arial"/>
                <w:color w:val="0070C0"/>
                <w:sz w:val="16"/>
                <w:szCs w:val="16"/>
              </w:rPr>
              <w:t>.</w:t>
            </w:r>
          </w:p>
        </w:tc>
      </w:tr>
      <w:tr w:rsidR="00B5628A" w:rsidRPr="00565EA9" w14:paraId="33FECF32" w14:textId="77777777" w:rsidTr="003C042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c>
          <w:tcPr>
            <w:tcW w:w="1620" w:type="dxa"/>
          </w:tcPr>
          <w:p w14:paraId="631466D1" w14:textId="77777777" w:rsidR="00B5628A" w:rsidRPr="005A14F6" w:rsidRDefault="00B5628A" w:rsidP="003C0428">
            <w:pPr>
              <w:spacing w:after="0" w:line="240" w:lineRule="auto"/>
              <w:rPr>
                <w:rFonts w:ascii="Arial" w:eastAsia="Arial" w:hAnsi="Arial" w:cs="Arial"/>
                <w:sz w:val="16"/>
                <w:szCs w:val="16"/>
              </w:rPr>
            </w:pPr>
            <w:r>
              <w:rPr>
                <w:rFonts w:ascii="Arial" w:eastAsia="Arial" w:hAnsi="Arial" w:cs="Arial"/>
                <w:sz w:val="16"/>
                <w:szCs w:val="16"/>
              </w:rPr>
              <w:t>NoInputNoMatch-2</w:t>
            </w:r>
          </w:p>
        </w:tc>
        <w:tc>
          <w:tcPr>
            <w:tcW w:w="1890" w:type="dxa"/>
          </w:tcPr>
          <w:p w14:paraId="20B94C80" w14:textId="77777777" w:rsidR="00B5628A" w:rsidRPr="005A14F6" w:rsidRDefault="00B5628A" w:rsidP="003C0428">
            <w:pPr>
              <w:spacing w:after="0" w:line="240" w:lineRule="auto"/>
              <w:rPr>
                <w:rFonts w:ascii="Arial" w:eastAsia="Arial" w:hAnsi="Arial" w:cs="Arial"/>
                <w:sz w:val="16"/>
                <w:szCs w:val="16"/>
              </w:rPr>
            </w:pPr>
            <w:r>
              <w:rPr>
                <w:rFonts w:ascii="Arial" w:eastAsia="Arial" w:hAnsi="Arial" w:cs="Arial"/>
                <w:sz w:val="16"/>
                <w:szCs w:val="16"/>
              </w:rPr>
              <w:t>--</w:t>
            </w:r>
          </w:p>
        </w:tc>
        <w:tc>
          <w:tcPr>
            <w:tcW w:w="1800" w:type="dxa"/>
          </w:tcPr>
          <w:p w14:paraId="7FB8858A" w14:textId="77777777" w:rsidR="00B5628A" w:rsidRPr="005A14F6" w:rsidRDefault="00B5628A" w:rsidP="003C0428">
            <w:pPr>
              <w:spacing w:after="0" w:line="240" w:lineRule="auto"/>
              <w:rPr>
                <w:rFonts w:ascii="Arial" w:eastAsia="Arial" w:hAnsi="Arial" w:cs="Arial"/>
                <w:sz w:val="16"/>
                <w:szCs w:val="16"/>
              </w:rPr>
            </w:pPr>
            <w:r>
              <w:rPr>
                <w:rFonts w:ascii="Arial" w:eastAsia="Times New Roman" w:hAnsi="Arial" w:cs="Arial"/>
                <w:sz w:val="16"/>
                <w:szCs w:val="16"/>
              </w:rPr>
              <w:t>gl_sorrytrouble.wav</w:t>
            </w:r>
          </w:p>
        </w:tc>
        <w:tc>
          <w:tcPr>
            <w:tcW w:w="4140" w:type="dxa"/>
          </w:tcPr>
          <w:p w14:paraId="64E8046E" w14:textId="378157D4" w:rsidR="00B5628A" w:rsidRPr="00355BF2" w:rsidRDefault="00355BF2" w:rsidP="003C0428">
            <w:pPr>
              <w:spacing w:after="0" w:line="240" w:lineRule="auto"/>
              <w:rPr>
                <w:rFonts w:ascii="Arial" w:eastAsia="Arial" w:hAnsi="Arial" w:cs="Arial"/>
                <w:color w:val="0070C0"/>
                <w:sz w:val="16"/>
                <w:szCs w:val="16"/>
                <w:lang w:val="es-419"/>
              </w:rPr>
            </w:pPr>
            <w:del w:id="387" w:author="Prada, Leandro (Leo) **CTR**" w:date="2020-06-08T10:59:00Z">
              <w:r w:rsidRPr="00355BF2" w:rsidDel="00565EA9">
                <w:rPr>
                  <w:rFonts w:ascii="Arial" w:eastAsia="Times New Roman" w:hAnsi="Arial" w:cs="Arial"/>
                  <w:color w:val="0070C0"/>
                  <w:sz w:val="16"/>
                  <w:szCs w:val="16"/>
                  <w:lang w:val="es-419"/>
                </w:rPr>
                <w:delText>Lo siento, estamos teniendo problemas.</w:delText>
              </w:r>
            </w:del>
            <w:ins w:id="388" w:author="Prada, Leandro (Leo) **CTR**" w:date="2020-06-08T10:59:00Z">
              <w:r w:rsidR="00565EA9">
                <w:rPr>
                  <w:rFonts w:ascii="Arial" w:eastAsia="Times New Roman" w:hAnsi="Arial" w:cs="Arial"/>
                  <w:color w:val="0070C0"/>
                  <w:sz w:val="16"/>
                  <w:szCs w:val="16"/>
                  <w:lang w:val="es-419"/>
                </w:rPr>
                <w:t xml:space="preserve">Lo siento, tengo </w:t>
              </w:r>
              <w:proofErr w:type="gramStart"/>
              <w:r w:rsidR="00565EA9">
                <w:rPr>
                  <w:rFonts w:ascii="Arial" w:eastAsia="Times New Roman" w:hAnsi="Arial" w:cs="Arial"/>
                  <w:color w:val="0070C0"/>
                  <w:sz w:val="16"/>
                  <w:szCs w:val="16"/>
                  <w:lang w:val="es-419"/>
                </w:rPr>
                <w:t>problemas.</w:t>
              </w:r>
            </w:ins>
            <w:r w:rsidR="00B5628A" w:rsidRPr="00355BF2">
              <w:rPr>
                <w:rFonts w:ascii="Arial" w:eastAsia="Times New Roman" w:hAnsi="Arial" w:cs="Arial"/>
                <w:color w:val="0070C0"/>
                <w:sz w:val="16"/>
                <w:szCs w:val="16"/>
                <w:lang w:val="es-419"/>
              </w:rPr>
              <w:t>.</w:t>
            </w:r>
            <w:proofErr w:type="gramEnd"/>
          </w:p>
        </w:tc>
      </w:tr>
      <w:tr w:rsidR="00B5628A" w:rsidRPr="009C7D98" w14:paraId="589E1FF5" w14:textId="77777777" w:rsidTr="003C042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c>
          <w:tcPr>
            <w:tcW w:w="9450" w:type="dxa"/>
            <w:gridSpan w:val="4"/>
            <w:shd w:val="clear" w:color="auto" w:fill="DDDDDD"/>
          </w:tcPr>
          <w:p w14:paraId="515F85D5" w14:textId="77777777" w:rsidR="00B5628A" w:rsidRPr="009C7D98" w:rsidRDefault="00B5628A" w:rsidP="003C0428">
            <w:pPr>
              <w:spacing w:after="0" w:line="240" w:lineRule="auto"/>
              <w:rPr>
                <w:rFonts w:ascii="Arial" w:eastAsia="Arial" w:hAnsi="Arial" w:cs="Arial"/>
                <w:b/>
                <w:i/>
                <w:sz w:val="16"/>
                <w:szCs w:val="16"/>
              </w:rPr>
            </w:pPr>
            <w:r w:rsidRPr="009C7D98">
              <w:rPr>
                <w:rFonts w:ascii="Arial" w:eastAsia="Arial" w:hAnsi="Arial" w:cs="Arial"/>
                <w:b/>
                <w:i/>
                <w:sz w:val="16"/>
                <w:szCs w:val="16"/>
              </w:rPr>
              <w:t>Responses &amp; Confirmation Prompts</w:t>
            </w:r>
            <w:r>
              <w:rPr>
                <w:rFonts w:ascii="Arial" w:eastAsia="Arial" w:hAnsi="Arial" w:cs="Arial"/>
                <w:b/>
                <w:i/>
                <w:sz w:val="16"/>
                <w:szCs w:val="16"/>
              </w:rPr>
              <w:t xml:space="preserve"> (</w:t>
            </w:r>
            <w:hyperlink w:anchor="_Global_Confirmation_(the" w:history="1">
              <w:r w:rsidRPr="00C5488F">
                <w:rPr>
                  <w:rStyle w:val="Hyperlink"/>
                  <w:rFonts w:ascii="Arial" w:eastAsia="Arial" w:hAnsi="Arial" w:cs="Arial"/>
                  <w:b/>
                  <w:i/>
                  <w:sz w:val="16"/>
                  <w:szCs w:val="16"/>
                </w:rPr>
                <w:t>See Global Confirms</w:t>
              </w:r>
            </w:hyperlink>
            <w:r>
              <w:rPr>
                <w:rFonts w:ascii="Arial" w:eastAsia="Arial" w:hAnsi="Arial" w:cs="Arial"/>
                <w:b/>
                <w:i/>
                <w:sz w:val="16"/>
                <w:szCs w:val="16"/>
              </w:rPr>
              <w:t>)</w:t>
            </w:r>
          </w:p>
        </w:tc>
      </w:tr>
      <w:tr w:rsidR="00B5628A" w:rsidRPr="009C7D98" w14:paraId="70F247CB" w14:textId="77777777" w:rsidTr="003C042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c>
          <w:tcPr>
            <w:tcW w:w="1620" w:type="dxa"/>
            <w:shd w:val="clear" w:color="auto" w:fill="D9E2F3"/>
          </w:tcPr>
          <w:p w14:paraId="453CE334" w14:textId="77777777" w:rsidR="00B5628A" w:rsidRPr="009C7D98" w:rsidRDefault="00B5628A" w:rsidP="003C0428">
            <w:pPr>
              <w:spacing w:after="0" w:line="240" w:lineRule="auto"/>
              <w:rPr>
                <w:rFonts w:ascii="Arial" w:eastAsia="Arial" w:hAnsi="Arial" w:cs="Arial"/>
                <w:b/>
                <w:i/>
                <w:sz w:val="16"/>
                <w:szCs w:val="16"/>
              </w:rPr>
            </w:pPr>
            <w:r w:rsidRPr="009C7D98">
              <w:rPr>
                <w:rFonts w:ascii="Arial" w:eastAsia="Arial" w:hAnsi="Arial" w:cs="Arial"/>
                <w:b/>
                <w:i/>
                <w:sz w:val="16"/>
                <w:szCs w:val="16"/>
              </w:rPr>
              <w:t>&lt;Response&gt;</w:t>
            </w:r>
          </w:p>
          <w:p w14:paraId="4BE51CA1" w14:textId="77777777" w:rsidR="00B5628A" w:rsidRPr="009C7D98" w:rsidRDefault="00B5628A" w:rsidP="003C0428">
            <w:pPr>
              <w:spacing w:after="0" w:line="240" w:lineRule="auto"/>
              <w:rPr>
                <w:rFonts w:ascii="Arial" w:eastAsia="Times New Roman" w:hAnsi="Arial" w:cs="Arial"/>
                <w:sz w:val="16"/>
                <w:szCs w:val="16"/>
              </w:rPr>
            </w:pPr>
            <w:r w:rsidRPr="009C7D98">
              <w:rPr>
                <w:rFonts w:ascii="Arial" w:eastAsia="Arial" w:hAnsi="Arial" w:cs="Arial"/>
                <w:b/>
                <w:i/>
                <w:sz w:val="16"/>
                <w:szCs w:val="16"/>
              </w:rPr>
              <w:t>Samples</w:t>
            </w:r>
          </w:p>
        </w:tc>
        <w:tc>
          <w:tcPr>
            <w:tcW w:w="1890" w:type="dxa"/>
            <w:shd w:val="clear" w:color="auto" w:fill="D9E2F3"/>
          </w:tcPr>
          <w:p w14:paraId="2F88250E" w14:textId="77777777" w:rsidR="00B5628A" w:rsidRPr="009C7D98" w:rsidRDefault="00B5628A" w:rsidP="003C0428">
            <w:pPr>
              <w:spacing w:after="0" w:line="240" w:lineRule="auto"/>
              <w:rPr>
                <w:rFonts w:ascii="Arial" w:eastAsia="Times New Roman" w:hAnsi="Arial" w:cs="Arial"/>
                <w:sz w:val="16"/>
                <w:szCs w:val="16"/>
              </w:rPr>
            </w:pPr>
            <w:r w:rsidRPr="009C7D98">
              <w:rPr>
                <w:rFonts w:ascii="Arial" w:eastAsia="Arial" w:hAnsi="Arial" w:cs="Arial"/>
                <w:b/>
                <w:i/>
                <w:sz w:val="16"/>
                <w:szCs w:val="16"/>
              </w:rPr>
              <w:t>Confirm</w:t>
            </w:r>
          </w:p>
        </w:tc>
        <w:tc>
          <w:tcPr>
            <w:tcW w:w="1800" w:type="dxa"/>
            <w:shd w:val="clear" w:color="auto" w:fill="D9E2F3"/>
          </w:tcPr>
          <w:p w14:paraId="15025864" w14:textId="77777777" w:rsidR="00B5628A" w:rsidRPr="009C7D98" w:rsidRDefault="00B5628A" w:rsidP="003C0428">
            <w:pPr>
              <w:spacing w:after="0" w:line="240" w:lineRule="auto"/>
              <w:rPr>
                <w:rFonts w:ascii="Arial" w:eastAsia="Times New Roman" w:hAnsi="Arial" w:cs="Arial"/>
                <w:sz w:val="16"/>
                <w:szCs w:val="16"/>
              </w:rPr>
            </w:pPr>
            <w:proofErr w:type="spellStart"/>
            <w:r w:rsidRPr="009C7D98">
              <w:rPr>
                <w:rFonts w:ascii="Arial" w:eastAsia="Arial" w:hAnsi="Arial" w:cs="Arial"/>
                <w:b/>
                <w:i/>
                <w:sz w:val="16"/>
                <w:szCs w:val="16"/>
              </w:rPr>
              <w:t>VoiceFile</w:t>
            </w:r>
            <w:proofErr w:type="spellEnd"/>
          </w:p>
        </w:tc>
        <w:tc>
          <w:tcPr>
            <w:tcW w:w="4140" w:type="dxa"/>
            <w:shd w:val="clear" w:color="auto" w:fill="D9E2F3"/>
          </w:tcPr>
          <w:p w14:paraId="1605A0B0" w14:textId="77777777" w:rsidR="00B5628A" w:rsidRPr="009C7D98" w:rsidRDefault="00B5628A" w:rsidP="003C0428">
            <w:pPr>
              <w:spacing w:after="0" w:line="240" w:lineRule="auto"/>
              <w:rPr>
                <w:rFonts w:ascii="Arial" w:eastAsia="Times New Roman" w:hAnsi="Arial" w:cs="Arial"/>
                <w:sz w:val="16"/>
                <w:szCs w:val="16"/>
              </w:rPr>
            </w:pPr>
            <w:r w:rsidRPr="009C7D98">
              <w:rPr>
                <w:rFonts w:ascii="Arial" w:eastAsia="Arial" w:hAnsi="Arial" w:cs="Arial"/>
                <w:b/>
                <w:i/>
                <w:sz w:val="16"/>
                <w:szCs w:val="16"/>
              </w:rPr>
              <w:t>Wording</w:t>
            </w:r>
          </w:p>
        </w:tc>
      </w:tr>
      <w:tr w:rsidR="00B5628A" w:rsidRPr="009C7D98" w14:paraId="5B2CDA21" w14:textId="77777777" w:rsidTr="003C042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c>
          <w:tcPr>
            <w:tcW w:w="1620" w:type="dxa"/>
            <w:tcBorders>
              <w:top w:val="single" w:sz="6" w:space="0" w:color="auto"/>
              <w:left w:val="single" w:sz="6" w:space="0" w:color="auto"/>
              <w:bottom w:val="single" w:sz="6" w:space="0" w:color="auto"/>
              <w:right w:val="single" w:sz="6" w:space="0" w:color="auto"/>
            </w:tcBorders>
            <w:shd w:val="clear" w:color="auto" w:fill="auto"/>
          </w:tcPr>
          <w:p w14:paraId="1DD33372" w14:textId="627EFB0C" w:rsidR="00057046" w:rsidRPr="00057046" w:rsidRDefault="00057046" w:rsidP="00057046">
            <w:pPr>
              <w:spacing w:after="0" w:line="240" w:lineRule="auto"/>
              <w:rPr>
                <w:rFonts w:ascii="Arial" w:hAnsi="Arial" w:cs="Arial"/>
                <w:sz w:val="16"/>
                <w:szCs w:val="16"/>
                <w:lang w:val="es-419"/>
              </w:rPr>
            </w:pPr>
            <w:r w:rsidRPr="00057046">
              <w:rPr>
                <w:rFonts w:ascii="Arial" w:hAnsi="Arial" w:cs="Arial"/>
                <w:sz w:val="16"/>
                <w:szCs w:val="16"/>
                <w:lang w:val="es-419"/>
              </w:rPr>
              <w:t>&lt;</w:t>
            </w:r>
            <w:proofErr w:type="spellStart"/>
            <w:r w:rsidRPr="00057046">
              <w:rPr>
                <w:rFonts w:ascii="Arial" w:hAnsi="Arial" w:cs="Arial"/>
                <w:sz w:val="16"/>
                <w:szCs w:val="16"/>
                <w:lang w:val="es-419"/>
              </w:rPr>
              <w:t>payoff</w:t>
            </w:r>
            <w:proofErr w:type="spellEnd"/>
            <w:r w:rsidRPr="00057046">
              <w:rPr>
                <w:rFonts w:ascii="Arial" w:hAnsi="Arial" w:cs="Arial"/>
                <w:sz w:val="16"/>
                <w:szCs w:val="16"/>
                <w:lang w:val="es-419"/>
              </w:rPr>
              <w:t>&gt;</w:t>
            </w:r>
          </w:p>
          <w:p w14:paraId="4A6956A2" w14:textId="77777777" w:rsidR="00057046" w:rsidRPr="00057046" w:rsidRDefault="00057046" w:rsidP="00057046">
            <w:pPr>
              <w:spacing w:after="0" w:line="240" w:lineRule="auto"/>
              <w:rPr>
                <w:rFonts w:ascii="Arial" w:hAnsi="Arial" w:cs="Arial"/>
                <w:sz w:val="16"/>
                <w:szCs w:val="16"/>
                <w:lang w:val="es-419"/>
              </w:rPr>
            </w:pPr>
            <w:r w:rsidRPr="00057046">
              <w:rPr>
                <w:rFonts w:ascii="Arial" w:hAnsi="Arial" w:cs="Arial"/>
                <w:sz w:val="16"/>
                <w:szCs w:val="16"/>
                <w:lang w:val="es-419"/>
              </w:rPr>
              <w:t>Pago total,</w:t>
            </w:r>
          </w:p>
          <w:p w14:paraId="462D63DC" w14:textId="5679C29B" w:rsidR="00057046" w:rsidRPr="00057046" w:rsidRDefault="00057046" w:rsidP="00057046">
            <w:pPr>
              <w:spacing w:after="0" w:line="240" w:lineRule="auto"/>
              <w:rPr>
                <w:rFonts w:ascii="Arial" w:hAnsi="Arial" w:cs="Arial"/>
                <w:sz w:val="16"/>
                <w:szCs w:val="16"/>
                <w:lang w:val="es-419"/>
              </w:rPr>
            </w:pPr>
            <w:r w:rsidRPr="00057046">
              <w:rPr>
                <w:rFonts w:ascii="Arial" w:hAnsi="Arial" w:cs="Arial"/>
                <w:sz w:val="16"/>
                <w:szCs w:val="16"/>
                <w:lang w:val="es-419"/>
              </w:rPr>
              <w:t>Cotizaci</w:t>
            </w:r>
            <w:r w:rsidR="00CB6D9C">
              <w:rPr>
                <w:rFonts w:ascii="Arial" w:hAnsi="Arial" w:cs="Arial"/>
                <w:sz w:val="16"/>
                <w:szCs w:val="16"/>
                <w:lang w:val="es-419"/>
              </w:rPr>
              <w:t>ó</w:t>
            </w:r>
            <w:r w:rsidRPr="00057046">
              <w:rPr>
                <w:rFonts w:ascii="Arial" w:hAnsi="Arial" w:cs="Arial"/>
                <w:sz w:val="16"/>
                <w:szCs w:val="16"/>
                <w:lang w:val="es-419"/>
              </w:rPr>
              <w:t>n pago total,</w:t>
            </w:r>
          </w:p>
          <w:p w14:paraId="4A84091A" w14:textId="77777777" w:rsidR="00B5628A" w:rsidRDefault="00057046" w:rsidP="00057046">
            <w:pPr>
              <w:spacing w:after="0" w:line="240" w:lineRule="auto"/>
              <w:rPr>
                <w:ins w:id="389" w:author="Prada, Leandro (Leo) **CTR**" w:date="2020-06-08T14:05:00Z"/>
                <w:rFonts w:ascii="Arial" w:hAnsi="Arial" w:cs="Arial"/>
                <w:sz w:val="16"/>
                <w:szCs w:val="16"/>
                <w:lang w:val="es-419"/>
              </w:rPr>
            </w:pPr>
            <w:r w:rsidRPr="00527C54">
              <w:rPr>
                <w:rFonts w:ascii="Arial" w:hAnsi="Arial" w:cs="Arial"/>
                <w:sz w:val="16"/>
                <w:szCs w:val="16"/>
                <w:lang w:val="es-419"/>
              </w:rPr>
              <w:t>Total</w:t>
            </w:r>
            <w:ins w:id="390" w:author="Prada, Leandro (Leo) **CTR**" w:date="2020-06-08T14:05:00Z">
              <w:r w:rsidR="00673A4D">
                <w:rPr>
                  <w:rFonts w:ascii="Arial" w:hAnsi="Arial" w:cs="Arial"/>
                  <w:sz w:val="16"/>
                  <w:szCs w:val="16"/>
                  <w:lang w:val="es-419"/>
                </w:rPr>
                <w:t>,</w:t>
              </w:r>
            </w:ins>
          </w:p>
          <w:p w14:paraId="4BCAA922" w14:textId="77777777" w:rsidR="00673A4D" w:rsidRDefault="00673A4D" w:rsidP="00057046">
            <w:pPr>
              <w:spacing w:after="0" w:line="240" w:lineRule="auto"/>
              <w:rPr>
                <w:ins w:id="391" w:author="Prada, Leandro (Leo) **CTR**" w:date="2020-06-08T14:05:00Z"/>
                <w:rFonts w:ascii="Arial" w:hAnsi="Arial" w:cs="Arial"/>
                <w:color w:val="00B050"/>
                <w:sz w:val="16"/>
                <w:szCs w:val="16"/>
                <w:lang w:val="es-419"/>
              </w:rPr>
            </w:pPr>
            <w:ins w:id="392" w:author="Prada, Leandro (Leo) **CTR**" w:date="2020-06-08T14:05:00Z">
              <w:r>
                <w:rPr>
                  <w:rFonts w:ascii="Arial" w:hAnsi="Arial" w:cs="Arial"/>
                  <w:color w:val="00B050"/>
                  <w:sz w:val="16"/>
                  <w:szCs w:val="16"/>
                  <w:lang w:val="es-419"/>
                </w:rPr>
                <w:t>Cotización de Liquidación,</w:t>
              </w:r>
            </w:ins>
          </w:p>
          <w:p w14:paraId="6CDAAF82" w14:textId="2EE1DB93" w:rsidR="00673A4D" w:rsidRPr="00673A4D" w:rsidRDefault="00673A4D" w:rsidP="00057046">
            <w:pPr>
              <w:spacing w:after="0" w:line="240" w:lineRule="auto"/>
              <w:rPr>
                <w:rFonts w:ascii="Arial" w:eastAsia="Times New Roman" w:hAnsi="Arial" w:cs="Arial"/>
                <w:color w:val="00B050"/>
                <w:sz w:val="16"/>
                <w:szCs w:val="16"/>
                <w:lang w:val="es-419"/>
                <w:rPrChange w:id="393" w:author="Prada, Leandro (Leo) **CTR**" w:date="2020-06-08T14:05:00Z">
                  <w:rPr>
                    <w:rFonts w:ascii="Arial" w:eastAsia="Times New Roman" w:hAnsi="Arial" w:cs="Arial"/>
                    <w:sz w:val="16"/>
                    <w:szCs w:val="16"/>
                    <w:lang w:val="es-419"/>
                  </w:rPr>
                </w:rPrChange>
              </w:rPr>
            </w:pPr>
            <w:ins w:id="394" w:author="Prada, Leandro (Leo) **CTR**" w:date="2020-06-08T14:05:00Z">
              <w:r>
                <w:rPr>
                  <w:rFonts w:ascii="Arial" w:hAnsi="Arial" w:cs="Arial"/>
                  <w:color w:val="00B050"/>
                  <w:sz w:val="16"/>
                  <w:szCs w:val="16"/>
                  <w:lang w:val="es-419"/>
                </w:rPr>
                <w:t>Liquidación</w:t>
              </w:r>
            </w:ins>
          </w:p>
        </w:tc>
        <w:tc>
          <w:tcPr>
            <w:tcW w:w="1890" w:type="dxa"/>
            <w:tcBorders>
              <w:top w:val="single" w:sz="6" w:space="0" w:color="auto"/>
              <w:left w:val="single" w:sz="6" w:space="0" w:color="auto"/>
              <w:bottom w:val="single" w:sz="6" w:space="0" w:color="auto"/>
              <w:right w:val="single" w:sz="6" w:space="0" w:color="auto"/>
            </w:tcBorders>
            <w:shd w:val="clear" w:color="auto" w:fill="auto"/>
          </w:tcPr>
          <w:p w14:paraId="1C8C0391" w14:textId="77777777" w:rsidR="00B5628A" w:rsidRPr="000A7FD5" w:rsidRDefault="00B5628A" w:rsidP="003C0428">
            <w:pPr>
              <w:spacing w:after="0" w:line="240" w:lineRule="auto"/>
              <w:rPr>
                <w:rFonts w:ascii="Arial" w:eastAsia="Arial" w:hAnsi="Arial" w:cs="Arial"/>
                <w:sz w:val="16"/>
                <w:szCs w:val="16"/>
              </w:rPr>
            </w:pPr>
            <w:r w:rsidRPr="000A7FD5">
              <w:rPr>
                <w:rFonts w:ascii="Arial" w:hAnsi="Arial" w:cs="Arial"/>
                <w:sz w:val="16"/>
                <w:szCs w:val="16"/>
              </w:rPr>
              <w:t>Never</w:t>
            </w:r>
          </w:p>
        </w:tc>
        <w:tc>
          <w:tcPr>
            <w:tcW w:w="1800" w:type="dxa"/>
            <w:tcBorders>
              <w:top w:val="single" w:sz="6" w:space="0" w:color="auto"/>
              <w:left w:val="single" w:sz="6" w:space="0" w:color="auto"/>
              <w:bottom w:val="single" w:sz="6" w:space="0" w:color="auto"/>
              <w:right w:val="single" w:sz="6" w:space="0" w:color="auto"/>
            </w:tcBorders>
            <w:shd w:val="clear" w:color="auto" w:fill="auto"/>
          </w:tcPr>
          <w:p w14:paraId="42719689" w14:textId="77777777" w:rsidR="00B5628A" w:rsidRPr="00D07F18" w:rsidRDefault="00B5628A" w:rsidP="003C0428">
            <w:pPr>
              <w:spacing w:after="0" w:line="240" w:lineRule="auto"/>
              <w:rPr>
                <w:rFonts w:ascii="Arial" w:eastAsia="Arial" w:hAnsi="Arial" w:cs="Arial"/>
                <w:sz w:val="16"/>
                <w:szCs w:val="16"/>
              </w:rPr>
            </w:pPr>
          </w:p>
        </w:tc>
        <w:tc>
          <w:tcPr>
            <w:tcW w:w="4140" w:type="dxa"/>
            <w:tcBorders>
              <w:top w:val="single" w:sz="6" w:space="0" w:color="auto"/>
              <w:left w:val="single" w:sz="6" w:space="0" w:color="auto"/>
              <w:bottom w:val="single" w:sz="6" w:space="0" w:color="auto"/>
              <w:right w:val="single" w:sz="6" w:space="0" w:color="auto"/>
            </w:tcBorders>
            <w:shd w:val="clear" w:color="auto" w:fill="auto"/>
          </w:tcPr>
          <w:p w14:paraId="1AA8DCD7" w14:textId="77777777" w:rsidR="00B5628A" w:rsidRPr="00D07F18" w:rsidRDefault="00B5628A" w:rsidP="003C0428">
            <w:pPr>
              <w:rPr>
                <w:rFonts w:ascii="Arial" w:hAnsi="Arial" w:cs="Arial"/>
                <w:sz w:val="16"/>
                <w:szCs w:val="16"/>
              </w:rPr>
            </w:pPr>
          </w:p>
        </w:tc>
      </w:tr>
      <w:tr w:rsidR="00B5628A" w:rsidRPr="009C7D98" w14:paraId="74147ED4" w14:textId="77777777" w:rsidTr="003C042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c>
          <w:tcPr>
            <w:tcW w:w="1620" w:type="dxa"/>
            <w:tcBorders>
              <w:top w:val="single" w:sz="6" w:space="0" w:color="auto"/>
              <w:left w:val="single" w:sz="6" w:space="0" w:color="auto"/>
              <w:bottom w:val="single" w:sz="6" w:space="0" w:color="auto"/>
              <w:right w:val="single" w:sz="6" w:space="0" w:color="auto"/>
            </w:tcBorders>
            <w:shd w:val="clear" w:color="auto" w:fill="auto"/>
          </w:tcPr>
          <w:p w14:paraId="27CFEF6F" w14:textId="3E74062E" w:rsidR="00057046" w:rsidRPr="00057046" w:rsidRDefault="00057046" w:rsidP="00057046">
            <w:pPr>
              <w:spacing w:after="0" w:line="240" w:lineRule="auto"/>
              <w:rPr>
                <w:rFonts w:ascii="Arial" w:hAnsi="Arial" w:cs="Arial"/>
                <w:sz w:val="16"/>
                <w:szCs w:val="16"/>
              </w:rPr>
            </w:pPr>
            <w:r w:rsidRPr="00057046">
              <w:rPr>
                <w:rFonts w:ascii="Arial" w:hAnsi="Arial" w:cs="Arial"/>
                <w:sz w:val="16"/>
                <w:szCs w:val="16"/>
              </w:rPr>
              <w:t>&lt;statement&gt;</w:t>
            </w:r>
          </w:p>
          <w:p w14:paraId="02BE12F4" w14:textId="77777777" w:rsidR="00B5628A" w:rsidRDefault="00057046" w:rsidP="00057046">
            <w:pPr>
              <w:spacing w:after="0" w:line="240" w:lineRule="auto"/>
              <w:rPr>
                <w:ins w:id="395" w:author="Prada, Leandro (Leo) **CTR**" w:date="2020-06-08T14:06:00Z"/>
                <w:rFonts w:ascii="Arial" w:hAnsi="Arial" w:cs="Arial"/>
                <w:sz w:val="16"/>
                <w:szCs w:val="16"/>
              </w:rPr>
            </w:pPr>
            <w:proofErr w:type="spellStart"/>
            <w:r w:rsidRPr="00057046">
              <w:rPr>
                <w:rFonts w:ascii="Arial" w:hAnsi="Arial" w:cs="Arial"/>
                <w:sz w:val="16"/>
                <w:szCs w:val="16"/>
              </w:rPr>
              <w:t>Resumen</w:t>
            </w:r>
            <w:proofErr w:type="spellEnd"/>
            <w:r w:rsidRPr="00057046">
              <w:rPr>
                <w:rFonts w:ascii="Arial" w:hAnsi="Arial" w:cs="Arial"/>
                <w:sz w:val="16"/>
                <w:szCs w:val="16"/>
              </w:rPr>
              <w:t>(es)</w:t>
            </w:r>
          </w:p>
          <w:p w14:paraId="6DB7E224" w14:textId="77FB9EEE" w:rsidR="00FB7B11" w:rsidRPr="00FB7B11" w:rsidRDefault="00FB7B11" w:rsidP="00057046">
            <w:pPr>
              <w:spacing w:after="0" w:line="240" w:lineRule="auto"/>
              <w:rPr>
                <w:rFonts w:ascii="Arial" w:hAnsi="Arial" w:cs="Arial"/>
                <w:color w:val="00B050"/>
                <w:sz w:val="16"/>
                <w:szCs w:val="16"/>
                <w:rPrChange w:id="396" w:author="Prada, Leandro (Leo) **CTR**" w:date="2020-06-08T14:06:00Z">
                  <w:rPr>
                    <w:rFonts w:ascii="Arial" w:hAnsi="Arial" w:cs="Arial"/>
                    <w:sz w:val="16"/>
                    <w:szCs w:val="16"/>
                  </w:rPr>
                </w:rPrChange>
              </w:rPr>
            </w:pPr>
            <w:ins w:id="397" w:author="Prada, Leandro (Leo) **CTR**" w:date="2020-06-08T14:06:00Z">
              <w:r>
                <w:rPr>
                  <w:rFonts w:ascii="Arial" w:hAnsi="Arial" w:cs="Arial"/>
                  <w:color w:val="00B050"/>
                  <w:sz w:val="16"/>
                  <w:szCs w:val="16"/>
                </w:rPr>
                <w:t xml:space="preserve">Estado(s) de </w:t>
              </w:r>
              <w:proofErr w:type="spellStart"/>
              <w:r>
                <w:rPr>
                  <w:rFonts w:ascii="Arial" w:hAnsi="Arial" w:cs="Arial"/>
                  <w:color w:val="00B050"/>
                  <w:sz w:val="16"/>
                  <w:szCs w:val="16"/>
                </w:rPr>
                <w:t>cuenta</w:t>
              </w:r>
            </w:ins>
            <w:proofErr w:type="spellEnd"/>
          </w:p>
        </w:tc>
        <w:tc>
          <w:tcPr>
            <w:tcW w:w="1890" w:type="dxa"/>
            <w:tcBorders>
              <w:top w:val="single" w:sz="6" w:space="0" w:color="auto"/>
              <w:left w:val="single" w:sz="6" w:space="0" w:color="auto"/>
              <w:bottom w:val="single" w:sz="6" w:space="0" w:color="auto"/>
              <w:right w:val="single" w:sz="6" w:space="0" w:color="auto"/>
            </w:tcBorders>
            <w:shd w:val="clear" w:color="auto" w:fill="auto"/>
          </w:tcPr>
          <w:p w14:paraId="426B8068" w14:textId="3200FCF3" w:rsidR="00B5628A" w:rsidRPr="000A7FD5" w:rsidRDefault="007D61F7" w:rsidP="003C0428">
            <w:pPr>
              <w:spacing w:after="0" w:line="240" w:lineRule="auto"/>
              <w:rPr>
                <w:rFonts w:ascii="Arial" w:hAnsi="Arial" w:cs="Arial"/>
                <w:sz w:val="16"/>
                <w:szCs w:val="16"/>
              </w:rPr>
            </w:pPr>
            <w:r>
              <w:rPr>
                <w:rFonts w:ascii="Arial" w:hAnsi="Arial" w:cs="Arial"/>
                <w:sz w:val="16"/>
                <w:szCs w:val="16"/>
              </w:rPr>
              <w:t>Never</w:t>
            </w:r>
          </w:p>
        </w:tc>
        <w:tc>
          <w:tcPr>
            <w:tcW w:w="1800" w:type="dxa"/>
            <w:tcBorders>
              <w:top w:val="single" w:sz="6" w:space="0" w:color="auto"/>
              <w:left w:val="single" w:sz="6" w:space="0" w:color="auto"/>
              <w:bottom w:val="single" w:sz="6" w:space="0" w:color="auto"/>
              <w:right w:val="single" w:sz="6" w:space="0" w:color="auto"/>
            </w:tcBorders>
            <w:shd w:val="clear" w:color="auto" w:fill="auto"/>
          </w:tcPr>
          <w:p w14:paraId="3129DD0A" w14:textId="77777777" w:rsidR="00B5628A" w:rsidRPr="00D07F18" w:rsidRDefault="00B5628A" w:rsidP="003C0428">
            <w:pPr>
              <w:spacing w:after="0" w:line="240" w:lineRule="auto"/>
              <w:rPr>
                <w:rFonts w:ascii="Arial" w:eastAsia="Arial" w:hAnsi="Arial" w:cs="Arial"/>
                <w:sz w:val="16"/>
                <w:szCs w:val="16"/>
              </w:rPr>
            </w:pPr>
          </w:p>
        </w:tc>
        <w:tc>
          <w:tcPr>
            <w:tcW w:w="4140" w:type="dxa"/>
            <w:tcBorders>
              <w:top w:val="single" w:sz="6" w:space="0" w:color="auto"/>
              <w:left w:val="single" w:sz="6" w:space="0" w:color="auto"/>
              <w:bottom w:val="single" w:sz="6" w:space="0" w:color="auto"/>
              <w:right w:val="single" w:sz="6" w:space="0" w:color="auto"/>
            </w:tcBorders>
            <w:shd w:val="clear" w:color="auto" w:fill="auto"/>
          </w:tcPr>
          <w:p w14:paraId="2E119882" w14:textId="77777777" w:rsidR="00B5628A" w:rsidRPr="00D07F18" w:rsidRDefault="00B5628A" w:rsidP="003C0428">
            <w:pPr>
              <w:rPr>
                <w:rFonts w:ascii="Arial" w:hAnsi="Arial" w:cs="Arial"/>
                <w:sz w:val="16"/>
                <w:szCs w:val="16"/>
              </w:rPr>
            </w:pPr>
          </w:p>
        </w:tc>
      </w:tr>
      <w:tr w:rsidR="00B050D3" w:rsidRPr="009C7D98" w14:paraId="5A742C34" w14:textId="77777777" w:rsidTr="003C042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c>
          <w:tcPr>
            <w:tcW w:w="1620" w:type="dxa"/>
            <w:tcBorders>
              <w:top w:val="single" w:sz="6" w:space="0" w:color="auto"/>
              <w:left w:val="single" w:sz="6" w:space="0" w:color="auto"/>
              <w:bottom w:val="single" w:sz="6" w:space="0" w:color="auto"/>
              <w:right w:val="single" w:sz="6" w:space="0" w:color="auto"/>
            </w:tcBorders>
            <w:shd w:val="clear" w:color="auto" w:fill="auto"/>
          </w:tcPr>
          <w:p w14:paraId="718109C6" w14:textId="5D5772AD" w:rsidR="007D61F7" w:rsidRPr="008B6E49" w:rsidRDefault="00057046" w:rsidP="003C0428">
            <w:pPr>
              <w:spacing w:after="0" w:line="240" w:lineRule="auto"/>
              <w:rPr>
                <w:rFonts w:ascii="Arial" w:hAnsi="Arial" w:cs="Arial"/>
                <w:sz w:val="16"/>
                <w:szCs w:val="16"/>
                <w:lang w:val="es-419"/>
              </w:rPr>
            </w:pPr>
            <w:r w:rsidRPr="008B6E49">
              <w:rPr>
                <w:rFonts w:ascii="Arial" w:hAnsi="Arial" w:cs="Arial"/>
                <w:sz w:val="16"/>
                <w:szCs w:val="16"/>
                <w:lang w:val="es-419"/>
              </w:rPr>
              <w:t>&lt;cancel&gt;</w:t>
            </w:r>
            <w:r w:rsidRPr="008B6E49">
              <w:rPr>
                <w:rFonts w:ascii="Arial" w:hAnsi="Arial" w:cs="Arial"/>
                <w:sz w:val="16"/>
                <w:szCs w:val="16"/>
                <w:lang w:val="es-419"/>
              </w:rPr>
              <w:br/>
              <w:t>Carta de cancelaci</w:t>
            </w:r>
            <w:r w:rsidR="00CB6D9C">
              <w:rPr>
                <w:rFonts w:ascii="Arial" w:hAnsi="Arial" w:cs="Arial"/>
                <w:sz w:val="16"/>
                <w:szCs w:val="16"/>
                <w:lang w:val="es-419"/>
              </w:rPr>
              <w:t>ó</w:t>
            </w:r>
            <w:r w:rsidRPr="008B6E49">
              <w:rPr>
                <w:rFonts w:ascii="Arial" w:hAnsi="Arial" w:cs="Arial"/>
                <w:sz w:val="16"/>
                <w:szCs w:val="16"/>
                <w:lang w:val="es-419"/>
              </w:rPr>
              <w:t>n,</w:t>
            </w:r>
            <w:r w:rsidRPr="008B6E49">
              <w:rPr>
                <w:rFonts w:ascii="Arial" w:hAnsi="Arial" w:cs="Arial"/>
                <w:sz w:val="16"/>
                <w:szCs w:val="16"/>
                <w:lang w:val="es-419"/>
              </w:rPr>
              <w:br/>
              <w:t>Nota de cancelaci</w:t>
            </w:r>
            <w:r w:rsidR="00CB6D9C">
              <w:rPr>
                <w:rFonts w:ascii="Arial" w:hAnsi="Arial" w:cs="Arial"/>
                <w:sz w:val="16"/>
                <w:szCs w:val="16"/>
                <w:lang w:val="es-419"/>
              </w:rPr>
              <w:t>ó</w:t>
            </w:r>
            <w:r w:rsidRPr="008B6E49">
              <w:rPr>
                <w:rFonts w:ascii="Arial" w:hAnsi="Arial" w:cs="Arial"/>
                <w:sz w:val="16"/>
                <w:szCs w:val="16"/>
                <w:lang w:val="es-419"/>
              </w:rPr>
              <w:t>n</w:t>
            </w:r>
          </w:p>
        </w:tc>
        <w:tc>
          <w:tcPr>
            <w:tcW w:w="1890" w:type="dxa"/>
            <w:tcBorders>
              <w:top w:val="single" w:sz="6" w:space="0" w:color="auto"/>
              <w:left w:val="single" w:sz="6" w:space="0" w:color="auto"/>
              <w:bottom w:val="single" w:sz="6" w:space="0" w:color="auto"/>
              <w:right w:val="single" w:sz="6" w:space="0" w:color="auto"/>
            </w:tcBorders>
            <w:shd w:val="clear" w:color="auto" w:fill="auto"/>
          </w:tcPr>
          <w:p w14:paraId="7E60E5BD" w14:textId="5327FC9C" w:rsidR="00B050D3" w:rsidRPr="000A7FD5" w:rsidRDefault="007D61F7" w:rsidP="003C0428">
            <w:pPr>
              <w:spacing w:after="0" w:line="240" w:lineRule="auto"/>
              <w:rPr>
                <w:rFonts w:ascii="Arial" w:hAnsi="Arial" w:cs="Arial"/>
                <w:sz w:val="16"/>
                <w:szCs w:val="16"/>
              </w:rPr>
            </w:pPr>
            <w:r>
              <w:rPr>
                <w:rFonts w:ascii="Arial" w:hAnsi="Arial" w:cs="Arial"/>
                <w:sz w:val="16"/>
                <w:szCs w:val="16"/>
              </w:rPr>
              <w:t>Never</w:t>
            </w:r>
          </w:p>
        </w:tc>
        <w:tc>
          <w:tcPr>
            <w:tcW w:w="1800" w:type="dxa"/>
            <w:tcBorders>
              <w:top w:val="single" w:sz="6" w:space="0" w:color="auto"/>
              <w:left w:val="single" w:sz="6" w:space="0" w:color="auto"/>
              <w:bottom w:val="single" w:sz="6" w:space="0" w:color="auto"/>
              <w:right w:val="single" w:sz="6" w:space="0" w:color="auto"/>
            </w:tcBorders>
            <w:shd w:val="clear" w:color="auto" w:fill="auto"/>
          </w:tcPr>
          <w:p w14:paraId="665A8AC1" w14:textId="77777777" w:rsidR="00B050D3" w:rsidRPr="00D07F18" w:rsidRDefault="00B050D3" w:rsidP="003C0428">
            <w:pPr>
              <w:spacing w:after="0" w:line="240" w:lineRule="auto"/>
              <w:rPr>
                <w:rFonts w:ascii="Arial" w:eastAsia="Arial" w:hAnsi="Arial" w:cs="Arial"/>
                <w:sz w:val="16"/>
                <w:szCs w:val="16"/>
              </w:rPr>
            </w:pPr>
          </w:p>
        </w:tc>
        <w:tc>
          <w:tcPr>
            <w:tcW w:w="4140" w:type="dxa"/>
            <w:tcBorders>
              <w:top w:val="single" w:sz="6" w:space="0" w:color="auto"/>
              <w:left w:val="single" w:sz="6" w:space="0" w:color="auto"/>
              <w:bottom w:val="single" w:sz="6" w:space="0" w:color="auto"/>
              <w:right w:val="single" w:sz="6" w:space="0" w:color="auto"/>
            </w:tcBorders>
            <w:shd w:val="clear" w:color="auto" w:fill="auto"/>
          </w:tcPr>
          <w:p w14:paraId="3A89FB22" w14:textId="77777777" w:rsidR="00B050D3" w:rsidRPr="00D07F18" w:rsidRDefault="00B050D3" w:rsidP="003C0428">
            <w:pPr>
              <w:rPr>
                <w:rFonts w:ascii="Arial" w:hAnsi="Arial" w:cs="Arial"/>
                <w:sz w:val="16"/>
                <w:szCs w:val="16"/>
              </w:rPr>
            </w:pPr>
          </w:p>
        </w:tc>
      </w:tr>
      <w:tr w:rsidR="007D61F7" w:rsidRPr="009C7D98" w14:paraId="18F791C1" w14:textId="77777777" w:rsidTr="003C042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c>
          <w:tcPr>
            <w:tcW w:w="1620" w:type="dxa"/>
            <w:tcBorders>
              <w:top w:val="single" w:sz="6" w:space="0" w:color="auto"/>
              <w:left w:val="single" w:sz="6" w:space="0" w:color="auto"/>
              <w:bottom w:val="single" w:sz="6" w:space="0" w:color="auto"/>
              <w:right w:val="single" w:sz="6" w:space="0" w:color="auto"/>
            </w:tcBorders>
            <w:shd w:val="clear" w:color="auto" w:fill="auto"/>
          </w:tcPr>
          <w:p w14:paraId="3E7C5286" w14:textId="14A441EE" w:rsidR="00057046" w:rsidRPr="00057046" w:rsidRDefault="00057046" w:rsidP="00057046">
            <w:pPr>
              <w:spacing w:after="0" w:line="240" w:lineRule="auto"/>
              <w:rPr>
                <w:rFonts w:ascii="Arial" w:hAnsi="Arial" w:cs="Arial"/>
                <w:sz w:val="16"/>
                <w:szCs w:val="16"/>
                <w:lang w:val="es-419"/>
              </w:rPr>
            </w:pPr>
            <w:r w:rsidRPr="00057046">
              <w:rPr>
                <w:rFonts w:ascii="Arial" w:hAnsi="Arial" w:cs="Arial"/>
                <w:sz w:val="16"/>
                <w:szCs w:val="16"/>
                <w:lang w:val="es-419"/>
              </w:rPr>
              <w:t>&lt;</w:t>
            </w:r>
            <w:proofErr w:type="spellStart"/>
            <w:r w:rsidRPr="00057046">
              <w:rPr>
                <w:rFonts w:ascii="Arial" w:hAnsi="Arial" w:cs="Arial"/>
                <w:sz w:val="16"/>
                <w:szCs w:val="16"/>
                <w:lang w:val="es-419"/>
              </w:rPr>
              <w:t>tax</w:t>
            </w:r>
            <w:proofErr w:type="spellEnd"/>
            <w:r w:rsidRPr="00057046">
              <w:rPr>
                <w:rFonts w:ascii="Arial" w:hAnsi="Arial" w:cs="Arial"/>
                <w:sz w:val="16"/>
                <w:szCs w:val="16"/>
                <w:lang w:val="es-419"/>
              </w:rPr>
              <w:t>&gt;</w:t>
            </w:r>
          </w:p>
          <w:p w14:paraId="4276C196" w14:textId="77777777" w:rsidR="00057046" w:rsidRPr="00057046" w:rsidRDefault="00057046" w:rsidP="00057046">
            <w:pPr>
              <w:spacing w:after="0" w:line="240" w:lineRule="auto"/>
              <w:rPr>
                <w:rFonts w:ascii="Arial" w:hAnsi="Arial" w:cs="Arial"/>
                <w:sz w:val="16"/>
                <w:szCs w:val="16"/>
                <w:lang w:val="es-419"/>
              </w:rPr>
            </w:pPr>
            <w:r w:rsidRPr="00057046">
              <w:rPr>
                <w:rFonts w:ascii="Arial" w:hAnsi="Arial" w:cs="Arial"/>
                <w:sz w:val="16"/>
                <w:szCs w:val="16"/>
                <w:lang w:val="es-419"/>
              </w:rPr>
              <w:t>Impuesto(s),</w:t>
            </w:r>
          </w:p>
          <w:p w14:paraId="60ED6857" w14:textId="77777777" w:rsidR="00057046" w:rsidRPr="00057046" w:rsidRDefault="00057046" w:rsidP="00057046">
            <w:pPr>
              <w:spacing w:after="0" w:line="240" w:lineRule="auto"/>
              <w:rPr>
                <w:rFonts w:ascii="Arial" w:hAnsi="Arial" w:cs="Arial"/>
                <w:sz w:val="16"/>
                <w:szCs w:val="16"/>
                <w:lang w:val="es-419"/>
              </w:rPr>
            </w:pPr>
            <w:r w:rsidRPr="00057046">
              <w:rPr>
                <w:rFonts w:ascii="Arial" w:hAnsi="Arial" w:cs="Arial"/>
                <w:sz w:val="16"/>
                <w:szCs w:val="16"/>
                <w:lang w:val="es-419"/>
              </w:rPr>
              <w:t>Documento(s) impositivo(s),</w:t>
            </w:r>
          </w:p>
          <w:p w14:paraId="76E7B81D" w14:textId="77777777" w:rsidR="007D61F7" w:rsidRDefault="00057046" w:rsidP="00057046">
            <w:pPr>
              <w:spacing w:after="0" w:line="240" w:lineRule="auto"/>
              <w:rPr>
                <w:ins w:id="398" w:author="Prada, Leandro (Leo) **CTR**" w:date="2020-06-08T14:06:00Z"/>
                <w:rFonts w:ascii="Arial" w:hAnsi="Arial" w:cs="Arial"/>
                <w:sz w:val="16"/>
                <w:szCs w:val="16"/>
              </w:rPr>
            </w:pPr>
            <w:r w:rsidRPr="00057046">
              <w:rPr>
                <w:rFonts w:ascii="Arial" w:hAnsi="Arial" w:cs="Arial"/>
                <w:sz w:val="16"/>
                <w:szCs w:val="16"/>
              </w:rPr>
              <w:t>1098</w:t>
            </w:r>
            <w:ins w:id="399" w:author="Prada, Leandro (Leo) **CTR**" w:date="2020-06-08T14:06:00Z">
              <w:r w:rsidR="00FB7B11">
                <w:rPr>
                  <w:rFonts w:ascii="Arial" w:hAnsi="Arial" w:cs="Arial"/>
                  <w:sz w:val="16"/>
                  <w:szCs w:val="16"/>
                </w:rPr>
                <w:t>,</w:t>
              </w:r>
            </w:ins>
          </w:p>
          <w:p w14:paraId="6E81C710" w14:textId="3E3D4D7D" w:rsidR="00FB7B11" w:rsidRDefault="00FB7B11" w:rsidP="00057046">
            <w:pPr>
              <w:spacing w:after="0" w:line="240" w:lineRule="auto"/>
              <w:rPr>
                <w:rFonts w:ascii="Arial" w:hAnsi="Arial" w:cs="Arial"/>
                <w:sz w:val="16"/>
                <w:szCs w:val="16"/>
              </w:rPr>
            </w:pPr>
            <w:proofErr w:type="spellStart"/>
            <w:ins w:id="400" w:author="Prada, Leandro (Leo) **CTR**" w:date="2020-06-08T14:06:00Z">
              <w:r w:rsidRPr="00FB7B11">
                <w:rPr>
                  <w:rFonts w:ascii="Arial" w:hAnsi="Arial" w:cs="Arial"/>
                  <w:color w:val="00B050"/>
                  <w:sz w:val="16"/>
                  <w:szCs w:val="16"/>
                  <w:rPrChange w:id="401" w:author="Prada, Leandro (Leo) **CTR**" w:date="2020-06-08T14:06:00Z">
                    <w:rPr>
                      <w:rFonts w:ascii="Arial" w:hAnsi="Arial" w:cs="Arial"/>
                      <w:sz w:val="16"/>
                      <w:szCs w:val="16"/>
                    </w:rPr>
                  </w:rPrChange>
                </w:rPr>
                <w:t>Documento</w:t>
              </w:r>
              <w:proofErr w:type="spellEnd"/>
              <w:r w:rsidRPr="00FB7B11">
                <w:rPr>
                  <w:rFonts w:ascii="Arial" w:hAnsi="Arial" w:cs="Arial"/>
                  <w:color w:val="00B050"/>
                  <w:sz w:val="16"/>
                  <w:szCs w:val="16"/>
                  <w:rPrChange w:id="402" w:author="Prada, Leandro (Leo) **CTR**" w:date="2020-06-08T14:06:00Z">
                    <w:rPr>
                      <w:rFonts w:ascii="Arial" w:hAnsi="Arial" w:cs="Arial"/>
                      <w:sz w:val="16"/>
                      <w:szCs w:val="16"/>
                    </w:rPr>
                  </w:rPrChange>
                </w:rPr>
                <w:t>(s) fiscal(es)</w:t>
              </w:r>
            </w:ins>
          </w:p>
        </w:tc>
        <w:tc>
          <w:tcPr>
            <w:tcW w:w="1890" w:type="dxa"/>
            <w:tcBorders>
              <w:top w:val="single" w:sz="6" w:space="0" w:color="auto"/>
              <w:left w:val="single" w:sz="6" w:space="0" w:color="auto"/>
              <w:bottom w:val="single" w:sz="6" w:space="0" w:color="auto"/>
              <w:right w:val="single" w:sz="6" w:space="0" w:color="auto"/>
            </w:tcBorders>
            <w:shd w:val="clear" w:color="auto" w:fill="auto"/>
          </w:tcPr>
          <w:p w14:paraId="03BE985E" w14:textId="22138351" w:rsidR="007D61F7" w:rsidRPr="000A7FD5" w:rsidRDefault="007D61F7" w:rsidP="003C0428">
            <w:pPr>
              <w:spacing w:after="0" w:line="240" w:lineRule="auto"/>
              <w:rPr>
                <w:rFonts w:ascii="Arial" w:hAnsi="Arial" w:cs="Arial"/>
                <w:sz w:val="16"/>
                <w:szCs w:val="16"/>
              </w:rPr>
            </w:pPr>
            <w:r>
              <w:rPr>
                <w:rFonts w:ascii="Arial" w:hAnsi="Arial" w:cs="Arial"/>
                <w:sz w:val="16"/>
                <w:szCs w:val="16"/>
              </w:rPr>
              <w:t>Never</w:t>
            </w:r>
          </w:p>
        </w:tc>
        <w:tc>
          <w:tcPr>
            <w:tcW w:w="1800" w:type="dxa"/>
            <w:tcBorders>
              <w:top w:val="single" w:sz="6" w:space="0" w:color="auto"/>
              <w:left w:val="single" w:sz="6" w:space="0" w:color="auto"/>
              <w:bottom w:val="single" w:sz="6" w:space="0" w:color="auto"/>
              <w:right w:val="single" w:sz="6" w:space="0" w:color="auto"/>
            </w:tcBorders>
            <w:shd w:val="clear" w:color="auto" w:fill="auto"/>
          </w:tcPr>
          <w:p w14:paraId="41E802D3" w14:textId="77777777" w:rsidR="007D61F7" w:rsidRPr="00D07F18" w:rsidRDefault="007D61F7" w:rsidP="003C0428">
            <w:pPr>
              <w:spacing w:after="0" w:line="240" w:lineRule="auto"/>
              <w:rPr>
                <w:rFonts w:ascii="Arial" w:eastAsia="Arial" w:hAnsi="Arial" w:cs="Arial"/>
                <w:sz w:val="16"/>
                <w:szCs w:val="16"/>
              </w:rPr>
            </w:pPr>
          </w:p>
        </w:tc>
        <w:tc>
          <w:tcPr>
            <w:tcW w:w="4140" w:type="dxa"/>
            <w:tcBorders>
              <w:top w:val="single" w:sz="6" w:space="0" w:color="auto"/>
              <w:left w:val="single" w:sz="6" w:space="0" w:color="auto"/>
              <w:bottom w:val="single" w:sz="6" w:space="0" w:color="auto"/>
              <w:right w:val="single" w:sz="6" w:space="0" w:color="auto"/>
            </w:tcBorders>
            <w:shd w:val="clear" w:color="auto" w:fill="auto"/>
          </w:tcPr>
          <w:p w14:paraId="7CC126B9" w14:textId="77777777" w:rsidR="007D61F7" w:rsidRPr="00D07F18" w:rsidRDefault="007D61F7" w:rsidP="003C0428">
            <w:pPr>
              <w:rPr>
                <w:rFonts w:ascii="Arial" w:hAnsi="Arial" w:cs="Arial"/>
                <w:sz w:val="16"/>
                <w:szCs w:val="16"/>
              </w:rPr>
            </w:pPr>
          </w:p>
        </w:tc>
      </w:tr>
      <w:tr w:rsidR="00B5628A" w:rsidRPr="009C7D98" w14:paraId="628944FE" w14:textId="77777777" w:rsidTr="003C042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c>
          <w:tcPr>
            <w:tcW w:w="9450" w:type="dxa"/>
            <w:gridSpan w:val="4"/>
            <w:shd w:val="clear" w:color="auto" w:fill="DDDDDD"/>
          </w:tcPr>
          <w:p w14:paraId="51526F6B" w14:textId="77777777" w:rsidR="00B5628A" w:rsidRPr="009C7D98" w:rsidRDefault="00B5628A" w:rsidP="003C0428">
            <w:pPr>
              <w:spacing w:after="0" w:line="240" w:lineRule="auto"/>
              <w:rPr>
                <w:rFonts w:ascii="Arial" w:eastAsia="Arial" w:hAnsi="Arial" w:cs="Arial"/>
                <w:b/>
                <w:i/>
                <w:sz w:val="16"/>
                <w:szCs w:val="16"/>
              </w:rPr>
            </w:pPr>
            <w:proofErr w:type="spellStart"/>
            <w:r w:rsidRPr="005A14F6">
              <w:rPr>
                <w:rFonts w:ascii="Arial" w:eastAsia="Arial" w:hAnsi="Arial" w:cs="Arial"/>
                <w:b/>
                <w:i/>
                <w:sz w:val="16"/>
                <w:szCs w:val="16"/>
              </w:rPr>
              <w:lastRenderedPageBreak/>
              <w:t>Globals</w:t>
            </w:r>
            <w:proofErr w:type="spellEnd"/>
            <w:r w:rsidRPr="005A14F6">
              <w:rPr>
                <w:rFonts w:ascii="Arial" w:eastAsia="Arial" w:hAnsi="Arial" w:cs="Arial"/>
                <w:b/>
                <w:i/>
                <w:sz w:val="16"/>
                <w:szCs w:val="16"/>
              </w:rPr>
              <w:t xml:space="preserve"> (</w:t>
            </w:r>
            <w:hyperlink w:anchor="_Global_Grammar_Properties" w:history="1">
              <w:r w:rsidRPr="00C5488F">
                <w:rPr>
                  <w:rStyle w:val="Hyperlink"/>
                  <w:rFonts w:ascii="Arial" w:eastAsia="Arial" w:hAnsi="Arial" w:cs="Arial"/>
                  <w:b/>
                  <w:i/>
                  <w:sz w:val="16"/>
                  <w:szCs w:val="16"/>
                </w:rPr>
                <w:t>See Global Commands</w:t>
              </w:r>
            </w:hyperlink>
            <w:r w:rsidRPr="005A14F6">
              <w:rPr>
                <w:rFonts w:ascii="Arial" w:eastAsia="Arial" w:hAnsi="Arial" w:cs="Arial"/>
                <w:b/>
                <w:i/>
                <w:sz w:val="16"/>
                <w:szCs w:val="16"/>
              </w:rPr>
              <w:t>)</w:t>
            </w:r>
          </w:p>
        </w:tc>
      </w:tr>
      <w:tr w:rsidR="00B5628A" w:rsidRPr="009C7D98" w14:paraId="011D7879" w14:textId="77777777" w:rsidTr="003C042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c>
          <w:tcPr>
            <w:tcW w:w="9450" w:type="dxa"/>
            <w:gridSpan w:val="4"/>
            <w:shd w:val="clear" w:color="auto" w:fill="auto"/>
          </w:tcPr>
          <w:p w14:paraId="4728BE68" w14:textId="77777777" w:rsidR="00B5628A" w:rsidRPr="009C7D98" w:rsidRDefault="00B5628A" w:rsidP="003C0428">
            <w:pPr>
              <w:spacing w:after="0" w:line="240" w:lineRule="auto"/>
              <w:rPr>
                <w:rFonts w:ascii="Arial" w:eastAsia="Arial" w:hAnsi="Arial" w:cs="Arial"/>
                <w:sz w:val="16"/>
                <w:szCs w:val="16"/>
              </w:rPr>
            </w:pPr>
            <w:r>
              <w:rPr>
                <w:rFonts w:ascii="Arial" w:eastAsia="Arial" w:hAnsi="Arial" w:cs="Arial"/>
                <w:sz w:val="16"/>
                <w:szCs w:val="16"/>
              </w:rPr>
              <w:t>&lt;rep</w:t>
            </w:r>
            <w:r w:rsidRPr="009C7D98">
              <w:rPr>
                <w:rFonts w:ascii="Arial" w:eastAsia="Arial" w:hAnsi="Arial" w:cs="Arial"/>
                <w:sz w:val="16"/>
                <w:szCs w:val="16"/>
              </w:rPr>
              <w:t>&gt;</w:t>
            </w:r>
          </w:p>
        </w:tc>
      </w:tr>
      <w:tr w:rsidR="00B5628A" w:rsidRPr="009C7D98" w14:paraId="30E10190" w14:textId="77777777" w:rsidTr="003C042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c>
          <w:tcPr>
            <w:tcW w:w="9450" w:type="dxa"/>
            <w:gridSpan w:val="4"/>
            <w:shd w:val="clear" w:color="auto" w:fill="DDDDDD"/>
          </w:tcPr>
          <w:p w14:paraId="62A36184" w14:textId="77777777" w:rsidR="00B5628A" w:rsidRPr="009C7D98" w:rsidRDefault="00B5628A" w:rsidP="003C0428">
            <w:pPr>
              <w:spacing w:after="0" w:line="240" w:lineRule="auto"/>
              <w:rPr>
                <w:rFonts w:ascii="Arial" w:eastAsia="Arial" w:hAnsi="Arial" w:cs="Arial"/>
                <w:b/>
                <w:i/>
                <w:sz w:val="16"/>
                <w:szCs w:val="16"/>
              </w:rPr>
            </w:pPr>
            <w:r>
              <w:rPr>
                <w:rFonts w:ascii="Arial" w:eastAsia="Arial" w:hAnsi="Arial" w:cs="Arial"/>
                <w:b/>
                <w:i/>
                <w:sz w:val="16"/>
                <w:szCs w:val="16"/>
              </w:rPr>
              <w:t>Config Parameters</w:t>
            </w:r>
          </w:p>
        </w:tc>
      </w:tr>
      <w:tr w:rsidR="00B5628A" w:rsidRPr="009C7D98" w14:paraId="0057D4ED" w14:textId="77777777" w:rsidTr="003C042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c>
          <w:tcPr>
            <w:tcW w:w="3510" w:type="dxa"/>
            <w:gridSpan w:val="2"/>
            <w:shd w:val="clear" w:color="auto" w:fill="D9E2F3"/>
          </w:tcPr>
          <w:p w14:paraId="4305B2E0" w14:textId="77777777" w:rsidR="00B5628A" w:rsidRPr="009C7D98" w:rsidRDefault="00B5628A" w:rsidP="003C0428">
            <w:pPr>
              <w:spacing w:after="0" w:line="240" w:lineRule="auto"/>
              <w:rPr>
                <w:rFonts w:ascii="Arial" w:eastAsia="Times New Roman" w:hAnsi="Arial" w:cs="Arial"/>
                <w:sz w:val="16"/>
                <w:szCs w:val="16"/>
              </w:rPr>
            </w:pPr>
            <w:r w:rsidRPr="009C7D98">
              <w:rPr>
                <w:rFonts w:ascii="Arial" w:eastAsia="Arial" w:hAnsi="Arial" w:cs="Arial"/>
                <w:b/>
                <w:i/>
                <w:sz w:val="16"/>
                <w:szCs w:val="16"/>
              </w:rPr>
              <w:t>Parameter</w:t>
            </w:r>
          </w:p>
        </w:tc>
        <w:tc>
          <w:tcPr>
            <w:tcW w:w="5940" w:type="dxa"/>
            <w:gridSpan w:val="2"/>
            <w:shd w:val="clear" w:color="auto" w:fill="D9E2F3"/>
          </w:tcPr>
          <w:p w14:paraId="4CAC12BE" w14:textId="77777777" w:rsidR="00B5628A" w:rsidRPr="009C7D98" w:rsidRDefault="00B5628A" w:rsidP="003C0428">
            <w:pPr>
              <w:spacing w:after="0" w:line="240" w:lineRule="auto"/>
              <w:rPr>
                <w:rFonts w:ascii="Arial" w:eastAsia="Times New Roman" w:hAnsi="Arial" w:cs="Arial"/>
                <w:sz w:val="16"/>
                <w:szCs w:val="16"/>
              </w:rPr>
            </w:pPr>
            <w:r w:rsidRPr="009C7D98">
              <w:rPr>
                <w:rFonts w:ascii="Arial" w:eastAsia="Arial" w:hAnsi="Arial" w:cs="Arial"/>
                <w:b/>
                <w:i/>
                <w:sz w:val="16"/>
                <w:szCs w:val="16"/>
              </w:rPr>
              <w:t>Value</w:t>
            </w:r>
          </w:p>
        </w:tc>
      </w:tr>
      <w:tr w:rsidR="00B5628A" w:rsidRPr="009C7D98" w14:paraId="04FF0CD0" w14:textId="77777777" w:rsidTr="003C042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c>
          <w:tcPr>
            <w:tcW w:w="3510" w:type="dxa"/>
            <w:gridSpan w:val="2"/>
            <w:shd w:val="clear" w:color="auto" w:fill="auto"/>
          </w:tcPr>
          <w:p w14:paraId="449029AA" w14:textId="77777777" w:rsidR="00B5628A" w:rsidRPr="009C7D98" w:rsidRDefault="00B5628A" w:rsidP="003C0428">
            <w:pPr>
              <w:spacing w:after="0" w:line="240" w:lineRule="auto"/>
              <w:rPr>
                <w:rFonts w:ascii="Arial" w:eastAsia="Arial" w:hAnsi="Arial" w:cs="Arial"/>
                <w:sz w:val="16"/>
                <w:szCs w:val="16"/>
              </w:rPr>
            </w:pPr>
            <w:r w:rsidRPr="009C7D98">
              <w:rPr>
                <w:rFonts w:ascii="Arial" w:eastAsia="Arial" w:hAnsi="Arial" w:cs="Arial"/>
                <w:sz w:val="16"/>
                <w:szCs w:val="16"/>
              </w:rPr>
              <w:t>Grammars</w:t>
            </w:r>
          </w:p>
        </w:tc>
        <w:tc>
          <w:tcPr>
            <w:tcW w:w="5940" w:type="dxa"/>
            <w:gridSpan w:val="2"/>
            <w:shd w:val="clear" w:color="auto" w:fill="auto"/>
          </w:tcPr>
          <w:p w14:paraId="19A37A27" w14:textId="77777777" w:rsidR="00B5628A" w:rsidRDefault="007D61F7" w:rsidP="003C0428">
            <w:pPr>
              <w:spacing w:after="0" w:line="240" w:lineRule="auto"/>
              <w:rPr>
                <w:rFonts w:ascii="Arial" w:hAnsi="Arial" w:cs="Arial"/>
                <w:sz w:val="16"/>
                <w:szCs w:val="16"/>
              </w:rPr>
            </w:pPr>
            <w:r>
              <w:rPr>
                <w:rFonts w:ascii="Arial" w:hAnsi="Arial" w:cs="Arial"/>
                <w:sz w:val="16"/>
                <w:szCs w:val="16"/>
              </w:rPr>
              <w:t>0470_DocMenu</w:t>
            </w:r>
            <w:r w:rsidR="00B5628A">
              <w:rPr>
                <w:rFonts w:ascii="Arial" w:hAnsi="Arial" w:cs="Arial"/>
                <w:sz w:val="16"/>
                <w:szCs w:val="16"/>
              </w:rPr>
              <w:t>.grxml</w:t>
            </w:r>
          </w:p>
          <w:p w14:paraId="699B46FB" w14:textId="7ACDEED3" w:rsidR="007D61F7" w:rsidRPr="009C7D98" w:rsidRDefault="007D61F7" w:rsidP="003C0428">
            <w:pPr>
              <w:spacing w:after="0" w:line="240" w:lineRule="auto"/>
              <w:rPr>
                <w:rFonts w:ascii="Arial" w:eastAsia="Arial" w:hAnsi="Arial" w:cs="Arial"/>
                <w:sz w:val="16"/>
                <w:szCs w:val="16"/>
              </w:rPr>
            </w:pPr>
            <w:r>
              <w:rPr>
                <w:rFonts w:ascii="Arial" w:hAnsi="Arial" w:cs="Arial"/>
                <w:sz w:val="16"/>
                <w:szCs w:val="16"/>
              </w:rPr>
              <w:t>0470_DocMenu_dtmf.grxml</w:t>
            </w:r>
          </w:p>
        </w:tc>
      </w:tr>
      <w:tr w:rsidR="00B5628A" w:rsidRPr="00EA6DFA" w14:paraId="35F16B89" w14:textId="77777777" w:rsidTr="003C042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c>
          <w:tcPr>
            <w:tcW w:w="3510" w:type="dxa"/>
            <w:gridSpan w:val="2"/>
            <w:tcBorders>
              <w:top w:val="single" w:sz="6" w:space="0" w:color="auto"/>
              <w:left w:val="single" w:sz="6" w:space="0" w:color="auto"/>
              <w:bottom w:val="single" w:sz="6" w:space="0" w:color="auto"/>
              <w:right w:val="single" w:sz="6" w:space="0" w:color="auto"/>
            </w:tcBorders>
            <w:shd w:val="clear" w:color="auto" w:fill="auto"/>
          </w:tcPr>
          <w:p w14:paraId="479B442E" w14:textId="77777777" w:rsidR="00B5628A" w:rsidRDefault="00B5628A" w:rsidP="003C0428">
            <w:pPr>
              <w:spacing w:after="0" w:line="240" w:lineRule="auto"/>
              <w:rPr>
                <w:rFonts w:ascii="Arial" w:eastAsia="Arial" w:hAnsi="Arial" w:cs="Arial"/>
                <w:sz w:val="16"/>
                <w:szCs w:val="16"/>
              </w:rPr>
            </w:pPr>
            <w:r>
              <w:rPr>
                <w:rFonts w:ascii="Arial" w:eastAsia="Arial" w:hAnsi="Arial" w:cs="Arial"/>
                <w:sz w:val="16"/>
                <w:szCs w:val="16"/>
              </w:rPr>
              <w:t xml:space="preserve">Medium Confidence </w:t>
            </w:r>
          </w:p>
          <w:p w14:paraId="2A937087" w14:textId="77777777" w:rsidR="00B5628A" w:rsidRPr="00EA6DFA" w:rsidRDefault="00B5628A" w:rsidP="003C0428">
            <w:pPr>
              <w:spacing w:after="0" w:line="240" w:lineRule="auto"/>
              <w:rPr>
                <w:rFonts w:ascii="Arial" w:eastAsia="Arial" w:hAnsi="Arial" w:cs="Arial"/>
                <w:sz w:val="16"/>
                <w:szCs w:val="16"/>
              </w:rPr>
            </w:pPr>
            <w:r>
              <w:rPr>
                <w:rFonts w:ascii="Arial" w:eastAsia="Arial" w:hAnsi="Arial" w:cs="Arial"/>
                <w:sz w:val="16"/>
                <w:szCs w:val="16"/>
              </w:rPr>
              <w:t>(Confirm “If necessary” range)</w:t>
            </w:r>
          </w:p>
        </w:tc>
        <w:tc>
          <w:tcPr>
            <w:tcW w:w="5940" w:type="dxa"/>
            <w:gridSpan w:val="2"/>
            <w:tcBorders>
              <w:top w:val="single" w:sz="6" w:space="0" w:color="auto"/>
              <w:left w:val="single" w:sz="6" w:space="0" w:color="auto"/>
              <w:bottom w:val="single" w:sz="6" w:space="0" w:color="auto"/>
              <w:right w:val="single" w:sz="6" w:space="0" w:color="auto"/>
            </w:tcBorders>
            <w:shd w:val="clear" w:color="auto" w:fill="auto"/>
          </w:tcPr>
          <w:p w14:paraId="7550C062" w14:textId="77777777" w:rsidR="00B5628A" w:rsidRPr="00EA6DFA" w:rsidRDefault="00B5628A" w:rsidP="003C0428">
            <w:pPr>
              <w:spacing w:after="0" w:line="240" w:lineRule="auto"/>
              <w:rPr>
                <w:rFonts w:ascii="Arial" w:eastAsia="Arial" w:hAnsi="Arial" w:cs="Arial"/>
                <w:sz w:val="16"/>
                <w:szCs w:val="16"/>
              </w:rPr>
            </w:pPr>
            <w:r>
              <w:rPr>
                <w:rFonts w:ascii="Arial" w:eastAsia="Arial" w:hAnsi="Arial" w:cs="Arial"/>
                <w:sz w:val="16"/>
                <w:szCs w:val="16"/>
              </w:rPr>
              <w:t>Never</w:t>
            </w:r>
          </w:p>
        </w:tc>
      </w:tr>
    </w:tbl>
    <w:p w14:paraId="52FA9797" w14:textId="77777777" w:rsidR="00B5628A" w:rsidRDefault="00B5628A" w:rsidP="00B5628A">
      <w:pPr>
        <w:pStyle w:val="NoSpacing"/>
      </w:pPr>
    </w:p>
    <w:p w14:paraId="0BF52441" w14:textId="117DF6FE" w:rsidR="00B5628A" w:rsidRDefault="00B5628A" w:rsidP="00B5628A">
      <w:pPr>
        <w:pStyle w:val="NoSpacing"/>
      </w:pPr>
    </w:p>
    <w:p w14:paraId="28793BD3" w14:textId="4DF8E76A" w:rsidR="0035465D" w:rsidRDefault="0035465D" w:rsidP="00B5628A">
      <w:pPr>
        <w:pStyle w:val="NoSpacing"/>
      </w:pPr>
    </w:p>
    <w:p w14:paraId="60D2BE93" w14:textId="0FE5EAEB" w:rsidR="0035465D" w:rsidRDefault="0035465D" w:rsidP="00B5628A">
      <w:pPr>
        <w:pStyle w:val="NoSpacing"/>
      </w:pPr>
    </w:p>
    <w:p w14:paraId="0271E0DD" w14:textId="65CC2732" w:rsidR="0035465D" w:rsidRDefault="0035465D" w:rsidP="00B5628A">
      <w:pPr>
        <w:pStyle w:val="NoSpacing"/>
      </w:pPr>
    </w:p>
    <w:p w14:paraId="640889BF" w14:textId="36995A66" w:rsidR="0035465D" w:rsidRDefault="0035465D" w:rsidP="00B5628A">
      <w:pPr>
        <w:pStyle w:val="NoSpacing"/>
      </w:pPr>
    </w:p>
    <w:p w14:paraId="342DD81E" w14:textId="5DC8C14D" w:rsidR="0035465D" w:rsidRDefault="0035465D" w:rsidP="00B5628A">
      <w:pPr>
        <w:pStyle w:val="NoSpacing"/>
      </w:pPr>
    </w:p>
    <w:p w14:paraId="79AC8EF8" w14:textId="6BF5C4CA" w:rsidR="0035465D" w:rsidRDefault="0035465D" w:rsidP="00B5628A">
      <w:pPr>
        <w:pStyle w:val="NoSpacing"/>
      </w:pPr>
    </w:p>
    <w:p w14:paraId="4E8B6D99" w14:textId="55F855EE" w:rsidR="0035465D" w:rsidRDefault="0035465D" w:rsidP="00B5628A">
      <w:pPr>
        <w:pStyle w:val="NoSpacing"/>
      </w:pPr>
    </w:p>
    <w:p w14:paraId="33057303" w14:textId="731A14FA" w:rsidR="0035465D" w:rsidRDefault="0035465D" w:rsidP="00B5628A">
      <w:pPr>
        <w:pStyle w:val="NoSpacing"/>
      </w:pPr>
    </w:p>
    <w:p w14:paraId="4AA3A152" w14:textId="0270B337" w:rsidR="0035465D" w:rsidRDefault="0035465D" w:rsidP="00B5628A">
      <w:pPr>
        <w:pStyle w:val="NoSpacing"/>
      </w:pPr>
    </w:p>
    <w:p w14:paraId="3897F217" w14:textId="77777777" w:rsidR="0035465D" w:rsidRDefault="0035465D" w:rsidP="00B5628A">
      <w:pPr>
        <w:pStyle w:val="NoSpacing"/>
      </w:pPr>
    </w:p>
    <w:p w14:paraId="02721060" w14:textId="77777777" w:rsidR="00B5628A" w:rsidRDefault="00B5628A" w:rsidP="00B5628A">
      <w:pPr>
        <w:pStyle w:val="NoSpacing"/>
      </w:pPr>
    </w:p>
    <w:p w14:paraId="261F3935" w14:textId="77777777" w:rsidR="00B5628A" w:rsidRDefault="00B5628A" w:rsidP="00B5628A">
      <w:pPr>
        <w:pStyle w:val="NoSpacing"/>
      </w:pPr>
    </w:p>
    <w:p w14:paraId="1950BA51" w14:textId="65F9F725" w:rsidR="00EF1956" w:rsidRPr="00907B70" w:rsidRDefault="00EF1956" w:rsidP="003D4619">
      <w:pPr>
        <w:pStyle w:val="Heading2"/>
        <w:jc w:val="both"/>
      </w:pPr>
      <w:bookmarkStart w:id="403" w:name="_Toc34307561"/>
      <w:bookmarkStart w:id="404" w:name="_Toc38525192"/>
      <w:r>
        <w:t>04</w:t>
      </w:r>
      <w:r w:rsidR="00DC301C">
        <w:t>7</w:t>
      </w:r>
      <w:r w:rsidR="008279EE">
        <w:t>5</w:t>
      </w:r>
      <w:r>
        <w:t>_</w:t>
      </w:r>
      <w:r w:rsidR="00DC301C">
        <w:t>CancelLtr</w:t>
      </w:r>
      <w:r>
        <w:t>YN</w:t>
      </w:r>
      <w:bookmarkEnd w:id="403"/>
      <w:bookmarkEnd w:id="404"/>
    </w:p>
    <w:tbl>
      <w:tblPr>
        <w:tblW w:w="945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620"/>
        <w:gridCol w:w="1890"/>
        <w:gridCol w:w="1800"/>
        <w:gridCol w:w="4140"/>
      </w:tblGrid>
      <w:tr w:rsidR="00EF1956" w:rsidRPr="009C7D98" w14:paraId="66CF07FF" w14:textId="77777777" w:rsidTr="003C0428">
        <w:tc>
          <w:tcPr>
            <w:tcW w:w="9450" w:type="dxa"/>
            <w:gridSpan w:val="4"/>
            <w:tcBorders>
              <w:top w:val="single" w:sz="4" w:space="0" w:color="000000"/>
              <w:left w:val="single" w:sz="4" w:space="0" w:color="000000"/>
              <w:bottom w:val="single" w:sz="4" w:space="0" w:color="000000"/>
              <w:right w:val="single" w:sz="4" w:space="0" w:color="000000"/>
            </w:tcBorders>
            <w:shd w:val="clear" w:color="auto" w:fill="BFBFBF"/>
          </w:tcPr>
          <w:p w14:paraId="4908847A" w14:textId="77777777" w:rsidR="00EF1956" w:rsidRPr="00C811AC" w:rsidRDefault="00EF1956" w:rsidP="003C0428">
            <w:pPr>
              <w:spacing w:after="0" w:line="240" w:lineRule="auto"/>
              <w:rPr>
                <w:b/>
                <w:sz w:val="24"/>
                <w:szCs w:val="24"/>
              </w:rPr>
            </w:pPr>
            <w:r w:rsidRPr="00C811AC">
              <w:rPr>
                <w:b/>
                <w:sz w:val="24"/>
                <w:szCs w:val="24"/>
              </w:rPr>
              <w:t>Dialog Module</w:t>
            </w:r>
          </w:p>
        </w:tc>
      </w:tr>
      <w:tr w:rsidR="00EF1956" w:rsidRPr="009C7D98" w14:paraId="5D640ABA" w14:textId="77777777" w:rsidTr="003C042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c>
          <w:tcPr>
            <w:tcW w:w="9450" w:type="dxa"/>
            <w:gridSpan w:val="4"/>
            <w:shd w:val="clear" w:color="auto" w:fill="auto"/>
          </w:tcPr>
          <w:p w14:paraId="2F72AD03" w14:textId="77777777" w:rsidR="00EF1956" w:rsidRPr="009C7D98" w:rsidRDefault="00EF1956" w:rsidP="003C0428">
            <w:pPr>
              <w:spacing w:after="0" w:line="240" w:lineRule="auto"/>
              <w:rPr>
                <w:rFonts w:ascii="Arial" w:eastAsia="Arial" w:hAnsi="Arial" w:cs="Arial"/>
                <w:b/>
                <w:i/>
                <w:sz w:val="16"/>
                <w:szCs w:val="16"/>
              </w:rPr>
            </w:pPr>
            <w:r>
              <w:rPr>
                <w:rFonts w:ascii="Arial" w:eastAsia="Arial" w:hAnsi="Arial" w:cs="Arial"/>
                <w:sz w:val="16"/>
                <w:szCs w:val="16"/>
              </w:rPr>
              <w:t>Ask caller if they want a confirmation</w:t>
            </w:r>
          </w:p>
        </w:tc>
      </w:tr>
      <w:tr w:rsidR="00EF1956" w:rsidRPr="009C7D98" w14:paraId="2E30E46F" w14:textId="77777777" w:rsidTr="003C0428">
        <w:tc>
          <w:tcPr>
            <w:tcW w:w="9450" w:type="dxa"/>
            <w:gridSpan w:val="4"/>
            <w:tcBorders>
              <w:top w:val="single" w:sz="4" w:space="0" w:color="000000"/>
              <w:left w:val="single" w:sz="4" w:space="0" w:color="000000"/>
              <w:bottom w:val="single" w:sz="4" w:space="0" w:color="000000"/>
              <w:right w:val="single" w:sz="4" w:space="0" w:color="000000"/>
            </w:tcBorders>
            <w:shd w:val="clear" w:color="auto" w:fill="BFBFBF"/>
          </w:tcPr>
          <w:p w14:paraId="61FC7C14" w14:textId="77777777" w:rsidR="00EF1956" w:rsidRPr="00C811AC" w:rsidRDefault="00EF1956" w:rsidP="003C0428">
            <w:pPr>
              <w:spacing w:after="0" w:line="240" w:lineRule="auto"/>
              <w:ind w:right="-18"/>
              <w:rPr>
                <w:b/>
                <w:sz w:val="24"/>
                <w:szCs w:val="24"/>
              </w:rPr>
            </w:pPr>
            <w:r w:rsidRPr="00C811AC">
              <w:rPr>
                <w:b/>
                <w:sz w:val="24"/>
                <w:szCs w:val="24"/>
              </w:rPr>
              <w:t>Prompts</w:t>
            </w:r>
          </w:p>
        </w:tc>
      </w:tr>
      <w:tr w:rsidR="00EF1956" w:rsidRPr="009C7D98" w14:paraId="10A188FF" w14:textId="77777777" w:rsidTr="003C042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c>
          <w:tcPr>
            <w:tcW w:w="1620" w:type="dxa"/>
            <w:shd w:val="clear" w:color="auto" w:fill="D9E2F3"/>
          </w:tcPr>
          <w:p w14:paraId="24B82FA5" w14:textId="77777777" w:rsidR="00EF1956" w:rsidRPr="009C7D98" w:rsidRDefault="00EF1956" w:rsidP="003C0428">
            <w:pPr>
              <w:spacing w:after="0" w:line="240" w:lineRule="auto"/>
              <w:rPr>
                <w:rFonts w:ascii="Arial" w:eastAsia="Times New Roman" w:hAnsi="Arial" w:cs="Arial"/>
                <w:sz w:val="16"/>
                <w:szCs w:val="16"/>
              </w:rPr>
            </w:pPr>
            <w:r w:rsidRPr="009C7D98">
              <w:rPr>
                <w:rFonts w:ascii="Arial" w:eastAsia="Arial" w:hAnsi="Arial" w:cs="Arial"/>
                <w:b/>
                <w:i/>
                <w:sz w:val="16"/>
                <w:szCs w:val="16"/>
              </w:rPr>
              <w:t>Type</w:t>
            </w:r>
          </w:p>
        </w:tc>
        <w:tc>
          <w:tcPr>
            <w:tcW w:w="1890" w:type="dxa"/>
            <w:shd w:val="clear" w:color="auto" w:fill="D9E2F3"/>
          </w:tcPr>
          <w:p w14:paraId="4908A50F" w14:textId="77777777" w:rsidR="00EF1956" w:rsidRPr="009C7D98" w:rsidRDefault="00EF1956" w:rsidP="003C0428">
            <w:pPr>
              <w:spacing w:after="0" w:line="240" w:lineRule="auto"/>
              <w:rPr>
                <w:rFonts w:ascii="Arial" w:eastAsia="Times New Roman" w:hAnsi="Arial" w:cs="Arial"/>
                <w:sz w:val="16"/>
                <w:szCs w:val="16"/>
              </w:rPr>
            </w:pPr>
            <w:r w:rsidRPr="009C7D98">
              <w:rPr>
                <w:rFonts w:ascii="Arial" w:eastAsia="Arial" w:hAnsi="Arial" w:cs="Arial"/>
                <w:b/>
                <w:i/>
                <w:sz w:val="16"/>
                <w:szCs w:val="16"/>
              </w:rPr>
              <w:t>Condition</w:t>
            </w:r>
          </w:p>
        </w:tc>
        <w:tc>
          <w:tcPr>
            <w:tcW w:w="1800" w:type="dxa"/>
            <w:shd w:val="clear" w:color="auto" w:fill="D9E2F3"/>
          </w:tcPr>
          <w:p w14:paraId="6BB0FB4D" w14:textId="77777777" w:rsidR="00EF1956" w:rsidRPr="009C7D98" w:rsidRDefault="00EF1956" w:rsidP="003C0428">
            <w:pPr>
              <w:spacing w:after="0" w:line="240" w:lineRule="auto"/>
              <w:rPr>
                <w:rFonts w:ascii="Arial" w:eastAsia="Times New Roman" w:hAnsi="Arial" w:cs="Arial"/>
                <w:sz w:val="16"/>
                <w:szCs w:val="16"/>
              </w:rPr>
            </w:pPr>
            <w:proofErr w:type="spellStart"/>
            <w:r w:rsidRPr="009C7D98">
              <w:rPr>
                <w:rFonts w:ascii="Arial" w:eastAsia="Arial" w:hAnsi="Arial" w:cs="Arial"/>
                <w:b/>
                <w:i/>
                <w:sz w:val="16"/>
                <w:szCs w:val="16"/>
              </w:rPr>
              <w:t>VoiceFile</w:t>
            </w:r>
            <w:proofErr w:type="spellEnd"/>
          </w:p>
        </w:tc>
        <w:tc>
          <w:tcPr>
            <w:tcW w:w="4140" w:type="dxa"/>
            <w:shd w:val="clear" w:color="auto" w:fill="D9E2F3"/>
          </w:tcPr>
          <w:p w14:paraId="7FA5A46B" w14:textId="77777777" w:rsidR="00EF1956" w:rsidRPr="009C7D98" w:rsidRDefault="00EF1956" w:rsidP="003C0428">
            <w:pPr>
              <w:spacing w:after="0" w:line="240" w:lineRule="auto"/>
              <w:rPr>
                <w:rFonts w:ascii="Arial" w:eastAsia="Times New Roman" w:hAnsi="Arial" w:cs="Arial"/>
                <w:sz w:val="16"/>
                <w:szCs w:val="16"/>
              </w:rPr>
            </w:pPr>
            <w:r w:rsidRPr="009C7D98">
              <w:rPr>
                <w:rFonts w:ascii="Arial" w:eastAsia="Arial" w:hAnsi="Arial" w:cs="Arial"/>
                <w:b/>
                <w:i/>
                <w:sz w:val="16"/>
                <w:szCs w:val="16"/>
              </w:rPr>
              <w:t>Wording</w:t>
            </w:r>
          </w:p>
        </w:tc>
      </w:tr>
      <w:tr w:rsidR="00EF1956" w:rsidRPr="007544B5" w14:paraId="48C6E89D" w14:textId="77777777" w:rsidTr="003C042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c>
          <w:tcPr>
            <w:tcW w:w="1620" w:type="dxa"/>
          </w:tcPr>
          <w:p w14:paraId="20115650" w14:textId="77777777" w:rsidR="00EF1956" w:rsidRPr="00D07F18" w:rsidRDefault="00EF1956" w:rsidP="003C0428">
            <w:pPr>
              <w:spacing w:after="0" w:line="240" w:lineRule="auto"/>
              <w:rPr>
                <w:rFonts w:ascii="Arial" w:eastAsia="Arial" w:hAnsi="Arial" w:cs="Arial"/>
                <w:sz w:val="16"/>
                <w:szCs w:val="16"/>
              </w:rPr>
            </w:pPr>
            <w:r w:rsidRPr="00D07F18">
              <w:rPr>
                <w:rFonts w:ascii="Arial" w:eastAsia="Arial" w:hAnsi="Arial" w:cs="Arial"/>
                <w:sz w:val="16"/>
                <w:szCs w:val="16"/>
              </w:rPr>
              <w:t>PROMPT-1</w:t>
            </w:r>
          </w:p>
          <w:p w14:paraId="5428ECF7" w14:textId="77777777" w:rsidR="00EF1956" w:rsidRPr="00D07F18" w:rsidRDefault="00EF1956" w:rsidP="003C0428">
            <w:pPr>
              <w:spacing w:after="0" w:line="240" w:lineRule="auto"/>
              <w:rPr>
                <w:rFonts w:ascii="Arial" w:eastAsia="Arial" w:hAnsi="Arial" w:cs="Arial"/>
                <w:sz w:val="16"/>
                <w:szCs w:val="16"/>
              </w:rPr>
            </w:pPr>
          </w:p>
        </w:tc>
        <w:tc>
          <w:tcPr>
            <w:tcW w:w="1890" w:type="dxa"/>
          </w:tcPr>
          <w:p w14:paraId="41179885" w14:textId="77777777" w:rsidR="00EF1956" w:rsidRPr="00D07F18" w:rsidRDefault="00EF1956" w:rsidP="003C0428">
            <w:pPr>
              <w:spacing w:after="0" w:line="240" w:lineRule="auto"/>
              <w:rPr>
                <w:rFonts w:ascii="Arial" w:eastAsia="Arial" w:hAnsi="Arial" w:cs="Arial"/>
                <w:sz w:val="16"/>
                <w:szCs w:val="16"/>
              </w:rPr>
            </w:pPr>
            <w:r>
              <w:rPr>
                <w:rFonts w:ascii="Arial" w:hAnsi="Arial" w:cs="Arial"/>
                <w:sz w:val="16"/>
                <w:szCs w:val="16"/>
              </w:rPr>
              <w:t>--</w:t>
            </w:r>
          </w:p>
        </w:tc>
        <w:tc>
          <w:tcPr>
            <w:tcW w:w="1800" w:type="dxa"/>
          </w:tcPr>
          <w:p w14:paraId="41430986" w14:textId="511E5371" w:rsidR="00EF1956" w:rsidRPr="00D07F18" w:rsidRDefault="00EF1956" w:rsidP="003C0428">
            <w:pPr>
              <w:rPr>
                <w:rFonts w:ascii="Arial" w:eastAsia="Times New Roman" w:hAnsi="Arial" w:cs="Arial"/>
                <w:sz w:val="16"/>
                <w:szCs w:val="16"/>
              </w:rPr>
            </w:pPr>
            <w:r>
              <w:rPr>
                <w:rFonts w:ascii="Arial" w:hAnsi="Arial" w:cs="Arial"/>
                <w:sz w:val="16"/>
                <w:szCs w:val="16"/>
              </w:rPr>
              <w:t>0</w:t>
            </w:r>
            <w:r w:rsidR="008279EE">
              <w:rPr>
                <w:rFonts w:ascii="Arial" w:hAnsi="Arial" w:cs="Arial"/>
                <w:sz w:val="16"/>
                <w:szCs w:val="16"/>
              </w:rPr>
              <w:t>475</w:t>
            </w:r>
            <w:r w:rsidR="003679E9">
              <w:rPr>
                <w:rFonts w:ascii="Arial" w:hAnsi="Arial" w:cs="Arial"/>
                <w:sz w:val="16"/>
                <w:szCs w:val="16"/>
              </w:rPr>
              <w:t>SendCancellationLetter</w:t>
            </w:r>
            <w:r w:rsidRPr="00D07F18">
              <w:rPr>
                <w:rFonts w:ascii="Arial" w:hAnsi="Arial" w:cs="Arial"/>
                <w:sz w:val="16"/>
                <w:szCs w:val="16"/>
              </w:rPr>
              <w:t>.wav</w:t>
            </w:r>
          </w:p>
        </w:tc>
        <w:tc>
          <w:tcPr>
            <w:tcW w:w="4140" w:type="dxa"/>
          </w:tcPr>
          <w:p w14:paraId="43D1200A" w14:textId="3C17C3D8" w:rsidR="00883125" w:rsidRPr="00883125" w:rsidRDefault="00A63BF8" w:rsidP="00883125">
            <w:pPr>
              <w:spacing w:after="0" w:line="240" w:lineRule="auto"/>
              <w:rPr>
                <w:rFonts w:ascii="Arial" w:eastAsia="Times New Roman" w:hAnsi="Arial" w:cs="Arial"/>
                <w:color w:val="0070C0"/>
                <w:sz w:val="16"/>
                <w:szCs w:val="16"/>
                <w:lang w:val="es-419"/>
              </w:rPr>
            </w:pPr>
            <w:ins w:id="405" w:author="Prada, Leandro (Leo) **CTR**" w:date="2020-06-08T14:07:00Z">
              <w:r w:rsidRPr="00A63BF8">
                <w:rPr>
                  <w:rFonts w:ascii="Arial" w:eastAsia="Times New Roman" w:hAnsi="Arial" w:cs="Arial"/>
                  <w:color w:val="0070C0"/>
                  <w:sz w:val="16"/>
                  <w:szCs w:val="16"/>
                  <w:lang w:val="es-419"/>
                </w:rPr>
                <w:t>¿Quiere que le envíe una copia de su carta de cancelación al domicilio que tenemos registrado?</w:t>
              </w:r>
            </w:ins>
            <w:del w:id="406" w:author="Prada, Leandro (Leo) **CTR**" w:date="2020-06-08T14:07:00Z">
              <w:r w:rsidR="00883125" w:rsidRPr="00883125" w:rsidDel="00A63BF8">
                <w:rPr>
                  <w:rFonts w:ascii="Arial" w:eastAsia="Times New Roman" w:hAnsi="Arial" w:cs="Arial"/>
                  <w:color w:val="0070C0"/>
                  <w:sz w:val="16"/>
                  <w:szCs w:val="16"/>
                  <w:lang w:val="es-419"/>
                </w:rPr>
                <w:delText xml:space="preserve">¿Desea que le envíe una nota de cancelación a la dirección registrada? </w:delText>
              </w:r>
            </w:del>
          </w:p>
        </w:tc>
      </w:tr>
      <w:tr w:rsidR="00F853B0" w:rsidRPr="009C7D98" w14:paraId="0425D7F3" w14:textId="77777777" w:rsidTr="003C042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c>
          <w:tcPr>
            <w:tcW w:w="1620" w:type="dxa"/>
          </w:tcPr>
          <w:p w14:paraId="11D6A5BB" w14:textId="77777777" w:rsidR="00F853B0" w:rsidRPr="00D07F18" w:rsidRDefault="00F853B0" w:rsidP="00F853B0">
            <w:pPr>
              <w:spacing w:after="0" w:line="240" w:lineRule="auto"/>
              <w:rPr>
                <w:rFonts w:ascii="Arial" w:eastAsia="Arial" w:hAnsi="Arial" w:cs="Arial"/>
                <w:sz w:val="16"/>
                <w:szCs w:val="16"/>
              </w:rPr>
            </w:pPr>
            <w:r>
              <w:rPr>
                <w:rFonts w:ascii="Arial" w:eastAsia="Arial" w:hAnsi="Arial" w:cs="Arial"/>
                <w:sz w:val="16"/>
                <w:szCs w:val="16"/>
              </w:rPr>
              <w:t>PROMPT-2</w:t>
            </w:r>
          </w:p>
        </w:tc>
        <w:tc>
          <w:tcPr>
            <w:tcW w:w="1890" w:type="dxa"/>
          </w:tcPr>
          <w:p w14:paraId="72A0B07A" w14:textId="77777777" w:rsidR="00F853B0" w:rsidRDefault="00F853B0" w:rsidP="00F853B0">
            <w:pPr>
              <w:spacing w:after="0" w:line="240" w:lineRule="auto"/>
              <w:rPr>
                <w:rFonts w:ascii="Arial" w:hAnsi="Arial" w:cs="Arial"/>
                <w:sz w:val="16"/>
                <w:szCs w:val="16"/>
              </w:rPr>
            </w:pPr>
            <w:r>
              <w:rPr>
                <w:rFonts w:ascii="Arial" w:hAnsi="Arial" w:cs="Arial"/>
                <w:sz w:val="16"/>
                <w:szCs w:val="16"/>
              </w:rPr>
              <w:t>--</w:t>
            </w:r>
          </w:p>
        </w:tc>
        <w:tc>
          <w:tcPr>
            <w:tcW w:w="1800" w:type="dxa"/>
          </w:tcPr>
          <w:p w14:paraId="199F2558" w14:textId="67F16A01" w:rsidR="00F853B0" w:rsidRDefault="00F853B0" w:rsidP="00F853B0">
            <w:pPr>
              <w:rPr>
                <w:rFonts w:ascii="Arial" w:hAnsi="Arial" w:cs="Arial"/>
                <w:sz w:val="16"/>
                <w:szCs w:val="16"/>
              </w:rPr>
            </w:pPr>
            <w:r>
              <w:rPr>
                <w:rFonts w:ascii="Arial" w:hAnsi="Arial" w:cs="Arial"/>
                <w:sz w:val="16"/>
                <w:szCs w:val="16"/>
              </w:rPr>
              <w:t>0</w:t>
            </w:r>
            <w:r w:rsidR="008279EE">
              <w:rPr>
                <w:rFonts w:ascii="Arial" w:hAnsi="Arial" w:cs="Arial"/>
                <w:sz w:val="16"/>
                <w:szCs w:val="16"/>
              </w:rPr>
              <w:t>475</w:t>
            </w:r>
            <w:r w:rsidR="003679E9">
              <w:rPr>
                <w:rFonts w:ascii="Arial" w:hAnsi="Arial" w:cs="Arial"/>
                <w:sz w:val="16"/>
                <w:szCs w:val="16"/>
              </w:rPr>
              <w:t>SendCancellationLetterRetry</w:t>
            </w:r>
            <w:r w:rsidRPr="00D07F18">
              <w:rPr>
                <w:rFonts w:ascii="Arial" w:hAnsi="Arial" w:cs="Arial"/>
                <w:sz w:val="16"/>
                <w:szCs w:val="16"/>
              </w:rPr>
              <w:t>.wav</w:t>
            </w:r>
          </w:p>
        </w:tc>
        <w:tc>
          <w:tcPr>
            <w:tcW w:w="4140" w:type="dxa"/>
          </w:tcPr>
          <w:p w14:paraId="09685F8A" w14:textId="53D1BC1A" w:rsidR="00F853B0" w:rsidRPr="00545528" w:rsidRDefault="00A63BF8" w:rsidP="00F853B0">
            <w:pPr>
              <w:spacing w:after="0" w:line="240" w:lineRule="auto"/>
              <w:rPr>
                <w:rFonts w:ascii="Arial" w:hAnsi="Arial" w:cs="Arial"/>
                <w:color w:val="0070C0"/>
                <w:sz w:val="16"/>
                <w:szCs w:val="16"/>
              </w:rPr>
            </w:pPr>
            <w:ins w:id="407" w:author="Prada, Leandro (Leo) **CTR**" w:date="2020-06-08T14:07:00Z">
              <w:r w:rsidRPr="00A63BF8">
                <w:rPr>
                  <w:rFonts w:ascii="Arial" w:eastAsia="Times New Roman" w:hAnsi="Arial" w:cs="Arial"/>
                  <w:color w:val="0070C0"/>
                  <w:sz w:val="16"/>
                  <w:szCs w:val="16"/>
                  <w:lang w:val="es-419"/>
                </w:rPr>
                <w:t>¿Quiere que le envíe una copia de su carta de cancelación al domicilio que tenemos registrado? Si quiere hablar con alguien, solo diga "Representante".</w:t>
              </w:r>
            </w:ins>
            <w:del w:id="408" w:author="Prada, Leandro (Leo) **CTR**" w:date="2020-06-08T14:07:00Z">
              <w:r w:rsidR="00883125" w:rsidRPr="00883125" w:rsidDel="00A63BF8">
                <w:rPr>
                  <w:rFonts w:ascii="Arial" w:eastAsia="Times New Roman" w:hAnsi="Arial" w:cs="Arial"/>
                  <w:color w:val="0070C0"/>
                  <w:sz w:val="16"/>
                  <w:szCs w:val="16"/>
                  <w:lang w:val="es-419"/>
                </w:rPr>
                <w:delText xml:space="preserve">¿Desea que le envíe una nota de cancelación a la dirección registrada? </w:delText>
              </w:r>
              <w:r w:rsidR="00883125" w:rsidRPr="00883125" w:rsidDel="00A63BF8">
                <w:rPr>
                  <w:rFonts w:ascii="Arial" w:eastAsia="Times New Roman" w:hAnsi="Arial" w:cs="Arial"/>
                  <w:color w:val="0070C0"/>
                  <w:sz w:val="16"/>
                  <w:szCs w:val="16"/>
                </w:rPr>
                <w:delText>Si desea hablar con alguien, diga representante.</w:delText>
              </w:r>
            </w:del>
          </w:p>
        </w:tc>
      </w:tr>
      <w:tr w:rsidR="00EF1956" w:rsidRPr="005A14F6" w14:paraId="3AD8FE3D" w14:textId="77777777" w:rsidTr="003C042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c>
          <w:tcPr>
            <w:tcW w:w="1620" w:type="dxa"/>
          </w:tcPr>
          <w:p w14:paraId="3ADA3C33" w14:textId="77777777" w:rsidR="00EF1956" w:rsidRPr="005A14F6" w:rsidRDefault="00EF1956" w:rsidP="003C0428">
            <w:pPr>
              <w:spacing w:after="0" w:line="240" w:lineRule="auto"/>
              <w:rPr>
                <w:rFonts w:ascii="Arial" w:eastAsia="Arial" w:hAnsi="Arial" w:cs="Arial"/>
                <w:sz w:val="16"/>
                <w:szCs w:val="16"/>
              </w:rPr>
            </w:pPr>
            <w:r>
              <w:rPr>
                <w:rFonts w:ascii="Arial" w:eastAsia="Arial" w:hAnsi="Arial" w:cs="Arial"/>
                <w:sz w:val="16"/>
                <w:szCs w:val="16"/>
              </w:rPr>
              <w:t>NoInputNoMatch</w:t>
            </w:r>
            <w:r w:rsidRPr="005A14F6">
              <w:rPr>
                <w:rFonts w:ascii="Arial" w:eastAsia="Arial" w:hAnsi="Arial" w:cs="Arial"/>
                <w:sz w:val="16"/>
                <w:szCs w:val="16"/>
              </w:rPr>
              <w:t>-1</w:t>
            </w:r>
          </w:p>
        </w:tc>
        <w:tc>
          <w:tcPr>
            <w:tcW w:w="1890" w:type="dxa"/>
          </w:tcPr>
          <w:p w14:paraId="61444FD6" w14:textId="77777777" w:rsidR="00EF1956" w:rsidRPr="005A14F6" w:rsidRDefault="00EF1956" w:rsidP="003C0428">
            <w:pPr>
              <w:spacing w:after="0" w:line="240" w:lineRule="auto"/>
              <w:rPr>
                <w:rFonts w:ascii="Arial" w:eastAsia="Arial" w:hAnsi="Arial" w:cs="Arial"/>
                <w:sz w:val="16"/>
                <w:szCs w:val="16"/>
              </w:rPr>
            </w:pPr>
            <w:r w:rsidRPr="005A14F6">
              <w:rPr>
                <w:rFonts w:ascii="Arial" w:eastAsia="Arial" w:hAnsi="Arial" w:cs="Arial"/>
                <w:sz w:val="16"/>
                <w:szCs w:val="16"/>
              </w:rPr>
              <w:t>--</w:t>
            </w:r>
          </w:p>
        </w:tc>
        <w:tc>
          <w:tcPr>
            <w:tcW w:w="1800" w:type="dxa"/>
          </w:tcPr>
          <w:p w14:paraId="14B7A062" w14:textId="0CFA02B6" w:rsidR="00EF1956" w:rsidRPr="005A14F6" w:rsidRDefault="00EF1956" w:rsidP="003C0428">
            <w:pPr>
              <w:spacing w:after="0" w:line="240" w:lineRule="auto"/>
              <w:rPr>
                <w:rFonts w:ascii="Arial" w:eastAsia="Times New Roman" w:hAnsi="Arial" w:cs="Arial"/>
                <w:sz w:val="16"/>
                <w:szCs w:val="16"/>
              </w:rPr>
            </w:pPr>
            <w:proofErr w:type="spellStart"/>
            <w:r>
              <w:rPr>
                <w:rFonts w:ascii="Arial" w:eastAsia="Times New Roman" w:hAnsi="Arial" w:cs="Arial"/>
                <w:sz w:val="16"/>
                <w:szCs w:val="16"/>
              </w:rPr>
              <w:t>gl_</w:t>
            </w:r>
            <w:r w:rsidR="00F802C1">
              <w:rPr>
                <w:rFonts w:ascii="Arial" w:eastAsia="Times New Roman" w:hAnsi="Arial" w:cs="Arial"/>
                <w:sz w:val="16"/>
                <w:szCs w:val="16"/>
              </w:rPr>
              <w:t>Lo</w:t>
            </w:r>
            <w:proofErr w:type="spellEnd"/>
            <w:r w:rsidR="00F802C1">
              <w:rPr>
                <w:rFonts w:ascii="Arial" w:eastAsia="Times New Roman" w:hAnsi="Arial" w:cs="Arial"/>
                <w:sz w:val="16"/>
                <w:szCs w:val="16"/>
              </w:rPr>
              <w:t xml:space="preserve"> siento.</w:t>
            </w:r>
            <w:r>
              <w:rPr>
                <w:rFonts w:ascii="Arial" w:eastAsia="Times New Roman" w:hAnsi="Arial" w:cs="Arial"/>
                <w:sz w:val="16"/>
                <w:szCs w:val="16"/>
              </w:rPr>
              <w:t>wav</w:t>
            </w:r>
          </w:p>
        </w:tc>
        <w:tc>
          <w:tcPr>
            <w:tcW w:w="4140" w:type="dxa"/>
          </w:tcPr>
          <w:p w14:paraId="639088B2" w14:textId="2B478A2A" w:rsidR="00EF1956" w:rsidRPr="005A14F6" w:rsidRDefault="00F802C1" w:rsidP="003C0428">
            <w:pPr>
              <w:spacing w:after="0" w:line="240" w:lineRule="auto"/>
              <w:rPr>
                <w:rFonts w:ascii="Arial" w:eastAsia="Arial" w:hAnsi="Arial" w:cs="Arial"/>
                <w:color w:val="0070C0"/>
                <w:sz w:val="16"/>
                <w:szCs w:val="16"/>
              </w:rPr>
            </w:pPr>
            <w:r>
              <w:rPr>
                <w:rFonts w:ascii="Arial" w:eastAsia="Arial" w:hAnsi="Arial" w:cs="Arial"/>
                <w:color w:val="0070C0"/>
                <w:sz w:val="16"/>
                <w:szCs w:val="16"/>
              </w:rPr>
              <w:t xml:space="preserve">Lo </w:t>
            </w:r>
            <w:proofErr w:type="spellStart"/>
            <w:r>
              <w:rPr>
                <w:rFonts w:ascii="Arial" w:eastAsia="Arial" w:hAnsi="Arial" w:cs="Arial"/>
                <w:color w:val="0070C0"/>
                <w:sz w:val="16"/>
                <w:szCs w:val="16"/>
              </w:rPr>
              <w:t>siento</w:t>
            </w:r>
            <w:proofErr w:type="spellEnd"/>
            <w:r>
              <w:rPr>
                <w:rFonts w:ascii="Arial" w:eastAsia="Arial" w:hAnsi="Arial" w:cs="Arial"/>
                <w:color w:val="0070C0"/>
                <w:sz w:val="16"/>
                <w:szCs w:val="16"/>
              </w:rPr>
              <w:t>.</w:t>
            </w:r>
          </w:p>
        </w:tc>
      </w:tr>
      <w:tr w:rsidR="00EF1956" w:rsidRPr="00565EA9" w14:paraId="67E860C8" w14:textId="77777777" w:rsidTr="003C042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c>
          <w:tcPr>
            <w:tcW w:w="1620" w:type="dxa"/>
          </w:tcPr>
          <w:p w14:paraId="319E4161" w14:textId="77777777" w:rsidR="00EF1956" w:rsidRPr="005A14F6" w:rsidRDefault="00EF1956" w:rsidP="003C0428">
            <w:pPr>
              <w:spacing w:after="0" w:line="240" w:lineRule="auto"/>
              <w:rPr>
                <w:rFonts w:ascii="Arial" w:eastAsia="Arial" w:hAnsi="Arial" w:cs="Arial"/>
                <w:sz w:val="16"/>
                <w:szCs w:val="16"/>
              </w:rPr>
            </w:pPr>
            <w:r>
              <w:rPr>
                <w:rFonts w:ascii="Arial" w:eastAsia="Arial" w:hAnsi="Arial" w:cs="Arial"/>
                <w:sz w:val="16"/>
                <w:szCs w:val="16"/>
              </w:rPr>
              <w:t>NoInputNoMatch-2</w:t>
            </w:r>
          </w:p>
        </w:tc>
        <w:tc>
          <w:tcPr>
            <w:tcW w:w="1890" w:type="dxa"/>
          </w:tcPr>
          <w:p w14:paraId="1F3EEA33" w14:textId="77777777" w:rsidR="00EF1956" w:rsidRPr="005A14F6" w:rsidRDefault="00EF1956" w:rsidP="003C0428">
            <w:pPr>
              <w:spacing w:after="0" w:line="240" w:lineRule="auto"/>
              <w:rPr>
                <w:rFonts w:ascii="Arial" w:eastAsia="Arial" w:hAnsi="Arial" w:cs="Arial"/>
                <w:sz w:val="16"/>
                <w:szCs w:val="16"/>
              </w:rPr>
            </w:pPr>
            <w:r>
              <w:rPr>
                <w:rFonts w:ascii="Arial" w:eastAsia="Arial" w:hAnsi="Arial" w:cs="Arial"/>
                <w:sz w:val="16"/>
                <w:szCs w:val="16"/>
              </w:rPr>
              <w:t>--</w:t>
            </w:r>
          </w:p>
        </w:tc>
        <w:tc>
          <w:tcPr>
            <w:tcW w:w="1800" w:type="dxa"/>
          </w:tcPr>
          <w:p w14:paraId="4BAB76B3" w14:textId="77777777" w:rsidR="00EF1956" w:rsidRPr="005A14F6" w:rsidRDefault="00EF1956" w:rsidP="003C0428">
            <w:pPr>
              <w:spacing w:after="0" w:line="240" w:lineRule="auto"/>
              <w:rPr>
                <w:rFonts w:ascii="Arial" w:eastAsia="Arial" w:hAnsi="Arial" w:cs="Arial"/>
                <w:sz w:val="16"/>
                <w:szCs w:val="16"/>
              </w:rPr>
            </w:pPr>
            <w:r>
              <w:rPr>
                <w:rFonts w:ascii="Arial" w:eastAsia="Times New Roman" w:hAnsi="Arial" w:cs="Arial"/>
                <w:sz w:val="16"/>
                <w:szCs w:val="16"/>
              </w:rPr>
              <w:t>gl_sorrytrouble.wav</w:t>
            </w:r>
          </w:p>
        </w:tc>
        <w:tc>
          <w:tcPr>
            <w:tcW w:w="4140" w:type="dxa"/>
          </w:tcPr>
          <w:p w14:paraId="0BF59882" w14:textId="78133701" w:rsidR="00EF1956" w:rsidRPr="00355BF2" w:rsidRDefault="00355BF2" w:rsidP="003C0428">
            <w:pPr>
              <w:spacing w:after="0" w:line="240" w:lineRule="auto"/>
              <w:rPr>
                <w:rFonts w:ascii="Arial" w:eastAsia="Arial" w:hAnsi="Arial" w:cs="Arial"/>
                <w:color w:val="0070C0"/>
                <w:sz w:val="16"/>
                <w:szCs w:val="16"/>
                <w:lang w:val="es-419"/>
              </w:rPr>
            </w:pPr>
            <w:del w:id="409" w:author="Prada, Leandro (Leo) **CTR**" w:date="2020-06-08T10:59:00Z">
              <w:r w:rsidRPr="00355BF2" w:rsidDel="00565EA9">
                <w:rPr>
                  <w:rFonts w:ascii="Arial" w:eastAsia="Times New Roman" w:hAnsi="Arial" w:cs="Arial"/>
                  <w:color w:val="0070C0"/>
                  <w:sz w:val="16"/>
                  <w:szCs w:val="16"/>
                  <w:lang w:val="es-419"/>
                </w:rPr>
                <w:delText>Lo siento, estamos teniendo problemas.</w:delText>
              </w:r>
            </w:del>
            <w:ins w:id="410" w:author="Prada, Leandro (Leo) **CTR**" w:date="2020-06-08T10:59:00Z">
              <w:r w:rsidR="00565EA9">
                <w:rPr>
                  <w:rFonts w:ascii="Arial" w:eastAsia="Times New Roman" w:hAnsi="Arial" w:cs="Arial"/>
                  <w:color w:val="0070C0"/>
                  <w:sz w:val="16"/>
                  <w:szCs w:val="16"/>
                  <w:lang w:val="es-419"/>
                </w:rPr>
                <w:t>Lo siento, tengo problemas.</w:t>
              </w:r>
            </w:ins>
          </w:p>
        </w:tc>
      </w:tr>
      <w:tr w:rsidR="00EF1956" w:rsidRPr="009C7D98" w14:paraId="1BB166D8" w14:textId="77777777" w:rsidTr="003C042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c>
          <w:tcPr>
            <w:tcW w:w="9450" w:type="dxa"/>
            <w:gridSpan w:val="4"/>
            <w:shd w:val="clear" w:color="auto" w:fill="DDDDDD"/>
          </w:tcPr>
          <w:p w14:paraId="58D5C347" w14:textId="77777777" w:rsidR="00EF1956" w:rsidRPr="009C7D98" w:rsidRDefault="00EF1956" w:rsidP="003C0428">
            <w:pPr>
              <w:spacing w:after="0" w:line="240" w:lineRule="auto"/>
              <w:rPr>
                <w:rFonts w:ascii="Arial" w:eastAsia="Arial" w:hAnsi="Arial" w:cs="Arial"/>
                <w:b/>
                <w:i/>
                <w:sz w:val="16"/>
                <w:szCs w:val="16"/>
              </w:rPr>
            </w:pPr>
            <w:r w:rsidRPr="009C7D98">
              <w:rPr>
                <w:rFonts w:ascii="Arial" w:eastAsia="Arial" w:hAnsi="Arial" w:cs="Arial"/>
                <w:b/>
                <w:i/>
                <w:sz w:val="16"/>
                <w:szCs w:val="16"/>
              </w:rPr>
              <w:t>Responses &amp; Confirmation Prompts</w:t>
            </w:r>
            <w:r>
              <w:rPr>
                <w:rFonts w:ascii="Arial" w:eastAsia="Arial" w:hAnsi="Arial" w:cs="Arial"/>
                <w:b/>
                <w:i/>
                <w:sz w:val="16"/>
                <w:szCs w:val="16"/>
              </w:rPr>
              <w:t xml:space="preserve"> (</w:t>
            </w:r>
            <w:hyperlink w:anchor="_Global_Confirmation_(the" w:history="1">
              <w:r w:rsidRPr="00C5488F">
                <w:rPr>
                  <w:rStyle w:val="Hyperlink"/>
                  <w:rFonts w:ascii="Arial" w:eastAsia="Arial" w:hAnsi="Arial" w:cs="Arial"/>
                  <w:b/>
                  <w:i/>
                  <w:sz w:val="16"/>
                  <w:szCs w:val="16"/>
                </w:rPr>
                <w:t>See Global Confirms</w:t>
              </w:r>
            </w:hyperlink>
            <w:r>
              <w:rPr>
                <w:rFonts w:ascii="Arial" w:eastAsia="Arial" w:hAnsi="Arial" w:cs="Arial"/>
                <w:b/>
                <w:i/>
                <w:sz w:val="16"/>
                <w:szCs w:val="16"/>
              </w:rPr>
              <w:t>)</w:t>
            </w:r>
          </w:p>
        </w:tc>
      </w:tr>
      <w:tr w:rsidR="00EF1956" w:rsidRPr="009C7D98" w14:paraId="480ABBA4" w14:textId="77777777" w:rsidTr="003C042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c>
          <w:tcPr>
            <w:tcW w:w="1620" w:type="dxa"/>
            <w:shd w:val="clear" w:color="auto" w:fill="D9E2F3"/>
          </w:tcPr>
          <w:p w14:paraId="7FC31D18" w14:textId="77777777" w:rsidR="00EF1956" w:rsidRPr="009C7D98" w:rsidRDefault="00EF1956" w:rsidP="003C0428">
            <w:pPr>
              <w:spacing w:after="0" w:line="240" w:lineRule="auto"/>
              <w:rPr>
                <w:rFonts w:ascii="Arial" w:eastAsia="Arial" w:hAnsi="Arial" w:cs="Arial"/>
                <w:b/>
                <w:i/>
                <w:sz w:val="16"/>
                <w:szCs w:val="16"/>
              </w:rPr>
            </w:pPr>
            <w:r w:rsidRPr="009C7D98">
              <w:rPr>
                <w:rFonts w:ascii="Arial" w:eastAsia="Arial" w:hAnsi="Arial" w:cs="Arial"/>
                <w:b/>
                <w:i/>
                <w:sz w:val="16"/>
                <w:szCs w:val="16"/>
              </w:rPr>
              <w:t>&lt;Response&gt;</w:t>
            </w:r>
          </w:p>
          <w:p w14:paraId="7B401D7F" w14:textId="77777777" w:rsidR="00EF1956" w:rsidRPr="009C7D98" w:rsidRDefault="00EF1956" w:rsidP="003C0428">
            <w:pPr>
              <w:spacing w:after="0" w:line="240" w:lineRule="auto"/>
              <w:rPr>
                <w:rFonts w:ascii="Arial" w:eastAsia="Times New Roman" w:hAnsi="Arial" w:cs="Arial"/>
                <w:sz w:val="16"/>
                <w:szCs w:val="16"/>
              </w:rPr>
            </w:pPr>
            <w:r w:rsidRPr="009C7D98">
              <w:rPr>
                <w:rFonts w:ascii="Arial" w:eastAsia="Arial" w:hAnsi="Arial" w:cs="Arial"/>
                <w:b/>
                <w:i/>
                <w:sz w:val="16"/>
                <w:szCs w:val="16"/>
              </w:rPr>
              <w:t>Samples</w:t>
            </w:r>
          </w:p>
        </w:tc>
        <w:tc>
          <w:tcPr>
            <w:tcW w:w="1890" w:type="dxa"/>
            <w:shd w:val="clear" w:color="auto" w:fill="D9E2F3"/>
          </w:tcPr>
          <w:p w14:paraId="65B89409" w14:textId="77777777" w:rsidR="00EF1956" w:rsidRPr="009C7D98" w:rsidRDefault="00EF1956" w:rsidP="003C0428">
            <w:pPr>
              <w:spacing w:after="0" w:line="240" w:lineRule="auto"/>
              <w:rPr>
                <w:rFonts w:ascii="Arial" w:eastAsia="Times New Roman" w:hAnsi="Arial" w:cs="Arial"/>
                <w:sz w:val="16"/>
                <w:szCs w:val="16"/>
              </w:rPr>
            </w:pPr>
            <w:r w:rsidRPr="009C7D98">
              <w:rPr>
                <w:rFonts w:ascii="Arial" w:eastAsia="Arial" w:hAnsi="Arial" w:cs="Arial"/>
                <w:b/>
                <w:i/>
                <w:sz w:val="16"/>
                <w:szCs w:val="16"/>
              </w:rPr>
              <w:t>Confirm</w:t>
            </w:r>
          </w:p>
        </w:tc>
        <w:tc>
          <w:tcPr>
            <w:tcW w:w="1800" w:type="dxa"/>
            <w:shd w:val="clear" w:color="auto" w:fill="D9E2F3"/>
          </w:tcPr>
          <w:p w14:paraId="751403B2" w14:textId="77777777" w:rsidR="00EF1956" w:rsidRPr="009C7D98" w:rsidRDefault="00EF1956" w:rsidP="003C0428">
            <w:pPr>
              <w:spacing w:after="0" w:line="240" w:lineRule="auto"/>
              <w:rPr>
                <w:rFonts w:ascii="Arial" w:eastAsia="Times New Roman" w:hAnsi="Arial" w:cs="Arial"/>
                <w:sz w:val="16"/>
                <w:szCs w:val="16"/>
              </w:rPr>
            </w:pPr>
            <w:proofErr w:type="spellStart"/>
            <w:r w:rsidRPr="009C7D98">
              <w:rPr>
                <w:rFonts w:ascii="Arial" w:eastAsia="Arial" w:hAnsi="Arial" w:cs="Arial"/>
                <w:b/>
                <w:i/>
                <w:sz w:val="16"/>
                <w:szCs w:val="16"/>
              </w:rPr>
              <w:t>VoiceFile</w:t>
            </w:r>
            <w:proofErr w:type="spellEnd"/>
          </w:p>
        </w:tc>
        <w:tc>
          <w:tcPr>
            <w:tcW w:w="4140" w:type="dxa"/>
            <w:shd w:val="clear" w:color="auto" w:fill="D9E2F3"/>
          </w:tcPr>
          <w:p w14:paraId="1BDEA91F" w14:textId="77777777" w:rsidR="00EF1956" w:rsidRPr="009C7D98" w:rsidRDefault="00EF1956" w:rsidP="003C0428">
            <w:pPr>
              <w:spacing w:after="0" w:line="240" w:lineRule="auto"/>
              <w:rPr>
                <w:rFonts w:ascii="Arial" w:eastAsia="Times New Roman" w:hAnsi="Arial" w:cs="Arial"/>
                <w:sz w:val="16"/>
                <w:szCs w:val="16"/>
              </w:rPr>
            </w:pPr>
            <w:r w:rsidRPr="009C7D98">
              <w:rPr>
                <w:rFonts w:ascii="Arial" w:eastAsia="Arial" w:hAnsi="Arial" w:cs="Arial"/>
                <w:b/>
                <w:i/>
                <w:sz w:val="16"/>
                <w:szCs w:val="16"/>
              </w:rPr>
              <w:t>Wording</w:t>
            </w:r>
          </w:p>
        </w:tc>
      </w:tr>
      <w:tr w:rsidR="00355BF2" w:rsidRPr="009C7D98" w14:paraId="27F51B61" w14:textId="77777777" w:rsidTr="003C042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c>
          <w:tcPr>
            <w:tcW w:w="1620" w:type="dxa"/>
            <w:tcBorders>
              <w:top w:val="single" w:sz="6" w:space="0" w:color="auto"/>
              <w:left w:val="single" w:sz="6" w:space="0" w:color="auto"/>
              <w:bottom w:val="single" w:sz="6" w:space="0" w:color="auto"/>
              <w:right w:val="single" w:sz="6" w:space="0" w:color="auto"/>
            </w:tcBorders>
            <w:shd w:val="clear" w:color="auto" w:fill="auto"/>
          </w:tcPr>
          <w:p w14:paraId="490FD4FD" w14:textId="77777777" w:rsidR="00355BF2" w:rsidRPr="00191A84" w:rsidRDefault="00355BF2" w:rsidP="00355BF2">
            <w:pPr>
              <w:spacing w:after="0" w:line="240" w:lineRule="auto"/>
              <w:rPr>
                <w:rFonts w:ascii="Arial" w:hAnsi="Arial" w:cs="Arial"/>
                <w:sz w:val="16"/>
                <w:szCs w:val="16"/>
              </w:rPr>
            </w:pPr>
            <w:r w:rsidRPr="00191A84">
              <w:rPr>
                <w:rFonts w:ascii="Arial" w:hAnsi="Arial" w:cs="Arial"/>
                <w:sz w:val="16"/>
                <w:szCs w:val="16"/>
              </w:rPr>
              <w:t>&lt;yes&gt;</w:t>
            </w:r>
            <w:r w:rsidRPr="00191A84">
              <w:rPr>
                <w:rFonts w:ascii="Arial" w:hAnsi="Arial" w:cs="Arial"/>
                <w:sz w:val="16"/>
                <w:szCs w:val="16"/>
              </w:rPr>
              <w:br/>
              <w:t>Si</w:t>
            </w:r>
          </w:p>
          <w:p w14:paraId="05A77A55" w14:textId="45CF9EE7" w:rsidR="00355BF2" w:rsidRPr="000A7FD5" w:rsidRDefault="00355BF2" w:rsidP="00355BF2">
            <w:pPr>
              <w:spacing w:after="0" w:line="240" w:lineRule="auto"/>
              <w:rPr>
                <w:rFonts w:ascii="Arial" w:eastAsia="Times New Roman" w:hAnsi="Arial" w:cs="Arial"/>
                <w:sz w:val="16"/>
                <w:szCs w:val="16"/>
              </w:rPr>
            </w:pPr>
          </w:p>
        </w:tc>
        <w:tc>
          <w:tcPr>
            <w:tcW w:w="1890" w:type="dxa"/>
            <w:tcBorders>
              <w:top w:val="single" w:sz="6" w:space="0" w:color="auto"/>
              <w:left w:val="single" w:sz="6" w:space="0" w:color="auto"/>
              <w:bottom w:val="single" w:sz="6" w:space="0" w:color="auto"/>
              <w:right w:val="single" w:sz="6" w:space="0" w:color="auto"/>
            </w:tcBorders>
            <w:shd w:val="clear" w:color="auto" w:fill="auto"/>
          </w:tcPr>
          <w:p w14:paraId="050CD29E" w14:textId="77777777" w:rsidR="00355BF2" w:rsidRPr="000A7FD5" w:rsidRDefault="00355BF2" w:rsidP="00355BF2">
            <w:pPr>
              <w:spacing w:after="0" w:line="240" w:lineRule="auto"/>
              <w:rPr>
                <w:rFonts w:ascii="Arial" w:eastAsia="Arial" w:hAnsi="Arial" w:cs="Arial"/>
                <w:sz w:val="16"/>
                <w:szCs w:val="16"/>
              </w:rPr>
            </w:pPr>
            <w:r w:rsidRPr="000A7FD5">
              <w:rPr>
                <w:rFonts w:ascii="Arial" w:hAnsi="Arial" w:cs="Arial"/>
                <w:sz w:val="16"/>
                <w:szCs w:val="16"/>
              </w:rPr>
              <w:t>Never</w:t>
            </w:r>
          </w:p>
        </w:tc>
        <w:tc>
          <w:tcPr>
            <w:tcW w:w="1800" w:type="dxa"/>
            <w:tcBorders>
              <w:top w:val="single" w:sz="6" w:space="0" w:color="auto"/>
              <w:left w:val="single" w:sz="6" w:space="0" w:color="auto"/>
              <w:bottom w:val="single" w:sz="6" w:space="0" w:color="auto"/>
              <w:right w:val="single" w:sz="6" w:space="0" w:color="auto"/>
            </w:tcBorders>
            <w:shd w:val="clear" w:color="auto" w:fill="auto"/>
          </w:tcPr>
          <w:p w14:paraId="57F8B2AA" w14:textId="77777777" w:rsidR="00355BF2" w:rsidRPr="00D07F18" w:rsidRDefault="00355BF2" w:rsidP="00355BF2">
            <w:pPr>
              <w:spacing w:after="0" w:line="240" w:lineRule="auto"/>
              <w:rPr>
                <w:rFonts w:ascii="Arial" w:eastAsia="Arial" w:hAnsi="Arial" w:cs="Arial"/>
                <w:sz w:val="16"/>
                <w:szCs w:val="16"/>
              </w:rPr>
            </w:pPr>
          </w:p>
        </w:tc>
        <w:tc>
          <w:tcPr>
            <w:tcW w:w="4140" w:type="dxa"/>
            <w:tcBorders>
              <w:top w:val="single" w:sz="6" w:space="0" w:color="auto"/>
              <w:left w:val="single" w:sz="6" w:space="0" w:color="auto"/>
              <w:bottom w:val="single" w:sz="6" w:space="0" w:color="auto"/>
              <w:right w:val="single" w:sz="6" w:space="0" w:color="auto"/>
            </w:tcBorders>
            <w:shd w:val="clear" w:color="auto" w:fill="auto"/>
          </w:tcPr>
          <w:p w14:paraId="7AEB1798" w14:textId="77777777" w:rsidR="00355BF2" w:rsidRPr="00D07F18" w:rsidRDefault="00355BF2" w:rsidP="00355BF2">
            <w:pPr>
              <w:rPr>
                <w:rFonts w:ascii="Arial" w:hAnsi="Arial" w:cs="Arial"/>
                <w:sz w:val="16"/>
                <w:szCs w:val="16"/>
              </w:rPr>
            </w:pPr>
          </w:p>
        </w:tc>
      </w:tr>
      <w:tr w:rsidR="00355BF2" w:rsidRPr="009C7D98" w14:paraId="0C40F63C" w14:textId="77777777" w:rsidTr="003C042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c>
          <w:tcPr>
            <w:tcW w:w="1620" w:type="dxa"/>
            <w:tcBorders>
              <w:top w:val="single" w:sz="6" w:space="0" w:color="auto"/>
              <w:left w:val="single" w:sz="6" w:space="0" w:color="auto"/>
              <w:bottom w:val="single" w:sz="6" w:space="0" w:color="auto"/>
              <w:right w:val="single" w:sz="6" w:space="0" w:color="auto"/>
            </w:tcBorders>
            <w:shd w:val="clear" w:color="auto" w:fill="auto"/>
          </w:tcPr>
          <w:p w14:paraId="41917EFD" w14:textId="209F8D28" w:rsidR="00355BF2" w:rsidRDefault="00355BF2" w:rsidP="00355BF2">
            <w:pPr>
              <w:spacing w:after="0" w:line="240" w:lineRule="auto"/>
              <w:rPr>
                <w:rFonts w:ascii="Arial" w:hAnsi="Arial" w:cs="Arial"/>
                <w:sz w:val="16"/>
                <w:szCs w:val="16"/>
              </w:rPr>
            </w:pPr>
            <w:r>
              <w:rPr>
                <w:rFonts w:ascii="Arial" w:hAnsi="Arial" w:cs="Arial"/>
                <w:sz w:val="16"/>
                <w:szCs w:val="16"/>
              </w:rPr>
              <w:t>&lt;</w:t>
            </w:r>
            <w:r w:rsidR="00CB4119">
              <w:rPr>
                <w:rFonts w:ascii="Arial" w:hAnsi="Arial" w:cs="Arial"/>
                <w:sz w:val="16"/>
                <w:szCs w:val="16"/>
              </w:rPr>
              <w:t>no</w:t>
            </w:r>
            <w:r>
              <w:rPr>
                <w:rFonts w:ascii="Arial" w:hAnsi="Arial" w:cs="Arial"/>
                <w:sz w:val="16"/>
                <w:szCs w:val="16"/>
              </w:rPr>
              <w:t>&gt;</w:t>
            </w:r>
          </w:p>
          <w:p w14:paraId="7C724DD1" w14:textId="05C178AB" w:rsidR="00355BF2" w:rsidRPr="000A7FD5" w:rsidRDefault="00355BF2" w:rsidP="00355BF2">
            <w:pPr>
              <w:spacing w:after="0" w:line="240" w:lineRule="auto"/>
              <w:rPr>
                <w:rFonts w:ascii="Arial" w:hAnsi="Arial" w:cs="Arial"/>
                <w:sz w:val="16"/>
                <w:szCs w:val="16"/>
              </w:rPr>
            </w:pPr>
            <w:r>
              <w:rPr>
                <w:rFonts w:ascii="Arial" w:hAnsi="Arial" w:cs="Arial"/>
                <w:sz w:val="16"/>
                <w:szCs w:val="16"/>
              </w:rPr>
              <w:t>No</w:t>
            </w:r>
          </w:p>
        </w:tc>
        <w:tc>
          <w:tcPr>
            <w:tcW w:w="1890" w:type="dxa"/>
            <w:tcBorders>
              <w:top w:val="single" w:sz="6" w:space="0" w:color="auto"/>
              <w:left w:val="single" w:sz="6" w:space="0" w:color="auto"/>
              <w:bottom w:val="single" w:sz="6" w:space="0" w:color="auto"/>
              <w:right w:val="single" w:sz="6" w:space="0" w:color="auto"/>
            </w:tcBorders>
            <w:shd w:val="clear" w:color="auto" w:fill="auto"/>
          </w:tcPr>
          <w:p w14:paraId="48203E8B" w14:textId="77777777" w:rsidR="00355BF2" w:rsidRPr="000A7FD5" w:rsidRDefault="00355BF2" w:rsidP="00355BF2">
            <w:pPr>
              <w:spacing w:after="0" w:line="240" w:lineRule="auto"/>
              <w:rPr>
                <w:rFonts w:ascii="Arial" w:hAnsi="Arial" w:cs="Arial"/>
                <w:sz w:val="16"/>
                <w:szCs w:val="16"/>
              </w:rPr>
            </w:pPr>
          </w:p>
        </w:tc>
        <w:tc>
          <w:tcPr>
            <w:tcW w:w="1800" w:type="dxa"/>
            <w:tcBorders>
              <w:top w:val="single" w:sz="6" w:space="0" w:color="auto"/>
              <w:left w:val="single" w:sz="6" w:space="0" w:color="auto"/>
              <w:bottom w:val="single" w:sz="6" w:space="0" w:color="auto"/>
              <w:right w:val="single" w:sz="6" w:space="0" w:color="auto"/>
            </w:tcBorders>
            <w:shd w:val="clear" w:color="auto" w:fill="auto"/>
          </w:tcPr>
          <w:p w14:paraId="180C2401" w14:textId="77777777" w:rsidR="00355BF2" w:rsidRPr="00D07F18" w:rsidRDefault="00355BF2" w:rsidP="00355BF2">
            <w:pPr>
              <w:spacing w:after="0" w:line="240" w:lineRule="auto"/>
              <w:rPr>
                <w:rFonts w:ascii="Arial" w:eastAsia="Arial" w:hAnsi="Arial" w:cs="Arial"/>
                <w:sz w:val="16"/>
                <w:szCs w:val="16"/>
              </w:rPr>
            </w:pPr>
          </w:p>
        </w:tc>
        <w:tc>
          <w:tcPr>
            <w:tcW w:w="4140" w:type="dxa"/>
            <w:tcBorders>
              <w:top w:val="single" w:sz="6" w:space="0" w:color="auto"/>
              <w:left w:val="single" w:sz="6" w:space="0" w:color="auto"/>
              <w:bottom w:val="single" w:sz="6" w:space="0" w:color="auto"/>
              <w:right w:val="single" w:sz="6" w:space="0" w:color="auto"/>
            </w:tcBorders>
            <w:shd w:val="clear" w:color="auto" w:fill="auto"/>
          </w:tcPr>
          <w:p w14:paraId="24CDF51C" w14:textId="77777777" w:rsidR="00355BF2" w:rsidRPr="00D07F18" w:rsidRDefault="00355BF2" w:rsidP="00355BF2">
            <w:pPr>
              <w:rPr>
                <w:rFonts w:ascii="Arial" w:hAnsi="Arial" w:cs="Arial"/>
                <w:sz w:val="16"/>
                <w:szCs w:val="16"/>
              </w:rPr>
            </w:pPr>
          </w:p>
        </w:tc>
      </w:tr>
      <w:tr w:rsidR="00EF1956" w:rsidRPr="009C7D98" w14:paraId="7AA898C5" w14:textId="77777777" w:rsidTr="003C042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c>
          <w:tcPr>
            <w:tcW w:w="9450" w:type="dxa"/>
            <w:gridSpan w:val="4"/>
            <w:shd w:val="clear" w:color="auto" w:fill="DDDDDD"/>
          </w:tcPr>
          <w:p w14:paraId="482CD307" w14:textId="77777777" w:rsidR="00EF1956" w:rsidRPr="009C7D98" w:rsidRDefault="00EF1956" w:rsidP="003C0428">
            <w:pPr>
              <w:spacing w:after="0" w:line="240" w:lineRule="auto"/>
              <w:rPr>
                <w:rFonts w:ascii="Arial" w:eastAsia="Arial" w:hAnsi="Arial" w:cs="Arial"/>
                <w:b/>
                <w:i/>
                <w:sz w:val="16"/>
                <w:szCs w:val="16"/>
              </w:rPr>
            </w:pPr>
            <w:proofErr w:type="spellStart"/>
            <w:r w:rsidRPr="005A14F6">
              <w:rPr>
                <w:rFonts w:ascii="Arial" w:eastAsia="Arial" w:hAnsi="Arial" w:cs="Arial"/>
                <w:b/>
                <w:i/>
                <w:sz w:val="16"/>
                <w:szCs w:val="16"/>
              </w:rPr>
              <w:t>Globals</w:t>
            </w:r>
            <w:proofErr w:type="spellEnd"/>
            <w:r w:rsidRPr="005A14F6">
              <w:rPr>
                <w:rFonts w:ascii="Arial" w:eastAsia="Arial" w:hAnsi="Arial" w:cs="Arial"/>
                <w:b/>
                <w:i/>
                <w:sz w:val="16"/>
                <w:szCs w:val="16"/>
              </w:rPr>
              <w:t xml:space="preserve"> (</w:t>
            </w:r>
            <w:hyperlink w:anchor="_Global_Grammar_Properties" w:history="1">
              <w:r w:rsidRPr="00C5488F">
                <w:rPr>
                  <w:rStyle w:val="Hyperlink"/>
                  <w:rFonts w:ascii="Arial" w:eastAsia="Arial" w:hAnsi="Arial" w:cs="Arial"/>
                  <w:b/>
                  <w:i/>
                  <w:sz w:val="16"/>
                  <w:szCs w:val="16"/>
                </w:rPr>
                <w:t>See Global Commands</w:t>
              </w:r>
            </w:hyperlink>
            <w:r w:rsidRPr="005A14F6">
              <w:rPr>
                <w:rFonts w:ascii="Arial" w:eastAsia="Arial" w:hAnsi="Arial" w:cs="Arial"/>
                <w:b/>
                <w:i/>
                <w:sz w:val="16"/>
                <w:szCs w:val="16"/>
              </w:rPr>
              <w:t>)</w:t>
            </w:r>
          </w:p>
        </w:tc>
      </w:tr>
      <w:tr w:rsidR="00EF1956" w:rsidRPr="009C7D98" w14:paraId="7479C859" w14:textId="77777777" w:rsidTr="003C042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c>
          <w:tcPr>
            <w:tcW w:w="9450" w:type="dxa"/>
            <w:gridSpan w:val="4"/>
            <w:shd w:val="clear" w:color="auto" w:fill="auto"/>
          </w:tcPr>
          <w:p w14:paraId="30F9A69E" w14:textId="77777777" w:rsidR="00EF1956" w:rsidRPr="009C7D98" w:rsidRDefault="00EF1956" w:rsidP="003C0428">
            <w:pPr>
              <w:spacing w:after="0" w:line="240" w:lineRule="auto"/>
              <w:rPr>
                <w:rFonts w:ascii="Arial" w:eastAsia="Arial" w:hAnsi="Arial" w:cs="Arial"/>
                <w:sz w:val="16"/>
                <w:szCs w:val="16"/>
              </w:rPr>
            </w:pPr>
            <w:r>
              <w:rPr>
                <w:rFonts w:ascii="Arial" w:eastAsia="Arial" w:hAnsi="Arial" w:cs="Arial"/>
                <w:sz w:val="16"/>
                <w:szCs w:val="16"/>
              </w:rPr>
              <w:t>&lt;rep</w:t>
            </w:r>
            <w:r w:rsidRPr="009C7D98">
              <w:rPr>
                <w:rFonts w:ascii="Arial" w:eastAsia="Arial" w:hAnsi="Arial" w:cs="Arial"/>
                <w:sz w:val="16"/>
                <w:szCs w:val="16"/>
              </w:rPr>
              <w:t>&gt;</w:t>
            </w:r>
          </w:p>
        </w:tc>
      </w:tr>
      <w:tr w:rsidR="00EF1956" w:rsidRPr="009C7D98" w14:paraId="6E1EDDB9" w14:textId="77777777" w:rsidTr="003C042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c>
          <w:tcPr>
            <w:tcW w:w="9450" w:type="dxa"/>
            <w:gridSpan w:val="4"/>
            <w:shd w:val="clear" w:color="auto" w:fill="DDDDDD"/>
          </w:tcPr>
          <w:p w14:paraId="7F07ED13" w14:textId="77777777" w:rsidR="00EF1956" w:rsidRPr="009C7D98" w:rsidRDefault="00EF1956" w:rsidP="003C0428">
            <w:pPr>
              <w:spacing w:after="0" w:line="240" w:lineRule="auto"/>
              <w:rPr>
                <w:rFonts w:ascii="Arial" w:eastAsia="Arial" w:hAnsi="Arial" w:cs="Arial"/>
                <w:b/>
                <w:i/>
                <w:sz w:val="16"/>
                <w:szCs w:val="16"/>
              </w:rPr>
            </w:pPr>
            <w:r>
              <w:rPr>
                <w:rFonts w:ascii="Arial" w:eastAsia="Arial" w:hAnsi="Arial" w:cs="Arial"/>
                <w:b/>
                <w:i/>
                <w:sz w:val="16"/>
                <w:szCs w:val="16"/>
              </w:rPr>
              <w:lastRenderedPageBreak/>
              <w:t>Config Parameters</w:t>
            </w:r>
          </w:p>
        </w:tc>
      </w:tr>
      <w:tr w:rsidR="00EF1956" w:rsidRPr="009C7D98" w14:paraId="676220BC" w14:textId="77777777" w:rsidTr="003C042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c>
          <w:tcPr>
            <w:tcW w:w="3510" w:type="dxa"/>
            <w:gridSpan w:val="2"/>
            <w:shd w:val="clear" w:color="auto" w:fill="D9E2F3"/>
          </w:tcPr>
          <w:p w14:paraId="312CEABC" w14:textId="77777777" w:rsidR="00EF1956" w:rsidRPr="009C7D98" w:rsidRDefault="00EF1956" w:rsidP="003C0428">
            <w:pPr>
              <w:spacing w:after="0" w:line="240" w:lineRule="auto"/>
              <w:rPr>
                <w:rFonts w:ascii="Arial" w:eastAsia="Times New Roman" w:hAnsi="Arial" w:cs="Arial"/>
                <w:sz w:val="16"/>
                <w:szCs w:val="16"/>
              </w:rPr>
            </w:pPr>
            <w:r w:rsidRPr="009C7D98">
              <w:rPr>
                <w:rFonts w:ascii="Arial" w:eastAsia="Arial" w:hAnsi="Arial" w:cs="Arial"/>
                <w:b/>
                <w:i/>
                <w:sz w:val="16"/>
                <w:szCs w:val="16"/>
              </w:rPr>
              <w:t>Parameter</w:t>
            </w:r>
          </w:p>
        </w:tc>
        <w:tc>
          <w:tcPr>
            <w:tcW w:w="5940" w:type="dxa"/>
            <w:gridSpan w:val="2"/>
            <w:shd w:val="clear" w:color="auto" w:fill="D9E2F3"/>
          </w:tcPr>
          <w:p w14:paraId="2335F0C3" w14:textId="77777777" w:rsidR="00EF1956" w:rsidRPr="009C7D98" w:rsidRDefault="00EF1956" w:rsidP="003C0428">
            <w:pPr>
              <w:spacing w:after="0" w:line="240" w:lineRule="auto"/>
              <w:rPr>
                <w:rFonts w:ascii="Arial" w:eastAsia="Times New Roman" w:hAnsi="Arial" w:cs="Arial"/>
                <w:sz w:val="16"/>
                <w:szCs w:val="16"/>
              </w:rPr>
            </w:pPr>
            <w:r w:rsidRPr="009C7D98">
              <w:rPr>
                <w:rFonts w:ascii="Arial" w:eastAsia="Arial" w:hAnsi="Arial" w:cs="Arial"/>
                <w:b/>
                <w:i/>
                <w:sz w:val="16"/>
                <w:szCs w:val="16"/>
              </w:rPr>
              <w:t>Value</w:t>
            </w:r>
          </w:p>
        </w:tc>
      </w:tr>
      <w:tr w:rsidR="00EF1956" w:rsidRPr="009C7D98" w14:paraId="66908D25" w14:textId="77777777" w:rsidTr="003C042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c>
          <w:tcPr>
            <w:tcW w:w="3510" w:type="dxa"/>
            <w:gridSpan w:val="2"/>
            <w:shd w:val="clear" w:color="auto" w:fill="auto"/>
          </w:tcPr>
          <w:p w14:paraId="3A8EB978" w14:textId="77777777" w:rsidR="00EF1956" w:rsidRPr="009C7D98" w:rsidRDefault="00EF1956" w:rsidP="003C0428">
            <w:pPr>
              <w:spacing w:after="0" w:line="240" w:lineRule="auto"/>
              <w:rPr>
                <w:rFonts w:ascii="Arial" w:eastAsia="Arial" w:hAnsi="Arial" w:cs="Arial"/>
                <w:sz w:val="16"/>
                <w:szCs w:val="16"/>
              </w:rPr>
            </w:pPr>
            <w:r w:rsidRPr="009C7D98">
              <w:rPr>
                <w:rFonts w:ascii="Arial" w:eastAsia="Arial" w:hAnsi="Arial" w:cs="Arial"/>
                <w:sz w:val="16"/>
                <w:szCs w:val="16"/>
              </w:rPr>
              <w:t>Grammars</w:t>
            </w:r>
          </w:p>
        </w:tc>
        <w:tc>
          <w:tcPr>
            <w:tcW w:w="5940" w:type="dxa"/>
            <w:gridSpan w:val="2"/>
            <w:shd w:val="clear" w:color="auto" w:fill="auto"/>
          </w:tcPr>
          <w:p w14:paraId="106DFD06" w14:textId="0B73C45E" w:rsidR="00EF1956" w:rsidRPr="009C7D98" w:rsidRDefault="00690D44" w:rsidP="003C0428">
            <w:pPr>
              <w:spacing w:after="0" w:line="240" w:lineRule="auto"/>
              <w:rPr>
                <w:rFonts w:ascii="Arial" w:eastAsia="Arial" w:hAnsi="Arial" w:cs="Arial"/>
                <w:sz w:val="16"/>
                <w:szCs w:val="16"/>
              </w:rPr>
            </w:pPr>
            <w:proofErr w:type="spellStart"/>
            <w:r>
              <w:rPr>
                <w:rFonts w:ascii="Arial" w:hAnsi="Arial" w:cs="Arial"/>
                <w:sz w:val="16"/>
                <w:szCs w:val="16"/>
              </w:rPr>
              <w:t>YesNo.grxml</w:t>
            </w:r>
            <w:proofErr w:type="spellEnd"/>
          </w:p>
        </w:tc>
      </w:tr>
      <w:tr w:rsidR="00EF1956" w:rsidRPr="00EA6DFA" w14:paraId="09D65984" w14:textId="77777777" w:rsidTr="003C042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c>
          <w:tcPr>
            <w:tcW w:w="3510" w:type="dxa"/>
            <w:gridSpan w:val="2"/>
            <w:tcBorders>
              <w:top w:val="single" w:sz="6" w:space="0" w:color="auto"/>
              <w:left w:val="single" w:sz="6" w:space="0" w:color="auto"/>
              <w:bottom w:val="single" w:sz="6" w:space="0" w:color="auto"/>
              <w:right w:val="single" w:sz="6" w:space="0" w:color="auto"/>
            </w:tcBorders>
            <w:shd w:val="clear" w:color="auto" w:fill="auto"/>
          </w:tcPr>
          <w:p w14:paraId="5283A699" w14:textId="77777777" w:rsidR="00EF1956" w:rsidRDefault="00EF1956" w:rsidP="003C0428">
            <w:pPr>
              <w:spacing w:after="0" w:line="240" w:lineRule="auto"/>
              <w:rPr>
                <w:rFonts w:ascii="Arial" w:eastAsia="Arial" w:hAnsi="Arial" w:cs="Arial"/>
                <w:sz w:val="16"/>
                <w:szCs w:val="16"/>
              </w:rPr>
            </w:pPr>
            <w:r>
              <w:rPr>
                <w:rFonts w:ascii="Arial" w:eastAsia="Arial" w:hAnsi="Arial" w:cs="Arial"/>
                <w:sz w:val="16"/>
                <w:szCs w:val="16"/>
              </w:rPr>
              <w:t xml:space="preserve">Medium Confidence </w:t>
            </w:r>
          </w:p>
          <w:p w14:paraId="1F9B137A" w14:textId="77777777" w:rsidR="00EF1956" w:rsidRPr="00EA6DFA" w:rsidRDefault="00EF1956" w:rsidP="003C0428">
            <w:pPr>
              <w:spacing w:after="0" w:line="240" w:lineRule="auto"/>
              <w:rPr>
                <w:rFonts w:ascii="Arial" w:eastAsia="Arial" w:hAnsi="Arial" w:cs="Arial"/>
                <w:sz w:val="16"/>
                <w:szCs w:val="16"/>
              </w:rPr>
            </w:pPr>
            <w:r>
              <w:rPr>
                <w:rFonts w:ascii="Arial" w:eastAsia="Arial" w:hAnsi="Arial" w:cs="Arial"/>
                <w:sz w:val="16"/>
                <w:szCs w:val="16"/>
              </w:rPr>
              <w:t>(Confirm “If necessary” range)</w:t>
            </w:r>
          </w:p>
        </w:tc>
        <w:tc>
          <w:tcPr>
            <w:tcW w:w="5940" w:type="dxa"/>
            <w:gridSpan w:val="2"/>
            <w:tcBorders>
              <w:top w:val="single" w:sz="6" w:space="0" w:color="auto"/>
              <w:left w:val="single" w:sz="6" w:space="0" w:color="auto"/>
              <w:bottom w:val="single" w:sz="6" w:space="0" w:color="auto"/>
              <w:right w:val="single" w:sz="6" w:space="0" w:color="auto"/>
            </w:tcBorders>
            <w:shd w:val="clear" w:color="auto" w:fill="auto"/>
          </w:tcPr>
          <w:p w14:paraId="1B46E545" w14:textId="77777777" w:rsidR="00EF1956" w:rsidRPr="00EA6DFA" w:rsidRDefault="00EF1956" w:rsidP="003C0428">
            <w:pPr>
              <w:spacing w:after="0" w:line="240" w:lineRule="auto"/>
              <w:rPr>
                <w:rFonts w:ascii="Arial" w:eastAsia="Arial" w:hAnsi="Arial" w:cs="Arial"/>
                <w:sz w:val="16"/>
                <w:szCs w:val="16"/>
              </w:rPr>
            </w:pPr>
            <w:r>
              <w:rPr>
                <w:rFonts w:ascii="Arial" w:eastAsia="Arial" w:hAnsi="Arial" w:cs="Arial"/>
                <w:sz w:val="16"/>
                <w:szCs w:val="16"/>
              </w:rPr>
              <w:t>Never</w:t>
            </w:r>
          </w:p>
        </w:tc>
      </w:tr>
    </w:tbl>
    <w:p w14:paraId="0CAF4BE4" w14:textId="77777777" w:rsidR="00C54E08" w:rsidRPr="00C54E08" w:rsidRDefault="00C54E08" w:rsidP="00C54E08"/>
    <w:p w14:paraId="28F8FA31" w14:textId="72A2E631" w:rsidR="00C54E08" w:rsidRDefault="00C54E08" w:rsidP="00C54E08"/>
    <w:p w14:paraId="6E65CF13" w14:textId="52C5EDAF" w:rsidR="00C54E08" w:rsidRDefault="00C54E08" w:rsidP="00C54E08"/>
    <w:p w14:paraId="0E3C2E11" w14:textId="35BFED56" w:rsidR="00C54E08" w:rsidRDefault="00C54E08" w:rsidP="00C54E08"/>
    <w:p w14:paraId="1F00C7B3" w14:textId="7BF9CE21" w:rsidR="00C54E08" w:rsidRDefault="00C54E08" w:rsidP="00C54E08"/>
    <w:p w14:paraId="3965B95B" w14:textId="0E84AB28" w:rsidR="00C54E08" w:rsidRDefault="00C54E08" w:rsidP="00C54E08"/>
    <w:p w14:paraId="12A6E1DE" w14:textId="2733CE4D" w:rsidR="00C54E08" w:rsidRDefault="00C54E08" w:rsidP="00C54E08"/>
    <w:p w14:paraId="097E32D9" w14:textId="77777777" w:rsidR="00C54E08" w:rsidRPr="00C54E08" w:rsidRDefault="00C54E08" w:rsidP="00C54E08"/>
    <w:p w14:paraId="2A8B5725" w14:textId="51FADE56" w:rsidR="004D6342" w:rsidRDefault="004D6342" w:rsidP="00EF1956"/>
    <w:p w14:paraId="20307BF6" w14:textId="77777777" w:rsidR="003153F4" w:rsidRDefault="003153F4" w:rsidP="00EF1956"/>
    <w:p w14:paraId="3378F191" w14:textId="5A2B9544" w:rsidR="00122516" w:rsidRPr="00907B70" w:rsidRDefault="00122516" w:rsidP="00122516">
      <w:pPr>
        <w:pStyle w:val="Heading2"/>
      </w:pPr>
      <w:bookmarkStart w:id="411" w:name="_Toc34307562"/>
      <w:bookmarkStart w:id="412" w:name="_Toc38525193"/>
      <w:r>
        <w:t>04</w:t>
      </w:r>
      <w:r w:rsidR="000B0918">
        <w:t>80</w:t>
      </w:r>
      <w:r>
        <w:t>_</w:t>
      </w:r>
      <w:r w:rsidR="00610705">
        <w:t>StatementTypeYN</w:t>
      </w:r>
      <w:bookmarkEnd w:id="411"/>
      <w:bookmarkEnd w:id="412"/>
    </w:p>
    <w:tbl>
      <w:tblPr>
        <w:tblW w:w="945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843"/>
        <w:gridCol w:w="1667"/>
        <w:gridCol w:w="1800"/>
        <w:gridCol w:w="4140"/>
        <w:tblGridChange w:id="413">
          <w:tblGrid>
            <w:gridCol w:w="1620"/>
            <w:gridCol w:w="1890"/>
            <w:gridCol w:w="1800"/>
            <w:gridCol w:w="4140"/>
          </w:tblGrid>
        </w:tblGridChange>
      </w:tblGrid>
      <w:tr w:rsidR="00122516" w:rsidRPr="009C7D98" w14:paraId="171569F8" w14:textId="77777777" w:rsidTr="003C0428">
        <w:tc>
          <w:tcPr>
            <w:tcW w:w="9450" w:type="dxa"/>
            <w:gridSpan w:val="4"/>
            <w:tcBorders>
              <w:top w:val="single" w:sz="4" w:space="0" w:color="000000"/>
              <w:left w:val="single" w:sz="4" w:space="0" w:color="000000"/>
              <w:bottom w:val="single" w:sz="4" w:space="0" w:color="000000"/>
              <w:right w:val="single" w:sz="4" w:space="0" w:color="000000"/>
            </w:tcBorders>
            <w:shd w:val="clear" w:color="auto" w:fill="BFBFBF"/>
          </w:tcPr>
          <w:p w14:paraId="41D803C5" w14:textId="77777777" w:rsidR="00122516" w:rsidRPr="00C811AC" w:rsidRDefault="00122516" w:rsidP="003C0428">
            <w:pPr>
              <w:spacing w:after="0" w:line="240" w:lineRule="auto"/>
              <w:rPr>
                <w:b/>
                <w:sz w:val="24"/>
                <w:szCs w:val="24"/>
              </w:rPr>
            </w:pPr>
            <w:r w:rsidRPr="00C811AC">
              <w:rPr>
                <w:b/>
                <w:sz w:val="24"/>
                <w:szCs w:val="24"/>
              </w:rPr>
              <w:t>Dialog Module</w:t>
            </w:r>
          </w:p>
        </w:tc>
      </w:tr>
      <w:tr w:rsidR="00122516" w:rsidRPr="009C7D98" w14:paraId="2C08A2AE" w14:textId="77777777" w:rsidTr="003C042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c>
          <w:tcPr>
            <w:tcW w:w="9450" w:type="dxa"/>
            <w:gridSpan w:val="4"/>
            <w:shd w:val="clear" w:color="auto" w:fill="auto"/>
          </w:tcPr>
          <w:p w14:paraId="2B8F1AEC" w14:textId="1F69271B" w:rsidR="00122516" w:rsidRPr="00387EC4" w:rsidRDefault="00610705" w:rsidP="003C0428">
            <w:pPr>
              <w:spacing w:after="0" w:line="240" w:lineRule="auto"/>
              <w:rPr>
                <w:rFonts w:ascii="Arial" w:eastAsia="Arial" w:hAnsi="Arial" w:cs="Arial"/>
                <w:sz w:val="16"/>
                <w:szCs w:val="16"/>
              </w:rPr>
            </w:pPr>
            <w:r>
              <w:rPr>
                <w:rFonts w:ascii="Arial" w:eastAsia="Arial" w:hAnsi="Arial" w:cs="Arial"/>
                <w:sz w:val="16"/>
                <w:szCs w:val="16"/>
              </w:rPr>
              <w:t xml:space="preserve">Ask caller </w:t>
            </w:r>
            <w:r w:rsidR="00CC37D3">
              <w:rPr>
                <w:rFonts w:ascii="Arial" w:eastAsia="Arial" w:hAnsi="Arial" w:cs="Arial"/>
                <w:sz w:val="16"/>
                <w:szCs w:val="16"/>
              </w:rPr>
              <w:t>what type of statement they want</w:t>
            </w:r>
          </w:p>
        </w:tc>
      </w:tr>
      <w:tr w:rsidR="00122516" w:rsidRPr="009C7D98" w14:paraId="10322A5B" w14:textId="77777777" w:rsidTr="003C0428">
        <w:tc>
          <w:tcPr>
            <w:tcW w:w="9450" w:type="dxa"/>
            <w:gridSpan w:val="4"/>
            <w:tcBorders>
              <w:top w:val="single" w:sz="4" w:space="0" w:color="000000"/>
              <w:left w:val="single" w:sz="4" w:space="0" w:color="000000"/>
              <w:bottom w:val="single" w:sz="4" w:space="0" w:color="000000"/>
              <w:right w:val="single" w:sz="4" w:space="0" w:color="000000"/>
            </w:tcBorders>
            <w:shd w:val="clear" w:color="auto" w:fill="BFBFBF"/>
          </w:tcPr>
          <w:p w14:paraId="6255C9F8" w14:textId="77777777" w:rsidR="00122516" w:rsidRPr="00C811AC" w:rsidRDefault="00122516" w:rsidP="003C0428">
            <w:pPr>
              <w:spacing w:after="0" w:line="240" w:lineRule="auto"/>
              <w:ind w:right="-18"/>
              <w:rPr>
                <w:b/>
                <w:sz w:val="24"/>
                <w:szCs w:val="24"/>
              </w:rPr>
            </w:pPr>
            <w:r w:rsidRPr="00C811AC">
              <w:rPr>
                <w:b/>
                <w:sz w:val="24"/>
                <w:szCs w:val="24"/>
              </w:rPr>
              <w:t>Prompts</w:t>
            </w:r>
          </w:p>
        </w:tc>
      </w:tr>
      <w:tr w:rsidR="00122516" w:rsidRPr="009C7D98" w14:paraId="6C21984C" w14:textId="77777777" w:rsidTr="00C7607F">
        <w:tblPrEx>
          <w:tblW w:w="9450" w:type="dxa"/>
          <w:tblInd w:w="-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40" w:type="dxa"/>
            <w:left w:w="40" w:type="dxa"/>
            <w:bottom w:w="60" w:type="dxa"/>
            <w:right w:w="58" w:type="dxa"/>
          </w:tblCellMar>
          <w:tblLook w:val="0000" w:firstRow="0" w:lastRow="0" w:firstColumn="0" w:lastColumn="0" w:noHBand="0" w:noVBand="0"/>
          <w:tblPrExChange w:id="414" w:author="Prada, Leandro (Leo) **CTR**" w:date="2020-06-08T14:09:00Z">
            <w:tblPrEx>
              <w:tblW w:w="9450" w:type="dxa"/>
              <w:tblInd w:w="-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40" w:type="dxa"/>
                <w:left w:w="40" w:type="dxa"/>
                <w:bottom w:w="60" w:type="dxa"/>
                <w:right w:w="58" w:type="dxa"/>
              </w:tblCellMar>
              <w:tblLook w:val="0000" w:firstRow="0" w:lastRow="0" w:firstColumn="0" w:lastColumn="0" w:noHBand="0" w:noVBand="0"/>
            </w:tblPrEx>
          </w:tblPrExChange>
        </w:tblPrEx>
        <w:tc>
          <w:tcPr>
            <w:tcW w:w="1843" w:type="dxa"/>
            <w:shd w:val="clear" w:color="auto" w:fill="D9E2F3"/>
            <w:tcPrChange w:id="415" w:author="Prada, Leandro (Leo) **CTR**" w:date="2020-06-08T14:09:00Z">
              <w:tcPr>
                <w:tcW w:w="1620" w:type="dxa"/>
                <w:shd w:val="clear" w:color="auto" w:fill="D9E2F3"/>
              </w:tcPr>
            </w:tcPrChange>
          </w:tcPr>
          <w:p w14:paraId="6F8F90D0" w14:textId="77777777" w:rsidR="00122516" w:rsidRPr="009C7D98" w:rsidRDefault="00122516" w:rsidP="003C0428">
            <w:pPr>
              <w:spacing w:after="0" w:line="240" w:lineRule="auto"/>
              <w:rPr>
                <w:rFonts w:ascii="Arial" w:eastAsia="Times New Roman" w:hAnsi="Arial" w:cs="Arial"/>
                <w:sz w:val="16"/>
                <w:szCs w:val="16"/>
              </w:rPr>
            </w:pPr>
            <w:r w:rsidRPr="009C7D98">
              <w:rPr>
                <w:rFonts w:ascii="Arial" w:eastAsia="Arial" w:hAnsi="Arial" w:cs="Arial"/>
                <w:b/>
                <w:i/>
                <w:sz w:val="16"/>
                <w:szCs w:val="16"/>
              </w:rPr>
              <w:t>Type</w:t>
            </w:r>
          </w:p>
        </w:tc>
        <w:tc>
          <w:tcPr>
            <w:tcW w:w="1667" w:type="dxa"/>
            <w:shd w:val="clear" w:color="auto" w:fill="D9E2F3"/>
            <w:tcPrChange w:id="416" w:author="Prada, Leandro (Leo) **CTR**" w:date="2020-06-08T14:09:00Z">
              <w:tcPr>
                <w:tcW w:w="1890" w:type="dxa"/>
                <w:shd w:val="clear" w:color="auto" w:fill="D9E2F3"/>
              </w:tcPr>
            </w:tcPrChange>
          </w:tcPr>
          <w:p w14:paraId="71B37EC2" w14:textId="77777777" w:rsidR="00122516" w:rsidRPr="009C7D98" w:rsidRDefault="00122516" w:rsidP="003C0428">
            <w:pPr>
              <w:spacing w:after="0" w:line="240" w:lineRule="auto"/>
              <w:rPr>
                <w:rFonts w:ascii="Arial" w:eastAsia="Times New Roman" w:hAnsi="Arial" w:cs="Arial"/>
                <w:sz w:val="16"/>
                <w:szCs w:val="16"/>
              </w:rPr>
            </w:pPr>
            <w:r w:rsidRPr="009C7D98">
              <w:rPr>
                <w:rFonts w:ascii="Arial" w:eastAsia="Arial" w:hAnsi="Arial" w:cs="Arial"/>
                <w:b/>
                <w:i/>
                <w:sz w:val="16"/>
                <w:szCs w:val="16"/>
              </w:rPr>
              <w:t>Condition</w:t>
            </w:r>
          </w:p>
        </w:tc>
        <w:tc>
          <w:tcPr>
            <w:tcW w:w="1800" w:type="dxa"/>
            <w:shd w:val="clear" w:color="auto" w:fill="D9E2F3"/>
            <w:tcPrChange w:id="417" w:author="Prada, Leandro (Leo) **CTR**" w:date="2020-06-08T14:09:00Z">
              <w:tcPr>
                <w:tcW w:w="1800" w:type="dxa"/>
                <w:shd w:val="clear" w:color="auto" w:fill="D9E2F3"/>
              </w:tcPr>
            </w:tcPrChange>
          </w:tcPr>
          <w:p w14:paraId="0E12DAC8" w14:textId="77777777" w:rsidR="00122516" w:rsidRPr="009C7D98" w:rsidRDefault="00122516" w:rsidP="003C0428">
            <w:pPr>
              <w:spacing w:after="0" w:line="240" w:lineRule="auto"/>
              <w:rPr>
                <w:rFonts w:ascii="Arial" w:eastAsia="Times New Roman" w:hAnsi="Arial" w:cs="Arial"/>
                <w:sz w:val="16"/>
                <w:szCs w:val="16"/>
              </w:rPr>
            </w:pPr>
            <w:proofErr w:type="spellStart"/>
            <w:r w:rsidRPr="009C7D98">
              <w:rPr>
                <w:rFonts w:ascii="Arial" w:eastAsia="Arial" w:hAnsi="Arial" w:cs="Arial"/>
                <w:b/>
                <w:i/>
                <w:sz w:val="16"/>
                <w:szCs w:val="16"/>
              </w:rPr>
              <w:t>VoiceFile</w:t>
            </w:r>
            <w:proofErr w:type="spellEnd"/>
          </w:p>
        </w:tc>
        <w:tc>
          <w:tcPr>
            <w:tcW w:w="4140" w:type="dxa"/>
            <w:shd w:val="clear" w:color="auto" w:fill="D9E2F3"/>
            <w:tcPrChange w:id="418" w:author="Prada, Leandro (Leo) **CTR**" w:date="2020-06-08T14:09:00Z">
              <w:tcPr>
                <w:tcW w:w="4140" w:type="dxa"/>
                <w:shd w:val="clear" w:color="auto" w:fill="D9E2F3"/>
              </w:tcPr>
            </w:tcPrChange>
          </w:tcPr>
          <w:p w14:paraId="045FD957" w14:textId="77777777" w:rsidR="00122516" w:rsidRPr="009C7D98" w:rsidRDefault="00122516" w:rsidP="003C0428">
            <w:pPr>
              <w:spacing w:after="0" w:line="240" w:lineRule="auto"/>
              <w:rPr>
                <w:rFonts w:ascii="Arial" w:eastAsia="Times New Roman" w:hAnsi="Arial" w:cs="Arial"/>
                <w:sz w:val="16"/>
                <w:szCs w:val="16"/>
              </w:rPr>
            </w:pPr>
            <w:r w:rsidRPr="009C7D98">
              <w:rPr>
                <w:rFonts w:ascii="Arial" w:eastAsia="Arial" w:hAnsi="Arial" w:cs="Arial"/>
                <w:b/>
                <w:i/>
                <w:sz w:val="16"/>
                <w:szCs w:val="16"/>
              </w:rPr>
              <w:t>Wording</w:t>
            </w:r>
          </w:p>
        </w:tc>
      </w:tr>
      <w:tr w:rsidR="00AE595C" w:rsidRPr="009C7D98" w14:paraId="77E99D01" w14:textId="77777777" w:rsidTr="00C7607F">
        <w:tblPrEx>
          <w:tblW w:w="9450" w:type="dxa"/>
          <w:tblInd w:w="-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40" w:type="dxa"/>
            <w:left w:w="40" w:type="dxa"/>
            <w:bottom w:w="60" w:type="dxa"/>
            <w:right w:w="58" w:type="dxa"/>
          </w:tblCellMar>
          <w:tblLook w:val="0000" w:firstRow="0" w:lastRow="0" w:firstColumn="0" w:lastColumn="0" w:noHBand="0" w:noVBand="0"/>
          <w:tblPrExChange w:id="419" w:author="Prada, Leandro (Leo) **CTR**" w:date="2020-06-08T14:09:00Z">
            <w:tblPrEx>
              <w:tblW w:w="9450" w:type="dxa"/>
              <w:tblInd w:w="-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40" w:type="dxa"/>
                <w:left w:w="40" w:type="dxa"/>
                <w:bottom w:w="60" w:type="dxa"/>
                <w:right w:w="58" w:type="dxa"/>
              </w:tblCellMar>
              <w:tblLook w:val="0000" w:firstRow="0" w:lastRow="0" w:firstColumn="0" w:lastColumn="0" w:noHBand="0" w:noVBand="0"/>
            </w:tblPrEx>
          </w:tblPrExChange>
        </w:tblPrEx>
        <w:tc>
          <w:tcPr>
            <w:tcW w:w="1843" w:type="dxa"/>
            <w:tcPrChange w:id="420" w:author="Prada, Leandro (Leo) **CTR**" w:date="2020-06-08T14:09:00Z">
              <w:tcPr>
                <w:tcW w:w="1620" w:type="dxa"/>
              </w:tcPr>
            </w:tcPrChange>
          </w:tcPr>
          <w:p w14:paraId="5FDC9691" w14:textId="77777777" w:rsidR="00AE595C" w:rsidRDefault="00AE595C" w:rsidP="00AE595C">
            <w:pPr>
              <w:spacing w:after="0" w:line="240" w:lineRule="auto"/>
              <w:rPr>
                <w:rFonts w:ascii="Arial" w:eastAsia="Arial" w:hAnsi="Arial" w:cs="Arial"/>
                <w:sz w:val="16"/>
                <w:szCs w:val="16"/>
              </w:rPr>
            </w:pPr>
            <w:r w:rsidRPr="00D07F18">
              <w:rPr>
                <w:rFonts w:ascii="Arial" w:eastAsia="Arial" w:hAnsi="Arial" w:cs="Arial"/>
                <w:sz w:val="16"/>
                <w:szCs w:val="16"/>
              </w:rPr>
              <w:t>PROMPT-1</w:t>
            </w:r>
          </w:p>
          <w:p w14:paraId="430F425C" w14:textId="77777777" w:rsidR="00AE595C" w:rsidRPr="00D07F18" w:rsidRDefault="00AE595C" w:rsidP="00AE595C">
            <w:pPr>
              <w:spacing w:after="0" w:line="240" w:lineRule="auto"/>
              <w:rPr>
                <w:rFonts w:ascii="Arial" w:eastAsia="Arial" w:hAnsi="Arial" w:cs="Arial"/>
                <w:sz w:val="16"/>
                <w:szCs w:val="16"/>
              </w:rPr>
            </w:pPr>
          </w:p>
        </w:tc>
        <w:tc>
          <w:tcPr>
            <w:tcW w:w="1667" w:type="dxa"/>
            <w:tcPrChange w:id="421" w:author="Prada, Leandro (Leo) **CTR**" w:date="2020-06-08T14:09:00Z">
              <w:tcPr>
                <w:tcW w:w="1890" w:type="dxa"/>
              </w:tcPr>
            </w:tcPrChange>
          </w:tcPr>
          <w:p w14:paraId="3B719FE2" w14:textId="77777777" w:rsidR="00AE595C" w:rsidRPr="009C66BC" w:rsidRDefault="00AE595C" w:rsidP="00AE595C">
            <w:pPr>
              <w:spacing w:after="0" w:line="240" w:lineRule="auto"/>
              <w:rPr>
                <w:rFonts w:ascii="Arial" w:eastAsia="Arial" w:hAnsi="Arial" w:cs="Arial"/>
                <w:sz w:val="16"/>
                <w:szCs w:val="16"/>
              </w:rPr>
            </w:pPr>
            <w:r>
              <w:rPr>
                <w:rFonts w:ascii="Arial" w:hAnsi="Arial" w:cs="Arial"/>
                <w:bCs/>
                <w:iCs/>
                <w:sz w:val="16"/>
                <w:szCs w:val="16"/>
              </w:rPr>
              <w:t>--</w:t>
            </w:r>
          </w:p>
        </w:tc>
        <w:tc>
          <w:tcPr>
            <w:tcW w:w="1800" w:type="dxa"/>
            <w:tcPrChange w:id="422" w:author="Prada, Leandro (Leo) **CTR**" w:date="2020-06-08T14:09:00Z">
              <w:tcPr>
                <w:tcW w:w="1800" w:type="dxa"/>
              </w:tcPr>
            </w:tcPrChange>
          </w:tcPr>
          <w:p w14:paraId="110F807D" w14:textId="1776113F" w:rsidR="00AE595C" w:rsidRPr="009C66BC" w:rsidRDefault="00AE595C" w:rsidP="00AE595C">
            <w:pPr>
              <w:rPr>
                <w:rFonts w:ascii="Arial" w:eastAsia="Times New Roman" w:hAnsi="Arial" w:cs="Arial"/>
                <w:sz w:val="16"/>
                <w:szCs w:val="16"/>
              </w:rPr>
            </w:pPr>
            <w:r>
              <w:rPr>
                <w:rFonts w:ascii="Arial" w:hAnsi="Arial" w:cs="Arial"/>
                <w:sz w:val="16"/>
                <w:szCs w:val="16"/>
              </w:rPr>
              <w:t>0480SelectStatement</w:t>
            </w:r>
            <w:r w:rsidRPr="009C66BC">
              <w:rPr>
                <w:rFonts w:ascii="Arial" w:hAnsi="Arial" w:cs="Arial"/>
                <w:sz w:val="16"/>
                <w:szCs w:val="16"/>
              </w:rPr>
              <w:t>.wav</w:t>
            </w:r>
          </w:p>
        </w:tc>
        <w:tc>
          <w:tcPr>
            <w:tcW w:w="4140" w:type="dxa"/>
            <w:tcPrChange w:id="423" w:author="Prada, Leandro (Leo) **CTR**" w:date="2020-06-08T14:09:00Z">
              <w:tcPr>
                <w:tcW w:w="4140" w:type="dxa"/>
              </w:tcPr>
            </w:tcPrChange>
          </w:tcPr>
          <w:p w14:paraId="1AC0F7A8" w14:textId="38C3B39C" w:rsidR="00AE595C" w:rsidRPr="00AE595C" w:rsidRDefault="00040E09" w:rsidP="00AE595C">
            <w:pPr>
              <w:spacing w:after="0" w:line="240" w:lineRule="auto"/>
              <w:rPr>
                <w:rFonts w:ascii="Arial" w:eastAsia="Arial" w:hAnsi="Arial" w:cs="Arial"/>
                <w:color w:val="0070C0"/>
                <w:sz w:val="16"/>
                <w:szCs w:val="16"/>
              </w:rPr>
            </w:pPr>
            <w:ins w:id="424" w:author="Prada, Leandro (Leo) **CTR**" w:date="2020-06-08T14:07:00Z">
              <w:r w:rsidRPr="00040E09">
                <w:rPr>
                  <w:rFonts w:ascii="Arial" w:eastAsia="Arial" w:hAnsi="Arial" w:cs="Arial"/>
                  <w:color w:val="0070C0"/>
                  <w:sz w:val="16"/>
                  <w:szCs w:val="16"/>
                  <w:lang w:val="es-419"/>
                </w:rPr>
                <w:t>Puedo enviarle una copia de su estado de cuenta anual o mensual más reciente. ¿</w:t>
              </w:r>
              <w:proofErr w:type="spellStart"/>
              <w:r w:rsidRPr="00040E09">
                <w:rPr>
                  <w:rFonts w:ascii="Arial" w:eastAsia="Arial" w:hAnsi="Arial" w:cs="Arial"/>
                  <w:color w:val="0070C0"/>
                  <w:sz w:val="16"/>
                  <w:szCs w:val="16"/>
                  <w:lang w:val="es-419"/>
                </w:rPr>
                <w:t>Cual</w:t>
              </w:r>
              <w:proofErr w:type="spellEnd"/>
              <w:r w:rsidRPr="00040E09">
                <w:rPr>
                  <w:rFonts w:ascii="Arial" w:eastAsia="Arial" w:hAnsi="Arial" w:cs="Arial"/>
                  <w:color w:val="0070C0"/>
                  <w:sz w:val="16"/>
                  <w:szCs w:val="16"/>
                  <w:lang w:val="es-419"/>
                </w:rPr>
                <w:t xml:space="preserve"> tipo de extracto le gustaría, anual o mensual?</w:t>
              </w:r>
            </w:ins>
            <w:del w:id="425" w:author="Prada, Leandro (Leo) **CTR**" w:date="2020-06-08T14:07:00Z">
              <w:r w:rsidR="00AE595C" w:rsidRPr="008B6E49" w:rsidDel="00040E09">
                <w:rPr>
                  <w:rFonts w:ascii="Arial" w:eastAsia="Arial" w:hAnsi="Arial" w:cs="Arial"/>
                  <w:color w:val="0070C0"/>
                  <w:sz w:val="16"/>
                  <w:szCs w:val="16"/>
                  <w:lang w:val="es-419"/>
                </w:rPr>
                <w:delText xml:space="preserve">Puedo enviarle una copia de su ultimo resumen anual, o una copia de su resumen mensual mas reciente. </w:delText>
              </w:r>
              <w:r w:rsidR="00AE595C" w:rsidRPr="00AE595C" w:rsidDel="00040E09">
                <w:rPr>
                  <w:rFonts w:ascii="Arial" w:eastAsia="Arial" w:hAnsi="Arial" w:cs="Arial"/>
                  <w:color w:val="0070C0"/>
                  <w:sz w:val="16"/>
                  <w:szCs w:val="16"/>
                </w:rPr>
                <w:delText>¿</w:delText>
              </w:r>
              <w:r w:rsidR="00CB6D9C" w:rsidDel="00040E09">
                <w:rPr>
                  <w:rFonts w:ascii="Arial" w:eastAsia="Arial" w:hAnsi="Arial" w:cs="Arial"/>
                  <w:color w:val="0070C0"/>
                  <w:sz w:val="16"/>
                  <w:szCs w:val="16"/>
                </w:rPr>
                <w:delText>Cuál</w:delText>
              </w:r>
              <w:r w:rsidR="00AE595C" w:rsidRPr="00AE595C" w:rsidDel="00040E09">
                <w:rPr>
                  <w:rFonts w:ascii="Arial" w:eastAsia="Arial" w:hAnsi="Arial" w:cs="Arial"/>
                  <w:color w:val="0070C0"/>
                  <w:sz w:val="16"/>
                  <w:szCs w:val="16"/>
                </w:rPr>
                <w:delText xml:space="preserve"> desea, anual, o mensual?</w:delText>
              </w:r>
            </w:del>
          </w:p>
        </w:tc>
      </w:tr>
      <w:tr w:rsidR="00AE595C" w:rsidRPr="007544B5" w14:paraId="340A836C" w14:textId="77777777" w:rsidTr="00C7607F">
        <w:tblPrEx>
          <w:tblW w:w="9450" w:type="dxa"/>
          <w:tblInd w:w="-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40" w:type="dxa"/>
            <w:left w:w="40" w:type="dxa"/>
            <w:bottom w:w="60" w:type="dxa"/>
            <w:right w:w="58" w:type="dxa"/>
          </w:tblCellMar>
          <w:tblLook w:val="0000" w:firstRow="0" w:lastRow="0" w:firstColumn="0" w:lastColumn="0" w:noHBand="0" w:noVBand="0"/>
          <w:tblPrExChange w:id="426" w:author="Prada, Leandro (Leo) **CTR**" w:date="2020-06-08T14:09:00Z">
            <w:tblPrEx>
              <w:tblW w:w="9450" w:type="dxa"/>
              <w:tblInd w:w="-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40" w:type="dxa"/>
                <w:left w:w="40" w:type="dxa"/>
                <w:bottom w:w="60" w:type="dxa"/>
                <w:right w:w="58" w:type="dxa"/>
              </w:tblCellMar>
              <w:tblLook w:val="0000" w:firstRow="0" w:lastRow="0" w:firstColumn="0" w:lastColumn="0" w:noHBand="0" w:noVBand="0"/>
            </w:tblPrEx>
          </w:tblPrExChange>
        </w:tblPrEx>
        <w:tc>
          <w:tcPr>
            <w:tcW w:w="1843" w:type="dxa"/>
            <w:tcPrChange w:id="427" w:author="Prada, Leandro (Leo) **CTR**" w:date="2020-06-08T14:09:00Z">
              <w:tcPr>
                <w:tcW w:w="1620" w:type="dxa"/>
              </w:tcPr>
            </w:tcPrChange>
          </w:tcPr>
          <w:p w14:paraId="623C28B3" w14:textId="7BCC5A3E" w:rsidR="00AE595C" w:rsidRPr="00D07F18" w:rsidRDefault="00AE595C" w:rsidP="00AE595C">
            <w:pPr>
              <w:spacing w:after="0" w:line="240" w:lineRule="auto"/>
              <w:rPr>
                <w:rFonts w:ascii="Arial" w:eastAsia="Arial" w:hAnsi="Arial" w:cs="Arial"/>
                <w:sz w:val="16"/>
                <w:szCs w:val="16"/>
              </w:rPr>
            </w:pPr>
            <w:r>
              <w:rPr>
                <w:rFonts w:ascii="Arial" w:eastAsia="Arial" w:hAnsi="Arial" w:cs="Arial"/>
                <w:sz w:val="16"/>
                <w:szCs w:val="16"/>
              </w:rPr>
              <w:t>PROMPT-2</w:t>
            </w:r>
          </w:p>
        </w:tc>
        <w:tc>
          <w:tcPr>
            <w:tcW w:w="1667" w:type="dxa"/>
            <w:tcPrChange w:id="428" w:author="Prada, Leandro (Leo) **CTR**" w:date="2020-06-08T14:09:00Z">
              <w:tcPr>
                <w:tcW w:w="1890" w:type="dxa"/>
              </w:tcPr>
            </w:tcPrChange>
          </w:tcPr>
          <w:p w14:paraId="38F2523D" w14:textId="7AFC87E6" w:rsidR="00AE595C" w:rsidRDefault="00AE595C" w:rsidP="00AE595C">
            <w:pPr>
              <w:spacing w:after="0" w:line="240" w:lineRule="auto"/>
              <w:rPr>
                <w:rFonts w:ascii="Arial" w:hAnsi="Arial" w:cs="Arial"/>
                <w:bCs/>
                <w:iCs/>
                <w:sz w:val="16"/>
                <w:szCs w:val="16"/>
              </w:rPr>
            </w:pPr>
            <w:r>
              <w:rPr>
                <w:rFonts w:ascii="Arial" w:hAnsi="Arial" w:cs="Arial"/>
                <w:bCs/>
                <w:iCs/>
                <w:sz w:val="16"/>
                <w:szCs w:val="16"/>
              </w:rPr>
              <w:t>--</w:t>
            </w:r>
          </w:p>
        </w:tc>
        <w:tc>
          <w:tcPr>
            <w:tcW w:w="1800" w:type="dxa"/>
            <w:tcPrChange w:id="429" w:author="Prada, Leandro (Leo) **CTR**" w:date="2020-06-08T14:09:00Z">
              <w:tcPr>
                <w:tcW w:w="1800" w:type="dxa"/>
              </w:tcPr>
            </w:tcPrChange>
          </w:tcPr>
          <w:p w14:paraId="4349C7A0" w14:textId="5F93155E" w:rsidR="00AE595C" w:rsidRDefault="00AE595C" w:rsidP="00AE595C">
            <w:pPr>
              <w:rPr>
                <w:rFonts w:ascii="Arial" w:hAnsi="Arial" w:cs="Arial"/>
                <w:sz w:val="16"/>
                <w:szCs w:val="16"/>
              </w:rPr>
            </w:pPr>
            <w:r>
              <w:rPr>
                <w:rFonts w:ascii="Arial" w:hAnsi="Arial" w:cs="Arial"/>
                <w:sz w:val="16"/>
                <w:szCs w:val="16"/>
              </w:rPr>
              <w:t>0480SelectStatementRetry.wav</w:t>
            </w:r>
          </w:p>
        </w:tc>
        <w:tc>
          <w:tcPr>
            <w:tcW w:w="4140" w:type="dxa"/>
            <w:tcPrChange w:id="430" w:author="Prada, Leandro (Leo) **CTR**" w:date="2020-06-08T14:09:00Z">
              <w:tcPr>
                <w:tcW w:w="4140" w:type="dxa"/>
              </w:tcPr>
            </w:tcPrChange>
          </w:tcPr>
          <w:p w14:paraId="007C1A53" w14:textId="7FC4B137" w:rsidR="00AE595C" w:rsidRPr="008B6E49" w:rsidRDefault="00040E09" w:rsidP="00AE595C">
            <w:pPr>
              <w:spacing w:after="0" w:line="240" w:lineRule="auto"/>
              <w:rPr>
                <w:rFonts w:ascii="Arial" w:eastAsia="Arial" w:hAnsi="Arial" w:cs="Arial"/>
                <w:color w:val="0070C0"/>
                <w:sz w:val="16"/>
                <w:szCs w:val="16"/>
                <w:lang w:val="es-419"/>
              </w:rPr>
            </w:pPr>
            <w:ins w:id="431" w:author="Prada, Leandro (Leo) **CTR**" w:date="2020-06-08T14:07:00Z">
              <w:r w:rsidRPr="00040E09">
                <w:rPr>
                  <w:rFonts w:ascii="Arial" w:eastAsia="Arial" w:hAnsi="Arial" w:cs="Arial"/>
                  <w:color w:val="0070C0"/>
                  <w:sz w:val="16"/>
                  <w:szCs w:val="16"/>
                  <w:lang w:val="es-419"/>
                </w:rPr>
                <w:t>Para obtener una copia de su estado de cuenta mensual más reciente, oprima 1. Para su estado de cuenta anual más reciente, 2. Para hablar con un representante, oprima 0.</w:t>
              </w:r>
            </w:ins>
            <w:del w:id="432" w:author="Prada, Leandro (Leo) **CTR**" w:date="2020-06-08T14:07:00Z">
              <w:r w:rsidR="00AE595C" w:rsidRPr="008B6E49" w:rsidDel="00040E09">
                <w:rPr>
                  <w:rFonts w:ascii="Arial" w:eastAsia="Arial" w:hAnsi="Arial" w:cs="Arial"/>
                  <w:color w:val="0070C0"/>
                  <w:sz w:val="16"/>
                  <w:szCs w:val="16"/>
                  <w:lang w:val="es-419"/>
                </w:rPr>
                <w:delText>Para recibir una copia de su resumen mensual mas reciente, presione 1. Para su ultimo resumen anual, 2. Para hablar con un agente presione 0.</w:delText>
              </w:r>
            </w:del>
          </w:p>
        </w:tc>
      </w:tr>
      <w:tr w:rsidR="00122516" w:rsidRPr="005A14F6" w14:paraId="51C63EE4" w14:textId="77777777" w:rsidTr="00C7607F">
        <w:tblPrEx>
          <w:tblW w:w="9450" w:type="dxa"/>
          <w:tblInd w:w="-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40" w:type="dxa"/>
            <w:left w:w="40" w:type="dxa"/>
            <w:bottom w:w="60" w:type="dxa"/>
            <w:right w:w="58" w:type="dxa"/>
          </w:tblCellMar>
          <w:tblLook w:val="0000" w:firstRow="0" w:lastRow="0" w:firstColumn="0" w:lastColumn="0" w:noHBand="0" w:noVBand="0"/>
          <w:tblPrExChange w:id="433" w:author="Prada, Leandro (Leo) **CTR**" w:date="2020-06-08T14:09:00Z">
            <w:tblPrEx>
              <w:tblW w:w="9450" w:type="dxa"/>
              <w:tblInd w:w="-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40" w:type="dxa"/>
                <w:left w:w="40" w:type="dxa"/>
                <w:bottom w:w="60" w:type="dxa"/>
                <w:right w:w="58" w:type="dxa"/>
              </w:tblCellMar>
              <w:tblLook w:val="0000" w:firstRow="0" w:lastRow="0" w:firstColumn="0" w:lastColumn="0" w:noHBand="0" w:noVBand="0"/>
            </w:tblPrEx>
          </w:tblPrExChange>
        </w:tblPrEx>
        <w:tc>
          <w:tcPr>
            <w:tcW w:w="1843" w:type="dxa"/>
            <w:tcPrChange w:id="434" w:author="Prada, Leandro (Leo) **CTR**" w:date="2020-06-08T14:09:00Z">
              <w:tcPr>
                <w:tcW w:w="1620" w:type="dxa"/>
              </w:tcPr>
            </w:tcPrChange>
          </w:tcPr>
          <w:p w14:paraId="58391950" w14:textId="77777777" w:rsidR="00122516" w:rsidRPr="005A14F6" w:rsidRDefault="00122516" w:rsidP="003C0428">
            <w:pPr>
              <w:spacing w:after="0" w:line="240" w:lineRule="auto"/>
              <w:rPr>
                <w:rFonts w:ascii="Arial" w:eastAsia="Arial" w:hAnsi="Arial" w:cs="Arial"/>
                <w:sz w:val="16"/>
                <w:szCs w:val="16"/>
              </w:rPr>
            </w:pPr>
            <w:r>
              <w:rPr>
                <w:rFonts w:ascii="Arial" w:eastAsia="Arial" w:hAnsi="Arial" w:cs="Arial"/>
                <w:sz w:val="16"/>
                <w:szCs w:val="16"/>
              </w:rPr>
              <w:t>NoInputNoMatch</w:t>
            </w:r>
            <w:r w:rsidRPr="005A14F6">
              <w:rPr>
                <w:rFonts w:ascii="Arial" w:eastAsia="Arial" w:hAnsi="Arial" w:cs="Arial"/>
                <w:sz w:val="16"/>
                <w:szCs w:val="16"/>
              </w:rPr>
              <w:t>-1</w:t>
            </w:r>
          </w:p>
        </w:tc>
        <w:tc>
          <w:tcPr>
            <w:tcW w:w="1667" w:type="dxa"/>
            <w:tcPrChange w:id="435" w:author="Prada, Leandro (Leo) **CTR**" w:date="2020-06-08T14:09:00Z">
              <w:tcPr>
                <w:tcW w:w="1890" w:type="dxa"/>
              </w:tcPr>
            </w:tcPrChange>
          </w:tcPr>
          <w:p w14:paraId="218CE5E9" w14:textId="77777777" w:rsidR="00122516" w:rsidRPr="005A14F6" w:rsidRDefault="00122516" w:rsidP="003C0428">
            <w:pPr>
              <w:spacing w:after="0" w:line="240" w:lineRule="auto"/>
              <w:rPr>
                <w:rFonts w:ascii="Arial" w:eastAsia="Arial" w:hAnsi="Arial" w:cs="Arial"/>
                <w:sz w:val="16"/>
                <w:szCs w:val="16"/>
              </w:rPr>
            </w:pPr>
            <w:r w:rsidRPr="005A14F6">
              <w:rPr>
                <w:rFonts w:ascii="Arial" w:eastAsia="Arial" w:hAnsi="Arial" w:cs="Arial"/>
                <w:sz w:val="16"/>
                <w:szCs w:val="16"/>
              </w:rPr>
              <w:t>--</w:t>
            </w:r>
          </w:p>
        </w:tc>
        <w:tc>
          <w:tcPr>
            <w:tcW w:w="1800" w:type="dxa"/>
            <w:tcPrChange w:id="436" w:author="Prada, Leandro (Leo) **CTR**" w:date="2020-06-08T14:09:00Z">
              <w:tcPr>
                <w:tcW w:w="1800" w:type="dxa"/>
              </w:tcPr>
            </w:tcPrChange>
          </w:tcPr>
          <w:p w14:paraId="355CD8F0" w14:textId="0A3FDF61" w:rsidR="00122516" w:rsidRPr="005A14F6" w:rsidRDefault="00122516" w:rsidP="003C0428">
            <w:pPr>
              <w:spacing w:after="0" w:line="240" w:lineRule="auto"/>
              <w:rPr>
                <w:rFonts w:ascii="Arial" w:eastAsia="Times New Roman" w:hAnsi="Arial" w:cs="Arial"/>
                <w:sz w:val="16"/>
                <w:szCs w:val="16"/>
              </w:rPr>
            </w:pPr>
            <w:proofErr w:type="spellStart"/>
            <w:r>
              <w:rPr>
                <w:rFonts w:ascii="Arial" w:eastAsia="Times New Roman" w:hAnsi="Arial" w:cs="Arial"/>
                <w:sz w:val="16"/>
                <w:szCs w:val="16"/>
              </w:rPr>
              <w:t>gl_</w:t>
            </w:r>
            <w:r w:rsidR="00F802C1">
              <w:rPr>
                <w:rFonts w:ascii="Arial" w:eastAsia="Times New Roman" w:hAnsi="Arial" w:cs="Arial"/>
                <w:sz w:val="16"/>
                <w:szCs w:val="16"/>
              </w:rPr>
              <w:t>Lo</w:t>
            </w:r>
            <w:proofErr w:type="spellEnd"/>
            <w:r w:rsidR="00F802C1">
              <w:rPr>
                <w:rFonts w:ascii="Arial" w:eastAsia="Times New Roman" w:hAnsi="Arial" w:cs="Arial"/>
                <w:sz w:val="16"/>
                <w:szCs w:val="16"/>
              </w:rPr>
              <w:t xml:space="preserve"> siento.</w:t>
            </w:r>
            <w:r>
              <w:rPr>
                <w:rFonts w:ascii="Arial" w:eastAsia="Times New Roman" w:hAnsi="Arial" w:cs="Arial"/>
                <w:sz w:val="16"/>
                <w:szCs w:val="16"/>
              </w:rPr>
              <w:t>wav</w:t>
            </w:r>
          </w:p>
        </w:tc>
        <w:tc>
          <w:tcPr>
            <w:tcW w:w="4140" w:type="dxa"/>
            <w:tcPrChange w:id="437" w:author="Prada, Leandro (Leo) **CTR**" w:date="2020-06-08T14:09:00Z">
              <w:tcPr>
                <w:tcW w:w="4140" w:type="dxa"/>
              </w:tcPr>
            </w:tcPrChange>
          </w:tcPr>
          <w:p w14:paraId="45FB38FE" w14:textId="13BE2128" w:rsidR="00122516" w:rsidRPr="005A14F6" w:rsidRDefault="00F802C1" w:rsidP="003C0428">
            <w:pPr>
              <w:spacing w:after="0" w:line="240" w:lineRule="auto"/>
              <w:rPr>
                <w:rFonts w:ascii="Arial" w:eastAsia="Arial" w:hAnsi="Arial" w:cs="Arial"/>
                <w:color w:val="0070C0"/>
                <w:sz w:val="16"/>
                <w:szCs w:val="16"/>
              </w:rPr>
            </w:pPr>
            <w:r>
              <w:rPr>
                <w:rFonts w:ascii="Arial" w:eastAsia="Arial" w:hAnsi="Arial" w:cs="Arial"/>
                <w:color w:val="0070C0"/>
                <w:sz w:val="16"/>
                <w:szCs w:val="16"/>
              </w:rPr>
              <w:t xml:space="preserve">Lo </w:t>
            </w:r>
            <w:proofErr w:type="spellStart"/>
            <w:r>
              <w:rPr>
                <w:rFonts w:ascii="Arial" w:eastAsia="Arial" w:hAnsi="Arial" w:cs="Arial"/>
                <w:color w:val="0070C0"/>
                <w:sz w:val="16"/>
                <w:szCs w:val="16"/>
              </w:rPr>
              <w:t>siento</w:t>
            </w:r>
            <w:proofErr w:type="spellEnd"/>
            <w:r>
              <w:rPr>
                <w:rFonts w:ascii="Arial" w:eastAsia="Arial" w:hAnsi="Arial" w:cs="Arial"/>
                <w:color w:val="0070C0"/>
                <w:sz w:val="16"/>
                <w:szCs w:val="16"/>
              </w:rPr>
              <w:t>.</w:t>
            </w:r>
          </w:p>
        </w:tc>
      </w:tr>
      <w:tr w:rsidR="00122516" w:rsidRPr="00565EA9" w14:paraId="4DFD38E0" w14:textId="77777777" w:rsidTr="00C7607F">
        <w:tblPrEx>
          <w:tblW w:w="9450" w:type="dxa"/>
          <w:tblInd w:w="-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40" w:type="dxa"/>
            <w:left w:w="40" w:type="dxa"/>
            <w:bottom w:w="60" w:type="dxa"/>
            <w:right w:w="58" w:type="dxa"/>
          </w:tblCellMar>
          <w:tblLook w:val="0000" w:firstRow="0" w:lastRow="0" w:firstColumn="0" w:lastColumn="0" w:noHBand="0" w:noVBand="0"/>
          <w:tblPrExChange w:id="438" w:author="Prada, Leandro (Leo) **CTR**" w:date="2020-06-08T14:09:00Z">
            <w:tblPrEx>
              <w:tblW w:w="9450" w:type="dxa"/>
              <w:tblInd w:w="-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40" w:type="dxa"/>
                <w:left w:w="40" w:type="dxa"/>
                <w:bottom w:w="60" w:type="dxa"/>
                <w:right w:w="58" w:type="dxa"/>
              </w:tblCellMar>
              <w:tblLook w:val="0000" w:firstRow="0" w:lastRow="0" w:firstColumn="0" w:lastColumn="0" w:noHBand="0" w:noVBand="0"/>
            </w:tblPrEx>
          </w:tblPrExChange>
        </w:tblPrEx>
        <w:tc>
          <w:tcPr>
            <w:tcW w:w="1843" w:type="dxa"/>
            <w:tcPrChange w:id="439" w:author="Prada, Leandro (Leo) **CTR**" w:date="2020-06-08T14:09:00Z">
              <w:tcPr>
                <w:tcW w:w="1620" w:type="dxa"/>
              </w:tcPr>
            </w:tcPrChange>
          </w:tcPr>
          <w:p w14:paraId="3D6789C5" w14:textId="77777777" w:rsidR="00122516" w:rsidRPr="005A14F6" w:rsidRDefault="00122516" w:rsidP="003C0428">
            <w:pPr>
              <w:spacing w:after="0" w:line="240" w:lineRule="auto"/>
              <w:rPr>
                <w:rFonts w:ascii="Arial" w:eastAsia="Arial" w:hAnsi="Arial" w:cs="Arial"/>
                <w:sz w:val="16"/>
                <w:szCs w:val="16"/>
              </w:rPr>
            </w:pPr>
            <w:r>
              <w:rPr>
                <w:rFonts w:ascii="Arial" w:eastAsia="Arial" w:hAnsi="Arial" w:cs="Arial"/>
                <w:sz w:val="16"/>
                <w:szCs w:val="16"/>
              </w:rPr>
              <w:t>NoInputNoMatch-2</w:t>
            </w:r>
          </w:p>
        </w:tc>
        <w:tc>
          <w:tcPr>
            <w:tcW w:w="1667" w:type="dxa"/>
            <w:tcPrChange w:id="440" w:author="Prada, Leandro (Leo) **CTR**" w:date="2020-06-08T14:09:00Z">
              <w:tcPr>
                <w:tcW w:w="1890" w:type="dxa"/>
              </w:tcPr>
            </w:tcPrChange>
          </w:tcPr>
          <w:p w14:paraId="481D1558" w14:textId="77777777" w:rsidR="00122516" w:rsidRPr="005A14F6" w:rsidRDefault="00122516" w:rsidP="003C0428">
            <w:pPr>
              <w:spacing w:after="0" w:line="240" w:lineRule="auto"/>
              <w:rPr>
                <w:rFonts w:ascii="Arial" w:eastAsia="Arial" w:hAnsi="Arial" w:cs="Arial"/>
                <w:sz w:val="16"/>
                <w:szCs w:val="16"/>
              </w:rPr>
            </w:pPr>
            <w:r>
              <w:rPr>
                <w:rFonts w:ascii="Arial" w:eastAsia="Arial" w:hAnsi="Arial" w:cs="Arial"/>
                <w:sz w:val="16"/>
                <w:szCs w:val="16"/>
              </w:rPr>
              <w:t>--</w:t>
            </w:r>
          </w:p>
        </w:tc>
        <w:tc>
          <w:tcPr>
            <w:tcW w:w="1800" w:type="dxa"/>
            <w:tcPrChange w:id="441" w:author="Prada, Leandro (Leo) **CTR**" w:date="2020-06-08T14:09:00Z">
              <w:tcPr>
                <w:tcW w:w="1800" w:type="dxa"/>
              </w:tcPr>
            </w:tcPrChange>
          </w:tcPr>
          <w:p w14:paraId="1EC8B573" w14:textId="77777777" w:rsidR="00122516" w:rsidRPr="005A14F6" w:rsidRDefault="00122516" w:rsidP="003C0428">
            <w:pPr>
              <w:spacing w:after="0" w:line="240" w:lineRule="auto"/>
              <w:rPr>
                <w:rFonts w:ascii="Arial" w:eastAsia="Arial" w:hAnsi="Arial" w:cs="Arial"/>
                <w:sz w:val="16"/>
                <w:szCs w:val="16"/>
              </w:rPr>
            </w:pPr>
            <w:r>
              <w:rPr>
                <w:rFonts w:ascii="Arial" w:eastAsia="Times New Roman" w:hAnsi="Arial" w:cs="Arial"/>
                <w:sz w:val="16"/>
                <w:szCs w:val="16"/>
              </w:rPr>
              <w:t>gl_sorrytrouble.wav</w:t>
            </w:r>
          </w:p>
        </w:tc>
        <w:tc>
          <w:tcPr>
            <w:tcW w:w="4140" w:type="dxa"/>
            <w:tcPrChange w:id="442" w:author="Prada, Leandro (Leo) **CTR**" w:date="2020-06-08T14:09:00Z">
              <w:tcPr>
                <w:tcW w:w="4140" w:type="dxa"/>
              </w:tcPr>
            </w:tcPrChange>
          </w:tcPr>
          <w:p w14:paraId="14E5C682" w14:textId="14321D26" w:rsidR="00122516" w:rsidRPr="00355BF2" w:rsidRDefault="00355BF2" w:rsidP="003C0428">
            <w:pPr>
              <w:spacing w:after="0" w:line="240" w:lineRule="auto"/>
              <w:rPr>
                <w:rFonts w:ascii="Arial" w:eastAsia="Arial" w:hAnsi="Arial" w:cs="Arial"/>
                <w:color w:val="0070C0"/>
                <w:sz w:val="16"/>
                <w:szCs w:val="16"/>
                <w:lang w:val="es-419"/>
              </w:rPr>
            </w:pPr>
            <w:del w:id="443" w:author="Prada, Leandro (Leo) **CTR**" w:date="2020-06-08T10:59:00Z">
              <w:r w:rsidRPr="00355BF2" w:rsidDel="00565EA9">
                <w:rPr>
                  <w:rFonts w:ascii="Arial" w:eastAsia="Times New Roman" w:hAnsi="Arial" w:cs="Arial"/>
                  <w:color w:val="0070C0"/>
                  <w:sz w:val="16"/>
                  <w:szCs w:val="16"/>
                  <w:lang w:val="es-419"/>
                </w:rPr>
                <w:delText>Lo siento, estamos teniendo problemas.</w:delText>
              </w:r>
            </w:del>
            <w:ins w:id="444" w:author="Prada, Leandro (Leo) **CTR**" w:date="2020-06-08T10:59:00Z">
              <w:r w:rsidR="00565EA9">
                <w:rPr>
                  <w:rFonts w:ascii="Arial" w:eastAsia="Times New Roman" w:hAnsi="Arial" w:cs="Arial"/>
                  <w:color w:val="0070C0"/>
                  <w:sz w:val="16"/>
                  <w:szCs w:val="16"/>
                  <w:lang w:val="es-419"/>
                </w:rPr>
                <w:t>Lo siento, tengo problemas.</w:t>
              </w:r>
            </w:ins>
          </w:p>
        </w:tc>
      </w:tr>
      <w:tr w:rsidR="00122516" w:rsidRPr="009C7D98" w14:paraId="55788117" w14:textId="77777777" w:rsidTr="003C042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c>
          <w:tcPr>
            <w:tcW w:w="9450" w:type="dxa"/>
            <w:gridSpan w:val="4"/>
            <w:shd w:val="clear" w:color="auto" w:fill="DDDDDD"/>
          </w:tcPr>
          <w:p w14:paraId="067BC671" w14:textId="77777777" w:rsidR="00122516" w:rsidRPr="009C7D98" w:rsidRDefault="00122516" w:rsidP="003C0428">
            <w:pPr>
              <w:spacing w:after="0" w:line="240" w:lineRule="auto"/>
              <w:rPr>
                <w:rFonts w:ascii="Arial" w:eastAsia="Arial" w:hAnsi="Arial" w:cs="Arial"/>
                <w:b/>
                <w:i/>
                <w:sz w:val="16"/>
                <w:szCs w:val="16"/>
              </w:rPr>
            </w:pPr>
            <w:r w:rsidRPr="009C7D98">
              <w:rPr>
                <w:rFonts w:ascii="Arial" w:eastAsia="Arial" w:hAnsi="Arial" w:cs="Arial"/>
                <w:b/>
                <w:i/>
                <w:sz w:val="16"/>
                <w:szCs w:val="16"/>
              </w:rPr>
              <w:t>Responses &amp; Confirmation Prompts</w:t>
            </w:r>
            <w:r>
              <w:rPr>
                <w:rFonts w:ascii="Arial" w:eastAsia="Arial" w:hAnsi="Arial" w:cs="Arial"/>
                <w:b/>
                <w:i/>
                <w:sz w:val="16"/>
                <w:szCs w:val="16"/>
              </w:rPr>
              <w:t xml:space="preserve"> (</w:t>
            </w:r>
            <w:hyperlink w:anchor="_Global_Confirmation_(the" w:history="1">
              <w:r w:rsidRPr="00C5488F">
                <w:rPr>
                  <w:rStyle w:val="Hyperlink"/>
                  <w:rFonts w:ascii="Arial" w:eastAsia="Arial" w:hAnsi="Arial" w:cs="Arial"/>
                  <w:b/>
                  <w:i/>
                  <w:sz w:val="16"/>
                  <w:szCs w:val="16"/>
                </w:rPr>
                <w:t>See Global Confirms</w:t>
              </w:r>
            </w:hyperlink>
            <w:r>
              <w:rPr>
                <w:rFonts w:ascii="Arial" w:eastAsia="Arial" w:hAnsi="Arial" w:cs="Arial"/>
                <w:b/>
                <w:i/>
                <w:sz w:val="16"/>
                <w:szCs w:val="16"/>
              </w:rPr>
              <w:t>)</w:t>
            </w:r>
          </w:p>
        </w:tc>
      </w:tr>
      <w:tr w:rsidR="00122516" w:rsidRPr="009C7D98" w14:paraId="197A157C" w14:textId="77777777" w:rsidTr="00C7607F">
        <w:tblPrEx>
          <w:tblW w:w="9450" w:type="dxa"/>
          <w:tblInd w:w="-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40" w:type="dxa"/>
            <w:left w:w="40" w:type="dxa"/>
            <w:bottom w:w="60" w:type="dxa"/>
            <w:right w:w="58" w:type="dxa"/>
          </w:tblCellMar>
          <w:tblLook w:val="0000" w:firstRow="0" w:lastRow="0" w:firstColumn="0" w:lastColumn="0" w:noHBand="0" w:noVBand="0"/>
          <w:tblPrExChange w:id="445" w:author="Prada, Leandro (Leo) **CTR**" w:date="2020-06-08T14:09:00Z">
            <w:tblPrEx>
              <w:tblW w:w="9450" w:type="dxa"/>
              <w:tblInd w:w="-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40" w:type="dxa"/>
                <w:left w:w="40" w:type="dxa"/>
                <w:bottom w:w="60" w:type="dxa"/>
                <w:right w:w="58" w:type="dxa"/>
              </w:tblCellMar>
              <w:tblLook w:val="0000" w:firstRow="0" w:lastRow="0" w:firstColumn="0" w:lastColumn="0" w:noHBand="0" w:noVBand="0"/>
            </w:tblPrEx>
          </w:tblPrExChange>
        </w:tblPrEx>
        <w:tc>
          <w:tcPr>
            <w:tcW w:w="1843" w:type="dxa"/>
            <w:shd w:val="clear" w:color="auto" w:fill="D9E2F3"/>
            <w:tcPrChange w:id="446" w:author="Prada, Leandro (Leo) **CTR**" w:date="2020-06-08T14:09:00Z">
              <w:tcPr>
                <w:tcW w:w="1620" w:type="dxa"/>
                <w:shd w:val="clear" w:color="auto" w:fill="D9E2F3"/>
              </w:tcPr>
            </w:tcPrChange>
          </w:tcPr>
          <w:p w14:paraId="0AFD375C" w14:textId="77777777" w:rsidR="00122516" w:rsidRPr="009C7D98" w:rsidRDefault="00122516" w:rsidP="003C0428">
            <w:pPr>
              <w:spacing w:after="0" w:line="240" w:lineRule="auto"/>
              <w:rPr>
                <w:rFonts w:ascii="Arial" w:eastAsia="Arial" w:hAnsi="Arial" w:cs="Arial"/>
                <w:b/>
                <w:i/>
                <w:sz w:val="16"/>
                <w:szCs w:val="16"/>
              </w:rPr>
            </w:pPr>
            <w:r w:rsidRPr="009C7D98">
              <w:rPr>
                <w:rFonts w:ascii="Arial" w:eastAsia="Arial" w:hAnsi="Arial" w:cs="Arial"/>
                <w:b/>
                <w:i/>
                <w:sz w:val="16"/>
                <w:szCs w:val="16"/>
              </w:rPr>
              <w:t>&lt;Response&gt;</w:t>
            </w:r>
          </w:p>
          <w:p w14:paraId="2F417C65" w14:textId="77777777" w:rsidR="00122516" w:rsidRPr="009C7D98" w:rsidRDefault="00122516" w:rsidP="003C0428">
            <w:pPr>
              <w:spacing w:after="0" w:line="240" w:lineRule="auto"/>
              <w:rPr>
                <w:rFonts w:ascii="Arial" w:eastAsia="Times New Roman" w:hAnsi="Arial" w:cs="Arial"/>
                <w:sz w:val="16"/>
                <w:szCs w:val="16"/>
              </w:rPr>
            </w:pPr>
            <w:r w:rsidRPr="009C7D98">
              <w:rPr>
                <w:rFonts w:ascii="Arial" w:eastAsia="Arial" w:hAnsi="Arial" w:cs="Arial"/>
                <w:b/>
                <w:i/>
                <w:sz w:val="16"/>
                <w:szCs w:val="16"/>
              </w:rPr>
              <w:t>Samples</w:t>
            </w:r>
          </w:p>
        </w:tc>
        <w:tc>
          <w:tcPr>
            <w:tcW w:w="1667" w:type="dxa"/>
            <w:shd w:val="clear" w:color="auto" w:fill="D9E2F3"/>
            <w:tcPrChange w:id="447" w:author="Prada, Leandro (Leo) **CTR**" w:date="2020-06-08T14:09:00Z">
              <w:tcPr>
                <w:tcW w:w="1890" w:type="dxa"/>
                <w:shd w:val="clear" w:color="auto" w:fill="D9E2F3"/>
              </w:tcPr>
            </w:tcPrChange>
          </w:tcPr>
          <w:p w14:paraId="7E4DFC77" w14:textId="77777777" w:rsidR="00122516" w:rsidRPr="009C7D98" w:rsidRDefault="00122516" w:rsidP="003C0428">
            <w:pPr>
              <w:spacing w:after="0" w:line="240" w:lineRule="auto"/>
              <w:rPr>
                <w:rFonts w:ascii="Arial" w:eastAsia="Times New Roman" w:hAnsi="Arial" w:cs="Arial"/>
                <w:sz w:val="16"/>
                <w:szCs w:val="16"/>
              </w:rPr>
            </w:pPr>
            <w:r w:rsidRPr="009C7D98">
              <w:rPr>
                <w:rFonts w:ascii="Arial" w:eastAsia="Arial" w:hAnsi="Arial" w:cs="Arial"/>
                <w:b/>
                <w:i/>
                <w:sz w:val="16"/>
                <w:szCs w:val="16"/>
              </w:rPr>
              <w:t>Confirm</w:t>
            </w:r>
          </w:p>
        </w:tc>
        <w:tc>
          <w:tcPr>
            <w:tcW w:w="1800" w:type="dxa"/>
            <w:shd w:val="clear" w:color="auto" w:fill="D9E2F3"/>
            <w:tcPrChange w:id="448" w:author="Prada, Leandro (Leo) **CTR**" w:date="2020-06-08T14:09:00Z">
              <w:tcPr>
                <w:tcW w:w="1800" w:type="dxa"/>
                <w:shd w:val="clear" w:color="auto" w:fill="D9E2F3"/>
              </w:tcPr>
            </w:tcPrChange>
          </w:tcPr>
          <w:p w14:paraId="10DB4FE7" w14:textId="77777777" w:rsidR="00122516" w:rsidRPr="009C7D98" w:rsidRDefault="00122516" w:rsidP="003C0428">
            <w:pPr>
              <w:spacing w:after="0" w:line="240" w:lineRule="auto"/>
              <w:rPr>
                <w:rFonts w:ascii="Arial" w:eastAsia="Times New Roman" w:hAnsi="Arial" w:cs="Arial"/>
                <w:sz w:val="16"/>
                <w:szCs w:val="16"/>
              </w:rPr>
            </w:pPr>
            <w:proofErr w:type="spellStart"/>
            <w:r w:rsidRPr="009C7D98">
              <w:rPr>
                <w:rFonts w:ascii="Arial" w:eastAsia="Arial" w:hAnsi="Arial" w:cs="Arial"/>
                <w:b/>
                <w:i/>
                <w:sz w:val="16"/>
                <w:szCs w:val="16"/>
              </w:rPr>
              <w:t>VoiceFile</w:t>
            </w:r>
            <w:proofErr w:type="spellEnd"/>
          </w:p>
        </w:tc>
        <w:tc>
          <w:tcPr>
            <w:tcW w:w="4140" w:type="dxa"/>
            <w:shd w:val="clear" w:color="auto" w:fill="D9E2F3"/>
            <w:tcPrChange w:id="449" w:author="Prada, Leandro (Leo) **CTR**" w:date="2020-06-08T14:09:00Z">
              <w:tcPr>
                <w:tcW w:w="4140" w:type="dxa"/>
                <w:shd w:val="clear" w:color="auto" w:fill="D9E2F3"/>
              </w:tcPr>
            </w:tcPrChange>
          </w:tcPr>
          <w:p w14:paraId="48950F55" w14:textId="77777777" w:rsidR="00122516" w:rsidRPr="009C7D98" w:rsidRDefault="00122516" w:rsidP="003C0428">
            <w:pPr>
              <w:spacing w:after="0" w:line="240" w:lineRule="auto"/>
              <w:rPr>
                <w:rFonts w:ascii="Arial" w:eastAsia="Times New Roman" w:hAnsi="Arial" w:cs="Arial"/>
                <w:sz w:val="16"/>
                <w:szCs w:val="16"/>
              </w:rPr>
            </w:pPr>
            <w:r w:rsidRPr="009C7D98">
              <w:rPr>
                <w:rFonts w:ascii="Arial" w:eastAsia="Arial" w:hAnsi="Arial" w:cs="Arial"/>
                <w:b/>
                <w:i/>
                <w:sz w:val="16"/>
                <w:szCs w:val="16"/>
              </w:rPr>
              <w:t>Wording</w:t>
            </w:r>
          </w:p>
        </w:tc>
      </w:tr>
      <w:tr w:rsidR="00122516" w:rsidRPr="009C7D98" w14:paraId="7F8DF3DE" w14:textId="77777777" w:rsidTr="00C7607F">
        <w:tblPrEx>
          <w:tblW w:w="9450" w:type="dxa"/>
          <w:tblInd w:w="-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40" w:type="dxa"/>
            <w:left w:w="40" w:type="dxa"/>
            <w:bottom w:w="60" w:type="dxa"/>
            <w:right w:w="58" w:type="dxa"/>
          </w:tblCellMar>
          <w:tblLook w:val="0000" w:firstRow="0" w:lastRow="0" w:firstColumn="0" w:lastColumn="0" w:noHBand="0" w:noVBand="0"/>
          <w:tblPrExChange w:id="450" w:author="Prada, Leandro (Leo) **CTR**" w:date="2020-06-08T14:09:00Z">
            <w:tblPrEx>
              <w:tblW w:w="9450" w:type="dxa"/>
              <w:tblInd w:w="-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40" w:type="dxa"/>
                <w:left w:w="40" w:type="dxa"/>
                <w:bottom w:w="60" w:type="dxa"/>
                <w:right w:w="58" w:type="dxa"/>
              </w:tblCellMar>
              <w:tblLook w:val="0000" w:firstRow="0" w:lastRow="0" w:firstColumn="0" w:lastColumn="0" w:noHBand="0" w:noVBand="0"/>
            </w:tblPrEx>
          </w:tblPrExChange>
        </w:tblPrEx>
        <w:tc>
          <w:tcPr>
            <w:tcW w:w="1843" w:type="dxa"/>
            <w:tcBorders>
              <w:top w:val="single" w:sz="6" w:space="0" w:color="auto"/>
              <w:left w:val="single" w:sz="6" w:space="0" w:color="auto"/>
              <w:bottom w:val="single" w:sz="6" w:space="0" w:color="auto"/>
              <w:right w:val="single" w:sz="6" w:space="0" w:color="auto"/>
            </w:tcBorders>
            <w:shd w:val="clear" w:color="auto" w:fill="auto"/>
            <w:tcPrChange w:id="451" w:author="Prada, Leandro (Leo) **CTR**" w:date="2020-06-08T14:09:00Z">
              <w:tcPr>
                <w:tcW w:w="1620" w:type="dxa"/>
                <w:tcBorders>
                  <w:top w:val="single" w:sz="6" w:space="0" w:color="auto"/>
                  <w:left w:val="single" w:sz="6" w:space="0" w:color="auto"/>
                  <w:bottom w:val="single" w:sz="6" w:space="0" w:color="auto"/>
                  <w:right w:val="single" w:sz="6" w:space="0" w:color="auto"/>
                </w:tcBorders>
                <w:shd w:val="clear" w:color="auto" w:fill="auto"/>
              </w:tcPr>
            </w:tcPrChange>
          </w:tcPr>
          <w:p w14:paraId="7B96F535" w14:textId="137D1CAC" w:rsidR="00122516" w:rsidRPr="00C7607F" w:rsidRDefault="00122516" w:rsidP="003C0428">
            <w:pPr>
              <w:spacing w:after="0" w:line="240" w:lineRule="auto"/>
              <w:rPr>
                <w:rFonts w:ascii="Arial" w:hAnsi="Arial" w:cs="Arial"/>
                <w:sz w:val="16"/>
                <w:szCs w:val="16"/>
                <w:lang w:val="es-419"/>
                <w:rPrChange w:id="452" w:author="Prada, Leandro (Leo) **CTR**" w:date="2020-06-08T14:09:00Z">
                  <w:rPr>
                    <w:rFonts w:ascii="Arial" w:hAnsi="Arial" w:cs="Arial"/>
                    <w:sz w:val="16"/>
                    <w:szCs w:val="16"/>
                  </w:rPr>
                </w:rPrChange>
              </w:rPr>
            </w:pPr>
            <w:r w:rsidRPr="00C7607F">
              <w:rPr>
                <w:rFonts w:ascii="Arial" w:hAnsi="Arial" w:cs="Arial"/>
                <w:sz w:val="16"/>
                <w:szCs w:val="16"/>
                <w:lang w:val="es-419"/>
                <w:rPrChange w:id="453" w:author="Prada, Leandro (Leo) **CTR**" w:date="2020-06-08T14:09:00Z">
                  <w:rPr>
                    <w:rFonts w:ascii="Arial" w:hAnsi="Arial" w:cs="Arial"/>
                    <w:sz w:val="16"/>
                    <w:szCs w:val="16"/>
                  </w:rPr>
                </w:rPrChange>
              </w:rPr>
              <w:t>&lt;</w:t>
            </w:r>
            <w:proofErr w:type="spellStart"/>
            <w:r w:rsidR="00AA5226" w:rsidRPr="00C7607F">
              <w:rPr>
                <w:rFonts w:ascii="Arial" w:hAnsi="Arial" w:cs="Arial"/>
                <w:sz w:val="16"/>
                <w:szCs w:val="16"/>
                <w:lang w:val="es-419"/>
                <w:rPrChange w:id="454" w:author="Prada, Leandro (Leo) **CTR**" w:date="2020-06-08T14:09:00Z">
                  <w:rPr>
                    <w:rFonts w:ascii="Arial" w:hAnsi="Arial" w:cs="Arial"/>
                    <w:sz w:val="16"/>
                    <w:szCs w:val="16"/>
                  </w:rPr>
                </w:rPrChange>
              </w:rPr>
              <w:t>annual</w:t>
            </w:r>
            <w:proofErr w:type="spellEnd"/>
            <w:r w:rsidRPr="00C7607F">
              <w:rPr>
                <w:rFonts w:ascii="Arial" w:hAnsi="Arial" w:cs="Arial"/>
                <w:sz w:val="16"/>
                <w:szCs w:val="16"/>
                <w:lang w:val="es-419"/>
                <w:rPrChange w:id="455" w:author="Prada, Leandro (Leo) **CTR**" w:date="2020-06-08T14:09:00Z">
                  <w:rPr>
                    <w:rFonts w:ascii="Arial" w:hAnsi="Arial" w:cs="Arial"/>
                    <w:sz w:val="16"/>
                    <w:szCs w:val="16"/>
                  </w:rPr>
                </w:rPrChange>
              </w:rPr>
              <w:t>&gt;</w:t>
            </w:r>
          </w:p>
          <w:p w14:paraId="2B59DFEE" w14:textId="77777777" w:rsidR="00122516" w:rsidRPr="00C7607F" w:rsidRDefault="00AA5226" w:rsidP="003C0428">
            <w:pPr>
              <w:spacing w:after="0" w:line="240" w:lineRule="auto"/>
              <w:rPr>
                <w:ins w:id="456" w:author="Prada, Leandro (Leo) **CTR**" w:date="2020-06-08T14:08:00Z"/>
                <w:rFonts w:ascii="Arial" w:hAnsi="Arial" w:cs="Arial"/>
                <w:sz w:val="16"/>
                <w:szCs w:val="16"/>
                <w:lang w:val="es-419"/>
                <w:rPrChange w:id="457" w:author="Prada, Leandro (Leo) **CTR**" w:date="2020-06-08T14:09:00Z">
                  <w:rPr>
                    <w:ins w:id="458" w:author="Prada, Leandro (Leo) **CTR**" w:date="2020-06-08T14:08:00Z"/>
                    <w:rFonts w:ascii="Arial" w:hAnsi="Arial" w:cs="Arial"/>
                    <w:sz w:val="16"/>
                    <w:szCs w:val="16"/>
                  </w:rPr>
                </w:rPrChange>
              </w:rPr>
            </w:pPr>
            <w:r w:rsidRPr="00C7607F">
              <w:rPr>
                <w:rFonts w:ascii="Arial" w:hAnsi="Arial" w:cs="Arial"/>
                <w:sz w:val="16"/>
                <w:szCs w:val="16"/>
                <w:lang w:val="es-419"/>
                <w:rPrChange w:id="459" w:author="Prada, Leandro (Leo) **CTR**" w:date="2020-06-08T14:09:00Z">
                  <w:rPr>
                    <w:rFonts w:ascii="Arial" w:hAnsi="Arial" w:cs="Arial"/>
                    <w:sz w:val="16"/>
                    <w:szCs w:val="16"/>
                  </w:rPr>
                </w:rPrChange>
              </w:rPr>
              <w:t>Anual</w:t>
            </w:r>
          </w:p>
          <w:p w14:paraId="6949F72D" w14:textId="155F24A6" w:rsidR="00C7607F" w:rsidRPr="00C7607F" w:rsidRDefault="00C7607F" w:rsidP="003C0428">
            <w:pPr>
              <w:spacing w:after="0" w:line="240" w:lineRule="auto"/>
              <w:rPr>
                <w:rFonts w:ascii="Arial" w:hAnsi="Arial" w:cs="Arial"/>
                <w:sz w:val="16"/>
                <w:szCs w:val="16"/>
                <w:lang w:val="es-419"/>
                <w:rPrChange w:id="460" w:author="Prada, Leandro (Leo) **CTR**" w:date="2020-06-08T14:09:00Z">
                  <w:rPr>
                    <w:rFonts w:ascii="Arial" w:hAnsi="Arial" w:cs="Arial"/>
                    <w:sz w:val="16"/>
                    <w:szCs w:val="16"/>
                  </w:rPr>
                </w:rPrChange>
              </w:rPr>
            </w:pPr>
            <w:ins w:id="461" w:author="Prada, Leandro (Leo) **CTR**" w:date="2020-06-08T14:08:00Z">
              <w:r w:rsidRPr="00C7607F">
                <w:rPr>
                  <w:rFonts w:ascii="Arial" w:hAnsi="Arial" w:cs="Arial"/>
                  <w:color w:val="00B050"/>
                  <w:sz w:val="16"/>
                  <w:szCs w:val="16"/>
                  <w:lang w:val="es-419"/>
                  <w:rPrChange w:id="462" w:author="Prada, Leandro (Leo) **CTR**" w:date="2020-06-08T14:09:00Z">
                    <w:rPr>
                      <w:rFonts w:ascii="Arial" w:hAnsi="Arial" w:cs="Arial"/>
                      <w:sz w:val="16"/>
                      <w:szCs w:val="16"/>
                    </w:rPr>
                  </w:rPrChange>
                </w:rPr>
                <w:t xml:space="preserve">Estado </w:t>
              </w:r>
            </w:ins>
            <w:ins w:id="463" w:author="Prada, Leandro (Leo) **CTR**" w:date="2020-06-08T14:09:00Z">
              <w:r w:rsidRPr="00C7607F">
                <w:rPr>
                  <w:rFonts w:ascii="Arial" w:hAnsi="Arial" w:cs="Arial"/>
                  <w:color w:val="00B050"/>
                  <w:sz w:val="16"/>
                  <w:szCs w:val="16"/>
                  <w:lang w:val="es-419"/>
                  <w:rPrChange w:id="464" w:author="Prada, Leandro (Leo) **CTR**" w:date="2020-06-08T14:09:00Z">
                    <w:rPr>
                      <w:rFonts w:ascii="Arial" w:hAnsi="Arial" w:cs="Arial"/>
                      <w:sz w:val="16"/>
                      <w:szCs w:val="16"/>
                    </w:rPr>
                  </w:rPrChange>
                </w:rPr>
                <w:t xml:space="preserve">de cuenta </w:t>
              </w:r>
            </w:ins>
            <w:ins w:id="465" w:author="Prada, Leandro (Leo) **CTR**" w:date="2020-06-08T14:08:00Z">
              <w:r w:rsidRPr="00C7607F">
                <w:rPr>
                  <w:rFonts w:ascii="Arial" w:hAnsi="Arial" w:cs="Arial"/>
                  <w:color w:val="00B050"/>
                  <w:sz w:val="16"/>
                  <w:szCs w:val="16"/>
                  <w:lang w:val="es-419"/>
                  <w:rPrChange w:id="466" w:author="Prada, Leandro (Leo) **CTR**" w:date="2020-06-08T14:09:00Z">
                    <w:rPr>
                      <w:rFonts w:ascii="Arial" w:hAnsi="Arial" w:cs="Arial"/>
                      <w:sz w:val="16"/>
                      <w:szCs w:val="16"/>
                    </w:rPr>
                  </w:rPrChange>
                </w:rPr>
                <w:t>an</w:t>
              </w:r>
            </w:ins>
            <w:ins w:id="467" w:author="Prada, Leandro (Leo) **CTR**" w:date="2020-06-08T14:09:00Z">
              <w:r w:rsidRPr="00C7607F">
                <w:rPr>
                  <w:rFonts w:ascii="Arial" w:hAnsi="Arial" w:cs="Arial"/>
                  <w:color w:val="00B050"/>
                  <w:sz w:val="16"/>
                  <w:szCs w:val="16"/>
                  <w:lang w:val="es-419"/>
                  <w:rPrChange w:id="468" w:author="Prada, Leandro (Leo) **CTR**" w:date="2020-06-08T14:09:00Z">
                    <w:rPr>
                      <w:rFonts w:ascii="Arial" w:hAnsi="Arial" w:cs="Arial"/>
                      <w:sz w:val="16"/>
                      <w:szCs w:val="16"/>
                    </w:rPr>
                  </w:rPrChange>
                </w:rPr>
                <w:t>ual</w:t>
              </w:r>
            </w:ins>
          </w:p>
        </w:tc>
        <w:tc>
          <w:tcPr>
            <w:tcW w:w="1667" w:type="dxa"/>
            <w:tcBorders>
              <w:top w:val="single" w:sz="6" w:space="0" w:color="auto"/>
              <w:left w:val="single" w:sz="6" w:space="0" w:color="auto"/>
              <w:bottom w:val="single" w:sz="6" w:space="0" w:color="auto"/>
              <w:right w:val="single" w:sz="6" w:space="0" w:color="auto"/>
            </w:tcBorders>
            <w:shd w:val="clear" w:color="auto" w:fill="auto"/>
            <w:tcPrChange w:id="469" w:author="Prada, Leandro (Leo) **CTR**" w:date="2020-06-08T14:09:00Z">
              <w:tcPr>
                <w:tcW w:w="1890" w:type="dxa"/>
                <w:tcBorders>
                  <w:top w:val="single" w:sz="6" w:space="0" w:color="auto"/>
                  <w:left w:val="single" w:sz="6" w:space="0" w:color="auto"/>
                  <w:bottom w:val="single" w:sz="6" w:space="0" w:color="auto"/>
                  <w:right w:val="single" w:sz="6" w:space="0" w:color="auto"/>
                </w:tcBorders>
                <w:shd w:val="clear" w:color="auto" w:fill="auto"/>
              </w:tcPr>
            </w:tcPrChange>
          </w:tcPr>
          <w:p w14:paraId="559C5C2D" w14:textId="77777777" w:rsidR="00122516" w:rsidRPr="000A7FD5" w:rsidRDefault="00122516" w:rsidP="003C0428">
            <w:pPr>
              <w:spacing w:after="0" w:line="240" w:lineRule="auto"/>
              <w:rPr>
                <w:rFonts w:ascii="Arial" w:eastAsia="Arial" w:hAnsi="Arial" w:cs="Arial"/>
                <w:sz w:val="16"/>
                <w:szCs w:val="16"/>
              </w:rPr>
            </w:pPr>
            <w:r w:rsidRPr="000A7FD5">
              <w:rPr>
                <w:rFonts w:ascii="Arial" w:hAnsi="Arial" w:cs="Arial"/>
                <w:sz w:val="16"/>
                <w:szCs w:val="16"/>
              </w:rPr>
              <w:t>Never</w:t>
            </w:r>
          </w:p>
        </w:tc>
        <w:tc>
          <w:tcPr>
            <w:tcW w:w="1800" w:type="dxa"/>
            <w:tcBorders>
              <w:top w:val="single" w:sz="6" w:space="0" w:color="auto"/>
              <w:left w:val="single" w:sz="6" w:space="0" w:color="auto"/>
              <w:bottom w:val="single" w:sz="6" w:space="0" w:color="auto"/>
              <w:right w:val="single" w:sz="6" w:space="0" w:color="auto"/>
            </w:tcBorders>
            <w:shd w:val="clear" w:color="auto" w:fill="auto"/>
            <w:tcPrChange w:id="470" w:author="Prada, Leandro (Leo) **CTR**" w:date="2020-06-08T14:09:00Z">
              <w:tcPr>
                <w:tcW w:w="1800" w:type="dxa"/>
                <w:tcBorders>
                  <w:top w:val="single" w:sz="6" w:space="0" w:color="auto"/>
                  <w:left w:val="single" w:sz="6" w:space="0" w:color="auto"/>
                  <w:bottom w:val="single" w:sz="6" w:space="0" w:color="auto"/>
                  <w:right w:val="single" w:sz="6" w:space="0" w:color="auto"/>
                </w:tcBorders>
                <w:shd w:val="clear" w:color="auto" w:fill="auto"/>
              </w:tcPr>
            </w:tcPrChange>
          </w:tcPr>
          <w:p w14:paraId="6A891A97" w14:textId="77777777" w:rsidR="00122516" w:rsidRPr="00D07F18" w:rsidRDefault="00122516" w:rsidP="003C0428">
            <w:pPr>
              <w:spacing w:after="0" w:line="240" w:lineRule="auto"/>
              <w:rPr>
                <w:rFonts w:ascii="Arial" w:eastAsia="Arial" w:hAnsi="Arial" w:cs="Arial"/>
                <w:sz w:val="16"/>
                <w:szCs w:val="16"/>
              </w:rPr>
            </w:pPr>
          </w:p>
        </w:tc>
        <w:tc>
          <w:tcPr>
            <w:tcW w:w="4140" w:type="dxa"/>
            <w:tcBorders>
              <w:top w:val="single" w:sz="6" w:space="0" w:color="auto"/>
              <w:left w:val="single" w:sz="6" w:space="0" w:color="auto"/>
              <w:bottom w:val="single" w:sz="6" w:space="0" w:color="auto"/>
              <w:right w:val="single" w:sz="6" w:space="0" w:color="auto"/>
            </w:tcBorders>
            <w:shd w:val="clear" w:color="auto" w:fill="auto"/>
            <w:tcPrChange w:id="471" w:author="Prada, Leandro (Leo) **CTR**" w:date="2020-06-08T14:09:00Z">
              <w:tcPr>
                <w:tcW w:w="4140" w:type="dxa"/>
                <w:tcBorders>
                  <w:top w:val="single" w:sz="6" w:space="0" w:color="auto"/>
                  <w:left w:val="single" w:sz="6" w:space="0" w:color="auto"/>
                  <w:bottom w:val="single" w:sz="6" w:space="0" w:color="auto"/>
                  <w:right w:val="single" w:sz="6" w:space="0" w:color="auto"/>
                </w:tcBorders>
                <w:shd w:val="clear" w:color="auto" w:fill="auto"/>
              </w:tcPr>
            </w:tcPrChange>
          </w:tcPr>
          <w:p w14:paraId="28CDF071" w14:textId="77777777" w:rsidR="00122516" w:rsidRPr="00D07F18" w:rsidRDefault="00122516" w:rsidP="003C0428">
            <w:pPr>
              <w:rPr>
                <w:rFonts w:ascii="Arial" w:hAnsi="Arial" w:cs="Arial"/>
                <w:sz w:val="16"/>
                <w:szCs w:val="16"/>
              </w:rPr>
            </w:pPr>
          </w:p>
        </w:tc>
      </w:tr>
      <w:tr w:rsidR="00122516" w:rsidRPr="009C7D98" w14:paraId="49902389" w14:textId="77777777" w:rsidTr="00C7607F">
        <w:tblPrEx>
          <w:tblW w:w="9450" w:type="dxa"/>
          <w:tblInd w:w="-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40" w:type="dxa"/>
            <w:left w:w="40" w:type="dxa"/>
            <w:bottom w:w="60" w:type="dxa"/>
            <w:right w:w="58" w:type="dxa"/>
          </w:tblCellMar>
          <w:tblLook w:val="0000" w:firstRow="0" w:lastRow="0" w:firstColumn="0" w:lastColumn="0" w:noHBand="0" w:noVBand="0"/>
          <w:tblPrExChange w:id="472" w:author="Prada, Leandro (Leo) **CTR**" w:date="2020-06-08T14:09:00Z">
            <w:tblPrEx>
              <w:tblW w:w="9450" w:type="dxa"/>
              <w:tblInd w:w="-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40" w:type="dxa"/>
                <w:left w:w="40" w:type="dxa"/>
                <w:bottom w:w="60" w:type="dxa"/>
                <w:right w:w="58" w:type="dxa"/>
              </w:tblCellMar>
              <w:tblLook w:val="0000" w:firstRow="0" w:lastRow="0" w:firstColumn="0" w:lastColumn="0" w:noHBand="0" w:noVBand="0"/>
            </w:tblPrEx>
          </w:tblPrExChange>
        </w:tblPrEx>
        <w:tc>
          <w:tcPr>
            <w:tcW w:w="1843" w:type="dxa"/>
            <w:tcBorders>
              <w:top w:val="single" w:sz="6" w:space="0" w:color="auto"/>
              <w:left w:val="single" w:sz="6" w:space="0" w:color="auto"/>
              <w:bottom w:val="single" w:sz="6" w:space="0" w:color="auto"/>
              <w:right w:val="single" w:sz="6" w:space="0" w:color="auto"/>
            </w:tcBorders>
            <w:shd w:val="clear" w:color="auto" w:fill="auto"/>
            <w:tcPrChange w:id="473" w:author="Prada, Leandro (Leo) **CTR**" w:date="2020-06-08T14:09:00Z">
              <w:tcPr>
                <w:tcW w:w="1620" w:type="dxa"/>
                <w:tcBorders>
                  <w:top w:val="single" w:sz="6" w:space="0" w:color="auto"/>
                  <w:left w:val="single" w:sz="6" w:space="0" w:color="auto"/>
                  <w:bottom w:val="single" w:sz="6" w:space="0" w:color="auto"/>
                  <w:right w:val="single" w:sz="6" w:space="0" w:color="auto"/>
                </w:tcBorders>
                <w:shd w:val="clear" w:color="auto" w:fill="auto"/>
              </w:tcPr>
            </w:tcPrChange>
          </w:tcPr>
          <w:p w14:paraId="03D17D2B" w14:textId="734CE2CD" w:rsidR="00122516" w:rsidRDefault="00122516" w:rsidP="003C0428">
            <w:pPr>
              <w:spacing w:after="0" w:line="240" w:lineRule="auto"/>
              <w:rPr>
                <w:rFonts w:ascii="Arial" w:hAnsi="Arial" w:cs="Arial"/>
                <w:sz w:val="16"/>
                <w:szCs w:val="16"/>
              </w:rPr>
            </w:pPr>
            <w:r w:rsidRPr="000A7FD5">
              <w:rPr>
                <w:rFonts w:ascii="Arial" w:hAnsi="Arial" w:cs="Arial"/>
                <w:sz w:val="16"/>
                <w:szCs w:val="16"/>
              </w:rPr>
              <w:t>&lt;</w:t>
            </w:r>
            <w:r w:rsidR="00AA5226">
              <w:rPr>
                <w:rFonts w:ascii="Arial" w:hAnsi="Arial" w:cs="Arial"/>
                <w:sz w:val="16"/>
                <w:szCs w:val="16"/>
              </w:rPr>
              <w:t>monthly</w:t>
            </w:r>
            <w:r w:rsidRPr="000A7FD5">
              <w:rPr>
                <w:rFonts w:ascii="Arial" w:hAnsi="Arial" w:cs="Arial"/>
                <w:sz w:val="16"/>
                <w:szCs w:val="16"/>
              </w:rPr>
              <w:t>&gt;</w:t>
            </w:r>
          </w:p>
          <w:p w14:paraId="6EC04C0E" w14:textId="77777777" w:rsidR="00122516" w:rsidRDefault="00AA5226" w:rsidP="003C0428">
            <w:pPr>
              <w:spacing w:after="0" w:line="240" w:lineRule="auto"/>
              <w:rPr>
                <w:ins w:id="474" w:author="Prada, Leandro (Leo) **CTR**" w:date="2020-06-08T14:08:00Z"/>
                <w:rFonts w:ascii="Arial" w:eastAsia="Times New Roman" w:hAnsi="Arial" w:cs="Arial"/>
                <w:sz w:val="16"/>
                <w:szCs w:val="16"/>
              </w:rPr>
            </w:pPr>
            <w:proofErr w:type="spellStart"/>
            <w:r>
              <w:rPr>
                <w:rFonts w:ascii="Arial" w:eastAsia="Times New Roman" w:hAnsi="Arial" w:cs="Arial"/>
                <w:sz w:val="16"/>
                <w:szCs w:val="16"/>
              </w:rPr>
              <w:t>M</w:t>
            </w:r>
            <w:r w:rsidR="00AE595C">
              <w:rPr>
                <w:rFonts w:ascii="Arial" w:eastAsia="Times New Roman" w:hAnsi="Arial" w:cs="Arial"/>
                <w:sz w:val="16"/>
                <w:szCs w:val="16"/>
              </w:rPr>
              <w:t>ensual</w:t>
            </w:r>
            <w:proofErr w:type="spellEnd"/>
          </w:p>
          <w:p w14:paraId="16BB954B" w14:textId="362C9F4D" w:rsidR="00C7607F" w:rsidRPr="00C7607F" w:rsidRDefault="00C7607F" w:rsidP="003C0428">
            <w:pPr>
              <w:spacing w:after="0" w:line="240" w:lineRule="auto"/>
              <w:rPr>
                <w:rFonts w:ascii="Arial" w:eastAsia="Times New Roman" w:hAnsi="Arial" w:cs="Arial"/>
                <w:color w:val="00B050"/>
                <w:sz w:val="16"/>
                <w:szCs w:val="16"/>
                <w:rPrChange w:id="475" w:author="Prada, Leandro (Leo) **CTR**" w:date="2020-06-08T14:08:00Z">
                  <w:rPr>
                    <w:rFonts w:ascii="Arial" w:eastAsia="Times New Roman" w:hAnsi="Arial" w:cs="Arial"/>
                    <w:sz w:val="16"/>
                    <w:szCs w:val="16"/>
                  </w:rPr>
                </w:rPrChange>
              </w:rPr>
            </w:pPr>
            <w:ins w:id="476" w:author="Prada, Leandro (Leo) **CTR**" w:date="2020-06-08T14:08:00Z">
              <w:r>
                <w:rPr>
                  <w:rFonts w:ascii="Arial" w:eastAsia="Times New Roman" w:hAnsi="Arial" w:cs="Arial"/>
                  <w:color w:val="00B050"/>
                  <w:sz w:val="16"/>
                  <w:szCs w:val="16"/>
                </w:rPr>
                <w:t xml:space="preserve">Estado </w:t>
              </w:r>
              <w:proofErr w:type="spellStart"/>
              <w:r>
                <w:rPr>
                  <w:rFonts w:ascii="Arial" w:eastAsia="Times New Roman" w:hAnsi="Arial" w:cs="Arial"/>
                  <w:color w:val="00B050"/>
                  <w:sz w:val="16"/>
                  <w:szCs w:val="16"/>
                </w:rPr>
                <w:t>mensual</w:t>
              </w:r>
              <w:proofErr w:type="spellEnd"/>
              <w:r>
                <w:rPr>
                  <w:rFonts w:ascii="Arial" w:eastAsia="Times New Roman" w:hAnsi="Arial" w:cs="Arial"/>
                  <w:color w:val="00B050"/>
                  <w:sz w:val="16"/>
                  <w:szCs w:val="16"/>
                </w:rPr>
                <w:t xml:space="preserve"> </w:t>
              </w:r>
              <w:proofErr w:type="spellStart"/>
              <w:r>
                <w:rPr>
                  <w:rFonts w:ascii="Arial" w:eastAsia="Times New Roman" w:hAnsi="Arial" w:cs="Arial"/>
                  <w:color w:val="00B050"/>
                  <w:sz w:val="16"/>
                  <w:szCs w:val="16"/>
                </w:rPr>
                <w:t>más</w:t>
              </w:r>
              <w:proofErr w:type="spellEnd"/>
              <w:r>
                <w:rPr>
                  <w:rFonts w:ascii="Arial" w:eastAsia="Times New Roman" w:hAnsi="Arial" w:cs="Arial"/>
                  <w:color w:val="00B050"/>
                  <w:sz w:val="16"/>
                  <w:szCs w:val="16"/>
                </w:rPr>
                <w:t xml:space="preserve"> </w:t>
              </w:r>
              <w:proofErr w:type="spellStart"/>
              <w:r>
                <w:rPr>
                  <w:rFonts w:ascii="Arial" w:eastAsia="Times New Roman" w:hAnsi="Arial" w:cs="Arial"/>
                  <w:color w:val="00B050"/>
                  <w:sz w:val="16"/>
                  <w:szCs w:val="16"/>
                </w:rPr>
                <w:t>reciente</w:t>
              </w:r>
            </w:ins>
            <w:proofErr w:type="spellEnd"/>
          </w:p>
        </w:tc>
        <w:tc>
          <w:tcPr>
            <w:tcW w:w="1667" w:type="dxa"/>
            <w:tcBorders>
              <w:top w:val="single" w:sz="6" w:space="0" w:color="auto"/>
              <w:left w:val="single" w:sz="6" w:space="0" w:color="auto"/>
              <w:bottom w:val="single" w:sz="6" w:space="0" w:color="auto"/>
              <w:right w:val="single" w:sz="6" w:space="0" w:color="auto"/>
            </w:tcBorders>
            <w:shd w:val="clear" w:color="auto" w:fill="auto"/>
            <w:tcPrChange w:id="477" w:author="Prada, Leandro (Leo) **CTR**" w:date="2020-06-08T14:09:00Z">
              <w:tcPr>
                <w:tcW w:w="1890" w:type="dxa"/>
                <w:tcBorders>
                  <w:top w:val="single" w:sz="6" w:space="0" w:color="auto"/>
                  <w:left w:val="single" w:sz="6" w:space="0" w:color="auto"/>
                  <w:bottom w:val="single" w:sz="6" w:space="0" w:color="auto"/>
                  <w:right w:val="single" w:sz="6" w:space="0" w:color="auto"/>
                </w:tcBorders>
                <w:shd w:val="clear" w:color="auto" w:fill="auto"/>
              </w:tcPr>
            </w:tcPrChange>
          </w:tcPr>
          <w:p w14:paraId="355B1A57" w14:textId="77777777" w:rsidR="00122516" w:rsidRPr="000A7FD5" w:rsidRDefault="00122516" w:rsidP="003C0428">
            <w:pPr>
              <w:spacing w:after="0" w:line="240" w:lineRule="auto"/>
              <w:rPr>
                <w:rFonts w:ascii="Arial" w:eastAsia="Arial" w:hAnsi="Arial" w:cs="Arial"/>
                <w:sz w:val="16"/>
                <w:szCs w:val="16"/>
              </w:rPr>
            </w:pPr>
            <w:r w:rsidRPr="000A7FD5">
              <w:rPr>
                <w:rFonts w:ascii="Arial" w:hAnsi="Arial" w:cs="Arial"/>
                <w:sz w:val="16"/>
                <w:szCs w:val="16"/>
              </w:rPr>
              <w:t>Never</w:t>
            </w:r>
          </w:p>
        </w:tc>
        <w:tc>
          <w:tcPr>
            <w:tcW w:w="1800" w:type="dxa"/>
            <w:tcBorders>
              <w:top w:val="single" w:sz="6" w:space="0" w:color="auto"/>
              <w:left w:val="single" w:sz="6" w:space="0" w:color="auto"/>
              <w:bottom w:val="single" w:sz="6" w:space="0" w:color="auto"/>
              <w:right w:val="single" w:sz="6" w:space="0" w:color="auto"/>
            </w:tcBorders>
            <w:shd w:val="clear" w:color="auto" w:fill="auto"/>
            <w:tcPrChange w:id="478" w:author="Prada, Leandro (Leo) **CTR**" w:date="2020-06-08T14:09:00Z">
              <w:tcPr>
                <w:tcW w:w="1800" w:type="dxa"/>
                <w:tcBorders>
                  <w:top w:val="single" w:sz="6" w:space="0" w:color="auto"/>
                  <w:left w:val="single" w:sz="6" w:space="0" w:color="auto"/>
                  <w:bottom w:val="single" w:sz="6" w:space="0" w:color="auto"/>
                  <w:right w:val="single" w:sz="6" w:space="0" w:color="auto"/>
                </w:tcBorders>
                <w:shd w:val="clear" w:color="auto" w:fill="auto"/>
              </w:tcPr>
            </w:tcPrChange>
          </w:tcPr>
          <w:p w14:paraId="030E4903" w14:textId="77777777" w:rsidR="00122516" w:rsidRPr="00D07F18" w:rsidRDefault="00122516" w:rsidP="003C0428">
            <w:pPr>
              <w:spacing w:after="0" w:line="240" w:lineRule="auto"/>
              <w:rPr>
                <w:rFonts w:ascii="Arial" w:eastAsia="Arial" w:hAnsi="Arial" w:cs="Arial"/>
                <w:sz w:val="16"/>
                <w:szCs w:val="16"/>
              </w:rPr>
            </w:pPr>
          </w:p>
        </w:tc>
        <w:tc>
          <w:tcPr>
            <w:tcW w:w="4140" w:type="dxa"/>
            <w:tcBorders>
              <w:top w:val="single" w:sz="6" w:space="0" w:color="auto"/>
              <w:left w:val="single" w:sz="6" w:space="0" w:color="auto"/>
              <w:bottom w:val="single" w:sz="6" w:space="0" w:color="auto"/>
              <w:right w:val="single" w:sz="6" w:space="0" w:color="auto"/>
            </w:tcBorders>
            <w:shd w:val="clear" w:color="auto" w:fill="auto"/>
            <w:tcPrChange w:id="479" w:author="Prada, Leandro (Leo) **CTR**" w:date="2020-06-08T14:09:00Z">
              <w:tcPr>
                <w:tcW w:w="4140" w:type="dxa"/>
                <w:tcBorders>
                  <w:top w:val="single" w:sz="6" w:space="0" w:color="auto"/>
                  <w:left w:val="single" w:sz="6" w:space="0" w:color="auto"/>
                  <w:bottom w:val="single" w:sz="6" w:space="0" w:color="auto"/>
                  <w:right w:val="single" w:sz="6" w:space="0" w:color="auto"/>
                </w:tcBorders>
                <w:shd w:val="clear" w:color="auto" w:fill="auto"/>
              </w:tcPr>
            </w:tcPrChange>
          </w:tcPr>
          <w:p w14:paraId="56139D8E" w14:textId="77777777" w:rsidR="00122516" w:rsidRPr="00D07F18" w:rsidRDefault="00122516" w:rsidP="003C0428">
            <w:pPr>
              <w:rPr>
                <w:rFonts w:ascii="Arial" w:hAnsi="Arial" w:cs="Arial"/>
                <w:sz w:val="16"/>
                <w:szCs w:val="16"/>
              </w:rPr>
            </w:pPr>
          </w:p>
        </w:tc>
      </w:tr>
      <w:tr w:rsidR="00122516" w:rsidRPr="009C7D98" w14:paraId="31CFBFD0" w14:textId="77777777" w:rsidTr="003C042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c>
          <w:tcPr>
            <w:tcW w:w="9450" w:type="dxa"/>
            <w:gridSpan w:val="4"/>
            <w:shd w:val="clear" w:color="auto" w:fill="DDDDDD"/>
          </w:tcPr>
          <w:p w14:paraId="39B00C2C" w14:textId="77777777" w:rsidR="00122516" w:rsidRPr="009C7D98" w:rsidRDefault="00122516" w:rsidP="003C0428">
            <w:pPr>
              <w:spacing w:after="0" w:line="240" w:lineRule="auto"/>
              <w:rPr>
                <w:rFonts w:ascii="Arial" w:eastAsia="Arial" w:hAnsi="Arial" w:cs="Arial"/>
                <w:b/>
                <w:i/>
                <w:sz w:val="16"/>
                <w:szCs w:val="16"/>
              </w:rPr>
            </w:pPr>
            <w:proofErr w:type="spellStart"/>
            <w:r w:rsidRPr="005A14F6">
              <w:rPr>
                <w:rFonts w:ascii="Arial" w:eastAsia="Arial" w:hAnsi="Arial" w:cs="Arial"/>
                <w:b/>
                <w:i/>
                <w:sz w:val="16"/>
                <w:szCs w:val="16"/>
              </w:rPr>
              <w:lastRenderedPageBreak/>
              <w:t>Globals</w:t>
            </w:r>
            <w:proofErr w:type="spellEnd"/>
            <w:r w:rsidRPr="005A14F6">
              <w:rPr>
                <w:rFonts w:ascii="Arial" w:eastAsia="Arial" w:hAnsi="Arial" w:cs="Arial"/>
                <w:b/>
                <w:i/>
                <w:sz w:val="16"/>
                <w:szCs w:val="16"/>
              </w:rPr>
              <w:t xml:space="preserve"> (</w:t>
            </w:r>
            <w:hyperlink w:anchor="_Global_Grammar_Properties" w:history="1">
              <w:r w:rsidRPr="00C5488F">
                <w:rPr>
                  <w:rStyle w:val="Hyperlink"/>
                  <w:rFonts w:ascii="Arial" w:eastAsia="Arial" w:hAnsi="Arial" w:cs="Arial"/>
                  <w:b/>
                  <w:i/>
                  <w:sz w:val="16"/>
                  <w:szCs w:val="16"/>
                </w:rPr>
                <w:t>See Global Commands</w:t>
              </w:r>
            </w:hyperlink>
            <w:r w:rsidRPr="005A14F6">
              <w:rPr>
                <w:rFonts w:ascii="Arial" w:eastAsia="Arial" w:hAnsi="Arial" w:cs="Arial"/>
                <w:b/>
                <w:i/>
                <w:sz w:val="16"/>
                <w:szCs w:val="16"/>
              </w:rPr>
              <w:t>)</w:t>
            </w:r>
          </w:p>
        </w:tc>
      </w:tr>
      <w:tr w:rsidR="00122516" w:rsidRPr="009C7D98" w14:paraId="7EEF94FC" w14:textId="77777777" w:rsidTr="003C042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c>
          <w:tcPr>
            <w:tcW w:w="9450" w:type="dxa"/>
            <w:gridSpan w:val="4"/>
            <w:shd w:val="clear" w:color="auto" w:fill="auto"/>
          </w:tcPr>
          <w:p w14:paraId="09FE6183" w14:textId="77777777" w:rsidR="00122516" w:rsidRPr="009C7D98" w:rsidRDefault="00122516" w:rsidP="003C0428">
            <w:pPr>
              <w:spacing w:after="0" w:line="240" w:lineRule="auto"/>
              <w:rPr>
                <w:rFonts w:ascii="Arial" w:eastAsia="Arial" w:hAnsi="Arial" w:cs="Arial"/>
                <w:sz w:val="16"/>
                <w:szCs w:val="16"/>
              </w:rPr>
            </w:pPr>
            <w:r>
              <w:rPr>
                <w:rFonts w:ascii="Arial" w:eastAsia="Arial" w:hAnsi="Arial" w:cs="Arial"/>
                <w:sz w:val="16"/>
                <w:szCs w:val="16"/>
              </w:rPr>
              <w:t>&lt;rep</w:t>
            </w:r>
            <w:r w:rsidRPr="009C7D98">
              <w:rPr>
                <w:rFonts w:ascii="Arial" w:eastAsia="Arial" w:hAnsi="Arial" w:cs="Arial"/>
                <w:sz w:val="16"/>
                <w:szCs w:val="16"/>
              </w:rPr>
              <w:t>&gt;</w:t>
            </w:r>
          </w:p>
        </w:tc>
      </w:tr>
      <w:tr w:rsidR="00122516" w:rsidRPr="009C7D98" w14:paraId="7B2DEB07" w14:textId="77777777" w:rsidTr="003C042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c>
          <w:tcPr>
            <w:tcW w:w="9450" w:type="dxa"/>
            <w:gridSpan w:val="4"/>
            <w:shd w:val="clear" w:color="auto" w:fill="DDDDDD"/>
          </w:tcPr>
          <w:p w14:paraId="483382CE" w14:textId="77777777" w:rsidR="00122516" w:rsidRPr="009C7D98" w:rsidRDefault="00122516" w:rsidP="003C0428">
            <w:pPr>
              <w:spacing w:after="0" w:line="240" w:lineRule="auto"/>
              <w:rPr>
                <w:rFonts w:ascii="Arial" w:eastAsia="Arial" w:hAnsi="Arial" w:cs="Arial"/>
                <w:b/>
                <w:i/>
                <w:sz w:val="16"/>
                <w:szCs w:val="16"/>
              </w:rPr>
            </w:pPr>
            <w:r>
              <w:rPr>
                <w:rFonts w:ascii="Arial" w:eastAsia="Arial" w:hAnsi="Arial" w:cs="Arial"/>
                <w:b/>
                <w:i/>
                <w:sz w:val="16"/>
                <w:szCs w:val="16"/>
              </w:rPr>
              <w:t>Config Parameters</w:t>
            </w:r>
          </w:p>
        </w:tc>
      </w:tr>
      <w:tr w:rsidR="00122516" w:rsidRPr="009C7D98" w14:paraId="73D92C4B" w14:textId="77777777" w:rsidTr="003C042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c>
          <w:tcPr>
            <w:tcW w:w="3510" w:type="dxa"/>
            <w:gridSpan w:val="2"/>
            <w:shd w:val="clear" w:color="auto" w:fill="D9E2F3"/>
          </w:tcPr>
          <w:p w14:paraId="2B9E75B6" w14:textId="77777777" w:rsidR="00122516" w:rsidRPr="009C7D98" w:rsidRDefault="00122516" w:rsidP="003C0428">
            <w:pPr>
              <w:spacing w:after="0" w:line="240" w:lineRule="auto"/>
              <w:rPr>
                <w:rFonts w:ascii="Arial" w:eastAsia="Times New Roman" w:hAnsi="Arial" w:cs="Arial"/>
                <w:sz w:val="16"/>
                <w:szCs w:val="16"/>
              </w:rPr>
            </w:pPr>
            <w:r w:rsidRPr="009C7D98">
              <w:rPr>
                <w:rFonts w:ascii="Arial" w:eastAsia="Arial" w:hAnsi="Arial" w:cs="Arial"/>
                <w:b/>
                <w:i/>
                <w:sz w:val="16"/>
                <w:szCs w:val="16"/>
              </w:rPr>
              <w:t>Parameter</w:t>
            </w:r>
          </w:p>
        </w:tc>
        <w:tc>
          <w:tcPr>
            <w:tcW w:w="5940" w:type="dxa"/>
            <w:gridSpan w:val="2"/>
            <w:shd w:val="clear" w:color="auto" w:fill="D9E2F3"/>
          </w:tcPr>
          <w:p w14:paraId="79169EDB" w14:textId="77777777" w:rsidR="00122516" w:rsidRPr="009C7D98" w:rsidRDefault="00122516" w:rsidP="003C0428">
            <w:pPr>
              <w:spacing w:after="0" w:line="240" w:lineRule="auto"/>
              <w:rPr>
                <w:rFonts w:ascii="Arial" w:eastAsia="Times New Roman" w:hAnsi="Arial" w:cs="Arial"/>
                <w:sz w:val="16"/>
                <w:szCs w:val="16"/>
              </w:rPr>
            </w:pPr>
            <w:r w:rsidRPr="009C7D98">
              <w:rPr>
                <w:rFonts w:ascii="Arial" w:eastAsia="Arial" w:hAnsi="Arial" w:cs="Arial"/>
                <w:b/>
                <w:i/>
                <w:sz w:val="16"/>
                <w:szCs w:val="16"/>
              </w:rPr>
              <w:t>Value</w:t>
            </w:r>
          </w:p>
        </w:tc>
      </w:tr>
      <w:tr w:rsidR="00122516" w:rsidRPr="009C7D98" w14:paraId="4AA86F1D" w14:textId="77777777" w:rsidTr="003C042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c>
          <w:tcPr>
            <w:tcW w:w="3510" w:type="dxa"/>
            <w:gridSpan w:val="2"/>
            <w:shd w:val="clear" w:color="auto" w:fill="auto"/>
          </w:tcPr>
          <w:p w14:paraId="6D853972" w14:textId="77777777" w:rsidR="00122516" w:rsidRPr="009C7D98" w:rsidRDefault="00122516" w:rsidP="003C0428">
            <w:pPr>
              <w:spacing w:after="0" w:line="240" w:lineRule="auto"/>
              <w:rPr>
                <w:rFonts w:ascii="Arial" w:eastAsia="Arial" w:hAnsi="Arial" w:cs="Arial"/>
                <w:sz w:val="16"/>
                <w:szCs w:val="16"/>
              </w:rPr>
            </w:pPr>
            <w:r w:rsidRPr="009C7D98">
              <w:rPr>
                <w:rFonts w:ascii="Arial" w:eastAsia="Arial" w:hAnsi="Arial" w:cs="Arial"/>
                <w:sz w:val="16"/>
                <w:szCs w:val="16"/>
              </w:rPr>
              <w:t>Grammars</w:t>
            </w:r>
          </w:p>
        </w:tc>
        <w:tc>
          <w:tcPr>
            <w:tcW w:w="5940" w:type="dxa"/>
            <w:gridSpan w:val="2"/>
            <w:shd w:val="clear" w:color="auto" w:fill="auto"/>
          </w:tcPr>
          <w:p w14:paraId="688327DE" w14:textId="77777777" w:rsidR="00122516" w:rsidRDefault="00AB0532" w:rsidP="003C0428">
            <w:pPr>
              <w:spacing w:after="0" w:line="240" w:lineRule="auto"/>
              <w:rPr>
                <w:rFonts w:ascii="Arial" w:hAnsi="Arial" w:cs="Arial"/>
                <w:sz w:val="16"/>
                <w:szCs w:val="16"/>
              </w:rPr>
            </w:pPr>
            <w:r>
              <w:rPr>
                <w:rFonts w:ascii="Arial" w:hAnsi="Arial" w:cs="Arial"/>
                <w:sz w:val="16"/>
                <w:szCs w:val="16"/>
              </w:rPr>
              <w:t>0480_StatementType</w:t>
            </w:r>
            <w:r w:rsidR="00122516">
              <w:rPr>
                <w:rFonts w:ascii="Arial" w:hAnsi="Arial" w:cs="Arial"/>
                <w:sz w:val="16"/>
                <w:szCs w:val="16"/>
              </w:rPr>
              <w:t>.grxml</w:t>
            </w:r>
          </w:p>
          <w:p w14:paraId="2AF9C287" w14:textId="170EC29C" w:rsidR="00AB0532" w:rsidRPr="009C7D98" w:rsidRDefault="00AB0532" w:rsidP="003C0428">
            <w:pPr>
              <w:spacing w:after="0" w:line="240" w:lineRule="auto"/>
              <w:rPr>
                <w:rFonts w:ascii="Arial" w:eastAsia="Arial" w:hAnsi="Arial" w:cs="Arial"/>
                <w:sz w:val="16"/>
                <w:szCs w:val="16"/>
              </w:rPr>
            </w:pPr>
            <w:r>
              <w:rPr>
                <w:rFonts w:ascii="Arial" w:hAnsi="Arial" w:cs="Arial"/>
                <w:sz w:val="16"/>
                <w:szCs w:val="16"/>
              </w:rPr>
              <w:t>0480_StatementType_dtmf.grxml</w:t>
            </w:r>
          </w:p>
        </w:tc>
      </w:tr>
      <w:tr w:rsidR="00122516" w:rsidRPr="00EA6DFA" w14:paraId="68492EC0" w14:textId="77777777" w:rsidTr="003C042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c>
          <w:tcPr>
            <w:tcW w:w="3510" w:type="dxa"/>
            <w:gridSpan w:val="2"/>
            <w:tcBorders>
              <w:top w:val="single" w:sz="6" w:space="0" w:color="auto"/>
              <w:left w:val="single" w:sz="6" w:space="0" w:color="auto"/>
              <w:bottom w:val="single" w:sz="6" w:space="0" w:color="auto"/>
              <w:right w:val="single" w:sz="6" w:space="0" w:color="auto"/>
            </w:tcBorders>
            <w:shd w:val="clear" w:color="auto" w:fill="auto"/>
          </w:tcPr>
          <w:p w14:paraId="3ABB7C9C" w14:textId="77777777" w:rsidR="00122516" w:rsidRDefault="00122516" w:rsidP="003C0428">
            <w:pPr>
              <w:spacing w:after="0" w:line="240" w:lineRule="auto"/>
              <w:rPr>
                <w:rFonts w:ascii="Arial" w:eastAsia="Arial" w:hAnsi="Arial" w:cs="Arial"/>
                <w:sz w:val="16"/>
                <w:szCs w:val="16"/>
              </w:rPr>
            </w:pPr>
            <w:r>
              <w:rPr>
                <w:rFonts w:ascii="Arial" w:eastAsia="Arial" w:hAnsi="Arial" w:cs="Arial"/>
                <w:sz w:val="16"/>
                <w:szCs w:val="16"/>
              </w:rPr>
              <w:t xml:space="preserve">Medium Confidence </w:t>
            </w:r>
          </w:p>
          <w:p w14:paraId="45A834AE" w14:textId="77777777" w:rsidR="00122516" w:rsidRPr="00EA6DFA" w:rsidRDefault="00122516" w:rsidP="003C0428">
            <w:pPr>
              <w:spacing w:after="0" w:line="240" w:lineRule="auto"/>
              <w:rPr>
                <w:rFonts w:ascii="Arial" w:eastAsia="Arial" w:hAnsi="Arial" w:cs="Arial"/>
                <w:sz w:val="16"/>
                <w:szCs w:val="16"/>
              </w:rPr>
            </w:pPr>
            <w:r>
              <w:rPr>
                <w:rFonts w:ascii="Arial" w:eastAsia="Arial" w:hAnsi="Arial" w:cs="Arial"/>
                <w:sz w:val="16"/>
                <w:szCs w:val="16"/>
              </w:rPr>
              <w:t>(Confirm “If necessary” range)</w:t>
            </w:r>
          </w:p>
        </w:tc>
        <w:tc>
          <w:tcPr>
            <w:tcW w:w="5940" w:type="dxa"/>
            <w:gridSpan w:val="2"/>
            <w:tcBorders>
              <w:top w:val="single" w:sz="6" w:space="0" w:color="auto"/>
              <w:left w:val="single" w:sz="6" w:space="0" w:color="auto"/>
              <w:bottom w:val="single" w:sz="6" w:space="0" w:color="auto"/>
              <w:right w:val="single" w:sz="6" w:space="0" w:color="auto"/>
            </w:tcBorders>
            <w:shd w:val="clear" w:color="auto" w:fill="auto"/>
          </w:tcPr>
          <w:p w14:paraId="60F9C00A" w14:textId="77777777" w:rsidR="00122516" w:rsidRPr="00EA6DFA" w:rsidRDefault="00122516" w:rsidP="003C0428">
            <w:pPr>
              <w:spacing w:after="0" w:line="240" w:lineRule="auto"/>
              <w:rPr>
                <w:rFonts w:ascii="Arial" w:eastAsia="Arial" w:hAnsi="Arial" w:cs="Arial"/>
                <w:sz w:val="16"/>
                <w:szCs w:val="16"/>
              </w:rPr>
            </w:pPr>
            <w:r>
              <w:rPr>
                <w:rFonts w:ascii="Arial" w:eastAsia="Arial" w:hAnsi="Arial" w:cs="Arial"/>
                <w:sz w:val="16"/>
                <w:szCs w:val="16"/>
              </w:rPr>
              <w:t>Never</w:t>
            </w:r>
          </w:p>
        </w:tc>
      </w:tr>
    </w:tbl>
    <w:p w14:paraId="22CA7FAB" w14:textId="4D90800A" w:rsidR="00DB0FDC" w:rsidRDefault="00DB0FDC" w:rsidP="00EF1956"/>
    <w:p w14:paraId="3B8CCCF6" w14:textId="239FBE3A" w:rsidR="00DB0FDC" w:rsidRDefault="00DB0FDC" w:rsidP="00EF1956"/>
    <w:p w14:paraId="42518E23" w14:textId="4DC6B11A" w:rsidR="00DB0FDC" w:rsidRDefault="00DB0FDC" w:rsidP="00EF1956"/>
    <w:p w14:paraId="5A850ADC" w14:textId="3CFE80A6" w:rsidR="00DB0FDC" w:rsidRDefault="00DB0FDC" w:rsidP="00EF1956"/>
    <w:p w14:paraId="0A9A3B45" w14:textId="59E08D2C" w:rsidR="00DB0FDC" w:rsidRDefault="00DB0FDC" w:rsidP="00EF1956"/>
    <w:p w14:paraId="1694B94A" w14:textId="6294F95D" w:rsidR="00DB0FDC" w:rsidRDefault="00DB0FDC" w:rsidP="00EF1956"/>
    <w:p w14:paraId="082F4872" w14:textId="182CECF5" w:rsidR="00DB0FDC" w:rsidRDefault="00DB0FDC" w:rsidP="00EF1956"/>
    <w:p w14:paraId="0E8B3099" w14:textId="0CD41CE6" w:rsidR="00063A83" w:rsidRDefault="00063A83" w:rsidP="00EF1956"/>
    <w:p w14:paraId="406569B0" w14:textId="77777777" w:rsidR="00063A83" w:rsidRDefault="00063A83" w:rsidP="00EF1956"/>
    <w:p w14:paraId="25817FB1" w14:textId="79BC05D4" w:rsidR="00063A83" w:rsidRPr="00907B70" w:rsidRDefault="00063A83" w:rsidP="00063A83">
      <w:pPr>
        <w:pStyle w:val="Heading2"/>
      </w:pPr>
      <w:bookmarkStart w:id="480" w:name="_Toc34307563"/>
      <w:bookmarkStart w:id="481" w:name="_Toc38525194"/>
      <w:r>
        <w:t>0485 _</w:t>
      </w:r>
      <w:proofErr w:type="spellStart"/>
      <w:r>
        <w:t>PayoffYN</w:t>
      </w:r>
      <w:bookmarkEnd w:id="480"/>
      <w:bookmarkEnd w:id="481"/>
      <w:proofErr w:type="spellEnd"/>
    </w:p>
    <w:tbl>
      <w:tblPr>
        <w:tblW w:w="945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620"/>
        <w:gridCol w:w="1890"/>
        <w:gridCol w:w="1800"/>
        <w:gridCol w:w="4140"/>
      </w:tblGrid>
      <w:tr w:rsidR="00063A83" w:rsidRPr="009C7D98" w14:paraId="1CE7E695" w14:textId="77777777" w:rsidTr="003C0428">
        <w:tc>
          <w:tcPr>
            <w:tcW w:w="9450" w:type="dxa"/>
            <w:gridSpan w:val="4"/>
            <w:tcBorders>
              <w:top w:val="single" w:sz="4" w:space="0" w:color="000000"/>
              <w:left w:val="single" w:sz="4" w:space="0" w:color="000000"/>
              <w:bottom w:val="single" w:sz="4" w:space="0" w:color="000000"/>
              <w:right w:val="single" w:sz="4" w:space="0" w:color="000000"/>
            </w:tcBorders>
            <w:shd w:val="clear" w:color="auto" w:fill="BFBFBF"/>
          </w:tcPr>
          <w:p w14:paraId="740C74C0" w14:textId="77777777" w:rsidR="00063A83" w:rsidRPr="00C811AC" w:rsidRDefault="00063A83" w:rsidP="003C0428">
            <w:pPr>
              <w:spacing w:after="0" w:line="240" w:lineRule="auto"/>
              <w:rPr>
                <w:b/>
                <w:sz w:val="24"/>
                <w:szCs w:val="24"/>
              </w:rPr>
            </w:pPr>
            <w:r w:rsidRPr="00C811AC">
              <w:rPr>
                <w:b/>
                <w:sz w:val="24"/>
                <w:szCs w:val="24"/>
              </w:rPr>
              <w:t>Dialog Module</w:t>
            </w:r>
          </w:p>
        </w:tc>
      </w:tr>
      <w:tr w:rsidR="00063A83" w:rsidRPr="009C7D98" w14:paraId="2E55841D" w14:textId="77777777" w:rsidTr="003C042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c>
          <w:tcPr>
            <w:tcW w:w="9450" w:type="dxa"/>
            <w:gridSpan w:val="4"/>
            <w:shd w:val="clear" w:color="auto" w:fill="auto"/>
          </w:tcPr>
          <w:p w14:paraId="0785AD49" w14:textId="77777777" w:rsidR="00063A83" w:rsidRPr="00387EC4" w:rsidRDefault="00063A83" w:rsidP="003C0428">
            <w:pPr>
              <w:spacing w:after="0" w:line="240" w:lineRule="auto"/>
              <w:rPr>
                <w:rFonts w:ascii="Arial" w:eastAsia="Arial" w:hAnsi="Arial" w:cs="Arial"/>
                <w:sz w:val="16"/>
                <w:szCs w:val="16"/>
              </w:rPr>
            </w:pPr>
            <w:r>
              <w:rPr>
                <w:rFonts w:ascii="Arial" w:eastAsia="Arial" w:hAnsi="Arial" w:cs="Arial"/>
                <w:sz w:val="16"/>
                <w:szCs w:val="16"/>
              </w:rPr>
              <w:t xml:space="preserve">After a caller has finished a </w:t>
            </w:r>
            <w:proofErr w:type="spellStart"/>
            <w:r>
              <w:rPr>
                <w:rFonts w:ascii="Arial" w:eastAsia="Arial" w:hAnsi="Arial" w:cs="Arial"/>
                <w:sz w:val="16"/>
                <w:szCs w:val="16"/>
              </w:rPr>
              <w:t>self service</w:t>
            </w:r>
            <w:proofErr w:type="spellEnd"/>
            <w:r>
              <w:rPr>
                <w:rFonts w:ascii="Arial" w:eastAsia="Arial" w:hAnsi="Arial" w:cs="Arial"/>
                <w:sz w:val="16"/>
                <w:szCs w:val="16"/>
              </w:rPr>
              <w:t xml:space="preserve"> option, ask them if they want to repeat, main menu, or representative.</w:t>
            </w:r>
          </w:p>
        </w:tc>
      </w:tr>
      <w:tr w:rsidR="00063A83" w:rsidRPr="009C7D98" w14:paraId="7D9E3FB3" w14:textId="77777777" w:rsidTr="003C0428">
        <w:tc>
          <w:tcPr>
            <w:tcW w:w="9450" w:type="dxa"/>
            <w:gridSpan w:val="4"/>
            <w:tcBorders>
              <w:top w:val="single" w:sz="4" w:space="0" w:color="000000"/>
              <w:left w:val="single" w:sz="4" w:space="0" w:color="000000"/>
              <w:bottom w:val="single" w:sz="4" w:space="0" w:color="000000"/>
              <w:right w:val="single" w:sz="4" w:space="0" w:color="000000"/>
            </w:tcBorders>
            <w:shd w:val="clear" w:color="auto" w:fill="BFBFBF"/>
          </w:tcPr>
          <w:p w14:paraId="21BA2806" w14:textId="77777777" w:rsidR="00063A83" w:rsidRPr="00C811AC" w:rsidRDefault="00063A83" w:rsidP="003C0428">
            <w:pPr>
              <w:spacing w:after="0" w:line="240" w:lineRule="auto"/>
              <w:ind w:right="-18"/>
              <w:rPr>
                <w:b/>
                <w:sz w:val="24"/>
                <w:szCs w:val="24"/>
              </w:rPr>
            </w:pPr>
            <w:r w:rsidRPr="00C811AC">
              <w:rPr>
                <w:b/>
                <w:sz w:val="24"/>
                <w:szCs w:val="24"/>
              </w:rPr>
              <w:t>Prompts</w:t>
            </w:r>
          </w:p>
        </w:tc>
      </w:tr>
      <w:tr w:rsidR="00063A83" w:rsidRPr="009C7D98" w14:paraId="3D239B39" w14:textId="77777777" w:rsidTr="003C042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c>
          <w:tcPr>
            <w:tcW w:w="1620" w:type="dxa"/>
            <w:shd w:val="clear" w:color="auto" w:fill="D9E2F3"/>
          </w:tcPr>
          <w:p w14:paraId="3AFEA7D8" w14:textId="77777777" w:rsidR="00063A83" w:rsidRPr="009C7D98" w:rsidRDefault="00063A83" w:rsidP="003C0428">
            <w:pPr>
              <w:spacing w:after="0" w:line="240" w:lineRule="auto"/>
              <w:rPr>
                <w:rFonts w:ascii="Arial" w:eastAsia="Times New Roman" w:hAnsi="Arial" w:cs="Arial"/>
                <w:sz w:val="16"/>
                <w:szCs w:val="16"/>
              </w:rPr>
            </w:pPr>
            <w:r w:rsidRPr="009C7D98">
              <w:rPr>
                <w:rFonts w:ascii="Arial" w:eastAsia="Arial" w:hAnsi="Arial" w:cs="Arial"/>
                <w:b/>
                <w:i/>
                <w:sz w:val="16"/>
                <w:szCs w:val="16"/>
              </w:rPr>
              <w:t>Type</w:t>
            </w:r>
          </w:p>
        </w:tc>
        <w:tc>
          <w:tcPr>
            <w:tcW w:w="1890" w:type="dxa"/>
            <w:shd w:val="clear" w:color="auto" w:fill="D9E2F3"/>
          </w:tcPr>
          <w:p w14:paraId="5679E003" w14:textId="77777777" w:rsidR="00063A83" w:rsidRPr="009C7D98" w:rsidRDefault="00063A83" w:rsidP="003C0428">
            <w:pPr>
              <w:spacing w:after="0" w:line="240" w:lineRule="auto"/>
              <w:rPr>
                <w:rFonts w:ascii="Arial" w:eastAsia="Times New Roman" w:hAnsi="Arial" w:cs="Arial"/>
                <w:sz w:val="16"/>
                <w:szCs w:val="16"/>
              </w:rPr>
            </w:pPr>
            <w:r w:rsidRPr="009C7D98">
              <w:rPr>
                <w:rFonts w:ascii="Arial" w:eastAsia="Arial" w:hAnsi="Arial" w:cs="Arial"/>
                <w:b/>
                <w:i/>
                <w:sz w:val="16"/>
                <w:szCs w:val="16"/>
              </w:rPr>
              <w:t>Condition</w:t>
            </w:r>
          </w:p>
        </w:tc>
        <w:tc>
          <w:tcPr>
            <w:tcW w:w="1800" w:type="dxa"/>
            <w:shd w:val="clear" w:color="auto" w:fill="D9E2F3"/>
          </w:tcPr>
          <w:p w14:paraId="1C93A510" w14:textId="77777777" w:rsidR="00063A83" w:rsidRPr="009C7D98" w:rsidRDefault="00063A83" w:rsidP="003C0428">
            <w:pPr>
              <w:spacing w:after="0" w:line="240" w:lineRule="auto"/>
              <w:rPr>
                <w:rFonts w:ascii="Arial" w:eastAsia="Times New Roman" w:hAnsi="Arial" w:cs="Arial"/>
                <w:sz w:val="16"/>
                <w:szCs w:val="16"/>
              </w:rPr>
            </w:pPr>
            <w:proofErr w:type="spellStart"/>
            <w:r w:rsidRPr="009C7D98">
              <w:rPr>
                <w:rFonts w:ascii="Arial" w:eastAsia="Arial" w:hAnsi="Arial" w:cs="Arial"/>
                <w:b/>
                <w:i/>
                <w:sz w:val="16"/>
                <w:szCs w:val="16"/>
              </w:rPr>
              <w:t>VoiceFile</w:t>
            </w:r>
            <w:proofErr w:type="spellEnd"/>
          </w:p>
        </w:tc>
        <w:tc>
          <w:tcPr>
            <w:tcW w:w="4140" w:type="dxa"/>
            <w:shd w:val="clear" w:color="auto" w:fill="D9E2F3"/>
          </w:tcPr>
          <w:p w14:paraId="673025B6" w14:textId="77777777" w:rsidR="00063A83" w:rsidRPr="009C7D98" w:rsidRDefault="00063A83" w:rsidP="003C0428">
            <w:pPr>
              <w:spacing w:after="0" w:line="240" w:lineRule="auto"/>
              <w:rPr>
                <w:rFonts w:ascii="Arial" w:eastAsia="Times New Roman" w:hAnsi="Arial" w:cs="Arial"/>
                <w:sz w:val="16"/>
                <w:szCs w:val="16"/>
              </w:rPr>
            </w:pPr>
            <w:r w:rsidRPr="009C7D98">
              <w:rPr>
                <w:rFonts w:ascii="Arial" w:eastAsia="Arial" w:hAnsi="Arial" w:cs="Arial"/>
                <w:b/>
                <w:i/>
                <w:sz w:val="16"/>
                <w:szCs w:val="16"/>
              </w:rPr>
              <w:t>Wording</w:t>
            </w:r>
          </w:p>
        </w:tc>
      </w:tr>
      <w:tr w:rsidR="00063A83" w:rsidRPr="007544B5" w14:paraId="6BE20AD9" w14:textId="77777777" w:rsidTr="003C042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c>
          <w:tcPr>
            <w:tcW w:w="1620" w:type="dxa"/>
          </w:tcPr>
          <w:p w14:paraId="1A06A6F6" w14:textId="77777777" w:rsidR="00063A83" w:rsidRDefault="00063A83" w:rsidP="003C0428">
            <w:pPr>
              <w:spacing w:after="0" w:line="240" w:lineRule="auto"/>
              <w:rPr>
                <w:rFonts w:ascii="Arial" w:eastAsia="Arial" w:hAnsi="Arial" w:cs="Arial"/>
                <w:sz w:val="16"/>
                <w:szCs w:val="16"/>
              </w:rPr>
            </w:pPr>
            <w:r w:rsidRPr="00D07F18">
              <w:rPr>
                <w:rFonts w:ascii="Arial" w:eastAsia="Arial" w:hAnsi="Arial" w:cs="Arial"/>
                <w:sz w:val="16"/>
                <w:szCs w:val="16"/>
              </w:rPr>
              <w:t>PROMPT-1</w:t>
            </w:r>
          </w:p>
          <w:p w14:paraId="76E37B44" w14:textId="77777777" w:rsidR="00063A83" w:rsidRPr="00D07F18" w:rsidRDefault="00063A83" w:rsidP="008B6E49">
            <w:pPr>
              <w:spacing w:after="0" w:line="240" w:lineRule="auto"/>
              <w:rPr>
                <w:rFonts w:ascii="Arial" w:eastAsia="Arial" w:hAnsi="Arial" w:cs="Arial"/>
                <w:sz w:val="16"/>
                <w:szCs w:val="16"/>
              </w:rPr>
            </w:pPr>
          </w:p>
        </w:tc>
        <w:tc>
          <w:tcPr>
            <w:tcW w:w="1890" w:type="dxa"/>
          </w:tcPr>
          <w:p w14:paraId="0FFCE202" w14:textId="77777777" w:rsidR="00063A83" w:rsidRPr="009C66BC" w:rsidRDefault="00063A83" w:rsidP="003C0428">
            <w:pPr>
              <w:spacing w:after="0" w:line="240" w:lineRule="auto"/>
              <w:rPr>
                <w:rFonts w:ascii="Arial" w:eastAsia="Arial" w:hAnsi="Arial" w:cs="Arial"/>
                <w:sz w:val="16"/>
                <w:szCs w:val="16"/>
              </w:rPr>
            </w:pPr>
            <w:r>
              <w:rPr>
                <w:rFonts w:ascii="Arial" w:hAnsi="Arial" w:cs="Arial"/>
                <w:bCs/>
                <w:iCs/>
                <w:sz w:val="16"/>
                <w:szCs w:val="16"/>
              </w:rPr>
              <w:t>--</w:t>
            </w:r>
          </w:p>
        </w:tc>
        <w:tc>
          <w:tcPr>
            <w:tcW w:w="1800" w:type="dxa"/>
          </w:tcPr>
          <w:p w14:paraId="73771567" w14:textId="78819CAA" w:rsidR="00063A83" w:rsidRPr="009C66BC" w:rsidRDefault="00063A83" w:rsidP="003C0428">
            <w:pPr>
              <w:rPr>
                <w:rFonts w:ascii="Arial" w:eastAsia="Times New Roman" w:hAnsi="Arial" w:cs="Arial"/>
                <w:sz w:val="16"/>
                <w:szCs w:val="16"/>
              </w:rPr>
            </w:pPr>
            <w:r>
              <w:rPr>
                <w:rFonts w:ascii="Arial" w:hAnsi="Arial" w:cs="Arial"/>
                <w:sz w:val="16"/>
                <w:szCs w:val="16"/>
              </w:rPr>
              <w:t>04</w:t>
            </w:r>
            <w:r w:rsidR="004F2579">
              <w:rPr>
                <w:rFonts w:ascii="Arial" w:hAnsi="Arial" w:cs="Arial"/>
                <w:sz w:val="16"/>
                <w:szCs w:val="16"/>
              </w:rPr>
              <w:t>85</w:t>
            </w:r>
            <w:r w:rsidR="003679E9">
              <w:rPr>
                <w:rFonts w:ascii="Arial" w:hAnsi="Arial" w:cs="Arial"/>
                <w:sz w:val="16"/>
                <w:szCs w:val="16"/>
              </w:rPr>
              <w:t>CurrentPayoff</w:t>
            </w:r>
            <w:r w:rsidRPr="009C66BC">
              <w:rPr>
                <w:rFonts w:ascii="Arial" w:hAnsi="Arial" w:cs="Arial"/>
                <w:sz w:val="16"/>
                <w:szCs w:val="16"/>
              </w:rPr>
              <w:t>.wav</w:t>
            </w:r>
          </w:p>
        </w:tc>
        <w:tc>
          <w:tcPr>
            <w:tcW w:w="4140" w:type="dxa"/>
          </w:tcPr>
          <w:p w14:paraId="35D23B3A" w14:textId="3A4BB21B" w:rsidR="00CB4119" w:rsidRPr="00B046B2" w:rsidDel="008637EA" w:rsidRDefault="008637EA" w:rsidP="00CB4119">
            <w:pPr>
              <w:tabs>
                <w:tab w:val="left" w:pos="1440"/>
              </w:tabs>
              <w:autoSpaceDE w:val="0"/>
              <w:autoSpaceDN w:val="0"/>
              <w:adjustRightInd w:val="0"/>
              <w:spacing w:after="0" w:line="240" w:lineRule="auto"/>
              <w:rPr>
                <w:del w:id="482" w:author="Prada, Leandro (Leo) **CTR**" w:date="2020-06-08T14:09:00Z"/>
                <w:rFonts w:ascii="Arial" w:hAnsi="Arial" w:cs="Arial"/>
                <w:color w:val="0070C0"/>
                <w:sz w:val="16"/>
                <w:szCs w:val="16"/>
                <w:lang w:val="es-419"/>
              </w:rPr>
            </w:pPr>
            <w:ins w:id="483" w:author="Prada, Leandro (Leo) **CTR**" w:date="2020-06-08T14:09:00Z">
              <w:r w:rsidRPr="008637EA">
                <w:rPr>
                  <w:rFonts w:ascii="Arial" w:hAnsi="Arial" w:cs="Arial"/>
                  <w:color w:val="0070C0"/>
                  <w:sz w:val="16"/>
                  <w:szCs w:val="16"/>
                  <w:lang w:val="es-419"/>
                </w:rPr>
                <w:t>La cantidad de liquidación actual es de</w:t>
              </w:r>
            </w:ins>
            <w:del w:id="484" w:author="Prada, Leandro (Leo) **CTR**" w:date="2020-06-08T14:09:00Z">
              <w:r w:rsidR="00B046B2" w:rsidRPr="00B046B2" w:rsidDel="008637EA">
                <w:rPr>
                  <w:rFonts w:ascii="Arial" w:hAnsi="Arial" w:cs="Arial"/>
                  <w:color w:val="0070C0"/>
                  <w:sz w:val="16"/>
                  <w:szCs w:val="16"/>
                  <w:lang w:val="es-419"/>
                </w:rPr>
                <w:delText>El monto de su pago total actual es</w:delText>
              </w:r>
            </w:del>
          </w:p>
          <w:p w14:paraId="3A7D16D7" w14:textId="3707CCA8" w:rsidR="00063A83" w:rsidRPr="00B046B2" w:rsidRDefault="00063A83" w:rsidP="00B046B2">
            <w:pPr>
              <w:tabs>
                <w:tab w:val="left" w:pos="1440"/>
              </w:tabs>
              <w:autoSpaceDE w:val="0"/>
              <w:autoSpaceDN w:val="0"/>
              <w:adjustRightInd w:val="0"/>
              <w:spacing w:after="0" w:line="240" w:lineRule="auto"/>
              <w:rPr>
                <w:rFonts w:ascii="Arial" w:hAnsi="Arial" w:cs="Arial"/>
                <w:color w:val="0070C0"/>
                <w:sz w:val="16"/>
                <w:szCs w:val="16"/>
                <w:lang w:val="es-419"/>
              </w:rPr>
            </w:pPr>
          </w:p>
        </w:tc>
      </w:tr>
      <w:tr w:rsidR="00CB4119" w:rsidRPr="00083018" w14:paraId="0F835313" w14:textId="77777777" w:rsidTr="00BE2F4B">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c>
          <w:tcPr>
            <w:tcW w:w="1620" w:type="dxa"/>
          </w:tcPr>
          <w:p w14:paraId="69A9941F" w14:textId="3A8E784B" w:rsidR="00CB4119" w:rsidRDefault="00CB4119" w:rsidP="00CB4119">
            <w:pPr>
              <w:spacing w:after="0" w:line="240" w:lineRule="auto"/>
              <w:rPr>
                <w:rFonts w:ascii="Arial" w:eastAsia="Arial" w:hAnsi="Arial" w:cs="Arial"/>
                <w:sz w:val="16"/>
                <w:szCs w:val="16"/>
              </w:rPr>
            </w:pPr>
            <w:r>
              <w:rPr>
                <w:rFonts w:ascii="Arial" w:eastAsia="Arial" w:hAnsi="Arial" w:cs="Arial"/>
                <w:sz w:val="16"/>
                <w:szCs w:val="16"/>
              </w:rPr>
              <w:t>$$DD.CC</w:t>
            </w:r>
          </w:p>
        </w:tc>
        <w:tc>
          <w:tcPr>
            <w:tcW w:w="1890" w:type="dxa"/>
          </w:tcPr>
          <w:p w14:paraId="29A457C8" w14:textId="77777777" w:rsidR="00CB4119" w:rsidRDefault="00CB4119" w:rsidP="00CB4119">
            <w:pPr>
              <w:spacing w:after="0" w:line="240" w:lineRule="auto"/>
              <w:rPr>
                <w:rFonts w:ascii="Arial" w:hAnsi="Arial" w:cs="Arial"/>
                <w:bCs/>
                <w:iCs/>
                <w:sz w:val="16"/>
                <w:szCs w:val="16"/>
              </w:rPr>
            </w:pPr>
          </w:p>
        </w:tc>
        <w:tc>
          <w:tcPr>
            <w:tcW w:w="1800" w:type="dxa"/>
          </w:tcPr>
          <w:p w14:paraId="20C86A6D" w14:textId="77777777" w:rsidR="00CB4119" w:rsidRPr="005B5294" w:rsidRDefault="00CB4119" w:rsidP="00CB4119">
            <w:pPr>
              <w:rPr>
                <w:rFonts w:ascii="Arial" w:hAnsi="Arial" w:cs="Arial"/>
                <w:sz w:val="16"/>
                <w:szCs w:val="16"/>
              </w:rPr>
            </w:pPr>
          </w:p>
        </w:tc>
        <w:tc>
          <w:tcPr>
            <w:tcW w:w="4140" w:type="dxa"/>
          </w:tcPr>
          <w:p w14:paraId="43A7981C" w14:textId="06A9B169" w:rsidR="00CB4119" w:rsidRPr="008B6E49" w:rsidRDefault="00CB4119" w:rsidP="00CB4119">
            <w:pPr>
              <w:tabs>
                <w:tab w:val="left" w:pos="1440"/>
              </w:tabs>
              <w:autoSpaceDE w:val="0"/>
              <w:autoSpaceDN w:val="0"/>
              <w:adjustRightInd w:val="0"/>
              <w:spacing w:after="0" w:line="240" w:lineRule="auto"/>
              <w:rPr>
                <w:rFonts w:ascii="Arial" w:hAnsi="Arial" w:cs="Arial"/>
                <w:color w:val="0070C0"/>
                <w:sz w:val="16"/>
                <w:szCs w:val="16"/>
                <w:lang w:val="es-419"/>
              </w:rPr>
            </w:pPr>
            <w:r w:rsidRPr="004F2579">
              <w:rPr>
                <w:rFonts w:ascii="Arial" w:hAnsi="Arial" w:cs="Arial"/>
                <w:color w:val="0070C0"/>
                <w:sz w:val="16"/>
                <w:szCs w:val="16"/>
              </w:rPr>
              <w:t>[amount]</w:t>
            </w:r>
          </w:p>
        </w:tc>
      </w:tr>
      <w:tr w:rsidR="008B6E49" w:rsidRPr="007544B5" w14:paraId="2F268B53" w14:textId="77777777" w:rsidTr="00BE2F4B">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c>
          <w:tcPr>
            <w:tcW w:w="1620" w:type="dxa"/>
          </w:tcPr>
          <w:p w14:paraId="3A7DDD2A" w14:textId="77777777" w:rsidR="008B6E49" w:rsidRPr="00D07F18" w:rsidRDefault="008B6E49" w:rsidP="00BE2F4B">
            <w:pPr>
              <w:spacing w:after="0" w:line="240" w:lineRule="auto"/>
              <w:rPr>
                <w:rFonts w:ascii="Arial" w:eastAsia="Arial" w:hAnsi="Arial" w:cs="Arial"/>
                <w:sz w:val="16"/>
                <w:szCs w:val="16"/>
              </w:rPr>
            </w:pPr>
            <w:r>
              <w:rPr>
                <w:rFonts w:ascii="Arial" w:eastAsia="Arial" w:hAnsi="Arial" w:cs="Arial"/>
                <w:sz w:val="16"/>
                <w:szCs w:val="16"/>
              </w:rPr>
              <w:t>PROMPT-2</w:t>
            </w:r>
          </w:p>
        </w:tc>
        <w:tc>
          <w:tcPr>
            <w:tcW w:w="1890" w:type="dxa"/>
          </w:tcPr>
          <w:p w14:paraId="099A7478" w14:textId="77777777" w:rsidR="008B6E49" w:rsidRDefault="008B6E49" w:rsidP="00BE2F4B">
            <w:pPr>
              <w:spacing w:after="0" w:line="240" w:lineRule="auto"/>
              <w:rPr>
                <w:rFonts w:ascii="Arial" w:hAnsi="Arial" w:cs="Arial"/>
                <w:bCs/>
                <w:iCs/>
                <w:sz w:val="16"/>
                <w:szCs w:val="16"/>
              </w:rPr>
            </w:pPr>
            <w:r>
              <w:rPr>
                <w:rFonts w:ascii="Arial" w:hAnsi="Arial" w:cs="Arial"/>
                <w:bCs/>
                <w:iCs/>
                <w:sz w:val="16"/>
                <w:szCs w:val="16"/>
              </w:rPr>
              <w:t>--</w:t>
            </w:r>
          </w:p>
        </w:tc>
        <w:tc>
          <w:tcPr>
            <w:tcW w:w="1800" w:type="dxa"/>
          </w:tcPr>
          <w:p w14:paraId="0572DBC4" w14:textId="77777777" w:rsidR="008B6E49" w:rsidRDefault="008B6E49" w:rsidP="00BE2F4B">
            <w:pPr>
              <w:rPr>
                <w:rFonts w:ascii="Arial" w:hAnsi="Arial" w:cs="Arial"/>
                <w:sz w:val="16"/>
                <w:szCs w:val="16"/>
              </w:rPr>
            </w:pPr>
            <w:r w:rsidRPr="005B5294">
              <w:rPr>
                <w:rFonts w:ascii="Arial" w:hAnsi="Arial" w:cs="Arial"/>
                <w:sz w:val="16"/>
                <w:szCs w:val="16"/>
              </w:rPr>
              <w:t>0485SendLetter.wav</w:t>
            </w:r>
          </w:p>
        </w:tc>
        <w:tc>
          <w:tcPr>
            <w:tcW w:w="4140" w:type="dxa"/>
          </w:tcPr>
          <w:p w14:paraId="22659C36" w14:textId="7DD03488" w:rsidR="008B6E49" w:rsidRPr="00FF382C" w:rsidRDefault="008637EA" w:rsidP="00BE2F4B">
            <w:pPr>
              <w:tabs>
                <w:tab w:val="left" w:pos="1440"/>
              </w:tabs>
              <w:autoSpaceDE w:val="0"/>
              <w:autoSpaceDN w:val="0"/>
              <w:adjustRightInd w:val="0"/>
              <w:spacing w:after="0" w:line="240" w:lineRule="auto"/>
              <w:rPr>
                <w:rFonts w:ascii="Arial" w:hAnsi="Arial" w:cs="Arial"/>
                <w:color w:val="0070C0"/>
                <w:sz w:val="16"/>
                <w:szCs w:val="16"/>
                <w:lang w:val="es-419"/>
              </w:rPr>
            </w:pPr>
            <w:ins w:id="485" w:author="Prada, Leandro (Leo) **CTR**" w:date="2020-06-08T14:09:00Z">
              <w:r w:rsidRPr="008637EA">
                <w:rPr>
                  <w:rFonts w:ascii="Arial" w:hAnsi="Arial" w:cs="Arial"/>
                  <w:color w:val="0070C0"/>
                  <w:sz w:val="16"/>
                  <w:szCs w:val="16"/>
                  <w:lang w:val="es-419"/>
                </w:rPr>
                <w:t>¿Quiere que le envíe una carta de liquidación con esta información?</w:t>
              </w:r>
            </w:ins>
            <w:del w:id="486" w:author="Prada, Leandro (Leo) **CTR**" w:date="2020-06-08T14:09:00Z">
              <w:r w:rsidR="008B6E49" w:rsidRPr="008B6E49" w:rsidDel="008637EA">
                <w:rPr>
                  <w:rFonts w:ascii="Arial" w:hAnsi="Arial" w:cs="Arial"/>
                  <w:color w:val="0070C0"/>
                  <w:sz w:val="16"/>
                  <w:szCs w:val="16"/>
                  <w:lang w:val="es-419"/>
                </w:rPr>
                <w:delText>¿Desea que le envíe una nota de pago total con esta información?</w:delText>
              </w:r>
            </w:del>
          </w:p>
        </w:tc>
      </w:tr>
      <w:tr w:rsidR="00063A83" w:rsidRPr="005A14F6" w14:paraId="55454ACF" w14:textId="77777777" w:rsidTr="003C042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c>
          <w:tcPr>
            <w:tcW w:w="1620" w:type="dxa"/>
          </w:tcPr>
          <w:p w14:paraId="59C71161" w14:textId="77777777" w:rsidR="00063A83" w:rsidRPr="005A14F6" w:rsidRDefault="00063A83" w:rsidP="003C0428">
            <w:pPr>
              <w:spacing w:after="0" w:line="240" w:lineRule="auto"/>
              <w:rPr>
                <w:rFonts w:ascii="Arial" w:eastAsia="Arial" w:hAnsi="Arial" w:cs="Arial"/>
                <w:sz w:val="16"/>
                <w:szCs w:val="16"/>
              </w:rPr>
            </w:pPr>
            <w:r>
              <w:rPr>
                <w:rFonts w:ascii="Arial" w:eastAsia="Arial" w:hAnsi="Arial" w:cs="Arial"/>
                <w:sz w:val="16"/>
                <w:szCs w:val="16"/>
              </w:rPr>
              <w:t>NoInputNoMatch</w:t>
            </w:r>
            <w:r w:rsidRPr="005A14F6">
              <w:rPr>
                <w:rFonts w:ascii="Arial" w:eastAsia="Arial" w:hAnsi="Arial" w:cs="Arial"/>
                <w:sz w:val="16"/>
                <w:szCs w:val="16"/>
              </w:rPr>
              <w:t>-1</w:t>
            </w:r>
          </w:p>
        </w:tc>
        <w:tc>
          <w:tcPr>
            <w:tcW w:w="1890" w:type="dxa"/>
          </w:tcPr>
          <w:p w14:paraId="44F29B77" w14:textId="77777777" w:rsidR="00063A83" w:rsidRPr="005A14F6" w:rsidRDefault="00063A83" w:rsidP="003C0428">
            <w:pPr>
              <w:spacing w:after="0" w:line="240" w:lineRule="auto"/>
              <w:rPr>
                <w:rFonts w:ascii="Arial" w:eastAsia="Arial" w:hAnsi="Arial" w:cs="Arial"/>
                <w:sz w:val="16"/>
                <w:szCs w:val="16"/>
              </w:rPr>
            </w:pPr>
            <w:r w:rsidRPr="005A14F6">
              <w:rPr>
                <w:rFonts w:ascii="Arial" w:eastAsia="Arial" w:hAnsi="Arial" w:cs="Arial"/>
                <w:sz w:val="16"/>
                <w:szCs w:val="16"/>
              </w:rPr>
              <w:t>--</w:t>
            </w:r>
          </w:p>
        </w:tc>
        <w:tc>
          <w:tcPr>
            <w:tcW w:w="1800" w:type="dxa"/>
          </w:tcPr>
          <w:p w14:paraId="2A430D48" w14:textId="34D7722D" w:rsidR="00063A83" w:rsidRPr="005A14F6" w:rsidRDefault="00063A83" w:rsidP="003C0428">
            <w:pPr>
              <w:spacing w:after="0" w:line="240" w:lineRule="auto"/>
              <w:rPr>
                <w:rFonts w:ascii="Arial" w:eastAsia="Times New Roman" w:hAnsi="Arial" w:cs="Arial"/>
                <w:sz w:val="16"/>
                <w:szCs w:val="16"/>
              </w:rPr>
            </w:pPr>
            <w:proofErr w:type="spellStart"/>
            <w:r>
              <w:rPr>
                <w:rFonts w:ascii="Arial" w:eastAsia="Times New Roman" w:hAnsi="Arial" w:cs="Arial"/>
                <w:sz w:val="16"/>
                <w:szCs w:val="16"/>
              </w:rPr>
              <w:t>gl_</w:t>
            </w:r>
            <w:r w:rsidR="00F802C1">
              <w:rPr>
                <w:rFonts w:ascii="Arial" w:eastAsia="Times New Roman" w:hAnsi="Arial" w:cs="Arial"/>
                <w:sz w:val="16"/>
                <w:szCs w:val="16"/>
              </w:rPr>
              <w:t>Lo</w:t>
            </w:r>
            <w:proofErr w:type="spellEnd"/>
            <w:r w:rsidR="00F802C1">
              <w:rPr>
                <w:rFonts w:ascii="Arial" w:eastAsia="Times New Roman" w:hAnsi="Arial" w:cs="Arial"/>
                <w:sz w:val="16"/>
                <w:szCs w:val="16"/>
              </w:rPr>
              <w:t xml:space="preserve"> siento.</w:t>
            </w:r>
            <w:r>
              <w:rPr>
                <w:rFonts w:ascii="Arial" w:eastAsia="Times New Roman" w:hAnsi="Arial" w:cs="Arial"/>
                <w:sz w:val="16"/>
                <w:szCs w:val="16"/>
              </w:rPr>
              <w:t>wav</w:t>
            </w:r>
          </w:p>
        </w:tc>
        <w:tc>
          <w:tcPr>
            <w:tcW w:w="4140" w:type="dxa"/>
          </w:tcPr>
          <w:p w14:paraId="69614FF5" w14:textId="71F8630F" w:rsidR="00063A83" w:rsidRPr="005A14F6" w:rsidRDefault="00F802C1" w:rsidP="003C0428">
            <w:pPr>
              <w:spacing w:after="0" w:line="240" w:lineRule="auto"/>
              <w:rPr>
                <w:rFonts w:ascii="Arial" w:eastAsia="Arial" w:hAnsi="Arial" w:cs="Arial"/>
                <w:color w:val="0070C0"/>
                <w:sz w:val="16"/>
                <w:szCs w:val="16"/>
              </w:rPr>
            </w:pPr>
            <w:r>
              <w:rPr>
                <w:rFonts w:ascii="Arial" w:eastAsia="Arial" w:hAnsi="Arial" w:cs="Arial"/>
                <w:color w:val="0070C0"/>
                <w:sz w:val="16"/>
                <w:szCs w:val="16"/>
              </w:rPr>
              <w:t xml:space="preserve">Lo </w:t>
            </w:r>
            <w:proofErr w:type="spellStart"/>
            <w:r>
              <w:rPr>
                <w:rFonts w:ascii="Arial" w:eastAsia="Arial" w:hAnsi="Arial" w:cs="Arial"/>
                <w:color w:val="0070C0"/>
                <w:sz w:val="16"/>
                <w:szCs w:val="16"/>
              </w:rPr>
              <w:t>siento</w:t>
            </w:r>
            <w:proofErr w:type="spellEnd"/>
            <w:r>
              <w:rPr>
                <w:rFonts w:ascii="Arial" w:eastAsia="Arial" w:hAnsi="Arial" w:cs="Arial"/>
                <w:color w:val="0070C0"/>
                <w:sz w:val="16"/>
                <w:szCs w:val="16"/>
              </w:rPr>
              <w:t>.</w:t>
            </w:r>
          </w:p>
        </w:tc>
      </w:tr>
      <w:tr w:rsidR="00063A83" w:rsidRPr="00565EA9" w14:paraId="6E44B245" w14:textId="77777777" w:rsidTr="003C042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c>
          <w:tcPr>
            <w:tcW w:w="1620" w:type="dxa"/>
          </w:tcPr>
          <w:p w14:paraId="5E53DB1D" w14:textId="77777777" w:rsidR="00063A83" w:rsidRPr="005A14F6" w:rsidRDefault="00063A83" w:rsidP="003C0428">
            <w:pPr>
              <w:spacing w:after="0" w:line="240" w:lineRule="auto"/>
              <w:rPr>
                <w:rFonts w:ascii="Arial" w:eastAsia="Arial" w:hAnsi="Arial" w:cs="Arial"/>
                <w:sz w:val="16"/>
                <w:szCs w:val="16"/>
              </w:rPr>
            </w:pPr>
            <w:r>
              <w:rPr>
                <w:rFonts w:ascii="Arial" w:eastAsia="Arial" w:hAnsi="Arial" w:cs="Arial"/>
                <w:sz w:val="16"/>
                <w:szCs w:val="16"/>
              </w:rPr>
              <w:t>NoInputNoMatch-2</w:t>
            </w:r>
          </w:p>
        </w:tc>
        <w:tc>
          <w:tcPr>
            <w:tcW w:w="1890" w:type="dxa"/>
          </w:tcPr>
          <w:p w14:paraId="5209C14C" w14:textId="77777777" w:rsidR="00063A83" w:rsidRPr="005A14F6" w:rsidRDefault="00063A83" w:rsidP="003C0428">
            <w:pPr>
              <w:spacing w:after="0" w:line="240" w:lineRule="auto"/>
              <w:rPr>
                <w:rFonts w:ascii="Arial" w:eastAsia="Arial" w:hAnsi="Arial" w:cs="Arial"/>
                <w:sz w:val="16"/>
                <w:szCs w:val="16"/>
              </w:rPr>
            </w:pPr>
            <w:r>
              <w:rPr>
                <w:rFonts w:ascii="Arial" w:eastAsia="Arial" w:hAnsi="Arial" w:cs="Arial"/>
                <w:sz w:val="16"/>
                <w:szCs w:val="16"/>
              </w:rPr>
              <w:t>--</w:t>
            </w:r>
          </w:p>
        </w:tc>
        <w:tc>
          <w:tcPr>
            <w:tcW w:w="1800" w:type="dxa"/>
          </w:tcPr>
          <w:p w14:paraId="5B4971AD" w14:textId="77777777" w:rsidR="00063A83" w:rsidRPr="005A14F6" w:rsidRDefault="00063A83" w:rsidP="003C0428">
            <w:pPr>
              <w:spacing w:after="0" w:line="240" w:lineRule="auto"/>
              <w:rPr>
                <w:rFonts w:ascii="Arial" w:eastAsia="Arial" w:hAnsi="Arial" w:cs="Arial"/>
                <w:sz w:val="16"/>
                <w:szCs w:val="16"/>
              </w:rPr>
            </w:pPr>
            <w:r>
              <w:rPr>
                <w:rFonts w:ascii="Arial" w:eastAsia="Times New Roman" w:hAnsi="Arial" w:cs="Arial"/>
                <w:sz w:val="16"/>
                <w:szCs w:val="16"/>
              </w:rPr>
              <w:t>gl_sorrytrouble.wav</w:t>
            </w:r>
          </w:p>
        </w:tc>
        <w:tc>
          <w:tcPr>
            <w:tcW w:w="4140" w:type="dxa"/>
          </w:tcPr>
          <w:p w14:paraId="2B9AD75C" w14:textId="6194F0FA" w:rsidR="00063A83" w:rsidRPr="00355BF2" w:rsidRDefault="00355BF2" w:rsidP="003C0428">
            <w:pPr>
              <w:spacing w:after="0" w:line="240" w:lineRule="auto"/>
              <w:rPr>
                <w:rFonts w:ascii="Arial" w:eastAsia="Arial" w:hAnsi="Arial" w:cs="Arial"/>
                <w:color w:val="0070C0"/>
                <w:sz w:val="16"/>
                <w:szCs w:val="16"/>
                <w:lang w:val="es-419"/>
              </w:rPr>
            </w:pPr>
            <w:del w:id="487" w:author="Prada, Leandro (Leo) **CTR**" w:date="2020-06-08T10:59:00Z">
              <w:r w:rsidRPr="00355BF2" w:rsidDel="00565EA9">
                <w:rPr>
                  <w:rFonts w:ascii="Arial" w:eastAsia="Times New Roman" w:hAnsi="Arial" w:cs="Arial"/>
                  <w:color w:val="0070C0"/>
                  <w:sz w:val="16"/>
                  <w:szCs w:val="16"/>
                  <w:lang w:val="es-419"/>
                </w:rPr>
                <w:delText>Lo siento, estamos teniendo problemas.</w:delText>
              </w:r>
            </w:del>
            <w:ins w:id="488" w:author="Prada, Leandro (Leo) **CTR**" w:date="2020-06-08T10:59:00Z">
              <w:r w:rsidR="00565EA9">
                <w:rPr>
                  <w:rFonts w:ascii="Arial" w:eastAsia="Times New Roman" w:hAnsi="Arial" w:cs="Arial"/>
                  <w:color w:val="0070C0"/>
                  <w:sz w:val="16"/>
                  <w:szCs w:val="16"/>
                  <w:lang w:val="es-419"/>
                </w:rPr>
                <w:t>Lo siento, tengo problemas.</w:t>
              </w:r>
            </w:ins>
          </w:p>
        </w:tc>
      </w:tr>
      <w:tr w:rsidR="00063A83" w:rsidRPr="009C7D98" w14:paraId="01403821" w14:textId="77777777" w:rsidTr="003C042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c>
          <w:tcPr>
            <w:tcW w:w="9450" w:type="dxa"/>
            <w:gridSpan w:val="4"/>
            <w:shd w:val="clear" w:color="auto" w:fill="DDDDDD"/>
          </w:tcPr>
          <w:p w14:paraId="5C77F6B4" w14:textId="77777777" w:rsidR="00063A83" w:rsidRPr="009C7D98" w:rsidRDefault="00063A83" w:rsidP="003C0428">
            <w:pPr>
              <w:spacing w:after="0" w:line="240" w:lineRule="auto"/>
              <w:rPr>
                <w:rFonts w:ascii="Arial" w:eastAsia="Arial" w:hAnsi="Arial" w:cs="Arial"/>
                <w:b/>
                <w:i/>
                <w:sz w:val="16"/>
                <w:szCs w:val="16"/>
              </w:rPr>
            </w:pPr>
            <w:r w:rsidRPr="009C7D98">
              <w:rPr>
                <w:rFonts w:ascii="Arial" w:eastAsia="Arial" w:hAnsi="Arial" w:cs="Arial"/>
                <w:b/>
                <w:i/>
                <w:sz w:val="16"/>
                <w:szCs w:val="16"/>
              </w:rPr>
              <w:t>Responses &amp; Confirmation Prompts</w:t>
            </w:r>
            <w:r>
              <w:rPr>
                <w:rFonts w:ascii="Arial" w:eastAsia="Arial" w:hAnsi="Arial" w:cs="Arial"/>
                <w:b/>
                <w:i/>
                <w:sz w:val="16"/>
                <w:szCs w:val="16"/>
              </w:rPr>
              <w:t xml:space="preserve"> (</w:t>
            </w:r>
            <w:hyperlink w:anchor="_Global_Confirmation_(the" w:history="1">
              <w:r w:rsidRPr="00C5488F">
                <w:rPr>
                  <w:rStyle w:val="Hyperlink"/>
                  <w:rFonts w:ascii="Arial" w:eastAsia="Arial" w:hAnsi="Arial" w:cs="Arial"/>
                  <w:b/>
                  <w:i/>
                  <w:sz w:val="16"/>
                  <w:szCs w:val="16"/>
                </w:rPr>
                <w:t>See Global Confirms</w:t>
              </w:r>
            </w:hyperlink>
            <w:r>
              <w:rPr>
                <w:rFonts w:ascii="Arial" w:eastAsia="Arial" w:hAnsi="Arial" w:cs="Arial"/>
                <w:b/>
                <w:i/>
                <w:sz w:val="16"/>
                <w:szCs w:val="16"/>
              </w:rPr>
              <w:t>)</w:t>
            </w:r>
          </w:p>
        </w:tc>
      </w:tr>
      <w:tr w:rsidR="00063A83" w:rsidRPr="009C7D98" w14:paraId="4952B765" w14:textId="77777777" w:rsidTr="003C042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c>
          <w:tcPr>
            <w:tcW w:w="1620" w:type="dxa"/>
            <w:shd w:val="clear" w:color="auto" w:fill="D9E2F3"/>
          </w:tcPr>
          <w:p w14:paraId="17B5EA36" w14:textId="77777777" w:rsidR="00063A83" w:rsidRPr="009C7D98" w:rsidRDefault="00063A83" w:rsidP="003C0428">
            <w:pPr>
              <w:spacing w:after="0" w:line="240" w:lineRule="auto"/>
              <w:rPr>
                <w:rFonts w:ascii="Arial" w:eastAsia="Arial" w:hAnsi="Arial" w:cs="Arial"/>
                <w:b/>
                <w:i/>
                <w:sz w:val="16"/>
                <w:szCs w:val="16"/>
              </w:rPr>
            </w:pPr>
            <w:r w:rsidRPr="009C7D98">
              <w:rPr>
                <w:rFonts w:ascii="Arial" w:eastAsia="Arial" w:hAnsi="Arial" w:cs="Arial"/>
                <w:b/>
                <w:i/>
                <w:sz w:val="16"/>
                <w:szCs w:val="16"/>
              </w:rPr>
              <w:t>&lt;Response&gt;</w:t>
            </w:r>
          </w:p>
          <w:p w14:paraId="38E6D124" w14:textId="77777777" w:rsidR="00063A83" w:rsidRPr="009C7D98" w:rsidRDefault="00063A83" w:rsidP="003C0428">
            <w:pPr>
              <w:spacing w:after="0" w:line="240" w:lineRule="auto"/>
              <w:rPr>
                <w:rFonts w:ascii="Arial" w:eastAsia="Times New Roman" w:hAnsi="Arial" w:cs="Arial"/>
                <w:sz w:val="16"/>
                <w:szCs w:val="16"/>
              </w:rPr>
            </w:pPr>
            <w:r w:rsidRPr="009C7D98">
              <w:rPr>
                <w:rFonts w:ascii="Arial" w:eastAsia="Arial" w:hAnsi="Arial" w:cs="Arial"/>
                <w:b/>
                <w:i/>
                <w:sz w:val="16"/>
                <w:szCs w:val="16"/>
              </w:rPr>
              <w:t>Samples</w:t>
            </w:r>
          </w:p>
        </w:tc>
        <w:tc>
          <w:tcPr>
            <w:tcW w:w="1890" w:type="dxa"/>
            <w:shd w:val="clear" w:color="auto" w:fill="D9E2F3"/>
          </w:tcPr>
          <w:p w14:paraId="09F227E9" w14:textId="77777777" w:rsidR="00063A83" w:rsidRPr="009C7D98" w:rsidRDefault="00063A83" w:rsidP="003C0428">
            <w:pPr>
              <w:spacing w:after="0" w:line="240" w:lineRule="auto"/>
              <w:rPr>
                <w:rFonts w:ascii="Arial" w:eastAsia="Times New Roman" w:hAnsi="Arial" w:cs="Arial"/>
                <w:sz w:val="16"/>
                <w:szCs w:val="16"/>
              </w:rPr>
            </w:pPr>
            <w:r w:rsidRPr="009C7D98">
              <w:rPr>
                <w:rFonts w:ascii="Arial" w:eastAsia="Arial" w:hAnsi="Arial" w:cs="Arial"/>
                <w:b/>
                <w:i/>
                <w:sz w:val="16"/>
                <w:szCs w:val="16"/>
              </w:rPr>
              <w:t>Confirm</w:t>
            </w:r>
          </w:p>
        </w:tc>
        <w:tc>
          <w:tcPr>
            <w:tcW w:w="1800" w:type="dxa"/>
            <w:shd w:val="clear" w:color="auto" w:fill="D9E2F3"/>
          </w:tcPr>
          <w:p w14:paraId="29F1DEED" w14:textId="77777777" w:rsidR="00063A83" w:rsidRPr="009C7D98" w:rsidRDefault="00063A83" w:rsidP="003C0428">
            <w:pPr>
              <w:spacing w:after="0" w:line="240" w:lineRule="auto"/>
              <w:rPr>
                <w:rFonts w:ascii="Arial" w:eastAsia="Times New Roman" w:hAnsi="Arial" w:cs="Arial"/>
                <w:sz w:val="16"/>
                <w:szCs w:val="16"/>
              </w:rPr>
            </w:pPr>
            <w:proofErr w:type="spellStart"/>
            <w:r w:rsidRPr="009C7D98">
              <w:rPr>
                <w:rFonts w:ascii="Arial" w:eastAsia="Arial" w:hAnsi="Arial" w:cs="Arial"/>
                <w:b/>
                <w:i/>
                <w:sz w:val="16"/>
                <w:szCs w:val="16"/>
              </w:rPr>
              <w:t>VoiceFile</w:t>
            </w:r>
            <w:proofErr w:type="spellEnd"/>
          </w:p>
        </w:tc>
        <w:tc>
          <w:tcPr>
            <w:tcW w:w="4140" w:type="dxa"/>
            <w:shd w:val="clear" w:color="auto" w:fill="D9E2F3"/>
          </w:tcPr>
          <w:p w14:paraId="3F01F64D" w14:textId="77777777" w:rsidR="00063A83" w:rsidRPr="009C7D98" w:rsidRDefault="00063A83" w:rsidP="003C0428">
            <w:pPr>
              <w:spacing w:after="0" w:line="240" w:lineRule="auto"/>
              <w:rPr>
                <w:rFonts w:ascii="Arial" w:eastAsia="Times New Roman" w:hAnsi="Arial" w:cs="Arial"/>
                <w:sz w:val="16"/>
                <w:szCs w:val="16"/>
              </w:rPr>
            </w:pPr>
            <w:r w:rsidRPr="009C7D98">
              <w:rPr>
                <w:rFonts w:ascii="Arial" w:eastAsia="Arial" w:hAnsi="Arial" w:cs="Arial"/>
                <w:b/>
                <w:i/>
                <w:sz w:val="16"/>
                <w:szCs w:val="16"/>
              </w:rPr>
              <w:t>Wording</w:t>
            </w:r>
          </w:p>
        </w:tc>
      </w:tr>
      <w:tr w:rsidR="00355BF2" w:rsidRPr="009C7D98" w14:paraId="2F2CA017" w14:textId="77777777" w:rsidTr="003C042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c>
          <w:tcPr>
            <w:tcW w:w="1620" w:type="dxa"/>
            <w:tcBorders>
              <w:top w:val="single" w:sz="6" w:space="0" w:color="auto"/>
              <w:left w:val="single" w:sz="6" w:space="0" w:color="auto"/>
              <w:bottom w:val="single" w:sz="6" w:space="0" w:color="auto"/>
              <w:right w:val="single" w:sz="6" w:space="0" w:color="auto"/>
            </w:tcBorders>
            <w:shd w:val="clear" w:color="auto" w:fill="auto"/>
          </w:tcPr>
          <w:p w14:paraId="6DEA58C7" w14:textId="77777777" w:rsidR="00355BF2" w:rsidRPr="00191A84" w:rsidRDefault="00355BF2" w:rsidP="00355BF2">
            <w:pPr>
              <w:spacing w:after="0" w:line="240" w:lineRule="auto"/>
              <w:rPr>
                <w:rFonts w:ascii="Arial" w:hAnsi="Arial" w:cs="Arial"/>
                <w:sz w:val="16"/>
                <w:szCs w:val="16"/>
              </w:rPr>
            </w:pPr>
            <w:r w:rsidRPr="00191A84">
              <w:rPr>
                <w:rFonts w:ascii="Arial" w:hAnsi="Arial" w:cs="Arial"/>
                <w:sz w:val="16"/>
                <w:szCs w:val="16"/>
              </w:rPr>
              <w:t>&lt;yes&gt;</w:t>
            </w:r>
            <w:r w:rsidRPr="00191A84">
              <w:rPr>
                <w:rFonts w:ascii="Arial" w:hAnsi="Arial" w:cs="Arial"/>
                <w:sz w:val="16"/>
                <w:szCs w:val="16"/>
              </w:rPr>
              <w:br/>
              <w:t>Si</w:t>
            </w:r>
          </w:p>
          <w:p w14:paraId="4AD9CA62" w14:textId="381DE516" w:rsidR="00355BF2" w:rsidRPr="003153F4" w:rsidRDefault="00355BF2" w:rsidP="00355BF2">
            <w:pPr>
              <w:spacing w:after="0" w:line="240" w:lineRule="auto"/>
              <w:rPr>
                <w:rFonts w:ascii="Arial" w:hAnsi="Arial" w:cs="Arial"/>
                <w:sz w:val="16"/>
                <w:szCs w:val="16"/>
              </w:rPr>
            </w:pPr>
          </w:p>
        </w:tc>
        <w:tc>
          <w:tcPr>
            <w:tcW w:w="1890" w:type="dxa"/>
            <w:tcBorders>
              <w:top w:val="single" w:sz="6" w:space="0" w:color="auto"/>
              <w:left w:val="single" w:sz="6" w:space="0" w:color="auto"/>
              <w:bottom w:val="single" w:sz="6" w:space="0" w:color="auto"/>
              <w:right w:val="single" w:sz="6" w:space="0" w:color="auto"/>
            </w:tcBorders>
            <w:shd w:val="clear" w:color="auto" w:fill="auto"/>
          </w:tcPr>
          <w:p w14:paraId="2035F87B" w14:textId="77777777" w:rsidR="00355BF2" w:rsidRPr="000A7FD5" w:rsidRDefault="00355BF2" w:rsidP="00355BF2">
            <w:pPr>
              <w:spacing w:after="0" w:line="240" w:lineRule="auto"/>
              <w:rPr>
                <w:rFonts w:ascii="Arial" w:eastAsia="Arial" w:hAnsi="Arial" w:cs="Arial"/>
                <w:sz w:val="16"/>
                <w:szCs w:val="16"/>
              </w:rPr>
            </w:pPr>
            <w:r w:rsidRPr="000A7FD5">
              <w:rPr>
                <w:rFonts w:ascii="Arial" w:hAnsi="Arial" w:cs="Arial"/>
                <w:sz w:val="16"/>
                <w:szCs w:val="16"/>
              </w:rPr>
              <w:t>Never</w:t>
            </w:r>
          </w:p>
        </w:tc>
        <w:tc>
          <w:tcPr>
            <w:tcW w:w="1800" w:type="dxa"/>
            <w:tcBorders>
              <w:top w:val="single" w:sz="6" w:space="0" w:color="auto"/>
              <w:left w:val="single" w:sz="6" w:space="0" w:color="auto"/>
              <w:bottom w:val="single" w:sz="6" w:space="0" w:color="auto"/>
              <w:right w:val="single" w:sz="6" w:space="0" w:color="auto"/>
            </w:tcBorders>
            <w:shd w:val="clear" w:color="auto" w:fill="auto"/>
          </w:tcPr>
          <w:p w14:paraId="518A4938" w14:textId="77777777" w:rsidR="00355BF2" w:rsidRPr="00D07F18" w:rsidRDefault="00355BF2" w:rsidP="00355BF2">
            <w:pPr>
              <w:spacing w:after="0" w:line="240" w:lineRule="auto"/>
              <w:rPr>
                <w:rFonts w:ascii="Arial" w:eastAsia="Arial" w:hAnsi="Arial" w:cs="Arial"/>
                <w:sz w:val="16"/>
                <w:szCs w:val="16"/>
              </w:rPr>
            </w:pPr>
          </w:p>
        </w:tc>
        <w:tc>
          <w:tcPr>
            <w:tcW w:w="4140" w:type="dxa"/>
            <w:tcBorders>
              <w:top w:val="single" w:sz="6" w:space="0" w:color="auto"/>
              <w:left w:val="single" w:sz="6" w:space="0" w:color="auto"/>
              <w:bottom w:val="single" w:sz="6" w:space="0" w:color="auto"/>
              <w:right w:val="single" w:sz="6" w:space="0" w:color="auto"/>
            </w:tcBorders>
            <w:shd w:val="clear" w:color="auto" w:fill="auto"/>
          </w:tcPr>
          <w:p w14:paraId="4127CE92" w14:textId="77777777" w:rsidR="00355BF2" w:rsidRPr="00D07F18" w:rsidRDefault="00355BF2" w:rsidP="00355BF2">
            <w:pPr>
              <w:rPr>
                <w:rFonts w:ascii="Arial" w:hAnsi="Arial" w:cs="Arial"/>
                <w:sz w:val="16"/>
                <w:szCs w:val="16"/>
              </w:rPr>
            </w:pPr>
          </w:p>
        </w:tc>
      </w:tr>
      <w:tr w:rsidR="00355BF2" w:rsidRPr="009C7D98" w14:paraId="273D5DA6" w14:textId="77777777" w:rsidTr="003C042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c>
          <w:tcPr>
            <w:tcW w:w="1620" w:type="dxa"/>
            <w:tcBorders>
              <w:top w:val="single" w:sz="6" w:space="0" w:color="auto"/>
              <w:left w:val="single" w:sz="6" w:space="0" w:color="auto"/>
              <w:bottom w:val="single" w:sz="6" w:space="0" w:color="auto"/>
              <w:right w:val="single" w:sz="6" w:space="0" w:color="auto"/>
            </w:tcBorders>
            <w:shd w:val="clear" w:color="auto" w:fill="auto"/>
          </w:tcPr>
          <w:p w14:paraId="49FFBC45" w14:textId="1698462F" w:rsidR="00355BF2" w:rsidRDefault="00355BF2" w:rsidP="00355BF2">
            <w:pPr>
              <w:spacing w:after="0" w:line="240" w:lineRule="auto"/>
              <w:rPr>
                <w:rFonts w:ascii="Arial" w:hAnsi="Arial" w:cs="Arial"/>
                <w:sz w:val="16"/>
                <w:szCs w:val="16"/>
              </w:rPr>
            </w:pPr>
            <w:r>
              <w:rPr>
                <w:rFonts w:ascii="Arial" w:hAnsi="Arial" w:cs="Arial"/>
                <w:sz w:val="16"/>
                <w:szCs w:val="16"/>
              </w:rPr>
              <w:t>&lt;</w:t>
            </w:r>
            <w:r w:rsidR="00CB4119">
              <w:rPr>
                <w:rFonts w:ascii="Arial" w:hAnsi="Arial" w:cs="Arial"/>
                <w:sz w:val="16"/>
                <w:szCs w:val="16"/>
              </w:rPr>
              <w:t>no</w:t>
            </w:r>
            <w:r>
              <w:rPr>
                <w:rFonts w:ascii="Arial" w:hAnsi="Arial" w:cs="Arial"/>
                <w:sz w:val="16"/>
                <w:szCs w:val="16"/>
              </w:rPr>
              <w:t>&gt;</w:t>
            </w:r>
          </w:p>
          <w:p w14:paraId="357D6257" w14:textId="72E67B08" w:rsidR="00355BF2" w:rsidRPr="00387EC4" w:rsidRDefault="00355BF2" w:rsidP="00355BF2">
            <w:pPr>
              <w:spacing w:after="0" w:line="240" w:lineRule="auto"/>
              <w:rPr>
                <w:rFonts w:ascii="Arial" w:eastAsia="Times New Roman" w:hAnsi="Arial" w:cs="Arial"/>
                <w:sz w:val="16"/>
                <w:szCs w:val="16"/>
              </w:rPr>
            </w:pPr>
            <w:r>
              <w:rPr>
                <w:rFonts w:ascii="Arial" w:hAnsi="Arial" w:cs="Arial"/>
                <w:sz w:val="16"/>
                <w:szCs w:val="16"/>
              </w:rPr>
              <w:t>No</w:t>
            </w:r>
          </w:p>
        </w:tc>
        <w:tc>
          <w:tcPr>
            <w:tcW w:w="1890" w:type="dxa"/>
            <w:tcBorders>
              <w:top w:val="single" w:sz="6" w:space="0" w:color="auto"/>
              <w:left w:val="single" w:sz="6" w:space="0" w:color="auto"/>
              <w:bottom w:val="single" w:sz="6" w:space="0" w:color="auto"/>
              <w:right w:val="single" w:sz="6" w:space="0" w:color="auto"/>
            </w:tcBorders>
            <w:shd w:val="clear" w:color="auto" w:fill="auto"/>
          </w:tcPr>
          <w:p w14:paraId="26327128" w14:textId="77777777" w:rsidR="00355BF2" w:rsidRPr="000A7FD5" w:rsidRDefault="00355BF2" w:rsidP="00355BF2">
            <w:pPr>
              <w:spacing w:after="0" w:line="240" w:lineRule="auto"/>
              <w:rPr>
                <w:rFonts w:ascii="Arial" w:eastAsia="Arial" w:hAnsi="Arial" w:cs="Arial"/>
                <w:sz w:val="16"/>
                <w:szCs w:val="16"/>
              </w:rPr>
            </w:pPr>
            <w:r w:rsidRPr="000A7FD5">
              <w:rPr>
                <w:rFonts w:ascii="Arial" w:hAnsi="Arial" w:cs="Arial"/>
                <w:sz w:val="16"/>
                <w:szCs w:val="16"/>
              </w:rPr>
              <w:t>Never</w:t>
            </w:r>
          </w:p>
        </w:tc>
        <w:tc>
          <w:tcPr>
            <w:tcW w:w="1800" w:type="dxa"/>
            <w:tcBorders>
              <w:top w:val="single" w:sz="6" w:space="0" w:color="auto"/>
              <w:left w:val="single" w:sz="6" w:space="0" w:color="auto"/>
              <w:bottom w:val="single" w:sz="6" w:space="0" w:color="auto"/>
              <w:right w:val="single" w:sz="6" w:space="0" w:color="auto"/>
            </w:tcBorders>
            <w:shd w:val="clear" w:color="auto" w:fill="auto"/>
          </w:tcPr>
          <w:p w14:paraId="782BE54B" w14:textId="77777777" w:rsidR="00355BF2" w:rsidRPr="00D07F18" w:rsidRDefault="00355BF2" w:rsidP="00355BF2">
            <w:pPr>
              <w:spacing w:after="0" w:line="240" w:lineRule="auto"/>
              <w:rPr>
                <w:rFonts w:ascii="Arial" w:eastAsia="Arial" w:hAnsi="Arial" w:cs="Arial"/>
                <w:sz w:val="16"/>
                <w:szCs w:val="16"/>
              </w:rPr>
            </w:pPr>
          </w:p>
        </w:tc>
        <w:tc>
          <w:tcPr>
            <w:tcW w:w="4140" w:type="dxa"/>
            <w:tcBorders>
              <w:top w:val="single" w:sz="6" w:space="0" w:color="auto"/>
              <w:left w:val="single" w:sz="6" w:space="0" w:color="auto"/>
              <w:bottom w:val="single" w:sz="6" w:space="0" w:color="auto"/>
              <w:right w:val="single" w:sz="6" w:space="0" w:color="auto"/>
            </w:tcBorders>
            <w:shd w:val="clear" w:color="auto" w:fill="auto"/>
          </w:tcPr>
          <w:p w14:paraId="47085F50" w14:textId="77777777" w:rsidR="00355BF2" w:rsidRPr="00D07F18" w:rsidRDefault="00355BF2" w:rsidP="00355BF2">
            <w:pPr>
              <w:rPr>
                <w:rFonts w:ascii="Arial" w:hAnsi="Arial" w:cs="Arial"/>
                <w:sz w:val="16"/>
                <w:szCs w:val="16"/>
              </w:rPr>
            </w:pPr>
          </w:p>
        </w:tc>
      </w:tr>
      <w:tr w:rsidR="00063A83" w:rsidRPr="009C7D98" w14:paraId="10795CC8" w14:textId="77777777" w:rsidTr="003C042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c>
          <w:tcPr>
            <w:tcW w:w="9450" w:type="dxa"/>
            <w:gridSpan w:val="4"/>
            <w:shd w:val="clear" w:color="auto" w:fill="DDDDDD"/>
          </w:tcPr>
          <w:p w14:paraId="783E7E1F" w14:textId="77777777" w:rsidR="00063A83" w:rsidRPr="009C7D98" w:rsidRDefault="00063A83" w:rsidP="003C0428">
            <w:pPr>
              <w:spacing w:after="0" w:line="240" w:lineRule="auto"/>
              <w:rPr>
                <w:rFonts w:ascii="Arial" w:eastAsia="Arial" w:hAnsi="Arial" w:cs="Arial"/>
                <w:b/>
                <w:i/>
                <w:sz w:val="16"/>
                <w:szCs w:val="16"/>
              </w:rPr>
            </w:pPr>
            <w:proofErr w:type="spellStart"/>
            <w:r w:rsidRPr="005A14F6">
              <w:rPr>
                <w:rFonts w:ascii="Arial" w:eastAsia="Arial" w:hAnsi="Arial" w:cs="Arial"/>
                <w:b/>
                <w:i/>
                <w:sz w:val="16"/>
                <w:szCs w:val="16"/>
              </w:rPr>
              <w:lastRenderedPageBreak/>
              <w:t>Globals</w:t>
            </w:r>
            <w:proofErr w:type="spellEnd"/>
            <w:r w:rsidRPr="005A14F6">
              <w:rPr>
                <w:rFonts w:ascii="Arial" w:eastAsia="Arial" w:hAnsi="Arial" w:cs="Arial"/>
                <w:b/>
                <w:i/>
                <w:sz w:val="16"/>
                <w:szCs w:val="16"/>
              </w:rPr>
              <w:t xml:space="preserve"> (</w:t>
            </w:r>
            <w:hyperlink w:anchor="_Global_Grammar_Properties" w:history="1">
              <w:r w:rsidRPr="00C5488F">
                <w:rPr>
                  <w:rStyle w:val="Hyperlink"/>
                  <w:rFonts w:ascii="Arial" w:eastAsia="Arial" w:hAnsi="Arial" w:cs="Arial"/>
                  <w:b/>
                  <w:i/>
                  <w:sz w:val="16"/>
                  <w:szCs w:val="16"/>
                </w:rPr>
                <w:t>See Global Commands</w:t>
              </w:r>
            </w:hyperlink>
            <w:r w:rsidRPr="005A14F6">
              <w:rPr>
                <w:rFonts w:ascii="Arial" w:eastAsia="Arial" w:hAnsi="Arial" w:cs="Arial"/>
                <w:b/>
                <w:i/>
                <w:sz w:val="16"/>
                <w:szCs w:val="16"/>
              </w:rPr>
              <w:t>)</w:t>
            </w:r>
          </w:p>
        </w:tc>
      </w:tr>
      <w:tr w:rsidR="00063A83" w:rsidRPr="009C7D98" w14:paraId="7C63959B" w14:textId="77777777" w:rsidTr="003C042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c>
          <w:tcPr>
            <w:tcW w:w="9450" w:type="dxa"/>
            <w:gridSpan w:val="4"/>
            <w:shd w:val="clear" w:color="auto" w:fill="auto"/>
          </w:tcPr>
          <w:p w14:paraId="1AE91F54" w14:textId="77777777" w:rsidR="00063A83" w:rsidRPr="009C7D98" w:rsidRDefault="00063A83" w:rsidP="003C0428">
            <w:pPr>
              <w:spacing w:after="0" w:line="240" w:lineRule="auto"/>
              <w:rPr>
                <w:rFonts w:ascii="Arial" w:eastAsia="Arial" w:hAnsi="Arial" w:cs="Arial"/>
                <w:sz w:val="16"/>
                <w:szCs w:val="16"/>
              </w:rPr>
            </w:pPr>
            <w:r>
              <w:rPr>
                <w:rFonts w:ascii="Arial" w:eastAsia="Arial" w:hAnsi="Arial" w:cs="Arial"/>
                <w:sz w:val="16"/>
                <w:szCs w:val="16"/>
              </w:rPr>
              <w:t>&lt;rep</w:t>
            </w:r>
            <w:r w:rsidRPr="009C7D98">
              <w:rPr>
                <w:rFonts w:ascii="Arial" w:eastAsia="Arial" w:hAnsi="Arial" w:cs="Arial"/>
                <w:sz w:val="16"/>
                <w:szCs w:val="16"/>
              </w:rPr>
              <w:t>&gt;</w:t>
            </w:r>
          </w:p>
        </w:tc>
      </w:tr>
      <w:tr w:rsidR="00063A83" w:rsidRPr="009C7D98" w14:paraId="303957CE" w14:textId="77777777" w:rsidTr="003C042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c>
          <w:tcPr>
            <w:tcW w:w="9450" w:type="dxa"/>
            <w:gridSpan w:val="4"/>
            <w:shd w:val="clear" w:color="auto" w:fill="DDDDDD"/>
          </w:tcPr>
          <w:p w14:paraId="136F4F13" w14:textId="77777777" w:rsidR="00063A83" w:rsidRPr="009C7D98" w:rsidRDefault="00063A83" w:rsidP="003C0428">
            <w:pPr>
              <w:spacing w:after="0" w:line="240" w:lineRule="auto"/>
              <w:rPr>
                <w:rFonts w:ascii="Arial" w:eastAsia="Arial" w:hAnsi="Arial" w:cs="Arial"/>
                <w:b/>
                <w:i/>
                <w:sz w:val="16"/>
                <w:szCs w:val="16"/>
              </w:rPr>
            </w:pPr>
            <w:r>
              <w:rPr>
                <w:rFonts w:ascii="Arial" w:eastAsia="Arial" w:hAnsi="Arial" w:cs="Arial"/>
                <w:b/>
                <w:i/>
                <w:sz w:val="16"/>
                <w:szCs w:val="16"/>
              </w:rPr>
              <w:t>Config Parameters</w:t>
            </w:r>
          </w:p>
        </w:tc>
      </w:tr>
      <w:tr w:rsidR="00063A83" w:rsidRPr="009C7D98" w14:paraId="7CF06298" w14:textId="77777777" w:rsidTr="003C042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c>
          <w:tcPr>
            <w:tcW w:w="3510" w:type="dxa"/>
            <w:gridSpan w:val="2"/>
            <w:shd w:val="clear" w:color="auto" w:fill="D9E2F3"/>
          </w:tcPr>
          <w:p w14:paraId="22EA53C1" w14:textId="77777777" w:rsidR="00063A83" w:rsidRPr="009C7D98" w:rsidRDefault="00063A83" w:rsidP="003C0428">
            <w:pPr>
              <w:spacing w:after="0" w:line="240" w:lineRule="auto"/>
              <w:rPr>
                <w:rFonts w:ascii="Arial" w:eastAsia="Times New Roman" w:hAnsi="Arial" w:cs="Arial"/>
                <w:sz w:val="16"/>
                <w:szCs w:val="16"/>
              </w:rPr>
            </w:pPr>
            <w:r w:rsidRPr="009C7D98">
              <w:rPr>
                <w:rFonts w:ascii="Arial" w:eastAsia="Arial" w:hAnsi="Arial" w:cs="Arial"/>
                <w:b/>
                <w:i/>
                <w:sz w:val="16"/>
                <w:szCs w:val="16"/>
              </w:rPr>
              <w:t>Parameter</w:t>
            </w:r>
          </w:p>
        </w:tc>
        <w:tc>
          <w:tcPr>
            <w:tcW w:w="5940" w:type="dxa"/>
            <w:gridSpan w:val="2"/>
            <w:shd w:val="clear" w:color="auto" w:fill="D9E2F3"/>
          </w:tcPr>
          <w:p w14:paraId="129BC565" w14:textId="77777777" w:rsidR="00063A83" w:rsidRPr="009C7D98" w:rsidRDefault="00063A83" w:rsidP="003C0428">
            <w:pPr>
              <w:spacing w:after="0" w:line="240" w:lineRule="auto"/>
              <w:rPr>
                <w:rFonts w:ascii="Arial" w:eastAsia="Times New Roman" w:hAnsi="Arial" w:cs="Arial"/>
                <w:sz w:val="16"/>
                <w:szCs w:val="16"/>
              </w:rPr>
            </w:pPr>
            <w:r w:rsidRPr="009C7D98">
              <w:rPr>
                <w:rFonts w:ascii="Arial" w:eastAsia="Arial" w:hAnsi="Arial" w:cs="Arial"/>
                <w:b/>
                <w:i/>
                <w:sz w:val="16"/>
                <w:szCs w:val="16"/>
              </w:rPr>
              <w:t>Value</w:t>
            </w:r>
          </w:p>
        </w:tc>
      </w:tr>
      <w:tr w:rsidR="00063A83" w:rsidRPr="009C7D98" w14:paraId="5ABD9AF1" w14:textId="77777777" w:rsidTr="003C042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c>
          <w:tcPr>
            <w:tcW w:w="3510" w:type="dxa"/>
            <w:gridSpan w:val="2"/>
            <w:shd w:val="clear" w:color="auto" w:fill="auto"/>
          </w:tcPr>
          <w:p w14:paraId="2D03562F" w14:textId="77777777" w:rsidR="00063A83" w:rsidRPr="009C7D98" w:rsidRDefault="00063A83" w:rsidP="003C0428">
            <w:pPr>
              <w:spacing w:after="0" w:line="240" w:lineRule="auto"/>
              <w:rPr>
                <w:rFonts w:ascii="Arial" w:eastAsia="Arial" w:hAnsi="Arial" w:cs="Arial"/>
                <w:sz w:val="16"/>
                <w:szCs w:val="16"/>
              </w:rPr>
            </w:pPr>
            <w:r w:rsidRPr="009C7D98">
              <w:rPr>
                <w:rFonts w:ascii="Arial" w:eastAsia="Arial" w:hAnsi="Arial" w:cs="Arial"/>
                <w:sz w:val="16"/>
                <w:szCs w:val="16"/>
              </w:rPr>
              <w:t>Grammars</w:t>
            </w:r>
          </w:p>
        </w:tc>
        <w:tc>
          <w:tcPr>
            <w:tcW w:w="5940" w:type="dxa"/>
            <w:gridSpan w:val="2"/>
            <w:shd w:val="clear" w:color="auto" w:fill="auto"/>
          </w:tcPr>
          <w:p w14:paraId="740E1161" w14:textId="77777777" w:rsidR="00063A83" w:rsidRPr="009C7D98" w:rsidRDefault="00063A83" w:rsidP="003C0428">
            <w:pPr>
              <w:spacing w:after="0" w:line="240" w:lineRule="auto"/>
              <w:rPr>
                <w:rFonts w:ascii="Arial" w:eastAsia="Arial" w:hAnsi="Arial" w:cs="Arial"/>
                <w:sz w:val="16"/>
                <w:szCs w:val="16"/>
              </w:rPr>
            </w:pPr>
            <w:proofErr w:type="spellStart"/>
            <w:r>
              <w:rPr>
                <w:rFonts w:ascii="Arial" w:hAnsi="Arial" w:cs="Arial"/>
                <w:sz w:val="16"/>
                <w:szCs w:val="16"/>
              </w:rPr>
              <w:t>YesNo.grxml</w:t>
            </w:r>
            <w:proofErr w:type="spellEnd"/>
          </w:p>
        </w:tc>
      </w:tr>
      <w:tr w:rsidR="00063A83" w:rsidRPr="00EA6DFA" w14:paraId="27A8F788" w14:textId="77777777" w:rsidTr="003C042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c>
          <w:tcPr>
            <w:tcW w:w="3510" w:type="dxa"/>
            <w:gridSpan w:val="2"/>
            <w:tcBorders>
              <w:top w:val="single" w:sz="6" w:space="0" w:color="auto"/>
              <w:left w:val="single" w:sz="6" w:space="0" w:color="auto"/>
              <w:bottom w:val="single" w:sz="6" w:space="0" w:color="auto"/>
              <w:right w:val="single" w:sz="6" w:space="0" w:color="auto"/>
            </w:tcBorders>
            <w:shd w:val="clear" w:color="auto" w:fill="auto"/>
          </w:tcPr>
          <w:p w14:paraId="36EDEE30" w14:textId="77777777" w:rsidR="00063A83" w:rsidRDefault="00063A83" w:rsidP="003C0428">
            <w:pPr>
              <w:spacing w:after="0" w:line="240" w:lineRule="auto"/>
              <w:rPr>
                <w:rFonts w:ascii="Arial" w:eastAsia="Arial" w:hAnsi="Arial" w:cs="Arial"/>
                <w:sz w:val="16"/>
                <w:szCs w:val="16"/>
              </w:rPr>
            </w:pPr>
            <w:r>
              <w:rPr>
                <w:rFonts w:ascii="Arial" w:eastAsia="Arial" w:hAnsi="Arial" w:cs="Arial"/>
                <w:sz w:val="16"/>
                <w:szCs w:val="16"/>
              </w:rPr>
              <w:t xml:space="preserve">Medium Confidence </w:t>
            </w:r>
          </w:p>
          <w:p w14:paraId="60D76AB9" w14:textId="77777777" w:rsidR="00063A83" w:rsidRPr="00EA6DFA" w:rsidRDefault="00063A83" w:rsidP="003C0428">
            <w:pPr>
              <w:spacing w:after="0" w:line="240" w:lineRule="auto"/>
              <w:rPr>
                <w:rFonts w:ascii="Arial" w:eastAsia="Arial" w:hAnsi="Arial" w:cs="Arial"/>
                <w:sz w:val="16"/>
                <w:szCs w:val="16"/>
              </w:rPr>
            </w:pPr>
            <w:r>
              <w:rPr>
                <w:rFonts w:ascii="Arial" w:eastAsia="Arial" w:hAnsi="Arial" w:cs="Arial"/>
                <w:sz w:val="16"/>
                <w:szCs w:val="16"/>
              </w:rPr>
              <w:t>(Confirm “If necessary” range)</w:t>
            </w:r>
          </w:p>
        </w:tc>
        <w:tc>
          <w:tcPr>
            <w:tcW w:w="5940" w:type="dxa"/>
            <w:gridSpan w:val="2"/>
            <w:tcBorders>
              <w:top w:val="single" w:sz="6" w:space="0" w:color="auto"/>
              <w:left w:val="single" w:sz="6" w:space="0" w:color="auto"/>
              <w:bottom w:val="single" w:sz="6" w:space="0" w:color="auto"/>
              <w:right w:val="single" w:sz="6" w:space="0" w:color="auto"/>
            </w:tcBorders>
            <w:shd w:val="clear" w:color="auto" w:fill="auto"/>
          </w:tcPr>
          <w:p w14:paraId="43261964" w14:textId="77777777" w:rsidR="00063A83" w:rsidRPr="00EA6DFA" w:rsidRDefault="00063A83" w:rsidP="003C0428">
            <w:pPr>
              <w:spacing w:after="0" w:line="240" w:lineRule="auto"/>
              <w:rPr>
                <w:rFonts w:ascii="Arial" w:eastAsia="Arial" w:hAnsi="Arial" w:cs="Arial"/>
                <w:sz w:val="16"/>
                <w:szCs w:val="16"/>
              </w:rPr>
            </w:pPr>
            <w:r>
              <w:rPr>
                <w:rFonts w:ascii="Arial" w:eastAsia="Arial" w:hAnsi="Arial" w:cs="Arial"/>
                <w:sz w:val="16"/>
                <w:szCs w:val="16"/>
              </w:rPr>
              <w:t>Never</w:t>
            </w:r>
          </w:p>
        </w:tc>
      </w:tr>
    </w:tbl>
    <w:p w14:paraId="6B91082C" w14:textId="68CE1E00" w:rsidR="00DB0FDC" w:rsidRDefault="00DB0FDC" w:rsidP="00EF1956"/>
    <w:p w14:paraId="4661C90E" w14:textId="306AFCDF" w:rsidR="004F2579" w:rsidRDefault="004F2579" w:rsidP="00EF1956"/>
    <w:p w14:paraId="1373C83D" w14:textId="5BD57BBD" w:rsidR="004F2579" w:rsidRDefault="004F2579" w:rsidP="00EF1956"/>
    <w:p w14:paraId="27F8E89D" w14:textId="1300988B" w:rsidR="004F2579" w:rsidRDefault="004F2579" w:rsidP="00EF1956"/>
    <w:p w14:paraId="18E8C73E" w14:textId="35305896" w:rsidR="004F2579" w:rsidRDefault="004F2579" w:rsidP="00EF1956"/>
    <w:p w14:paraId="1AC33BC6" w14:textId="4ED8E722" w:rsidR="004F2579" w:rsidRDefault="004F2579" w:rsidP="00EF1956"/>
    <w:p w14:paraId="7227D2C6" w14:textId="7CCDE472" w:rsidR="004F2579" w:rsidRDefault="004F2579" w:rsidP="00EF1956"/>
    <w:p w14:paraId="01C1E6A0" w14:textId="77777777" w:rsidR="004F2579" w:rsidRDefault="004F2579" w:rsidP="00EF1956"/>
    <w:p w14:paraId="54C4DC94" w14:textId="1F4EFDCC" w:rsidR="000B0918" w:rsidRDefault="000B0918" w:rsidP="00EF1956"/>
    <w:p w14:paraId="346B4165" w14:textId="77777777" w:rsidR="000B0918" w:rsidRPr="00EF1956" w:rsidRDefault="000B0918" w:rsidP="00EF1956"/>
    <w:p w14:paraId="39538BD3" w14:textId="58253EAA" w:rsidR="00387EC4" w:rsidRPr="00907B70" w:rsidRDefault="00ED4CD7" w:rsidP="00387EC4">
      <w:pPr>
        <w:pStyle w:val="Heading2"/>
      </w:pPr>
      <w:bookmarkStart w:id="489" w:name="_Toc34307564"/>
      <w:bookmarkStart w:id="490" w:name="_Toc38525195"/>
      <w:r>
        <w:t>04</w:t>
      </w:r>
      <w:r w:rsidR="001E6309">
        <w:t>90</w:t>
      </w:r>
      <w:r>
        <w:t xml:space="preserve"> _</w:t>
      </w:r>
      <w:proofErr w:type="spellStart"/>
      <w:r>
        <w:t>TaxDocYN</w:t>
      </w:r>
      <w:bookmarkEnd w:id="489"/>
      <w:bookmarkEnd w:id="490"/>
      <w:proofErr w:type="spellEnd"/>
    </w:p>
    <w:tbl>
      <w:tblPr>
        <w:tblW w:w="945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620"/>
        <w:gridCol w:w="1890"/>
        <w:gridCol w:w="1800"/>
        <w:gridCol w:w="4140"/>
      </w:tblGrid>
      <w:tr w:rsidR="00387EC4" w:rsidRPr="009C7D98" w14:paraId="771DE7A9" w14:textId="77777777" w:rsidTr="00387EC4">
        <w:tc>
          <w:tcPr>
            <w:tcW w:w="9450" w:type="dxa"/>
            <w:gridSpan w:val="4"/>
            <w:tcBorders>
              <w:top w:val="single" w:sz="4" w:space="0" w:color="000000"/>
              <w:left w:val="single" w:sz="4" w:space="0" w:color="000000"/>
              <w:bottom w:val="single" w:sz="4" w:space="0" w:color="000000"/>
              <w:right w:val="single" w:sz="4" w:space="0" w:color="000000"/>
            </w:tcBorders>
            <w:shd w:val="clear" w:color="auto" w:fill="BFBFBF"/>
          </w:tcPr>
          <w:p w14:paraId="5527E8E1" w14:textId="77777777" w:rsidR="00387EC4" w:rsidRPr="00C811AC" w:rsidRDefault="00387EC4" w:rsidP="005412A5">
            <w:pPr>
              <w:spacing w:after="0" w:line="240" w:lineRule="auto"/>
              <w:rPr>
                <w:b/>
                <w:sz w:val="24"/>
                <w:szCs w:val="24"/>
              </w:rPr>
            </w:pPr>
            <w:r w:rsidRPr="00C811AC">
              <w:rPr>
                <w:b/>
                <w:sz w:val="24"/>
                <w:szCs w:val="24"/>
              </w:rPr>
              <w:t>Dialog Module</w:t>
            </w:r>
          </w:p>
        </w:tc>
      </w:tr>
      <w:tr w:rsidR="00387EC4" w:rsidRPr="009C7D98" w14:paraId="1B0869AD" w14:textId="77777777" w:rsidTr="00387EC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c>
          <w:tcPr>
            <w:tcW w:w="9450" w:type="dxa"/>
            <w:gridSpan w:val="4"/>
            <w:shd w:val="clear" w:color="auto" w:fill="auto"/>
          </w:tcPr>
          <w:p w14:paraId="514D3C20" w14:textId="18A773F4" w:rsidR="00387EC4" w:rsidRPr="00387EC4" w:rsidRDefault="00387EC4" w:rsidP="005412A5">
            <w:pPr>
              <w:spacing w:after="0" w:line="240" w:lineRule="auto"/>
              <w:rPr>
                <w:rFonts w:ascii="Arial" w:eastAsia="Arial" w:hAnsi="Arial" w:cs="Arial"/>
                <w:sz w:val="16"/>
                <w:szCs w:val="16"/>
              </w:rPr>
            </w:pPr>
            <w:r>
              <w:rPr>
                <w:rFonts w:ascii="Arial" w:eastAsia="Arial" w:hAnsi="Arial" w:cs="Arial"/>
                <w:sz w:val="16"/>
                <w:szCs w:val="16"/>
              </w:rPr>
              <w:t xml:space="preserve">After a caller has finished a </w:t>
            </w:r>
            <w:proofErr w:type="spellStart"/>
            <w:r>
              <w:rPr>
                <w:rFonts w:ascii="Arial" w:eastAsia="Arial" w:hAnsi="Arial" w:cs="Arial"/>
                <w:sz w:val="16"/>
                <w:szCs w:val="16"/>
              </w:rPr>
              <w:t>self service</w:t>
            </w:r>
            <w:proofErr w:type="spellEnd"/>
            <w:r>
              <w:rPr>
                <w:rFonts w:ascii="Arial" w:eastAsia="Arial" w:hAnsi="Arial" w:cs="Arial"/>
                <w:sz w:val="16"/>
                <w:szCs w:val="16"/>
              </w:rPr>
              <w:t xml:space="preserve"> option, ask them if they want to repeat, main menu, or representative.</w:t>
            </w:r>
          </w:p>
        </w:tc>
      </w:tr>
      <w:tr w:rsidR="00387EC4" w:rsidRPr="009C7D98" w14:paraId="796879AD" w14:textId="77777777" w:rsidTr="00387EC4">
        <w:tc>
          <w:tcPr>
            <w:tcW w:w="9450" w:type="dxa"/>
            <w:gridSpan w:val="4"/>
            <w:tcBorders>
              <w:top w:val="single" w:sz="4" w:space="0" w:color="000000"/>
              <w:left w:val="single" w:sz="4" w:space="0" w:color="000000"/>
              <w:bottom w:val="single" w:sz="4" w:space="0" w:color="000000"/>
              <w:right w:val="single" w:sz="4" w:space="0" w:color="000000"/>
            </w:tcBorders>
            <w:shd w:val="clear" w:color="auto" w:fill="BFBFBF"/>
          </w:tcPr>
          <w:p w14:paraId="2CCAC15B" w14:textId="77777777" w:rsidR="00387EC4" w:rsidRPr="00C811AC" w:rsidRDefault="00387EC4" w:rsidP="005412A5">
            <w:pPr>
              <w:spacing w:after="0" w:line="240" w:lineRule="auto"/>
              <w:ind w:right="-18"/>
              <w:rPr>
                <w:b/>
                <w:sz w:val="24"/>
                <w:szCs w:val="24"/>
              </w:rPr>
            </w:pPr>
            <w:r w:rsidRPr="00C811AC">
              <w:rPr>
                <w:b/>
                <w:sz w:val="24"/>
                <w:szCs w:val="24"/>
              </w:rPr>
              <w:t>Prompts</w:t>
            </w:r>
          </w:p>
        </w:tc>
      </w:tr>
      <w:tr w:rsidR="00387EC4" w:rsidRPr="009C7D98" w14:paraId="78CCB4E7" w14:textId="77777777" w:rsidTr="00387EC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c>
          <w:tcPr>
            <w:tcW w:w="1620" w:type="dxa"/>
            <w:shd w:val="clear" w:color="auto" w:fill="D9E2F3"/>
          </w:tcPr>
          <w:p w14:paraId="3810D5D6" w14:textId="77777777" w:rsidR="00387EC4" w:rsidRPr="009C7D98" w:rsidRDefault="00387EC4" w:rsidP="005412A5">
            <w:pPr>
              <w:spacing w:after="0" w:line="240" w:lineRule="auto"/>
              <w:rPr>
                <w:rFonts w:ascii="Arial" w:eastAsia="Times New Roman" w:hAnsi="Arial" w:cs="Arial"/>
                <w:sz w:val="16"/>
                <w:szCs w:val="16"/>
              </w:rPr>
            </w:pPr>
            <w:r w:rsidRPr="009C7D98">
              <w:rPr>
                <w:rFonts w:ascii="Arial" w:eastAsia="Arial" w:hAnsi="Arial" w:cs="Arial"/>
                <w:b/>
                <w:i/>
                <w:sz w:val="16"/>
                <w:szCs w:val="16"/>
              </w:rPr>
              <w:t>Type</w:t>
            </w:r>
          </w:p>
        </w:tc>
        <w:tc>
          <w:tcPr>
            <w:tcW w:w="1890" w:type="dxa"/>
            <w:shd w:val="clear" w:color="auto" w:fill="D9E2F3"/>
          </w:tcPr>
          <w:p w14:paraId="78E85379" w14:textId="77777777" w:rsidR="00387EC4" w:rsidRPr="009C7D98" w:rsidRDefault="00387EC4" w:rsidP="005412A5">
            <w:pPr>
              <w:spacing w:after="0" w:line="240" w:lineRule="auto"/>
              <w:rPr>
                <w:rFonts w:ascii="Arial" w:eastAsia="Times New Roman" w:hAnsi="Arial" w:cs="Arial"/>
                <w:sz w:val="16"/>
                <w:szCs w:val="16"/>
              </w:rPr>
            </w:pPr>
            <w:r w:rsidRPr="009C7D98">
              <w:rPr>
                <w:rFonts w:ascii="Arial" w:eastAsia="Arial" w:hAnsi="Arial" w:cs="Arial"/>
                <w:b/>
                <w:i/>
                <w:sz w:val="16"/>
                <w:szCs w:val="16"/>
              </w:rPr>
              <w:t>Condition</w:t>
            </w:r>
          </w:p>
        </w:tc>
        <w:tc>
          <w:tcPr>
            <w:tcW w:w="1800" w:type="dxa"/>
            <w:shd w:val="clear" w:color="auto" w:fill="D9E2F3"/>
          </w:tcPr>
          <w:p w14:paraId="03D735E8" w14:textId="77777777" w:rsidR="00387EC4" w:rsidRPr="009C7D98" w:rsidRDefault="00387EC4" w:rsidP="005412A5">
            <w:pPr>
              <w:spacing w:after="0" w:line="240" w:lineRule="auto"/>
              <w:rPr>
                <w:rFonts w:ascii="Arial" w:eastAsia="Times New Roman" w:hAnsi="Arial" w:cs="Arial"/>
                <w:sz w:val="16"/>
                <w:szCs w:val="16"/>
              </w:rPr>
            </w:pPr>
            <w:proofErr w:type="spellStart"/>
            <w:r w:rsidRPr="009C7D98">
              <w:rPr>
                <w:rFonts w:ascii="Arial" w:eastAsia="Arial" w:hAnsi="Arial" w:cs="Arial"/>
                <w:b/>
                <w:i/>
                <w:sz w:val="16"/>
                <w:szCs w:val="16"/>
              </w:rPr>
              <w:t>VoiceFile</w:t>
            </w:r>
            <w:proofErr w:type="spellEnd"/>
          </w:p>
        </w:tc>
        <w:tc>
          <w:tcPr>
            <w:tcW w:w="4140" w:type="dxa"/>
            <w:shd w:val="clear" w:color="auto" w:fill="D9E2F3"/>
          </w:tcPr>
          <w:p w14:paraId="723BBCF3" w14:textId="77777777" w:rsidR="00387EC4" w:rsidRPr="009C7D98" w:rsidRDefault="00387EC4" w:rsidP="005412A5">
            <w:pPr>
              <w:spacing w:after="0" w:line="240" w:lineRule="auto"/>
              <w:rPr>
                <w:rFonts w:ascii="Arial" w:eastAsia="Times New Roman" w:hAnsi="Arial" w:cs="Arial"/>
                <w:sz w:val="16"/>
                <w:szCs w:val="16"/>
              </w:rPr>
            </w:pPr>
            <w:r w:rsidRPr="009C7D98">
              <w:rPr>
                <w:rFonts w:ascii="Arial" w:eastAsia="Arial" w:hAnsi="Arial" w:cs="Arial"/>
                <w:b/>
                <w:i/>
                <w:sz w:val="16"/>
                <w:szCs w:val="16"/>
              </w:rPr>
              <w:t>Wording</w:t>
            </w:r>
          </w:p>
        </w:tc>
      </w:tr>
      <w:tr w:rsidR="00387EC4" w:rsidRPr="007544B5" w14:paraId="1CB56433" w14:textId="77777777" w:rsidTr="00387EC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c>
          <w:tcPr>
            <w:tcW w:w="1620" w:type="dxa"/>
          </w:tcPr>
          <w:p w14:paraId="60450138" w14:textId="4DD8B324" w:rsidR="00387EC4" w:rsidRDefault="00387EC4" w:rsidP="005412A5">
            <w:pPr>
              <w:spacing w:after="0" w:line="240" w:lineRule="auto"/>
              <w:rPr>
                <w:rFonts w:ascii="Arial" w:eastAsia="Arial" w:hAnsi="Arial" w:cs="Arial"/>
                <w:sz w:val="16"/>
                <w:szCs w:val="16"/>
              </w:rPr>
            </w:pPr>
            <w:r w:rsidRPr="00D07F18">
              <w:rPr>
                <w:rFonts w:ascii="Arial" w:eastAsia="Arial" w:hAnsi="Arial" w:cs="Arial"/>
                <w:sz w:val="16"/>
                <w:szCs w:val="16"/>
              </w:rPr>
              <w:t>PROMPT-1</w:t>
            </w:r>
          </w:p>
          <w:p w14:paraId="300771C7" w14:textId="4FEB278C" w:rsidR="00387EC4" w:rsidRDefault="00387EC4" w:rsidP="005412A5">
            <w:pPr>
              <w:spacing w:after="0" w:line="240" w:lineRule="auto"/>
              <w:rPr>
                <w:rFonts w:ascii="Arial" w:eastAsia="Arial" w:hAnsi="Arial" w:cs="Arial"/>
                <w:sz w:val="16"/>
                <w:szCs w:val="16"/>
              </w:rPr>
            </w:pPr>
            <w:r>
              <w:rPr>
                <w:rFonts w:ascii="Arial" w:eastAsia="Arial" w:hAnsi="Arial" w:cs="Arial"/>
                <w:sz w:val="16"/>
                <w:szCs w:val="16"/>
              </w:rPr>
              <w:t>And</w:t>
            </w:r>
          </w:p>
          <w:p w14:paraId="28A49AF0" w14:textId="0B5917C1" w:rsidR="00387EC4" w:rsidRPr="00D07F18" w:rsidRDefault="00387EC4" w:rsidP="005412A5">
            <w:pPr>
              <w:spacing w:after="0" w:line="240" w:lineRule="auto"/>
              <w:rPr>
                <w:rFonts w:ascii="Arial" w:eastAsia="Arial" w:hAnsi="Arial" w:cs="Arial"/>
                <w:sz w:val="16"/>
                <w:szCs w:val="16"/>
              </w:rPr>
            </w:pPr>
            <w:r>
              <w:rPr>
                <w:rFonts w:ascii="Arial" w:eastAsia="Arial" w:hAnsi="Arial" w:cs="Arial"/>
                <w:sz w:val="16"/>
                <w:szCs w:val="16"/>
              </w:rPr>
              <w:t>PROMPT-2</w:t>
            </w:r>
          </w:p>
          <w:p w14:paraId="524CB28F" w14:textId="77777777" w:rsidR="00387EC4" w:rsidRPr="00D07F18" w:rsidRDefault="00387EC4" w:rsidP="005412A5">
            <w:pPr>
              <w:spacing w:after="0" w:line="240" w:lineRule="auto"/>
              <w:rPr>
                <w:rFonts w:ascii="Arial" w:eastAsia="Arial" w:hAnsi="Arial" w:cs="Arial"/>
                <w:sz w:val="16"/>
                <w:szCs w:val="16"/>
              </w:rPr>
            </w:pPr>
          </w:p>
        </w:tc>
        <w:tc>
          <w:tcPr>
            <w:tcW w:w="1890" w:type="dxa"/>
          </w:tcPr>
          <w:p w14:paraId="636B0365" w14:textId="77777777" w:rsidR="00387EC4" w:rsidRPr="009C66BC" w:rsidRDefault="00387EC4" w:rsidP="005412A5">
            <w:pPr>
              <w:spacing w:after="0" w:line="240" w:lineRule="auto"/>
              <w:rPr>
                <w:rFonts w:ascii="Arial" w:eastAsia="Arial" w:hAnsi="Arial" w:cs="Arial"/>
                <w:sz w:val="16"/>
                <w:szCs w:val="16"/>
              </w:rPr>
            </w:pPr>
            <w:r>
              <w:rPr>
                <w:rFonts w:ascii="Arial" w:hAnsi="Arial" w:cs="Arial"/>
                <w:bCs/>
                <w:iCs/>
                <w:sz w:val="16"/>
                <w:szCs w:val="16"/>
              </w:rPr>
              <w:t>--</w:t>
            </w:r>
          </w:p>
        </w:tc>
        <w:tc>
          <w:tcPr>
            <w:tcW w:w="1800" w:type="dxa"/>
          </w:tcPr>
          <w:p w14:paraId="1B6E25AA" w14:textId="6C5B049B" w:rsidR="00387EC4" w:rsidRPr="009C66BC" w:rsidRDefault="00614CD0" w:rsidP="005412A5">
            <w:pPr>
              <w:rPr>
                <w:rFonts w:ascii="Arial" w:eastAsia="Times New Roman" w:hAnsi="Arial" w:cs="Arial"/>
                <w:sz w:val="16"/>
                <w:szCs w:val="16"/>
              </w:rPr>
            </w:pPr>
            <w:r>
              <w:rPr>
                <w:rFonts w:ascii="Arial" w:hAnsi="Arial" w:cs="Arial"/>
                <w:sz w:val="16"/>
                <w:szCs w:val="16"/>
              </w:rPr>
              <w:t>04</w:t>
            </w:r>
            <w:r w:rsidR="001E6309">
              <w:rPr>
                <w:rFonts w:ascii="Arial" w:hAnsi="Arial" w:cs="Arial"/>
                <w:sz w:val="16"/>
                <w:szCs w:val="16"/>
              </w:rPr>
              <w:t>90</w:t>
            </w:r>
            <w:r w:rsidR="003679E9">
              <w:rPr>
                <w:rFonts w:ascii="Arial" w:hAnsi="Arial" w:cs="Arial"/>
                <w:sz w:val="16"/>
                <w:szCs w:val="16"/>
              </w:rPr>
              <w:t>TaxDoc</w:t>
            </w:r>
            <w:r w:rsidR="00387EC4" w:rsidRPr="009C66BC">
              <w:rPr>
                <w:rFonts w:ascii="Arial" w:hAnsi="Arial" w:cs="Arial"/>
                <w:sz w:val="16"/>
                <w:szCs w:val="16"/>
              </w:rPr>
              <w:t>.wav</w:t>
            </w:r>
          </w:p>
        </w:tc>
        <w:tc>
          <w:tcPr>
            <w:tcW w:w="4140" w:type="dxa"/>
          </w:tcPr>
          <w:p w14:paraId="6BA7BAC7" w14:textId="105CFA95" w:rsidR="00EB4B50" w:rsidRPr="00EB4B50" w:rsidRDefault="008637EA" w:rsidP="00387EC4">
            <w:pPr>
              <w:tabs>
                <w:tab w:val="left" w:pos="1440"/>
              </w:tabs>
              <w:autoSpaceDE w:val="0"/>
              <w:autoSpaceDN w:val="0"/>
              <w:adjustRightInd w:val="0"/>
              <w:spacing w:after="0" w:line="240" w:lineRule="auto"/>
              <w:rPr>
                <w:rFonts w:ascii="Arial" w:hAnsi="Arial" w:cs="Arial"/>
                <w:color w:val="0070C0"/>
                <w:sz w:val="16"/>
                <w:szCs w:val="16"/>
                <w:lang w:val="es-419"/>
              </w:rPr>
            </w:pPr>
            <w:ins w:id="491" w:author="Prada, Leandro (Leo) **CTR**" w:date="2020-06-08T14:10:00Z">
              <w:r w:rsidRPr="008637EA">
                <w:rPr>
                  <w:rFonts w:ascii="Arial" w:hAnsi="Arial" w:cs="Arial"/>
                  <w:color w:val="0070C0"/>
                  <w:sz w:val="16"/>
                  <w:szCs w:val="16"/>
                  <w:lang w:val="es-419"/>
                </w:rPr>
                <w:t>¿Quiere que le envíe una copia de su último formulario fiscal 1098 al domicilio que tenemos registrado?</w:t>
              </w:r>
            </w:ins>
            <w:del w:id="492" w:author="Prada, Leandro (Leo) **CTR**" w:date="2020-06-08T14:10:00Z">
              <w:r w:rsidR="00EB4B50" w:rsidRPr="00EB4B50" w:rsidDel="008637EA">
                <w:rPr>
                  <w:rFonts w:ascii="Arial" w:hAnsi="Arial" w:cs="Arial"/>
                  <w:color w:val="0070C0"/>
                  <w:sz w:val="16"/>
                  <w:szCs w:val="16"/>
                  <w:lang w:val="es-419"/>
                </w:rPr>
                <w:delText xml:space="preserve">¿Desea que le envie la copia mas reciente de su impuesto 1098 a la </w:delText>
              </w:r>
              <w:r w:rsidR="00CB6D9C" w:rsidDel="008637EA">
                <w:rPr>
                  <w:rFonts w:ascii="Arial" w:hAnsi="Arial" w:cs="Arial"/>
                  <w:color w:val="0070C0"/>
                  <w:sz w:val="16"/>
                  <w:szCs w:val="16"/>
                  <w:lang w:val="es-419"/>
                </w:rPr>
                <w:delText>dirección</w:delText>
              </w:r>
              <w:r w:rsidR="00EB4B50" w:rsidRPr="00EB4B50" w:rsidDel="008637EA">
                <w:rPr>
                  <w:rFonts w:ascii="Arial" w:hAnsi="Arial" w:cs="Arial"/>
                  <w:color w:val="0070C0"/>
                  <w:sz w:val="16"/>
                  <w:szCs w:val="16"/>
                  <w:lang w:val="es-419"/>
                </w:rPr>
                <w:delText xml:space="preserve"> que tenemos registrada?</w:delText>
              </w:r>
            </w:del>
          </w:p>
        </w:tc>
      </w:tr>
      <w:tr w:rsidR="005412A5" w:rsidRPr="005A14F6" w14:paraId="24A4B60A" w14:textId="77777777" w:rsidTr="00387EC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c>
          <w:tcPr>
            <w:tcW w:w="1620" w:type="dxa"/>
          </w:tcPr>
          <w:p w14:paraId="216C5807" w14:textId="77777777" w:rsidR="005412A5" w:rsidRPr="005A14F6" w:rsidRDefault="005412A5" w:rsidP="005412A5">
            <w:pPr>
              <w:spacing w:after="0" w:line="240" w:lineRule="auto"/>
              <w:rPr>
                <w:rFonts w:ascii="Arial" w:eastAsia="Arial" w:hAnsi="Arial" w:cs="Arial"/>
                <w:sz w:val="16"/>
                <w:szCs w:val="16"/>
              </w:rPr>
            </w:pPr>
            <w:r>
              <w:rPr>
                <w:rFonts w:ascii="Arial" w:eastAsia="Arial" w:hAnsi="Arial" w:cs="Arial"/>
                <w:sz w:val="16"/>
                <w:szCs w:val="16"/>
              </w:rPr>
              <w:t>NoInputNoMatch</w:t>
            </w:r>
            <w:r w:rsidRPr="005A14F6">
              <w:rPr>
                <w:rFonts w:ascii="Arial" w:eastAsia="Arial" w:hAnsi="Arial" w:cs="Arial"/>
                <w:sz w:val="16"/>
                <w:szCs w:val="16"/>
              </w:rPr>
              <w:t>-1</w:t>
            </w:r>
          </w:p>
        </w:tc>
        <w:tc>
          <w:tcPr>
            <w:tcW w:w="1890" w:type="dxa"/>
          </w:tcPr>
          <w:p w14:paraId="5479BBD7" w14:textId="77777777" w:rsidR="005412A5" w:rsidRPr="005A14F6" w:rsidRDefault="005412A5" w:rsidP="005412A5">
            <w:pPr>
              <w:spacing w:after="0" w:line="240" w:lineRule="auto"/>
              <w:rPr>
                <w:rFonts w:ascii="Arial" w:eastAsia="Arial" w:hAnsi="Arial" w:cs="Arial"/>
                <w:sz w:val="16"/>
                <w:szCs w:val="16"/>
              </w:rPr>
            </w:pPr>
            <w:r w:rsidRPr="005A14F6">
              <w:rPr>
                <w:rFonts w:ascii="Arial" w:eastAsia="Arial" w:hAnsi="Arial" w:cs="Arial"/>
                <w:sz w:val="16"/>
                <w:szCs w:val="16"/>
              </w:rPr>
              <w:t>--</w:t>
            </w:r>
          </w:p>
        </w:tc>
        <w:tc>
          <w:tcPr>
            <w:tcW w:w="1800" w:type="dxa"/>
          </w:tcPr>
          <w:p w14:paraId="5D2802E4" w14:textId="68CB2897" w:rsidR="005412A5" w:rsidRPr="005A14F6" w:rsidRDefault="005412A5" w:rsidP="005412A5">
            <w:pPr>
              <w:spacing w:after="0" w:line="240" w:lineRule="auto"/>
              <w:rPr>
                <w:rFonts w:ascii="Arial" w:eastAsia="Times New Roman" w:hAnsi="Arial" w:cs="Arial"/>
                <w:sz w:val="16"/>
                <w:szCs w:val="16"/>
              </w:rPr>
            </w:pPr>
            <w:proofErr w:type="spellStart"/>
            <w:r>
              <w:rPr>
                <w:rFonts w:ascii="Arial" w:eastAsia="Times New Roman" w:hAnsi="Arial" w:cs="Arial"/>
                <w:sz w:val="16"/>
                <w:szCs w:val="16"/>
              </w:rPr>
              <w:t>gl_</w:t>
            </w:r>
            <w:r w:rsidR="00F802C1">
              <w:rPr>
                <w:rFonts w:ascii="Arial" w:eastAsia="Times New Roman" w:hAnsi="Arial" w:cs="Arial"/>
                <w:sz w:val="16"/>
                <w:szCs w:val="16"/>
              </w:rPr>
              <w:t>Lo</w:t>
            </w:r>
            <w:proofErr w:type="spellEnd"/>
            <w:r w:rsidR="00F802C1">
              <w:rPr>
                <w:rFonts w:ascii="Arial" w:eastAsia="Times New Roman" w:hAnsi="Arial" w:cs="Arial"/>
                <w:sz w:val="16"/>
                <w:szCs w:val="16"/>
              </w:rPr>
              <w:t xml:space="preserve"> siento.</w:t>
            </w:r>
            <w:r>
              <w:rPr>
                <w:rFonts w:ascii="Arial" w:eastAsia="Times New Roman" w:hAnsi="Arial" w:cs="Arial"/>
                <w:sz w:val="16"/>
                <w:szCs w:val="16"/>
              </w:rPr>
              <w:t>wav</w:t>
            </w:r>
          </w:p>
        </w:tc>
        <w:tc>
          <w:tcPr>
            <w:tcW w:w="4140" w:type="dxa"/>
          </w:tcPr>
          <w:p w14:paraId="6303D239" w14:textId="5C13A014" w:rsidR="005412A5" w:rsidRPr="005A14F6" w:rsidRDefault="00F802C1" w:rsidP="005412A5">
            <w:pPr>
              <w:spacing w:after="0" w:line="240" w:lineRule="auto"/>
              <w:rPr>
                <w:rFonts w:ascii="Arial" w:eastAsia="Arial" w:hAnsi="Arial" w:cs="Arial"/>
                <w:color w:val="0070C0"/>
                <w:sz w:val="16"/>
                <w:szCs w:val="16"/>
              </w:rPr>
            </w:pPr>
            <w:r>
              <w:rPr>
                <w:rFonts w:ascii="Arial" w:eastAsia="Arial" w:hAnsi="Arial" w:cs="Arial"/>
                <w:color w:val="0070C0"/>
                <w:sz w:val="16"/>
                <w:szCs w:val="16"/>
              </w:rPr>
              <w:t xml:space="preserve">Lo </w:t>
            </w:r>
            <w:proofErr w:type="spellStart"/>
            <w:r>
              <w:rPr>
                <w:rFonts w:ascii="Arial" w:eastAsia="Arial" w:hAnsi="Arial" w:cs="Arial"/>
                <w:color w:val="0070C0"/>
                <w:sz w:val="16"/>
                <w:szCs w:val="16"/>
              </w:rPr>
              <w:t>siento</w:t>
            </w:r>
            <w:proofErr w:type="spellEnd"/>
            <w:r>
              <w:rPr>
                <w:rFonts w:ascii="Arial" w:eastAsia="Arial" w:hAnsi="Arial" w:cs="Arial"/>
                <w:color w:val="0070C0"/>
                <w:sz w:val="16"/>
                <w:szCs w:val="16"/>
              </w:rPr>
              <w:t>.</w:t>
            </w:r>
          </w:p>
        </w:tc>
      </w:tr>
      <w:tr w:rsidR="005412A5" w:rsidRPr="00565EA9" w14:paraId="311A7F56" w14:textId="77777777" w:rsidTr="00387EC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c>
          <w:tcPr>
            <w:tcW w:w="1620" w:type="dxa"/>
          </w:tcPr>
          <w:p w14:paraId="5DE87599" w14:textId="77777777" w:rsidR="005412A5" w:rsidRPr="005A14F6" w:rsidRDefault="005412A5" w:rsidP="005412A5">
            <w:pPr>
              <w:spacing w:after="0" w:line="240" w:lineRule="auto"/>
              <w:rPr>
                <w:rFonts w:ascii="Arial" w:eastAsia="Arial" w:hAnsi="Arial" w:cs="Arial"/>
                <w:sz w:val="16"/>
                <w:szCs w:val="16"/>
              </w:rPr>
            </w:pPr>
            <w:r>
              <w:rPr>
                <w:rFonts w:ascii="Arial" w:eastAsia="Arial" w:hAnsi="Arial" w:cs="Arial"/>
                <w:sz w:val="16"/>
                <w:szCs w:val="16"/>
              </w:rPr>
              <w:t>NoInputNoMatch-2</w:t>
            </w:r>
          </w:p>
        </w:tc>
        <w:tc>
          <w:tcPr>
            <w:tcW w:w="1890" w:type="dxa"/>
          </w:tcPr>
          <w:p w14:paraId="39F451DD" w14:textId="77777777" w:rsidR="005412A5" w:rsidRPr="005A14F6" w:rsidRDefault="005412A5" w:rsidP="005412A5">
            <w:pPr>
              <w:spacing w:after="0" w:line="240" w:lineRule="auto"/>
              <w:rPr>
                <w:rFonts w:ascii="Arial" w:eastAsia="Arial" w:hAnsi="Arial" w:cs="Arial"/>
                <w:sz w:val="16"/>
                <w:szCs w:val="16"/>
              </w:rPr>
            </w:pPr>
            <w:r>
              <w:rPr>
                <w:rFonts w:ascii="Arial" w:eastAsia="Arial" w:hAnsi="Arial" w:cs="Arial"/>
                <w:sz w:val="16"/>
                <w:szCs w:val="16"/>
              </w:rPr>
              <w:t>--</w:t>
            </w:r>
          </w:p>
        </w:tc>
        <w:tc>
          <w:tcPr>
            <w:tcW w:w="1800" w:type="dxa"/>
          </w:tcPr>
          <w:p w14:paraId="6CF5589C" w14:textId="44AF80F7" w:rsidR="005412A5" w:rsidRPr="005A14F6" w:rsidRDefault="005412A5" w:rsidP="005412A5">
            <w:pPr>
              <w:spacing w:after="0" w:line="240" w:lineRule="auto"/>
              <w:rPr>
                <w:rFonts w:ascii="Arial" w:eastAsia="Arial" w:hAnsi="Arial" w:cs="Arial"/>
                <w:sz w:val="16"/>
                <w:szCs w:val="16"/>
              </w:rPr>
            </w:pPr>
            <w:r>
              <w:rPr>
                <w:rFonts w:ascii="Arial" w:eastAsia="Times New Roman" w:hAnsi="Arial" w:cs="Arial"/>
                <w:sz w:val="16"/>
                <w:szCs w:val="16"/>
              </w:rPr>
              <w:t>gl_sorrytrouble.wav</w:t>
            </w:r>
          </w:p>
        </w:tc>
        <w:tc>
          <w:tcPr>
            <w:tcW w:w="4140" w:type="dxa"/>
          </w:tcPr>
          <w:p w14:paraId="1B5543E6" w14:textId="29ED8D2D" w:rsidR="005412A5" w:rsidRPr="00355BF2" w:rsidRDefault="00355BF2" w:rsidP="005412A5">
            <w:pPr>
              <w:spacing w:after="0" w:line="240" w:lineRule="auto"/>
              <w:rPr>
                <w:rFonts w:ascii="Arial" w:eastAsia="Arial" w:hAnsi="Arial" w:cs="Arial"/>
                <w:color w:val="0070C0"/>
                <w:sz w:val="16"/>
                <w:szCs w:val="16"/>
                <w:lang w:val="es-419"/>
              </w:rPr>
            </w:pPr>
            <w:del w:id="493" w:author="Prada, Leandro (Leo) **CTR**" w:date="2020-06-08T10:59:00Z">
              <w:r w:rsidRPr="00355BF2" w:rsidDel="00565EA9">
                <w:rPr>
                  <w:rFonts w:ascii="Arial" w:eastAsia="Times New Roman" w:hAnsi="Arial" w:cs="Arial"/>
                  <w:color w:val="0070C0"/>
                  <w:sz w:val="16"/>
                  <w:szCs w:val="16"/>
                  <w:lang w:val="es-419"/>
                </w:rPr>
                <w:delText>Lo siento, estamos teniendo problemas.</w:delText>
              </w:r>
            </w:del>
            <w:ins w:id="494" w:author="Prada, Leandro (Leo) **CTR**" w:date="2020-06-08T10:59:00Z">
              <w:r w:rsidR="00565EA9">
                <w:rPr>
                  <w:rFonts w:ascii="Arial" w:eastAsia="Times New Roman" w:hAnsi="Arial" w:cs="Arial"/>
                  <w:color w:val="0070C0"/>
                  <w:sz w:val="16"/>
                  <w:szCs w:val="16"/>
                  <w:lang w:val="es-419"/>
                </w:rPr>
                <w:t>Lo siento, tengo problemas.</w:t>
              </w:r>
            </w:ins>
          </w:p>
        </w:tc>
      </w:tr>
      <w:tr w:rsidR="00387EC4" w:rsidRPr="009C7D98" w14:paraId="1FB5A918" w14:textId="77777777" w:rsidTr="00387EC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c>
          <w:tcPr>
            <w:tcW w:w="9450" w:type="dxa"/>
            <w:gridSpan w:val="4"/>
            <w:shd w:val="clear" w:color="auto" w:fill="DDDDDD"/>
          </w:tcPr>
          <w:p w14:paraId="6093C33B" w14:textId="77777777" w:rsidR="00387EC4" w:rsidRPr="009C7D98" w:rsidRDefault="00387EC4" w:rsidP="005412A5">
            <w:pPr>
              <w:spacing w:after="0" w:line="240" w:lineRule="auto"/>
              <w:rPr>
                <w:rFonts w:ascii="Arial" w:eastAsia="Arial" w:hAnsi="Arial" w:cs="Arial"/>
                <w:b/>
                <w:i/>
                <w:sz w:val="16"/>
                <w:szCs w:val="16"/>
              </w:rPr>
            </w:pPr>
            <w:r w:rsidRPr="009C7D98">
              <w:rPr>
                <w:rFonts w:ascii="Arial" w:eastAsia="Arial" w:hAnsi="Arial" w:cs="Arial"/>
                <w:b/>
                <w:i/>
                <w:sz w:val="16"/>
                <w:szCs w:val="16"/>
              </w:rPr>
              <w:t>Responses &amp; Confirmation Prompts</w:t>
            </w:r>
            <w:r>
              <w:rPr>
                <w:rFonts w:ascii="Arial" w:eastAsia="Arial" w:hAnsi="Arial" w:cs="Arial"/>
                <w:b/>
                <w:i/>
                <w:sz w:val="16"/>
                <w:szCs w:val="16"/>
              </w:rPr>
              <w:t xml:space="preserve"> (</w:t>
            </w:r>
            <w:hyperlink w:anchor="_Global_Confirmation_(the" w:history="1">
              <w:r w:rsidRPr="00C5488F">
                <w:rPr>
                  <w:rStyle w:val="Hyperlink"/>
                  <w:rFonts w:ascii="Arial" w:eastAsia="Arial" w:hAnsi="Arial" w:cs="Arial"/>
                  <w:b/>
                  <w:i/>
                  <w:sz w:val="16"/>
                  <w:szCs w:val="16"/>
                </w:rPr>
                <w:t>See Global Confirms</w:t>
              </w:r>
            </w:hyperlink>
            <w:r>
              <w:rPr>
                <w:rFonts w:ascii="Arial" w:eastAsia="Arial" w:hAnsi="Arial" w:cs="Arial"/>
                <w:b/>
                <w:i/>
                <w:sz w:val="16"/>
                <w:szCs w:val="16"/>
              </w:rPr>
              <w:t>)</w:t>
            </w:r>
          </w:p>
        </w:tc>
      </w:tr>
      <w:tr w:rsidR="00387EC4" w:rsidRPr="009C7D98" w14:paraId="49B1CE84" w14:textId="77777777" w:rsidTr="00387EC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c>
          <w:tcPr>
            <w:tcW w:w="1620" w:type="dxa"/>
            <w:shd w:val="clear" w:color="auto" w:fill="D9E2F3"/>
          </w:tcPr>
          <w:p w14:paraId="1724BE76" w14:textId="77777777" w:rsidR="00387EC4" w:rsidRPr="009C7D98" w:rsidRDefault="00387EC4" w:rsidP="005412A5">
            <w:pPr>
              <w:spacing w:after="0" w:line="240" w:lineRule="auto"/>
              <w:rPr>
                <w:rFonts w:ascii="Arial" w:eastAsia="Arial" w:hAnsi="Arial" w:cs="Arial"/>
                <w:b/>
                <w:i/>
                <w:sz w:val="16"/>
                <w:szCs w:val="16"/>
              </w:rPr>
            </w:pPr>
            <w:r w:rsidRPr="009C7D98">
              <w:rPr>
                <w:rFonts w:ascii="Arial" w:eastAsia="Arial" w:hAnsi="Arial" w:cs="Arial"/>
                <w:b/>
                <w:i/>
                <w:sz w:val="16"/>
                <w:szCs w:val="16"/>
              </w:rPr>
              <w:t>&lt;Response&gt;</w:t>
            </w:r>
          </w:p>
          <w:p w14:paraId="77AB65F1" w14:textId="77777777" w:rsidR="00387EC4" w:rsidRPr="009C7D98" w:rsidRDefault="00387EC4" w:rsidP="005412A5">
            <w:pPr>
              <w:spacing w:after="0" w:line="240" w:lineRule="auto"/>
              <w:rPr>
                <w:rFonts w:ascii="Arial" w:eastAsia="Times New Roman" w:hAnsi="Arial" w:cs="Arial"/>
                <w:sz w:val="16"/>
                <w:szCs w:val="16"/>
              </w:rPr>
            </w:pPr>
            <w:r w:rsidRPr="009C7D98">
              <w:rPr>
                <w:rFonts w:ascii="Arial" w:eastAsia="Arial" w:hAnsi="Arial" w:cs="Arial"/>
                <w:b/>
                <w:i/>
                <w:sz w:val="16"/>
                <w:szCs w:val="16"/>
              </w:rPr>
              <w:t>Samples</w:t>
            </w:r>
          </w:p>
        </w:tc>
        <w:tc>
          <w:tcPr>
            <w:tcW w:w="1890" w:type="dxa"/>
            <w:shd w:val="clear" w:color="auto" w:fill="D9E2F3"/>
          </w:tcPr>
          <w:p w14:paraId="0572CDC8" w14:textId="77777777" w:rsidR="00387EC4" w:rsidRPr="009C7D98" w:rsidRDefault="00387EC4" w:rsidP="005412A5">
            <w:pPr>
              <w:spacing w:after="0" w:line="240" w:lineRule="auto"/>
              <w:rPr>
                <w:rFonts w:ascii="Arial" w:eastAsia="Times New Roman" w:hAnsi="Arial" w:cs="Arial"/>
                <w:sz w:val="16"/>
                <w:szCs w:val="16"/>
              </w:rPr>
            </w:pPr>
            <w:r w:rsidRPr="009C7D98">
              <w:rPr>
                <w:rFonts w:ascii="Arial" w:eastAsia="Arial" w:hAnsi="Arial" w:cs="Arial"/>
                <w:b/>
                <w:i/>
                <w:sz w:val="16"/>
                <w:szCs w:val="16"/>
              </w:rPr>
              <w:t>Confirm</w:t>
            </w:r>
          </w:p>
        </w:tc>
        <w:tc>
          <w:tcPr>
            <w:tcW w:w="1800" w:type="dxa"/>
            <w:shd w:val="clear" w:color="auto" w:fill="D9E2F3"/>
          </w:tcPr>
          <w:p w14:paraId="204D359E" w14:textId="77777777" w:rsidR="00387EC4" w:rsidRPr="009C7D98" w:rsidRDefault="00387EC4" w:rsidP="005412A5">
            <w:pPr>
              <w:spacing w:after="0" w:line="240" w:lineRule="auto"/>
              <w:rPr>
                <w:rFonts w:ascii="Arial" w:eastAsia="Times New Roman" w:hAnsi="Arial" w:cs="Arial"/>
                <w:sz w:val="16"/>
                <w:szCs w:val="16"/>
              </w:rPr>
            </w:pPr>
            <w:proofErr w:type="spellStart"/>
            <w:r w:rsidRPr="009C7D98">
              <w:rPr>
                <w:rFonts w:ascii="Arial" w:eastAsia="Arial" w:hAnsi="Arial" w:cs="Arial"/>
                <w:b/>
                <w:i/>
                <w:sz w:val="16"/>
                <w:szCs w:val="16"/>
              </w:rPr>
              <w:t>VoiceFile</w:t>
            </w:r>
            <w:proofErr w:type="spellEnd"/>
          </w:p>
        </w:tc>
        <w:tc>
          <w:tcPr>
            <w:tcW w:w="4140" w:type="dxa"/>
            <w:shd w:val="clear" w:color="auto" w:fill="D9E2F3"/>
          </w:tcPr>
          <w:p w14:paraId="4D0EBE92" w14:textId="77777777" w:rsidR="00387EC4" w:rsidRPr="009C7D98" w:rsidRDefault="00387EC4" w:rsidP="005412A5">
            <w:pPr>
              <w:spacing w:after="0" w:line="240" w:lineRule="auto"/>
              <w:rPr>
                <w:rFonts w:ascii="Arial" w:eastAsia="Times New Roman" w:hAnsi="Arial" w:cs="Arial"/>
                <w:sz w:val="16"/>
                <w:szCs w:val="16"/>
              </w:rPr>
            </w:pPr>
            <w:r w:rsidRPr="009C7D98">
              <w:rPr>
                <w:rFonts w:ascii="Arial" w:eastAsia="Arial" w:hAnsi="Arial" w:cs="Arial"/>
                <w:b/>
                <w:i/>
                <w:sz w:val="16"/>
                <w:szCs w:val="16"/>
              </w:rPr>
              <w:t>Wording</w:t>
            </w:r>
          </w:p>
        </w:tc>
      </w:tr>
      <w:tr w:rsidR="00355BF2" w:rsidRPr="009C7D98" w14:paraId="4C8B6155" w14:textId="77777777" w:rsidTr="00387EC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c>
          <w:tcPr>
            <w:tcW w:w="1620" w:type="dxa"/>
            <w:tcBorders>
              <w:top w:val="single" w:sz="6" w:space="0" w:color="auto"/>
              <w:left w:val="single" w:sz="6" w:space="0" w:color="auto"/>
              <w:bottom w:val="single" w:sz="6" w:space="0" w:color="auto"/>
              <w:right w:val="single" w:sz="6" w:space="0" w:color="auto"/>
            </w:tcBorders>
            <w:shd w:val="clear" w:color="auto" w:fill="auto"/>
          </w:tcPr>
          <w:p w14:paraId="6FF3CE68" w14:textId="77777777" w:rsidR="00355BF2" w:rsidRPr="00191A84" w:rsidRDefault="00355BF2" w:rsidP="00355BF2">
            <w:pPr>
              <w:spacing w:after="0" w:line="240" w:lineRule="auto"/>
              <w:rPr>
                <w:rFonts w:ascii="Arial" w:hAnsi="Arial" w:cs="Arial"/>
                <w:sz w:val="16"/>
                <w:szCs w:val="16"/>
              </w:rPr>
            </w:pPr>
            <w:r w:rsidRPr="00191A84">
              <w:rPr>
                <w:rFonts w:ascii="Arial" w:hAnsi="Arial" w:cs="Arial"/>
                <w:sz w:val="16"/>
                <w:szCs w:val="16"/>
              </w:rPr>
              <w:t>&lt;yes&gt;</w:t>
            </w:r>
            <w:r w:rsidRPr="00191A84">
              <w:rPr>
                <w:rFonts w:ascii="Arial" w:hAnsi="Arial" w:cs="Arial"/>
                <w:sz w:val="16"/>
                <w:szCs w:val="16"/>
              </w:rPr>
              <w:br/>
              <w:t>Si</w:t>
            </w:r>
          </w:p>
          <w:p w14:paraId="20B962A3" w14:textId="3F77BF54" w:rsidR="00355BF2" w:rsidRPr="003153F4" w:rsidRDefault="00355BF2" w:rsidP="00355BF2">
            <w:pPr>
              <w:spacing w:after="0" w:line="240" w:lineRule="auto"/>
              <w:rPr>
                <w:rFonts w:ascii="Arial" w:hAnsi="Arial" w:cs="Arial"/>
                <w:sz w:val="16"/>
                <w:szCs w:val="16"/>
              </w:rPr>
            </w:pPr>
          </w:p>
        </w:tc>
        <w:tc>
          <w:tcPr>
            <w:tcW w:w="1890" w:type="dxa"/>
            <w:tcBorders>
              <w:top w:val="single" w:sz="6" w:space="0" w:color="auto"/>
              <w:left w:val="single" w:sz="6" w:space="0" w:color="auto"/>
              <w:bottom w:val="single" w:sz="6" w:space="0" w:color="auto"/>
              <w:right w:val="single" w:sz="6" w:space="0" w:color="auto"/>
            </w:tcBorders>
            <w:shd w:val="clear" w:color="auto" w:fill="auto"/>
          </w:tcPr>
          <w:p w14:paraId="0309CCE7" w14:textId="77777777" w:rsidR="00355BF2" w:rsidRPr="000A7FD5" w:rsidRDefault="00355BF2" w:rsidP="00355BF2">
            <w:pPr>
              <w:spacing w:after="0" w:line="240" w:lineRule="auto"/>
              <w:rPr>
                <w:rFonts w:ascii="Arial" w:eastAsia="Arial" w:hAnsi="Arial" w:cs="Arial"/>
                <w:sz w:val="16"/>
                <w:szCs w:val="16"/>
              </w:rPr>
            </w:pPr>
            <w:r w:rsidRPr="000A7FD5">
              <w:rPr>
                <w:rFonts w:ascii="Arial" w:hAnsi="Arial" w:cs="Arial"/>
                <w:sz w:val="16"/>
                <w:szCs w:val="16"/>
              </w:rPr>
              <w:t>Never</w:t>
            </w:r>
          </w:p>
        </w:tc>
        <w:tc>
          <w:tcPr>
            <w:tcW w:w="1800" w:type="dxa"/>
            <w:tcBorders>
              <w:top w:val="single" w:sz="6" w:space="0" w:color="auto"/>
              <w:left w:val="single" w:sz="6" w:space="0" w:color="auto"/>
              <w:bottom w:val="single" w:sz="6" w:space="0" w:color="auto"/>
              <w:right w:val="single" w:sz="6" w:space="0" w:color="auto"/>
            </w:tcBorders>
            <w:shd w:val="clear" w:color="auto" w:fill="auto"/>
          </w:tcPr>
          <w:p w14:paraId="2A066A8C" w14:textId="77777777" w:rsidR="00355BF2" w:rsidRPr="00D07F18" w:rsidRDefault="00355BF2" w:rsidP="00355BF2">
            <w:pPr>
              <w:spacing w:after="0" w:line="240" w:lineRule="auto"/>
              <w:rPr>
                <w:rFonts w:ascii="Arial" w:eastAsia="Arial" w:hAnsi="Arial" w:cs="Arial"/>
                <w:sz w:val="16"/>
                <w:szCs w:val="16"/>
              </w:rPr>
            </w:pPr>
          </w:p>
        </w:tc>
        <w:tc>
          <w:tcPr>
            <w:tcW w:w="4140" w:type="dxa"/>
            <w:tcBorders>
              <w:top w:val="single" w:sz="6" w:space="0" w:color="auto"/>
              <w:left w:val="single" w:sz="6" w:space="0" w:color="auto"/>
              <w:bottom w:val="single" w:sz="6" w:space="0" w:color="auto"/>
              <w:right w:val="single" w:sz="6" w:space="0" w:color="auto"/>
            </w:tcBorders>
            <w:shd w:val="clear" w:color="auto" w:fill="auto"/>
          </w:tcPr>
          <w:p w14:paraId="53325247" w14:textId="77777777" w:rsidR="00355BF2" w:rsidRPr="00D07F18" w:rsidRDefault="00355BF2" w:rsidP="00355BF2">
            <w:pPr>
              <w:rPr>
                <w:rFonts w:ascii="Arial" w:hAnsi="Arial" w:cs="Arial"/>
                <w:sz w:val="16"/>
                <w:szCs w:val="16"/>
              </w:rPr>
            </w:pPr>
          </w:p>
        </w:tc>
      </w:tr>
      <w:tr w:rsidR="00355BF2" w:rsidRPr="009C7D98" w14:paraId="07981C20" w14:textId="77777777" w:rsidTr="00387EC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c>
          <w:tcPr>
            <w:tcW w:w="1620" w:type="dxa"/>
            <w:tcBorders>
              <w:top w:val="single" w:sz="6" w:space="0" w:color="auto"/>
              <w:left w:val="single" w:sz="6" w:space="0" w:color="auto"/>
              <w:bottom w:val="single" w:sz="6" w:space="0" w:color="auto"/>
              <w:right w:val="single" w:sz="6" w:space="0" w:color="auto"/>
            </w:tcBorders>
            <w:shd w:val="clear" w:color="auto" w:fill="auto"/>
          </w:tcPr>
          <w:p w14:paraId="490D618A" w14:textId="77777777" w:rsidR="00355BF2" w:rsidRDefault="00355BF2" w:rsidP="00355BF2">
            <w:pPr>
              <w:spacing w:after="0" w:line="240" w:lineRule="auto"/>
              <w:rPr>
                <w:rFonts w:ascii="Arial" w:hAnsi="Arial" w:cs="Arial"/>
                <w:sz w:val="16"/>
                <w:szCs w:val="16"/>
              </w:rPr>
            </w:pPr>
            <w:r>
              <w:rPr>
                <w:rFonts w:ascii="Arial" w:hAnsi="Arial" w:cs="Arial"/>
                <w:sz w:val="16"/>
                <w:szCs w:val="16"/>
              </w:rPr>
              <w:t>&lt;</w:t>
            </w:r>
            <w:proofErr w:type="spellStart"/>
            <w:r>
              <w:rPr>
                <w:rFonts w:ascii="Arial" w:hAnsi="Arial" w:cs="Arial"/>
                <w:sz w:val="16"/>
                <w:szCs w:val="16"/>
              </w:rPr>
              <w:t>yn</w:t>
            </w:r>
            <w:proofErr w:type="spellEnd"/>
            <w:r>
              <w:rPr>
                <w:rFonts w:ascii="Arial" w:hAnsi="Arial" w:cs="Arial"/>
                <w:sz w:val="16"/>
                <w:szCs w:val="16"/>
              </w:rPr>
              <w:t>&gt;</w:t>
            </w:r>
          </w:p>
          <w:p w14:paraId="1F484592" w14:textId="2163C712" w:rsidR="00355BF2" w:rsidRPr="00387EC4" w:rsidRDefault="00355BF2" w:rsidP="00355BF2">
            <w:pPr>
              <w:spacing w:after="0" w:line="240" w:lineRule="auto"/>
              <w:rPr>
                <w:rFonts w:ascii="Arial" w:eastAsia="Times New Roman" w:hAnsi="Arial" w:cs="Arial"/>
                <w:sz w:val="16"/>
                <w:szCs w:val="16"/>
              </w:rPr>
            </w:pPr>
            <w:r>
              <w:rPr>
                <w:rFonts w:ascii="Arial" w:hAnsi="Arial" w:cs="Arial"/>
                <w:sz w:val="16"/>
                <w:szCs w:val="16"/>
              </w:rPr>
              <w:t>No</w:t>
            </w:r>
          </w:p>
        </w:tc>
        <w:tc>
          <w:tcPr>
            <w:tcW w:w="1890" w:type="dxa"/>
            <w:tcBorders>
              <w:top w:val="single" w:sz="6" w:space="0" w:color="auto"/>
              <w:left w:val="single" w:sz="6" w:space="0" w:color="auto"/>
              <w:bottom w:val="single" w:sz="6" w:space="0" w:color="auto"/>
              <w:right w:val="single" w:sz="6" w:space="0" w:color="auto"/>
            </w:tcBorders>
            <w:shd w:val="clear" w:color="auto" w:fill="auto"/>
          </w:tcPr>
          <w:p w14:paraId="32A1A750" w14:textId="77777777" w:rsidR="00355BF2" w:rsidRPr="000A7FD5" w:rsidRDefault="00355BF2" w:rsidP="00355BF2">
            <w:pPr>
              <w:spacing w:after="0" w:line="240" w:lineRule="auto"/>
              <w:rPr>
                <w:rFonts w:ascii="Arial" w:eastAsia="Arial" w:hAnsi="Arial" w:cs="Arial"/>
                <w:sz w:val="16"/>
                <w:szCs w:val="16"/>
              </w:rPr>
            </w:pPr>
            <w:r w:rsidRPr="000A7FD5">
              <w:rPr>
                <w:rFonts w:ascii="Arial" w:hAnsi="Arial" w:cs="Arial"/>
                <w:sz w:val="16"/>
                <w:szCs w:val="16"/>
              </w:rPr>
              <w:t>Never</w:t>
            </w:r>
          </w:p>
        </w:tc>
        <w:tc>
          <w:tcPr>
            <w:tcW w:w="1800" w:type="dxa"/>
            <w:tcBorders>
              <w:top w:val="single" w:sz="6" w:space="0" w:color="auto"/>
              <w:left w:val="single" w:sz="6" w:space="0" w:color="auto"/>
              <w:bottom w:val="single" w:sz="6" w:space="0" w:color="auto"/>
              <w:right w:val="single" w:sz="6" w:space="0" w:color="auto"/>
            </w:tcBorders>
            <w:shd w:val="clear" w:color="auto" w:fill="auto"/>
          </w:tcPr>
          <w:p w14:paraId="7E9C8785" w14:textId="77777777" w:rsidR="00355BF2" w:rsidRPr="00D07F18" w:rsidRDefault="00355BF2" w:rsidP="00355BF2">
            <w:pPr>
              <w:spacing w:after="0" w:line="240" w:lineRule="auto"/>
              <w:rPr>
                <w:rFonts w:ascii="Arial" w:eastAsia="Arial" w:hAnsi="Arial" w:cs="Arial"/>
                <w:sz w:val="16"/>
                <w:szCs w:val="16"/>
              </w:rPr>
            </w:pPr>
          </w:p>
        </w:tc>
        <w:tc>
          <w:tcPr>
            <w:tcW w:w="4140" w:type="dxa"/>
            <w:tcBorders>
              <w:top w:val="single" w:sz="6" w:space="0" w:color="auto"/>
              <w:left w:val="single" w:sz="6" w:space="0" w:color="auto"/>
              <w:bottom w:val="single" w:sz="6" w:space="0" w:color="auto"/>
              <w:right w:val="single" w:sz="6" w:space="0" w:color="auto"/>
            </w:tcBorders>
            <w:shd w:val="clear" w:color="auto" w:fill="auto"/>
          </w:tcPr>
          <w:p w14:paraId="5607E2E4" w14:textId="77777777" w:rsidR="00355BF2" w:rsidRPr="00D07F18" w:rsidRDefault="00355BF2" w:rsidP="00355BF2">
            <w:pPr>
              <w:rPr>
                <w:rFonts w:ascii="Arial" w:hAnsi="Arial" w:cs="Arial"/>
                <w:sz w:val="16"/>
                <w:szCs w:val="16"/>
              </w:rPr>
            </w:pPr>
          </w:p>
        </w:tc>
      </w:tr>
      <w:tr w:rsidR="00387EC4" w:rsidRPr="009C7D98" w14:paraId="59626AA0" w14:textId="77777777" w:rsidTr="00387EC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c>
          <w:tcPr>
            <w:tcW w:w="9450" w:type="dxa"/>
            <w:gridSpan w:val="4"/>
            <w:shd w:val="clear" w:color="auto" w:fill="DDDDDD"/>
          </w:tcPr>
          <w:p w14:paraId="717B9C30" w14:textId="77777777" w:rsidR="00387EC4" w:rsidRPr="009C7D98" w:rsidRDefault="00387EC4" w:rsidP="005412A5">
            <w:pPr>
              <w:spacing w:after="0" w:line="240" w:lineRule="auto"/>
              <w:rPr>
                <w:rFonts w:ascii="Arial" w:eastAsia="Arial" w:hAnsi="Arial" w:cs="Arial"/>
                <w:b/>
                <w:i/>
                <w:sz w:val="16"/>
                <w:szCs w:val="16"/>
              </w:rPr>
            </w:pPr>
            <w:proofErr w:type="spellStart"/>
            <w:r w:rsidRPr="005A14F6">
              <w:rPr>
                <w:rFonts w:ascii="Arial" w:eastAsia="Arial" w:hAnsi="Arial" w:cs="Arial"/>
                <w:b/>
                <w:i/>
                <w:sz w:val="16"/>
                <w:szCs w:val="16"/>
              </w:rPr>
              <w:t>Globals</w:t>
            </w:r>
            <w:proofErr w:type="spellEnd"/>
            <w:r w:rsidRPr="005A14F6">
              <w:rPr>
                <w:rFonts w:ascii="Arial" w:eastAsia="Arial" w:hAnsi="Arial" w:cs="Arial"/>
                <w:b/>
                <w:i/>
                <w:sz w:val="16"/>
                <w:szCs w:val="16"/>
              </w:rPr>
              <w:t xml:space="preserve"> (</w:t>
            </w:r>
            <w:hyperlink w:anchor="_Global_Grammar_Properties" w:history="1">
              <w:r w:rsidRPr="00C5488F">
                <w:rPr>
                  <w:rStyle w:val="Hyperlink"/>
                  <w:rFonts w:ascii="Arial" w:eastAsia="Arial" w:hAnsi="Arial" w:cs="Arial"/>
                  <w:b/>
                  <w:i/>
                  <w:sz w:val="16"/>
                  <w:szCs w:val="16"/>
                </w:rPr>
                <w:t>See Global Commands</w:t>
              </w:r>
            </w:hyperlink>
            <w:r w:rsidRPr="005A14F6">
              <w:rPr>
                <w:rFonts w:ascii="Arial" w:eastAsia="Arial" w:hAnsi="Arial" w:cs="Arial"/>
                <w:b/>
                <w:i/>
                <w:sz w:val="16"/>
                <w:szCs w:val="16"/>
              </w:rPr>
              <w:t>)</w:t>
            </w:r>
          </w:p>
        </w:tc>
      </w:tr>
      <w:tr w:rsidR="00387EC4" w:rsidRPr="009C7D98" w14:paraId="5FFAC1E5" w14:textId="77777777" w:rsidTr="00387EC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c>
          <w:tcPr>
            <w:tcW w:w="9450" w:type="dxa"/>
            <w:gridSpan w:val="4"/>
            <w:shd w:val="clear" w:color="auto" w:fill="auto"/>
          </w:tcPr>
          <w:p w14:paraId="2FA17463" w14:textId="77777777" w:rsidR="00387EC4" w:rsidRPr="009C7D98" w:rsidRDefault="00387EC4" w:rsidP="005412A5">
            <w:pPr>
              <w:spacing w:after="0" w:line="240" w:lineRule="auto"/>
              <w:rPr>
                <w:rFonts w:ascii="Arial" w:eastAsia="Arial" w:hAnsi="Arial" w:cs="Arial"/>
                <w:sz w:val="16"/>
                <w:szCs w:val="16"/>
              </w:rPr>
            </w:pPr>
            <w:r>
              <w:rPr>
                <w:rFonts w:ascii="Arial" w:eastAsia="Arial" w:hAnsi="Arial" w:cs="Arial"/>
                <w:sz w:val="16"/>
                <w:szCs w:val="16"/>
              </w:rPr>
              <w:lastRenderedPageBreak/>
              <w:t>&lt;rep</w:t>
            </w:r>
            <w:r w:rsidRPr="009C7D98">
              <w:rPr>
                <w:rFonts w:ascii="Arial" w:eastAsia="Arial" w:hAnsi="Arial" w:cs="Arial"/>
                <w:sz w:val="16"/>
                <w:szCs w:val="16"/>
              </w:rPr>
              <w:t>&gt;</w:t>
            </w:r>
          </w:p>
        </w:tc>
      </w:tr>
      <w:tr w:rsidR="00387EC4" w:rsidRPr="009C7D98" w14:paraId="791913BF" w14:textId="77777777" w:rsidTr="00387EC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c>
          <w:tcPr>
            <w:tcW w:w="9450" w:type="dxa"/>
            <w:gridSpan w:val="4"/>
            <w:shd w:val="clear" w:color="auto" w:fill="DDDDDD"/>
          </w:tcPr>
          <w:p w14:paraId="31ED566B" w14:textId="77777777" w:rsidR="00387EC4" w:rsidRPr="009C7D98" w:rsidRDefault="00387EC4" w:rsidP="005412A5">
            <w:pPr>
              <w:spacing w:after="0" w:line="240" w:lineRule="auto"/>
              <w:rPr>
                <w:rFonts w:ascii="Arial" w:eastAsia="Arial" w:hAnsi="Arial" w:cs="Arial"/>
                <w:b/>
                <w:i/>
                <w:sz w:val="16"/>
                <w:szCs w:val="16"/>
              </w:rPr>
            </w:pPr>
            <w:r>
              <w:rPr>
                <w:rFonts w:ascii="Arial" w:eastAsia="Arial" w:hAnsi="Arial" w:cs="Arial"/>
                <w:b/>
                <w:i/>
                <w:sz w:val="16"/>
                <w:szCs w:val="16"/>
              </w:rPr>
              <w:t>Config Parameters</w:t>
            </w:r>
          </w:p>
        </w:tc>
      </w:tr>
      <w:tr w:rsidR="00387EC4" w:rsidRPr="009C7D98" w14:paraId="18ABBBF3" w14:textId="77777777" w:rsidTr="00387EC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c>
          <w:tcPr>
            <w:tcW w:w="3510" w:type="dxa"/>
            <w:gridSpan w:val="2"/>
            <w:shd w:val="clear" w:color="auto" w:fill="D9E2F3"/>
          </w:tcPr>
          <w:p w14:paraId="52176E29" w14:textId="77777777" w:rsidR="00387EC4" w:rsidRPr="009C7D98" w:rsidRDefault="00387EC4" w:rsidP="005412A5">
            <w:pPr>
              <w:spacing w:after="0" w:line="240" w:lineRule="auto"/>
              <w:rPr>
                <w:rFonts w:ascii="Arial" w:eastAsia="Times New Roman" w:hAnsi="Arial" w:cs="Arial"/>
                <w:sz w:val="16"/>
                <w:szCs w:val="16"/>
              </w:rPr>
            </w:pPr>
            <w:r w:rsidRPr="009C7D98">
              <w:rPr>
                <w:rFonts w:ascii="Arial" w:eastAsia="Arial" w:hAnsi="Arial" w:cs="Arial"/>
                <w:b/>
                <w:i/>
                <w:sz w:val="16"/>
                <w:szCs w:val="16"/>
              </w:rPr>
              <w:t>Parameter</w:t>
            </w:r>
          </w:p>
        </w:tc>
        <w:tc>
          <w:tcPr>
            <w:tcW w:w="5940" w:type="dxa"/>
            <w:gridSpan w:val="2"/>
            <w:shd w:val="clear" w:color="auto" w:fill="D9E2F3"/>
          </w:tcPr>
          <w:p w14:paraId="67EA0AC3" w14:textId="77777777" w:rsidR="00387EC4" w:rsidRPr="009C7D98" w:rsidRDefault="00387EC4" w:rsidP="005412A5">
            <w:pPr>
              <w:spacing w:after="0" w:line="240" w:lineRule="auto"/>
              <w:rPr>
                <w:rFonts w:ascii="Arial" w:eastAsia="Times New Roman" w:hAnsi="Arial" w:cs="Arial"/>
                <w:sz w:val="16"/>
                <w:szCs w:val="16"/>
              </w:rPr>
            </w:pPr>
            <w:r w:rsidRPr="009C7D98">
              <w:rPr>
                <w:rFonts w:ascii="Arial" w:eastAsia="Arial" w:hAnsi="Arial" w:cs="Arial"/>
                <w:b/>
                <w:i/>
                <w:sz w:val="16"/>
                <w:szCs w:val="16"/>
              </w:rPr>
              <w:t>Value</w:t>
            </w:r>
          </w:p>
        </w:tc>
      </w:tr>
      <w:tr w:rsidR="00387EC4" w:rsidRPr="009C7D98" w14:paraId="4A0416AB" w14:textId="77777777" w:rsidTr="00387EC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c>
          <w:tcPr>
            <w:tcW w:w="3510" w:type="dxa"/>
            <w:gridSpan w:val="2"/>
            <w:shd w:val="clear" w:color="auto" w:fill="auto"/>
          </w:tcPr>
          <w:p w14:paraId="0F561C57" w14:textId="77777777" w:rsidR="00387EC4" w:rsidRPr="009C7D98" w:rsidRDefault="00387EC4" w:rsidP="005412A5">
            <w:pPr>
              <w:spacing w:after="0" w:line="240" w:lineRule="auto"/>
              <w:rPr>
                <w:rFonts w:ascii="Arial" w:eastAsia="Arial" w:hAnsi="Arial" w:cs="Arial"/>
                <w:sz w:val="16"/>
                <w:szCs w:val="16"/>
              </w:rPr>
            </w:pPr>
            <w:r w:rsidRPr="009C7D98">
              <w:rPr>
                <w:rFonts w:ascii="Arial" w:eastAsia="Arial" w:hAnsi="Arial" w:cs="Arial"/>
                <w:sz w:val="16"/>
                <w:szCs w:val="16"/>
              </w:rPr>
              <w:t>Grammars</w:t>
            </w:r>
          </w:p>
        </w:tc>
        <w:tc>
          <w:tcPr>
            <w:tcW w:w="5940" w:type="dxa"/>
            <w:gridSpan w:val="2"/>
            <w:shd w:val="clear" w:color="auto" w:fill="auto"/>
          </w:tcPr>
          <w:p w14:paraId="7589FEE2" w14:textId="19D0410F" w:rsidR="00387EC4" w:rsidRPr="009C7D98" w:rsidRDefault="003153F4" w:rsidP="005412A5">
            <w:pPr>
              <w:spacing w:after="0" w:line="240" w:lineRule="auto"/>
              <w:rPr>
                <w:rFonts w:ascii="Arial" w:eastAsia="Arial" w:hAnsi="Arial" w:cs="Arial"/>
                <w:sz w:val="16"/>
                <w:szCs w:val="16"/>
              </w:rPr>
            </w:pPr>
            <w:proofErr w:type="spellStart"/>
            <w:r>
              <w:rPr>
                <w:rFonts w:ascii="Arial" w:hAnsi="Arial" w:cs="Arial"/>
                <w:sz w:val="16"/>
                <w:szCs w:val="16"/>
              </w:rPr>
              <w:t>YesNo</w:t>
            </w:r>
            <w:r w:rsidR="00387EC4">
              <w:rPr>
                <w:rFonts w:ascii="Arial" w:hAnsi="Arial" w:cs="Arial"/>
                <w:sz w:val="16"/>
                <w:szCs w:val="16"/>
              </w:rPr>
              <w:t>.grxml</w:t>
            </w:r>
            <w:proofErr w:type="spellEnd"/>
          </w:p>
        </w:tc>
      </w:tr>
      <w:tr w:rsidR="00387EC4" w:rsidRPr="00EA6DFA" w14:paraId="0604876D" w14:textId="77777777" w:rsidTr="00387EC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c>
          <w:tcPr>
            <w:tcW w:w="3510" w:type="dxa"/>
            <w:gridSpan w:val="2"/>
            <w:tcBorders>
              <w:top w:val="single" w:sz="6" w:space="0" w:color="auto"/>
              <w:left w:val="single" w:sz="6" w:space="0" w:color="auto"/>
              <w:bottom w:val="single" w:sz="6" w:space="0" w:color="auto"/>
              <w:right w:val="single" w:sz="6" w:space="0" w:color="auto"/>
            </w:tcBorders>
            <w:shd w:val="clear" w:color="auto" w:fill="auto"/>
          </w:tcPr>
          <w:p w14:paraId="19E66D9F" w14:textId="77777777" w:rsidR="00387EC4" w:rsidRDefault="00387EC4" w:rsidP="005412A5">
            <w:pPr>
              <w:spacing w:after="0" w:line="240" w:lineRule="auto"/>
              <w:rPr>
                <w:rFonts w:ascii="Arial" w:eastAsia="Arial" w:hAnsi="Arial" w:cs="Arial"/>
                <w:sz w:val="16"/>
                <w:szCs w:val="16"/>
              </w:rPr>
            </w:pPr>
            <w:r>
              <w:rPr>
                <w:rFonts w:ascii="Arial" w:eastAsia="Arial" w:hAnsi="Arial" w:cs="Arial"/>
                <w:sz w:val="16"/>
                <w:szCs w:val="16"/>
              </w:rPr>
              <w:t xml:space="preserve">Medium Confidence </w:t>
            </w:r>
          </w:p>
          <w:p w14:paraId="38083BE3" w14:textId="77777777" w:rsidR="00387EC4" w:rsidRPr="00EA6DFA" w:rsidRDefault="00387EC4" w:rsidP="005412A5">
            <w:pPr>
              <w:spacing w:after="0" w:line="240" w:lineRule="auto"/>
              <w:rPr>
                <w:rFonts w:ascii="Arial" w:eastAsia="Arial" w:hAnsi="Arial" w:cs="Arial"/>
                <w:sz w:val="16"/>
                <w:szCs w:val="16"/>
              </w:rPr>
            </w:pPr>
            <w:r>
              <w:rPr>
                <w:rFonts w:ascii="Arial" w:eastAsia="Arial" w:hAnsi="Arial" w:cs="Arial"/>
                <w:sz w:val="16"/>
                <w:szCs w:val="16"/>
              </w:rPr>
              <w:t>(Confirm “If necessary” range)</w:t>
            </w:r>
          </w:p>
        </w:tc>
        <w:tc>
          <w:tcPr>
            <w:tcW w:w="5940" w:type="dxa"/>
            <w:gridSpan w:val="2"/>
            <w:tcBorders>
              <w:top w:val="single" w:sz="6" w:space="0" w:color="auto"/>
              <w:left w:val="single" w:sz="6" w:space="0" w:color="auto"/>
              <w:bottom w:val="single" w:sz="6" w:space="0" w:color="auto"/>
              <w:right w:val="single" w:sz="6" w:space="0" w:color="auto"/>
            </w:tcBorders>
            <w:shd w:val="clear" w:color="auto" w:fill="auto"/>
          </w:tcPr>
          <w:p w14:paraId="2EEE461D" w14:textId="77777777" w:rsidR="00387EC4" w:rsidRPr="00EA6DFA" w:rsidRDefault="00387EC4" w:rsidP="005412A5">
            <w:pPr>
              <w:spacing w:after="0" w:line="240" w:lineRule="auto"/>
              <w:rPr>
                <w:rFonts w:ascii="Arial" w:eastAsia="Arial" w:hAnsi="Arial" w:cs="Arial"/>
                <w:sz w:val="16"/>
                <w:szCs w:val="16"/>
              </w:rPr>
            </w:pPr>
            <w:r>
              <w:rPr>
                <w:rFonts w:ascii="Arial" w:eastAsia="Arial" w:hAnsi="Arial" w:cs="Arial"/>
                <w:sz w:val="16"/>
                <w:szCs w:val="16"/>
              </w:rPr>
              <w:t>Never</w:t>
            </w:r>
          </w:p>
        </w:tc>
      </w:tr>
    </w:tbl>
    <w:p w14:paraId="76CC1F9C" w14:textId="3C286BE2" w:rsidR="00387EC4" w:rsidRDefault="00387EC4" w:rsidP="00387EC4">
      <w:pPr>
        <w:spacing w:after="0" w:line="240" w:lineRule="auto"/>
      </w:pPr>
    </w:p>
    <w:p w14:paraId="75BF875A" w14:textId="4FB8881F" w:rsidR="00826E73" w:rsidRDefault="00826E73" w:rsidP="00387EC4">
      <w:pPr>
        <w:spacing w:after="0" w:line="240" w:lineRule="auto"/>
      </w:pPr>
    </w:p>
    <w:p w14:paraId="754AF3FC" w14:textId="577F0BDF" w:rsidR="00826E73" w:rsidRDefault="00826E73" w:rsidP="00387EC4">
      <w:pPr>
        <w:spacing w:after="0" w:line="240" w:lineRule="auto"/>
      </w:pPr>
    </w:p>
    <w:p w14:paraId="3FF757A2" w14:textId="0EE9B1BA" w:rsidR="00826E73" w:rsidRDefault="00826E73" w:rsidP="00387EC4">
      <w:pPr>
        <w:spacing w:after="0" w:line="240" w:lineRule="auto"/>
      </w:pPr>
    </w:p>
    <w:p w14:paraId="3653F82D" w14:textId="4E649463" w:rsidR="00826E73" w:rsidRDefault="00826E73" w:rsidP="00387EC4">
      <w:pPr>
        <w:spacing w:after="0" w:line="240" w:lineRule="auto"/>
      </w:pPr>
    </w:p>
    <w:p w14:paraId="039D8318" w14:textId="4CBADD20" w:rsidR="00826E73" w:rsidRDefault="00826E73" w:rsidP="00387EC4">
      <w:pPr>
        <w:spacing w:after="0" w:line="240" w:lineRule="auto"/>
      </w:pPr>
    </w:p>
    <w:p w14:paraId="37C1F150" w14:textId="265357FD" w:rsidR="00826E73" w:rsidRDefault="00826E73" w:rsidP="00387EC4">
      <w:pPr>
        <w:spacing w:after="0" w:line="240" w:lineRule="auto"/>
      </w:pPr>
    </w:p>
    <w:p w14:paraId="66635B27" w14:textId="0CACC3A2" w:rsidR="00826E73" w:rsidRDefault="00826E73" w:rsidP="00387EC4">
      <w:pPr>
        <w:spacing w:after="0" w:line="240" w:lineRule="auto"/>
      </w:pPr>
    </w:p>
    <w:p w14:paraId="5AD9D6DF" w14:textId="72150B9D" w:rsidR="00826E73" w:rsidRDefault="00826E73" w:rsidP="00387EC4">
      <w:pPr>
        <w:spacing w:after="0" w:line="240" w:lineRule="auto"/>
      </w:pPr>
    </w:p>
    <w:p w14:paraId="2C6B87BD" w14:textId="34432152" w:rsidR="00826E73" w:rsidRDefault="00826E73" w:rsidP="00387EC4">
      <w:pPr>
        <w:spacing w:after="0" w:line="240" w:lineRule="auto"/>
      </w:pPr>
    </w:p>
    <w:p w14:paraId="0E622175" w14:textId="65AA30BC" w:rsidR="00826E73" w:rsidRDefault="00826E73" w:rsidP="00387EC4">
      <w:pPr>
        <w:spacing w:after="0" w:line="240" w:lineRule="auto"/>
      </w:pPr>
    </w:p>
    <w:p w14:paraId="4D1C9515" w14:textId="5C9018F9" w:rsidR="00826E73" w:rsidRDefault="00826E73" w:rsidP="00387EC4">
      <w:pPr>
        <w:spacing w:after="0" w:line="240" w:lineRule="auto"/>
      </w:pPr>
    </w:p>
    <w:p w14:paraId="1F1AFA33" w14:textId="68FD4606" w:rsidR="00826E73" w:rsidRDefault="00826E73" w:rsidP="00387EC4">
      <w:pPr>
        <w:spacing w:after="0" w:line="240" w:lineRule="auto"/>
      </w:pPr>
    </w:p>
    <w:p w14:paraId="577449AB" w14:textId="233AF7C5" w:rsidR="00826E73" w:rsidRDefault="00826E73" w:rsidP="00387EC4">
      <w:pPr>
        <w:spacing w:after="0" w:line="240" w:lineRule="auto"/>
      </w:pPr>
    </w:p>
    <w:p w14:paraId="28400175" w14:textId="3A84A485" w:rsidR="00826E73" w:rsidRDefault="00826E73" w:rsidP="00387EC4">
      <w:pPr>
        <w:spacing w:after="0" w:line="240" w:lineRule="auto"/>
      </w:pPr>
    </w:p>
    <w:p w14:paraId="0DA852F1" w14:textId="0D82AC1D" w:rsidR="00826E73" w:rsidRDefault="00826E73" w:rsidP="00387EC4">
      <w:pPr>
        <w:spacing w:after="0" w:line="240" w:lineRule="auto"/>
      </w:pPr>
    </w:p>
    <w:p w14:paraId="69118FBA" w14:textId="61C3BF70" w:rsidR="00826E73" w:rsidRDefault="00826E73" w:rsidP="00387EC4">
      <w:pPr>
        <w:spacing w:after="0" w:line="240" w:lineRule="auto"/>
      </w:pPr>
    </w:p>
    <w:p w14:paraId="2D9428F8" w14:textId="27F4808C" w:rsidR="00826E73" w:rsidRDefault="00826E73" w:rsidP="00387EC4">
      <w:pPr>
        <w:spacing w:after="0" w:line="240" w:lineRule="auto"/>
      </w:pPr>
    </w:p>
    <w:p w14:paraId="69F43527" w14:textId="77777777" w:rsidR="00826E73" w:rsidRDefault="00826E73" w:rsidP="00387EC4">
      <w:pPr>
        <w:spacing w:after="0" w:line="240" w:lineRule="auto"/>
      </w:pPr>
    </w:p>
    <w:p w14:paraId="7321B925" w14:textId="16D50DB5" w:rsidR="00826E73" w:rsidRPr="00907B70" w:rsidRDefault="00ED4CD7" w:rsidP="00826E73">
      <w:pPr>
        <w:pStyle w:val="Heading2"/>
      </w:pPr>
      <w:bookmarkStart w:id="495" w:name="_Toc34307565"/>
      <w:bookmarkStart w:id="496" w:name="_Toc38525196"/>
      <w:r>
        <w:t>0500_PayInFullYN</w:t>
      </w:r>
      <w:bookmarkEnd w:id="495"/>
      <w:bookmarkEnd w:id="496"/>
    </w:p>
    <w:tbl>
      <w:tblPr>
        <w:tblW w:w="945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620"/>
        <w:gridCol w:w="1890"/>
        <w:gridCol w:w="1800"/>
        <w:gridCol w:w="4140"/>
      </w:tblGrid>
      <w:tr w:rsidR="00826E73" w:rsidRPr="009C7D98" w14:paraId="7F26BEA4" w14:textId="77777777" w:rsidTr="003C0428">
        <w:tc>
          <w:tcPr>
            <w:tcW w:w="9450" w:type="dxa"/>
            <w:gridSpan w:val="4"/>
            <w:tcBorders>
              <w:top w:val="single" w:sz="4" w:space="0" w:color="000000"/>
              <w:left w:val="single" w:sz="4" w:space="0" w:color="000000"/>
              <w:bottom w:val="single" w:sz="4" w:space="0" w:color="000000"/>
              <w:right w:val="single" w:sz="4" w:space="0" w:color="000000"/>
            </w:tcBorders>
            <w:shd w:val="clear" w:color="auto" w:fill="BFBFBF"/>
          </w:tcPr>
          <w:p w14:paraId="6FC8A31F" w14:textId="77777777" w:rsidR="00826E73" w:rsidRPr="00C811AC" w:rsidRDefault="00826E73" w:rsidP="003C0428">
            <w:pPr>
              <w:spacing w:after="0" w:line="240" w:lineRule="auto"/>
              <w:rPr>
                <w:b/>
                <w:sz w:val="24"/>
                <w:szCs w:val="24"/>
              </w:rPr>
            </w:pPr>
            <w:r w:rsidRPr="00C811AC">
              <w:rPr>
                <w:b/>
                <w:sz w:val="24"/>
                <w:szCs w:val="24"/>
              </w:rPr>
              <w:t>Dialog Module</w:t>
            </w:r>
          </w:p>
        </w:tc>
      </w:tr>
      <w:tr w:rsidR="00826E73" w:rsidRPr="009C7D98" w14:paraId="3A6EC0C5" w14:textId="77777777" w:rsidTr="003C042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c>
          <w:tcPr>
            <w:tcW w:w="9450" w:type="dxa"/>
            <w:gridSpan w:val="4"/>
            <w:shd w:val="clear" w:color="auto" w:fill="auto"/>
          </w:tcPr>
          <w:p w14:paraId="0C6C8674" w14:textId="3D0E3476" w:rsidR="00826E73" w:rsidRPr="00387EC4" w:rsidRDefault="00826E73" w:rsidP="003C0428">
            <w:pPr>
              <w:spacing w:after="0" w:line="240" w:lineRule="auto"/>
              <w:rPr>
                <w:rFonts w:ascii="Arial" w:eastAsia="Arial" w:hAnsi="Arial" w:cs="Arial"/>
                <w:sz w:val="16"/>
                <w:szCs w:val="16"/>
              </w:rPr>
            </w:pPr>
            <w:r>
              <w:rPr>
                <w:rFonts w:ascii="Arial" w:eastAsia="Arial" w:hAnsi="Arial" w:cs="Arial"/>
                <w:sz w:val="16"/>
                <w:szCs w:val="16"/>
              </w:rPr>
              <w:t>After a caller</w:t>
            </w:r>
            <w:r w:rsidR="004F2579">
              <w:rPr>
                <w:rFonts w:ascii="Arial" w:eastAsia="Arial" w:hAnsi="Arial" w:cs="Arial"/>
                <w:sz w:val="16"/>
                <w:szCs w:val="16"/>
              </w:rPr>
              <w:t xml:space="preserve"> </w:t>
            </w:r>
          </w:p>
        </w:tc>
      </w:tr>
      <w:tr w:rsidR="00826E73" w:rsidRPr="009C7D98" w14:paraId="27A61216" w14:textId="77777777" w:rsidTr="003C0428">
        <w:tc>
          <w:tcPr>
            <w:tcW w:w="9450" w:type="dxa"/>
            <w:gridSpan w:val="4"/>
            <w:tcBorders>
              <w:top w:val="single" w:sz="4" w:space="0" w:color="000000"/>
              <w:left w:val="single" w:sz="4" w:space="0" w:color="000000"/>
              <w:bottom w:val="single" w:sz="4" w:space="0" w:color="000000"/>
              <w:right w:val="single" w:sz="4" w:space="0" w:color="000000"/>
            </w:tcBorders>
            <w:shd w:val="clear" w:color="auto" w:fill="BFBFBF"/>
          </w:tcPr>
          <w:p w14:paraId="45E61AFC" w14:textId="77777777" w:rsidR="00826E73" w:rsidRPr="00C811AC" w:rsidRDefault="00826E73" w:rsidP="003C0428">
            <w:pPr>
              <w:spacing w:after="0" w:line="240" w:lineRule="auto"/>
              <w:ind w:right="-18"/>
              <w:rPr>
                <w:b/>
                <w:sz w:val="24"/>
                <w:szCs w:val="24"/>
              </w:rPr>
            </w:pPr>
            <w:r w:rsidRPr="00C811AC">
              <w:rPr>
                <w:b/>
                <w:sz w:val="24"/>
                <w:szCs w:val="24"/>
              </w:rPr>
              <w:t>Prompts</w:t>
            </w:r>
          </w:p>
        </w:tc>
      </w:tr>
      <w:tr w:rsidR="00826E73" w:rsidRPr="009C7D98" w14:paraId="4C10504A" w14:textId="77777777" w:rsidTr="003C042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c>
          <w:tcPr>
            <w:tcW w:w="1620" w:type="dxa"/>
            <w:shd w:val="clear" w:color="auto" w:fill="D9E2F3"/>
          </w:tcPr>
          <w:p w14:paraId="291095FC" w14:textId="77777777" w:rsidR="00826E73" w:rsidRPr="009C7D98" w:rsidRDefault="00826E73" w:rsidP="003C0428">
            <w:pPr>
              <w:spacing w:after="0" w:line="240" w:lineRule="auto"/>
              <w:rPr>
                <w:rFonts w:ascii="Arial" w:eastAsia="Times New Roman" w:hAnsi="Arial" w:cs="Arial"/>
                <w:sz w:val="16"/>
                <w:szCs w:val="16"/>
              </w:rPr>
            </w:pPr>
            <w:r w:rsidRPr="009C7D98">
              <w:rPr>
                <w:rFonts w:ascii="Arial" w:eastAsia="Arial" w:hAnsi="Arial" w:cs="Arial"/>
                <w:b/>
                <w:i/>
                <w:sz w:val="16"/>
                <w:szCs w:val="16"/>
              </w:rPr>
              <w:t>Type</w:t>
            </w:r>
          </w:p>
        </w:tc>
        <w:tc>
          <w:tcPr>
            <w:tcW w:w="1890" w:type="dxa"/>
            <w:shd w:val="clear" w:color="auto" w:fill="D9E2F3"/>
          </w:tcPr>
          <w:p w14:paraId="7C569CAA" w14:textId="77777777" w:rsidR="00826E73" w:rsidRPr="009C7D98" w:rsidRDefault="00826E73" w:rsidP="003C0428">
            <w:pPr>
              <w:spacing w:after="0" w:line="240" w:lineRule="auto"/>
              <w:rPr>
                <w:rFonts w:ascii="Arial" w:eastAsia="Times New Roman" w:hAnsi="Arial" w:cs="Arial"/>
                <w:sz w:val="16"/>
                <w:szCs w:val="16"/>
              </w:rPr>
            </w:pPr>
            <w:r w:rsidRPr="009C7D98">
              <w:rPr>
                <w:rFonts w:ascii="Arial" w:eastAsia="Arial" w:hAnsi="Arial" w:cs="Arial"/>
                <w:b/>
                <w:i/>
                <w:sz w:val="16"/>
                <w:szCs w:val="16"/>
              </w:rPr>
              <w:t>Condition</w:t>
            </w:r>
          </w:p>
        </w:tc>
        <w:tc>
          <w:tcPr>
            <w:tcW w:w="1800" w:type="dxa"/>
            <w:shd w:val="clear" w:color="auto" w:fill="D9E2F3"/>
          </w:tcPr>
          <w:p w14:paraId="21C527D6" w14:textId="77777777" w:rsidR="00826E73" w:rsidRPr="009C7D98" w:rsidRDefault="00826E73" w:rsidP="003C0428">
            <w:pPr>
              <w:spacing w:after="0" w:line="240" w:lineRule="auto"/>
              <w:rPr>
                <w:rFonts w:ascii="Arial" w:eastAsia="Times New Roman" w:hAnsi="Arial" w:cs="Arial"/>
                <w:sz w:val="16"/>
                <w:szCs w:val="16"/>
              </w:rPr>
            </w:pPr>
            <w:proofErr w:type="spellStart"/>
            <w:r w:rsidRPr="009C7D98">
              <w:rPr>
                <w:rFonts w:ascii="Arial" w:eastAsia="Arial" w:hAnsi="Arial" w:cs="Arial"/>
                <w:b/>
                <w:i/>
                <w:sz w:val="16"/>
                <w:szCs w:val="16"/>
              </w:rPr>
              <w:t>VoiceFile</w:t>
            </w:r>
            <w:proofErr w:type="spellEnd"/>
          </w:p>
        </w:tc>
        <w:tc>
          <w:tcPr>
            <w:tcW w:w="4140" w:type="dxa"/>
            <w:shd w:val="clear" w:color="auto" w:fill="D9E2F3"/>
          </w:tcPr>
          <w:p w14:paraId="2395FCCF" w14:textId="77777777" w:rsidR="00826E73" w:rsidRPr="009C7D98" w:rsidRDefault="00826E73" w:rsidP="003C0428">
            <w:pPr>
              <w:spacing w:after="0" w:line="240" w:lineRule="auto"/>
              <w:rPr>
                <w:rFonts w:ascii="Arial" w:eastAsia="Times New Roman" w:hAnsi="Arial" w:cs="Arial"/>
                <w:sz w:val="16"/>
                <w:szCs w:val="16"/>
              </w:rPr>
            </w:pPr>
            <w:r w:rsidRPr="009C7D98">
              <w:rPr>
                <w:rFonts w:ascii="Arial" w:eastAsia="Arial" w:hAnsi="Arial" w:cs="Arial"/>
                <w:b/>
                <w:i/>
                <w:sz w:val="16"/>
                <w:szCs w:val="16"/>
              </w:rPr>
              <w:t>Wording</w:t>
            </w:r>
          </w:p>
        </w:tc>
      </w:tr>
      <w:tr w:rsidR="00CB4119" w:rsidRPr="007544B5" w14:paraId="74C9BB09" w14:textId="77777777" w:rsidTr="003C042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c>
          <w:tcPr>
            <w:tcW w:w="1620" w:type="dxa"/>
          </w:tcPr>
          <w:p w14:paraId="6CC06134" w14:textId="60C8E9F5" w:rsidR="00CB4119" w:rsidRPr="00D07F18" w:rsidRDefault="00CB4119" w:rsidP="00CB4119">
            <w:pPr>
              <w:spacing w:after="0" w:line="240" w:lineRule="auto"/>
              <w:rPr>
                <w:rFonts w:ascii="Arial" w:eastAsia="Arial" w:hAnsi="Arial" w:cs="Arial"/>
                <w:sz w:val="16"/>
                <w:szCs w:val="16"/>
              </w:rPr>
            </w:pPr>
            <w:r w:rsidRPr="00D07F18">
              <w:rPr>
                <w:rFonts w:ascii="Arial" w:eastAsia="Arial" w:hAnsi="Arial" w:cs="Arial"/>
                <w:sz w:val="16"/>
                <w:szCs w:val="16"/>
              </w:rPr>
              <w:t>PROMPT-</w:t>
            </w:r>
            <w:r>
              <w:rPr>
                <w:rFonts w:ascii="Arial" w:eastAsia="Arial" w:hAnsi="Arial" w:cs="Arial"/>
                <w:sz w:val="16"/>
                <w:szCs w:val="16"/>
              </w:rPr>
              <w:t>1</w:t>
            </w:r>
          </w:p>
        </w:tc>
        <w:tc>
          <w:tcPr>
            <w:tcW w:w="1890" w:type="dxa"/>
          </w:tcPr>
          <w:p w14:paraId="2B5DF789" w14:textId="04744FF0" w:rsidR="00CB4119" w:rsidRPr="009C66BC" w:rsidRDefault="00CB4119" w:rsidP="00CB4119">
            <w:pPr>
              <w:spacing w:after="0" w:line="240" w:lineRule="auto"/>
              <w:rPr>
                <w:rFonts w:ascii="Arial" w:eastAsia="Arial" w:hAnsi="Arial" w:cs="Arial"/>
                <w:sz w:val="16"/>
                <w:szCs w:val="16"/>
              </w:rPr>
            </w:pPr>
            <w:r>
              <w:rPr>
                <w:rFonts w:ascii="Arial" w:hAnsi="Arial" w:cs="Arial"/>
                <w:bCs/>
                <w:iCs/>
                <w:sz w:val="16"/>
                <w:szCs w:val="16"/>
              </w:rPr>
              <w:t>--</w:t>
            </w:r>
          </w:p>
        </w:tc>
        <w:tc>
          <w:tcPr>
            <w:tcW w:w="1800" w:type="dxa"/>
          </w:tcPr>
          <w:p w14:paraId="4EEE0F1F" w14:textId="059DBE73" w:rsidR="00CB4119" w:rsidRPr="009C66BC" w:rsidRDefault="00CB4119" w:rsidP="00CB4119">
            <w:pPr>
              <w:rPr>
                <w:rFonts w:ascii="Arial" w:eastAsia="Times New Roman" w:hAnsi="Arial" w:cs="Arial"/>
                <w:sz w:val="16"/>
                <w:szCs w:val="16"/>
              </w:rPr>
            </w:pPr>
            <w:r>
              <w:rPr>
                <w:rFonts w:ascii="Arial" w:hAnsi="Arial" w:cs="Arial"/>
                <w:sz w:val="16"/>
                <w:szCs w:val="16"/>
              </w:rPr>
              <w:t>0500PastDue</w:t>
            </w:r>
            <w:r w:rsidRPr="009C66BC">
              <w:rPr>
                <w:rFonts w:ascii="Arial" w:hAnsi="Arial" w:cs="Arial"/>
                <w:sz w:val="16"/>
                <w:szCs w:val="16"/>
              </w:rPr>
              <w:t>.wav</w:t>
            </w:r>
          </w:p>
        </w:tc>
        <w:tc>
          <w:tcPr>
            <w:tcW w:w="4140" w:type="dxa"/>
          </w:tcPr>
          <w:p w14:paraId="1DC6F5A0" w14:textId="3E8D7726" w:rsidR="00CB4119" w:rsidRPr="00EB4B50" w:rsidRDefault="008637EA" w:rsidP="00CB4119">
            <w:pPr>
              <w:tabs>
                <w:tab w:val="left" w:pos="1440"/>
              </w:tabs>
              <w:autoSpaceDE w:val="0"/>
              <w:autoSpaceDN w:val="0"/>
              <w:adjustRightInd w:val="0"/>
              <w:spacing w:after="0" w:line="240" w:lineRule="auto"/>
              <w:rPr>
                <w:rFonts w:ascii="Arial" w:hAnsi="Arial" w:cs="Arial"/>
                <w:color w:val="0070C0"/>
                <w:sz w:val="16"/>
                <w:szCs w:val="16"/>
                <w:lang w:val="es-419"/>
              </w:rPr>
            </w:pPr>
            <w:ins w:id="497" w:author="Prada, Leandro (Leo) **CTR**" w:date="2020-06-08T14:10:00Z">
              <w:r w:rsidRPr="008637EA">
                <w:rPr>
                  <w:rFonts w:ascii="Arial" w:hAnsi="Arial" w:cs="Arial"/>
                  <w:color w:val="0070C0"/>
                  <w:sz w:val="16"/>
                  <w:szCs w:val="16"/>
                  <w:lang w:val="es-419"/>
                </w:rPr>
                <w:t>Tiene un saldo Deudor de...</w:t>
              </w:r>
            </w:ins>
            <w:del w:id="498" w:author="Prada, Leandro (Leo) **CTR**" w:date="2020-06-08T14:10:00Z">
              <w:r w:rsidR="00CB4119" w:rsidRPr="00EB4B50" w:rsidDel="008637EA">
                <w:rPr>
                  <w:rFonts w:ascii="Arial" w:hAnsi="Arial" w:cs="Arial"/>
                  <w:color w:val="0070C0"/>
                  <w:sz w:val="16"/>
                  <w:szCs w:val="16"/>
                  <w:lang w:val="es-419"/>
                </w:rPr>
                <w:delText>Tiene un saldo vencido de</w:delText>
              </w:r>
            </w:del>
          </w:p>
        </w:tc>
      </w:tr>
      <w:tr w:rsidR="00CB4119" w:rsidRPr="005A14F6" w14:paraId="2C964DCC" w14:textId="77777777" w:rsidTr="003C042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c>
          <w:tcPr>
            <w:tcW w:w="1620" w:type="dxa"/>
          </w:tcPr>
          <w:p w14:paraId="1570139D" w14:textId="0F9FEAC4" w:rsidR="00CB4119" w:rsidRDefault="00CB4119" w:rsidP="00CB4119">
            <w:pPr>
              <w:spacing w:after="0" w:line="240" w:lineRule="auto"/>
              <w:rPr>
                <w:rFonts w:ascii="Arial" w:eastAsia="Arial" w:hAnsi="Arial" w:cs="Arial"/>
                <w:sz w:val="16"/>
                <w:szCs w:val="16"/>
              </w:rPr>
            </w:pPr>
            <w:r>
              <w:rPr>
                <w:rFonts w:ascii="Arial" w:eastAsia="Arial" w:hAnsi="Arial" w:cs="Arial"/>
                <w:sz w:val="16"/>
                <w:szCs w:val="16"/>
              </w:rPr>
              <w:t>$$DD.CC</w:t>
            </w:r>
          </w:p>
        </w:tc>
        <w:tc>
          <w:tcPr>
            <w:tcW w:w="1890" w:type="dxa"/>
          </w:tcPr>
          <w:p w14:paraId="07AD227D" w14:textId="77777777" w:rsidR="00CB4119" w:rsidRPr="005A14F6" w:rsidRDefault="00CB4119" w:rsidP="00CB4119">
            <w:pPr>
              <w:spacing w:after="0" w:line="240" w:lineRule="auto"/>
              <w:rPr>
                <w:rFonts w:ascii="Arial" w:eastAsia="Arial" w:hAnsi="Arial" w:cs="Arial"/>
                <w:sz w:val="16"/>
                <w:szCs w:val="16"/>
              </w:rPr>
            </w:pPr>
          </w:p>
        </w:tc>
        <w:tc>
          <w:tcPr>
            <w:tcW w:w="1800" w:type="dxa"/>
          </w:tcPr>
          <w:p w14:paraId="1810CE95" w14:textId="77777777" w:rsidR="00CB4119" w:rsidRDefault="00CB4119" w:rsidP="00CB4119">
            <w:pPr>
              <w:spacing w:after="0" w:line="240" w:lineRule="auto"/>
              <w:rPr>
                <w:rFonts w:ascii="Arial" w:eastAsia="Times New Roman" w:hAnsi="Arial" w:cs="Arial"/>
                <w:sz w:val="16"/>
                <w:szCs w:val="16"/>
              </w:rPr>
            </w:pPr>
          </w:p>
        </w:tc>
        <w:tc>
          <w:tcPr>
            <w:tcW w:w="4140" w:type="dxa"/>
          </w:tcPr>
          <w:p w14:paraId="57D1F44F" w14:textId="0FF528A4" w:rsidR="00CB4119" w:rsidRDefault="00CB4119" w:rsidP="00CB4119">
            <w:pPr>
              <w:spacing w:after="0" w:line="240" w:lineRule="auto"/>
              <w:rPr>
                <w:rFonts w:ascii="Arial" w:eastAsia="Arial" w:hAnsi="Arial" w:cs="Arial"/>
                <w:color w:val="0070C0"/>
                <w:sz w:val="16"/>
                <w:szCs w:val="16"/>
              </w:rPr>
            </w:pPr>
            <w:r>
              <w:rPr>
                <w:rFonts w:ascii="Arial" w:hAnsi="Arial" w:cs="Arial"/>
                <w:color w:val="0070C0"/>
                <w:sz w:val="16"/>
                <w:szCs w:val="16"/>
                <w:lang w:val="es-419"/>
              </w:rPr>
              <w:t>[</w:t>
            </w:r>
            <w:proofErr w:type="spellStart"/>
            <w:r>
              <w:rPr>
                <w:rFonts w:ascii="Arial" w:hAnsi="Arial" w:cs="Arial"/>
                <w:color w:val="0070C0"/>
                <w:sz w:val="16"/>
                <w:szCs w:val="16"/>
                <w:lang w:val="es-419"/>
              </w:rPr>
              <w:t>amount</w:t>
            </w:r>
            <w:proofErr w:type="spellEnd"/>
            <w:r>
              <w:rPr>
                <w:rFonts w:ascii="Arial" w:hAnsi="Arial" w:cs="Arial"/>
                <w:color w:val="0070C0"/>
                <w:sz w:val="16"/>
                <w:szCs w:val="16"/>
                <w:lang w:val="es-419"/>
              </w:rPr>
              <w:t>].</w:t>
            </w:r>
          </w:p>
        </w:tc>
      </w:tr>
      <w:tr w:rsidR="00CB4119" w:rsidRPr="007544B5" w14:paraId="16760B30" w14:textId="77777777" w:rsidTr="003C042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c>
          <w:tcPr>
            <w:tcW w:w="1620" w:type="dxa"/>
          </w:tcPr>
          <w:p w14:paraId="1D334F72" w14:textId="7EBEF17B" w:rsidR="00CB4119" w:rsidRDefault="00CB4119" w:rsidP="00CB4119">
            <w:pPr>
              <w:spacing w:after="0" w:line="240" w:lineRule="auto"/>
              <w:rPr>
                <w:rFonts w:ascii="Arial" w:eastAsia="Arial" w:hAnsi="Arial" w:cs="Arial"/>
                <w:sz w:val="16"/>
                <w:szCs w:val="16"/>
              </w:rPr>
            </w:pPr>
            <w:r>
              <w:rPr>
                <w:rFonts w:ascii="Arial" w:eastAsia="Arial" w:hAnsi="Arial" w:cs="Arial"/>
                <w:sz w:val="16"/>
                <w:szCs w:val="16"/>
              </w:rPr>
              <w:t>PROMPT-2</w:t>
            </w:r>
          </w:p>
        </w:tc>
        <w:tc>
          <w:tcPr>
            <w:tcW w:w="1890" w:type="dxa"/>
          </w:tcPr>
          <w:p w14:paraId="547B9511" w14:textId="7E42E81A" w:rsidR="00CB4119" w:rsidRPr="005A14F6" w:rsidRDefault="00CB4119" w:rsidP="00CB4119">
            <w:pPr>
              <w:spacing w:after="0" w:line="240" w:lineRule="auto"/>
              <w:rPr>
                <w:rFonts w:ascii="Arial" w:eastAsia="Arial" w:hAnsi="Arial" w:cs="Arial"/>
                <w:sz w:val="16"/>
                <w:szCs w:val="16"/>
              </w:rPr>
            </w:pPr>
            <w:r>
              <w:rPr>
                <w:rFonts w:ascii="Arial" w:eastAsia="Arial" w:hAnsi="Arial" w:cs="Arial"/>
                <w:sz w:val="16"/>
                <w:szCs w:val="16"/>
              </w:rPr>
              <w:t>--</w:t>
            </w:r>
          </w:p>
        </w:tc>
        <w:tc>
          <w:tcPr>
            <w:tcW w:w="1800" w:type="dxa"/>
          </w:tcPr>
          <w:p w14:paraId="2412800C" w14:textId="0B5A39AC" w:rsidR="00CB4119" w:rsidRDefault="00CB4119" w:rsidP="00CB4119">
            <w:pPr>
              <w:spacing w:after="0" w:line="240" w:lineRule="auto"/>
              <w:rPr>
                <w:rFonts w:ascii="Arial" w:eastAsia="Times New Roman" w:hAnsi="Arial" w:cs="Arial"/>
                <w:sz w:val="16"/>
                <w:szCs w:val="16"/>
              </w:rPr>
            </w:pPr>
            <w:r>
              <w:rPr>
                <w:rFonts w:ascii="Arial" w:hAnsi="Arial" w:cs="Arial"/>
                <w:sz w:val="16"/>
                <w:szCs w:val="16"/>
              </w:rPr>
              <w:t>0500PayToday.wav</w:t>
            </w:r>
          </w:p>
        </w:tc>
        <w:tc>
          <w:tcPr>
            <w:tcW w:w="4140" w:type="dxa"/>
          </w:tcPr>
          <w:p w14:paraId="74C72226" w14:textId="09577D26" w:rsidR="00CB4119" w:rsidRPr="00CB4119" w:rsidRDefault="008637EA" w:rsidP="00CB4119">
            <w:pPr>
              <w:spacing w:after="0" w:line="240" w:lineRule="auto"/>
              <w:rPr>
                <w:rFonts w:ascii="Arial" w:eastAsia="Arial" w:hAnsi="Arial" w:cs="Arial"/>
                <w:color w:val="0070C0"/>
                <w:sz w:val="16"/>
                <w:szCs w:val="16"/>
                <w:lang w:val="es-419"/>
              </w:rPr>
            </w:pPr>
            <w:ins w:id="499" w:author="Prada, Leandro (Leo) **CTR**" w:date="2020-06-08T14:10:00Z">
              <w:r w:rsidRPr="008637EA">
                <w:rPr>
                  <w:rFonts w:ascii="Arial" w:hAnsi="Arial" w:cs="Arial"/>
                  <w:color w:val="0070C0"/>
                  <w:sz w:val="16"/>
                  <w:szCs w:val="16"/>
                  <w:lang w:val="es-419"/>
                </w:rPr>
                <w:t>¿Le gustaría hacer ese pago en su totalidad hoy?</w:t>
              </w:r>
            </w:ins>
            <w:del w:id="500" w:author="Prada, Leandro (Leo) **CTR**" w:date="2020-06-08T14:10:00Z">
              <w:r w:rsidR="00CB4119" w:rsidRPr="00EB4B50" w:rsidDel="008637EA">
                <w:rPr>
                  <w:rFonts w:ascii="Arial" w:hAnsi="Arial" w:cs="Arial"/>
                  <w:color w:val="0070C0"/>
                  <w:sz w:val="16"/>
                  <w:szCs w:val="16"/>
                  <w:lang w:val="es-419"/>
                </w:rPr>
                <w:delText>¿Desea pagar el total ahora?</w:delText>
              </w:r>
            </w:del>
          </w:p>
        </w:tc>
      </w:tr>
      <w:tr w:rsidR="00826E73" w:rsidRPr="005A14F6" w14:paraId="3F8D7E16" w14:textId="77777777" w:rsidTr="003C042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c>
          <w:tcPr>
            <w:tcW w:w="1620" w:type="dxa"/>
          </w:tcPr>
          <w:p w14:paraId="7A194625" w14:textId="77777777" w:rsidR="00826E73" w:rsidRPr="005A14F6" w:rsidRDefault="00826E73" w:rsidP="003C0428">
            <w:pPr>
              <w:spacing w:after="0" w:line="240" w:lineRule="auto"/>
              <w:rPr>
                <w:rFonts w:ascii="Arial" w:eastAsia="Arial" w:hAnsi="Arial" w:cs="Arial"/>
                <w:sz w:val="16"/>
                <w:szCs w:val="16"/>
              </w:rPr>
            </w:pPr>
            <w:r>
              <w:rPr>
                <w:rFonts w:ascii="Arial" w:eastAsia="Arial" w:hAnsi="Arial" w:cs="Arial"/>
                <w:sz w:val="16"/>
                <w:szCs w:val="16"/>
              </w:rPr>
              <w:t>NoInputNoMatch</w:t>
            </w:r>
            <w:r w:rsidRPr="005A14F6">
              <w:rPr>
                <w:rFonts w:ascii="Arial" w:eastAsia="Arial" w:hAnsi="Arial" w:cs="Arial"/>
                <w:sz w:val="16"/>
                <w:szCs w:val="16"/>
              </w:rPr>
              <w:t>-1</w:t>
            </w:r>
          </w:p>
        </w:tc>
        <w:tc>
          <w:tcPr>
            <w:tcW w:w="1890" w:type="dxa"/>
          </w:tcPr>
          <w:p w14:paraId="36A4FFA4" w14:textId="77777777" w:rsidR="00826E73" w:rsidRPr="005A14F6" w:rsidRDefault="00826E73" w:rsidP="003C0428">
            <w:pPr>
              <w:spacing w:after="0" w:line="240" w:lineRule="auto"/>
              <w:rPr>
                <w:rFonts w:ascii="Arial" w:eastAsia="Arial" w:hAnsi="Arial" w:cs="Arial"/>
                <w:sz w:val="16"/>
                <w:szCs w:val="16"/>
              </w:rPr>
            </w:pPr>
            <w:r w:rsidRPr="005A14F6">
              <w:rPr>
                <w:rFonts w:ascii="Arial" w:eastAsia="Arial" w:hAnsi="Arial" w:cs="Arial"/>
                <w:sz w:val="16"/>
                <w:szCs w:val="16"/>
              </w:rPr>
              <w:t>--</w:t>
            </w:r>
          </w:p>
        </w:tc>
        <w:tc>
          <w:tcPr>
            <w:tcW w:w="1800" w:type="dxa"/>
          </w:tcPr>
          <w:p w14:paraId="72EFF657" w14:textId="740FA147" w:rsidR="00826E73" w:rsidRPr="005A14F6" w:rsidRDefault="00826E73" w:rsidP="003C0428">
            <w:pPr>
              <w:spacing w:after="0" w:line="240" w:lineRule="auto"/>
              <w:rPr>
                <w:rFonts w:ascii="Arial" w:eastAsia="Times New Roman" w:hAnsi="Arial" w:cs="Arial"/>
                <w:sz w:val="16"/>
                <w:szCs w:val="16"/>
              </w:rPr>
            </w:pPr>
            <w:proofErr w:type="spellStart"/>
            <w:r>
              <w:rPr>
                <w:rFonts w:ascii="Arial" w:eastAsia="Times New Roman" w:hAnsi="Arial" w:cs="Arial"/>
                <w:sz w:val="16"/>
                <w:szCs w:val="16"/>
              </w:rPr>
              <w:t>gl_</w:t>
            </w:r>
            <w:r w:rsidR="00F802C1">
              <w:rPr>
                <w:rFonts w:ascii="Arial" w:eastAsia="Times New Roman" w:hAnsi="Arial" w:cs="Arial"/>
                <w:sz w:val="16"/>
                <w:szCs w:val="16"/>
              </w:rPr>
              <w:t>Lo</w:t>
            </w:r>
            <w:proofErr w:type="spellEnd"/>
            <w:r w:rsidR="00F802C1">
              <w:rPr>
                <w:rFonts w:ascii="Arial" w:eastAsia="Times New Roman" w:hAnsi="Arial" w:cs="Arial"/>
                <w:sz w:val="16"/>
                <w:szCs w:val="16"/>
              </w:rPr>
              <w:t xml:space="preserve"> siento.</w:t>
            </w:r>
            <w:r>
              <w:rPr>
                <w:rFonts w:ascii="Arial" w:eastAsia="Times New Roman" w:hAnsi="Arial" w:cs="Arial"/>
                <w:sz w:val="16"/>
                <w:szCs w:val="16"/>
              </w:rPr>
              <w:t>wav</w:t>
            </w:r>
          </w:p>
        </w:tc>
        <w:tc>
          <w:tcPr>
            <w:tcW w:w="4140" w:type="dxa"/>
          </w:tcPr>
          <w:p w14:paraId="7ACA578C" w14:textId="3C68BC0B" w:rsidR="00826E73" w:rsidRPr="005A14F6" w:rsidRDefault="00F802C1" w:rsidP="003C0428">
            <w:pPr>
              <w:spacing w:after="0" w:line="240" w:lineRule="auto"/>
              <w:rPr>
                <w:rFonts w:ascii="Arial" w:eastAsia="Arial" w:hAnsi="Arial" w:cs="Arial"/>
                <w:color w:val="0070C0"/>
                <w:sz w:val="16"/>
                <w:szCs w:val="16"/>
              </w:rPr>
            </w:pPr>
            <w:r>
              <w:rPr>
                <w:rFonts w:ascii="Arial" w:eastAsia="Arial" w:hAnsi="Arial" w:cs="Arial"/>
                <w:color w:val="0070C0"/>
                <w:sz w:val="16"/>
                <w:szCs w:val="16"/>
              </w:rPr>
              <w:t xml:space="preserve">Lo </w:t>
            </w:r>
            <w:proofErr w:type="spellStart"/>
            <w:r>
              <w:rPr>
                <w:rFonts w:ascii="Arial" w:eastAsia="Arial" w:hAnsi="Arial" w:cs="Arial"/>
                <w:color w:val="0070C0"/>
                <w:sz w:val="16"/>
                <w:szCs w:val="16"/>
              </w:rPr>
              <w:t>siento</w:t>
            </w:r>
            <w:proofErr w:type="spellEnd"/>
            <w:r>
              <w:rPr>
                <w:rFonts w:ascii="Arial" w:eastAsia="Arial" w:hAnsi="Arial" w:cs="Arial"/>
                <w:color w:val="0070C0"/>
                <w:sz w:val="16"/>
                <w:szCs w:val="16"/>
              </w:rPr>
              <w:t>.</w:t>
            </w:r>
          </w:p>
        </w:tc>
      </w:tr>
      <w:tr w:rsidR="00826E73" w:rsidRPr="00565EA9" w14:paraId="4350D720" w14:textId="77777777" w:rsidTr="003C042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c>
          <w:tcPr>
            <w:tcW w:w="1620" w:type="dxa"/>
          </w:tcPr>
          <w:p w14:paraId="322ADEF2" w14:textId="77777777" w:rsidR="00826E73" w:rsidRPr="005A14F6" w:rsidRDefault="00826E73" w:rsidP="003C0428">
            <w:pPr>
              <w:spacing w:after="0" w:line="240" w:lineRule="auto"/>
              <w:rPr>
                <w:rFonts w:ascii="Arial" w:eastAsia="Arial" w:hAnsi="Arial" w:cs="Arial"/>
                <w:sz w:val="16"/>
                <w:szCs w:val="16"/>
              </w:rPr>
            </w:pPr>
            <w:r>
              <w:rPr>
                <w:rFonts w:ascii="Arial" w:eastAsia="Arial" w:hAnsi="Arial" w:cs="Arial"/>
                <w:sz w:val="16"/>
                <w:szCs w:val="16"/>
              </w:rPr>
              <w:t>NoInputNoMatch-2</w:t>
            </w:r>
          </w:p>
        </w:tc>
        <w:tc>
          <w:tcPr>
            <w:tcW w:w="1890" w:type="dxa"/>
          </w:tcPr>
          <w:p w14:paraId="31B7B24C" w14:textId="77777777" w:rsidR="00826E73" w:rsidRPr="005A14F6" w:rsidRDefault="00826E73" w:rsidP="003C0428">
            <w:pPr>
              <w:spacing w:after="0" w:line="240" w:lineRule="auto"/>
              <w:rPr>
                <w:rFonts w:ascii="Arial" w:eastAsia="Arial" w:hAnsi="Arial" w:cs="Arial"/>
                <w:sz w:val="16"/>
                <w:szCs w:val="16"/>
              </w:rPr>
            </w:pPr>
            <w:r>
              <w:rPr>
                <w:rFonts w:ascii="Arial" w:eastAsia="Arial" w:hAnsi="Arial" w:cs="Arial"/>
                <w:sz w:val="16"/>
                <w:szCs w:val="16"/>
              </w:rPr>
              <w:t>--</w:t>
            </w:r>
          </w:p>
        </w:tc>
        <w:tc>
          <w:tcPr>
            <w:tcW w:w="1800" w:type="dxa"/>
          </w:tcPr>
          <w:p w14:paraId="6F3FD2EA" w14:textId="77777777" w:rsidR="00826E73" w:rsidRPr="005A14F6" w:rsidRDefault="00826E73" w:rsidP="003C0428">
            <w:pPr>
              <w:spacing w:after="0" w:line="240" w:lineRule="auto"/>
              <w:rPr>
                <w:rFonts w:ascii="Arial" w:eastAsia="Arial" w:hAnsi="Arial" w:cs="Arial"/>
                <w:sz w:val="16"/>
                <w:szCs w:val="16"/>
              </w:rPr>
            </w:pPr>
            <w:r>
              <w:rPr>
                <w:rFonts w:ascii="Arial" w:eastAsia="Times New Roman" w:hAnsi="Arial" w:cs="Arial"/>
                <w:sz w:val="16"/>
                <w:szCs w:val="16"/>
              </w:rPr>
              <w:t>gl_sorrytrouble.wav</w:t>
            </w:r>
          </w:p>
        </w:tc>
        <w:tc>
          <w:tcPr>
            <w:tcW w:w="4140" w:type="dxa"/>
          </w:tcPr>
          <w:p w14:paraId="7E8B5BE2" w14:textId="194DAF79" w:rsidR="00826E73" w:rsidRPr="00355BF2" w:rsidRDefault="00355BF2" w:rsidP="003C0428">
            <w:pPr>
              <w:spacing w:after="0" w:line="240" w:lineRule="auto"/>
              <w:rPr>
                <w:rFonts w:ascii="Arial" w:eastAsia="Arial" w:hAnsi="Arial" w:cs="Arial"/>
                <w:color w:val="0070C0"/>
                <w:sz w:val="16"/>
                <w:szCs w:val="16"/>
                <w:lang w:val="es-419"/>
              </w:rPr>
            </w:pPr>
            <w:del w:id="501" w:author="Prada, Leandro (Leo) **CTR**" w:date="2020-06-08T10:59:00Z">
              <w:r w:rsidRPr="00355BF2" w:rsidDel="00565EA9">
                <w:rPr>
                  <w:rFonts w:ascii="Arial" w:eastAsia="Times New Roman" w:hAnsi="Arial" w:cs="Arial"/>
                  <w:color w:val="0070C0"/>
                  <w:sz w:val="16"/>
                  <w:szCs w:val="16"/>
                  <w:lang w:val="es-419"/>
                </w:rPr>
                <w:delText>Lo siento, estamos teniendo problemas.</w:delText>
              </w:r>
            </w:del>
            <w:ins w:id="502" w:author="Prada, Leandro (Leo) **CTR**" w:date="2020-06-08T10:59:00Z">
              <w:r w:rsidR="00565EA9">
                <w:rPr>
                  <w:rFonts w:ascii="Arial" w:eastAsia="Times New Roman" w:hAnsi="Arial" w:cs="Arial"/>
                  <w:color w:val="0070C0"/>
                  <w:sz w:val="16"/>
                  <w:szCs w:val="16"/>
                  <w:lang w:val="es-419"/>
                </w:rPr>
                <w:t>Lo siento, tengo problemas.</w:t>
              </w:r>
            </w:ins>
          </w:p>
        </w:tc>
      </w:tr>
      <w:tr w:rsidR="00826E73" w:rsidRPr="009C7D98" w14:paraId="015BE55B" w14:textId="77777777" w:rsidTr="003C042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c>
          <w:tcPr>
            <w:tcW w:w="9450" w:type="dxa"/>
            <w:gridSpan w:val="4"/>
            <w:shd w:val="clear" w:color="auto" w:fill="DDDDDD"/>
          </w:tcPr>
          <w:p w14:paraId="0F59C15E" w14:textId="77777777" w:rsidR="00826E73" w:rsidRPr="009C7D98" w:rsidRDefault="00826E73" w:rsidP="003C0428">
            <w:pPr>
              <w:spacing w:after="0" w:line="240" w:lineRule="auto"/>
              <w:rPr>
                <w:rFonts w:ascii="Arial" w:eastAsia="Arial" w:hAnsi="Arial" w:cs="Arial"/>
                <w:b/>
                <w:i/>
                <w:sz w:val="16"/>
                <w:szCs w:val="16"/>
              </w:rPr>
            </w:pPr>
            <w:r w:rsidRPr="009C7D98">
              <w:rPr>
                <w:rFonts w:ascii="Arial" w:eastAsia="Arial" w:hAnsi="Arial" w:cs="Arial"/>
                <w:b/>
                <w:i/>
                <w:sz w:val="16"/>
                <w:szCs w:val="16"/>
              </w:rPr>
              <w:t>Responses &amp; Confirmation Prompts</w:t>
            </w:r>
            <w:r>
              <w:rPr>
                <w:rFonts w:ascii="Arial" w:eastAsia="Arial" w:hAnsi="Arial" w:cs="Arial"/>
                <w:b/>
                <w:i/>
                <w:sz w:val="16"/>
                <w:szCs w:val="16"/>
              </w:rPr>
              <w:t xml:space="preserve"> (</w:t>
            </w:r>
            <w:hyperlink w:anchor="_Global_Confirmation_(the" w:history="1">
              <w:r w:rsidRPr="00C5488F">
                <w:rPr>
                  <w:rStyle w:val="Hyperlink"/>
                  <w:rFonts w:ascii="Arial" w:eastAsia="Arial" w:hAnsi="Arial" w:cs="Arial"/>
                  <w:b/>
                  <w:i/>
                  <w:sz w:val="16"/>
                  <w:szCs w:val="16"/>
                </w:rPr>
                <w:t>See Global Confirms</w:t>
              </w:r>
            </w:hyperlink>
            <w:r>
              <w:rPr>
                <w:rFonts w:ascii="Arial" w:eastAsia="Arial" w:hAnsi="Arial" w:cs="Arial"/>
                <w:b/>
                <w:i/>
                <w:sz w:val="16"/>
                <w:szCs w:val="16"/>
              </w:rPr>
              <w:t>)</w:t>
            </w:r>
          </w:p>
        </w:tc>
      </w:tr>
      <w:tr w:rsidR="00826E73" w:rsidRPr="009C7D98" w14:paraId="1689BA6C" w14:textId="77777777" w:rsidTr="003C042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c>
          <w:tcPr>
            <w:tcW w:w="1620" w:type="dxa"/>
            <w:shd w:val="clear" w:color="auto" w:fill="D9E2F3"/>
          </w:tcPr>
          <w:p w14:paraId="3D7A7BFF" w14:textId="77777777" w:rsidR="00826E73" w:rsidRPr="009C7D98" w:rsidRDefault="00826E73" w:rsidP="003C0428">
            <w:pPr>
              <w:spacing w:after="0" w:line="240" w:lineRule="auto"/>
              <w:rPr>
                <w:rFonts w:ascii="Arial" w:eastAsia="Arial" w:hAnsi="Arial" w:cs="Arial"/>
                <w:b/>
                <w:i/>
                <w:sz w:val="16"/>
                <w:szCs w:val="16"/>
              </w:rPr>
            </w:pPr>
            <w:r w:rsidRPr="009C7D98">
              <w:rPr>
                <w:rFonts w:ascii="Arial" w:eastAsia="Arial" w:hAnsi="Arial" w:cs="Arial"/>
                <w:b/>
                <w:i/>
                <w:sz w:val="16"/>
                <w:szCs w:val="16"/>
              </w:rPr>
              <w:t>&lt;Response&gt;</w:t>
            </w:r>
          </w:p>
          <w:p w14:paraId="1EF3B85C" w14:textId="77777777" w:rsidR="00826E73" w:rsidRPr="009C7D98" w:rsidRDefault="00826E73" w:rsidP="003C0428">
            <w:pPr>
              <w:spacing w:after="0" w:line="240" w:lineRule="auto"/>
              <w:rPr>
                <w:rFonts w:ascii="Arial" w:eastAsia="Times New Roman" w:hAnsi="Arial" w:cs="Arial"/>
                <w:sz w:val="16"/>
                <w:szCs w:val="16"/>
              </w:rPr>
            </w:pPr>
            <w:r w:rsidRPr="009C7D98">
              <w:rPr>
                <w:rFonts w:ascii="Arial" w:eastAsia="Arial" w:hAnsi="Arial" w:cs="Arial"/>
                <w:b/>
                <w:i/>
                <w:sz w:val="16"/>
                <w:szCs w:val="16"/>
              </w:rPr>
              <w:t>Samples</w:t>
            </w:r>
          </w:p>
        </w:tc>
        <w:tc>
          <w:tcPr>
            <w:tcW w:w="1890" w:type="dxa"/>
            <w:shd w:val="clear" w:color="auto" w:fill="D9E2F3"/>
          </w:tcPr>
          <w:p w14:paraId="06F474BF" w14:textId="77777777" w:rsidR="00826E73" w:rsidRPr="009C7D98" w:rsidRDefault="00826E73" w:rsidP="003C0428">
            <w:pPr>
              <w:spacing w:after="0" w:line="240" w:lineRule="auto"/>
              <w:rPr>
                <w:rFonts w:ascii="Arial" w:eastAsia="Times New Roman" w:hAnsi="Arial" w:cs="Arial"/>
                <w:sz w:val="16"/>
                <w:szCs w:val="16"/>
              </w:rPr>
            </w:pPr>
            <w:r w:rsidRPr="009C7D98">
              <w:rPr>
                <w:rFonts w:ascii="Arial" w:eastAsia="Arial" w:hAnsi="Arial" w:cs="Arial"/>
                <w:b/>
                <w:i/>
                <w:sz w:val="16"/>
                <w:szCs w:val="16"/>
              </w:rPr>
              <w:t>Confirm</w:t>
            </w:r>
          </w:p>
        </w:tc>
        <w:tc>
          <w:tcPr>
            <w:tcW w:w="1800" w:type="dxa"/>
            <w:shd w:val="clear" w:color="auto" w:fill="D9E2F3"/>
          </w:tcPr>
          <w:p w14:paraId="6B2F7643" w14:textId="77777777" w:rsidR="00826E73" w:rsidRPr="009C7D98" w:rsidRDefault="00826E73" w:rsidP="003C0428">
            <w:pPr>
              <w:spacing w:after="0" w:line="240" w:lineRule="auto"/>
              <w:rPr>
                <w:rFonts w:ascii="Arial" w:eastAsia="Times New Roman" w:hAnsi="Arial" w:cs="Arial"/>
                <w:sz w:val="16"/>
                <w:szCs w:val="16"/>
              </w:rPr>
            </w:pPr>
            <w:proofErr w:type="spellStart"/>
            <w:r w:rsidRPr="009C7D98">
              <w:rPr>
                <w:rFonts w:ascii="Arial" w:eastAsia="Arial" w:hAnsi="Arial" w:cs="Arial"/>
                <w:b/>
                <w:i/>
                <w:sz w:val="16"/>
                <w:szCs w:val="16"/>
              </w:rPr>
              <w:t>VoiceFile</w:t>
            </w:r>
            <w:proofErr w:type="spellEnd"/>
          </w:p>
        </w:tc>
        <w:tc>
          <w:tcPr>
            <w:tcW w:w="4140" w:type="dxa"/>
            <w:shd w:val="clear" w:color="auto" w:fill="D9E2F3"/>
          </w:tcPr>
          <w:p w14:paraId="16D8CEFF" w14:textId="77777777" w:rsidR="00826E73" w:rsidRPr="009C7D98" w:rsidRDefault="00826E73" w:rsidP="003C0428">
            <w:pPr>
              <w:spacing w:after="0" w:line="240" w:lineRule="auto"/>
              <w:rPr>
                <w:rFonts w:ascii="Arial" w:eastAsia="Times New Roman" w:hAnsi="Arial" w:cs="Arial"/>
                <w:sz w:val="16"/>
                <w:szCs w:val="16"/>
              </w:rPr>
            </w:pPr>
            <w:r w:rsidRPr="009C7D98">
              <w:rPr>
                <w:rFonts w:ascii="Arial" w:eastAsia="Arial" w:hAnsi="Arial" w:cs="Arial"/>
                <w:b/>
                <w:i/>
                <w:sz w:val="16"/>
                <w:szCs w:val="16"/>
              </w:rPr>
              <w:t>Wording</w:t>
            </w:r>
          </w:p>
        </w:tc>
      </w:tr>
      <w:tr w:rsidR="00355BF2" w:rsidRPr="009C7D98" w14:paraId="2C464F57" w14:textId="77777777" w:rsidTr="003C042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c>
          <w:tcPr>
            <w:tcW w:w="1620" w:type="dxa"/>
            <w:tcBorders>
              <w:top w:val="single" w:sz="6" w:space="0" w:color="auto"/>
              <w:left w:val="single" w:sz="6" w:space="0" w:color="auto"/>
              <w:bottom w:val="single" w:sz="6" w:space="0" w:color="auto"/>
              <w:right w:val="single" w:sz="6" w:space="0" w:color="auto"/>
            </w:tcBorders>
            <w:shd w:val="clear" w:color="auto" w:fill="auto"/>
          </w:tcPr>
          <w:p w14:paraId="363D98E3" w14:textId="77777777" w:rsidR="00355BF2" w:rsidRPr="00191A84" w:rsidRDefault="00355BF2" w:rsidP="00355BF2">
            <w:pPr>
              <w:spacing w:after="0" w:line="240" w:lineRule="auto"/>
              <w:rPr>
                <w:rFonts w:ascii="Arial" w:hAnsi="Arial" w:cs="Arial"/>
                <w:sz w:val="16"/>
                <w:szCs w:val="16"/>
              </w:rPr>
            </w:pPr>
            <w:r w:rsidRPr="00191A84">
              <w:rPr>
                <w:rFonts w:ascii="Arial" w:hAnsi="Arial" w:cs="Arial"/>
                <w:sz w:val="16"/>
                <w:szCs w:val="16"/>
              </w:rPr>
              <w:t>&lt;yes&gt;</w:t>
            </w:r>
            <w:r w:rsidRPr="00191A84">
              <w:rPr>
                <w:rFonts w:ascii="Arial" w:hAnsi="Arial" w:cs="Arial"/>
                <w:sz w:val="16"/>
                <w:szCs w:val="16"/>
              </w:rPr>
              <w:br/>
              <w:t>Si</w:t>
            </w:r>
          </w:p>
          <w:p w14:paraId="648D5CF3" w14:textId="10CD7CE8" w:rsidR="00355BF2" w:rsidRPr="00387EC4" w:rsidRDefault="00355BF2" w:rsidP="00355BF2">
            <w:pPr>
              <w:spacing w:after="0" w:line="240" w:lineRule="auto"/>
              <w:rPr>
                <w:rFonts w:ascii="Arial" w:eastAsia="Times New Roman" w:hAnsi="Arial" w:cs="Arial"/>
                <w:sz w:val="16"/>
                <w:szCs w:val="16"/>
              </w:rPr>
            </w:pPr>
          </w:p>
        </w:tc>
        <w:tc>
          <w:tcPr>
            <w:tcW w:w="1890" w:type="dxa"/>
            <w:tcBorders>
              <w:top w:val="single" w:sz="6" w:space="0" w:color="auto"/>
              <w:left w:val="single" w:sz="6" w:space="0" w:color="auto"/>
              <w:bottom w:val="single" w:sz="6" w:space="0" w:color="auto"/>
              <w:right w:val="single" w:sz="6" w:space="0" w:color="auto"/>
            </w:tcBorders>
            <w:shd w:val="clear" w:color="auto" w:fill="auto"/>
          </w:tcPr>
          <w:p w14:paraId="1E33D4C2" w14:textId="77777777" w:rsidR="00355BF2" w:rsidRPr="000A7FD5" w:rsidRDefault="00355BF2" w:rsidP="00355BF2">
            <w:pPr>
              <w:spacing w:after="0" w:line="240" w:lineRule="auto"/>
              <w:rPr>
                <w:rFonts w:ascii="Arial" w:eastAsia="Arial" w:hAnsi="Arial" w:cs="Arial"/>
                <w:sz w:val="16"/>
                <w:szCs w:val="16"/>
              </w:rPr>
            </w:pPr>
            <w:r w:rsidRPr="000A7FD5">
              <w:rPr>
                <w:rFonts w:ascii="Arial" w:hAnsi="Arial" w:cs="Arial"/>
                <w:sz w:val="16"/>
                <w:szCs w:val="16"/>
              </w:rPr>
              <w:t>Never</w:t>
            </w:r>
          </w:p>
        </w:tc>
        <w:tc>
          <w:tcPr>
            <w:tcW w:w="1800" w:type="dxa"/>
            <w:tcBorders>
              <w:top w:val="single" w:sz="6" w:space="0" w:color="auto"/>
              <w:left w:val="single" w:sz="6" w:space="0" w:color="auto"/>
              <w:bottom w:val="single" w:sz="6" w:space="0" w:color="auto"/>
              <w:right w:val="single" w:sz="6" w:space="0" w:color="auto"/>
            </w:tcBorders>
            <w:shd w:val="clear" w:color="auto" w:fill="auto"/>
          </w:tcPr>
          <w:p w14:paraId="4575E154" w14:textId="77777777" w:rsidR="00355BF2" w:rsidRPr="00D07F18" w:rsidRDefault="00355BF2" w:rsidP="00355BF2">
            <w:pPr>
              <w:spacing w:after="0" w:line="240" w:lineRule="auto"/>
              <w:rPr>
                <w:rFonts w:ascii="Arial" w:eastAsia="Arial" w:hAnsi="Arial" w:cs="Arial"/>
                <w:sz w:val="16"/>
                <w:szCs w:val="16"/>
              </w:rPr>
            </w:pPr>
          </w:p>
        </w:tc>
        <w:tc>
          <w:tcPr>
            <w:tcW w:w="4140" w:type="dxa"/>
            <w:tcBorders>
              <w:top w:val="single" w:sz="6" w:space="0" w:color="auto"/>
              <w:left w:val="single" w:sz="6" w:space="0" w:color="auto"/>
              <w:bottom w:val="single" w:sz="6" w:space="0" w:color="auto"/>
              <w:right w:val="single" w:sz="6" w:space="0" w:color="auto"/>
            </w:tcBorders>
            <w:shd w:val="clear" w:color="auto" w:fill="auto"/>
          </w:tcPr>
          <w:p w14:paraId="56523EF6" w14:textId="77777777" w:rsidR="00355BF2" w:rsidRPr="00D07F18" w:rsidRDefault="00355BF2" w:rsidP="00355BF2">
            <w:pPr>
              <w:rPr>
                <w:rFonts w:ascii="Arial" w:hAnsi="Arial" w:cs="Arial"/>
                <w:sz w:val="16"/>
                <w:szCs w:val="16"/>
              </w:rPr>
            </w:pPr>
          </w:p>
        </w:tc>
      </w:tr>
      <w:tr w:rsidR="00355BF2" w:rsidRPr="009C7D98" w14:paraId="7290B7CC" w14:textId="77777777" w:rsidTr="003C042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c>
          <w:tcPr>
            <w:tcW w:w="1620" w:type="dxa"/>
            <w:tcBorders>
              <w:top w:val="single" w:sz="6" w:space="0" w:color="auto"/>
              <w:left w:val="single" w:sz="6" w:space="0" w:color="auto"/>
              <w:bottom w:val="single" w:sz="6" w:space="0" w:color="auto"/>
              <w:right w:val="single" w:sz="6" w:space="0" w:color="auto"/>
            </w:tcBorders>
            <w:shd w:val="clear" w:color="auto" w:fill="auto"/>
          </w:tcPr>
          <w:p w14:paraId="67B5DF5C" w14:textId="77777777" w:rsidR="00355BF2" w:rsidRDefault="00355BF2" w:rsidP="00355BF2">
            <w:pPr>
              <w:spacing w:after="0" w:line="240" w:lineRule="auto"/>
              <w:rPr>
                <w:rFonts w:ascii="Arial" w:hAnsi="Arial" w:cs="Arial"/>
                <w:sz w:val="16"/>
                <w:szCs w:val="16"/>
              </w:rPr>
            </w:pPr>
            <w:r>
              <w:rPr>
                <w:rFonts w:ascii="Arial" w:hAnsi="Arial" w:cs="Arial"/>
                <w:sz w:val="16"/>
                <w:szCs w:val="16"/>
              </w:rPr>
              <w:t>&lt;</w:t>
            </w:r>
            <w:proofErr w:type="spellStart"/>
            <w:r>
              <w:rPr>
                <w:rFonts w:ascii="Arial" w:hAnsi="Arial" w:cs="Arial"/>
                <w:sz w:val="16"/>
                <w:szCs w:val="16"/>
              </w:rPr>
              <w:t>yn</w:t>
            </w:r>
            <w:proofErr w:type="spellEnd"/>
            <w:r>
              <w:rPr>
                <w:rFonts w:ascii="Arial" w:hAnsi="Arial" w:cs="Arial"/>
                <w:sz w:val="16"/>
                <w:szCs w:val="16"/>
              </w:rPr>
              <w:t>&gt;</w:t>
            </w:r>
          </w:p>
          <w:p w14:paraId="6645D607" w14:textId="4746B7A5" w:rsidR="00355BF2" w:rsidRPr="00387EC4" w:rsidRDefault="00355BF2" w:rsidP="00355BF2">
            <w:pPr>
              <w:spacing w:after="0" w:line="240" w:lineRule="auto"/>
              <w:rPr>
                <w:rFonts w:ascii="Arial" w:eastAsia="Times New Roman" w:hAnsi="Arial" w:cs="Arial"/>
                <w:sz w:val="16"/>
                <w:szCs w:val="16"/>
              </w:rPr>
            </w:pPr>
            <w:r>
              <w:rPr>
                <w:rFonts w:ascii="Arial" w:hAnsi="Arial" w:cs="Arial"/>
                <w:sz w:val="16"/>
                <w:szCs w:val="16"/>
              </w:rPr>
              <w:t>No</w:t>
            </w:r>
          </w:p>
        </w:tc>
        <w:tc>
          <w:tcPr>
            <w:tcW w:w="1890" w:type="dxa"/>
            <w:tcBorders>
              <w:top w:val="single" w:sz="6" w:space="0" w:color="auto"/>
              <w:left w:val="single" w:sz="6" w:space="0" w:color="auto"/>
              <w:bottom w:val="single" w:sz="6" w:space="0" w:color="auto"/>
              <w:right w:val="single" w:sz="6" w:space="0" w:color="auto"/>
            </w:tcBorders>
            <w:shd w:val="clear" w:color="auto" w:fill="auto"/>
          </w:tcPr>
          <w:p w14:paraId="2030A6B5" w14:textId="77777777" w:rsidR="00355BF2" w:rsidRPr="000A7FD5" w:rsidRDefault="00355BF2" w:rsidP="00355BF2">
            <w:pPr>
              <w:spacing w:after="0" w:line="240" w:lineRule="auto"/>
              <w:rPr>
                <w:rFonts w:ascii="Arial" w:eastAsia="Arial" w:hAnsi="Arial" w:cs="Arial"/>
                <w:sz w:val="16"/>
                <w:szCs w:val="16"/>
              </w:rPr>
            </w:pPr>
            <w:r w:rsidRPr="000A7FD5">
              <w:rPr>
                <w:rFonts w:ascii="Arial" w:hAnsi="Arial" w:cs="Arial"/>
                <w:sz w:val="16"/>
                <w:szCs w:val="16"/>
              </w:rPr>
              <w:t>Never</w:t>
            </w:r>
          </w:p>
        </w:tc>
        <w:tc>
          <w:tcPr>
            <w:tcW w:w="1800" w:type="dxa"/>
            <w:tcBorders>
              <w:top w:val="single" w:sz="6" w:space="0" w:color="auto"/>
              <w:left w:val="single" w:sz="6" w:space="0" w:color="auto"/>
              <w:bottom w:val="single" w:sz="6" w:space="0" w:color="auto"/>
              <w:right w:val="single" w:sz="6" w:space="0" w:color="auto"/>
            </w:tcBorders>
            <w:shd w:val="clear" w:color="auto" w:fill="auto"/>
          </w:tcPr>
          <w:p w14:paraId="05783145" w14:textId="77777777" w:rsidR="00355BF2" w:rsidRPr="00D07F18" w:rsidRDefault="00355BF2" w:rsidP="00355BF2">
            <w:pPr>
              <w:spacing w:after="0" w:line="240" w:lineRule="auto"/>
              <w:rPr>
                <w:rFonts w:ascii="Arial" w:eastAsia="Arial" w:hAnsi="Arial" w:cs="Arial"/>
                <w:sz w:val="16"/>
                <w:szCs w:val="16"/>
              </w:rPr>
            </w:pPr>
          </w:p>
        </w:tc>
        <w:tc>
          <w:tcPr>
            <w:tcW w:w="4140" w:type="dxa"/>
            <w:tcBorders>
              <w:top w:val="single" w:sz="6" w:space="0" w:color="auto"/>
              <w:left w:val="single" w:sz="6" w:space="0" w:color="auto"/>
              <w:bottom w:val="single" w:sz="6" w:space="0" w:color="auto"/>
              <w:right w:val="single" w:sz="6" w:space="0" w:color="auto"/>
            </w:tcBorders>
            <w:shd w:val="clear" w:color="auto" w:fill="auto"/>
          </w:tcPr>
          <w:p w14:paraId="6F06CA6D" w14:textId="77777777" w:rsidR="00355BF2" w:rsidRPr="00D07F18" w:rsidRDefault="00355BF2" w:rsidP="00355BF2">
            <w:pPr>
              <w:rPr>
                <w:rFonts w:ascii="Arial" w:hAnsi="Arial" w:cs="Arial"/>
                <w:sz w:val="16"/>
                <w:szCs w:val="16"/>
              </w:rPr>
            </w:pPr>
          </w:p>
        </w:tc>
      </w:tr>
      <w:tr w:rsidR="00826E73" w:rsidRPr="009C7D98" w14:paraId="441D15C7" w14:textId="77777777" w:rsidTr="003C042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c>
          <w:tcPr>
            <w:tcW w:w="9450" w:type="dxa"/>
            <w:gridSpan w:val="4"/>
            <w:shd w:val="clear" w:color="auto" w:fill="DDDDDD"/>
          </w:tcPr>
          <w:p w14:paraId="34E80538" w14:textId="77777777" w:rsidR="00826E73" w:rsidRPr="009C7D98" w:rsidRDefault="00826E73" w:rsidP="003C0428">
            <w:pPr>
              <w:spacing w:after="0" w:line="240" w:lineRule="auto"/>
              <w:rPr>
                <w:rFonts w:ascii="Arial" w:eastAsia="Arial" w:hAnsi="Arial" w:cs="Arial"/>
                <w:b/>
                <w:i/>
                <w:sz w:val="16"/>
                <w:szCs w:val="16"/>
              </w:rPr>
            </w:pPr>
            <w:proofErr w:type="spellStart"/>
            <w:r w:rsidRPr="005A14F6">
              <w:rPr>
                <w:rFonts w:ascii="Arial" w:eastAsia="Arial" w:hAnsi="Arial" w:cs="Arial"/>
                <w:b/>
                <w:i/>
                <w:sz w:val="16"/>
                <w:szCs w:val="16"/>
              </w:rPr>
              <w:lastRenderedPageBreak/>
              <w:t>Globals</w:t>
            </w:r>
            <w:proofErr w:type="spellEnd"/>
            <w:r w:rsidRPr="005A14F6">
              <w:rPr>
                <w:rFonts w:ascii="Arial" w:eastAsia="Arial" w:hAnsi="Arial" w:cs="Arial"/>
                <w:b/>
                <w:i/>
                <w:sz w:val="16"/>
                <w:szCs w:val="16"/>
              </w:rPr>
              <w:t xml:space="preserve"> (</w:t>
            </w:r>
            <w:hyperlink w:anchor="_Global_Grammar_Properties" w:history="1">
              <w:r w:rsidRPr="00C5488F">
                <w:rPr>
                  <w:rStyle w:val="Hyperlink"/>
                  <w:rFonts w:ascii="Arial" w:eastAsia="Arial" w:hAnsi="Arial" w:cs="Arial"/>
                  <w:b/>
                  <w:i/>
                  <w:sz w:val="16"/>
                  <w:szCs w:val="16"/>
                </w:rPr>
                <w:t>See Global Commands</w:t>
              </w:r>
            </w:hyperlink>
            <w:r w:rsidRPr="005A14F6">
              <w:rPr>
                <w:rFonts w:ascii="Arial" w:eastAsia="Arial" w:hAnsi="Arial" w:cs="Arial"/>
                <w:b/>
                <w:i/>
                <w:sz w:val="16"/>
                <w:szCs w:val="16"/>
              </w:rPr>
              <w:t>)</w:t>
            </w:r>
          </w:p>
        </w:tc>
      </w:tr>
      <w:tr w:rsidR="00826E73" w:rsidRPr="009C7D98" w14:paraId="6C209227" w14:textId="77777777" w:rsidTr="003C042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c>
          <w:tcPr>
            <w:tcW w:w="9450" w:type="dxa"/>
            <w:gridSpan w:val="4"/>
            <w:shd w:val="clear" w:color="auto" w:fill="auto"/>
          </w:tcPr>
          <w:p w14:paraId="2AD9445E" w14:textId="77777777" w:rsidR="00826E73" w:rsidRPr="009C7D98" w:rsidRDefault="00826E73" w:rsidP="003C0428">
            <w:pPr>
              <w:spacing w:after="0" w:line="240" w:lineRule="auto"/>
              <w:rPr>
                <w:rFonts w:ascii="Arial" w:eastAsia="Arial" w:hAnsi="Arial" w:cs="Arial"/>
                <w:sz w:val="16"/>
                <w:szCs w:val="16"/>
              </w:rPr>
            </w:pPr>
            <w:r>
              <w:rPr>
                <w:rFonts w:ascii="Arial" w:eastAsia="Arial" w:hAnsi="Arial" w:cs="Arial"/>
                <w:sz w:val="16"/>
                <w:szCs w:val="16"/>
              </w:rPr>
              <w:t>&lt;rep</w:t>
            </w:r>
            <w:r w:rsidRPr="009C7D98">
              <w:rPr>
                <w:rFonts w:ascii="Arial" w:eastAsia="Arial" w:hAnsi="Arial" w:cs="Arial"/>
                <w:sz w:val="16"/>
                <w:szCs w:val="16"/>
              </w:rPr>
              <w:t>&gt;</w:t>
            </w:r>
          </w:p>
        </w:tc>
      </w:tr>
      <w:tr w:rsidR="00826E73" w:rsidRPr="009C7D98" w14:paraId="19D3A58B" w14:textId="77777777" w:rsidTr="003C042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c>
          <w:tcPr>
            <w:tcW w:w="9450" w:type="dxa"/>
            <w:gridSpan w:val="4"/>
            <w:shd w:val="clear" w:color="auto" w:fill="DDDDDD"/>
          </w:tcPr>
          <w:p w14:paraId="3893D15D" w14:textId="77777777" w:rsidR="00826E73" w:rsidRPr="009C7D98" w:rsidRDefault="00826E73" w:rsidP="003C0428">
            <w:pPr>
              <w:spacing w:after="0" w:line="240" w:lineRule="auto"/>
              <w:rPr>
                <w:rFonts w:ascii="Arial" w:eastAsia="Arial" w:hAnsi="Arial" w:cs="Arial"/>
                <w:b/>
                <w:i/>
                <w:sz w:val="16"/>
                <w:szCs w:val="16"/>
              </w:rPr>
            </w:pPr>
            <w:r>
              <w:rPr>
                <w:rFonts w:ascii="Arial" w:eastAsia="Arial" w:hAnsi="Arial" w:cs="Arial"/>
                <w:b/>
                <w:i/>
                <w:sz w:val="16"/>
                <w:szCs w:val="16"/>
              </w:rPr>
              <w:t>Config Parameters</w:t>
            </w:r>
          </w:p>
        </w:tc>
      </w:tr>
      <w:tr w:rsidR="00826E73" w:rsidRPr="009C7D98" w14:paraId="53E55E7E" w14:textId="77777777" w:rsidTr="003C042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c>
          <w:tcPr>
            <w:tcW w:w="3510" w:type="dxa"/>
            <w:gridSpan w:val="2"/>
            <w:shd w:val="clear" w:color="auto" w:fill="D9E2F3"/>
          </w:tcPr>
          <w:p w14:paraId="67828748" w14:textId="77777777" w:rsidR="00826E73" w:rsidRPr="009C7D98" w:rsidRDefault="00826E73" w:rsidP="003C0428">
            <w:pPr>
              <w:spacing w:after="0" w:line="240" w:lineRule="auto"/>
              <w:rPr>
                <w:rFonts w:ascii="Arial" w:eastAsia="Times New Roman" w:hAnsi="Arial" w:cs="Arial"/>
                <w:sz w:val="16"/>
                <w:szCs w:val="16"/>
              </w:rPr>
            </w:pPr>
            <w:r w:rsidRPr="009C7D98">
              <w:rPr>
                <w:rFonts w:ascii="Arial" w:eastAsia="Arial" w:hAnsi="Arial" w:cs="Arial"/>
                <w:b/>
                <w:i/>
                <w:sz w:val="16"/>
                <w:szCs w:val="16"/>
              </w:rPr>
              <w:t>Parameter</w:t>
            </w:r>
          </w:p>
        </w:tc>
        <w:tc>
          <w:tcPr>
            <w:tcW w:w="5940" w:type="dxa"/>
            <w:gridSpan w:val="2"/>
            <w:shd w:val="clear" w:color="auto" w:fill="D9E2F3"/>
          </w:tcPr>
          <w:p w14:paraId="158CC16E" w14:textId="77777777" w:rsidR="00826E73" w:rsidRPr="009C7D98" w:rsidRDefault="00826E73" w:rsidP="003C0428">
            <w:pPr>
              <w:spacing w:after="0" w:line="240" w:lineRule="auto"/>
              <w:rPr>
                <w:rFonts w:ascii="Arial" w:eastAsia="Times New Roman" w:hAnsi="Arial" w:cs="Arial"/>
                <w:sz w:val="16"/>
                <w:szCs w:val="16"/>
              </w:rPr>
            </w:pPr>
            <w:r w:rsidRPr="009C7D98">
              <w:rPr>
                <w:rFonts w:ascii="Arial" w:eastAsia="Arial" w:hAnsi="Arial" w:cs="Arial"/>
                <w:b/>
                <w:i/>
                <w:sz w:val="16"/>
                <w:szCs w:val="16"/>
              </w:rPr>
              <w:t>Value</w:t>
            </w:r>
          </w:p>
        </w:tc>
      </w:tr>
      <w:tr w:rsidR="00826E73" w:rsidRPr="009C7D98" w14:paraId="7886BAA7" w14:textId="77777777" w:rsidTr="003C042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c>
          <w:tcPr>
            <w:tcW w:w="3510" w:type="dxa"/>
            <w:gridSpan w:val="2"/>
            <w:shd w:val="clear" w:color="auto" w:fill="auto"/>
          </w:tcPr>
          <w:p w14:paraId="2166F732" w14:textId="77777777" w:rsidR="00826E73" w:rsidRPr="009C7D98" w:rsidRDefault="00826E73" w:rsidP="003C0428">
            <w:pPr>
              <w:spacing w:after="0" w:line="240" w:lineRule="auto"/>
              <w:rPr>
                <w:rFonts w:ascii="Arial" w:eastAsia="Arial" w:hAnsi="Arial" w:cs="Arial"/>
                <w:sz w:val="16"/>
                <w:szCs w:val="16"/>
              </w:rPr>
            </w:pPr>
            <w:r w:rsidRPr="009C7D98">
              <w:rPr>
                <w:rFonts w:ascii="Arial" w:eastAsia="Arial" w:hAnsi="Arial" w:cs="Arial"/>
                <w:sz w:val="16"/>
                <w:szCs w:val="16"/>
              </w:rPr>
              <w:t>Grammars</w:t>
            </w:r>
          </w:p>
        </w:tc>
        <w:tc>
          <w:tcPr>
            <w:tcW w:w="5940" w:type="dxa"/>
            <w:gridSpan w:val="2"/>
            <w:shd w:val="clear" w:color="auto" w:fill="auto"/>
          </w:tcPr>
          <w:p w14:paraId="0625F077" w14:textId="5D0F8B3C" w:rsidR="00826E73" w:rsidRPr="009C7D98" w:rsidRDefault="003153F4" w:rsidP="003C0428">
            <w:pPr>
              <w:spacing w:after="0" w:line="240" w:lineRule="auto"/>
              <w:rPr>
                <w:rFonts w:ascii="Arial" w:eastAsia="Arial" w:hAnsi="Arial" w:cs="Arial"/>
                <w:sz w:val="16"/>
                <w:szCs w:val="16"/>
              </w:rPr>
            </w:pPr>
            <w:proofErr w:type="spellStart"/>
            <w:r>
              <w:rPr>
                <w:rFonts w:ascii="Arial" w:hAnsi="Arial" w:cs="Arial"/>
                <w:sz w:val="16"/>
                <w:szCs w:val="16"/>
              </w:rPr>
              <w:t>YesNo</w:t>
            </w:r>
            <w:r w:rsidR="00826E73">
              <w:rPr>
                <w:rFonts w:ascii="Arial" w:hAnsi="Arial" w:cs="Arial"/>
                <w:sz w:val="16"/>
                <w:szCs w:val="16"/>
              </w:rPr>
              <w:t>.grxml</w:t>
            </w:r>
            <w:proofErr w:type="spellEnd"/>
          </w:p>
        </w:tc>
      </w:tr>
      <w:tr w:rsidR="00826E73" w:rsidRPr="00EA6DFA" w14:paraId="5017CD36" w14:textId="77777777" w:rsidTr="003C042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c>
          <w:tcPr>
            <w:tcW w:w="3510" w:type="dxa"/>
            <w:gridSpan w:val="2"/>
            <w:tcBorders>
              <w:top w:val="single" w:sz="6" w:space="0" w:color="auto"/>
              <w:left w:val="single" w:sz="6" w:space="0" w:color="auto"/>
              <w:bottom w:val="single" w:sz="6" w:space="0" w:color="auto"/>
              <w:right w:val="single" w:sz="6" w:space="0" w:color="auto"/>
            </w:tcBorders>
            <w:shd w:val="clear" w:color="auto" w:fill="auto"/>
          </w:tcPr>
          <w:p w14:paraId="63B38610" w14:textId="77777777" w:rsidR="00826E73" w:rsidRDefault="00826E73" w:rsidP="003C0428">
            <w:pPr>
              <w:spacing w:after="0" w:line="240" w:lineRule="auto"/>
              <w:rPr>
                <w:rFonts w:ascii="Arial" w:eastAsia="Arial" w:hAnsi="Arial" w:cs="Arial"/>
                <w:sz w:val="16"/>
                <w:szCs w:val="16"/>
              </w:rPr>
            </w:pPr>
            <w:r>
              <w:rPr>
                <w:rFonts w:ascii="Arial" w:eastAsia="Arial" w:hAnsi="Arial" w:cs="Arial"/>
                <w:sz w:val="16"/>
                <w:szCs w:val="16"/>
              </w:rPr>
              <w:t xml:space="preserve">Medium Confidence </w:t>
            </w:r>
          </w:p>
          <w:p w14:paraId="792AF524" w14:textId="77777777" w:rsidR="00826E73" w:rsidRPr="00EA6DFA" w:rsidRDefault="00826E73" w:rsidP="003C0428">
            <w:pPr>
              <w:spacing w:after="0" w:line="240" w:lineRule="auto"/>
              <w:rPr>
                <w:rFonts w:ascii="Arial" w:eastAsia="Arial" w:hAnsi="Arial" w:cs="Arial"/>
                <w:sz w:val="16"/>
                <w:szCs w:val="16"/>
              </w:rPr>
            </w:pPr>
            <w:r>
              <w:rPr>
                <w:rFonts w:ascii="Arial" w:eastAsia="Arial" w:hAnsi="Arial" w:cs="Arial"/>
                <w:sz w:val="16"/>
                <w:szCs w:val="16"/>
              </w:rPr>
              <w:t>(Confirm “If necessary” range)</w:t>
            </w:r>
          </w:p>
        </w:tc>
        <w:tc>
          <w:tcPr>
            <w:tcW w:w="5940" w:type="dxa"/>
            <w:gridSpan w:val="2"/>
            <w:tcBorders>
              <w:top w:val="single" w:sz="6" w:space="0" w:color="auto"/>
              <w:left w:val="single" w:sz="6" w:space="0" w:color="auto"/>
              <w:bottom w:val="single" w:sz="6" w:space="0" w:color="auto"/>
              <w:right w:val="single" w:sz="6" w:space="0" w:color="auto"/>
            </w:tcBorders>
            <w:shd w:val="clear" w:color="auto" w:fill="auto"/>
          </w:tcPr>
          <w:p w14:paraId="000B6469" w14:textId="77777777" w:rsidR="00826E73" w:rsidRPr="00EA6DFA" w:rsidRDefault="00826E73" w:rsidP="003C0428">
            <w:pPr>
              <w:spacing w:after="0" w:line="240" w:lineRule="auto"/>
              <w:rPr>
                <w:rFonts w:ascii="Arial" w:eastAsia="Arial" w:hAnsi="Arial" w:cs="Arial"/>
                <w:sz w:val="16"/>
                <w:szCs w:val="16"/>
              </w:rPr>
            </w:pPr>
            <w:r>
              <w:rPr>
                <w:rFonts w:ascii="Arial" w:eastAsia="Arial" w:hAnsi="Arial" w:cs="Arial"/>
                <w:sz w:val="16"/>
                <w:szCs w:val="16"/>
              </w:rPr>
              <w:t>Never</w:t>
            </w:r>
          </w:p>
        </w:tc>
      </w:tr>
    </w:tbl>
    <w:p w14:paraId="1A14F54B" w14:textId="4EDB8147" w:rsidR="00771A2B" w:rsidRDefault="00771A2B" w:rsidP="00771A2B"/>
    <w:p w14:paraId="55FB6B0B" w14:textId="4C30D64A" w:rsidR="00231529" w:rsidRDefault="00231529" w:rsidP="00771A2B"/>
    <w:p w14:paraId="0899AAD4" w14:textId="0A3B479C" w:rsidR="00ED4CD7" w:rsidRDefault="00ED4CD7" w:rsidP="00771A2B"/>
    <w:p w14:paraId="1F36CED1" w14:textId="14A8E2AC" w:rsidR="00ED4CD7" w:rsidRDefault="00ED4CD7" w:rsidP="00771A2B"/>
    <w:p w14:paraId="2E0CA38C" w14:textId="35EAFB24" w:rsidR="00ED4CD7" w:rsidRDefault="00ED4CD7" w:rsidP="00771A2B"/>
    <w:p w14:paraId="12B16049" w14:textId="39C77995" w:rsidR="00ED4CD7" w:rsidRDefault="00ED4CD7" w:rsidP="00771A2B"/>
    <w:p w14:paraId="34901149" w14:textId="15F3F44A" w:rsidR="00ED4CD7" w:rsidRDefault="00ED4CD7" w:rsidP="00771A2B"/>
    <w:p w14:paraId="4AEF7B65" w14:textId="605DBA97" w:rsidR="00ED4CD7" w:rsidRDefault="00ED4CD7" w:rsidP="00771A2B"/>
    <w:p w14:paraId="06CC1816" w14:textId="5EC4C6AD" w:rsidR="00ED4CD7" w:rsidRDefault="00ED4CD7" w:rsidP="00771A2B"/>
    <w:p w14:paraId="3E06CE03" w14:textId="261A29E6" w:rsidR="00ED4CD7" w:rsidRDefault="00ED4CD7" w:rsidP="00771A2B"/>
    <w:p w14:paraId="54C62A1B" w14:textId="514A2792" w:rsidR="00ED4CD7" w:rsidRDefault="00ED4CD7" w:rsidP="00771A2B"/>
    <w:p w14:paraId="4CE6D252" w14:textId="37BF3F8F" w:rsidR="00ED4CD7" w:rsidRPr="00907B70" w:rsidRDefault="00ED4CD7" w:rsidP="00ED4CD7">
      <w:pPr>
        <w:pStyle w:val="Heading2"/>
      </w:pPr>
      <w:bookmarkStart w:id="503" w:name="_Toc34307566"/>
      <w:bookmarkStart w:id="504" w:name="_Toc38525197"/>
      <w:r>
        <w:t>0920_WrapMenu</w:t>
      </w:r>
      <w:bookmarkEnd w:id="503"/>
      <w:bookmarkEnd w:id="504"/>
    </w:p>
    <w:tbl>
      <w:tblPr>
        <w:tblW w:w="945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620"/>
        <w:gridCol w:w="1890"/>
        <w:gridCol w:w="1800"/>
        <w:gridCol w:w="4140"/>
      </w:tblGrid>
      <w:tr w:rsidR="00ED4CD7" w:rsidRPr="009C7D98" w14:paraId="24F19FDB" w14:textId="77777777" w:rsidTr="003C0428">
        <w:tc>
          <w:tcPr>
            <w:tcW w:w="9450" w:type="dxa"/>
            <w:gridSpan w:val="4"/>
            <w:tcBorders>
              <w:top w:val="single" w:sz="4" w:space="0" w:color="000000"/>
              <w:left w:val="single" w:sz="4" w:space="0" w:color="000000"/>
              <w:bottom w:val="single" w:sz="4" w:space="0" w:color="000000"/>
              <w:right w:val="single" w:sz="4" w:space="0" w:color="000000"/>
            </w:tcBorders>
            <w:shd w:val="clear" w:color="auto" w:fill="BFBFBF"/>
          </w:tcPr>
          <w:p w14:paraId="4E1F61A4" w14:textId="77777777" w:rsidR="00ED4CD7" w:rsidRPr="00C811AC" w:rsidRDefault="00ED4CD7" w:rsidP="003C0428">
            <w:pPr>
              <w:spacing w:after="0" w:line="240" w:lineRule="auto"/>
              <w:rPr>
                <w:b/>
                <w:sz w:val="24"/>
                <w:szCs w:val="24"/>
              </w:rPr>
            </w:pPr>
            <w:r w:rsidRPr="00C811AC">
              <w:rPr>
                <w:b/>
                <w:sz w:val="24"/>
                <w:szCs w:val="24"/>
              </w:rPr>
              <w:t>Dialog Module</w:t>
            </w:r>
          </w:p>
        </w:tc>
      </w:tr>
      <w:tr w:rsidR="00ED4CD7" w:rsidRPr="009C7D98" w14:paraId="4271074D" w14:textId="77777777" w:rsidTr="003C042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c>
          <w:tcPr>
            <w:tcW w:w="9450" w:type="dxa"/>
            <w:gridSpan w:val="4"/>
            <w:shd w:val="clear" w:color="auto" w:fill="auto"/>
          </w:tcPr>
          <w:p w14:paraId="648E4EC7" w14:textId="77777777" w:rsidR="00ED4CD7" w:rsidRPr="00387EC4" w:rsidRDefault="00ED4CD7" w:rsidP="003C0428">
            <w:pPr>
              <w:spacing w:after="0" w:line="240" w:lineRule="auto"/>
              <w:rPr>
                <w:rFonts w:ascii="Arial" w:eastAsia="Arial" w:hAnsi="Arial" w:cs="Arial"/>
                <w:sz w:val="16"/>
                <w:szCs w:val="16"/>
              </w:rPr>
            </w:pPr>
            <w:r>
              <w:rPr>
                <w:rFonts w:ascii="Arial" w:eastAsia="Arial" w:hAnsi="Arial" w:cs="Arial"/>
                <w:sz w:val="16"/>
                <w:szCs w:val="16"/>
              </w:rPr>
              <w:t xml:space="preserve">After a caller has finished a </w:t>
            </w:r>
            <w:proofErr w:type="spellStart"/>
            <w:r>
              <w:rPr>
                <w:rFonts w:ascii="Arial" w:eastAsia="Arial" w:hAnsi="Arial" w:cs="Arial"/>
                <w:sz w:val="16"/>
                <w:szCs w:val="16"/>
              </w:rPr>
              <w:t>self service</w:t>
            </w:r>
            <w:proofErr w:type="spellEnd"/>
            <w:r>
              <w:rPr>
                <w:rFonts w:ascii="Arial" w:eastAsia="Arial" w:hAnsi="Arial" w:cs="Arial"/>
                <w:sz w:val="16"/>
                <w:szCs w:val="16"/>
              </w:rPr>
              <w:t xml:space="preserve"> option, ask them if they want to repeat, main menu, or representative.</w:t>
            </w:r>
          </w:p>
        </w:tc>
      </w:tr>
      <w:tr w:rsidR="00ED4CD7" w:rsidRPr="009C7D98" w14:paraId="697ADE06" w14:textId="77777777" w:rsidTr="003C0428">
        <w:tc>
          <w:tcPr>
            <w:tcW w:w="9450" w:type="dxa"/>
            <w:gridSpan w:val="4"/>
            <w:tcBorders>
              <w:top w:val="single" w:sz="4" w:space="0" w:color="000000"/>
              <w:left w:val="single" w:sz="4" w:space="0" w:color="000000"/>
              <w:bottom w:val="single" w:sz="4" w:space="0" w:color="000000"/>
              <w:right w:val="single" w:sz="4" w:space="0" w:color="000000"/>
            </w:tcBorders>
            <w:shd w:val="clear" w:color="auto" w:fill="BFBFBF"/>
          </w:tcPr>
          <w:p w14:paraId="0531FB1B" w14:textId="77777777" w:rsidR="00ED4CD7" w:rsidRPr="00C811AC" w:rsidRDefault="00ED4CD7" w:rsidP="003C0428">
            <w:pPr>
              <w:spacing w:after="0" w:line="240" w:lineRule="auto"/>
              <w:ind w:right="-18"/>
              <w:rPr>
                <w:b/>
                <w:sz w:val="24"/>
                <w:szCs w:val="24"/>
              </w:rPr>
            </w:pPr>
            <w:r w:rsidRPr="00C811AC">
              <w:rPr>
                <w:b/>
                <w:sz w:val="24"/>
                <w:szCs w:val="24"/>
              </w:rPr>
              <w:t>Prompts</w:t>
            </w:r>
          </w:p>
        </w:tc>
      </w:tr>
      <w:tr w:rsidR="00ED4CD7" w:rsidRPr="009C7D98" w14:paraId="6B177409" w14:textId="77777777" w:rsidTr="003C042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c>
          <w:tcPr>
            <w:tcW w:w="1620" w:type="dxa"/>
            <w:shd w:val="clear" w:color="auto" w:fill="D9E2F3"/>
          </w:tcPr>
          <w:p w14:paraId="29A47442" w14:textId="77777777" w:rsidR="00ED4CD7" w:rsidRPr="009C7D98" w:rsidRDefault="00ED4CD7" w:rsidP="003C0428">
            <w:pPr>
              <w:spacing w:after="0" w:line="240" w:lineRule="auto"/>
              <w:rPr>
                <w:rFonts w:ascii="Arial" w:eastAsia="Times New Roman" w:hAnsi="Arial" w:cs="Arial"/>
                <w:sz w:val="16"/>
                <w:szCs w:val="16"/>
              </w:rPr>
            </w:pPr>
            <w:r w:rsidRPr="009C7D98">
              <w:rPr>
                <w:rFonts w:ascii="Arial" w:eastAsia="Arial" w:hAnsi="Arial" w:cs="Arial"/>
                <w:b/>
                <w:i/>
                <w:sz w:val="16"/>
                <w:szCs w:val="16"/>
              </w:rPr>
              <w:t>Type</w:t>
            </w:r>
          </w:p>
        </w:tc>
        <w:tc>
          <w:tcPr>
            <w:tcW w:w="1890" w:type="dxa"/>
            <w:shd w:val="clear" w:color="auto" w:fill="D9E2F3"/>
          </w:tcPr>
          <w:p w14:paraId="250CC6EB" w14:textId="77777777" w:rsidR="00ED4CD7" w:rsidRPr="009C7D98" w:rsidRDefault="00ED4CD7" w:rsidP="003C0428">
            <w:pPr>
              <w:spacing w:after="0" w:line="240" w:lineRule="auto"/>
              <w:rPr>
                <w:rFonts w:ascii="Arial" w:eastAsia="Times New Roman" w:hAnsi="Arial" w:cs="Arial"/>
                <w:sz w:val="16"/>
                <w:szCs w:val="16"/>
              </w:rPr>
            </w:pPr>
            <w:r w:rsidRPr="009C7D98">
              <w:rPr>
                <w:rFonts w:ascii="Arial" w:eastAsia="Arial" w:hAnsi="Arial" w:cs="Arial"/>
                <w:b/>
                <w:i/>
                <w:sz w:val="16"/>
                <w:szCs w:val="16"/>
              </w:rPr>
              <w:t>Condition</w:t>
            </w:r>
          </w:p>
        </w:tc>
        <w:tc>
          <w:tcPr>
            <w:tcW w:w="1800" w:type="dxa"/>
            <w:shd w:val="clear" w:color="auto" w:fill="D9E2F3"/>
          </w:tcPr>
          <w:p w14:paraId="7637EF06" w14:textId="77777777" w:rsidR="00ED4CD7" w:rsidRPr="009C7D98" w:rsidRDefault="00ED4CD7" w:rsidP="003C0428">
            <w:pPr>
              <w:spacing w:after="0" w:line="240" w:lineRule="auto"/>
              <w:rPr>
                <w:rFonts w:ascii="Arial" w:eastAsia="Times New Roman" w:hAnsi="Arial" w:cs="Arial"/>
                <w:sz w:val="16"/>
                <w:szCs w:val="16"/>
              </w:rPr>
            </w:pPr>
            <w:proofErr w:type="spellStart"/>
            <w:r w:rsidRPr="009C7D98">
              <w:rPr>
                <w:rFonts w:ascii="Arial" w:eastAsia="Arial" w:hAnsi="Arial" w:cs="Arial"/>
                <w:b/>
                <w:i/>
                <w:sz w:val="16"/>
                <w:szCs w:val="16"/>
              </w:rPr>
              <w:t>VoiceFile</w:t>
            </w:r>
            <w:proofErr w:type="spellEnd"/>
          </w:p>
        </w:tc>
        <w:tc>
          <w:tcPr>
            <w:tcW w:w="4140" w:type="dxa"/>
            <w:shd w:val="clear" w:color="auto" w:fill="D9E2F3"/>
          </w:tcPr>
          <w:p w14:paraId="5AD9A839" w14:textId="77777777" w:rsidR="00ED4CD7" w:rsidRPr="009C7D98" w:rsidRDefault="00ED4CD7" w:rsidP="003C0428">
            <w:pPr>
              <w:spacing w:after="0" w:line="240" w:lineRule="auto"/>
              <w:rPr>
                <w:rFonts w:ascii="Arial" w:eastAsia="Times New Roman" w:hAnsi="Arial" w:cs="Arial"/>
                <w:sz w:val="16"/>
                <w:szCs w:val="16"/>
              </w:rPr>
            </w:pPr>
            <w:r w:rsidRPr="009C7D98">
              <w:rPr>
                <w:rFonts w:ascii="Arial" w:eastAsia="Arial" w:hAnsi="Arial" w:cs="Arial"/>
                <w:b/>
                <w:i/>
                <w:sz w:val="16"/>
                <w:szCs w:val="16"/>
              </w:rPr>
              <w:t>Wording</w:t>
            </w:r>
          </w:p>
        </w:tc>
      </w:tr>
      <w:tr w:rsidR="00ED4CD7" w:rsidRPr="009C7D98" w14:paraId="79A1EBFB" w14:textId="77777777" w:rsidTr="003C042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c>
          <w:tcPr>
            <w:tcW w:w="1620" w:type="dxa"/>
          </w:tcPr>
          <w:p w14:paraId="7DCB7B98" w14:textId="77777777" w:rsidR="00ED4CD7" w:rsidRDefault="00ED4CD7" w:rsidP="003C0428">
            <w:pPr>
              <w:spacing w:after="0" w:line="240" w:lineRule="auto"/>
              <w:rPr>
                <w:rFonts w:ascii="Arial" w:eastAsia="Arial" w:hAnsi="Arial" w:cs="Arial"/>
                <w:sz w:val="16"/>
                <w:szCs w:val="16"/>
              </w:rPr>
            </w:pPr>
            <w:r w:rsidRPr="00D07F18">
              <w:rPr>
                <w:rFonts w:ascii="Arial" w:eastAsia="Arial" w:hAnsi="Arial" w:cs="Arial"/>
                <w:sz w:val="16"/>
                <w:szCs w:val="16"/>
              </w:rPr>
              <w:t>PROMPT-1</w:t>
            </w:r>
          </w:p>
          <w:p w14:paraId="6604158C" w14:textId="634C8655" w:rsidR="00ED4CD7" w:rsidRPr="00D07F18" w:rsidRDefault="00ED4CD7" w:rsidP="003C0428">
            <w:pPr>
              <w:spacing w:after="0" w:line="240" w:lineRule="auto"/>
              <w:rPr>
                <w:rFonts w:ascii="Arial" w:eastAsia="Arial" w:hAnsi="Arial" w:cs="Arial"/>
                <w:sz w:val="16"/>
                <w:szCs w:val="16"/>
              </w:rPr>
            </w:pPr>
          </w:p>
        </w:tc>
        <w:tc>
          <w:tcPr>
            <w:tcW w:w="1890" w:type="dxa"/>
          </w:tcPr>
          <w:p w14:paraId="45BB868C" w14:textId="77777777" w:rsidR="00ED4CD7" w:rsidRPr="009C66BC" w:rsidRDefault="00ED4CD7" w:rsidP="003C0428">
            <w:pPr>
              <w:spacing w:after="0" w:line="240" w:lineRule="auto"/>
              <w:rPr>
                <w:rFonts w:ascii="Arial" w:eastAsia="Arial" w:hAnsi="Arial" w:cs="Arial"/>
                <w:sz w:val="16"/>
                <w:szCs w:val="16"/>
              </w:rPr>
            </w:pPr>
            <w:r>
              <w:rPr>
                <w:rFonts w:ascii="Arial" w:hAnsi="Arial" w:cs="Arial"/>
                <w:bCs/>
                <w:iCs/>
                <w:sz w:val="16"/>
                <w:szCs w:val="16"/>
              </w:rPr>
              <w:t>--</w:t>
            </w:r>
          </w:p>
        </w:tc>
        <w:tc>
          <w:tcPr>
            <w:tcW w:w="1800" w:type="dxa"/>
          </w:tcPr>
          <w:p w14:paraId="46258C97" w14:textId="1E935127" w:rsidR="00ED4CD7" w:rsidRPr="009C66BC" w:rsidRDefault="00ED4CD7" w:rsidP="003C0428">
            <w:pPr>
              <w:rPr>
                <w:rFonts w:ascii="Arial" w:eastAsia="Times New Roman" w:hAnsi="Arial" w:cs="Arial"/>
                <w:sz w:val="16"/>
                <w:szCs w:val="16"/>
              </w:rPr>
            </w:pPr>
            <w:r>
              <w:rPr>
                <w:rFonts w:ascii="Arial" w:hAnsi="Arial" w:cs="Arial"/>
                <w:sz w:val="16"/>
                <w:szCs w:val="16"/>
              </w:rPr>
              <w:t>0</w:t>
            </w:r>
            <w:r w:rsidR="0020144D">
              <w:rPr>
                <w:rFonts w:ascii="Arial" w:hAnsi="Arial" w:cs="Arial"/>
                <w:sz w:val="16"/>
                <w:szCs w:val="16"/>
              </w:rPr>
              <w:t>920</w:t>
            </w:r>
            <w:r w:rsidR="003679E9">
              <w:rPr>
                <w:rFonts w:ascii="Arial" w:hAnsi="Arial" w:cs="Arial"/>
                <w:sz w:val="16"/>
                <w:szCs w:val="16"/>
              </w:rPr>
              <w:t>WrapMenu</w:t>
            </w:r>
            <w:r w:rsidRPr="009C66BC">
              <w:rPr>
                <w:rFonts w:ascii="Arial" w:hAnsi="Arial" w:cs="Arial"/>
                <w:sz w:val="16"/>
                <w:szCs w:val="16"/>
              </w:rPr>
              <w:t>.wav</w:t>
            </w:r>
          </w:p>
        </w:tc>
        <w:tc>
          <w:tcPr>
            <w:tcW w:w="4140" w:type="dxa"/>
          </w:tcPr>
          <w:p w14:paraId="298F4DA1" w14:textId="0EAAE2E4" w:rsidR="00ED4CD7" w:rsidRPr="00387EC4" w:rsidRDefault="00142ED4" w:rsidP="003C0428">
            <w:pPr>
              <w:tabs>
                <w:tab w:val="left" w:pos="1440"/>
              </w:tabs>
              <w:autoSpaceDE w:val="0"/>
              <w:autoSpaceDN w:val="0"/>
              <w:adjustRightInd w:val="0"/>
              <w:spacing w:after="0" w:line="240" w:lineRule="auto"/>
              <w:rPr>
                <w:rFonts w:ascii="Arial" w:hAnsi="Arial" w:cs="Arial"/>
                <w:color w:val="0070C0"/>
                <w:sz w:val="16"/>
                <w:szCs w:val="16"/>
              </w:rPr>
            </w:pPr>
            <w:ins w:id="505" w:author="Prada, Leandro (Leo) **CTR**" w:date="2020-06-08T14:10:00Z">
              <w:r w:rsidRPr="00142ED4">
                <w:rPr>
                  <w:rFonts w:ascii="Arial" w:hAnsi="Arial" w:cs="Arial"/>
                  <w:color w:val="0070C0"/>
                  <w:sz w:val="16"/>
                  <w:szCs w:val="16"/>
                  <w:lang w:val="es-419"/>
                </w:rPr>
                <w:t>He procesado su solicitud. ¿Hay algo más con lo que necesite ayuda hoy? Puede decir "Menú principal" o solo cuelgue.</w:t>
              </w:r>
            </w:ins>
            <w:del w:id="506" w:author="Prada, Leandro (Leo) **CTR**" w:date="2020-06-08T14:10:00Z">
              <w:r w:rsidR="0064213E" w:rsidRPr="0064213E" w:rsidDel="00142ED4">
                <w:rPr>
                  <w:rFonts w:ascii="Arial" w:hAnsi="Arial" w:cs="Arial"/>
                  <w:color w:val="0070C0"/>
                  <w:sz w:val="16"/>
                  <w:szCs w:val="16"/>
                  <w:lang w:val="es-419"/>
                </w:rPr>
                <w:delText xml:space="preserve">He procesado su solicitud ¿Hay algo mas con lo que lo pueda ayudar hoy? </w:delText>
              </w:r>
              <w:r w:rsidR="0064213E" w:rsidRPr="0064213E" w:rsidDel="00142ED4">
                <w:rPr>
                  <w:rFonts w:ascii="Arial" w:hAnsi="Arial" w:cs="Arial"/>
                  <w:color w:val="0070C0"/>
                  <w:sz w:val="16"/>
                  <w:szCs w:val="16"/>
                </w:rPr>
                <w:delText>Puede decir menu principal o simplemente colgar.</w:delText>
              </w:r>
            </w:del>
          </w:p>
        </w:tc>
      </w:tr>
      <w:tr w:rsidR="0020144D" w:rsidRPr="007544B5" w14:paraId="2B104933" w14:textId="77777777" w:rsidTr="003C042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c>
          <w:tcPr>
            <w:tcW w:w="1620" w:type="dxa"/>
          </w:tcPr>
          <w:p w14:paraId="4539C345" w14:textId="50453D71" w:rsidR="0020144D" w:rsidRPr="00D07F18" w:rsidRDefault="0020144D" w:rsidP="003C0428">
            <w:pPr>
              <w:spacing w:after="0" w:line="240" w:lineRule="auto"/>
              <w:rPr>
                <w:rFonts w:ascii="Arial" w:eastAsia="Arial" w:hAnsi="Arial" w:cs="Arial"/>
                <w:sz w:val="16"/>
                <w:szCs w:val="16"/>
              </w:rPr>
            </w:pPr>
            <w:r>
              <w:rPr>
                <w:rFonts w:ascii="Arial" w:eastAsia="Arial" w:hAnsi="Arial" w:cs="Arial"/>
                <w:sz w:val="16"/>
                <w:szCs w:val="16"/>
              </w:rPr>
              <w:t>PROMPT-2</w:t>
            </w:r>
          </w:p>
        </w:tc>
        <w:tc>
          <w:tcPr>
            <w:tcW w:w="1890" w:type="dxa"/>
          </w:tcPr>
          <w:p w14:paraId="5405043C" w14:textId="0750326D" w:rsidR="0020144D" w:rsidRDefault="0020144D" w:rsidP="003C0428">
            <w:pPr>
              <w:spacing w:after="0" w:line="240" w:lineRule="auto"/>
              <w:rPr>
                <w:rFonts w:ascii="Arial" w:hAnsi="Arial" w:cs="Arial"/>
                <w:bCs/>
                <w:iCs/>
                <w:sz w:val="16"/>
                <w:szCs w:val="16"/>
              </w:rPr>
            </w:pPr>
            <w:r>
              <w:rPr>
                <w:rFonts w:ascii="Arial" w:hAnsi="Arial" w:cs="Arial"/>
                <w:bCs/>
                <w:iCs/>
                <w:sz w:val="16"/>
                <w:szCs w:val="16"/>
              </w:rPr>
              <w:t>--</w:t>
            </w:r>
          </w:p>
        </w:tc>
        <w:tc>
          <w:tcPr>
            <w:tcW w:w="1800" w:type="dxa"/>
          </w:tcPr>
          <w:p w14:paraId="5F80474A" w14:textId="2977A9A5" w:rsidR="0020144D" w:rsidRDefault="0020144D" w:rsidP="003C0428">
            <w:pPr>
              <w:rPr>
                <w:rFonts w:ascii="Arial" w:hAnsi="Arial" w:cs="Arial"/>
                <w:sz w:val="16"/>
                <w:szCs w:val="16"/>
              </w:rPr>
            </w:pPr>
            <w:r>
              <w:rPr>
                <w:rFonts w:ascii="Arial" w:hAnsi="Arial" w:cs="Arial"/>
                <w:sz w:val="16"/>
                <w:szCs w:val="16"/>
              </w:rPr>
              <w:t>0920</w:t>
            </w:r>
            <w:r w:rsidR="003679E9">
              <w:rPr>
                <w:rFonts w:ascii="Arial" w:hAnsi="Arial" w:cs="Arial"/>
                <w:sz w:val="16"/>
                <w:szCs w:val="16"/>
              </w:rPr>
              <w:t>WrapMenuRetry</w:t>
            </w:r>
            <w:r>
              <w:rPr>
                <w:rFonts w:ascii="Arial" w:hAnsi="Arial" w:cs="Arial"/>
                <w:sz w:val="16"/>
                <w:szCs w:val="16"/>
              </w:rPr>
              <w:t>.wav</w:t>
            </w:r>
          </w:p>
        </w:tc>
        <w:tc>
          <w:tcPr>
            <w:tcW w:w="4140" w:type="dxa"/>
          </w:tcPr>
          <w:p w14:paraId="573BC563" w14:textId="29E09815" w:rsidR="0020144D" w:rsidRPr="0064213E" w:rsidRDefault="00142ED4" w:rsidP="003C0428">
            <w:pPr>
              <w:tabs>
                <w:tab w:val="left" w:pos="1440"/>
              </w:tabs>
              <w:autoSpaceDE w:val="0"/>
              <w:autoSpaceDN w:val="0"/>
              <w:adjustRightInd w:val="0"/>
              <w:spacing w:after="0" w:line="240" w:lineRule="auto"/>
              <w:rPr>
                <w:rFonts w:ascii="Arial" w:hAnsi="Arial" w:cs="Arial"/>
                <w:color w:val="0070C0"/>
                <w:sz w:val="16"/>
                <w:szCs w:val="16"/>
                <w:lang w:val="es-419"/>
              </w:rPr>
            </w:pPr>
            <w:ins w:id="507" w:author="Prada, Leandro (Leo) **CTR**" w:date="2020-06-08T14:11:00Z">
              <w:r w:rsidRPr="00142ED4">
                <w:rPr>
                  <w:rFonts w:ascii="Arial" w:hAnsi="Arial" w:cs="Arial"/>
                  <w:color w:val="0070C0"/>
                  <w:sz w:val="16"/>
                  <w:szCs w:val="16"/>
                  <w:lang w:val="es-419"/>
                </w:rPr>
                <w:t>¿Hay algo más con lo que necesite ayuda hoy? Puede decir "Menú principal" o solo cuelgue.</w:t>
              </w:r>
            </w:ins>
            <w:del w:id="508" w:author="Prada, Leandro (Leo) **CTR**" w:date="2020-06-08T14:11:00Z">
              <w:r w:rsidR="0064213E" w:rsidRPr="0064213E" w:rsidDel="00142ED4">
                <w:rPr>
                  <w:rFonts w:ascii="Arial" w:hAnsi="Arial" w:cs="Arial"/>
                  <w:color w:val="0070C0"/>
                  <w:sz w:val="16"/>
                  <w:szCs w:val="16"/>
                  <w:lang w:val="es-419"/>
                </w:rPr>
                <w:delText>¿Hay algo mas con lo que lo pueda ayudar hoy? Puede decir menu principal o simplemente colgar.</w:delText>
              </w:r>
            </w:del>
          </w:p>
        </w:tc>
      </w:tr>
      <w:tr w:rsidR="00ED4CD7" w:rsidRPr="005A14F6" w14:paraId="66EE4D03" w14:textId="77777777" w:rsidTr="003C042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c>
          <w:tcPr>
            <w:tcW w:w="1620" w:type="dxa"/>
          </w:tcPr>
          <w:p w14:paraId="53E6FBDC" w14:textId="77777777" w:rsidR="00ED4CD7" w:rsidRPr="005A14F6" w:rsidRDefault="00ED4CD7" w:rsidP="003C0428">
            <w:pPr>
              <w:spacing w:after="0" w:line="240" w:lineRule="auto"/>
              <w:rPr>
                <w:rFonts w:ascii="Arial" w:eastAsia="Arial" w:hAnsi="Arial" w:cs="Arial"/>
                <w:sz w:val="16"/>
                <w:szCs w:val="16"/>
              </w:rPr>
            </w:pPr>
            <w:r>
              <w:rPr>
                <w:rFonts w:ascii="Arial" w:eastAsia="Arial" w:hAnsi="Arial" w:cs="Arial"/>
                <w:sz w:val="16"/>
                <w:szCs w:val="16"/>
              </w:rPr>
              <w:t>NoInputNoMatch</w:t>
            </w:r>
            <w:r w:rsidRPr="005A14F6">
              <w:rPr>
                <w:rFonts w:ascii="Arial" w:eastAsia="Arial" w:hAnsi="Arial" w:cs="Arial"/>
                <w:sz w:val="16"/>
                <w:szCs w:val="16"/>
              </w:rPr>
              <w:t>-1</w:t>
            </w:r>
          </w:p>
        </w:tc>
        <w:tc>
          <w:tcPr>
            <w:tcW w:w="1890" w:type="dxa"/>
          </w:tcPr>
          <w:p w14:paraId="5F59148A" w14:textId="77777777" w:rsidR="00ED4CD7" w:rsidRPr="005A14F6" w:rsidRDefault="00ED4CD7" w:rsidP="003C0428">
            <w:pPr>
              <w:spacing w:after="0" w:line="240" w:lineRule="auto"/>
              <w:rPr>
                <w:rFonts w:ascii="Arial" w:eastAsia="Arial" w:hAnsi="Arial" w:cs="Arial"/>
                <w:sz w:val="16"/>
                <w:szCs w:val="16"/>
              </w:rPr>
            </w:pPr>
            <w:r w:rsidRPr="005A14F6">
              <w:rPr>
                <w:rFonts w:ascii="Arial" w:eastAsia="Arial" w:hAnsi="Arial" w:cs="Arial"/>
                <w:sz w:val="16"/>
                <w:szCs w:val="16"/>
              </w:rPr>
              <w:t>--</w:t>
            </w:r>
          </w:p>
        </w:tc>
        <w:tc>
          <w:tcPr>
            <w:tcW w:w="1800" w:type="dxa"/>
          </w:tcPr>
          <w:p w14:paraId="7775E85E" w14:textId="186FE3A7" w:rsidR="00ED4CD7" w:rsidRPr="005A14F6" w:rsidRDefault="00ED4CD7" w:rsidP="003C0428">
            <w:pPr>
              <w:spacing w:after="0" w:line="240" w:lineRule="auto"/>
              <w:rPr>
                <w:rFonts w:ascii="Arial" w:eastAsia="Times New Roman" w:hAnsi="Arial" w:cs="Arial"/>
                <w:sz w:val="16"/>
                <w:szCs w:val="16"/>
              </w:rPr>
            </w:pPr>
            <w:proofErr w:type="spellStart"/>
            <w:r>
              <w:rPr>
                <w:rFonts w:ascii="Arial" w:eastAsia="Times New Roman" w:hAnsi="Arial" w:cs="Arial"/>
                <w:sz w:val="16"/>
                <w:szCs w:val="16"/>
              </w:rPr>
              <w:t>gl_</w:t>
            </w:r>
            <w:r w:rsidR="00F802C1">
              <w:rPr>
                <w:rFonts w:ascii="Arial" w:eastAsia="Times New Roman" w:hAnsi="Arial" w:cs="Arial"/>
                <w:sz w:val="16"/>
                <w:szCs w:val="16"/>
              </w:rPr>
              <w:t>Lo</w:t>
            </w:r>
            <w:proofErr w:type="spellEnd"/>
            <w:r w:rsidR="00F802C1">
              <w:rPr>
                <w:rFonts w:ascii="Arial" w:eastAsia="Times New Roman" w:hAnsi="Arial" w:cs="Arial"/>
                <w:sz w:val="16"/>
                <w:szCs w:val="16"/>
              </w:rPr>
              <w:t xml:space="preserve"> siento.</w:t>
            </w:r>
            <w:r>
              <w:rPr>
                <w:rFonts w:ascii="Arial" w:eastAsia="Times New Roman" w:hAnsi="Arial" w:cs="Arial"/>
                <w:sz w:val="16"/>
                <w:szCs w:val="16"/>
              </w:rPr>
              <w:t>wav</w:t>
            </w:r>
          </w:p>
        </w:tc>
        <w:tc>
          <w:tcPr>
            <w:tcW w:w="4140" w:type="dxa"/>
          </w:tcPr>
          <w:p w14:paraId="0160501E" w14:textId="3C3FE2AB" w:rsidR="00ED4CD7" w:rsidRPr="005A14F6" w:rsidRDefault="00F802C1" w:rsidP="003C0428">
            <w:pPr>
              <w:spacing w:after="0" w:line="240" w:lineRule="auto"/>
              <w:rPr>
                <w:rFonts w:ascii="Arial" w:eastAsia="Arial" w:hAnsi="Arial" w:cs="Arial"/>
                <w:color w:val="0070C0"/>
                <w:sz w:val="16"/>
                <w:szCs w:val="16"/>
              </w:rPr>
            </w:pPr>
            <w:r>
              <w:rPr>
                <w:rFonts w:ascii="Arial" w:eastAsia="Arial" w:hAnsi="Arial" w:cs="Arial"/>
                <w:color w:val="0070C0"/>
                <w:sz w:val="16"/>
                <w:szCs w:val="16"/>
              </w:rPr>
              <w:t xml:space="preserve">Lo </w:t>
            </w:r>
            <w:proofErr w:type="spellStart"/>
            <w:r>
              <w:rPr>
                <w:rFonts w:ascii="Arial" w:eastAsia="Arial" w:hAnsi="Arial" w:cs="Arial"/>
                <w:color w:val="0070C0"/>
                <w:sz w:val="16"/>
                <w:szCs w:val="16"/>
              </w:rPr>
              <w:t>siento</w:t>
            </w:r>
            <w:proofErr w:type="spellEnd"/>
            <w:r>
              <w:rPr>
                <w:rFonts w:ascii="Arial" w:eastAsia="Arial" w:hAnsi="Arial" w:cs="Arial"/>
                <w:color w:val="0070C0"/>
                <w:sz w:val="16"/>
                <w:szCs w:val="16"/>
              </w:rPr>
              <w:t>.</w:t>
            </w:r>
          </w:p>
        </w:tc>
      </w:tr>
      <w:tr w:rsidR="00ED4CD7" w:rsidRPr="00565EA9" w14:paraId="3F42F39E" w14:textId="77777777" w:rsidTr="003C042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c>
          <w:tcPr>
            <w:tcW w:w="1620" w:type="dxa"/>
          </w:tcPr>
          <w:p w14:paraId="5F0D5C2F" w14:textId="77777777" w:rsidR="00ED4CD7" w:rsidRPr="005A14F6" w:rsidRDefault="00ED4CD7" w:rsidP="003C0428">
            <w:pPr>
              <w:spacing w:after="0" w:line="240" w:lineRule="auto"/>
              <w:rPr>
                <w:rFonts w:ascii="Arial" w:eastAsia="Arial" w:hAnsi="Arial" w:cs="Arial"/>
                <w:sz w:val="16"/>
                <w:szCs w:val="16"/>
              </w:rPr>
            </w:pPr>
            <w:r>
              <w:rPr>
                <w:rFonts w:ascii="Arial" w:eastAsia="Arial" w:hAnsi="Arial" w:cs="Arial"/>
                <w:sz w:val="16"/>
                <w:szCs w:val="16"/>
              </w:rPr>
              <w:t>NoInputNoMatch-2</w:t>
            </w:r>
          </w:p>
        </w:tc>
        <w:tc>
          <w:tcPr>
            <w:tcW w:w="1890" w:type="dxa"/>
          </w:tcPr>
          <w:p w14:paraId="1E965230" w14:textId="77777777" w:rsidR="00ED4CD7" w:rsidRPr="005A14F6" w:rsidRDefault="00ED4CD7" w:rsidP="003C0428">
            <w:pPr>
              <w:spacing w:after="0" w:line="240" w:lineRule="auto"/>
              <w:rPr>
                <w:rFonts w:ascii="Arial" w:eastAsia="Arial" w:hAnsi="Arial" w:cs="Arial"/>
                <w:sz w:val="16"/>
                <w:szCs w:val="16"/>
              </w:rPr>
            </w:pPr>
            <w:r>
              <w:rPr>
                <w:rFonts w:ascii="Arial" w:eastAsia="Arial" w:hAnsi="Arial" w:cs="Arial"/>
                <w:sz w:val="16"/>
                <w:szCs w:val="16"/>
              </w:rPr>
              <w:t>--</w:t>
            </w:r>
          </w:p>
        </w:tc>
        <w:tc>
          <w:tcPr>
            <w:tcW w:w="1800" w:type="dxa"/>
          </w:tcPr>
          <w:p w14:paraId="07DBD07C" w14:textId="77777777" w:rsidR="00ED4CD7" w:rsidRPr="005A14F6" w:rsidRDefault="00ED4CD7" w:rsidP="003C0428">
            <w:pPr>
              <w:spacing w:after="0" w:line="240" w:lineRule="auto"/>
              <w:rPr>
                <w:rFonts w:ascii="Arial" w:eastAsia="Arial" w:hAnsi="Arial" w:cs="Arial"/>
                <w:sz w:val="16"/>
                <w:szCs w:val="16"/>
              </w:rPr>
            </w:pPr>
            <w:r>
              <w:rPr>
                <w:rFonts w:ascii="Arial" w:eastAsia="Times New Roman" w:hAnsi="Arial" w:cs="Arial"/>
                <w:sz w:val="16"/>
                <w:szCs w:val="16"/>
              </w:rPr>
              <w:t>gl_sorrytrouble.wav</w:t>
            </w:r>
          </w:p>
        </w:tc>
        <w:tc>
          <w:tcPr>
            <w:tcW w:w="4140" w:type="dxa"/>
          </w:tcPr>
          <w:p w14:paraId="16D9DEBF" w14:textId="54516A4E" w:rsidR="00ED4CD7" w:rsidRPr="00355BF2" w:rsidRDefault="00355BF2" w:rsidP="003C0428">
            <w:pPr>
              <w:spacing w:after="0" w:line="240" w:lineRule="auto"/>
              <w:rPr>
                <w:rFonts w:ascii="Arial" w:eastAsia="Arial" w:hAnsi="Arial" w:cs="Arial"/>
                <w:color w:val="0070C0"/>
                <w:sz w:val="16"/>
                <w:szCs w:val="16"/>
                <w:lang w:val="es-419"/>
              </w:rPr>
            </w:pPr>
            <w:del w:id="509" w:author="Prada, Leandro (Leo) **CTR**" w:date="2020-06-08T10:59:00Z">
              <w:r w:rsidRPr="00355BF2" w:rsidDel="00565EA9">
                <w:rPr>
                  <w:rFonts w:ascii="Arial" w:eastAsia="Times New Roman" w:hAnsi="Arial" w:cs="Arial"/>
                  <w:color w:val="0070C0"/>
                  <w:sz w:val="16"/>
                  <w:szCs w:val="16"/>
                  <w:lang w:val="es-419"/>
                </w:rPr>
                <w:delText>Lo siento, estamos teniendo problemas.</w:delText>
              </w:r>
            </w:del>
            <w:ins w:id="510" w:author="Prada, Leandro (Leo) **CTR**" w:date="2020-06-08T10:59:00Z">
              <w:r w:rsidR="00565EA9">
                <w:rPr>
                  <w:rFonts w:ascii="Arial" w:eastAsia="Times New Roman" w:hAnsi="Arial" w:cs="Arial"/>
                  <w:color w:val="0070C0"/>
                  <w:sz w:val="16"/>
                  <w:szCs w:val="16"/>
                  <w:lang w:val="es-419"/>
                </w:rPr>
                <w:t>Lo siento, tengo problemas.</w:t>
              </w:r>
            </w:ins>
          </w:p>
        </w:tc>
      </w:tr>
      <w:tr w:rsidR="00ED4CD7" w:rsidRPr="009C7D98" w14:paraId="49C7270C" w14:textId="77777777" w:rsidTr="003C042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c>
          <w:tcPr>
            <w:tcW w:w="9450" w:type="dxa"/>
            <w:gridSpan w:val="4"/>
            <w:shd w:val="clear" w:color="auto" w:fill="DDDDDD"/>
          </w:tcPr>
          <w:p w14:paraId="0688D103" w14:textId="77777777" w:rsidR="00ED4CD7" w:rsidRPr="009C7D98" w:rsidRDefault="00ED4CD7" w:rsidP="003C0428">
            <w:pPr>
              <w:spacing w:after="0" w:line="240" w:lineRule="auto"/>
              <w:rPr>
                <w:rFonts w:ascii="Arial" w:eastAsia="Arial" w:hAnsi="Arial" w:cs="Arial"/>
                <w:b/>
                <w:i/>
                <w:sz w:val="16"/>
                <w:szCs w:val="16"/>
              </w:rPr>
            </w:pPr>
            <w:r w:rsidRPr="009C7D98">
              <w:rPr>
                <w:rFonts w:ascii="Arial" w:eastAsia="Arial" w:hAnsi="Arial" w:cs="Arial"/>
                <w:b/>
                <w:i/>
                <w:sz w:val="16"/>
                <w:szCs w:val="16"/>
              </w:rPr>
              <w:t>Responses &amp; Confirmation Prompts</w:t>
            </w:r>
            <w:r>
              <w:rPr>
                <w:rFonts w:ascii="Arial" w:eastAsia="Arial" w:hAnsi="Arial" w:cs="Arial"/>
                <w:b/>
                <w:i/>
                <w:sz w:val="16"/>
                <w:szCs w:val="16"/>
              </w:rPr>
              <w:t xml:space="preserve"> (</w:t>
            </w:r>
            <w:hyperlink w:anchor="_Global_Confirmation_(the" w:history="1">
              <w:r w:rsidRPr="00C5488F">
                <w:rPr>
                  <w:rStyle w:val="Hyperlink"/>
                  <w:rFonts w:ascii="Arial" w:eastAsia="Arial" w:hAnsi="Arial" w:cs="Arial"/>
                  <w:b/>
                  <w:i/>
                  <w:sz w:val="16"/>
                  <w:szCs w:val="16"/>
                </w:rPr>
                <w:t>See Global Confirms</w:t>
              </w:r>
            </w:hyperlink>
            <w:r>
              <w:rPr>
                <w:rFonts w:ascii="Arial" w:eastAsia="Arial" w:hAnsi="Arial" w:cs="Arial"/>
                <w:b/>
                <w:i/>
                <w:sz w:val="16"/>
                <w:szCs w:val="16"/>
              </w:rPr>
              <w:t>)</w:t>
            </w:r>
          </w:p>
        </w:tc>
      </w:tr>
      <w:tr w:rsidR="00ED4CD7" w:rsidRPr="009C7D98" w14:paraId="5ADE39C5" w14:textId="77777777" w:rsidTr="003C042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c>
          <w:tcPr>
            <w:tcW w:w="1620" w:type="dxa"/>
            <w:shd w:val="clear" w:color="auto" w:fill="D9E2F3"/>
          </w:tcPr>
          <w:p w14:paraId="7831D1B8" w14:textId="77777777" w:rsidR="00ED4CD7" w:rsidRPr="009C7D98" w:rsidRDefault="00ED4CD7" w:rsidP="003C0428">
            <w:pPr>
              <w:spacing w:after="0" w:line="240" w:lineRule="auto"/>
              <w:rPr>
                <w:rFonts w:ascii="Arial" w:eastAsia="Arial" w:hAnsi="Arial" w:cs="Arial"/>
                <w:b/>
                <w:i/>
                <w:sz w:val="16"/>
                <w:szCs w:val="16"/>
              </w:rPr>
            </w:pPr>
            <w:r w:rsidRPr="009C7D98">
              <w:rPr>
                <w:rFonts w:ascii="Arial" w:eastAsia="Arial" w:hAnsi="Arial" w:cs="Arial"/>
                <w:b/>
                <w:i/>
                <w:sz w:val="16"/>
                <w:szCs w:val="16"/>
              </w:rPr>
              <w:t>&lt;Response&gt;</w:t>
            </w:r>
          </w:p>
          <w:p w14:paraId="2A47824C" w14:textId="77777777" w:rsidR="00ED4CD7" w:rsidRPr="009C7D98" w:rsidRDefault="00ED4CD7" w:rsidP="003C0428">
            <w:pPr>
              <w:spacing w:after="0" w:line="240" w:lineRule="auto"/>
              <w:rPr>
                <w:rFonts w:ascii="Arial" w:eastAsia="Times New Roman" w:hAnsi="Arial" w:cs="Arial"/>
                <w:sz w:val="16"/>
                <w:szCs w:val="16"/>
              </w:rPr>
            </w:pPr>
            <w:r w:rsidRPr="009C7D98">
              <w:rPr>
                <w:rFonts w:ascii="Arial" w:eastAsia="Arial" w:hAnsi="Arial" w:cs="Arial"/>
                <w:b/>
                <w:i/>
                <w:sz w:val="16"/>
                <w:szCs w:val="16"/>
              </w:rPr>
              <w:t>Samples</w:t>
            </w:r>
          </w:p>
        </w:tc>
        <w:tc>
          <w:tcPr>
            <w:tcW w:w="1890" w:type="dxa"/>
            <w:shd w:val="clear" w:color="auto" w:fill="D9E2F3"/>
          </w:tcPr>
          <w:p w14:paraId="145E5A3B" w14:textId="77777777" w:rsidR="00ED4CD7" w:rsidRPr="009C7D98" w:rsidRDefault="00ED4CD7" w:rsidP="003C0428">
            <w:pPr>
              <w:spacing w:after="0" w:line="240" w:lineRule="auto"/>
              <w:rPr>
                <w:rFonts w:ascii="Arial" w:eastAsia="Times New Roman" w:hAnsi="Arial" w:cs="Arial"/>
                <w:sz w:val="16"/>
                <w:szCs w:val="16"/>
              </w:rPr>
            </w:pPr>
            <w:r w:rsidRPr="009C7D98">
              <w:rPr>
                <w:rFonts w:ascii="Arial" w:eastAsia="Arial" w:hAnsi="Arial" w:cs="Arial"/>
                <w:b/>
                <w:i/>
                <w:sz w:val="16"/>
                <w:szCs w:val="16"/>
              </w:rPr>
              <w:t>Confirm</w:t>
            </w:r>
          </w:p>
        </w:tc>
        <w:tc>
          <w:tcPr>
            <w:tcW w:w="1800" w:type="dxa"/>
            <w:shd w:val="clear" w:color="auto" w:fill="D9E2F3"/>
          </w:tcPr>
          <w:p w14:paraId="02B83AE4" w14:textId="77777777" w:rsidR="00ED4CD7" w:rsidRPr="009C7D98" w:rsidRDefault="00ED4CD7" w:rsidP="003C0428">
            <w:pPr>
              <w:spacing w:after="0" w:line="240" w:lineRule="auto"/>
              <w:rPr>
                <w:rFonts w:ascii="Arial" w:eastAsia="Times New Roman" w:hAnsi="Arial" w:cs="Arial"/>
                <w:sz w:val="16"/>
                <w:szCs w:val="16"/>
              </w:rPr>
            </w:pPr>
            <w:proofErr w:type="spellStart"/>
            <w:r w:rsidRPr="009C7D98">
              <w:rPr>
                <w:rFonts w:ascii="Arial" w:eastAsia="Arial" w:hAnsi="Arial" w:cs="Arial"/>
                <w:b/>
                <w:i/>
                <w:sz w:val="16"/>
                <w:szCs w:val="16"/>
              </w:rPr>
              <w:t>VoiceFile</w:t>
            </w:r>
            <w:proofErr w:type="spellEnd"/>
          </w:p>
        </w:tc>
        <w:tc>
          <w:tcPr>
            <w:tcW w:w="4140" w:type="dxa"/>
            <w:shd w:val="clear" w:color="auto" w:fill="D9E2F3"/>
          </w:tcPr>
          <w:p w14:paraId="70B7EBCE" w14:textId="77777777" w:rsidR="00ED4CD7" w:rsidRPr="009C7D98" w:rsidRDefault="00ED4CD7" w:rsidP="003C0428">
            <w:pPr>
              <w:spacing w:after="0" w:line="240" w:lineRule="auto"/>
              <w:rPr>
                <w:rFonts w:ascii="Arial" w:eastAsia="Times New Roman" w:hAnsi="Arial" w:cs="Arial"/>
                <w:sz w:val="16"/>
                <w:szCs w:val="16"/>
              </w:rPr>
            </w:pPr>
            <w:r w:rsidRPr="009C7D98">
              <w:rPr>
                <w:rFonts w:ascii="Arial" w:eastAsia="Arial" w:hAnsi="Arial" w:cs="Arial"/>
                <w:b/>
                <w:i/>
                <w:sz w:val="16"/>
                <w:szCs w:val="16"/>
              </w:rPr>
              <w:t>Wording</w:t>
            </w:r>
          </w:p>
        </w:tc>
      </w:tr>
      <w:tr w:rsidR="00ED4CD7" w:rsidRPr="009C7D98" w14:paraId="048AEDAE" w14:textId="77777777" w:rsidTr="003C042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c>
          <w:tcPr>
            <w:tcW w:w="1620" w:type="dxa"/>
            <w:tcBorders>
              <w:top w:val="single" w:sz="6" w:space="0" w:color="auto"/>
              <w:left w:val="single" w:sz="6" w:space="0" w:color="auto"/>
              <w:bottom w:val="single" w:sz="6" w:space="0" w:color="auto"/>
              <w:right w:val="single" w:sz="6" w:space="0" w:color="auto"/>
            </w:tcBorders>
            <w:shd w:val="clear" w:color="auto" w:fill="auto"/>
          </w:tcPr>
          <w:p w14:paraId="4E3B242F" w14:textId="3DA28894" w:rsidR="00355BF2" w:rsidRPr="00355BF2" w:rsidRDefault="00355BF2" w:rsidP="00355BF2">
            <w:pPr>
              <w:spacing w:after="0" w:line="240" w:lineRule="auto"/>
              <w:rPr>
                <w:rFonts w:ascii="Arial" w:hAnsi="Arial" w:cs="Arial"/>
                <w:sz w:val="16"/>
                <w:szCs w:val="16"/>
              </w:rPr>
            </w:pPr>
            <w:r w:rsidRPr="00355BF2">
              <w:rPr>
                <w:rFonts w:ascii="Arial" w:hAnsi="Arial" w:cs="Arial"/>
                <w:sz w:val="16"/>
                <w:szCs w:val="16"/>
              </w:rPr>
              <w:t>&lt;menu&gt;</w:t>
            </w:r>
          </w:p>
          <w:p w14:paraId="4DE7F910" w14:textId="77777777" w:rsidR="00355BF2" w:rsidRPr="00355BF2" w:rsidRDefault="00355BF2" w:rsidP="00355BF2">
            <w:pPr>
              <w:spacing w:after="0" w:line="240" w:lineRule="auto"/>
              <w:rPr>
                <w:rFonts w:ascii="Arial" w:hAnsi="Arial" w:cs="Arial"/>
                <w:sz w:val="16"/>
                <w:szCs w:val="16"/>
              </w:rPr>
            </w:pPr>
            <w:r w:rsidRPr="00355BF2">
              <w:rPr>
                <w:rFonts w:ascii="Arial" w:hAnsi="Arial" w:cs="Arial"/>
                <w:sz w:val="16"/>
                <w:szCs w:val="16"/>
              </w:rPr>
              <w:t>Menu principal,</w:t>
            </w:r>
          </w:p>
          <w:p w14:paraId="335E6920" w14:textId="68DE9261" w:rsidR="0020144D" w:rsidRPr="00387EC4" w:rsidRDefault="00355BF2" w:rsidP="00355BF2">
            <w:pPr>
              <w:spacing w:after="0" w:line="240" w:lineRule="auto"/>
              <w:rPr>
                <w:rFonts w:ascii="Arial" w:eastAsia="Times New Roman" w:hAnsi="Arial" w:cs="Arial"/>
                <w:sz w:val="16"/>
                <w:szCs w:val="16"/>
              </w:rPr>
            </w:pPr>
            <w:r w:rsidRPr="00355BF2">
              <w:rPr>
                <w:rFonts w:ascii="Arial" w:hAnsi="Arial" w:cs="Arial"/>
                <w:sz w:val="16"/>
                <w:szCs w:val="16"/>
              </w:rPr>
              <w:lastRenderedPageBreak/>
              <w:t>Menu</w:t>
            </w:r>
          </w:p>
        </w:tc>
        <w:tc>
          <w:tcPr>
            <w:tcW w:w="1890" w:type="dxa"/>
            <w:tcBorders>
              <w:top w:val="single" w:sz="6" w:space="0" w:color="auto"/>
              <w:left w:val="single" w:sz="6" w:space="0" w:color="auto"/>
              <w:bottom w:val="single" w:sz="6" w:space="0" w:color="auto"/>
              <w:right w:val="single" w:sz="6" w:space="0" w:color="auto"/>
            </w:tcBorders>
            <w:shd w:val="clear" w:color="auto" w:fill="auto"/>
          </w:tcPr>
          <w:p w14:paraId="47F3CC90" w14:textId="77777777" w:rsidR="00ED4CD7" w:rsidRPr="000A7FD5" w:rsidRDefault="00ED4CD7" w:rsidP="003C0428">
            <w:pPr>
              <w:spacing w:after="0" w:line="240" w:lineRule="auto"/>
              <w:rPr>
                <w:rFonts w:ascii="Arial" w:eastAsia="Arial" w:hAnsi="Arial" w:cs="Arial"/>
                <w:sz w:val="16"/>
                <w:szCs w:val="16"/>
              </w:rPr>
            </w:pPr>
            <w:r w:rsidRPr="000A7FD5">
              <w:rPr>
                <w:rFonts w:ascii="Arial" w:hAnsi="Arial" w:cs="Arial"/>
                <w:sz w:val="16"/>
                <w:szCs w:val="16"/>
              </w:rPr>
              <w:lastRenderedPageBreak/>
              <w:t>Never</w:t>
            </w:r>
          </w:p>
        </w:tc>
        <w:tc>
          <w:tcPr>
            <w:tcW w:w="1800" w:type="dxa"/>
            <w:tcBorders>
              <w:top w:val="single" w:sz="6" w:space="0" w:color="auto"/>
              <w:left w:val="single" w:sz="6" w:space="0" w:color="auto"/>
              <w:bottom w:val="single" w:sz="6" w:space="0" w:color="auto"/>
              <w:right w:val="single" w:sz="6" w:space="0" w:color="auto"/>
            </w:tcBorders>
            <w:shd w:val="clear" w:color="auto" w:fill="auto"/>
          </w:tcPr>
          <w:p w14:paraId="6EFB8547" w14:textId="77777777" w:rsidR="00ED4CD7" w:rsidRPr="00D07F18" w:rsidRDefault="00ED4CD7" w:rsidP="003C0428">
            <w:pPr>
              <w:spacing w:after="0" w:line="240" w:lineRule="auto"/>
              <w:rPr>
                <w:rFonts w:ascii="Arial" w:eastAsia="Arial" w:hAnsi="Arial" w:cs="Arial"/>
                <w:sz w:val="16"/>
                <w:szCs w:val="16"/>
              </w:rPr>
            </w:pPr>
          </w:p>
        </w:tc>
        <w:tc>
          <w:tcPr>
            <w:tcW w:w="4140" w:type="dxa"/>
            <w:tcBorders>
              <w:top w:val="single" w:sz="6" w:space="0" w:color="auto"/>
              <w:left w:val="single" w:sz="6" w:space="0" w:color="auto"/>
              <w:bottom w:val="single" w:sz="6" w:space="0" w:color="auto"/>
              <w:right w:val="single" w:sz="6" w:space="0" w:color="auto"/>
            </w:tcBorders>
            <w:shd w:val="clear" w:color="auto" w:fill="auto"/>
          </w:tcPr>
          <w:p w14:paraId="4234F43F" w14:textId="77777777" w:rsidR="00ED4CD7" w:rsidRPr="00D07F18" w:rsidRDefault="00ED4CD7" w:rsidP="003C0428">
            <w:pPr>
              <w:rPr>
                <w:rFonts w:ascii="Arial" w:hAnsi="Arial" w:cs="Arial"/>
                <w:sz w:val="16"/>
                <w:szCs w:val="16"/>
              </w:rPr>
            </w:pPr>
          </w:p>
        </w:tc>
      </w:tr>
      <w:tr w:rsidR="00ED4CD7" w:rsidRPr="009C7D98" w14:paraId="35DFBE88" w14:textId="77777777" w:rsidTr="003C042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c>
          <w:tcPr>
            <w:tcW w:w="9450" w:type="dxa"/>
            <w:gridSpan w:val="4"/>
            <w:shd w:val="clear" w:color="auto" w:fill="DDDDDD"/>
          </w:tcPr>
          <w:p w14:paraId="2525CABF" w14:textId="77777777" w:rsidR="00ED4CD7" w:rsidRPr="009C7D98" w:rsidRDefault="00ED4CD7" w:rsidP="003C0428">
            <w:pPr>
              <w:spacing w:after="0" w:line="240" w:lineRule="auto"/>
              <w:rPr>
                <w:rFonts w:ascii="Arial" w:eastAsia="Arial" w:hAnsi="Arial" w:cs="Arial"/>
                <w:b/>
                <w:i/>
                <w:sz w:val="16"/>
                <w:szCs w:val="16"/>
              </w:rPr>
            </w:pPr>
            <w:proofErr w:type="spellStart"/>
            <w:r w:rsidRPr="005A14F6">
              <w:rPr>
                <w:rFonts w:ascii="Arial" w:eastAsia="Arial" w:hAnsi="Arial" w:cs="Arial"/>
                <w:b/>
                <w:i/>
                <w:sz w:val="16"/>
                <w:szCs w:val="16"/>
              </w:rPr>
              <w:t>Globals</w:t>
            </w:r>
            <w:proofErr w:type="spellEnd"/>
            <w:r w:rsidRPr="005A14F6">
              <w:rPr>
                <w:rFonts w:ascii="Arial" w:eastAsia="Arial" w:hAnsi="Arial" w:cs="Arial"/>
                <w:b/>
                <w:i/>
                <w:sz w:val="16"/>
                <w:szCs w:val="16"/>
              </w:rPr>
              <w:t xml:space="preserve"> (</w:t>
            </w:r>
            <w:hyperlink w:anchor="_Global_Grammar_Properties" w:history="1">
              <w:r w:rsidRPr="00C5488F">
                <w:rPr>
                  <w:rStyle w:val="Hyperlink"/>
                  <w:rFonts w:ascii="Arial" w:eastAsia="Arial" w:hAnsi="Arial" w:cs="Arial"/>
                  <w:b/>
                  <w:i/>
                  <w:sz w:val="16"/>
                  <w:szCs w:val="16"/>
                </w:rPr>
                <w:t>See Global Commands</w:t>
              </w:r>
            </w:hyperlink>
            <w:r w:rsidRPr="005A14F6">
              <w:rPr>
                <w:rFonts w:ascii="Arial" w:eastAsia="Arial" w:hAnsi="Arial" w:cs="Arial"/>
                <w:b/>
                <w:i/>
                <w:sz w:val="16"/>
                <w:szCs w:val="16"/>
              </w:rPr>
              <w:t>)</w:t>
            </w:r>
          </w:p>
        </w:tc>
      </w:tr>
      <w:tr w:rsidR="00ED4CD7" w:rsidRPr="009C7D98" w14:paraId="21D18B97" w14:textId="77777777" w:rsidTr="003C042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c>
          <w:tcPr>
            <w:tcW w:w="9450" w:type="dxa"/>
            <w:gridSpan w:val="4"/>
            <w:shd w:val="clear" w:color="auto" w:fill="auto"/>
          </w:tcPr>
          <w:p w14:paraId="639D3A46" w14:textId="77777777" w:rsidR="00ED4CD7" w:rsidRPr="009C7D98" w:rsidRDefault="00ED4CD7" w:rsidP="003C0428">
            <w:pPr>
              <w:spacing w:after="0" w:line="240" w:lineRule="auto"/>
              <w:rPr>
                <w:rFonts w:ascii="Arial" w:eastAsia="Arial" w:hAnsi="Arial" w:cs="Arial"/>
                <w:sz w:val="16"/>
                <w:szCs w:val="16"/>
              </w:rPr>
            </w:pPr>
            <w:r>
              <w:rPr>
                <w:rFonts w:ascii="Arial" w:eastAsia="Arial" w:hAnsi="Arial" w:cs="Arial"/>
                <w:sz w:val="16"/>
                <w:szCs w:val="16"/>
              </w:rPr>
              <w:t>&lt;rep</w:t>
            </w:r>
            <w:r w:rsidRPr="009C7D98">
              <w:rPr>
                <w:rFonts w:ascii="Arial" w:eastAsia="Arial" w:hAnsi="Arial" w:cs="Arial"/>
                <w:sz w:val="16"/>
                <w:szCs w:val="16"/>
              </w:rPr>
              <w:t>&gt;</w:t>
            </w:r>
          </w:p>
        </w:tc>
      </w:tr>
      <w:tr w:rsidR="00ED4CD7" w:rsidRPr="009C7D98" w14:paraId="2B6C96FA" w14:textId="77777777" w:rsidTr="003C042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c>
          <w:tcPr>
            <w:tcW w:w="9450" w:type="dxa"/>
            <w:gridSpan w:val="4"/>
            <w:shd w:val="clear" w:color="auto" w:fill="DDDDDD"/>
          </w:tcPr>
          <w:p w14:paraId="7EE4D281" w14:textId="77777777" w:rsidR="00ED4CD7" w:rsidRPr="009C7D98" w:rsidRDefault="00ED4CD7" w:rsidP="003C0428">
            <w:pPr>
              <w:spacing w:after="0" w:line="240" w:lineRule="auto"/>
              <w:rPr>
                <w:rFonts w:ascii="Arial" w:eastAsia="Arial" w:hAnsi="Arial" w:cs="Arial"/>
                <w:b/>
                <w:i/>
                <w:sz w:val="16"/>
                <w:szCs w:val="16"/>
              </w:rPr>
            </w:pPr>
            <w:r>
              <w:rPr>
                <w:rFonts w:ascii="Arial" w:eastAsia="Arial" w:hAnsi="Arial" w:cs="Arial"/>
                <w:b/>
                <w:i/>
                <w:sz w:val="16"/>
                <w:szCs w:val="16"/>
              </w:rPr>
              <w:t>Config Parameters</w:t>
            </w:r>
          </w:p>
        </w:tc>
      </w:tr>
      <w:tr w:rsidR="00ED4CD7" w:rsidRPr="009C7D98" w14:paraId="7CA93312" w14:textId="77777777" w:rsidTr="003C042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c>
          <w:tcPr>
            <w:tcW w:w="3510" w:type="dxa"/>
            <w:gridSpan w:val="2"/>
            <w:shd w:val="clear" w:color="auto" w:fill="D9E2F3"/>
          </w:tcPr>
          <w:p w14:paraId="7FE8AEE3" w14:textId="77777777" w:rsidR="00ED4CD7" w:rsidRPr="009C7D98" w:rsidRDefault="00ED4CD7" w:rsidP="003C0428">
            <w:pPr>
              <w:spacing w:after="0" w:line="240" w:lineRule="auto"/>
              <w:rPr>
                <w:rFonts w:ascii="Arial" w:eastAsia="Times New Roman" w:hAnsi="Arial" w:cs="Arial"/>
                <w:sz w:val="16"/>
                <w:szCs w:val="16"/>
              </w:rPr>
            </w:pPr>
            <w:r w:rsidRPr="009C7D98">
              <w:rPr>
                <w:rFonts w:ascii="Arial" w:eastAsia="Arial" w:hAnsi="Arial" w:cs="Arial"/>
                <w:b/>
                <w:i/>
                <w:sz w:val="16"/>
                <w:szCs w:val="16"/>
              </w:rPr>
              <w:t>Parameter</w:t>
            </w:r>
          </w:p>
        </w:tc>
        <w:tc>
          <w:tcPr>
            <w:tcW w:w="5940" w:type="dxa"/>
            <w:gridSpan w:val="2"/>
            <w:shd w:val="clear" w:color="auto" w:fill="D9E2F3"/>
          </w:tcPr>
          <w:p w14:paraId="1C8A31E7" w14:textId="77777777" w:rsidR="00ED4CD7" w:rsidRPr="009C7D98" w:rsidRDefault="00ED4CD7" w:rsidP="003C0428">
            <w:pPr>
              <w:spacing w:after="0" w:line="240" w:lineRule="auto"/>
              <w:rPr>
                <w:rFonts w:ascii="Arial" w:eastAsia="Times New Roman" w:hAnsi="Arial" w:cs="Arial"/>
                <w:sz w:val="16"/>
                <w:szCs w:val="16"/>
              </w:rPr>
            </w:pPr>
            <w:r w:rsidRPr="009C7D98">
              <w:rPr>
                <w:rFonts w:ascii="Arial" w:eastAsia="Arial" w:hAnsi="Arial" w:cs="Arial"/>
                <w:b/>
                <w:i/>
                <w:sz w:val="16"/>
                <w:szCs w:val="16"/>
              </w:rPr>
              <w:t>Value</w:t>
            </w:r>
          </w:p>
        </w:tc>
      </w:tr>
      <w:tr w:rsidR="00ED4CD7" w:rsidRPr="009C7D98" w14:paraId="3CC4F348" w14:textId="77777777" w:rsidTr="003C042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c>
          <w:tcPr>
            <w:tcW w:w="3510" w:type="dxa"/>
            <w:gridSpan w:val="2"/>
            <w:shd w:val="clear" w:color="auto" w:fill="auto"/>
          </w:tcPr>
          <w:p w14:paraId="021936AC" w14:textId="77777777" w:rsidR="00ED4CD7" w:rsidRPr="009C7D98" w:rsidRDefault="00ED4CD7" w:rsidP="003C0428">
            <w:pPr>
              <w:spacing w:after="0" w:line="240" w:lineRule="auto"/>
              <w:rPr>
                <w:rFonts w:ascii="Arial" w:eastAsia="Arial" w:hAnsi="Arial" w:cs="Arial"/>
                <w:sz w:val="16"/>
                <w:szCs w:val="16"/>
              </w:rPr>
            </w:pPr>
            <w:r w:rsidRPr="009C7D98">
              <w:rPr>
                <w:rFonts w:ascii="Arial" w:eastAsia="Arial" w:hAnsi="Arial" w:cs="Arial"/>
                <w:sz w:val="16"/>
                <w:szCs w:val="16"/>
              </w:rPr>
              <w:t>Grammars</w:t>
            </w:r>
          </w:p>
        </w:tc>
        <w:tc>
          <w:tcPr>
            <w:tcW w:w="5940" w:type="dxa"/>
            <w:gridSpan w:val="2"/>
            <w:shd w:val="clear" w:color="auto" w:fill="auto"/>
          </w:tcPr>
          <w:p w14:paraId="1C532526" w14:textId="77777777" w:rsidR="00ED4CD7" w:rsidRPr="009C7D98" w:rsidRDefault="00ED4CD7" w:rsidP="003C0428">
            <w:pPr>
              <w:spacing w:after="0" w:line="240" w:lineRule="auto"/>
              <w:rPr>
                <w:rFonts w:ascii="Arial" w:eastAsia="Arial" w:hAnsi="Arial" w:cs="Arial"/>
                <w:sz w:val="16"/>
                <w:szCs w:val="16"/>
              </w:rPr>
            </w:pPr>
            <w:proofErr w:type="spellStart"/>
            <w:r>
              <w:rPr>
                <w:rFonts w:ascii="Arial" w:hAnsi="Arial" w:cs="Arial"/>
                <w:sz w:val="16"/>
                <w:szCs w:val="16"/>
              </w:rPr>
              <w:t>WrapMenu.grxml</w:t>
            </w:r>
            <w:proofErr w:type="spellEnd"/>
          </w:p>
        </w:tc>
      </w:tr>
      <w:tr w:rsidR="00ED4CD7" w:rsidRPr="00EA6DFA" w14:paraId="15E7F988" w14:textId="77777777" w:rsidTr="003C042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c>
          <w:tcPr>
            <w:tcW w:w="3510" w:type="dxa"/>
            <w:gridSpan w:val="2"/>
            <w:tcBorders>
              <w:top w:val="single" w:sz="6" w:space="0" w:color="auto"/>
              <w:left w:val="single" w:sz="6" w:space="0" w:color="auto"/>
              <w:bottom w:val="single" w:sz="6" w:space="0" w:color="auto"/>
              <w:right w:val="single" w:sz="6" w:space="0" w:color="auto"/>
            </w:tcBorders>
            <w:shd w:val="clear" w:color="auto" w:fill="auto"/>
          </w:tcPr>
          <w:p w14:paraId="6AB5DEC8" w14:textId="77777777" w:rsidR="00ED4CD7" w:rsidRDefault="00ED4CD7" w:rsidP="003C0428">
            <w:pPr>
              <w:spacing w:after="0" w:line="240" w:lineRule="auto"/>
              <w:rPr>
                <w:rFonts w:ascii="Arial" w:eastAsia="Arial" w:hAnsi="Arial" w:cs="Arial"/>
                <w:sz w:val="16"/>
                <w:szCs w:val="16"/>
              </w:rPr>
            </w:pPr>
            <w:r>
              <w:rPr>
                <w:rFonts w:ascii="Arial" w:eastAsia="Arial" w:hAnsi="Arial" w:cs="Arial"/>
                <w:sz w:val="16"/>
                <w:szCs w:val="16"/>
              </w:rPr>
              <w:t xml:space="preserve">Medium Confidence </w:t>
            </w:r>
          </w:p>
          <w:p w14:paraId="5E307F63" w14:textId="77777777" w:rsidR="00ED4CD7" w:rsidRPr="00EA6DFA" w:rsidRDefault="00ED4CD7" w:rsidP="003C0428">
            <w:pPr>
              <w:spacing w:after="0" w:line="240" w:lineRule="auto"/>
              <w:rPr>
                <w:rFonts w:ascii="Arial" w:eastAsia="Arial" w:hAnsi="Arial" w:cs="Arial"/>
                <w:sz w:val="16"/>
                <w:szCs w:val="16"/>
              </w:rPr>
            </w:pPr>
            <w:r>
              <w:rPr>
                <w:rFonts w:ascii="Arial" w:eastAsia="Arial" w:hAnsi="Arial" w:cs="Arial"/>
                <w:sz w:val="16"/>
                <w:szCs w:val="16"/>
              </w:rPr>
              <w:t>(Confirm “If necessary” range)</w:t>
            </w:r>
          </w:p>
        </w:tc>
        <w:tc>
          <w:tcPr>
            <w:tcW w:w="5940" w:type="dxa"/>
            <w:gridSpan w:val="2"/>
            <w:tcBorders>
              <w:top w:val="single" w:sz="6" w:space="0" w:color="auto"/>
              <w:left w:val="single" w:sz="6" w:space="0" w:color="auto"/>
              <w:bottom w:val="single" w:sz="6" w:space="0" w:color="auto"/>
              <w:right w:val="single" w:sz="6" w:space="0" w:color="auto"/>
            </w:tcBorders>
            <w:shd w:val="clear" w:color="auto" w:fill="auto"/>
          </w:tcPr>
          <w:p w14:paraId="0593E5EA" w14:textId="77777777" w:rsidR="00ED4CD7" w:rsidRPr="00EA6DFA" w:rsidRDefault="00ED4CD7" w:rsidP="003C0428">
            <w:pPr>
              <w:spacing w:after="0" w:line="240" w:lineRule="auto"/>
              <w:rPr>
                <w:rFonts w:ascii="Arial" w:eastAsia="Arial" w:hAnsi="Arial" w:cs="Arial"/>
                <w:sz w:val="16"/>
                <w:szCs w:val="16"/>
              </w:rPr>
            </w:pPr>
            <w:r>
              <w:rPr>
                <w:rFonts w:ascii="Arial" w:eastAsia="Arial" w:hAnsi="Arial" w:cs="Arial"/>
                <w:sz w:val="16"/>
                <w:szCs w:val="16"/>
              </w:rPr>
              <w:t>Never</w:t>
            </w:r>
          </w:p>
        </w:tc>
      </w:tr>
    </w:tbl>
    <w:p w14:paraId="24DCFD1C" w14:textId="77777777" w:rsidR="00ED4CD7" w:rsidRDefault="00ED4CD7" w:rsidP="00771A2B"/>
    <w:p w14:paraId="0CA55E6D" w14:textId="3F24299B" w:rsidR="00231529" w:rsidRDefault="00231529" w:rsidP="00771A2B"/>
    <w:p w14:paraId="695CE703" w14:textId="2C1757C6" w:rsidR="00231529" w:rsidRDefault="00231529" w:rsidP="00771A2B"/>
    <w:p w14:paraId="168F202C" w14:textId="0BD1F847" w:rsidR="00231529" w:rsidRDefault="00231529" w:rsidP="00771A2B"/>
    <w:p w14:paraId="112E696D" w14:textId="3C8F45D4" w:rsidR="00231529" w:rsidRDefault="00231529" w:rsidP="00771A2B"/>
    <w:p w14:paraId="5F769794" w14:textId="63A1E021" w:rsidR="00231529" w:rsidRDefault="00231529" w:rsidP="00771A2B"/>
    <w:p w14:paraId="54204A3F" w14:textId="75CD412E" w:rsidR="00231529" w:rsidRDefault="00231529" w:rsidP="00771A2B"/>
    <w:p w14:paraId="5E4A69EF" w14:textId="58202C60" w:rsidR="00231529" w:rsidRDefault="00231529" w:rsidP="00771A2B"/>
    <w:p w14:paraId="65535689" w14:textId="77777777" w:rsidR="00D43B36" w:rsidRDefault="00D43B36" w:rsidP="00771A2B"/>
    <w:p w14:paraId="07D2D276" w14:textId="77777777" w:rsidR="00231529" w:rsidRDefault="00231529" w:rsidP="00771A2B"/>
    <w:p w14:paraId="1064FB87" w14:textId="77777777" w:rsidR="00771A2B" w:rsidRPr="00771A2B" w:rsidRDefault="00771A2B" w:rsidP="00771A2B"/>
    <w:p w14:paraId="673FAB02" w14:textId="19D24A08" w:rsidR="00055E8E" w:rsidRPr="00907B70" w:rsidRDefault="00422140" w:rsidP="00055E8E">
      <w:pPr>
        <w:pStyle w:val="Heading2"/>
      </w:pPr>
      <w:bookmarkStart w:id="511" w:name="_Toc34307567"/>
      <w:bookmarkStart w:id="512" w:name="_Toc38525198"/>
      <w:r>
        <w:t>0</w:t>
      </w:r>
      <w:r w:rsidR="00ED4CD7">
        <w:t>930</w:t>
      </w:r>
      <w:r w:rsidR="00055E8E">
        <w:t xml:space="preserve"> _</w:t>
      </w:r>
      <w:r w:rsidR="00ED4CD7">
        <w:t>WrapMenu2</w:t>
      </w:r>
      <w:bookmarkEnd w:id="511"/>
      <w:bookmarkEnd w:id="512"/>
    </w:p>
    <w:tbl>
      <w:tblPr>
        <w:tblW w:w="945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620"/>
        <w:gridCol w:w="1890"/>
        <w:gridCol w:w="1800"/>
        <w:gridCol w:w="4140"/>
      </w:tblGrid>
      <w:tr w:rsidR="005D2D6F" w:rsidRPr="00C811AC" w14:paraId="0B63B117" w14:textId="77777777" w:rsidTr="003C0428">
        <w:tc>
          <w:tcPr>
            <w:tcW w:w="9450" w:type="dxa"/>
            <w:gridSpan w:val="4"/>
            <w:tcBorders>
              <w:top w:val="single" w:sz="4" w:space="0" w:color="000000"/>
              <w:left w:val="single" w:sz="4" w:space="0" w:color="000000"/>
              <w:bottom w:val="single" w:sz="4" w:space="0" w:color="000000"/>
              <w:right w:val="single" w:sz="4" w:space="0" w:color="000000"/>
            </w:tcBorders>
            <w:shd w:val="clear" w:color="auto" w:fill="BFBFBF"/>
          </w:tcPr>
          <w:p w14:paraId="2AFEC8A2" w14:textId="77777777" w:rsidR="005D2D6F" w:rsidRPr="00C811AC" w:rsidRDefault="005D2D6F" w:rsidP="003C0428">
            <w:pPr>
              <w:spacing w:after="0" w:line="240" w:lineRule="auto"/>
              <w:rPr>
                <w:b/>
                <w:sz w:val="24"/>
                <w:szCs w:val="24"/>
              </w:rPr>
            </w:pPr>
            <w:r w:rsidRPr="00C811AC">
              <w:rPr>
                <w:b/>
                <w:sz w:val="24"/>
                <w:szCs w:val="24"/>
              </w:rPr>
              <w:t>Dialog Module</w:t>
            </w:r>
          </w:p>
        </w:tc>
      </w:tr>
      <w:tr w:rsidR="005D2D6F" w:rsidRPr="00387EC4" w14:paraId="72C28149" w14:textId="77777777" w:rsidTr="003C042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c>
          <w:tcPr>
            <w:tcW w:w="9450" w:type="dxa"/>
            <w:gridSpan w:val="4"/>
            <w:shd w:val="clear" w:color="auto" w:fill="auto"/>
          </w:tcPr>
          <w:p w14:paraId="0A8D88B7" w14:textId="77777777" w:rsidR="005D2D6F" w:rsidRPr="00387EC4" w:rsidRDefault="005D2D6F" w:rsidP="003C0428">
            <w:pPr>
              <w:spacing w:after="0" w:line="240" w:lineRule="auto"/>
              <w:rPr>
                <w:rFonts w:ascii="Arial" w:eastAsia="Arial" w:hAnsi="Arial" w:cs="Arial"/>
                <w:sz w:val="16"/>
                <w:szCs w:val="16"/>
              </w:rPr>
            </w:pPr>
            <w:r>
              <w:rPr>
                <w:rFonts w:ascii="Arial" w:eastAsia="Arial" w:hAnsi="Arial" w:cs="Arial"/>
                <w:sz w:val="16"/>
                <w:szCs w:val="16"/>
              </w:rPr>
              <w:t xml:space="preserve">After a caller has finished a </w:t>
            </w:r>
            <w:proofErr w:type="spellStart"/>
            <w:r>
              <w:rPr>
                <w:rFonts w:ascii="Arial" w:eastAsia="Arial" w:hAnsi="Arial" w:cs="Arial"/>
                <w:sz w:val="16"/>
                <w:szCs w:val="16"/>
              </w:rPr>
              <w:t>self service</w:t>
            </w:r>
            <w:proofErr w:type="spellEnd"/>
            <w:r>
              <w:rPr>
                <w:rFonts w:ascii="Arial" w:eastAsia="Arial" w:hAnsi="Arial" w:cs="Arial"/>
                <w:sz w:val="16"/>
                <w:szCs w:val="16"/>
              </w:rPr>
              <w:t xml:space="preserve"> option, ask them if they want to repeat, main menu, or representative.</w:t>
            </w:r>
          </w:p>
        </w:tc>
      </w:tr>
      <w:tr w:rsidR="005D2D6F" w:rsidRPr="00C811AC" w14:paraId="71415D0A" w14:textId="77777777" w:rsidTr="003C0428">
        <w:tc>
          <w:tcPr>
            <w:tcW w:w="9450" w:type="dxa"/>
            <w:gridSpan w:val="4"/>
            <w:tcBorders>
              <w:top w:val="single" w:sz="4" w:space="0" w:color="000000"/>
              <w:left w:val="single" w:sz="4" w:space="0" w:color="000000"/>
              <w:bottom w:val="single" w:sz="4" w:space="0" w:color="000000"/>
              <w:right w:val="single" w:sz="4" w:space="0" w:color="000000"/>
            </w:tcBorders>
            <w:shd w:val="clear" w:color="auto" w:fill="BFBFBF"/>
          </w:tcPr>
          <w:p w14:paraId="2AE6BF30" w14:textId="77777777" w:rsidR="005D2D6F" w:rsidRPr="00C811AC" w:rsidRDefault="005D2D6F" w:rsidP="003C0428">
            <w:pPr>
              <w:spacing w:after="0" w:line="240" w:lineRule="auto"/>
              <w:ind w:right="-18"/>
              <w:rPr>
                <w:b/>
                <w:sz w:val="24"/>
                <w:szCs w:val="24"/>
              </w:rPr>
            </w:pPr>
            <w:r w:rsidRPr="00C811AC">
              <w:rPr>
                <w:b/>
                <w:sz w:val="24"/>
                <w:szCs w:val="24"/>
              </w:rPr>
              <w:t>Prompts</w:t>
            </w:r>
          </w:p>
        </w:tc>
      </w:tr>
      <w:tr w:rsidR="005D2D6F" w:rsidRPr="009C7D98" w14:paraId="21937E4C" w14:textId="77777777" w:rsidTr="003C042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c>
          <w:tcPr>
            <w:tcW w:w="1620" w:type="dxa"/>
            <w:shd w:val="clear" w:color="auto" w:fill="D9E2F3"/>
          </w:tcPr>
          <w:p w14:paraId="739B4935" w14:textId="77777777" w:rsidR="005D2D6F" w:rsidRPr="009C7D98" w:rsidRDefault="005D2D6F" w:rsidP="003C0428">
            <w:pPr>
              <w:spacing w:after="0" w:line="240" w:lineRule="auto"/>
              <w:rPr>
                <w:rFonts w:ascii="Arial" w:eastAsia="Times New Roman" w:hAnsi="Arial" w:cs="Arial"/>
                <w:sz w:val="16"/>
                <w:szCs w:val="16"/>
              </w:rPr>
            </w:pPr>
            <w:r w:rsidRPr="009C7D98">
              <w:rPr>
                <w:rFonts w:ascii="Arial" w:eastAsia="Arial" w:hAnsi="Arial" w:cs="Arial"/>
                <w:b/>
                <w:i/>
                <w:sz w:val="16"/>
                <w:szCs w:val="16"/>
              </w:rPr>
              <w:t>Type</w:t>
            </w:r>
          </w:p>
        </w:tc>
        <w:tc>
          <w:tcPr>
            <w:tcW w:w="1890" w:type="dxa"/>
            <w:shd w:val="clear" w:color="auto" w:fill="D9E2F3"/>
          </w:tcPr>
          <w:p w14:paraId="27546AC5" w14:textId="77777777" w:rsidR="005D2D6F" w:rsidRPr="009C7D98" w:rsidRDefault="005D2D6F" w:rsidP="003C0428">
            <w:pPr>
              <w:spacing w:after="0" w:line="240" w:lineRule="auto"/>
              <w:rPr>
                <w:rFonts w:ascii="Arial" w:eastAsia="Times New Roman" w:hAnsi="Arial" w:cs="Arial"/>
                <w:sz w:val="16"/>
                <w:szCs w:val="16"/>
              </w:rPr>
            </w:pPr>
            <w:r w:rsidRPr="009C7D98">
              <w:rPr>
                <w:rFonts w:ascii="Arial" w:eastAsia="Arial" w:hAnsi="Arial" w:cs="Arial"/>
                <w:b/>
                <w:i/>
                <w:sz w:val="16"/>
                <w:szCs w:val="16"/>
              </w:rPr>
              <w:t>Condition</w:t>
            </w:r>
          </w:p>
        </w:tc>
        <w:tc>
          <w:tcPr>
            <w:tcW w:w="1800" w:type="dxa"/>
            <w:shd w:val="clear" w:color="auto" w:fill="D9E2F3"/>
          </w:tcPr>
          <w:p w14:paraId="6C90CC6C" w14:textId="77777777" w:rsidR="005D2D6F" w:rsidRPr="009C7D98" w:rsidRDefault="005D2D6F" w:rsidP="003C0428">
            <w:pPr>
              <w:spacing w:after="0" w:line="240" w:lineRule="auto"/>
              <w:rPr>
                <w:rFonts w:ascii="Arial" w:eastAsia="Times New Roman" w:hAnsi="Arial" w:cs="Arial"/>
                <w:sz w:val="16"/>
                <w:szCs w:val="16"/>
              </w:rPr>
            </w:pPr>
            <w:proofErr w:type="spellStart"/>
            <w:r w:rsidRPr="009C7D98">
              <w:rPr>
                <w:rFonts w:ascii="Arial" w:eastAsia="Arial" w:hAnsi="Arial" w:cs="Arial"/>
                <w:b/>
                <w:i/>
                <w:sz w:val="16"/>
                <w:szCs w:val="16"/>
              </w:rPr>
              <w:t>VoiceFile</w:t>
            </w:r>
            <w:proofErr w:type="spellEnd"/>
          </w:p>
        </w:tc>
        <w:tc>
          <w:tcPr>
            <w:tcW w:w="4140" w:type="dxa"/>
            <w:shd w:val="clear" w:color="auto" w:fill="D9E2F3"/>
          </w:tcPr>
          <w:p w14:paraId="09FF48AB" w14:textId="77777777" w:rsidR="005D2D6F" w:rsidRPr="009C7D98" w:rsidRDefault="005D2D6F" w:rsidP="003C0428">
            <w:pPr>
              <w:spacing w:after="0" w:line="240" w:lineRule="auto"/>
              <w:rPr>
                <w:rFonts w:ascii="Arial" w:eastAsia="Times New Roman" w:hAnsi="Arial" w:cs="Arial"/>
                <w:sz w:val="16"/>
                <w:szCs w:val="16"/>
              </w:rPr>
            </w:pPr>
            <w:r w:rsidRPr="009C7D98">
              <w:rPr>
                <w:rFonts w:ascii="Arial" w:eastAsia="Arial" w:hAnsi="Arial" w:cs="Arial"/>
                <w:b/>
                <w:i/>
                <w:sz w:val="16"/>
                <w:szCs w:val="16"/>
              </w:rPr>
              <w:t>Wording</w:t>
            </w:r>
          </w:p>
        </w:tc>
      </w:tr>
      <w:tr w:rsidR="005D2D6F" w:rsidRPr="007544B5" w14:paraId="390E6FC0" w14:textId="77777777" w:rsidTr="003C042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c>
          <w:tcPr>
            <w:tcW w:w="1620" w:type="dxa"/>
          </w:tcPr>
          <w:p w14:paraId="3260E999" w14:textId="77777777" w:rsidR="005D2D6F" w:rsidRDefault="005D2D6F" w:rsidP="003C0428">
            <w:pPr>
              <w:spacing w:after="0" w:line="240" w:lineRule="auto"/>
              <w:rPr>
                <w:rFonts w:ascii="Arial" w:eastAsia="Arial" w:hAnsi="Arial" w:cs="Arial"/>
                <w:sz w:val="16"/>
                <w:szCs w:val="16"/>
              </w:rPr>
            </w:pPr>
            <w:r w:rsidRPr="00D07F18">
              <w:rPr>
                <w:rFonts w:ascii="Arial" w:eastAsia="Arial" w:hAnsi="Arial" w:cs="Arial"/>
                <w:sz w:val="16"/>
                <w:szCs w:val="16"/>
              </w:rPr>
              <w:t>PROMPT-1</w:t>
            </w:r>
          </w:p>
          <w:p w14:paraId="4AEE7111" w14:textId="77777777" w:rsidR="005D2D6F" w:rsidRPr="00D07F18" w:rsidRDefault="005D2D6F" w:rsidP="003C0428">
            <w:pPr>
              <w:spacing w:after="0" w:line="240" w:lineRule="auto"/>
              <w:rPr>
                <w:rFonts w:ascii="Arial" w:eastAsia="Arial" w:hAnsi="Arial" w:cs="Arial"/>
                <w:sz w:val="16"/>
                <w:szCs w:val="16"/>
              </w:rPr>
            </w:pPr>
          </w:p>
        </w:tc>
        <w:tc>
          <w:tcPr>
            <w:tcW w:w="1890" w:type="dxa"/>
          </w:tcPr>
          <w:p w14:paraId="387474E4" w14:textId="77777777" w:rsidR="005D2D6F" w:rsidRPr="009C66BC" w:rsidRDefault="005D2D6F" w:rsidP="003C0428">
            <w:pPr>
              <w:spacing w:after="0" w:line="240" w:lineRule="auto"/>
              <w:rPr>
                <w:rFonts w:ascii="Arial" w:eastAsia="Arial" w:hAnsi="Arial" w:cs="Arial"/>
                <w:sz w:val="16"/>
                <w:szCs w:val="16"/>
              </w:rPr>
            </w:pPr>
            <w:r>
              <w:rPr>
                <w:rFonts w:ascii="Arial" w:hAnsi="Arial" w:cs="Arial"/>
                <w:bCs/>
                <w:iCs/>
                <w:sz w:val="16"/>
                <w:szCs w:val="16"/>
              </w:rPr>
              <w:t>--</w:t>
            </w:r>
          </w:p>
        </w:tc>
        <w:tc>
          <w:tcPr>
            <w:tcW w:w="1800" w:type="dxa"/>
          </w:tcPr>
          <w:p w14:paraId="66B50EE4" w14:textId="5952F7E6" w:rsidR="005D2D6F" w:rsidRPr="009C66BC" w:rsidRDefault="005D2D6F" w:rsidP="003C0428">
            <w:pPr>
              <w:rPr>
                <w:rFonts w:ascii="Arial" w:eastAsia="Times New Roman" w:hAnsi="Arial" w:cs="Arial"/>
                <w:sz w:val="16"/>
                <w:szCs w:val="16"/>
              </w:rPr>
            </w:pPr>
            <w:r>
              <w:rPr>
                <w:rFonts w:ascii="Arial" w:hAnsi="Arial" w:cs="Arial"/>
                <w:sz w:val="16"/>
                <w:szCs w:val="16"/>
              </w:rPr>
              <w:t>0</w:t>
            </w:r>
            <w:r w:rsidR="003679E9">
              <w:rPr>
                <w:rFonts w:ascii="Arial" w:hAnsi="Arial" w:cs="Arial"/>
                <w:sz w:val="16"/>
                <w:szCs w:val="16"/>
              </w:rPr>
              <w:t>930WrapMenu2</w:t>
            </w:r>
            <w:r w:rsidRPr="009C66BC">
              <w:rPr>
                <w:rFonts w:ascii="Arial" w:hAnsi="Arial" w:cs="Arial"/>
                <w:sz w:val="16"/>
                <w:szCs w:val="16"/>
              </w:rPr>
              <w:t>.wav</w:t>
            </w:r>
          </w:p>
        </w:tc>
        <w:tc>
          <w:tcPr>
            <w:tcW w:w="4140" w:type="dxa"/>
          </w:tcPr>
          <w:p w14:paraId="4B092648" w14:textId="72C7BDC3" w:rsidR="005D2D6F" w:rsidRPr="001522D5" w:rsidRDefault="00142ED4" w:rsidP="003C0428">
            <w:pPr>
              <w:tabs>
                <w:tab w:val="left" w:pos="1440"/>
              </w:tabs>
              <w:autoSpaceDE w:val="0"/>
              <w:autoSpaceDN w:val="0"/>
              <w:adjustRightInd w:val="0"/>
              <w:spacing w:after="0" w:line="240" w:lineRule="auto"/>
              <w:rPr>
                <w:rFonts w:ascii="Arial" w:hAnsi="Arial" w:cs="Arial"/>
                <w:color w:val="0070C0"/>
                <w:sz w:val="16"/>
                <w:szCs w:val="16"/>
                <w:lang w:val="es-419"/>
              </w:rPr>
            </w:pPr>
            <w:ins w:id="513" w:author="Prada, Leandro (Leo) **CTR**" w:date="2020-06-08T14:11:00Z">
              <w:r w:rsidRPr="00142ED4">
                <w:rPr>
                  <w:rFonts w:ascii="Arial" w:hAnsi="Arial" w:cs="Arial"/>
                  <w:color w:val="0070C0"/>
                  <w:sz w:val="16"/>
                  <w:szCs w:val="16"/>
                  <w:lang w:val="es-419"/>
                </w:rPr>
                <w:t>¿Hay algo más con lo que necesite ayuda hoy? Puede decir "Menú principal" o solo cuelgue.</w:t>
              </w:r>
            </w:ins>
            <w:del w:id="514" w:author="Prada, Leandro (Leo) **CTR**" w:date="2020-06-08T14:11:00Z">
              <w:r w:rsidR="001522D5" w:rsidRPr="001522D5" w:rsidDel="00142ED4">
                <w:rPr>
                  <w:rFonts w:ascii="Arial" w:hAnsi="Arial" w:cs="Arial"/>
                  <w:color w:val="0070C0"/>
                  <w:sz w:val="16"/>
                  <w:szCs w:val="16"/>
                  <w:lang w:val="es-419"/>
                </w:rPr>
                <w:delText>¿Hay algo mas con lo que lo pueda ayudar hoy? Puede decir menu principal o simplemente colgar.</w:delText>
              </w:r>
            </w:del>
          </w:p>
        </w:tc>
      </w:tr>
      <w:tr w:rsidR="005D2D6F" w:rsidRPr="007544B5" w14:paraId="780F54C6" w14:textId="77777777" w:rsidTr="003C042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c>
          <w:tcPr>
            <w:tcW w:w="1620" w:type="dxa"/>
          </w:tcPr>
          <w:p w14:paraId="79E1D92F" w14:textId="77777777" w:rsidR="005D2D6F" w:rsidRPr="00D07F18" w:rsidRDefault="005D2D6F" w:rsidP="003C0428">
            <w:pPr>
              <w:spacing w:after="0" w:line="240" w:lineRule="auto"/>
              <w:rPr>
                <w:rFonts w:ascii="Arial" w:eastAsia="Arial" w:hAnsi="Arial" w:cs="Arial"/>
                <w:sz w:val="16"/>
                <w:szCs w:val="16"/>
              </w:rPr>
            </w:pPr>
            <w:r>
              <w:rPr>
                <w:rFonts w:ascii="Arial" w:eastAsia="Arial" w:hAnsi="Arial" w:cs="Arial"/>
                <w:sz w:val="16"/>
                <w:szCs w:val="16"/>
              </w:rPr>
              <w:t>PROMPT-2</w:t>
            </w:r>
          </w:p>
        </w:tc>
        <w:tc>
          <w:tcPr>
            <w:tcW w:w="1890" w:type="dxa"/>
          </w:tcPr>
          <w:p w14:paraId="6855E85E" w14:textId="77777777" w:rsidR="005D2D6F" w:rsidRDefault="005D2D6F" w:rsidP="003C0428">
            <w:pPr>
              <w:spacing w:after="0" w:line="240" w:lineRule="auto"/>
              <w:rPr>
                <w:rFonts w:ascii="Arial" w:hAnsi="Arial" w:cs="Arial"/>
                <w:bCs/>
                <w:iCs/>
                <w:sz w:val="16"/>
                <w:szCs w:val="16"/>
              </w:rPr>
            </w:pPr>
            <w:r>
              <w:rPr>
                <w:rFonts w:ascii="Arial" w:hAnsi="Arial" w:cs="Arial"/>
                <w:bCs/>
                <w:iCs/>
                <w:sz w:val="16"/>
                <w:szCs w:val="16"/>
              </w:rPr>
              <w:t>--</w:t>
            </w:r>
          </w:p>
        </w:tc>
        <w:tc>
          <w:tcPr>
            <w:tcW w:w="1800" w:type="dxa"/>
          </w:tcPr>
          <w:p w14:paraId="42C04793" w14:textId="702E6A7A" w:rsidR="005D2D6F" w:rsidRDefault="005D2D6F" w:rsidP="003C0428">
            <w:pPr>
              <w:rPr>
                <w:rFonts w:ascii="Arial" w:hAnsi="Arial" w:cs="Arial"/>
                <w:sz w:val="16"/>
                <w:szCs w:val="16"/>
              </w:rPr>
            </w:pPr>
            <w:r>
              <w:rPr>
                <w:rFonts w:ascii="Arial" w:hAnsi="Arial" w:cs="Arial"/>
                <w:sz w:val="16"/>
                <w:szCs w:val="16"/>
              </w:rPr>
              <w:t>0930</w:t>
            </w:r>
            <w:r w:rsidR="003679E9">
              <w:rPr>
                <w:rFonts w:ascii="Arial" w:hAnsi="Arial" w:cs="Arial"/>
                <w:sz w:val="16"/>
                <w:szCs w:val="16"/>
              </w:rPr>
              <w:t>WrapMenu2</w:t>
            </w:r>
            <w:r>
              <w:rPr>
                <w:rFonts w:ascii="Arial" w:hAnsi="Arial" w:cs="Arial"/>
                <w:sz w:val="16"/>
                <w:szCs w:val="16"/>
              </w:rPr>
              <w:t>.wav</w:t>
            </w:r>
          </w:p>
        </w:tc>
        <w:tc>
          <w:tcPr>
            <w:tcW w:w="4140" w:type="dxa"/>
          </w:tcPr>
          <w:p w14:paraId="65869BAE" w14:textId="621E3171" w:rsidR="005D2D6F" w:rsidRPr="001522D5" w:rsidRDefault="00142ED4" w:rsidP="003C0428">
            <w:pPr>
              <w:tabs>
                <w:tab w:val="left" w:pos="1440"/>
              </w:tabs>
              <w:autoSpaceDE w:val="0"/>
              <w:autoSpaceDN w:val="0"/>
              <w:adjustRightInd w:val="0"/>
              <w:spacing w:after="0" w:line="240" w:lineRule="auto"/>
              <w:rPr>
                <w:rFonts w:ascii="Arial" w:hAnsi="Arial" w:cs="Arial"/>
                <w:color w:val="0070C0"/>
                <w:sz w:val="16"/>
                <w:szCs w:val="16"/>
                <w:lang w:val="es-419"/>
              </w:rPr>
            </w:pPr>
            <w:ins w:id="515" w:author="Prada, Leandro (Leo) **CTR**" w:date="2020-06-08T14:11:00Z">
              <w:r w:rsidRPr="00142ED4">
                <w:rPr>
                  <w:rFonts w:ascii="Arial" w:hAnsi="Arial" w:cs="Arial"/>
                  <w:color w:val="0070C0"/>
                  <w:sz w:val="16"/>
                  <w:szCs w:val="16"/>
                  <w:lang w:val="es-419"/>
                </w:rPr>
                <w:t>¿Hay algo más con lo que necesite ayuda hoy? Puede decir "Menú principal" o solo cuelgue.</w:t>
              </w:r>
            </w:ins>
            <w:del w:id="516" w:author="Prada, Leandro (Leo) **CTR**" w:date="2020-06-08T14:11:00Z">
              <w:r w:rsidR="001522D5" w:rsidRPr="001522D5" w:rsidDel="00142ED4">
                <w:rPr>
                  <w:rFonts w:ascii="Arial" w:hAnsi="Arial" w:cs="Arial"/>
                  <w:color w:val="0070C0"/>
                  <w:sz w:val="16"/>
                  <w:szCs w:val="16"/>
                  <w:lang w:val="es-419"/>
                </w:rPr>
                <w:delText>¿Hay algo mas con lo que lo pueda ayudar hoy? Puede decir menu principal o simplemente colgar.</w:delText>
              </w:r>
            </w:del>
            <w:bookmarkStart w:id="517" w:name="_GoBack"/>
            <w:bookmarkEnd w:id="517"/>
          </w:p>
        </w:tc>
      </w:tr>
      <w:tr w:rsidR="005D2D6F" w:rsidRPr="005A14F6" w14:paraId="137EC235" w14:textId="77777777" w:rsidTr="003C042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c>
          <w:tcPr>
            <w:tcW w:w="1620" w:type="dxa"/>
          </w:tcPr>
          <w:p w14:paraId="7F3425B7" w14:textId="77777777" w:rsidR="005D2D6F" w:rsidRPr="005A14F6" w:rsidRDefault="005D2D6F" w:rsidP="003C0428">
            <w:pPr>
              <w:spacing w:after="0" w:line="240" w:lineRule="auto"/>
              <w:rPr>
                <w:rFonts w:ascii="Arial" w:eastAsia="Arial" w:hAnsi="Arial" w:cs="Arial"/>
                <w:sz w:val="16"/>
                <w:szCs w:val="16"/>
              </w:rPr>
            </w:pPr>
            <w:r>
              <w:rPr>
                <w:rFonts w:ascii="Arial" w:eastAsia="Arial" w:hAnsi="Arial" w:cs="Arial"/>
                <w:sz w:val="16"/>
                <w:szCs w:val="16"/>
              </w:rPr>
              <w:t>NoInputNoMatch</w:t>
            </w:r>
            <w:r w:rsidRPr="005A14F6">
              <w:rPr>
                <w:rFonts w:ascii="Arial" w:eastAsia="Arial" w:hAnsi="Arial" w:cs="Arial"/>
                <w:sz w:val="16"/>
                <w:szCs w:val="16"/>
              </w:rPr>
              <w:t>-1</w:t>
            </w:r>
          </w:p>
        </w:tc>
        <w:tc>
          <w:tcPr>
            <w:tcW w:w="1890" w:type="dxa"/>
          </w:tcPr>
          <w:p w14:paraId="0E97CC01" w14:textId="77777777" w:rsidR="005D2D6F" w:rsidRPr="005A14F6" w:rsidRDefault="005D2D6F" w:rsidP="003C0428">
            <w:pPr>
              <w:spacing w:after="0" w:line="240" w:lineRule="auto"/>
              <w:rPr>
                <w:rFonts w:ascii="Arial" w:eastAsia="Arial" w:hAnsi="Arial" w:cs="Arial"/>
                <w:sz w:val="16"/>
                <w:szCs w:val="16"/>
              </w:rPr>
            </w:pPr>
            <w:r w:rsidRPr="005A14F6">
              <w:rPr>
                <w:rFonts w:ascii="Arial" w:eastAsia="Arial" w:hAnsi="Arial" w:cs="Arial"/>
                <w:sz w:val="16"/>
                <w:szCs w:val="16"/>
              </w:rPr>
              <w:t>--</w:t>
            </w:r>
          </w:p>
        </w:tc>
        <w:tc>
          <w:tcPr>
            <w:tcW w:w="1800" w:type="dxa"/>
          </w:tcPr>
          <w:p w14:paraId="7079F2D7" w14:textId="456EA72B" w:rsidR="005D2D6F" w:rsidRPr="005A14F6" w:rsidRDefault="005D2D6F" w:rsidP="003C0428">
            <w:pPr>
              <w:spacing w:after="0" w:line="240" w:lineRule="auto"/>
              <w:rPr>
                <w:rFonts w:ascii="Arial" w:eastAsia="Times New Roman" w:hAnsi="Arial" w:cs="Arial"/>
                <w:sz w:val="16"/>
                <w:szCs w:val="16"/>
              </w:rPr>
            </w:pPr>
            <w:proofErr w:type="spellStart"/>
            <w:r>
              <w:rPr>
                <w:rFonts w:ascii="Arial" w:eastAsia="Times New Roman" w:hAnsi="Arial" w:cs="Arial"/>
                <w:sz w:val="16"/>
                <w:szCs w:val="16"/>
              </w:rPr>
              <w:t>gl_</w:t>
            </w:r>
            <w:r w:rsidR="00F802C1">
              <w:rPr>
                <w:rFonts w:ascii="Arial" w:eastAsia="Times New Roman" w:hAnsi="Arial" w:cs="Arial"/>
                <w:sz w:val="16"/>
                <w:szCs w:val="16"/>
              </w:rPr>
              <w:t>Lo</w:t>
            </w:r>
            <w:proofErr w:type="spellEnd"/>
            <w:r w:rsidR="00F802C1">
              <w:rPr>
                <w:rFonts w:ascii="Arial" w:eastAsia="Times New Roman" w:hAnsi="Arial" w:cs="Arial"/>
                <w:sz w:val="16"/>
                <w:szCs w:val="16"/>
              </w:rPr>
              <w:t xml:space="preserve"> siento.</w:t>
            </w:r>
            <w:r>
              <w:rPr>
                <w:rFonts w:ascii="Arial" w:eastAsia="Times New Roman" w:hAnsi="Arial" w:cs="Arial"/>
                <w:sz w:val="16"/>
                <w:szCs w:val="16"/>
              </w:rPr>
              <w:t>wav</w:t>
            </w:r>
          </w:p>
        </w:tc>
        <w:tc>
          <w:tcPr>
            <w:tcW w:w="4140" w:type="dxa"/>
          </w:tcPr>
          <w:p w14:paraId="11660FF4" w14:textId="1A583699" w:rsidR="005D2D6F" w:rsidRPr="005A14F6" w:rsidRDefault="00F802C1" w:rsidP="003C0428">
            <w:pPr>
              <w:spacing w:after="0" w:line="240" w:lineRule="auto"/>
              <w:rPr>
                <w:rFonts w:ascii="Arial" w:eastAsia="Arial" w:hAnsi="Arial" w:cs="Arial"/>
                <w:color w:val="0070C0"/>
                <w:sz w:val="16"/>
                <w:szCs w:val="16"/>
              </w:rPr>
            </w:pPr>
            <w:r>
              <w:rPr>
                <w:rFonts w:ascii="Arial" w:eastAsia="Arial" w:hAnsi="Arial" w:cs="Arial"/>
                <w:color w:val="0070C0"/>
                <w:sz w:val="16"/>
                <w:szCs w:val="16"/>
              </w:rPr>
              <w:t xml:space="preserve">Lo </w:t>
            </w:r>
            <w:proofErr w:type="spellStart"/>
            <w:r>
              <w:rPr>
                <w:rFonts w:ascii="Arial" w:eastAsia="Arial" w:hAnsi="Arial" w:cs="Arial"/>
                <w:color w:val="0070C0"/>
                <w:sz w:val="16"/>
                <w:szCs w:val="16"/>
              </w:rPr>
              <w:t>siento</w:t>
            </w:r>
            <w:proofErr w:type="spellEnd"/>
            <w:r>
              <w:rPr>
                <w:rFonts w:ascii="Arial" w:eastAsia="Arial" w:hAnsi="Arial" w:cs="Arial"/>
                <w:color w:val="0070C0"/>
                <w:sz w:val="16"/>
                <w:szCs w:val="16"/>
              </w:rPr>
              <w:t>.</w:t>
            </w:r>
          </w:p>
        </w:tc>
      </w:tr>
      <w:tr w:rsidR="005D2D6F" w:rsidRPr="00565EA9" w14:paraId="69616E31" w14:textId="77777777" w:rsidTr="003C042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c>
          <w:tcPr>
            <w:tcW w:w="1620" w:type="dxa"/>
          </w:tcPr>
          <w:p w14:paraId="00ED386F" w14:textId="77777777" w:rsidR="005D2D6F" w:rsidRPr="005A14F6" w:rsidRDefault="005D2D6F" w:rsidP="003C0428">
            <w:pPr>
              <w:spacing w:after="0" w:line="240" w:lineRule="auto"/>
              <w:rPr>
                <w:rFonts w:ascii="Arial" w:eastAsia="Arial" w:hAnsi="Arial" w:cs="Arial"/>
                <w:sz w:val="16"/>
                <w:szCs w:val="16"/>
              </w:rPr>
            </w:pPr>
            <w:r>
              <w:rPr>
                <w:rFonts w:ascii="Arial" w:eastAsia="Arial" w:hAnsi="Arial" w:cs="Arial"/>
                <w:sz w:val="16"/>
                <w:szCs w:val="16"/>
              </w:rPr>
              <w:t>NoInputNoMatch-2</w:t>
            </w:r>
          </w:p>
        </w:tc>
        <w:tc>
          <w:tcPr>
            <w:tcW w:w="1890" w:type="dxa"/>
          </w:tcPr>
          <w:p w14:paraId="279AB140" w14:textId="77777777" w:rsidR="005D2D6F" w:rsidRPr="005A14F6" w:rsidRDefault="005D2D6F" w:rsidP="003C0428">
            <w:pPr>
              <w:spacing w:after="0" w:line="240" w:lineRule="auto"/>
              <w:rPr>
                <w:rFonts w:ascii="Arial" w:eastAsia="Arial" w:hAnsi="Arial" w:cs="Arial"/>
                <w:sz w:val="16"/>
                <w:szCs w:val="16"/>
              </w:rPr>
            </w:pPr>
            <w:r>
              <w:rPr>
                <w:rFonts w:ascii="Arial" w:eastAsia="Arial" w:hAnsi="Arial" w:cs="Arial"/>
                <w:sz w:val="16"/>
                <w:szCs w:val="16"/>
              </w:rPr>
              <w:t>--</w:t>
            </w:r>
          </w:p>
        </w:tc>
        <w:tc>
          <w:tcPr>
            <w:tcW w:w="1800" w:type="dxa"/>
          </w:tcPr>
          <w:p w14:paraId="748E9D32" w14:textId="77777777" w:rsidR="005D2D6F" w:rsidRPr="005A14F6" w:rsidRDefault="005D2D6F" w:rsidP="003C0428">
            <w:pPr>
              <w:spacing w:after="0" w:line="240" w:lineRule="auto"/>
              <w:rPr>
                <w:rFonts w:ascii="Arial" w:eastAsia="Arial" w:hAnsi="Arial" w:cs="Arial"/>
                <w:sz w:val="16"/>
                <w:szCs w:val="16"/>
              </w:rPr>
            </w:pPr>
            <w:r>
              <w:rPr>
                <w:rFonts w:ascii="Arial" w:eastAsia="Times New Roman" w:hAnsi="Arial" w:cs="Arial"/>
                <w:sz w:val="16"/>
                <w:szCs w:val="16"/>
              </w:rPr>
              <w:t>gl_sorrytrouble.wav</w:t>
            </w:r>
          </w:p>
        </w:tc>
        <w:tc>
          <w:tcPr>
            <w:tcW w:w="4140" w:type="dxa"/>
          </w:tcPr>
          <w:p w14:paraId="1E316E4E" w14:textId="526818C3" w:rsidR="005D2D6F" w:rsidRPr="00355BF2" w:rsidRDefault="00355BF2" w:rsidP="003C0428">
            <w:pPr>
              <w:spacing w:after="0" w:line="240" w:lineRule="auto"/>
              <w:rPr>
                <w:rFonts w:ascii="Arial" w:eastAsia="Arial" w:hAnsi="Arial" w:cs="Arial"/>
                <w:color w:val="0070C0"/>
                <w:sz w:val="16"/>
                <w:szCs w:val="16"/>
                <w:lang w:val="es-419"/>
              </w:rPr>
            </w:pPr>
            <w:del w:id="518" w:author="Prada, Leandro (Leo) **CTR**" w:date="2020-06-08T10:59:00Z">
              <w:r w:rsidRPr="00355BF2" w:rsidDel="00565EA9">
                <w:rPr>
                  <w:rFonts w:ascii="Arial" w:eastAsia="Times New Roman" w:hAnsi="Arial" w:cs="Arial"/>
                  <w:color w:val="0070C0"/>
                  <w:sz w:val="16"/>
                  <w:szCs w:val="16"/>
                  <w:lang w:val="es-419"/>
                </w:rPr>
                <w:delText>Lo siento, estamos teniendo problemas.</w:delText>
              </w:r>
            </w:del>
            <w:ins w:id="519" w:author="Prada, Leandro (Leo) **CTR**" w:date="2020-06-08T10:59:00Z">
              <w:r w:rsidR="00565EA9">
                <w:rPr>
                  <w:rFonts w:ascii="Arial" w:eastAsia="Times New Roman" w:hAnsi="Arial" w:cs="Arial"/>
                  <w:color w:val="0070C0"/>
                  <w:sz w:val="16"/>
                  <w:szCs w:val="16"/>
                  <w:lang w:val="es-419"/>
                </w:rPr>
                <w:t>Lo siento, tengo problemas.</w:t>
              </w:r>
            </w:ins>
          </w:p>
        </w:tc>
      </w:tr>
      <w:tr w:rsidR="005D2D6F" w:rsidRPr="009C7D98" w14:paraId="2F932373" w14:textId="77777777" w:rsidTr="003C042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c>
          <w:tcPr>
            <w:tcW w:w="9450" w:type="dxa"/>
            <w:gridSpan w:val="4"/>
            <w:shd w:val="clear" w:color="auto" w:fill="DDDDDD"/>
          </w:tcPr>
          <w:p w14:paraId="59CD2F0E" w14:textId="77777777" w:rsidR="005D2D6F" w:rsidRPr="009C7D98" w:rsidRDefault="005D2D6F" w:rsidP="003C0428">
            <w:pPr>
              <w:spacing w:after="0" w:line="240" w:lineRule="auto"/>
              <w:rPr>
                <w:rFonts w:ascii="Arial" w:eastAsia="Arial" w:hAnsi="Arial" w:cs="Arial"/>
                <w:b/>
                <w:i/>
                <w:sz w:val="16"/>
                <w:szCs w:val="16"/>
              </w:rPr>
            </w:pPr>
            <w:r w:rsidRPr="009C7D98">
              <w:rPr>
                <w:rFonts w:ascii="Arial" w:eastAsia="Arial" w:hAnsi="Arial" w:cs="Arial"/>
                <w:b/>
                <w:i/>
                <w:sz w:val="16"/>
                <w:szCs w:val="16"/>
              </w:rPr>
              <w:t>Responses &amp; Confirmation Prompts</w:t>
            </w:r>
            <w:r>
              <w:rPr>
                <w:rFonts w:ascii="Arial" w:eastAsia="Arial" w:hAnsi="Arial" w:cs="Arial"/>
                <w:b/>
                <w:i/>
                <w:sz w:val="16"/>
                <w:szCs w:val="16"/>
              </w:rPr>
              <w:t xml:space="preserve"> (</w:t>
            </w:r>
            <w:hyperlink w:anchor="_Global_Confirmation_(the" w:history="1">
              <w:r w:rsidRPr="00C5488F">
                <w:rPr>
                  <w:rStyle w:val="Hyperlink"/>
                  <w:rFonts w:ascii="Arial" w:eastAsia="Arial" w:hAnsi="Arial" w:cs="Arial"/>
                  <w:b/>
                  <w:i/>
                  <w:sz w:val="16"/>
                  <w:szCs w:val="16"/>
                </w:rPr>
                <w:t>See Global Confirms</w:t>
              </w:r>
            </w:hyperlink>
            <w:r>
              <w:rPr>
                <w:rFonts w:ascii="Arial" w:eastAsia="Arial" w:hAnsi="Arial" w:cs="Arial"/>
                <w:b/>
                <w:i/>
                <w:sz w:val="16"/>
                <w:szCs w:val="16"/>
              </w:rPr>
              <w:t>)</w:t>
            </w:r>
          </w:p>
        </w:tc>
      </w:tr>
      <w:tr w:rsidR="005D2D6F" w:rsidRPr="009C7D98" w14:paraId="25C9255C" w14:textId="77777777" w:rsidTr="003C042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c>
          <w:tcPr>
            <w:tcW w:w="1620" w:type="dxa"/>
            <w:shd w:val="clear" w:color="auto" w:fill="D9E2F3"/>
          </w:tcPr>
          <w:p w14:paraId="3AC3B3D1" w14:textId="77777777" w:rsidR="005D2D6F" w:rsidRPr="009C7D98" w:rsidRDefault="005D2D6F" w:rsidP="003C0428">
            <w:pPr>
              <w:spacing w:after="0" w:line="240" w:lineRule="auto"/>
              <w:rPr>
                <w:rFonts w:ascii="Arial" w:eastAsia="Arial" w:hAnsi="Arial" w:cs="Arial"/>
                <w:b/>
                <w:i/>
                <w:sz w:val="16"/>
                <w:szCs w:val="16"/>
              </w:rPr>
            </w:pPr>
            <w:r w:rsidRPr="009C7D98">
              <w:rPr>
                <w:rFonts w:ascii="Arial" w:eastAsia="Arial" w:hAnsi="Arial" w:cs="Arial"/>
                <w:b/>
                <w:i/>
                <w:sz w:val="16"/>
                <w:szCs w:val="16"/>
              </w:rPr>
              <w:t>&lt;Response&gt;</w:t>
            </w:r>
          </w:p>
          <w:p w14:paraId="00D625E2" w14:textId="77777777" w:rsidR="005D2D6F" w:rsidRPr="009C7D98" w:rsidRDefault="005D2D6F" w:rsidP="003C0428">
            <w:pPr>
              <w:spacing w:after="0" w:line="240" w:lineRule="auto"/>
              <w:rPr>
                <w:rFonts w:ascii="Arial" w:eastAsia="Times New Roman" w:hAnsi="Arial" w:cs="Arial"/>
                <w:sz w:val="16"/>
                <w:szCs w:val="16"/>
              </w:rPr>
            </w:pPr>
            <w:r w:rsidRPr="009C7D98">
              <w:rPr>
                <w:rFonts w:ascii="Arial" w:eastAsia="Arial" w:hAnsi="Arial" w:cs="Arial"/>
                <w:b/>
                <w:i/>
                <w:sz w:val="16"/>
                <w:szCs w:val="16"/>
              </w:rPr>
              <w:t>Samples</w:t>
            </w:r>
          </w:p>
        </w:tc>
        <w:tc>
          <w:tcPr>
            <w:tcW w:w="1890" w:type="dxa"/>
            <w:shd w:val="clear" w:color="auto" w:fill="D9E2F3"/>
          </w:tcPr>
          <w:p w14:paraId="3277F11F" w14:textId="77777777" w:rsidR="005D2D6F" w:rsidRPr="009C7D98" w:rsidRDefault="005D2D6F" w:rsidP="003C0428">
            <w:pPr>
              <w:spacing w:after="0" w:line="240" w:lineRule="auto"/>
              <w:rPr>
                <w:rFonts w:ascii="Arial" w:eastAsia="Times New Roman" w:hAnsi="Arial" w:cs="Arial"/>
                <w:sz w:val="16"/>
                <w:szCs w:val="16"/>
              </w:rPr>
            </w:pPr>
            <w:r w:rsidRPr="009C7D98">
              <w:rPr>
                <w:rFonts w:ascii="Arial" w:eastAsia="Arial" w:hAnsi="Arial" w:cs="Arial"/>
                <w:b/>
                <w:i/>
                <w:sz w:val="16"/>
                <w:szCs w:val="16"/>
              </w:rPr>
              <w:t>Confirm</w:t>
            </w:r>
          </w:p>
        </w:tc>
        <w:tc>
          <w:tcPr>
            <w:tcW w:w="1800" w:type="dxa"/>
            <w:shd w:val="clear" w:color="auto" w:fill="D9E2F3"/>
          </w:tcPr>
          <w:p w14:paraId="3E69F792" w14:textId="77777777" w:rsidR="005D2D6F" w:rsidRPr="009C7D98" w:rsidRDefault="005D2D6F" w:rsidP="003C0428">
            <w:pPr>
              <w:spacing w:after="0" w:line="240" w:lineRule="auto"/>
              <w:rPr>
                <w:rFonts w:ascii="Arial" w:eastAsia="Times New Roman" w:hAnsi="Arial" w:cs="Arial"/>
                <w:sz w:val="16"/>
                <w:szCs w:val="16"/>
              </w:rPr>
            </w:pPr>
            <w:proofErr w:type="spellStart"/>
            <w:r w:rsidRPr="009C7D98">
              <w:rPr>
                <w:rFonts w:ascii="Arial" w:eastAsia="Arial" w:hAnsi="Arial" w:cs="Arial"/>
                <w:b/>
                <w:i/>
                <w:sz w:val="16"/>
                <w:szCs w:val="16"/>
              </w:rPr>
              <w:t>VoiceFile</w:t>
            </w:r>
            <w:proofErr w:type="spellEnd"/>
          </w:p>
        </w:tc>
        <w:tc>
          <w:tcPr>
            <w:tcW w:w="4140" w:type="dxa"/>
            <w:shd w:val="clear" w:color="auto" w:fill="D9E2F3"/>
          </w:tcPr>
          <w:p w14:paraId="024B820F" w14:textId="77777777" w:rsidR="005D2D6F" w:rsidRPr="009C7D98" w:rsidRDefault="005D2D6F" w:rsidP="003C0428">
            <w:pPr>
              <w:spacing w:after="0" w:line="240" w:lineRule="auto"/>
              <w:rPr>
                <w:rFonts w:ascii="Arial" w:eastAsia="Times New Roman" w:hAnsi="Arial" w:cs="Arial"/>
                <w:sz w:val="16"/>
                <w:szCs w:val="16"/>
              </w:rPr>
            </w:pPr>
            <w:r w:rsidRPr="009C7D98">
              <w:rPr>
                <w:rFonts w:ascii="Arial" w:eastAsia="Arial" w:hAnsi="Arial" w:cs="Arial"/>
                <w:b/>
                <w:i/>
                <w:sz w:val="16"/>
                <w:szCs w:val="16"/>
              </w:rPr>
              <w:t>Wording</w:t>
            </w:r>
          </w:p>
        </w:tc>
      </w:tr>
      <w:tr w:rsidR="005D2D6F" w:rsidRPr="00D07F18" w14:paraId="294102E5" w14:textId="77777777" w:rsidTr="003C042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c>
          <w:tcPr>
            <w:tcW w:w="1620" w:type="dxa"/>
            <w:tcBorders>
              <w:top w:val="single" w:sz="6" w:space="0" w:color="auto"/>
              <w:left w:val="single" w:sz="6" w:space="0" w:color="auto"/>
              <w:bottom w:val="single" w:sz="6" w:space="0" w:color="auto"/>
              <w:right w:val="single" w:sz="6" w:space="0" w:color="auto"/>
            </w:tcBorders>
            <w:shd w:val="clear" w:color="auto" w:fill="auto"/>
          </w:tcPr>
          <w:p w14:paraId="3707A22F" w14:textId="77777777" w:rsidR="00355BF2" w:rsidRPr="00355BF2" w:rsidRDefault="00355BF2" w:rsidP="00355BF2">
            <w:pPr>
              <w:spacing w:after="0" w:line="240" w:lineRule="auto"/>
              <w:rPr>
                <w:rFonts w:ascii="Arial" w:hAnsi="Arial" w:cs="Arial"/>
                <w:sz w:val="16"/>
                <w:szCs w:val="16"/>
              </w:rPr>
            </w:pPr>
            <w:r w:rsidRPr="00355BF2">
              <w:rPr>
                <w:rFonts w:ascii="Arial" w:hAnsi="Arial" w:cs="Arial"/>
                <w:sz w:val="16"/>
                <w:szCs w:val="16"/>
              </w:rPr>
              <w:t>&lt;menu&gt;</w:t>
            </w:r>
          </w:p>
          <w:p w14:paraId="3AE5A6B6" w14:textId="77777777" w:rsidR="00355BF2" w:rsidRPr="00355BF2" w:rsidRDefault="00355BF2" w:rsidP="00355BF2">
            <w:pPr>
              <w:spacing w:after="0" w:line="240" w:lineRule="auto"/>
              <w:rPr>
                <w:rFonts w:ascii="Arial" w:hAnsi="Arial" w:cs="Arial"/>
                <w:sz w:val="16"/>
                <w:szCs w:val="16"/>
              </w:rPr>
            </w:pPr>
            <w:r w:rsidRPr="00355BF2">
              <w:rPr>
                <w:rFonts w:ascii="Arial" w:hAnsi="Arial" w:cs="Arial"/>
                <w:sz w:val="16"/>
                <w:szCs w:val="16"/>
              </w:rPr>
              <w:t>Menu principal,</w:t>
            </w:r>
          </w:p>
          <w:p w14:paraId="17E2180D" w14:textId="17397274" w:rsidR="005D2D6F" w:rsidRPr="00387EC4" w:rsidRDefault="00355BF2" w:rsidP="00355BF2">
            <w:pPr>
              <w:spacing w:after="0" w:line="240" w:lineRule="auto"/>
              <w:rPr>
                <w:rFonts w:ascii="Arial" w:eastAsia="Times New Roman" w:hAnsi="Arial" w:cs="Arial"/>
                <w:sz w:val="16"/>
                <w:szCs w:val="16"/>
              </w:rPr>
            </w:pPr>
            <w:r w:rsidRPr="00355BF2">
              <w:rPr>
                <w:rFonts w:ascii="Arial" w:hAnsi="Arial" w:cs="Arial"/>
                <w:sz w:val="16"/>
                <w:szCs w:val="16"/>
              </w:rPr>
              <w:lastRenderedPageBreak/>
              <w:t>Menu</w:t>
            </w:r>
          </w:p>
        </w:tc>
        <w:tc>
          <w:tcPr>
            <w:tcW w:w="1890" w:type="dxa"/>
            <w:tcBorders>
              <w:top w:val="single" w:sz="6" w:space="0" w:color="auto"/>
              <w:left w:val="single" w:sz="6" w:space="0" w:color="auto"/>
              <w:bottom w:val="single" w:sz="6" w:space="0" w:color="auto"/>
              <w:right w:val="single" w:sz="6" w:space="0" w:color="auto"/>
            </w:tcBorders>
            <w:shd w:val="clear" w:color="auto" w:fill="auto"/>
          </w:tcPr>
          <w:p w14:paraId="57C15B5A" w14:textId="77777777" w:rsidR="005D2D6F" w:rsidRPr="000A7FD5" w:rsidRDefault="005D2D6F" w:rsidP="003C0428">
            <w:pPr>
              <w:spacing w:after="0" w:line="240" w:lineRule="auto"/>
              <w:rPr>
                <w:rFonts w:ascii="Arial" w:eastAsia="Arial" w:hAnsi="Arial" w:cs="Arial"/>
                <w:sz w:val="16"/>
                <w:szCs w:val="16"/>
              </w:rPr>
            </w:pPr>
            <w:r w:rsidRPr="000A7FD5">
              <w:rPr>
                <w:rFonts w:ascii="Arial" w:hAnsi="Arial" w:cs="Arial"/>
                <w:sz w:val="16"/>
                <w:szCs w:val="16"/>
              </w:rPr>
              <w:lastRenderedPageBreak/>
              <w:t>Never</w:t>
            </w:r>
          </w:p>
        </w:tc>
        <w:tc>
          <w:tcPr>
            <w:tcW w:w="1800" w:type="dxa"/>
            <w:tcBorders>
              <w:top w:val="single" w:sz="6" w:space="0" w:color="auto"/>
              <w:left w:val="single" w:sz="6" w:space="0" w:color="auto"/>
              <w:bottom w:val="single" w:sz="6" w:space="0" w:color="auto"/>
              <w:right w:val="single" w:sz="6" w:space="0" w:color="auto"/>
            </w:tcBorders>
            <w:shd w:val="clear" w:color="auto" w:fill="auto"/>
          </w:tcPr>
          <w:p w14:paraId="2FDA611D" w14:textId="77777777" w:rsidR="005D2D6F" w:rsidRPr="00D07F18" w:rsidRDefault="005D2D6F" w:rsidP="003C0428">
            <w:pPr>
              <w:spacing w:after="0" w:line="240" w:lineRule="auto"/>
              <w:rPr>
                <w:rFonts w:ascii="Arial" w:eastAsia="Arial" w:hAnsi="Arial" w:cs="Arial"/>
                <w:sz w:val="16"/>
                <w:szCs w:val="16"/>
              </w:rPr>
            </w:pPr>
          </w:p>
        </w:tc>
        <w:tc>
          <w:tcPr>
            <w:tcW w:w="4140" w:type="dxa"/>
            <w:tcBorders>
              <w:top w:val="single" w:sz="6" w:space="0" w:color="auto"/>
              <w:left w:val="single" w:sz="6" w:space="0" w:color="auto"/>
              <w:bottom w:val="single" w:sz="6" w:space="0" w:color="auto"/>
              <w:right w:val="single" w:sz="6" w:space="0" w:color="auto"/>
            </w:tcBorders>
            <w:shd w:val="clear" w:color="auto" w:fill="auto"/>
          </w:tcPr>
          <w:p w14:paraId="67CC7212" w14:textId="77777777" w:rsidR="005D2D6F" w:rsidRPr="00D07F18" w:rsidRDefault="005D2D6F" w:rsidP="003C0428">
            <w:pPr>
              <w:rPr>
                <w:rFonts w:ascii="Arial" w:hAnsi="Arial" w:cs="Arial"/>
                <w:sz w:val="16"/>
                <w:szCs w:val="16"/>
              </w:rPr>
            </w:pPr>
          </w:p>
        </w:tc>
      </w:tr>
      <w:tr w:rsidR="005D2D6F" w:rsidRPr="009C7D98" w14:paraId="5709AFC6" w14:textId="77777777" w:rsidTr="003C042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c>
          <w:tcPr>
            <w:tcW w:w="9450" w:type="dxa"/>
            <w:gridSpan w:val="4"/>
            <w:shd w:val="clear" w:color="auto" w:fill="DDDDDD"/>
          </w:tcPr>
          <w:p w14:paraId="3E18C350" w14:textId="77777777" w:rsidR="005D2D6F" w:rsidRPr="009C7D98" w:rsidRDefault="005D2D6F" w:rsidP="003C0428">
            <w:pPr>
              <w:spacing w:after="0" w:line="240" w:lineRule="auto"/>
              <w:rPr>
                <w:rFonts w:ascii="Arial" w:eastAsia="Arial" w:hAnsi="Arial" w:cs="Arial"/>
                <w:b/>
                <w:i/>
                <w:sz w:val="16"/>
                <w:szCs w:val="16"/>
              </w:rPr>
            </w:pPr>
            <w:proofErr w:type="spellStart"/>
            <w:r w:rsidRPr="005A14F6">
              <w:rPr>
                <w:rFonts w:ascii="Arial" w:eastAsia="Arial" w:hAnsi="Arial" w:cs="Arial"/>
                <w:b/>
                <w:i/>
                <w:sz w:val="16"/>
                <w:szCs w:val="16"/>
              </w:rPr>
              <w:t>Globals</w:t>
            </w:r>
            <w:proofErr w:type="spellEnd"/>
            <w:r w:rsidRPr="005A14F6">
              <w:rPr>
                <w:rFonts w:ascii="Arial" w:eastAsia="Arial" w:hAnsi="Arial" w:cs="Arial"/>
                <w:b/>
                <w:i/>
                <w:sz w:val="16"/>
                <w:szCs w:val="16"/>
              </w:rPr>
              <w:t xml:space="preserve"> (</w:t>
            </w:r>
            <w:hyperlink w:anchor="_Global_Grammar_Properties" w:history="1">
              <w:r w:rsidRPr="00C5488F">
                <w:rPr>
                  <w:rStyle w:val="Hyperlink"/>
                  <w:rFonts w:ascii="Arial" w:eastAsia="Arial" w:hAnsi="Arial" w:cs="Arial"/>
                  <w:b/>
                  <w:i/>
                  <w:sz w:val="16"/>
                  <w:szCs w:val="16"/>
                </w:rPr>
                <w:t>See Global Commands</w:t>
              </w:r>
            </w:hyperlink>
            <w:r w:rsidRPr="005A14F6">
              <w:rPr>
                <w:rFonts w:ascii="Arial" w:eastAsia="Arial" w:hAnsi="Arial" w:cs="Arial"/>
                <w:b/>
                <w:i/>
                <w:sz w:val="16"/>
                <w:szCs w:val="16"/>
              </w:rPr>
              <w:t>)</w:t>
            </w:r>
          </w:p>
        </w:tc>
      </w:tr>
      <w:tr w:rsidR="005D2D6F" w:rsidRPr="009C7D98" w14:paraId="590AF983" w14:textId="77777777" w:rsidTr="003C042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c>
          <w:tcPr>
            <w:tcW w:w="9450" w:type="dxa"/>
            <w:gridSpan w:val="4"/>
            <w:shd w:val="clear" w:color="auto" w:fill="auto"/>
          </w:tcPr>
          <w:p w14:paraId="29A9255C" w14:textId="77777777" w:rsidR="005D2D6F" w:rsidRPr="009C7D98" w:rsidRDefault="005D2D6F" w:rsidP="003C0428">
            <w:pPr>
              <w:spacing w:after="0" w:line="240" w:lineRule="auto"/>
              <w:rPr>
                <w:rFonts w:ascii="Arial" w:eastAsia="Arial" w:hAnsi="Arial" w:cs="Arial"/>
                <w:sz w:val="16"/>
                <w:szCs w:val="16"/>
              </w:rPr>
            </w:pPr>
            <w:r>
              <w:rPr>
                <w:rFonts w:ascii="Arial" w:eastAsia="Arial" w:hAnsi="Arial" w:cs="Arial"/>
                <w:sz w:val="16"/>
                <w:szCs w:val="16"/>
              </w:rPr>
              <w:t>&lt;rep</w:t>
            </w:r>
            <w:r w:rsidRPr="009C7D98">
              <w:rPr>
                <w:rFonts w:ascii="Arial" w:eastAsia="Arial" w:hAnsi="Arial" w:cs="Arial"/>
                <w:sz w:val="16"/>
                <w:szCs w:val="16"/>
              </w:rPr>
              <w:t>&gt;</w:t>
            </w:r>
          </w:p>
        </w:tc>
      </w:tr>
      <w:tr w:rsidR="005D2D6F" w:rsidRPr="009C7D98" w14:paraId="12484184" w14:textId="77777777" w:rsidTr="003C042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c>
          <w:tcPr>
            <w:tcW w:w="9450" w:type="dxa"/>
            <w:gridSpan w:val="4"/>
            <w:shd w:val="clear" w:color="auto" w:fill="DDDDDD"/>
          </w:tcPr>
          <w:p w14:paraId="1512EE2F" w14:textId="77777777" w:rsidR="005D2D6F" w:rsidRPr="009C7D98" w:rsidRDefault="005D2D6F" w:rsidP="003C0428">
            <w:pPr>
              <w:spacing w:after="0" w:line="240" w:lineRule="auto"/>
              <w:rPr>
                <w:rFonts w:ascii="Arial" w:eastAsia="Arial" w:hAnsi="Arial" w:cs="Arial"/>
                <w:b/>
                <w:i/>
                <w:sz w:val="16"/>
                <w:szCs w:val="16"/>
              </w:rPr>
            </w:pPr>
            <w:r>
              <w:rPr>
                <w:rFonts w:ascii="Arial" w:eastAsia="Arial" w:hAnsi="Arial" w:cs="Arial"/>
                <w:b/>
                <w:i/>
                <w:sz w:val="16"/>
                <w:szCs w:val="16"/>
              </w:rPr>
              <w:t>Config Parameters</w:t>
            </w:r>
          </w:p>
        </w:tc>
      </w:tr>
      <w:tr w:rsidR="005D2D6F" w:rsidRPr="009C7D98" w14:paraId="416D9D95" w14:textId="77777777" w:rsidTr="003C042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c>
          <w:tcPr>
            <w:tcW w:w="3510" w:type="dxa"/>
            <w:gridSpan w:val="2"/>
            <w:shd w:val="clear" w:color="auto" w:fill="D9E2F3"/>
          </w:tcPr>
          <w:p w14:paraId="79062085" w14:textId="77777777" w:rsidR="005D2D6F" w:rsidRPr="009C7D98" w:rsidRDefault="005D2D6F" w:rsidP="003C0428">
            <w:pPr>
              <w:spacing w:after="0" w:line="240" w:lineRule="auto"/>
              <w:rPr>
                <w:rFonts w:ascii="Arial" w:eastAsia="Times New Roman" w:hAnsi="Arial" w:cs="Arial"/>
                <w:sz w:val="16"/>
                <w:szCs w:val="16"/>
              </w:rPr>
            </w:pPr>
            <w:r w:rsidRPr="009C7D98">
              <w:rPr>
                <w:rFonts w:ascii="Arial" w:eastAsia="Arial" w:hAnsi="Arial" w:cs="Arial"/>
                <w:b/>
                <w:i/>
                <w:sz w:val="16"/>
                <w:szCs w:val="16"/>
              </w:rPr>
              <w:t>Parameter</w:t>
            </w:r>
          </w:p>
        </w:tc>
        <w:tc>
          <w:tcPr>
            <w:tcW w:w="5940" w:type="dxa"/>
            <w:gridSpan w:val="2"/>
            <w:shd w:val="clear" w:color="auto" w:fill="D9E2F3"/>
          </w:tcPr>
          <w:p w14:paraId="7B1A77AA" w14:textId="77777777" w:rsidR="005D2D6F" w:rsidRPr="009C7D98" w:rsidRDefault="005D2D6F" w:rsidP="003C0428">
            <w:pPr>
              <w:spacing w:after="0" w:line="240" w:lineRule="auto"/>
              <w:rPr>
                <w:rFonts w:ascii="Arial" w:eastAsia="Times New Roman" w:hAnsi="Arial" w:cs="Arial"/>
                <w:sz w:val="16"/>
                <w:szCs w:val="16"/>
              </w:rPr>
            </w:pPr>
            <w:r w:rsidRPr="009C7D98">
              <w:rPr>
                <w:rFonts w:ascii="Arial" w:eastAsia="Arial" w:hAnsi="Arial" w:cs="Arial"/>
                <w:b/>
                <w:i/>
                <w:sz w:val="16"/>
                <w:szCs w:val="16"/>
              </w:rPr>
              <w:t>Value</w:t>
            </w:r>
          </w:p>
        </w:tc>
      </w:tr>
      <w:tr w:rsidR="005D2D6F" w:rsidRPr="009C7D98" w14:paraId="6AB89F08" w14:textId="77777777" w:rsidTr="003C042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c>
          <w:tcPr>
            <w:tcW w:w="3510" w:type="dxa"/>
            <w:gridSpan w:val="2"/>
            <w:shd w:val="clear" w:color="auto" w:fill="auto"/>
          </w:tcPr>
          <w:p w14:paraId="25433B77" w14:textId="77777777" w:rsidR="005D2D6F" w:rsidRPr="009C7D98" w:rsidRDefault="005D2D6F" w:rsidP="003C0428">
            <w:pPr>
              <w:spacing w:after="0" w:line="240" w:lineRule="auto"/>
              <w:rPr>
                <w:rFonts w:ascii="Arial" w:eastAsia="Arial" w:hAnsi="Arial" w:cs="Arial"/>
                <w:sz w:val="16"/>
                <w:szCs w:val="16"/>
              </w:rPr>
            </w:pPr>
            <w:r w:rsidRPr="009C7D98">
              <w:rPr>
                <w:rFonts w:ascii="Arial" w:eastAsia="Arial" w:hAnsi="Arial" w:cs="Arial"/>
                <w:sz w:val="16"/>
                <w:szCs w:val="16"/>
              </w:rPr>
              <w:t>Grammars</w:t>
            </w:r>
          </w:p>
        </w:tc>
        <w:tc>
          <w:tcPr>
            <w:tcW w:w="5940" w:type="dxa"/>
            <w:gridSpan w:val="2"/>
            <w:shd w:val="clear" w:color="auto" w:fill="auto"/>
          </w:tcPr>
          <w:p w14:paraId="1F4D1202" w14:textId="77777777" w:rsidR="005D2D6F" w:rsidRPr="009C7D98" w:rsidRDefault="005D2D6F" w:rsidP="003C0428">
            <w:pPr>
              <w:spacing w:after="0" w:line="240" w:lineRule="auto"/>
              <w:rPr>
                <w:rFonts w:ascii="Arial" w:eastAsia="Arial" w:hAnsi="Arial" w:cs="Arial"/>
                <w:sz w:val="16"/>
                <w:szCs w:val="16"/>
              </w:rPr>
            </w:pPr>
            <w:proofErr w:type="spellStart"/>
            <w:r>
              <w:rPr>
                <w:rFonts w:ascii="Arial" w:hAnsi="Arial" w:cs="Arial"/>
                <w:sz w:val="16"/>
                <w:szCs w:val="16"/>
              </w:rPr>
              <w:t>WrapMenu.grxml</w:t>
            </w:r>
            <w:proofErr w:type="spellEnd"/>
          </w:p>
        </w:tc>
      </w:tr>
      <w:tr w:rsidR="005D2D6F" w:rsidRPr="00EA6DFA" w14:paraId="73C1EFBB" w14:textId="77777777" w:rsidTr="003C042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40" w:type="dxa"/>
            <w:bottom w:w="60" w:type="dxa"/>
            <w:right w:w="58" w:type="dxa"/>
          </w:tblCellMar>
          <w:tblLook w:val="0000" w:firstRow="0" w:lastRow="0" w:firstColumn="0" w:lastColumn="0" w:noHBand="0" w:noVBand="0"/>
        </w:tblPrEx>
        <w:tc>
          <w:tcPr>
            <w:tcW w:w="3510" w:type="dxa"/>
            <w:gridSpan w:val="2"/>
            <w:tcBorders>
              <w:top w:val="single" w:sz="6" w:space="0" w:color="auto"/>
              <w:left w:val="single" w:sz="6" w:space="0" w:color="auto"/>
              <w:bottom w:val="single" w:sz="6" w:space="0" w:color="auto"/>
              <w:right w:val="single" w:sz="6" w:space="0" w:color="auto"/>
            </w:tcBorders>
            <w:shd w:val="clear" w:color="auto" w:fill="auto"/>
          </w:tcPr>
          <w:p w14:paraId="47B9DA9C" w14:textId="77777777" w:rsidR="005D2D6F" w:rsidRDefault="005D2D6F" w:rsidP="003C0428">
            <w:pPr>
              <w:spacing w:after="0" w:line="240" w:lineRule="auto"/>
              <w:rPr>
                <w:rFonts w:ascii="Arial" w:eastAsia="Arial" w:hAnsi="Arial" w:cs="Arial"/>
                <w:sz w:val="16"/>
                <w:szCs w:val="16"/>
              </w:rPr>
            </w:pPr>
            <w:r>
              <w:rPr>
                <w:rFonts w:ascii="Arial" w:eastAsia="Arial" w:hAnsi="Arial" w:cs="Arial"/>
                <w:sz w:val="16"/>
                <w:szCs w:val="16"/>
              </w:rPr>
              <w:t xml:space="preserve">Medium Confidence </w:t>
            </w:r>
          </w:p>
          <w:p w14:paraId="4004714E" w14:textId="77777777" w:rsidR="005D2D6F" w:rsidRPr="00EA6DFA" w:rsidRDefault="005D2D6F" w:rsidP="003C0428">
            <w:pPr>
              <w:spacing w:after="0" w:line="240" w:lineRule="auto"/>
              <w:rPr>
                <w:rFonts w:ascii="Arial" w:eastAsia="Arial" w:hAnsi="Arial" w:cs="Arial"/>
                <w:sz w:val="16"/>
                <w:szCs w:val="16"/>
              </w:rPr>
            </w:pPr>
            <w:r>
              <w:rPr>
                <w:rFonts w:ascii="Arial" w:eastAsia="Arial" w:hAnsi="Arial" w:cs="Arial"/>
                <w:sz w:val="16"/>
                <w:szCs w:val="16"/>
              </w:rPr>
              <w:t>(Confirm “If necessary” range)</w:t>
            </w:r>
          </w:p>
        </w:tc>
        <w:tc>
          <w:tcPr>
            <w:tcW w:w="5940" w:type="dxa"/>
            <w:gridSpan w:val="2"/>
            <w:tcBorders>
              <w:top w:val="single" w:sz="6" w:space="0" w:color="auto"/>
              <w:left w:val="single" w:sz="6" w:space="0" w:color="auto"/>
              <w:bottom w:val="single" w:sz="6" w:space="0" w:color="auto"/>
              <w:right w:val="single" w:sz="6" w:space="0" w:color="auto"/>
            </w:tcBorders>
            <w:shd w:val="clear" w:color="auto" w:fill="auto"/>
          </w:tcPr>
          <w:p w14:paraId="057BA6FD" w14:textId="77777777" w:rsidR="005D2D6F" w:rsidRPr="00EA6DFA" w:rsidRDefault="005D2D6F" w:rsidP="003C0428">
            <w:pPr>
              <w:spacing w:after="0" w:line="240" w:lineRule="auto"/>
              <w:rPr>
                <w:rFonts w:ascii="Arial" w:eastAsia="Arial" w:hAnsi="Arial" w:cs="Arial"/>
                <w:sz w:val="16"/>
                <w:szCs w:val="16"/>
              </w:rPr>
            </w:pPr>
            <w:r>
              <w:rPr>
                <w:rFonts w:ascii="Arial" w:eastAsia="Arial" w:hAnsi="Arial" w:cs="Arial"/>
                <w:sz w:val="16"/>
                <w:szCs w:val="16"/>
              </w:rPr>
              <w:t>Never</w:t>
            </w:r>
          </w:p>
        </w:tc>
      </w:tr>
    </w:tbl>
    <w:p w14:paraId="0E2AA2F3" w14:textId="766B09F3" w:rsidR="009E168D" w:rsidRPr="00387EC4" w:rsidRDefault="009E168D" w:rsidP="00387EC4">
      <w:pPr>
        <w:spacing w:after="0" w:line="240" w:lineRule="auto"/>
        <w:rPr>
          <w:rFonts w:ascii="Cambria" w:eastAsia="Times New Roman" w:hAnsi="Cambria"/>
          <w:b/>
          <w:bCs/>
          <w:color w:val="4F81BD"/>
          <w:sz w:val="26"/>
          <w:szCs w:val="26"/>
        </w:rPr>
      </w:pPr>
    </w:p>
    <w:sectPr w:rsidR="009E168D" w:rsidRPr="00387EC4" w:rsidSect="003064ED">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E8EEBC" w14:textId="77777777" w:rsidR="00F87654" w:rsidRDefault="00F87654" w:rsidP="00187403">
      <w:pPr>
        <w:spacing w:after="0" w:line="240" w:lineRule="auto"/>
      </w:pPr>
      <w:r>
        <w:separator/>
      </w:r>
    </w:p>
  </w:endnote>
  <w:endnote w:type="continuationSeparator" w:id="0">
    <w:p w14:paraId="6B5B6400" w14:textId="77777777" w:rsidR="00F87654" w:rsidRDefault="00F87654" w:rsidP="00187403">
      <w:pPr>
        <w:spacing w:after="0" w:line="240" w:lineRule="auto"/>
      </w:pPr>
      <w:r>
        <w:continuationSeparator/>
      </w:r>
    </w:p>
  </w:endnote>
  <w:endnote w:type="continuationNotice" w:id="1">
    <w:p w14:paraId="378398C4" w14:textId="77777777" w:rsidR="00F87654" w:rsidRDefault="00F8765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09D127" w14:textId="77777777" w:rsidR="00CD194B" w:rsidRDefault="00CD194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B43E25" w14:textId="5D109D16" w:rsidR="00CD194B" w:rsidRPr="00187403" w:rsidRDefault="00CD194B" w:rsidP="00187403">
    <w:pPr>
      <w:pStyle w:val="Footer"/>
      <w:pBdr>
        <w:top w:val="single" w:sz="4" w:space="1" w:color="auto"/>
      </w:pBdr>
      <w:rPr>
        <w:sz w:val="16"/>
        <w:szCs w:val="16"/>
      </w:rPr>
    </w:pPr>
    <w:r>
      <w:rPr>
        <w:snapToGrid w:val="0"/>
        <w:sz w:val="16"/>
        <w:szCs w:val="16"/>
      </w:rPr>
      <w:fldChar w:fldCharType="begin"/>
    </w:r>
    <w:r>
      <w:rPr>
        <w:snapToGrid w:val="0"/>
        <w:sz w:val="16"/>
        <w:szCs w:val="16"/>
      </w:rPr>
      <w:instrText xml:space="preserve"> FILENAME \* MERGEFORMAT </w:instrText>
    </w:r>
    <w:r>
      <w:rPr>
        <w:snapToGrid w:val="0"/>
        <w:sz w:val="16"/>
        <w:szCs w:val="16"/>
      </w:rPr>
      <w:fldChar w:fldCharType="separate"/>
    </w:r>
    <w:r>
      <w:rPr>
        <w:noProof/>
        <w:snapToGrid w:val="0"/>
        <w:sz w:val="16"/>
        <w:szCs w:val="16"/>
      </w:rPr>
      <w:t>Wyndham_VUI_20200415_ES.docx</w:t>
    </w:r>
    <w:r>
      <w:rPr>
        <w:snapToGrid w:val="0"/>
        <w:sz w:val="16"/>
        <w:szCs w:val="16"/>
      </w:rPr>
      <w:fldChar w:fldCharType="end"/>
    </w:r>
    <w:r w:rsidRPr="00187403">
      <w:rPr>
        <w:sz w:val="16"/>
        <w:szCs w:val="16"/>
      </w:rPr>
      <w:tab/>
    </w:r>
    <w:r>
      <w:rPr>
        <w:sz w:val="16"/>
        <w:szCs w:val="16"/>
      </w:rPr>
      <w:tab/>
      <w:t>Waterfield Technologies</w:t>
    </w:r>
  </w:p>
  <w:p w14:paraId="06C113AC" w14:textId="53C5D903" w:rsidR="00CD194B" w:rsidRPr="00187403" w:rsidRDefault="00CD194B" w:rsidP="00187403">
    <w:pPr>
      <w:pStyle w:val="Footer"/>
      <w:rPr>
        <w:sz w:val="16"/>
        <w:szCs w:val="16"/>
      </w:rPr>
    </w:pPr>
    <w:r w:rsidRPr="00187403">
      <w:rPr>
        <w:sz w:val="16"/>
        <w:szCs w:val="16"/>
      </w:rPr>
      <w:t xml:space="preserve">Last Saved: </w:t>
    </w:r>
    <w:r w:rsidRPr="00187403">
      <w:rPr>
        <w:sz w:val="16"/>
        <w:szCs w:val="16"/>
      </w:rPr>
      <w:fldChar w:fldCharType="begin"/>
    </w:r>
    <w:r w:rsidRPr="00187403">
      <w:rPr>
        <w:sz w:val="16"/>
        <w:szCs w:val="16"/>
      </w:rPr>
      <w:instrText xml:space="preserve"> DATE \@ "M/d/yy" </w:instrText>
    </w:r>
    <w:r w:rsidRPr="00187403">
      <w:rPr>
        <w:sz w:val="16"/>
        <w:szCs w:val="16"/>
      </w:rPr>
      <w:fldChar w:fldCharType="separate"/>
    </w:r>
    <w:r>
      <w:rPr>
        <w:noProof/>
        <w:sz w:val="16"/>
        <w:szCs w:val="16"/>
      </w:rPr>
      <w:t>6/8/20</w:t>
    </w:r>
    <w:r w:rsidRPr="00187403">
      <w:rPr>
        <w:sz w:val="16"/>
        <w:szCs w:val="16"/>
      </w:rPr>
      <w:fldChar w:fldCharType="end"/>
    </w:r>
    <w:r w:rsidRPr="00187403">
      <w:rPr>
        <w:sz w:val="16"/>
        <w:szCs w:val="16"/>
      </w:rPr>
      <w:t xml:space="preserve"> </w:t>
    </w:r>
    <w:r w:rsidRPr="00187403">
      <w:rPr>
        <w:sz w:val="16"/>
        <w:szCs w:val="16"/>
      </w:rPr>
      <w:fldChar w:fldCharType="begin"/>
    </w:r>
    <w:r w:rsidRPr="00187403">
      <w:rPr>
        <w:sz w:val="16"/>
        <w:szCs w:val="16"/>
      </w:rPr>
      <w:instrText xml:space="preserve"> TIME \@ "h:mm AM/PM" </w:instrText>
    </w:r>
    <w:r w:rsidRPr="00187403">
      <w:rPr>
        <w:sz w:val="16"/>
        <w:szCs w:val="16"/>
      </w:rPr>
      <w:fldChar w:fldCharType="separate"/>
    </w:r>
    <w:ins w:id="520" w:author="Prada, Leandro (Leo) **CTR**" w:date="2020-06-08T12:34:00Z">
      <w:r>
        <w:rPr>
          <w:noProof/>
          <w:sz w:val="16"/>
          <w:szCs w:val="16"/>
        </w:rPr>
        <w:t>12:34 PM</w:t>
      </w:r>
    </w:ins>
    <w:del w:id="521" w:author="Prada, Leandro (Leo) **CTR**" w:date="2020-06-08T12:34:00Z">
      <w:r w:rsidDel="007544B5">
        <w:rPr>
          <w:noProof/>
          <w:sz w:val="16"/>
          <w:szCs w:val="16"/>
        </w:rPr>
        <w:delText>10:27 AM</w:delText>
      </w:r>
    </w:del>
    <w:r w:rsidRPr="00187403">
      <w:rPr>
        <w:sz w:val="16"/>
        <w:szCs w:val="16"/>
      </w:rPr>
      <w:fldChar w:fldCharType="end"/>
    </w:r>
    <w:r w:rsidRPr="00187403">
      <w:rPr>
        <w:sz w:val="16"/>
        <w:szCs w:val="16"/>
      </w:rPr>
      <w:tab/>
    </w:r>
  </w:p>
  <w:p w14:paraId="381C5546" w14:textId="77777777" w:rsidR="00CD194B" w:rsidRPr="00187403" w:rsidRDefault="00CD194B">
    <w:pPr>
      <w:pStyle w:val="Footer"/>
      <w:rPr>
        <w:sz w:val="16"/>
        <w:szCs w:val="16"/>
      </w:rPr>
    </w:pPr>
    <w:r w:rsidRPr="00187403">
      <w:rPr>
        <w:sz w:val="16"/>
        <w:szCs w:val="16"/>
      </w:rPr>
      <w:t>Confidential</w:t>
    </w:r>
    <w:r w:rsidRPr="00187403">
      <w:rPr>
        <w:sz w:val="16"/>
        <w:szCs w:val="16"/>
      </w:rPr>
      <w:tab/>
    </w:r>
    <w:r w:rsidRPr="00187403">
      <w:rPr>
        <w:sz w:val="16"/>
        <w:szCs w:val="16"/>
      </w:rPr>
      <w:tab/>
    </w:r>
    <w:r w:rsidRPr="00187403">
      <w:rPr>
        <w:snapToGrid w:val="0"/>
        <w:sz w:val="16"/>
        <w:szCs w:val="16"/>
      </w:rPr>
      <w:t xml:space="preserve">Page </w:t>
    </w:r>
    <w:r w:rsidRPr="00187403">
      <w:rPr>
        <w:snapToGrid w:val="0"/>
        <w:sz w:val="16"/>
        <w:szCs w:val="16"/>
      </w:rPr>
      <w:fldChar w:fldCharType="begin"/>
    </w:r>
    <w:r w:rsidRPr="00187403">
      <w:rPr>
        <w:snapToGrid w:val="0"/>
        <w:sz w:val="16"/>
        <w:szCs w:val="16"/>
      </w:rPr>
      <w:instrText xml:space="preserve"> PAGE </w:instrText>
    </w:r>
    <w:r w:rsidRPr="00187403">
      <w:rPr>
        <w:snapToGrid w:val="0"/>
        <w:sz w:val="16"/>
        <w:szCs w:val="16"/>
      </w:rPr>
      <w:fldChar w:fldCharType="separate"/>
    </w:r>
    <w:r>
      <w:rPr>
        <w:noProof/>
        <w:snapToGrid w:val="0"/>
        <w:sz w:val="16"/>
        <w:szCs w:val="16"/>
      </w:rPr>
      <w:t>4</w:t>
    </w:r>
    <w:r w:rsidRPr="00187403">
      <w:rPr>
        <w:snapToGrid w:val="0"/>
        <w:sz w:val="16"/>
        <w:szCs w:val="16"/>
      </w:rPr>
      <w:fldChar w:fldCharType="end"/>
    </w:r>
  </w:p>
  <w:p w14:paraId="5B578F78" w14:textId="77777777" w:rsidR="00CD194B" w:rsidRDefault="00CD194B"/>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A3C3C9" w14:textId="77777777" w:rsidR="00CD194B" w:rsidRDefault="00CD19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973508" w14:textId="77777777" w:rsidR="00F87654" w:rsidRDefault="00F87654" w:rsidP="00187403">
      <w:pPr>
        <w:spacing w:after="0" w:line="240" w:lineRule="auto"/>
      </w:pPr>
      <w:r>
        <w:separator/>
      </w:r>
    </w:p>
  </w:footnote>
  <w:footnote w:type="continuationSeparator" w:id="0">
    <w:p w14:paraId="0E1E9075" w14:textId="77777777" w:rsidR="00F87654" w:rsidRDefault="00F87654" w:rsidP="00187403">
      <w:pPr>
        <w:spacing w:after="0" w:line="240" w:lineRule="auto"/>
      </w:pPr>
      <w:r>
        <w:continuationSeparator/>
      </w:r>
    </w:p>
  </w:footnote>
  <w:footnote w:type="continuationNotice" w:id="1">
    <w:p w14:paraId="06A1177C" w14:textId="77777777" w:rsidR="00F87654" w:rsidRDefault="00F8765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8F44CB" w14:textId="77777777" w:rsidR="00CD194B" w:rsidRDefault="00CD194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70FC32" w14:textId="77777777" w:rsidR="00CD194B" w:rsidRDefault="00CD194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3A8D6E" w14:textId="77777777" w:rsidR="00CD194B" w:rsidRDefault="00CD194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338A0"/>
    <w:multiLevelType w:val="hybridMultilevel"/>
    <w:tmpl w:val="287440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45A0F0E"/>
    <w:multiLevelType w:val="hybridMultilevel"/>
    <w:tmpl w:val="740083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CD506F8"/>
    <w:multiLevelType w:val="hybridMultilevel"/>
    <w:tmpl w:val="1988D8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E2C6AF8"/>
    <w:multiLevelType w:val="hybridMultilevel"/>
    <w:tmpl w:val="D0F61D70"/>
    <w:lvl w:ilvl="0" w:tplc="0409000D">
      <w:start w:val="1"/>
      <w:numFmt w:val="bullet"/>
      <w:lvlText w:val=""/>
      <w:lvlJc w:val="left"/>
      <w:pPr>
        <w:ind w:left="360" w:hanging="360"/>
      </w:pPr>
      <w:rPr>
        <w:rFonts w:ascii="Wingdings" w:hAnsi="Wingdings" w:hint="default"/>
      </w:rPr>
    </w:lvl>
    <w:lvl w:ilvl="1" w:tplc="0409000D">
      <w:start w:val="1"/>
      <w:numFmt w:val="bullet"/>
      <w:lvlText w:val=""/>
      <w:lvlJc w:val="left"/>
      <w:pPr>
        <w:ind w:left="1080" w:hanging="360"/>
      </w:pPr>
      <w:rPr>
        <w:rFonts w:ascii="Wingdings" w:hAnsi="Wingdings"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6B30155"/>
    <w:multiLevelType w:val="hybridMultilevel"/>
    <w:tmpl w:val="A1D63A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FFE03CD"/>
    <w:multiLevelType w:val="hybridMultilevel"/>
    <w:tmpl w:val="07FE1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EA6420"/>
    <w:multiLevelType w:val="hybridMultilevel"/>
    <w:tmpl w:val="F488C8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4080E03"/>
    <w:multiLevelType w:val="hybridMultilevel"/>
    <w:tmpl w:val="65DE94DE"/>
    <w:lvl w:ilvl="0" w:tplc="0409000D">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1D20E49"/>
    <w:multiLevelType w:val="hybridMultilevel"/>
    <w:tmpl w:val="85E8909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F1F4FA8"/>
    <w:multiLevelType w:val="hybridMultilevel"/>
    <w:tmpl w:val="EEAA7534"/>
    <w:lvl w:ilvl="0" w:tplc="0409000D">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8C31F62"/>
    <w:multiLevelType w:val="hybridMultilevel"/>
    <w:tmpl w:val="3B4AF48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FAC4630"/>
    <w:multiLevelType w:val="hybridMultilevel"/>
    <w:tmpl w:val="E8967B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9"/>
  </w:num>
  <w:num w:numId="2">
    <w:abstractNumId w:val="8"/>
  </w:num>
  <w:num w:numId="3">
    <w:abstractNumId w:val="10"/>
  </w:num>
  <w:num w:numId="4">
    <w:abstractNumId w:val="7"/>
  </w:num>
  <w:num w:numId="5">
    <w:abstractNumId w:val="3"/>
  </w:num>
  <w:num w:numId="6">
    <w:abstractNumId w:val="1"/>
  </w:num>
  <w:num w:numId="7">
    <w:abstractNumId w:val="5"/>
  </w:num>
  <w:num w:numId="8">
    <w:abstractNumId w:val="0"/>
  </w:num>
  <w:num w:numId="9">
    <w:abstractNumId w:val="11"/>
  </w:num>
  <w:num w:numId="10">
    <w:abstractNumId w:val="2"/>
  </w:num>
  <w:num w:numId="11">
    <w:abstractNumId w:val="6"/>
  </w:num>
  <w:num w:numId="12">
    <w:abstractNumId w:val="4"/>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rada, Leandro (Leo) **CTR**">
    <w15:presenceInfo w15:providerId="AD" w15:userId="S::prada4@avaya.com::16fb6102-3c4a-413b-8f8d-5774354b373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hideSpellingErrors/>
  <w:hideGrammaticalErrors/>
  <w:proofState w:spelling="clean" w:grammar="clean"/>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6682"/>
    <w:rsid w:val="000018B1"/>
    <w:rsid w:val="000027F5"/>
    <w:rsid w:val="00002943"/>
    <w:rsid w:val="0000348D"/>
    <w:rsid w:val="000047C0"/>
    <w:rsid w:val="00004D97"/>
    <w:rsid w:val="00004F3B"/>
    <w:rsid w:val="000060DF"/>
    <w:rsid w:val="00006365"/>
    <w:rsid w:val="0000741A"/>
    <w:rsid w:val="000100D2"/>
    <w:rsid w:val="000104AE"/>
    <w:rsid w:val="00010528"/>
    <w:rsid w:val="000105EE"/>
    <w:rsid w:val="00010A28"/>
    <w:rsid w:val="00010A82"/>
    <w:rsid w:val="00010CF0"/>
    <w:rsid w:val="0001264F"/>
    <w:rsid w:val="000135A9"/>
    <w:rsid w:val="00013868"/>
    <w:rsid w:val="00013A9E"/>
    <w:rsid w:val="00013C8E"/>
    <w:rsid w:val="00013D77"/>
    <w:rsid w:val="000145E7"/>
    <w:rsid w:val="00020254"/>
    <w:rsid w:val="000205B2"/>
    <w:rsid w:val="00020630"/>
    <w:rsid w:val="000207B4"/>
    <w:rsid w:val="000215E8"/>
    <w:rsid w:val="0002251E"/>
    <w:rsid w:val="0002299A"/>
    <w:rsid w:val="00023015"/>
    <w:rsid w:val="0002324D"/>
    <w:rsid w:val="00023605"/>
    <w:rsid w:val="000236E8"/>
    <w:rsid w:val="000238E2"/>
    <w:rsid w:val="00024410"/>
    <w:rsid w:val="00024C09"/>
    <w:rsid w:val="0002535C"/>
    <w:rsid w:val="000256D5"/>
    <w:rsid w:val="00025C0A"/>
    <w:rsid w:val="00026B07"/>
    <w:rsid w:val="00026C5D"/>
    <w:rsid w:val="00026F00"/>
    <w:rsid w:val="00027244"/>
    <w:rsid w:val="00027540"/>
    <w:rsid w:val="000277FF"/>
    <w:rsid w:val="000278A4"/>
    <w:rsid w:val="00027AC2"/>
    <w:rsid w:val="00027CC6"/>
    <w:rsid w:val="00027D85"/>
    <w:rsid w:val="00027E98"/>
    <w:rsid w:val="000310C9"/>
    <w:rsid w:val="00031376"/>
    <w:rsid w:val="00031A34"/>
    <w:rsid w:val="00031A59"/>
    <w:rsid w:val="00032227"/>
    <w:rsid w:val="00034376"/>
    <w:rsid w:val="000343E5"/>
    <w:rsid w:val="00034CBD"/>
    <w:rsid w:val="00034EE2"/>
    <w:rsid w:val="000352F1"/>
    <w:rsid w:val="00035F0D"/>
    <w:rsid w:val="00037A7D"/>
    <w:rsid w:val="00037CB2"/>
    <w:rsid w:val="00037D9F"/>
    <w:rsid w:val="00040684"/>
    <w:rsid w:val="00040E09"/>
    <w:rsid w:val="00041B0C"/>
    <w:rsid w:val="0004231B"/>
    <w:rsid w:val="00042A21"/>
    <w:rsid w:val="00042A44"/>
    <w:rsid w:val="00042D74"/>
    <w:rsid w:val="0004309B"/>
    <w:rsid w:val="00043464"/>
    <w:rsid w:val="000443A2"/>
    <w:rsid w:val="000446A2"/>
    <w:rsid w:val="000449C6"/>
    <w:rsid w:val="00044FED"/>
    <w:rsid w:val="00045238"/>
    <w:rsid w:val="00045666"/>
    <w:rsid w:val="00045D60"/>
    <w:rsid w:val="00045E14"/>
    <w:rsid w:val="000463D0"/>
    <w:rsid w:val="00046A64"/>
    <w:rsid w:val="00046A6D"/>
    <w:rsid w:val="000479C2"/>
    <w:rsid w:val="00047B59"/>
    <w:rsid w:val="000506AE"/>
    <w:rsid w:val="000517A0"/>
    <w:rsid w:val="00051AF4"/>
    <w:rsid w:val="00053032"/>
    <w:rsid w:val="0005360E"/>
    <w:rsid w:val="00054123"/>
    <w:rsid w:val="000543D2"/>
    <w:rsid w:val="00054424"/>
    <w:rsid w:val="00054CE0"/>
    <w:rsid w:val="000552CB"/>
    <w:rsid w:val="00055A55"/>
    <w:rsid w:val="00055B2E"/>
    <w:rsid w:val="00055E8E"/>
    <w:rsid w:val="00055FF9"/>
    <w:rsid w:val="00056527"/>
    <w:rsid w:val="00056B5B"/>
    <w:rsid w:val="00057046"/>
    <w:rsid w:val="00057125"/>
    <w:rsid w:val="000573DB"/>
    <w:rsid w:val="000578A6"/>
    <w:rsid w:val="00057B95"/>
    <w:rsid w:val="00057C1C"/>
    <w:rsid w:val="00060103"/>
    <w:rsid w:val="000603E1"/>
    <w:rsid w:val="00060691"/>
    <w:rsid w:val="00060EF1"/>
    <w:rsid w:val="00060FF1"/>
    <w:rsid w:val="000611B1"/>
    <w:rsid w:val="0006168B"/>
    <w:rsid w:val="0006268A"/>
    <w:rsid w:val="00063A83"/>
    <w:rsid w:val="00063BDA"/>
    <w:rsid w:val="00063F2B"/>
    <w:rsid w:val="000645FF"/>
    <w:rsid w:val="00065F27"/>
    <w:rsid w:val="0006617C"/>
    <w:rsid w:val="00066252"/>
    <w:rsid w:val="000664B3"/>
    <w:rsid w:val="00066BFF"/>
    <w:rsid w:val="00066EB2"/>
    <w:rsid w:val="000670AC"/>
    <w:rsid w:val="000678F3"/>
    <w:rsid w:val="00067A00"/>
    <w:rsid w:val="00067CC2"/>
    <w:rsid w:val="000704B1"/>
    <w:rsid w:val="00071289"/>
    <w:rsid w:val="00071993"/>
    <w:rsid w:val="00071BCC"/>
    <w:rsid w:val="000723D5"/>
    <w:rsid w:val="00072533"/>
    <w:rsid w:val="0007424E"/>
    <w:rsid w:val="00075332"/>
    <w:rsid w:val="0007565F"/>
    <w:rsid w:val="000756E5"/>
    <w:rsid w:val="000759DB"/>
    <w:rsid w:val="0007648F"/>
    <w:rsid w:val="000771F7"/>
    <w:rsid w:val="0007746E"/>
    <w:rsid w:val="00077EC6"/>
    <w:rsid w:val="00077F00"/>
    <w:rsid w:val="00080216"/>
    <w:rsid w:val="00081572"/>
    <w:rsid w:val="0008157E"/>
    <w:rsid w:val="00081B26"/>
    <w:rsid w:val="00082505"/>
    <w:rsid w:val="00082CE0"/>
    <w:rsid w:val="00083018"/>
    <w:rsid w:val="000833B4"/>
    <w:rsid w:val="00083EE8"/>
    <w:rsid w:val="000841E6"/>
    <w:rsid w:val="00084A3D"/>
    <w:rsid w:val="00085082"/>
    <w:rsid w:val="00085103"/>
    <w:rsid w:val="0008520B"/>
    <w:rsid w:val="000857AD"/>
    <w:rsid w:val="00085CCD"/>
    <w:rsid w:val="000863C6"/>
    <w:rsid w:val="00086BF3"/>
    <w:rsid w:val="000873D8"/>
    <w:rsid w:val="0008780D"/>
    <w:rsid w:val="000879FE"/>
    <w:rsid w:val="00091DAB"/>
    <w:rsid w:val="00091E20"/>
    <w:rsid w:val="000922B3"/>
    <w:rsid w:val="0009233E"/>
    <w:rsid w:val="00092E59"/>
    <w:rsid w:val="00093095"/>
    <w:rsid w:val="0009352E"/>
    <w:rsid w:val="00093A25"/>
    <w:rsid w:val="00094A30"/>
    <w:rsid w:val="000950A9"/>
    <w:rsid w:val="00095DA4"/>
    <w:rsid w:val="00096421"/>
    <w:rsid w:val="00096E58"/>
    <w:rsid w:val="00097491"/>
    <w:rsid w:val="00097B86"/>
    <w:rsid w:val="00097DAD"/>
    <w:rsid w:val="000A017F"/>
    <w:rsid w:val="000A09CC"/>
    <w:rsid w:val="000A19A3"/>
    <w:rsid w:val="000A316E"/>
    <w:rsid w:val="000A325C"/>
    <w:rsid w:val="000A3834"/>
    <w:rsid w:val="000A4618"/>
    <w:rsid w:val="000A48B5"/>
    <w:rsid w:val="000A507D"/>
    <w:rsid w:val="000A56E9"/>
    <w:rsid w:val="000A59DB"/>
    <w:rsid w:val="000A613E"/>
    <w:rsid w:val="000A6FA7"/>
    <w:rsid w:val="000A7C74"/>
    <w:rsid w:val="000A7FD5"/>
    <w:rsid w:val="000B0358"/>
    <w:rsid w:val="000B0918"/>
    <w:rsid w:val="000B1F33"/>
    <w:rsid w:val="000B2E34"/>
    <w:rsid w:val="000B4894"/>
    <w:rsid w:val="000B5449"/>
    <w:rsid w:val="000B5D95"/>
    <w:rsid w:val="000B6BF3"/>
    <w:rsid w:val="000C1118"/>
    <w:rsid w:val="000C28FA"/>
    <w:rsid w:val="000C2CD8"/>
    <w:rsid w:val="000C2F08"/>
    <w:rsid w:val="000C3101"/>
    <w:rsid w:val="000C35EC"/>
    <w:rsid w:val="000C392C"/>
    <w:rsid w:val="000C3A17"/>
    <w:rsid w:val="000C3F23"/>
    <w:rsid w:val="000C3F6A"/>
    <w:rsid w:val="000C4022"/>
    <w:rsid w:val="000C412C"/>
    <w:rsid w:val="000C428E"/>
    <w:rsid w:val="000C4362"/>
    <w:rsid w:val="000C5345"/>
    <w:rsid w:val="000C539B"/>
    <w:rsid w:val="000C66FC"/>
    <w:rsid w:val="000C7D76"/>
    <w:rsid w:val="000D1D44"/>
    <w:rsid w:val="000D24B8"/>
    <w:rsid w:val="000D26C9"/>
    <w:rsid w:val="000D27BD"/>
    <w:rsid w:val="000D285A"/>
    <w:rsid w:val="000D2DCB"/>
    <w:rsid w:val="000D2F81"/>
    <w:rsid w:val="000D4612"/>
    <w:rsid w:val="000D47B8"/>
    <w:rsid w:val="000D4D04"/>
    <w:rsid w:val="000D5ADF"/>
    <w:rsid w:val="000D60E5"/>
    <w:rsid w:val="000D7495"/>
    <w:rsid w:val="000D7FAA"/>
    <w:rsid w:val="000E062D"/>
    <w:rsid w:val="000E0C97"/>
    <w:rsid w:val="000E105B"/>
    <w:rsid w:val="000E1655"/>
    <w:rsid w:val="000E22D3"/>
    <w:rsid w:val="000E2382"/>
    <w:rsid w:val="000E2543"/>
    <w:rsid w:val="000E2AB3"/>
    <w:rsid w:val="000E2FA9"/>
    <w:rsid w:val="000E339A"/>
    <w:rsid w:val="000E37E0"/>
    <w:rsid w:val="000E456C"/>
    <w:rsid w:val="000E4BF4"/>
    <w:rsid w:val="000E647D"/>
    <w:rsid w:val="000E6A30"/>
    <w:rsid w:val="000E6B06"/>
    <w:rsid w:val="000E6E50"/>
    <w:rsid w:val="000E7BEF"/>
    <w:rsid w:val="000E7EFD"/>
    <w:rsid w:val="000F0052"/>
    <w:rsid w:val="000F1E48"/>
    <w:rsid w:val="000F1F11"/>
    <w:rsid w:val="000F3909"/>
    <w:rsid w:val="000F3F7C"/>
    <w:rsid w:val="000F49D8"/>
    <w:rsid w:val="000F5181"/>
    <w:rsid w:val="000F6400"/>
    <w:rsid w:val="000F656E"/>
    <w:rsid w:val="000F6913"/>
    <w:rsid w:val="000F790A"/>
    <w:rsid w:val="00100193"/>
    <w:rsid w:val="00100EAF"/>
    <w:rsid w:val="00102410"/>
    <w:rsid w:val="00102440"/>
    <w:rsid w:val="001026DD"/>
    <w:rsid w:val="00103D47"/>
    <w:rsid w:val="001041E8"/>
    <w:rsid w:val="001043A4"/>
    <w:rsid w:val="001058BD"/>
    <w:rsid w:val="001065D7"/>
    <w:rsid w:val="001065F5"/>
    <w:rsid w:val="00106AB6"/>
    <w:rsid w:val="00107D22"/>
    <w:rsid w:val="001102F5"/>
    <w:rsid w:val="00110AEA"/>
    <w:rsid w:val="00110F17"/>
    <w:rsid w:val="001114D5"/>
    <w:rsid w:val="00111EB6"/>
    <w:rsid w:val="0011206B"/>
    <w:rsid w:val="001128E1"/>
    <w:rsid w:val="00113BCE"/>
    <w:rsid w:val="00113EDE"/>
    <w:rsid w:val="00114861"/>
    <w:rsid w:val="00114A21"/>
    <w:rsid w:val="00114AE4"/>
    <w:rsid w:val="00114BC3"/>
    <w:rsid w:val="00114BE0"/>
    <w:rsid w:val="0011582C"/>
    <w:rsid w:val="00116034"/>
    <w:rsid w:val="001168DB"/>
    <w:rsid w:val="0011690D"/>
    <w:rsid w:val="00116AD6"/>
    <w:rsid w:val="0011706D"/>
    <w:rsid w:val="001173ED"/>
    <w:rsid w:val="00122516"/>
    <w:rsid w:val="001225DF"/>
    <w:rsid w:val="00123122"/>
    <w:rsid w:val="00123383"/>
    <w:rsid w:val="0012395A"/>
    <w:rsid w:val="00125198"/>
    <w:rsid w:val="001268DE"/>
    <w:rsid w:val="001309A9"/>
    <w:rsid w:val="00130A4E"/>
    <w:rsid w:val="00130DE8"/>
    <w:rsid w:val="00131850"/>
    <w:rsid w:val="00132286"/>
    <w:rsid w:val="001334E8"/>
    <w:rsid w:val="0013407B"/>
    <w:rsid w:val="00134DE0"/>
    <w:rsid w:val="0013547F"/>
    <w:rsid w:val="00135B29"/>
    <w:rsid w:val="00135BDA"/>
    <w:rsid w:val="00136420"/>
    <w:rsid w:val="00136EAE"/>
    <w:rsid w:val="00137277"/>
    <w:rsid w:val="001374B7"/>
    <w:rsid w:val="001379E6"/>
    <w:rsid w:val="00137F10"/>
    <w:rsid w:val="00140837"/>
    <w:rsid w:val="00140C60"/>
    <w:rsid w:val="001414ED"/>
    <w:rsid w:val="00141914"/>
    <w:rsid w:val="00141C56"/>
    <w:rsid w:val="0014292B"/>
    <w:rsid w:val="00142ED4"/>
    <w:rsid w:val="00143367"/>
    <w:rsid w:val="001433B8"/>
    <w:rsid w:val="00143738"/>
    <w:rsid w:val="00143D95"/>
    <w:rsid w:val="00144862"/>
    <w:rsid w:val="00144B0A"/>
    <w:rsid w:val="00144C28"/>
    <w:rsid w:val="00144CAE"/>
    <w:rsid w:val="00145511"/>
    <w:rsid w:val="00145EC0"/>
    <w:rsid w:val="0014647A"/>
    <w:rsid w:val="00146BF0"/>
    <w:rsid w:val="001505B8"/>
    <w:rsid w:val="00151B6A"/>
    <w:rsid w:val="00151BF2"/>
    <w:rsid w:val="001522D5"/>
    <w:rsid w:val="0015316B"/>
    <w:rsid w:val="0015320B"/>
    <w:rsid w:val="0015381C"/>
    <w:rsid w:val="00154046"/>
    <w:rsid w:val="0015413E"/>
    <w:rsid w:val="0015498C"/>
    <w:rsid w:val="00154CF4"/>
    <w:rsid w:val="00155164"/>
    <w:rsid w:val="00155D60"/>
    <w:rsid w:val="001562D5"/>
    <w:rsid w:val="00156411"/>
    <w:rsid w:val="00156A38"/>
    <w:rsid w:val="00156D31"/>
    <w:rsid w:val="00157536"/>
    <w:rsid w:val="001575B1"/>
    <w:rsid w:val="00157868"/>
    <w:rsid w:val="00160882"/>
    <w:rsid w:val="00160CC7"/>
    <w:rsid w:val="001613FB"/>
    <w:rsid w:val="001626E3"/>
    <w:rsid w:val="00163035"/>
    <w:rsid w:val="001632CF"/>
    <w:rsid w:val="00163775"/>
    <w:rsid w:val="00163D50"/>
    <w:rsid w:val="00164675"/>
    <w:rsid w:val="001649CA"/>
    <w:rsid w:val="00164E69"/>
    <w:rsid w:val="0016553B"/>
    <w:rsid w:val="001659FC"/>
    <w:rsid w:val="00165E90"/>
    <w:rsid w:val="00167253"/>
    <w:rsid w:val="00167916"/>
    <w:rsid w:val="00167B17"/>
    <w:rsid w:val="00170189"/>
    <w:rsid w:val="00170207"/>
    <w:rsid w:val="00170604"/>
    <w:rsid w:val="00171891"/>
    <w:rsid w:val="00171990"/>
    <w:rsid w:val="00171C2B"/>
    <w:rsid w:val="00171DF5"/>
    <w:rsid w:val="00172285"/>
    <w:rsid w:val="00173219"/>
    <w:rsid w:val="0017381F"/>
    <w:rsid w:val="00173DCC"/>
    <w:rsid w:val="00173FA8"/>
    <w:rsid w:val="001745FE"/>
    <w:rsid w:val="00174C28"/>
    <w:rsid w:val="0017543E"/>
    <w:rsid w:val="00175EF0"/>
    <w:rsid w:val="00176778"/>
    <w:rsid w:val="001778E3"/>
    <w:rsid w:val="001804CC"/>
    <w:rsid w:val="00180819"/>
    <w:rsid w:val="001818D7"/>
    <w:rsid w:val="00181B09"/>
    <w:rsid w:val="00181BB3"/>
    <w:rsid w:val="00181C28"/>
    <w:rsid w:val="00181FEA"/>
    <w:rsid w:val="00182B39"/>
    <w:rsid w:val="00182DD9"/>
    <w:rsid w:val="00182E44"/>
    <w:rsid w:val="00183819"/>
    <w:rsid w:val="00184670"/>
    <w:rsid w:val="00186470"/>
    <w:rsid w:val="0018672F"/>
    <w:rsid w:val="00187392"/>
    <w:rsid w:val="00187403"/>
    <w:rsid w:val="00190900"/>
    <w:rsid w:val="001919F2"/>
    <w:rsid w:val="00191A84"/>
    <w:rsid w:val="00191D10"/>
    <w:rsid w:val="0019323F"/>
    <w:rsid w:val="00193F55"/>
    <w:rsid w:val="00194090"/>
    <w:rsid w:val="00194171"/>
    <w:rsid w:val="00194889"/>
    <w:rsid w:val="0019518C"/>
    <w:rsid w:val="00195A2F"/>
    <w:rsid w:val="001A0A6E"/>
    <w:rsid w:val="001A0D97"/>
    <w:rsid w:val="001A0F83"/>
    <w:rsid w:val="001A1241"/>
    <w:rsid w:val="001A1D99"/>
    <w:rsid w:val="001A2239"/>
    <w:rsid w:val="001A2369"/>
    <w:rsid w:val="001A27F7"/>
    <w:rsid w:val="001A2FE2"/>
    <w:rsid w:val="001A3430"/>
    <w:rsid w:val="001A445D"/>
    <w:rsid w:val="001A4A9B"/>
    <w:rsid w:val="001A54B2"/>
    <w:rsid w:val="001A5722"/>
    <w:rsid w:val="001A5800"/>
    <w:rsid w:val="001A5A20"/>
    <w:rsid w:val="001A609A"/>
    <w:rsid w:val="001A65BC"/>
    <w:rsid w:val="001A7461"/>
    <w:rsid w:val="001B06E2"/>
    <w:rsid w:val="001B1BE0"/>
    <w:rsid w:val="001B2E19"/>
    <w:rsid w:val="001B4479"/>
    <w:rsid w:val="001B6416"/>
    <w:rsid w:val="001B66BC"/>
    <w:rsid w:val="001B72BD"/>
    <w:rsid w:val="001B7355"/>
    <w:rsid w:val="001B76AF"/>
    <w:rsid w:val="001C0692"/>
    <w:rsid w:val="001C0804"/>
    <w:rsid w:val="001C3BC7"/>
    <w:rsid w:val="001C4D63"/>
    <w:rsid w:val="001C4FCE"/>
    <w:rsid w:val="001C6282"/>
    <w:rsid w:val="001C6E1A"/>
    <w:rsid w:val="001C7AED"/>
    <w:rsid w:val="001C7D14"/>
    <w:rsid w:val="001C7D7F"/>
    <w:rsid w:val="001C7D86"/>
    <w:rsid w:val="001D06D4"/>
    <w:rsid w:val="001D0ECA"/>
    <w:rsid w:val="001D0F04"/>
    <w:rsid w:val="001D0F4B"/>
    <w:rsid w:val="001D140A"/>
    <w:rsid w:val="001D1C4F"/>
    <w:rsid w:val="001D1F68"/>
    <w:rsid w:val="001D26C0"/>
    <w:rsid w:val="001D2A69"/>
    <w:rsid w:val="001D2F97"/>
    <w:rsid w:val="001D31C9"/>
    <w:rsid w:val="001D395A"/>
    <w:rsid w:val="001D3B98"/>
    <w:rsid w:val="001D4D59"/>
    <w:rsid w:val="001D4EBF"/>
    <w:rsid w:val="001D59AC"/>
    <w:rsid w:val="001D5FE3"/>
    <w:rsid w:val="001D61B3"/>
    <w:rsid w:val="001D61CF"/>
    <w:rsid w:val="001D69FB"/>
    <w:rsid w:val="001D6A83"/>
    <w:rsid w:val="001D7561"/>
    <w:rsid w:val="001D7A7E"/>
    <w:rsid w:val="001D7CB3"/>
    <w:rsid w:val="001E03B0"/>
    <w:rsid w:val="001E0940"/>
    <w:rsid w:val="001E1089"/>
    <w:rsid w:val="001E1144"/>
    <w:rsid w:val="001E13FE"/>
    <w:rsid w:val="001E160B"/>
    <w:rsid w:val="001E1C32"/>
    <w:rsid w:val="001E271A"/>
    <w:rsid w:val="001E2892"/>
    <w:rsid w:val="001E3115"/>
    <w:rsid w:val="001E3C01"/>
    <w:rsid w:val="001E3C02"/>
    <w:rsid w:val="001E3FDE"/>
    <w:rsid w:val="001E5636"/>
    <w:rsid w:val="001E6309"/>
    <w:rsid w:val="001E6BD4"/>
    <w:rsid w:val="001E7DB8"/>
    <w:rsid w:val="001F00AD"/>
    <w:rsid w:val="001F0542"/>
    <w:rsid w:val="001F0D32"/>
    <w:rsid w:val="001F0E82"/>
    <w:rsid w:val="001F1A57"/>
    <w:rsid w:val="001F1EB4"/>
    <w:rsid w:val="001F237E"/>
    <w:rsid w:val="001F3EA0"/>
    <w:rsid w:val="001F4001"/>
    <w:rsid w:val="001F40E7"/>
    <w:rsid w:val="001F4CAC"/>
    <w:rsid w:val="001F4FC3"/>
    <w:rsid w:val="001F56CB"/>
    <w:rsid w:val="001F59AC"/>
    <w:rsid w:val="001F6767"/>
    <w:rsid w:val="001F796C"/>
    <w:rsid w:val="001F7BDC"/>
    <w:rsid w:val="002004C4"/>
    <w:rsid w:val="00200E74"/>
    <w:rsid w:val="002011A0"/>
    <w:rsid w:val="002012B0"/>
    <w:rsid w:val="002013AB"/>
    <w:rsid w:val="0020144D"/>
    <w:rsid w:val="00202224"/>
    <w:rsid w:val="00203573"/>
    <w:rsid w:val="002046C4"/>
    <w:rsid w:val="00204B6A"/>
    <w:rsid w:val="00204E0A"/>
    <w:rsid w:val="002053C6"/>
    <w:rsid w:val="00205B07"/>
    <w:rsid w:val="00205B0E"/>
    <w:rsid w:val="002061B0"/>
    <w:rsid w:val="002062F8"/>
    <w:rsid w:val="002063FC"/>
    <w:rsid w:val="00206615"/>
    <w:rsid w:val="0020666F"/>
    <w:rsid w:val="00207E54"/>
    <w:rsid w:val="00207F03"/>
    <w:rsid w:val="00207FE7"/>
    <w:rsid w:val="00211CBB"/>
    <w:rsid w:val="00211CFD"/>
    <w:rsid w:val="0021301D"/>
    <w:rsid w:val="002136D0"/>
    <w:rsid w:val="0021427E"/>
    <w:rsid w:val="002156D4"/>
    <w:rsid w:val="00215BCF"/>
    <w:rsid w:val="0021675F"/>
    <w:rsid w:val="00216D2D"/>
    <w:rsid w:val="0021774E"/>
    <w:rsid w:val="00220BCF"/>
    <w:rsid w:val="00220BE2"/>
    <w:rsid w:val="00220DF8"/>
    <w:rsid w:val="00221831"/>
    <w:rsid w:val="00221E0E"/>
    <w:rsid w:val="0022277C"/>
    <w:rsid w:val="00222815"/>
    <w:rsid w:val="002229F9"/>
    <w:rsid w:val="002230DA"/>
    <w:rsid w:val="00223164"/>
    <w:rsid w:val="002239C0"/>
    <w:rsid w:val="00224A1D"/>
    <w:rsid w:val="00224F5D"/>
    <w:rsid w:val="0022522D"/>
    <w:rsid w:val="002258F8"/>
    <w:rsid w:val="002268B6"/>
    <w:rsid w:val="00227F8B"/>
    <w:rsid w:val="00230D5F"/>
    <w:rsid w:val="00231529"/>
    <w:rsid w:val="002319E6"/>
    <w:rsid w:val="002326DD"/>
    <w:rsid w:val="00232BDE"/>
    <w:rsid w:val="00233B9A"/>
    <w:rsid w:val="0023429F"/>
    <w:rsid w:val="0023434E"/>
    <w:rsid w:val="00235908"/>
    <w:rsid w:val="00235C8B"/>
    <w:rsid w:val="002363A4"/>
    <w:rsid w:val="002363B9"/>
    <w:rsid w:val="00237907"/>
    <w:rsid w:val="00240472"/>
    <w:rsid w:val="002407FC"/>
    <w:rsid w:val="00240DAE"/>
    <w:rsid w:val="0024111A"/>
    <w:rsid w:val="0024129F"/>
    <w:rsid w:val="00242EC6"/>
    <w:rsid w:val="0024438C"/>
    <w:rsid w:val="002448D0"/>
    <w:rsid w:val="00245774"/>
    <w:rsid w:val="00245DD1"/>
    <w:rsid w:val="00246319"/>
    <w:rsid w:val="00246E9B"/>
    <w:rsid w:val="00247031"/>
    <w:rsid w:val="00247629"/>
    <w:rsid w:val="00247DEE"/>
    <w:rsid w:val="002505F1"/>
    <w:rsid w:val="0025081B"/>
    <w:rsid w:val="00250D9D"/>
    <w:rsid w:val="00250EED"/>
    <w:rsid w:val="0025172A"/>
    <w:rsid w:val="002521F2"/>
    <w:rsid w:val="00252394"/>
    <w:rsid w:val="0025266F"/>
    <w:rsid w:val="00252734"/>
    <w:rsid w:val="00252856"/>
    <w:rsid w:val="0025323B"/>
    <w:rsid w:val="00253572"/>
    <w:rsid w:val="00254502"/>
    <w:rsid w:val="00255302"/>
    <w:rsid w:val="00255691"/>
    <w:rsid w:val="00255D6A"/>
    <w:rsid w:val="002569E8"/>
    <w:rsid w:val="00256BF7"/>
    <w:rsid w:val="00256DBD"/>
    <w:rsid w:val="00257257"/>
    <w:rsid w:val="002573F7"/>
    <w:rsid w:val="00257768"/>
    <w:rsid w:val="002577DF"/>
    <w:rsid w:val="00260192"/>
    <w:rsid w:val="0026054D"/>
    <w:rsid w:val="002606A9"/>
    <w:rsid w:val="00260852"/>
    <w:rsid w:val="002612A7"/>
    <w:rsid w:val="00261314"/>
    <w:rsid w:val="002614AF"/>
    <w:rsid w:val="002614E4"/>
    <w:rsid w:val="00261D4E"/>
    <w:rsid w:val="002624B8"/>
    <w:rsid w:val="002627CA"/>
    <w:rsid w:val="00262C03"/>
    <w:rsid w:val="00262EBF"/>
    <w:rsid w:val="00262FA3"/>
    <w:rsid w:val="00263F71"/>
    <w:rsid w:val="0026405E"/>
    <w:rsid w:val="00264A8E"/>
    <w:rsid w:val="00264BE1"/>
    <w:rsid w:val="002655BA"/>
    <w:rsid w:val="002663BD"/>
    <w:rsid w:val="00266D61"/>
    <w:rsid w:val="0026720A"/>
    <w:rsid w:val="00267BF0"/>
    <w:rsid w:val="00270108"/>
    <w:rsid w:val="00270375"/>
    <w:rsid w:val="00270910"/>
    <w:rsid w:val="002709E8"/>
    <w:rsid w:val="00271001"/>
    <w:rsid w:val="00271E10"/>
    <w:rsid w:val="00272085"/>
    <w:rsid w:val="00272AAD"/>
    <w:rsid w:val="00272E49"/>
    <w:rsid w:val="00272FBD"/>
    <w:rsid w:val="00273CBD"/>
    <w:rsid w:val="00273D99"/>
    <w:rsid w:val="00273E48"/>
    <w:rsid w:val="00273F7D"/>
    <w:rsid w:val="00273FE9"/>
    <w:rsid w:val="002741A2"/>
    <w:rsid w:val="002743C0"/>
    <w:rsid w:val="002750B6"/>
    <w:rsid w:val="00275AA1"/>
    <w:rsid w:val="00275DB0"/>
    <w:rsid w:val="002769E5"/>
    <w:rsid w:val="00277011"/>
    <w:rsid w:val="0027765C"/>
    <w:rsid w:val="00281ABE"/>
    <w:rsid w:val="00281EE2"/>
    <w:rsid w:val="00282010"/>
    <w:rsid w:val="00282232"/>
    <w:rsid w:val="0028225C"/>
    <w:rsid w:val="00283896"/>
    <w:rsid w:val="0028418A"/>
    <w:rsid w:val="00284973"/>
    <w:rsid w:val="00284DD5"/>
    <w:rsid w:val="00284EA5"/>
    <w:rsid w:val="002850A8"/>
    <w:rsid w:val="0028553E"/>
    <w:rsid w:val="002855E9"/>
    <w:rsid w:val="00287926"/>
    <w:rsid w:val="002901B7"/>
    <w:rsid w:val="002905DF"/>
    <w:rsid w:val="00291149"/>
    <w:rsid w:val="0029130A"/>
    <w:rsid w:val="00291CC2"/>
    <w:rsid w:val="00291F89"/>
    <w:rsid w:val="00292BBC"/>
    <w:rsid w:val="002941E9"/>
    <w:rsid w:val="002947B1"/>
    <w:rsid w:val="00294CEC"/>
    <w:rsid w:val="00294E8B"/>
    <w:rsid w:val="00295410"/>
    <w:rsid w:val="00295726"/>
    <w:rsid w:val="002963F0"/>
    <w:rsid w:val="00296E59"/>
    <w:rsid w:val="002A08AC"/>
    <w:rsid w:val="002A2907"/>
    <w:rsid w:val="002A385A"/>
    <w:rsid w:val="002A3B11"/>
    <w:rsid w:val="002A43F5"/>
    <w:rsid w:val="002A46F9"/>
    <w:rsid w:val="002A4C08"/>
    <w:rsid w:val="002A4F7A"/>
    <w:rsid w:val="002A5217"/>
    <w:rsid w:val="002A680F"/>
    <w:rsid w:val="002A6B04"/>
    <w:rsid w:val="002A6C44"/>
    <w:rsid w:val="002A6C92"/>
    <w:rsid w:val="002A7AA0"/>
    <w:rsid w:val="002A7C66"/>
    <w:rsid w:val="002B03F3"/>
    <w:rsid w:val="002B047F"/>
    <w:rsid w:val="002B1C51"/>
    <w:rsid w:val="002B282B"/>
    <w:rsid w:val="002B3333"/>
    <w:rsid w:val="002B3C55"/>
    <w:rsid w:val="002B4898"/>
    <w:rsid w:val="002B4A71"/>
    <w:rsid w:val="002B4AF5"/>
    <w:rsid w:val="002B503D"/>
    <w:rsid w:val="002B5D88"/>
    <w:rsid w:val="002B5F14"/>
    <w:rsid w:val="002B6512"/>
    <w:rsid w:val="002B6733"/>
    <w:rsid w:val="002B6BA2"/>
    <w:rsid w:val="002B7348"/>
    <w:rsid w:val="002B7E27"/>
    <w:rsid w:val="002C0844"/>
    <w:rsid w:val="002C0A44"/>
    <w:rsid w:val="002C0C2D"/>
    <w:rsid w:val="002C1845"/>
    <w:rsid w:val="002C19F4"/>
    <w:rsid w:val="002C1B67"/>
    <w:rsid w:val="002C1DD9"/>
    <w:rsid w:val="002C3166"/>
    <w:rsid w:val="002C35E6"/>
    <w:rsid w:val="002C416C"/>
    <w:rsid w:val="002C46D0"/>
    <w:rsid w:val="002C4FD8"/>
    <w:rsid w:val="002C56ED"/>
    <w:rsid w:val="002C570F"/>
    <w:rsid w:val="002C5E59"/>
    <w:rsid w:val="002C6037"/>
    <w:rsid w:val="002C69B8"/>
    <w:rsid w:val="002C7027"/>
    <w:rsid w:val="002C753C"/>
    <w:rsid w:val="002C79BA"/>
    <w:rsid w:val="002D14DE"/>
    <w:rsid w:val="002D1C4C"/>
    <w:rsid w:val="002D233B"/>
    <w:rsid w:val="002D23F0"/>
    <w:rsid w:val="002D2819"/>
    <w:rsid w:val="002D2C51"/>
    <w:rsid w:val="002D32EB"/>
    <w:rsid w:val="002D3459"/>
    <w:rsid w:val="002D4055"/>
    <w:rsid w:val="002D45EF"/>
    <w:rsid w:val="002D6156"/>
    <w:rsid w:val="002D6C79"/>
    <w:rsid w:val="002D6E5B"/>
    <w:rsid w:val="002D7758"/>
    <w:rsid w:val="002D7BCB"/>
    <w:rsid w:val="002E09C9"/>
    <w:rsid w:val="002E0E49"/>
    <w:rsid w:val="002E1148"/>
    <w:rsid w:val="002E1523"/>
    <w:rsid w:val="002E1615"/>
    <w:rsid w:val="002E1746"/>
    <w:rsid w:val="002E2C24"/>
    <w:rsid w:val="002E3CAF"/>
    <w:rsid w:val="002E6018"/>
    <w:rsid w:val="002E71B4"/>
    <w:rsid w:val="002E7650"/>
    <w:rsid w:val="002E76C1"/>
    <w:rsid w:val="002F0697"/>
    <w:rsid w:val="002F0754"/>
    <w:rsid w:val="002F2002"/>
    <w:rsid w:val="002F25D4"/>
    <w:rsid w:val="002F263F"/>
    <w:rsid w:val="002F67DD"/>
    <w:rsid w:val="002F6EF8"/>
    <w:rsid w:val="002F7764"/>
    <w:rsid w:val="002F795A"/>
    <w:rsid w:val="003001B5"/>
    <w:rsid w:val="0030033B"/>
    <w:rsid w:val="00300461"/>
    <w:rsid w:val="003004A8"/>
    <w:rsid w:val="0030094E"/>
    <w:rsid w:val="00300C99"/>
    <w:rsid w:val="00300D7F"/>
    <w:rsid w:val="00301E28"/>
    <w:rsid w:val="003024A7"/>
    <w:rsid w:val="00303071"/>
    <w:rsid w:val="0030354B"/>
    <w:rsid w:val="00305182"/>
    <w:rsid w:val="0030538B"/>
    <w:rsid w:val="003056B5"/>
    <w:rsid w:val="003056CC"/>
    <w:rsid w:val="003064ED"/>
    <w:rsid w:val="003071C0"/>
    <w:rsid w:val="00307545"/>
    <w:rsid w:val="003075F2"/>
    <w:rsid w:val="00307CAF"/>
    <w:rsid w:val="00307E8B"/>
    <w:rsid w:val="00310059"/>
    <w:rsid w:val="003105F1"/>
    <w:rsid w:val="00311317"/>
    <w:rsid w:val="0031431F"/>
    <w:rsid w:val="00314329"/>
    <w:rsid w:val="003153F4"/>
    <w:rsid w:val="003164F2"/>
    <w:rsid w:val="0031665D"/>
    <w:rsid w:val="00316682"/>
    <w:rsid w:val="00317151"/>
    <w:rsid w:val="00320A04"/>
    <w:rsid w:val="0032138C"/>
    <w:rsid w:val="00321585"/>
    <w:rsid w:val="0032162E"/>
    <w:rsid w:val="00321F62"/>
    <w:rsid w:val="00322383"/>
    <w:rsid w:val="003223A5"/>
    <w:rsid w:val="00323FAD"/>
    <w:rsid w:val="00324AFA"/>
    <w:rsid w:val="00324B35"/>
    <w:rsid w:val="00324FCA"/>
    <w:rsid w:val="00325597"/>
    <w:rsid w:val="00325710"/>
    <w:rsid w:val="00325A3E"/>
    <w:rsid w:val="00325BC7"/>
    <w:rsid w:val="003261DA"/>
    <w:rsid w:val="003268DC"/>
    <w:rsid w:val="00326A3B"/>
    <w:rsid w:val="00327785"/>
    <w:rsid w:val="00330108"/>
    <w:rsid w:val="00330675"/>
    <w:rsid w:val="003306DC"/>
    <w:rsid w:val="00330D3B"/>
    <w:rsid w:val="00331050"/>
    <w:rsid w:val="00331402"/>
    <w:rsid w:val="00331AF5"/>
    <w:rsid w:val="00331C75"/>
    <w:rsid w:val="00332016"/>
    <w:rsid w:val="003320F7"/>
    <w:rsid w:val="00332600"/>
    <w:rsid w:val="00332A7B"/>
    <w:rsid w:val="00332BB9"/>
    <w:rsid w:val="00332F8D"/>
    <w:rsid w:val="00334117"/>
    <w:rsid w:val="00335A92"/>
    <w:rsid w:val="00336B89"/>
    <w:rsid w:val="00336C00"/>
    <w:rsid w:val="00341314"/>
    <w:rsid w:val="003414A5"/>
    <w:rsid w:val="00341613"/>
    <w:rsid w:val="00341BD5"/>
    <w:rsid w:val="00342A50"/>
    <w:rsid w:val="00344666"/>
    <w:rsid w:val="003446A2"/>
    <w:rsid w:val="003446DA"/>
    <w:rsid w:val="00344E52"/>
    <w:rsid w:val="003453E7"/>
    <w:rsid w:val="00346175"/>
    <w:rsid w:val="0034687A"/>
    <w:rsid w:val="00350A0F"/>
    <w:rsid w:val="00351093"/>
    <w:rsid w:val="0035233B"/>
    <w:rsid w:val="0035278C"/>
    <w:rsid w:val="00354290"/>
    <w:rsid w:val="0035465D"/>
    <w:rsid w:val="00354D25"/>
    <w:rsid w:val="003553BF"/>
    <w:rsid w:val="003559EE"/>
    <w:rsid w:val="00355B5C"/>
    <w:rsid w:val="00355BF2"/>
    <w:rsid w:val="00356492"/>
    <w:rsid w:val="00356814"/>
    <w:rsid w:val="00356B17"/>
    <w:rsid w:val="00357F8F"/>
    <w:rsid w:val="00360349"/>
    <w:rsid w:val="003603BB"/>
    <w:rsid w:val="00360BD0"/>
    <w:rsid w:val="00360D0C"/>
    <w:rsid w:val="003619BA"/>
    <w:rsid w:val="00362329"/>
    <w:rsid w:val="00363A2C"/>
    <w:rsid w:val="0036400A"/>
    <w:rsid w:val="00364858"/>
    <w:rsid w:val="003649C6"/>
    <w:rsid w:val="00364D08"/>
    <w:rsid w:val="003654CE"/>
    <w:rsid w:val="003659A7"/>
    <w:rsid w:val="00366286"/>
    <w:rsid w:val="003670C2"/>
    <w:rsid w:val="00367617"/>
    <w:rsid w:val="003679E9"/>
    <w:rsid w:val="00370442"/>
    <w:rsid w:val="00370FF8"/>
    <w:rsid w:val="003713C6"/>
    <w:rsid w:val="0037191C"/>
    <w:rsid w:val="003732A2"/>
    <w:rsid w:val="0037338F"/>
    <w:rsid w:val="00373482"/>
    <w:rsid w:val="00373701"/>
    <w:rsid w:val="003745AF"/>
    <w:rsid w:val="0037494D"/>
    <w:rsid w:val="00374FC4"/>
    <w:rsid w:val="00375255"/>
    <w:rsid w:val="0037635F"/>
    <w:rsid w:val="00376890"/>
    <w:rsid w:val="00377355"/>
    <w:rsid w:val="003804DD"/>
    <w:rsid w:val="00380819"/>
    <w:rsid w:val="00380AA1"/>
    <w:rsid w:val="003816F0"/>
    <w:rsid w:val="0038183A"/>
    <w:rsid w:val="00381DC0"/>
    <w:rsid w:val="00381F4B"/>
    <w:rsid w:val="00382352"/>
    <w:rsid w:val="00382539"/>
    <w:rsid w:val="00382886"/>
    <w:rsid w:val="003830F8"/>
    <w:rsid w:val="003831F9"/>
    <w:rsid w:val="003837A3"/>
    <w:rsid w:val="00383AFF"/>
    <w:rsid w:val="00383E27"/>
    <w:rsid w:val="003847E3"/>
    <w:rsid w:val="00385146"/>
    <w:rsid w:val="0038548E"/>
    <w:rsid w:val="00385653"/>
    <w:rsid w:val="00385717"/>
    <w:rsid w:val="00385FBA"/>
    <w:rsid w:val="00386695"/>
    <w:rsid w:val="00386840"/>
    <w:rsid w:val="00387EC4"/>
    <w:rsid w:val="00390561"/>
    <w:rsid w:val="0039069E"/>
    <w:rsid w:val="00390F97"/>
    <w:rsid w:val="0039171F"/>
    <w:rsid w:val="00391D98"/>
    <w:rsid w:val="0039351E"/>
    <w:rsid w:val="0039468D"/>
    <w:rsid w:val="00394725"/>
    <w:rsid w:val="00395660"/>
    <w:rsid w:val="00395DF3"/>
    <w:rsid w:val="003965C1"/>
    <w:rsid w:val="003A0CD7"/>
    <w:rsid w:val="003A0DB0"/>
    <w:rsid w:val="003A12D1"/>
    <w:rsid w:val="003A1ADA"/>
    <w:rsid w:val="003A1EFF"/>
    <w:rsid w:val="003A2058"/>
    <w:rsid w:val="003A2392"/>
    <w:rsid w:val="003A257B"/>
    <w:rsid w:val="003A319C"/>
    <w:rsid w:val="003A4C97"/>
    <w:rsid w:val="003A54FF"/>
    <w:rsid w:val="003A5755"/>
    <w:rsid w:val="003A6A2A"/>
    <w:rsid w:val="003A6E73"/>
    <w:rsid w:val="003A7727"/>
    <w:rsid w:val="003B0536"/>
    <w:rsid w:val="003B0D2E"/>
    <w:rsid w:val="003B0F15"/>
    <w:rsid w:val="003B0F4A"/>
    <w:rsid w:val="003B1165"/>
    <w:rsid w:val="003B121E"/>
    <w:rsid w:val="003B1358"/>
    <w:rsid w:val="003B1AA0"/>
    <w:rsid w:val="003B28B0"/>
    <w:rsid w:val="003B2A94"/>
    <w:rsid w:val="003B2C9D"/>
    <w:rsid w:val="003B3698"/>
    <w:rsid w:val="003B3A31"/>
    <w:rsid w:val="003B42B7"/>
    <w:rsid w:val="003B4308"/>
    <w:rsid w:val="003B4490"/>
    <w:rsid w:val="003B4F95"/>
    <w:rsid w:val="003B5217"/>
    <w:rsid w:val="003B5300"/>
    <w:rsid w:val="003B577F"/>
    <w:rsid w:val="003B582E"/>
    <w:rsid w:val="003B5D0E"/>
    <w:rsid w:val="003B66C8"/>
    <w:rsid w:val="003B69C6"/>
    <w:rsid w:val="003B746E"/>
    <w:rsid w:val="003B7921"/>
    <w:rsid w:val="003B7F40"/>
    <w:rsid w:val="003C0428"/>
    <w:rsid w:val="003C2BE7"/>
    <w:rsid w:val="003C35FE"/>
    <w:rsid w:val="003C3661"/>
    <w:rsid w:val="003C377A"/>
    <w:rsid w:val="003C38CE"/>
    <w:rsid w:val="003C3E43"/>
    <w:rsid w:val="003C44BA"/>
    <w:rsid w:val="003C4B22"/>
    <w:rsid w:val="003C4F4A"/>
    <w:rsid w:val="003C57ED"/>
    <w:rsid w:val="003C6129"/>
    <w:rsid w:val="003C6546"/>
    <w:rsid w:val="003C68C0"/>
    <w:rsid w:val="003C6DC4"/>
    <w:rsid w:val="003C7534"/>
    <w:rsid w:val="003C7576"/>
    <w:rsid w:val="003C7617"/>
    <w:rsid w:val="003C7706"/>
    <w:rsid w:val="003D0D14"/>
    <w:rsid w:val="003D1215"/>
    <w:rsid w:val="003D1514"/>
    <w:rsid w:val="003D4422"/>
    <w:rsid w:val="003D4619"/>
    <w:rsid w:val="003D46F7"/>
    <w:rsid w:val="003D5CD1"/>
    <w:rsid w:val="003D5E7B"/>
    <w:rsid w:val="003D62CA"/>
    <w:rsid w:val="003D66C3"/>
    <w:rsid w:val="003D713D"/>
    <w:rsid w:val="003D7958"/>
    <w:rsid w:val="003D7A64"/>
    <w:rsid w:val="003E0006"/>
    <w:rsid w:val="003E07B0"/>
    <w:rsid w:val="003E082F"/>
    <w:rsid w:val="003E1FF7"/>
    <w:rsid w:val="003E3D41"/>
    <w:rsid w:val="003E3D47"/>
    <w:rsid w:val="003E3EAA"/>
    <w:rsid w:val="003E4A68"/>
    <w:rsid w:val="003E4C50"/>
    <w:rsid w:val="003E4E14"/>
    <w:rsid w:val="003E54C5"/>
    <w:rsid w:val="003E62DB"/>
    <w:rsid w:val="003E68B9"/>
    <w:rsid w:val="003E6901"/>
    <w:rsid w:val="003E6BBF"/>
    <w:rsid w:val="003E70AC"/>
    <w:rsid w:val="003F0CEE"/>
    <w:rsid w:val="003F11B5"/>
    <w:rsid w:val="003F13DB"/>
    <w:rsid w:val="003F1FB3"/>
    <w:rsid w:val="003F2EED"/>
    <w:rsid w:val="003F2F67"/>
    <w:rsid w:val="003F3D85"/>
    <w:rsid w:val="003F41DA"/>
    <w:rsid w:val="003F435B"/>
    <w:rsid w:val="003F47F9"/>
    <w:rsid w:val="003F4D24"/>
    <w:rsid w:val="003F56D2"/>
    <w:rsid w:val="003F6521"/>
    <w:rsid w:val="003F69AC"/>
    <w:rsid w:val="003F72BF"/>
    <w:rsid w:val="003F7727"/>
    <w:rsid w:val="003F7C49"/>
    <w:rsid w:val="004000C1"/>
    <w:rsid w:val="004006B6"/>
    <w:rsid w:val="00401ECE"/>
    <w:rsid w:val="00401FB2"/>
    <w:rsid w:val="00402A51"/>
    <w:rsid w:val="00402A81"/>
    <w:rsid w:val="00402AD5"/>
    <w:rsid w:val="00404330"/>
    <w:rsid w:val="00404916"/>
    <w:rsid w:val="00404988"/>
    <w:rsid w:val="00404A54"/>
    <w:rsid w:val="00404DC8"/>
    <w:rsid w:val="00404E2D"/>
    <w:rsid w:val="00405094"/>
    <w:rsid w:val="0040515D"/>
    <w:rsid w:val="00406495"/>
    <w:rsid w:val="004067A9"/>
    <w:rsid w:val="004067EF"/>
    <w:rsid w:val="004068B0"/>
    <w:rsid w:val="004076EC"/>
    <w:rsid w:val="00407A16"/>
    <w:rsid w:val="004104AF"/>
    <w:rsid w:val="00411394"/>
    <w:rsid w:val="00411B97"/>
    <w:rsid w:val="00412432"/>
    <w:rsid w:val="0041287F"/>
    <w:rsid w:val="00413370"/>
    <w:rsid w:val="004148CB"/>
    <w:rsid w:val="00414FF5"/>
    <w:rsid w:val="00415901"/>
    <w:rsid w:val="00416632"/>
    <w:rsid w:val="00416803"/>
    <w:rsid w:val="00416A89"/>
    <w:rsid w:val="00422140"/>
    <w:rsid w:val="004224CA"/>
    <w:rsid w:val="00422FA0"/>
    <w:rsid w:val="004235D1"/>
    <w:rsid w:val="00424C5F"/>
    <w:rsid w:val="00424DB4"/>
    <w:rsid w:val="00424DF3"/>
    <w:rsid w:val="00424EAB"/>
    <w:rsid w:val="00424F3E"/>
    <w:rsid w:val="004250C4"/>
    <w:rsid w:val="0042517D"/>
    <w:rsid w:val="004257C1"/>
    <w:rsid w:val="004259A6"/>
    <w:rsid w:val="00426790"/>
    <w:rsid w:val="004268B0"/>
    <w:rsid w:val="00426ABC"/>
    <w:rsid w:val="00426F8B"/>
    <w:rsid w:val="004271D4"/>
    <w:rsid w:val="0042744F"/>
    <w:rsid w:val="004274ED"/>
    <w:rsid w:val="00427886"/>
    <w:rsid w:val="0043003C"/>
    <w:rsid w:val="004304F7"/>
    <w:rsid w:val="0043052B"/>
    <w:rsid w:val="00430599"/>
    <w:rsid w:val="00430792"/>
    <w:rsid w:val="00430960"/>
    <w:rsid w:val="00430EBA"/>
    <w:rsid w:val="00431069"/>
    <w:rsid w:val="0043119C"/>
    <w:rsid w:val="004316C1"/>
    <w:rsid w:val="004316FE"/>
    <w:rsid w:val="004318EC"/>
    <w:rsid w:val="00431CBF"/>
    <w:rsid w:val="00431FEC"/>
    <w:rsid w:val="00432385"/>
    <w:rsid w:val="00432599"/>
    <w:rsid w:val="00432A06"/>
    <w:rsid w:val="00432A56"/>
    <w:rsid w:val="0043354D"/>
    <w:rsid w:val="0043374D"/>
    <w:rsid w:val="00433B69"/>
    <w:rsid w:val="00433F53"/>
    <w:rsid w:val="004345B5"/>
    <w:rsid w:val="00434B97"/>
    <w:rsid w:val="00434CBA"/>
    <w:rsid w:val="004364B9"/>
    <w:rsid w:val="00436A3E"/>
    <w:rsid w:val="00437764"/>
    <w:rsid w:val="004404F2"/>
    <w:rsid w:val="00440C32"/>
    <w:rsid w:val="00441524"/>
    <w:rsid w:val="00441C9A"/>
    <w:rsid w:val="00442263"/>
    <w:rsid w:val="0044263A"/>
    <w:rsid w:val="00442D34"/>
    <w:rsid w:val="00443189"/>
    <w:rsid w:val="00443810"/>
    <w:rsid w:val="00443D2D"/>
    <w:rsid w:val="00444485"/>
    <w:rsid w:val="00445B51"/>
    <w:rsid w:val="00446DB1"/>
    <w:rsid w:val="00447BBA"/>
    <w:rsid w:val="004502E5"/>
    <w:rsid w:val="00450456"/>
    <w:rsid w:val="00450989"/>
    <w:rsid w:val="0045131B"/>
    <w:rsid w:val="00451355"/>
    <w:rsid w:val="004523BB"/>
    <w:rsid w:val="00454D53"/>
    <w:rsid w:val="00455097"/>
    <w:rsid w:val="0045522C"/>
    <w:rsid w:val="00455247"/>
    <w:rsid w:val="00455578"/>
    <w:rsid w:val="00455C47"/>
    <w:rsid w:val="00456E8A"/>
    <w:rsid w:val="004571D5"/>
    <w:rsid w:val="00457C58"/>
    <w:rsid w:val="00457D1D"/>
    <w:rsid w:val="00457EE0"/>
    <w:rsid w:val="0046046D"/>
    <w:rsid w:val="004604E9"/>
    <w:rsid w:val="00460693"/>
    <w:rsid w:val="00460CBE"/>
    <w:rsid w:val="004610CD"/>
    <w:rsid w:val="00461245"/>
    <w:rsid w:val="00462D5F"/>
    <w:rsid w:val="00463068"/>
    <w:rsid w:val="004633D4"/>
    <w:rsid w:val="004644F5"/>
    <w:rsid w:val="00464B13"/>
    <w:rsid w:val="00464FEF"/>
    <w:rsid w:val="004650D0"/>
    <w:rsid w:val="004652F9"/>
    <w:rsid w:val="00465C30"/>
    <w:rsid w:val="00466AA6"/>
    <w:rsid w:val="00466B12"/>
    <w:rsid w:val="00466BF9"/>
    <w:rsid w:val="00467DA2"/>
    <w:rsid w:val="004707E4"/>
    <w:rsid w:val="00470971"/>
    <w:rsid w:val="00470C53"/>
    <w:rsid w:val="0047111A"/>
    <w:rsid w:val="00471CAF"/>
    <w:rsid w:val="00471D16"/>
    <w:rsid w:val="00471F1C"/>
    <w:rsid w:val="0047245A"/>
    <w:rsid w:val="00472961"/>
    <w:rsid w:val="00472E41"/>
    <w:rsid w:val="00472F20"/>
    <w:rsid w:val="0047307E"/>
    <w:rsid w:val="00473B51"/>
    <w:rsid w:val="00473B8D"/>
    <w:rsid w:val="00474346"/>
    <w:rsid w:val="004744EE"/>
    <w:rsid w:val="004745E3"/>
    <w:rsid w:val="00474A6F"/>
    <w:rsid w:val="004751B5"/>
    <w:rsid w:val="004753C6"/>
    <w:rsid w:val="00476371"/>
    <w:rsid w:val="004769E2"/>
    <w:rsid w:val="004770BA"/>
    <w:rsid w:val="004774D2"/>
    <w:rsid w:val="00477805"/>
    <w:rsid w:val="00481FEB"/>
    <w:rsid w:val="00482390"/>
    <w:rsid w:val="00482D0D"/>
    <w:rsid w:val="004835C4"/>
    <w:rsid w:val="0048399D"/>
    <w:rsid w:val="00483A85"/>
    <w:rsid w:val="00483D3D"/>
    <w:rsid w:val="0048458A"/>
    <w:rsid w:val="004849CC"/>
    <w:rsid w:val="00485841"/>
    <w:rsid w:val="00485EC8"/>
    <w:rsid w:val="00485EFA"/>
    <w:rsid w:val="00485F6F"/>
    <w:rsid w:val="0048696F"/>
    <w:rsid w:val="00486BAA"/>
    <w:rsid w:val="00491073"/>
    <w:rsid w:val="00491BC2"/>
    <w:rsid w:val="00491F5D"/>
    <w:rsid w:val="00493AF1"/>
    <w:rsid w:val="00494DED"/>
    <w:rsid w:val="00495DD5"/>
    <w:rsid w:val="00496673"/>
    <w:rsid w:val="00496693"/>
    <w:rsid w:val="0049687F"/>
    <w:rsid w:val="00496EB6"/>
    <w:rsid w:val="00497416"/>
    <w:rsid w:val="0049745E"/>
    <w:rsid w:val="004A0BD3"/>
    <w:rsid w:val="004A1154"/>
    <w:rsid w:val="004A1CCD"/>
    <w:rsid w:val="004A2144"/>
    <w:rsid w:val="004A22D2"/>
    <w:rsid w:val="004A2BFB"/>
    <w:rsid w:val="004A37DC"/>
    <w:rsid w:val="004A423A"/>
    <w:rsid w:val="004A42E8"/>
    <w:rsid w:val="004A45C0"/>
    <w:rsid w:val="004A4ED1"/>
    <w:rsid w:val="004A5FAD"/>
    <w:rsid w:val="004A6425"/>
    <w:rsid w:val="004A7B50"/>
    <w:rsid w:val="004A7CA9"/>
    <w:rsid w:val="004A7E51"/>
    <w:rsid w:val="004A7ECE"/>
    <w:rsid w:val="004B099E"/>
    <w:rsid w:val="004B0B5B"/>
    <w:rsid w:val="004B1380"/>
    <w:rsid w:val="004B19C1"/>
    <w:rsid w:val="004B4072"/>
    <w:rsid w:val="004B4F20"/>
    <w:rsid w:val="004B527A"/>
    <w:rsid w:val="004B535C"/>
    <w:rsid w:val="004B5597"/>
    <w:rsid w:val="004B5B7A"/>
    <w:rsid w:val="004B7133"/>
    <w:rsid w:val="004C008D"/>
    <w:rsid w:val="004C02F4"/>
    <w:rsid w:val="004C0922"/>
    <w:rsid w:val="004C116E"/>
    <w:rsid w:val="004C12C8"/>
    <w:rsid w:val="004C1AAC"/>
    <w:rsid w:val="004C22CA"/>
    <w:rsid w:val="004C2514"/>
    <w:rsid w:val="004C2CBB"/>
    <w:rsid w:val="004C2FF7"/>
    <w:rsid w:val="004C388B"/>
    <w:rsid w:val="004C44A3"/>
    <w:rsid w:val="004C4BF7"/>
    <w:rsid w:val="004C5290"/>
    <w:rsid w:val="004C5CAD"/>
    <w:rsid w:val="004C6219"/>
    <w:rsid w:val="004C7C5D"/>
    <w:rsid w:val="004D033A"/>
    <w:rsid w:val="004D072C"/>
    <w:rsid w:val="004D081F"/>
    <w:rsid w:val="004D0F83"/>
    <w:rsid w:val="004D1D4C"/>
    <w:rsid w:val="004D1F2F"/>
    <w:rsid w:val="004D2119"/>
    <w:rsid w:val="004D2666"/>
    <w:rsid w:val="004D300C"/>
    <w:rsid w:val="004D3082"/>
    <w:rsid w:val="004D3F85"/>
    <w:rsid w:val="004D4F3A"/>
    <w:rsid w:val="004D5012"/>
    <w:rsid w:val="004D5105"/>
    <w:rsid w:val="004D51B1"/>
    <w:rsid w:val="004D53D9"/>
    <w:rsid w:val="004D57F5"/>
    <w:rsid w:val="004D6342"/>
    <w:rsid w:val="004D6411"/>
    <w:rsid w:val="004D7A00"/>
    <w:rsid w:val="004E0E7B"/>
    <w:rsid w:val="004E0F91"/>
    <w:rsid w:val="004E0FAC"/>
    <w:rsid w:val="004E149F"/>
    <w:rsid w:val="004E18AA"/>
    <w:rsid w:val="004E1A74"/>
    <w:rsid w:val="004E21C8"/>
    <w:rsid w:val="004E289D"/>
    <w:rsid w:val="004E2A25"/>
    <w:rsid w:val="004E3029"/>
    <w:rsid w:val="004E32F5"/>
    <w:rsid w:val="004E454A"/>
    <w:rsid w:val="004E5FB7"/>
    <w:rsid w:val="004E7039"/>
    <w:rsid w:val="004E757A"/>
    <w:rsid w:val="004F00A6"/>
    <w:rsid w:val="004F09F5"/>
    <w:rsid w:val="004F0A9B"/>
    <w:rsid w:val="004F0CD3"/>
    <w:rsid w:val="004F12DF"/>
    <w:rsid w:val="004F160D"/>
    <w:rsid w:val="004F168B"/>
    <w:rsid w:val="004F195C"/>
    <w:rsid w:val="004F1A3A"/>
    <w:rsid w:val="004F1EA6"/>
    <w:rsid w:val="004F1F03"/>
    <w:rsid w:val="004F2579"/>
    <w:rsid w:val="004F2C0F"/>
    <w:rsid w:val="004F2F3E"/>
    <w:rsid w:val="004F3D36"/>
    <w:rsid w:val="004F3FC5"/>
    <w:rsid w:val="004F4121"/>
    <w:rsid w:val="004F4ECA"/>
    <w:rsid w:val="004F4F17"/>
    <w:rsid w:val="004F55F1"/>
    <w:rsid w:val="004F6119"/>
    <w:rsid w:val="004F638C"/>
    <w:rsid w:val="004F6499"/>
    <w:rsid w:val="004F7083"/>
    <w:rsid w:val="0050024A"/>
    <w:rsid w:val="00500E14"/>
    <w:rsid w:val="005013EF"/>
    <w:rsid w:val="00501BC4"/>
    <w:rsid w:val="0050236F"/>
    <w:rsid w:val="00502565"/>
    <w:rsid w:val="00502C1A"/>
    <w:rsid w:val="00502CEE"/>
    <w:rsid w:val="00502F2A"/>
    <w:rsid w:val="00502F88"/>
    <w:rsid w:val="0050314B"/>
    <w:rsid w:val="0050362E"/>
    <w:rsid w:val="00503BD3"/>
    <w:rsid w:val="00503C6A"/>
    <w:rsid w:val="0050437C"/>
    <w:rsid w:val="005049A6"/>
    <w:rsid w:val="0050506A"/>
    <w:rsid w:val="00505B01"/>
    <w:rsid w:val="005063AC"/>
    <w:rsid w:val="00510983"/>
    <w:rsid w:val="00511D44"/>
    <w:rsid w:val="00511F80"/>
    <w:rsid w:val="00512107"/>
    <w:rsid w:val="00512BA0"/>
    <w:rsid w:val="00513A31"/>
    <w:rsid w:val="0051407A"/>
    <w:rsid w:val="005149FD"/>
    <w:rsid w:val="005156D9"/>
    <w:rsid w:val="005162A2"/>
    <w:rsid w:val="00516D1A"/>
    <w:rsid w:val="005170E7"/>
    <w:rsid w:val="00517693"/>
    <w:rsid w:val="00517F7E"/>
    <w:rsid w:val="005202A0"/>
    <w:rsid w:val="0052030A"/>
    <w:rsid w:val="005207AD"/>
    <w:rsid w:val="0052102D"/>
    <w:rsid w:val="005211BF"/>
    <w:rsid w:val="00521A82"/>
    <w:rsid w:val="00521CC3"/>
    <w:rsid w:val="00521FD0"/>
    <w:rsid w:val="00522458"/>
    <w:rsid w:val="0052261C"/>
    <w:rsid w:val="0052277C"/>
    <w:rsid w:val="00523178"/>
    <w:rsid w:val="005237B2"/>
    <w:rsid w:val="00523A17"/>
    <w:rsid w:val="00523A53"/>
    <w:rsid w:val="00523B31"/>
    <w:rsid w:val="00523E7A"/>
    <w:rsid w:val="0052411D"/>
    <w:rsid w:val="0052494B"/>
    <w:rsid w:val="00524B32"/>
    <w:rsid w:val="00525655"/>
    <w:rsid w:val="005258C7"/>
    <w:rsid w:val="00525BB8"/>
    <w:rsid w:val="00525D1D"/>
    <w:rsid w:val="00525DB5"/>
    <w:rsid w:val="00527C1F"/>
    <w:rsid w:val="00527C54"/>
    <w:rsid w:val="005307BC"/>
    <w:rsid w:val="00530D00"/>
    <w:rsid w:val="005310EB"/>
    <w:rsid w:val="00531132"/>
    <w:rsid w:val="005312F6"/>
    <w:rsid w:val="00531898"/>
    <w:rsid w:val="00531CF0"/>
    <w:rsid w:val="00531DF3"/>
    <w:rsid w:val="00533C96"/>
    <w:rsid w:val="00533D7C"/>
    <w:rsid w:val="00533E8B"/>
    <w:rsid w:val="00534B55"/>
    <w:rsid w:val="00534CC1"/>
    <w:rsid w:val="00534D4A"/>
    <w:rsid w:val="005362EF"/>
    <w:rsid w:val="005363CA"/>
    <w:rsid w:val="005374CE"/>
    <w:rsid w:val="00537A29"/>
    <w:rsid w:val="0054023A"/>
    <w:rsid w:val="00540ED5"/>
    <w:rsid w:val="005412A5"/>
    <w:rsid w:val="005424C2"/>
    <w:rsid w:val="005427E8"/>
    <w:rsid w:val="00543BE1"/>
    <w:rsid w:val="00543E93"/>
    <w:rsid w:val="00543FEB"/>
    <w:rsid w:val="00544B02"/>
    <w:rsid w:val="00544D4E"/>
    <w:rsid w:val="00545528"/>
    <w:rsid w:val="00545898"/>
    <w:rsid w:val="00546966"/>
    <w:rsid w:val="00546D70"/>
    <w:rsid w:val="00547582"/>
    <w:rsid w:val="00547619"/>
    <w:rsid w:val="0054796E"/>
    <w:rsid w:val="005502DF"/>
    <w:rsid w:val="0055247A"/>
    <w:rsid w:val="00552518"/>
    <w:rsid w:val="00552E9B"/>
    <w:rsid w:val="00554003"/>
    <w:rsid w:val="00554CD7"/>
    <w:rsid w:val="00556D23"/>
    <w:rsid w:val="00557F36"/>
    <w:rsid w:val="0056120A"/>
    <w:rsid w:val="00561A15"/>
    <w:rsid w:val="00561F38"/>
    <w:rsid w:val="0056356E"/>
    <w:rsid w:val="00563784"/>
    <w:rsid w:val="0056382C"/>
    <w:rsid w:val="00563B87"/>
    <w:rsid w:val="00565E8E"/>
    <w:rsid w:val="00565EA9"/>
    <w:rsid w:val="00567848"/>
    <w:rsid w:val="005700CA"/>
    <w:rsid w:val="0057010B"/>
    <w:rsid w:val="005701B9"/>
    <w:rsid w:val="005704FA"/>
    <w:rsid w:val="00570602"/>
    <w:rsid w:val="00571305"/>
    <w:rsid w:val="0057148A"/>
    <w:rsid w:val="0057150F"/>
    <w:rsid w:val="005724B0"/>
    <w:rsid w:val="0057261A"/>
    <w:rsid w:val="00572E2B"/>
    <w:rsid w:val="00573F4C"/>
    <w:rsid w:val="00574052"/>
    <w:rsid w:val="00574907"/>
    <w:rsid w:val="00575733"/>
    <w:rsid w:val="00576882"/>
    <w:rsid w:val="005776F9"/>
    <w:rsid w:val="00580E31"/>
    <w:rsid w:val="005813FE"/>
    <w:rsid w:val="005817CB"/>
    <w:rsid w:val="00581A0E"/>
    <w:rsid w:val="005842C1"/>
    <w:rsid w:val="005844FB"/>
    <w:rsid w:val="00584965"/>
    <w:rsid w:val="00586E5D"/>
    <w:rsid w:val="00587855"/>
    <w:rsid w:val="00590C52"/>
    <w:rsid w:val="00590E92"/>
    <w:rsid w:val="00590F18"/>
    <w:rsid w:val="00591CA0"/>
    <w:rsid w:val="00591E56"/>
    <w:rsid w:val="00591EC8"/>
    <w:rsid w:val="005926F9"/>
    <w:rsid w:val="00592C4D"/>
    <w:rsid w:val="005931AA"/>
    <w:rsid w:val="00593FA3"/>
    <w:rsid w:val="00594680"/>
    <w:rsid w:val="00595507"/>
    <w:rsid w:val="00595765"/>
    <w:rsid w:val="0059590E"/>
    <w:rsid w:val="0059594D"/>
    <w:rsid w:val="00595C0D"/>
    <w:rsid w:val="005962F6"/>
    <w:rsid w:val="00596B65"/>
    <w:rsid w:val="00596DD9"/>
    <w:rsid w:val="005971EB"/>
    <w:rsid w:val="00597BD5"/>
    <w:rsid w:val="00597E01"/>
    <w:rsid w:val="00597E0C"/>
    <w:rsid w:val="005A03F7"/>
    <w:rsid w:val="005A0D50"/>
    <w:rsid w:val="005A1104"/>
    <w:rsid w:val="005A12D6"/>
    <w:rsid w:val="005A188B"/>
    <w:rsid w:val="005A1CFF"/>
    <w:rsid w:val="005A2A26"/>
    <w:rsid w:val="005A2A60"/>
    <w:rsid w:val="005A34F5"/>
    <w:rsid w:val="005A3648"/>
    <w:rsid w:val="005A4AB2"/>
    <w:rsid w:val="005A4E91"/>
    <w:rsid w:val="005A517E"/>
    <w:rsid w:val="005A5BDC"/>
    <w:rsid w:val="005A5D91"/>
    <w:rsid w:val="005A5E44"/>
    <w:rsid w:val="005A75AC"/>
    <w:rsid w:val="005B0375"/>
    <w:rsid w:val="005B03C1"/>
    <w:rsid w:val="005B10CC"/>
    <w:rsid w:val="005B218B"/>
    <w:rsid w:val="005B24DC"/>
    <w:rsid w:val="005B260E"/>
    <w:rsid w:val="005B30A0"/>
    <w:rsid w:val="005B3120"/>
    <w:rsid w:val="005B3569"/>
    <w:rsid w:val="005B3B3B"/>
    <w:rsid w:val="005B3F19"/>
    <w:rsid w:val="005B4A0E"/>
    <w:rsid w:val="005B6374"/>
    <w:rsid w:val="005B677D"/>
    <w:rsid w:val="005C0F89"/>
    <w:rsid w:val="005C10FB"/>
    <w:rsid w:val="005C19C0"/>
    <w:rsid w:val="005C1BFF"/>
    <w:rsid w:val="005C2A5F"/>
    <w:rsid w:val="005C2F1F"/>
    <w:rsid w:val="005C46AC"/>
    <w:rsid w:val="005C5226"/>
    <w:rsid w:val="005C5646"/>
    <w:rsid w:val="005C58DF"/>
    <w:rsid w:val="005C597F"/>
    <w:rsid w:val="005C5AE3"/>
    <w:rsid w:val="005C5FB7"/>
    <w:rsid w:val="005C66D2"/>
    <w:rsid w:val="005C6CE2"/>
    <w:rsid w:val="005C7DD8"/>
    <w:rsid w:val="005D0654"/>
    <w:rsid w:val="005D1FD6"/>
    <w:rsid w:val="005D2339"/>
    <w:rsid w:val="005D2D6F"/>
    <w:rsid w:val="005D347E"/>
    <w:rsid w:val="005D355B"/>
    <w:rsid w:val="005D3564"/>
    <w:rsid w:val="005D3B20"/>
    <w:rsid w:val="005D459F"/>
    <w:rsid w:val="005D5620"/>
    <w:rsid w:val="005D6E55"/>
    <w:rsid w:val="005D7CE5"/>
    <w:rsid w:val="005E02B5"/>
    <w:rsid w:val="005E02D1"/>
    <w:rsid w:val="005E0A38"/>
    <w:rsid w:val="005E0CDF"/>
    <w:rsid w:val="005E137E"/>
    <w:rsid w:val="005E1518"/>
    <w:rsid w:val="005E152D"/>
    <w:rsid w:val="005E2E80"/>
    <w:rsid w:val="005E392E"/>
    <w:rsid w:val="005E3CC7"/>
    <w:rsid w:val="005E4D41"/>
    <w:rsid w:val="005E5F01"/>
    <w:rsid w:val="005E6D3D"/>
    <w:rsid w:val="005E6F4C"/>
    <w:rsid w:val="005E7690"/>
    <w:rsid w:val="005F030E"/>
    <w:rsid w:val="005F0674"/>
    <w:rsid w:val="005F0F23"/>
    <w:rsid w:val="005F11BE"/>
    <w:rsid w:val="005F1608"/>
    <w:rsid w:val="005F19AB"/>
    <w:rsid w:val="005F2030"/>
    <w:rsid w:val="005F3F04"/>
    <w:rsid w:val="005F4050"/>
    <w:rsid w:val="005F5162"/>
    <w:rsid w:val="005F51BA"/>
    <w:rsid w:val="005F636C"/>
    <w:rsid w:val="005F6636"/>
    <w:rsid w:val="005F6EC4"/>
    <w:rsid w:val="005F6F79"/>
    <w:rsid w:val="005F72A4"/>
    <w:rsid w:val="005F7396"/>
    <w:rsid w:val="005F7611"/>
    <w:rsid w:val="005F7C16"/>
    <w:rsid w:val="005F7D4B"/>
    <w:rsid w:val="00600039"/>
    <w:rsid w:val="006001CA"/>
    <w:rsid w:val="006004D5"/>
    <w:rsid w:val="00600967"/>
    <w:rsid w:val="00600E59"/>
    <w:rsid w:val="00601848"/>
    <w:rsid w:val="00601985"/>
    <w:rsid w:val="00601B36"/>
    <w:rsid w:val="00602FC5"/>
    <w:rsid w:val="00603718"/>
    <w:rsid w:val="00603783"/>
    <w:rsid w:val="00603D02"/>
    <w:rsid w:val="00603DB7"/>
    <w:rsid w:val="00604D4E"/>
    <w:rsid w:val="0060547D"/>
    <w:rsid w:val="006057F2"/>
    <w:rsid w:val="00605FDF"/>
    <w:rsid w:val="0060623A"/>
    <w:rsid w:val="0060771D"/>
    <w:rsid w:val="00607B86"/>
    <w:rsid w:val="00607E1D"/>
    <w:rsid w:val="00610705"/>
    <w:rsid w:val="00610B03"/>
    <w:rsid w:val="00611563"/>
    <w:rsid w:val="006116A0"/>
    <w:rsid w:val="00612516"/>
    <w:rsid w:val="006125FE"/>
    <w:rsid w:val="00612A28"/>
    <w:rsid w:val="00612A9C"/>
    <w:rsid w:val="00612C83"/>
    <w:rsid w:val="00612E1A"/>
    <w:rsid w:val="00613077"/>
    <w:rsid w:val="00613A81"/>
    <w:rsid w:val="006143A0"/>
    <w:rsid w:val="00614752"/>
    <w:rsid w:val="00614CD0"/>
    <w:rsid w:val="00615640"/>
    <w:rsid w:val="00615C77"/>
    <w:rsid w:val="00615C8A"/>
    <w:rsid w:val="006166CA"/>
    <w:rsid w:val="00616DF3"/>
    <w:rsid w:val="00616E2B"/>
    <w:rsid w:val="006179BA"/>
    <w:rsid w:val="00617A14"/>
    <w:rsid w:val="00617CA0"/>
    <w:rsid w:val="00621799"/>
    <w:rsid w:val="0062264F"/>
    <w:rsid w:val="00623ADC"/>
    <w:rsid w:val="00626931"/>
    <w:rsid w:val="00626CE7"/>
    <w:rsid w:val="00626E24"/>
    <w:rsid w:val="00626F2B"/>
    <w:rsid w:val="0063010E"/>
    <w:rsid w:val="0063028E"/>
    <w:rsid w:val="0063036A"/>
    <w:rsid w:val="0063050E"/>
    <w:rsid w:val="00630EAC"/>
    <w:rsid w:val="00631341"/>
    <w:rsid w:val="00631C3B"/>
    <w:rsid w:val="00632D88"/>
    <w:rsid w:val="00633217"/>
    <w:rsid w:val="00633FB6"/>
    <w:rsid w:val="006341AB"/>
    <w:rsid w:val="00634D2A"/>
    <w:rsid w:val="00634D36"/>
    <w:rsid w:val="0063578E"/>
    <w:rsid w:val="00635D52"/>
    <w:rsid w:val="00635F4A"/>
    <w:rsid w:val="006369FE"/>
    <w:rsid w:val="0063715B"/>
    <w:rsid w:val="0063737F"/>
    <w:rsid w:val="00637C58"/>
    <w:rsid w:val="006402BF"/>
    <w:rsid w:val="0064089A"/>
    <w:rsid w:val="006411A7"/>
    <w:rsid w:val="00641454"/>
    <w:rsid w:val="00641A45"/>
    <w:rsid w:val="00641D6D"/>
    <w:rsid w:val="0064213E"/>
    <w:rsid w:val="00642411"/>
    <w:rsid w:val="006426DD"/>
    <w:rsid w:val="0064295C"/>
    <w:rsid w:val="00642F92"/>
    <w:rsid w:val="00643E56"/>
    <w:rsid w:val="0064402D"/>
    <w:rsid w:val="00644B09"/>
    <w:rsid w:val="00644E6D"/>
    <w:rsid w:val="0064568D"/>
    <w:rsid w:val="00646A1F"/>
    <w:rsid w:val="00646AFC"/>
    <w:rsid w:val="00646C4B"/>
    <w:rsid w:val="0064747A"/>
    <w:rsid w:val="00647499"/>
    <w:rsid w:val="006501F0"/>
    <w:rsid w:val="00650405"/>
    <w:rsid w:val="00650A95"/>
    <w:rsid w:val="00651C3E"/>
    <w:rsid w:val="006525BE"/>
    <w:rsid w:val="0065314D"/>
    <w:rsid w:val="006536A0"/>
    <w:rsid w:val="006543B7"/>
    <w:rsid w:val="006546EE"/>
    <w:rsid w:val="00654E75"/>
    <w:rsid w:val="0065554A"/>
    <w:rsid w:val="00655DEB"/>
    <w:rsid w:val="00656287"/>
    <w:rsid w:val="0065661F"/>
    <w:rsid w:val="00657B28"/>
    <w:rsid w:val="0066011F"/>
    <w:rsid w:val="00660251"/>
    <w:rsid w:val="00660CC0"/>
    <w:rsid w:val="00660FAF"/>
    <w:rsid w:val="00661014"/>
    <w:rsid w:val="00661313"/>
    <w:rsid w:val="00661507"/>
    <w:rsid w:val="00662102"/>
    <w:rsid w:val="00662D23"/>
    <w:rsid w:val="00662DF5"/>
    <w:rsid w:val="00662EF9"/>
    <w:rsid w:val="006634DC"/>
    <w:rsid w:val="00664670"/>
    <w:rsid w:val="0066503E"/>
    <w:rsid w:val="00665056"/>
    <w:rsid w:val="006656A2"/>
    <w:rsid w:val="00665720"/>
    <w:rsid w:val="006665B4"/>
    <w:rsid w:val="00666FC4"/>
    <w:rsid w:val="00670990"/>
    <w:rsid w:val="00670EEE"/>
    <w:rsid w:val="00670F43"/>
    <w:rsid w:val="00670F89"/>
    <w:rsid w:val="0067232C"/>
    <w:rsid w:val="00672363"/>
    <w:rsid w:val="00672EAA"/>
    <w:rsid w:val="006730A5"/>
    <w:rsid w:val="00673910"/>
    <w:rsid w:val="00673A4D"/>
    <w:rsid w:val="0067401A"/>
    <w:rsid w:val="00674F4A"/>
    <w:rsid w:val="0067596C"/>
    <w:rsid w:val="006768CF"/>
    <w:rsid w:val="00677C31"/>
    <w:rsid w:val="00677D54"/>
    <w:rsid w:val="006802AA"/>
    <w:rsid w:val="00680477"/>
    <w:rsid w:val="00680D6A"/>
    <w:rsid w:val="006827B1"/>
    <w:rsid w:val="00683112"/>
    <w:rsid w:val="00683CDB"/>
    <w:rsid w:val="00683E2F"/>
    <w:rsid w:val="006845E2"/>
    <w:rsid w:val="00684C57"/>
    <w:rsid w:val="006850A7"/>
    <w:rsid w:val="0068544D"/>
    <w:rsid w:val="00685651"/>
    <w:rsid w:val="00685C2D"/>
    <w:rsid w:val="00686EE0"/>
    <w:rsid w:val="00687B50"/>
    <w:rsid w:val="00690C84"/>
    <w:rsid w:val="00690D44"/>
    <w:rsid w:val="00691488"/>
    <w:rsid w:val="00691A02"/>
    <w:rsid w:val="00691A8B"/>
    <w:rsid w:val="00691BD7"/>
    <w:rsid w:val="0069287E"/>
    <w:rsid w:val="006929F0"/>
    <w:rsid w:val="0069334A"/>
    <w:rsid w:val="006936BF"/>
    <w:rsid w:val="006943A6"/>
    <w:rsid w:val="00694E66"/>
    <w:rsid w:val="00696654"/>
    <w:rsid w:val="006966D8"/>
    <w:rsid w:val="0069691C"/>
    <w:rsid w:val="00696D87"/>
    <w:rsid w:val="00697135"/>
    <w:rsid w:val="006A055E"/>
    <w:rsid w:val="006A0ED8"/>
    <w:rsid w:val="006A12B2"/>
    <w:rsid w:val="006A16C5"/>
    <w:rsid w:val="006A1A8F"/>
    <w:rsid w:val="006A23E6"/>
    <w:rsid w:val="006A3383"/>
    <w:rsid w:val="006A38DB"/>
    <w:rsid w:val="006A38FA"/>
    <w:rsid w:val="006A4608"/>
    <w:rsid w:val="006A48FF"/>
    <w:rsid w:val="006A5206"/>
    <w:rsid w:val="006A5C2E"/>
    <w:rsid w:val="006A5D71"/>
    <w:rsid w:val="006A5EB3"/>
    <w:rsid w:val="006A6798"/>
    <w:rsid w:val="006A6ABC"/>
    <w:rsid w:val="006A7125"/>
    <w:rsid w:val="006A7ABD"/>
    <w:rsid w:val="006A7BCC"/>
    <w:rsid w:val="006B03A5"/>
    <w:rsid w:val="006B0A60"/>
    <w:rsid w:val="006B11A1"/>
    <w:rsid w:val="006B121E"/>
    <w:rsid w:val="006B141C"/>
    <w:rsid w:val="006B22AC"/>
    <w:rsid w:val="006B273B"/>
    <w:rsid w:val="006B545D"/>
    <w:rsid w:val="006B5577"/>
    <w:rsid w:val="006B65BC"/>
    <w:rsid w:val="006C03D5"/>
    <w:rsid w:val="006C0BD5"/>
    <w:rsid w:val="006C10A2"/>
    <w:rsid w:val="006C1C2B"/>
    <w:rsid w:val="006C28D4"/>
    <w:rsid w:val="006C3364"/>
    <w:rsid w:val="006C46FA"/>
    <w:rsid w:val="006C4804"/>
    <w:rsid w:val="006C4A10"/>
    <w:rsid w:val="006C4F93"/>
    <w:rsid w:val="006C4FCA"/>
    <w:rsid w:val="006C5B94"/>
    <w:rsid w:val="006C6084"/>
    <w:rsid w:val="006C614D"/>
    <w:rsid w:val="006C70C2"/>
    <w:rsid w:val="006C798C"/>
    <w:rsid w:val="006C79BE"/>
    <w:rsid w:val="006C7C6F"/>
    <w:rsid w:val="006C7F85"/>
    <w:rsid w:val="006D022E"/>
    <w:rsid w:val="006D18ED"/>
    <w:rsid w:val="006D2FF3"/>
    <w:rsid w:val="006D3F4A"/>
    <w:rsid w:val="006D4891"/>
    <w:rsid w:val="006D5079"/>
    <w:rsid w:val="006D5D4E"/>
    <w:rsid w:val="006D62B9"/>
    <w:rsid w:val="006D62EE"/>
    <w:rsid w:val="006D6BC9"/>
    <w:rsid w:val="006D7033"/>
    <w:rsid w:val="006D7300"/>
    <w:rsid w:val="006D7363"/>
    <w:rsid w:val="006D7554"/>
    <w:rsid w:val="006D790E"/>
    <w:rsid w:val="006D7D7B"/>
    <w:rsid w:val="006E0431"/>
    <w:rsid w:val="006E0D43"/>
    <w:rsid w:val="006E11EE"/>
    <w:rsid w:val="006E1879"/>
    <w:rsid w:val="006E1AB3"/>
    <w:rsid w:val="006E2CC6"/>
    <w:rsid w:val="006E30B4"/>
    <w:rsid w:val="006E4332"/>
    <w:rsid w:val="006E6A3E"/>
    <w:rsid w:val="006E6F3A"/>
    <w:rsid w:val="006E744D"/>
    <w:rsid w:val="006E7530"/>
    <w:rsid w:val="006E7BA0"/>
    <w:rsid w:val="006F0AAE"/>
    <w:rsid w:val="006F1D42"/>
    <w:rsid w:val="006F1E2B"/>
    <w:rsid w:val="006F2187"/>
    <w:rsid w:val="006F2AB4"/>
    <w:rsid w:val="006F3508"/>
    <w:rsid w:val="006F3A0B"/>
    <w:rsid w:val="006F3A2B"/>
    <w:rsid w:val="006F3E8D"/>
    <w:rsid w:val="006F43AC"/>
    <w:rsid w:val="006F513E"/>
    <w:rsid w:val="006F58F8"/>
    <w:rsid w:val="006F5C7E"/>
    <w:rsid w:val="006F5E75"/>
    <w:rsid w:val="006F6763"/>
    <w:rsid w:val="006F6A52"/>
    <w:rsid w:val="006F6B8A"/>
    <w:rsid w:val="006F7240"/>
    <w:rsid w:val="006F79DB"/>
    <w:rsid w:val="007005AD"/>
    <w:rsid w:val="007007F4"/>
    <w:rsid w:val="00700F19"/>
    <w:rsid w:val="007018CC"/>
    <w:rsid w:val="007022F3"/>
    <w:rsid w:val="00702E6C"/>
    <w:rsid w:val="00702F24"/>
    <w:rsid w:val="0070335D"/>
    <w:rsid w:val="0070337A"/>
    <w:rsid w:val="0070397F"/>
    <w:rsid w:val="00703E1A"/>
    <w:rsid w:val="00703FE1"/>
    <w:rsid w:val="007041A0"/>
    <w:rsid w:val="0070432D"/>
    <w:rsid w:val="00704D4B"/>
    <w:rsid w:val="007070D4"/>
    <w:rsid w:val="00707254"/>
    <w:rsid w:val="00707BE6"/>
    <w:rsid w:val="00707CC0"/>
    <w:rsid w:val="00707D60"/>
    <w:rsid w:val="00707FF3"/>
    <w:rsid w:val="00710B7E"/>
    <w:rsid w:val="00711B38"/>
    <w:rsid w:val="007140E3"/>
    <w:rsid w:val="00714F23"/>
    <w:rsid w:val="00715D3C"/>
    <w:rsid w:val="00716410"/>
    <w:rsid w:val="00716603"/>
    <w:rsid w:val="0071674C"/>
    <w:rsid w:val="00720A55"/>
    <w:rsid w:val="00721136"/>
    <w:rsid w:val="007214BF"/>
    <w:rsid w:val="007215DF"/>
    <w:rsid w:val="00721CCA"/>
    <w:rsid w:val="007226FC"/>
    <w:rsid w:val="007234EB"/>
    <w:rsid w:val="007236AD"/>
    <w:rsid w:val="007248FB"/>
    <w:rsid w:val="007249E9"/>
    <w:rsid w:val="00724C2A"/>
    <w:rsid w:val="00724F0D"/>
    <w:rsid w:val="00725328"/>
    <w:rsid w:val="00725F7B"/>
    <w:rsid w:val="0072607F"/>
    <w:rsid w:val="00726491"/>
    <w:rsid w:val="00726D6F"/>
    <w:rsid w:val="00726E5C"/>
    <w:rsid w:val="007272E3"/>
    <w:rsid w:val="0072736B"/>
    <w:rsid w:val="007274E7"/>
    <w:rsid w:val="00727AB5"/>
    <w:rsid w:val="0073067E"/>
    <w:rsid w:val="00730886"/>
    <w:rsid w:val="007314C0"/>
    <w:rsid w:val="00731B91"/>
    <w:rsid w:val="00732894"/>
    <w:rsid w:val="00732983"/>
    <w:rsid w:val="00732B9D"/>
    <w:rsid w:val="00732D4A"/>
    <w:rsid w:val="00733244"/>
    <w:rsid w:val="0073375D"/>
    <w:rsid w:val="00733C93"/>
    <w:rsid w:val="00734004"/>
    <w:rsid w:val="0073412C"/>
    <w:rsid w:val="00734872"/>
    <w:rsid w:val="0073561F"/>
    <w:rsid w:val="00735C98"/>
    <w:rsid w:val="00736011"/>
    <w:rsid w:val="007364C8"/>
    <w:rsid w:val="0073661C"/>
    <w:rsid w:val="0073671D"/>
    <w:rsid w:val="00736CFE"/>
    <w:rsid w:val="00736D18"/>
    <w:rsid w:val="00737383"/>
    <w:rsid w:val="00737458"/>
    <w:rsid w:val="00737E9C"/>
    <w:rsid w:val="007403CA"/>
    <w:rsid w:val="007403CC"/>
    <w:rsid w:val="00740D30"/>
    <w:rsid w:val="00740FC7"/>
    <w:rsid w:val="007418EA"/>
    <w:rsid w:val="007419A5"/>
    <w:rsid w:val="0074201E"/>
    <w:rsid w:val="00742933"/>
    <w:rsid w:val="00742DFD"/>
    <w:rsid w:val="00743391"/>
    <w:rsid w:val="00743AA2"/>
    <w:rsid w:val="00744F21"/>
    <w:rsid w:val="007450C7"/>
    <w:rsid w:val="0074535E"/>
    <w:rsid w:val="007460A7"/>
    <w:rsid w:val="00746145"/>
    <w:rsid w:val="007463F2"/>
    <w:rsid w:val="00746AC1"/>
    <w:rsid w:val="00746B05"/>
    <w:rsid w:val="00746F98"/>
    <w:rsid w:val="00747DA3"/>
    <w:rsid w:val="00747F48"/>
    <w:rsid w:val="00751184"/>
    <w:rsid w:val="00751A61"/>
    <w:rsid w:val="00752201"/>
    <w:rsid w:val="00752FF7"/>
    <w:rsid w:val="00753545"/>
    <w:rsid w:val="007544B5"/>
    <w:rsid w:val="00755488"/>
    <w:rsid w:val="007556A1"/>
    <w:rsid w:val="00755B6D"/>
    <w:rsid w:val="00755BB2"/>
    <w:rsid w:val="00756047"/>
    <w:rsid w:val="0075695B"/>
    <w:rsid w:val="00756FB4"/>
    <w:rsid w:val="00757A7A"/>
    <w:rsid w:val="007601E5"/>
    <w:rsid w:val="007606B1"/>
    <w:rsid w:val="0076210C"/>
    <w:rsid w:val="00762551"/>
    <w:rsid w:val="00764C14"/>
    <w:rsid w:val="00766314"/>
    <w:rsid w:val="00766404"/>
    <w:rsid w:val="00766A1F"/>
    <w:rsid w:val="007710E4"/>
    <w:rsid w:val="00771A2B"/>
    <w:rsid w:val="00771A34"/>
    <w:rsid w:val="00772515"/>
    <w:rsid w:val="00772B2E"/>
    <w:rsid w:val="00773865"/>
    <w:rsid w:val="00773B49"/>
    <w:rsid w:val="00773C66"/>
    <w:rsid w:val="00773E51"/>
    <w:rsid w:val="0077425C"/>
    <w:rsid w:val="0077448F"/>
    <w:rsid w:val="0077461B"/>
    <w:rsid w:val="00774C10"/>
    <w:rsid w:val="007751AB"/>
    <w:rsid w:val="00775BB6"/>
    <w:rsid w:val="00776437"/>
    <w:rsid w:val="00776B1B"/>
    <w:rsid w:val="0077712C"/>
    <w:rsid w:val="00777460"/>
    <w:rsid w:val="007777BA"/>
    <w:rsid w:val="007800DD"/>
    <w:rsid w:val="00780231"/>
    <w:rsid w:val="00780392"/>
    <w:rsid w:val="0078072C"/>
    <w:rsid w:val="00780890"/>
    <w:rsid w:val="00781E5F"/>
    <w:rsid w:val="00782266"/>
    <w:rsid w:val="0078255D"/>
    <w:rsid w:val="00782990"/>
    <w:rsid w:val="007830C1"/>
    <w:rsid w:val="00783AB0"/>
    <w:rsid w:val="00783F45"/>
    <w:rsid w:val="007845C8"/>
    <w:rsid w:val="007850DB"/>
    <w:rsid w:val="0078565B"/>
    <w:rsid w:val="00785B75"/>
    <w:rsid w:val="00786CEB"/>
    <w:rsid w:val="00786ECF"/>
    <w:rsid w:val="00787BD0"/>
    <w:rsid w:val="00790531"/>
    <w:rsid w:val="00790B87"/>
    <w:rsid w:val="00790E3E"/>
    <w:rsid w:val="00790F5B"/>
    <w:rsid w:val="0079172A"/>
    <w:rsid w:val="00791CB8"/>
    <w:rsid w:val="00791EC0"/>
    <w:rsid w:val="007921B3"/>
    <w:rsid w:val="00792AE8"/>
    <w:rsid w:val="00792FAB"/>
    <w:rsid w:val="00793223"/>
    <w:rsid w:val="00793243"/>
    <w:rsid w:val="007934A1"/>
    <w:rsid w:val="00793B9D"/>
    <w:rsid w:val="00793F4C"/>
    <w:rsid w:val="007942CC"/>
    <w:rsid w:val="007947AE"/>
    <w:rsid w:val="00794800"/>
    <w:rsid w:val="0079554E"/>
    <w:rsid w:val="00795564"/>
    <w:rsid w:val="00795A82"/>
    <w:rsid w:val="00795AFC"/>
    <w:rsid w:val="007965B9"/>
    <w:rsid w:val="00796E2D"/>
    <w:rsid w:val="00797ACC"/>
    <w:rsid w:val="007A0C0A"/>
    <w:rsid w:val="007A0DE2"/>
    <w:rsid w:val="007A0EF0"/>
    <w:rsid w:val="007A0FD1"/>
    <w:rsid w:val="007A14AB"/>
    <w:rsid w:val="007A18FC"/>
    <w:rsid w:val="007A2318"/>
    <w:rsid w:val="007A23F3"/>
    <w:rsid w:val="007A2674"/>
    <w:rsid w:val="007A31AD"/>
    <w:rsid w:val="007A38C3"/>
    <w:rsid w:val="007A4428"/>
    <w:rsid w:val="007A45A4"/>
    <w:rsid w:val="007A5765"/>
    <w:rsid w:val="007A57A9"/>
    <w:rsid w:val="007A5A5B"/>
    <w:rsid w:val="007A6446"/>
    <w:rsid w:val="007A6EEF"/>
    <w:rsid w:val="007A7AB5"/>
    <w:rsid w:val="007A7ACA"/>
    <w:rsid w:val="007A7DF2"/>
    <w:rsid w:val="007B063B"/>
    <w:rsid w:val="007B085E"/>
    <w:rsid w:val="007B08EB"/>
    <w:rsid w:val="007B1045"/>
    <w:rsid w:val="007B1682"/>
    <w:rsid w:val="007B3847"/>
    <w:rsid w:val="007B3B32"/>
    <w:rsid w:val="007B7976"/>
    <w:rsid w:val="007C0930"/>
    <w:rsid w:val="007C1507"/>
    <w:rsid w:val="007C2068"/>
    <w:rsid w:val="007C2756"/>
    <w:rsid w:val="007C28FA"/>
    <w:rsid w:val="007C296F"/>
    <w:rsid w:val="007C42B5"/>
    <w:rsid w:val="007C463C"/>
    <w:rsid w:val="007C5B55"/>
    <w:rsid w:val="007C61FD"/>
    <w:rsid w:val="007C66C0"/>
    <w:rsid w:val="007C7F46"/>
    <w:rsid w:val="007D0E9B"/>
    <w:rsid w:val="007D0F82"/>
    <w:rsid w:val="007D1097"/>
    <w:rsid w:val="007D11FE"/>
    <w:rsid w:val="007D1D64"/>
    <w:rsid w:val="007D2735"/>
    <w:rsid w:val="007D3D0E"/>
    <w:rsid w:val="007D3EE7"/>
    <w:rsid w:val="007D460B"/>
    <w:rsid w:val="007D61F7"/>
    <w:rsid w:val="007D6411"/>
    <w:rsid w:val="007D647E"/>
    <w:rsid w:val="007D7244"/>
    <w:rsid w:val="007E09D4"/>
    <w:rsid w:val="007E0A08"/>
    <w:rsid w:val="007E0A2B"/>
    <w:rsid w:val="007E1002"/>
    <w:rsid w:val="007E13A1"/>
    <w:rsid w:val="007E1805"/>
    <w:rsid w:val="007E2058"/>
    <w:rsid w:val="007E294E"/>
    <w:rsid w:val="007E2DC4"/>
    <w:rsid w:val="007E31A7"/>
    <w:rsid w:val="007E3521"/>
    <w:rsid w:val="007E3903"/>
    <w:rsid w:val="007E39FA"/>
    <w:rsid w:val="007E3C3A"/>
    <w:rsid w:val="007E3EAD"/>
    <w:rsid w:val="007E424E"/>
    <w:rsid w:val="007E5B93"/>
    <w:rsid w:val="007E5EC7"/>
    <w:rsid w:val="007E6581"/>
    <w:rsid w:val="007E6A52"/>
    <w:rsid w:val="007E6AC5"/>
    <w:rsid w:val="007E6B6A"/>
    <w:rsid w:val="007E71CC"/>
    <w:rsid w:val="007E7999"/>
    <w:rsid w:val="007F0288"/>
    <w:rsid w:val="007F0BBC"/>
    <w:rsid w:val="007F3E74"/>
    <w:rsid w:val="007F3EB3"/>
    <w:rsid w:val="007F3F57"/>
    <w:rsid w:val="007F4C20"/>
    <w:rsid w:val="007F6B99"/>
    <w:rsid w:val="007F75DE"/>
    <w:rsid w:val="007F7907"/>
    <w:rsid w:val="007F7B81"/>
    <w:rsid w:val="008017E3"/>
    <w:rsid w:val="00802827"/>
    <w:rsid w:val="00802B73"/>
    <w:rsid w:val="008051C5"/>
    <w:rsid w:val="00805A64"/>
    <w:rsid w:val="00805B46"/>
    <w:rsid w:val="00805FC1"/>
    <w:rsid w:val="00806319"/>
    <w:rsid w:val="00806938"/>
    <w:rsid w:val="008069F8"/>
    <w:rsid w:val="00806CC3"/>
    <w:rsid w:val="00806CF6"/>
    <w:rsid w:val="0080744D"/>
    <w:rsid w:val="00810AC8"/>
    <w:rsid w:val="008117A4"/>
    <w:rsid w:val="008129A8"/>
    <w:rsid w:val="00812AF8"/>
    <w:rsid w:val="00812BFC"/>
    <w:rsid w:val="0081308C"/>
    <w:rsid w:val="00813129"/>
    <w:rsid w:val="00813E5F"/>
    <w:rsid w:val="00814094"/>
    <w:rsid w:val="00814DAE"/>
    <w:rsid w:val="00814EA7"/>
    <w:rsid w:val="00814EF5"/>
    <w:rsid w:val="00815027"/>
    <w:rsid w:val="008151BD"/>
    <w:rsid w:val="00816EFD"/>
    <w:rsid w:val="008171AF"/>
    <w:rsid w:val="00817918"/>
    <w:rsid w:val="008207FC"/>
    <w:rsid w:val="00820D76"/>
    <w:rsid w:val="00821CD9"/>
    <w:rsid w:val="00823B3B"/>
    <w:rsid w:val="0082416A"/>
    <w:rsid w:val="00825739"/>
    <w:rsid w:val="008259AB"/>
    <w:rsid w:val="008261D1"/>
    <w:rsid w:val="00826E73"/>
    <w:rsid w:val="00827128"/>
    <w:rsid w:val="008279EE"/>
    <w:rsid w:val="00827E41"/>
    <w:rsid w:val="00831215"/>
    <w:rsid w:val="00831E5F"/>
    <w:rsid w:val="008336C4"/>
    <w:rsid w:val="00835348"/>
    <w:rsid w:val="00835EAF"/>
    <w:rsid w:val="008362F1"/>
    <w:rsid w:val="008364FD"/>
    <w:rsid w:val="008365E0"/>
    <w:rsid w:val="00836FB0"/>
    <w:rsid w:val="00837327"/>
    <w:rsid w:val="0084058C"/>
    <w:rsid w:val="0084070F"/>
    <w:rsid w:val="008408AE"/>
    <w:rsid w:val="00840991"/>
    <w:rsid w:val="00840B96"/>
    <w:rsid w:val="00840C80"/>
    <w:rsid w:val="008410DF"/>
    <w:rsid w:val="00841F58"/>
    <w:rsid w:val="00841F76"/>
    <w:rsid w:val="00841F77"/>
    <w:rsid w:val="00842AD6"/>
    <w:rsid w:val="00842F67"/>
    <w:rsid w:val="00843137"/>
    <w:rsid w:val="008431A2"/>
    <w:rsid w:val="00844172"/>
    <w:rsid w:val="00844E86"/>
    <w:rsid w:val="008458C8"/>
    <w:rsid w:val="00846181"/>
    <w:rsid w:val="00846569"/>
    <w:rsid w:val="008466C2"/>
    <w:rsid w:val="00846778"/>
    <w:rsid w:val="008468CD"/>
    <w:rsid w:val="00847345"/>
    <w:rsid w:val="00847622"/>
    <w:rsid w:val="00847776"/>
    <w:rsid w:val="00850CFF"/>
    <w:rsid w:val="00850FE7"/>
    <w:rsid w:val="00851D0F"/>
    <w:rsid w:val="00852222"/>
    <w:rsid w:val="008527A6"/>
    <w:rsid w:val="00852D96"/>
    <w:rsid w:val="008537E3"/>
    <w:rsid w:val="00853BD3"/>
    <w:rsid w:val="00853E3D"/>
    <w:rsid w:val="00853EC7"/>
    <w:rsid w:val="0085478B"/>
    <w:rsid w:val="00854B0E"/>
    <w:rsid w:val="00854F0C"/>
    <w:rsid w:val="00854F1A"/>
    <w:rsid w:val="008552B8"/>
    <w:rsid w:val="00855497"/>
    <w:rsid w:val="00855951"/>
    <w:rsid w:val="00855C86"/>
    <w:rsid w:val="0085604A"/>
    <w:rsid w:val="00856326"/>
    <w:rsid w:val="00856860"/>
    <w:rsid w:val="008571AE"/>
    <w:rsid w:val="0085744C"/>
    <w:rsid w:val="00860E01"/>
    <w:rsid w:val="0086103C"/>
    <w:rsid w:val="0086195C"/>
    <w:rsid w:val="00861988"/>
    <w:rsid w:val="00861B6F"/>
    <w:rsid w:val="00861CBB"/>
    <w:rsid w:val="00861E61"/>
    <w:rsid w:val="0086230B"/>
    <w:rsid w:val="00862567"/>
    <w:rsid w:val="00862646"/>
    <w:rsid w:val="008637EA"/>
    <w:rsid w:val="00863DAA"/>
    <w:rsid w:val="0086464D"/>
    <w:rsid w:val="008646F3"/>
    <w:rsid w:val="008658C3"/>
    <w:rsid w:val="00866B22"/>
    <w:rsid w:val="00866F6E"/>
    <w:rsid w:val="00867115"/>
    <w:rsid w:val="00867DD8"/>
    <w:rsid w:val="008704BE"/>
    <w:rsid w:val="00870D7D"/>
    <w:rsid w:val="00872214"/>
    <w:rsid w:val="00872DB0"/>
    <w:rsid w:val="008735D3"/>
    <w:rsid w:val="00873774"/>
    <w:rsid w:val="008744F0"/>
    <w:rsid w:val="008768C0"/>
    <w:rsid w:val="008768EB"/>
    <w:rsid w:val="00876993"/>
    <w:rsid w:val="00876E8E"/>
    <w:rsid w:val="00877507"/>
    <w:rsid w:val="008808E2"/>
    <w:rsid w:val="0088098B"/>
    <w:rsid w:val="0088120C"/>
    <w:rsid w:val="00881C0F"/>
    <w:rsid w:val="00882C27"/>
    <w:rsid w:val="00882F87"/>
    <w:rsid w:val="00883125"/>
    <w:rsid w:val="00883745"/>
    <w:rsid w:val="00883AF9"/>
    <w:rsid w:val="008842DD"/>
    <w:rsid w:val="00884636"/>
    <w:rsid w:val="00884D44"/>
    <w:rsid w:val="00885BE7"/>
    <w:rsid w:val="00885D2A"/>
    <w:rsid w:val="0088634A"/>
    <w:rsid w:val="008863C6"/>
    <w:rsid w:val="00886A24"/>
    <w:rsid w:val="008873AD"/>
    <w:rsid w:val="00887871"/>
    <w:rsid w:val="00887C34"/>
    <w:rsid w:val="00887ECF"/>
    <w:rsid w:val="00890469"/>
    <w:rsid w:val="00890815"/>
    <w:rsid w:val="00890E7F"/>
    <w:rsid w:val="00890F6A"/>
    <w:rsid w:val="00891DEA"/>
    <w:rsid w:val="00891EAA"/>
    <w:rsid w:val="00892C52"/>
    <w:rsid w:val="00892E19"/>
    <w:rsid w:val="00892F30"/>
    <w:rsid w:val="008930B9"/>
    <w:rsid w:val="008943A3"/>
    <w:rsid w:val="0089478E"/>
    <w:rsid w:val="00894C98"/>
    <w:rsid w:val="00894F0A"/>
    <w:rsid w:val="0089511C"/>
    <w:rsid w:val="00895564"/>
    <w:rsid w:val="008957D5"/>
    <w:rsid w:val="0089611E"/>
    <w:rsid w:val="00896CE1"/>
    <w:rsid w:val="008A0BBD"/>
    <w:rsid w:val="008A1B2E"/>
    <w:rsid w:val="008A28DA"/>
    <w:rsid w:val="008A2CAB"/>
    <w:rsid w:val="008A310E"/>
    <w:rsid w:val="008A3420"/>
    <w:rsid w:val="008A3479"/>
    <w:rsid w:val="008A4B09"/>
    <w:rsid w:val="008A4B5A"/>
    <w:rsid w:val="008A4C8F"/>
    <w:rsid w:val="008A4F44"/>
    <w:rsid w:val="008A523E"/>
    <w:rsid w:val="008A590C"/>
    <w:rsid w:val="008A64F4"/>
    <w:rsid w:val="008A6A81"/>
    <w:rsid w:val="008A6B87"/>
    <w:rsid w:val="008A6E9D"/>
    <w:rsid w:val="008A7CED"/>
    <w:rsid w:val="008B0CD8"/>
    <w:rsid w:val="008B0E58"/>
    <w:rsid w:val="008B0F45"/>
    <w:rsid w:val="008B15FF"/>
    <w:rsid w:val="008B16CB"/>
    <w:rsid w:val="008B19CA"/>
    <w:rsid w:val="008B1D96"/>
    <w:rsid w:val="008B30A2"/>
    <w:rsid w:val="008B34C9"/>
    <w:rsid w:val="008B405F"/>
    <w:rsid w:val="008B4135"/>
    <w:rsid w:val="008B4CA2"/>
    <w:rsid w:val="008B4FBD"/>
    <w:rsid w:val="008B5C39"/>
    <w:rsid w:val="008B5C88"/>
    <w:rsid w:val="008B5D1E"/>
    <w:rsid w:val="008B5EBE"/>
    <w:rsid w:val="008B6955"/>
    <w:rsid w:val="008B6E49"/>
    <w:rsid w:val="008B6E6F"/>
    <w:rsid w:val="008B72DB"/>
    <w:rsid w:val="008B77F9"/>
    <w:rsid w:val="008B783C"/>
    <w:rsid w:val="008B7DFD"/>
    <w:rsid w:val="008C020C"/>
    <w:rsid w:val="008C0728"/>
    <w:rsid w:val="008C0AB6"/>
    <w:rsid w:val="008C0B89"/>
    <w:rsid w:val="008C0CFE"/>
    <w:rsid w:val="008C1165"/>
    <w:rsid w:val="008C14A4"/>
    <w:rsid w:val="008C16E5"/>
    <w:rsid w:val="008C1DAA"/>
    <w:rsid w:val="008C2742"/>
    <w:rsid w:val="008C2A43"/>
    <w:rsid w:val="008C302C"/>
    <w:rsid w:val="008C330C"/>
    <w:rsid w:val="008C3DEF"/>
    <w:rsid w:val="008C50FB"/>
    <w:rsid w:val="008C605B"/>
    <w:rsid w:val="008C638F"/>
    <w:rsid w:val="008C64A9"/>
    <w:rsid w:val="008C6B30"/>
    <w:rsid w:val="008C74F2"/>
    <w:rsid w:val="008C7942"/>
    <w:rsid w:val="008D1576"/>
    <w:rsid w:val="008D1608"/>
    <w:rsid w:val="008D1C7B"/>
    <w:rsid w:val="008D2E71"/>
    <w:rsid w:val="008D3018"/>
    <w:rsid w:val="008D371D"/>
    <w:rsid w:val="008D394A"/>
    <w:rsid w:val="008D3E3E"/>
    <w:rsid w:val="008D4256"/>
    <w:rsid w:val="008D4912"/>
    <w:rsid w:val="008D4B99"/>
    <w:rsid w:val="008D4BFC"/>
    <w:rsid w:val="008D4EDC"/>
    <w:rsid w:val="008D5222"/>
    <w:rsid w:val="008D567D"/>
    <w:rsid w:val="008D5B04"/>
    <w:rsid w:val="008D5C3A"/>
    <w:rsid w:val="008D5FBD"/>
    <w:rsid w:val="008D6625"/>
    <w:rsid w:val="008D6C98"/>
    <w:rsid w:val="008D700E"/>
    <w:rsid w:val="008D7CD1"/>
    <w:rsid w:val="008D7EA8"/>
    <w:rsid w:val="008E0EE4"/>
    <w:rsid w:val="008E195A"/>
    <w:rsid w:val="008E3EEB"/>
    <w:rsid w:val="008E44C9"/>
    <w:rsid w:val="008E4BA2"/>
    <w:rsid w:val="008E4E1E"/>
    <w:rsid w:val="008E52CB"/>
    <w:rsid w:val="008E596B"/>
    <w:rsid w:val="008E6D5A"/>
    <w:rsid w:val="008E7A0A"/>
    <w:rsid w:val="008F00B0"/>
    <w:rsid w:val="008F1138"/>
    <w:rsid w:val="008F15F4"/>
    <w:rsid w:val="008F1647"/>
    <w:rsid w:val="008F16C9"/>
    <w:rsid w:val="008F195D"/>
    <w:rsid w:val="008F1D11"/>
    <w:rsid w:val="008F2742"/>
    <w:rsid w:val="008F3606"/>
    <w:rsid w:val="008F40C6"/>
    <w:rsid w:val="008F412E"/>
    <w:rsid w:val="008F4155"/>
    <w:rsid w:val="008F4570"/>
    <w:rsid w:val="008F4CDC"/>
    <w:rsid w:val="008F5212"/>
    <w:rsid w:val="008F532F"/>
    <w:rsid w:val="008F56DF"/>
    <w:rsid w:val="008F65F8"/>
    <w:rsid w:val="008F6A68"/>
    <w:rsid w:val="008F6D15"/>
    <w:rsid w:val="008F6F09"/>
    <w:rsid w:val="008F7C07"/>
    <w:rsid w:val="009000D5"/>
    <w:rsid w:val="00900496"/>
    <w:rsid w:val="00900590"/>
    <w:rsid w:val="009006DC"/>
    <w:rsid w:val="00900A84"/>
    <w:rsid w:val="00900B07"/>
    <w:rsid w:val="00900B8B"/>
    <w:rsid w:val="00900BEA"/>
    <w:rsid w:val="009011FF"/>
    <w:rsid w:val="009016A0"/>
    <w:rsid w:val="0090313A"/>
    <w:rsid w:val="00903DBA"/>
    <w:rsid w:val="00904EAF"/>
    <w:rsid w:val="00904EC7"/>
    <w:rsid w:val="009062B3"/>
    <w:rsid w:val="009078F4"/>
    <w:rsid w:val="00907B70"/>
    <w:rsid w:val="00907BF3"/>
    <w:rsid w:val="009110F2"/>
    <w:rsid w:val="0091157D"/>
    <w:rsid w:val="00911E89"/>
    <w:rsid w:val="00911EE3"/>
    <w:rsid w:val="00911F0B"/>
    <w:rsid w:val="009123AC"/>
    <w:rsid w:val="0091241D"/>
    <w:rsid w:val="00912BD6"/>
    <w:rsid w:val="009132D6"/>
    <w:rsid w:val="0091364F"/>
    <w:rsid w:val="009140AD"/>
    <w:rsid w:val="00914271"/>
    <w:rsid w:val="00914B51"/>
    <w:rsid w:val="00915400"/>
    <w:rsid w:val="0091555F"/>
    <w:rsid w:val="00916204"/>
    <w:rsid w:val="009168DC"/>
    <w:rsid w:val="00916A34"/>
    <w:rsid w:val="00916D61"/>
    <w:rsid w:val="009176E7"/>
    <w:rsid w:val="009178A2"/>
    <w:rsid w:val="00920D79"/>
    <w:rsid w:val="009211CC"/>
    <w:rsid w:val="009220EE"/>
    <w:rsid w:val="0092233A"/>
    <w:rsid w:val="00922948"/>
    <w:rsid w:val="0092306F"/>
    <w:rsid w:val="009230EE"/>
    <w:rsid w:val="009236C4"/>
    <w:rsid w:val="00924088"/>
    <w:rsid w:val="009243E7"/>
    <w:rsid w:val="009248D0"/>
    <w:rsid w:val="00924B53"/>
    <w:rsid w:val="00924E0F"/>
    <w:rsid w:val="00924FDE"/>
    <w:rsid w:val="0092503F"/>
    <w:rsid w:val="00925063"/>
    <w:rsid w:val="00925673"/>
    <w:rsid w:val="00925C0D"/>
    <w:rsid w:val="009267DE"/>
    <w:rsid w:val="00927488"/>
    <w:rsid w:val="009275C2"/>
    <w:rsid w:val="00927DFD"/>
    <w:rsid w:val="00927ED7"/>
    <w:rsid w:val="0093076E"/>
    <w:rsid w:val="00930F96"/>
    <w:rsid w:val="00931049"/>
    <w:rsid w:val="009320D0"/>
    <w:rsid w:val="0093225A"/>
    <w:rsid w:val="00932ABD"/>
    <w:rsid w:val="00932D16"/>
    <w:rsid w:val="00933709"/>
    <w:rsid w:val="009344DE"/>
    <w:rsid w:val="00935686"/>
    <w:rsid w:val="009358B5"/>
    <w:rsid w:val="009358E0"/>
    <w:rsid w:val="009362BF"/>
    <w:rsid w:val="009367D8"/>
    <w:rsid w:val="0093730D"/>
    <w:rsid w:val="009378CC"/>
    <w:rsid w:val="00937933"/>
    <w:rsid w:val="00937ED7"/>
    <w:rsid w:val="009402D1"/>
    <w:rsid w:val="00940371"/>
    <w:rsid w:val="00941DE2"/>
    <w:rsid w:val="00941EC9"/>
    <w:rsid w:val="00941FE4"/>
    <w:rsid w:val="009422CB"/>
    <w:rsid w:val="0094230B"/>
    <w:rsid w:val="009427BA"/>
    <w:rsid w:val="009429B2"/>
    <w:rsid w:val="00942F6A"/>
    <w:rsid w:val="00943BC8"/>
    <w:rsid w:val="00943DAB"/>
    <w:rsid w:val="00943F1F"/>
    <w:rsid w:val="0094532E"/>
    <w:rsid w:val="00945493"/>
    <w:rsid w:val="00945675"/>
    <w:rsid w:val="0094648A"/>
    <w:rsid w:val="0094649C"/>
    <w:rsid w:val="00946E60"/>
    <w:rsid w:val="00946E64"/>
    <w:rsid w:val="0094764C"/>
    <w:rsid w:val="009502BC"/>
    <w:rsid w:val="00950D09"/>
    <w:rsid w:val="00950E7D"/>
    <w:rsid w:val="00951140"/>
    <w:rsid w:val="00952961"/>
    <w:rsid w:val="00953952"/>
    <w:rsid w:val="00953A70"/>
    <w:rsid w:val="00955152"/>
    <w:rsid w:val="00955C1D"/>
    <w:rsid w:val="00956894"/>
    <w:rsid w:val="009568E8"/>
    <w:rsid w:val="009600A2"/>
    <w:rsid w:val="00960AF7"/>
    <w:rsid w:val="00961112"/>
    <w:rsid w:val="0096128C"/>
    <w:rsid w:val="0096145C"/>
    <w:rsid w:val="0096150F"/>
    <w:rsid w:val="00961684"/>
    <w:rsid w:val="00961F32"/>
    <w:rsid w:val="009622B0"/>
    <w:rsid w:val="009627C7"/>
    <w:rsid w:val="009631E0"/>
    <w:rsid w:val="00963985"/>
    <w:rsid w:val="0096589B"/>
    <w:rsid w:val="00965C35"/>
    <w:rsid w:val="00967CA2"/>
    <w:rsid w:val="009702AA"/>
    <w:rsid w:val="00971343"/>
    <w:rsid w:val="00971DB4"/>
    <w:rsid w:val="00972002"/>
    <w:rsid w:val="00973029"/>
    <w:rsid w:val="00974499"/>
    <w:rsid w:val="00975638"/>
    <w:rsid w:val="009769B6"/>
    <w:rsid w:val="00976A36"/>
    <w:rsid w:val="00977DF0"/>
    <w:rsid w:val="00977EA4"/>
    <w:rsid w:val="00980100"/>
    <w:rsid w:val="0098093A"/>
    <w:rsid w:val="00980961"/>
    <w:rsid w:val="00981010"/>
    <w:rsid w:val="00981383"/>
    <w:rsid w:val="00981D3A"/>
    <w:rsid w:val="00981E08"/>
    <w:rsid w:val="00983A82"/>
    <w:rsid w:val="00983A9D"/>
    <w:rsid w:val="00983B6C"/>
    <w:rsid w:val="00983CBC"/>
    <w:rsid w:val="009841D6"/>
    <w:rsid w:val="009847FC"/>
    <w:rsid w:val="00984898"/>
    <w:rsid w:val="0098534D"/>
    <w:rsid w:val="00986759"/>
    <w:rsid w:val="009867B3"/>
    <w:rsid w:val="00986C60"/>
    <w:rsid w:val="00986E3A"/>
    <w:rsid w:val="00987522"/>
    <w:rsid w:val="0098760B"/>
    <w:rsid w:val="00987850"/>
    <w:rsid w:val="00987975"/>
    <w:rsid w:val="009904EE"/>
    <w:rsid w:val="00990C07"/>
    <w:rsid w:val="00990D9D"/>
    <w:rsid w:val="00990E2D"/>
    <w:rsid w:val="00990EB9"/>
    <w:rsid w:val="0099102E"/>
    <w:rsid w:val="0099193D"/>
    <w:rsid w:val="00992122"/>
    <w:rsid w:val="009925E0"/>
    <w:rsid w:val="00992936"/>
    <w:rsid w:val="00992957"/>
    <w:rsid w:val="00995143"/>
    <w:rsid w:val="00995CAA"/>
    <w:rsid w:val="00995CFC"/>
    <w:rsid w:val="009960FF"/>
    <w:rsid w:val="00996549"/>
    <w:rsid w:val="00997095"/>
    <w:rsid w:val="009971A8"/>
    <w:rsid w:val="00997878"/>
    <w:rsid w:val="00997992"/>
    <w:rsid w:val="009A0508"/>
    <w:rsid w:val="009A0728"/>
    <w:rsid w:val="009A0809"/>
    <w:rsid w:val="009A0F47"/>
    <w:rsid w:val="009A14E2"/>
    <w:rsid w:val="009A1D1B"/>
    <w:rsid w:val="009A2048"/>
    <w:rsid w:val="009A25B9"/>
    <w:rsid w:val="009A2FCA"/>
    <w:rsid w:val="009A319D"/>
    <w:rsid w:val="009A36E1"/>
    <w:rsid w:val="009A4370"/>
    <w:rsid w:val="009A48F5"/>
    <w:rsid w:val="009A59FE"/>
    <w:rsid w:val="009A5FCE"/>
    <w:rsid w:val="009A65FF"/>
    <w:rsid w:val="009A73C0"/>
    <w:rsid w:val="009A7A22"/>
    <w:rsid w:val="009A7ABE"/>
    <w:rsid w:val="009A7C3E"/>
    <w:rsid w:val="009A7D35"/>
    <w:rsid w:val="009B06D8"/>
    <w:rsid w:val="009B0D77"/>
    <w:rsid w:val="009B0F1E"/>
    <w:rsid w:val="009B2932"/>
    <w:rsid w:val="009B3622"/>
    <w:rsid w:val="009B4096"/>
    <w:rsid w:val="009B48C0"/>
    <w:rsid w:val="009B5C9F"/>
    <w:rsid w:val="009B608A"/>
    <w:rsid w:val="009B666B"/>
    <w:rsid w:val="009B67E0"/>
    <w:rsid w:val="009B68E3"/>
    <w:rsid w:val="009B6A6E"/>
    <w:rsid w:val="009B7121"/>
    <w:rsid w:val="009B747D"/>
    <w:rsid w:val="009B75D6"/>
    <w:rsid w:val="009B796D"/>
    <w:rsid w:val="009C2BA4"/>
    <w:rsid w:val="009C2D11"/>
    <w:rsid w:val="009C2E65"/>
    <w:rsid w:val="009C3731"/>
    <w:rsid w:val="009C3943"/>
    <w:rsid w:val="009C3947"/>
    <w:rsid w:val="009C39D8"/>
    <w:rsid w:val="009C3F88"/>
    <w:rsid w:val="009C447C"/>
    <w:rsid w:val="009C4A6A"/>
    <w:rsid w:val="009C55EF"/>
    <w:rsid w:val="009C58CD"/>
    <w:rsid w:val="009C591C"/>
    <w:rsid w:val="009C5A22"/>
    <w:rsid w:val="009C5E64"/>
    <w:rsid w:val="009C5F7F"/>
    <w:rsid w:val="009C66BC"/>
    <w:rsid w:val="009C6F5F"/>
    <w:rsid w:val="009C7516"/>
    <w:rsid w:val="009C7FE5"/>
    <w:rsid w:val="009D0EED"/>
    <w:rsid w:val="009D1672"/>
    <w:rsid w:val="009D1A8E"/>
    <w:rsid w:val="009D1B61"/>
    <w:rsid w:val="009D1F22"/>
    <w:rsid w:val="009D1F80"/>
    <w:rsid w:val="009D284B"/>
    <w:rsid w:val="009D2940"/>
    <w:rsid w:val="009D301B"/>
    <w:rsid w:val="009D369E"/>
    <w:rsid w:val="009D4E3C"/>
    <w:rsid w:val="009D56E6"/>
    <w:rsid w:val="009D5EF4"/>
    <w:rsid w:val="009D6105"/>
    <w:rsid w:val="009D6D8D"/>
    <w:rsid w:val="009E05F7"/>
    <w:rsid w:val="009E168D"/>
    <w:rsid w:val="009E1AB0"/>
    <w:rsid w:val="009E1F86"/>
    <w:rsid w:val="009E28A2"/>
    <w:rsid w:val="009E3535"/>
    <w:rsid w:val="009E3718"/>
    <w:rsid w:val="009E3A25"/>
    <w:rsid w:val="009E3CA4"/>
    <w:rsid w:val="009E3D51"/>
    <w:rsid w:val="009E4AEC"/>
    <w:rsid w:val="009E4D80"/>
    <w:rsid w:val="009E6276"/>
    <w:rsid w:val="009E7439"/>
    <w:rsid w:val="009F04AA"/>
    <w:rsid w:val="009F0925"/>
    <w:rsid w:val="009F14EE"/>
    <w:rsid w:val="009F1771"/>
    <w:rsid w:val="009F2404"/>
    <w:rsid w:val="009F24C9"/>
    <w:rsid w:val="009F2853"/>
    <w:rsid w:val="009F2D21"/>
    <w:rsid w:val="009F43D9"/>
    <w:rsid w:val="009F4D83"/>
    <w:rsid w:val="009F5143"/>
    <w:rsid w:val="009F6140"/>
    <w:rsid w:val="009F6EFD"/>
    <w:rsid w:val="00A000C4"/>
    <w:rsid w:val="00A001B8"/>
    <w:rsid w:val="00A01EFE"/>
    <w:rsid w:val="00A034F0"/>
    <w:rsid w:val="00A03CE6"/>
    <w:rsid w:val="00A044D5"/>
    <w:rsid w:val="00A047F9"/>
    <w:rsid w:val="00A05581"/>
    <w:rsid w:val="00A05A5C"/>
    <w:rsid w:val="00A05CEB"/>
    <w:rsid w:val="00A063CE"/>
    <w:rsid w:val="00A075DE"/>
    <w:rsid w:val="00A10000"/>
    <w:rsid w:val="00A10282"/>
    <w:rsid w:val="00A10BC2"/>
    <w:rsid w:val="00A12897"/>
    <w:rsid w:val="00A128C6"/>
    <w:rsid w:val="00A13E78"/>
    <w:rsid w:val="00A1449F"/>
    <w:rsid w:val="00A14661"/>
    <w:rsid w:val="00A14C94"/>
    <w:rsid w:val="00A14ED8"/>
    <w:rsid w:val="00A15820"/>
    <w:rsid w:val="00A16169"/>
    <w:rsid w:val="00A16881"/>
    <w:rsid w:val="00A16DDB"/>
    <w:rsid w:val="00A16FC8"/>
    <w:rsid w:val="00A17350"/>
    <w:rsid w:val="00A200FF"/>
    <w:rsid w:val="00A2075A"/>
    <w:rsid w:val="00A20BA5"/>
    <w:rsid w:val="00A20E80"/>
    <w:rsid w:val="00A2149E"/>
    <w:rsid w:val="00A21EB4"/>
    <w:rsid w:val="00A22031"/>
    <w:rsid w:val="00A225B2"/>
    <w:rsid w:val="00A225F2"/>
    <w:rsid w:val="00A22EC6"/>
    <w:rsid w:val="00A2387F"/>
    <w:rsid w:val="00A24D4B"/>
    <w:rsid w:val="00A269A3"/>
    <w:rsid w:val="00A26D54"/>
    <w:rsid w:val="00A27C9F"/>
    <w:rsid w:val="00A30168"/>
    <w:rsid w:val="00A303F4"/>
    <w:rsid w:val="00A30B87"/>
    <w:rsid w:val="00A32084"/>
    <w:rsid w:val="00A322A0"/>
    <w:rsid w:val="00A3263D"/>
    <w:rsid w:val="00A32731"/>
    <w:rsid w:val="00A3371D"/>
    <w:rsid w:val="00A3411C"/>
    <w:rsid w:val="00A34D6D"/>
    <w:rsid w:val="00A35220"/>
    <w:rsid w:val="00A35B8D"/>
    <w:rsid w:val="00A36043"/>
    <w:rsid w:val="00A37226"/>
    <w:rsid w:val="00A37D0A"/>
    <w:rsid w:val="00A37F7C"/>
    <w:rsid w:val="00A40377"/>
    <w:rsid w:val="00A4093F"/>
    <w:rsid w:val="00A4117B"/>
    <w:rsid w:val="00A423A3"/>
    <w:rsid w:val="00A42B50"/>
    <w:rsid w:val="00A430E7"/>
    <w:rsid w:val="00A43519"/>
    <w:rsid w:val="00A437C0"/>
    <w:rsid w:val="00A438B4"/>
    <w:rsid w:val="00A445C0"/>
    <w:rsid w:val="00A44BA3"/>
    <w:rsid w:val="00A45187"/>
    <w:rsid w:val="00A45493"/>
    <w:rsid w:val="00A45A9B"/>
    <w:rsid w:val="00A45D7E"/>
    <w:rsid w:val="00A46766"/>
    <w:rsid w:val="00A46C40"/>
    <w:rsid w:val="00A47484"/>
    <w:rsid w:val="00A47510"/>
    <w:rsid w:val="00A47522"/>
    <w:rsid w:val="00A4793D"/>
    <w:rsid w:val="00A510E2"/>
    <w:rsid w:val="00A522F5"/>
    <w:rsid w:val="00A5297F"/>
    <w:rsid w:val="00A544F2"/>
    <w:rsid w:val="00A54AA1"/>
    <w:rsid w:val="00A54BDD"/>
    <w:rsid w:val="00A54FBD"/>
    <w:rsid w:val="00A55E3A"/>
    <w:rsid w:val="00A565B1"/>
    <w:rsid w:val="00A56F34"/>
    <w:rsid w:val="00A57E45"/>
    <w:rsid w:val="00A618D1"/>
    <w:rsid w:val="00A62445"/>
    <w:rsid w:val="00A62FAB"/>
    <w:rsid w:val="00A63BE4"/>
    <w:rsid w:val="00A63BF8"/>
    <w:rsid w:val="00A65ACA"/>
    <w:rsid w:val="00A66CB9"/>
    <w:rsid w:val="00A67492"/>
    <w:rsid w:val="00A7113D"/>
    <w:rsid w:val="00A71821"/>
    <w:rsid w:val="00A71AE4"/>
    <w:rsid w:val="00A71F03"/>
    <w:rsid w:val="00A729EC"/>
    <w:rsid w:val="00A72A5A"/>
    <w:rsid w:val="00A74178"/>
    <w:rsid w:val="00A7451E"/>
    <w:rsid w:val="00A74A49"/>
    <w:rsid w:val="00A7541B"/>
    <w:rsid w:val="00A7660A"/>
    <w:rsid w:val="00A77F5E"/>
    <w:rsid w:val="00A80A36"/>
    <w:rsid w:val="00A81820"/>
    <w:rsid w:val="00A81EBE"/>
    <w:rsid w:val="00A82AC0"/>
    <w:rsid w:val="00A83408"/>
    <w:rsid w:val="00A844B5"/>
    <w:rsid w:val="00A84862"/>
    <w:rsid w:val="00A85743"/>
    <w:rsid w:val="00A859A5"/>
    <w:rsid w:val="00A867F2"/>
    <w:rsid w:val="00A867FF"/>
    <w:rsid w:val="00A86BBD"/>
    <w:rsid w:val="00A8747C"/>
    <w:rsid w:val="00A9086B"/>
    <w:rsid w:val="00A91B5F"/>
    <w:rsid w:val="00A91E0F"/>
    <w:rsid w:val="00A92666"/>
    <w:rsid w:val="00A92C36"/>
    <w:rsid w:val="00A93082"/>
    <w:rsid w:val="00A93E7E"/>
    <w:rsid w:val="00A941B0"/>
    <w:rsid w:val="00A948CA"/>
    <w:rsid w:val="00A94B56"/>
    <w:rsid w:val="00A95897"/>
    <w:rsid w:val="00A96148"/>
    <w:rsid w:val="00A961B3"/>
    <w:rsid w:val="00A966AC"/>
    <w:rsid w:val="00A967C7"/>
    <w:rsid w:val="00A96CB8"/>
    <w:rsid w:val="00A977CC"/>
    <w:rsid w:val="00A97A0B"/>
    <w:rsid w:val="00A97DDA"/>
    <w:rsid w:val="00AA0034"/>
    <w:rsid w:val="00AA05B2"/>
    <w:rsid w:val="00AA0F45"/>
    <w:rsid w:val="00AA16B4"/>
    <w:rsid w:val="00AA23DA"/>
    <w:rsid w:val="00AA3CC5"/>
    <w:rsid w:val="00AA455B"/>
    <w:rsid w:val="00AA5226"/>
    <w:rsid w:val="00AA592E"/>
    <w:rsid w:val="00AA5C04"/>
    <w:rsid w:val="00AA609F"/>
    <w:rsid w:val="00AA6748"/>
    <w:rsid w:val="00AB0532"/>
    <w:rsid w:val="00AB0987"/>
    <w:rsid w:val="00AB0D9D"/>
    <w:rsid w:val="00AB0DF5"/>
    <w:rsid w:val="00AB137F"/>
    <w:rsid w:val="00AB185D"/>
    <w:rsid w:val="00AB1C3F"/>
    <w:rsid w:val="00AB27B1"/>
    <w:rsid w:val="00AB2898"/>
    <w:rsid w:val="00AB382F"/>
    <w:rsid w:val="00AB3D28"/>
    <w:rsid w:val="00AB3D6D"/>
    <w:rsid w:val="00AB3EE4"/>
    <w:rsid w:val="00AB3F41"/>
    <w:rsid w:val="00AB49B8"/>
    <w:rsid w:val="00AB4EDB"/>
    <w:rsid w:val="00AB5685"/>
    <w:rsid w:val="00AB57C0"/>
    <w:rsid w:val="00AB632E"/>
    <w:rsid w:val="00AB644C"/>
    <w:rsid w:val="00AC0070"/>
    <w:rsid w:val="00AC10B1"/>
    <w:rsid w:val="00AC214E"/>
    <w:rsid w:val="00AC3434"/>
    <w:rsid w:val="00AC3600"/>
    <w:rsid w:val="00AC3770"/>
    <w:rsid w:val="00AC37AB"/>
    <w:rsid w:val="00AC3969"/>
    <w:rsid w:val="00AC5A8C"/>
    <w:rsid w:val="00AC5D34"/>
    <w:rsid w:val="00AC6BBE"/>
    <w:rsid w:val="00AD01EE"/>
    <w:rsid w:val="00AD1056"/>
    <w:rsid w:val="00AD195A"/>
    <w:rsid w:val="00AD1B7C"/>
    <w:rsid w:val="00AD1DEA"/>
    <w:rsid w:val="00AD1F20"/>
    <w:rsid w:val="00AD229E"/>
    <w:rsid w:val="00AD33AC"/>
    <w:rsid w:val="00AD3483"/>
    <w:rsid w:val="00AD36F7"/>
    <w:rsid w:val="00AD465F"/>
    <w:rsid w:val="00AD4731"/>
    <w:rsid w:val="00AD4F4A"/>
    <w:rsid w:val="00AD53AE"/>
    <w:rsid w:val="00AD62C2"/>
    <w:rsid w:val="00AD68A0"/>
    <w:rsid w:val="00AD7D12"/>
    <w:rsid w:val="00AE11B4"/>
    <w:rsid w:val="00AE123D"/>
    <w:rsid w:val="00AE1CE2"/>
    <w:rsid w:val="00AE2A4D"/>
    <w:rsid w:val="00AE2DDB"/>
    <w:rsid w:val="00AE2DF7"/>
    <w:rsid w:val="00AE48D0"/>
    <w:rsid w:val="00AE4C3F"/>
    <w:rsid w:val="00AE4E70"/>
    <w:rsid w:val="00AE595C"/>
    <w:rsid w:val="00AE5C07"/>
    <w:rsid w:val="00AE6AFB"/>
    <w:rsid w:val="00AE70D2"/>
    <w:rsid w:val="00AE71DC"/>
    <w:rsid w:val="00AE7D5F"/>
    <w:rsid w:val="00AE7E0D"/>
    <w:rsid w:val="00AF008B"/>
    <w:rsid w:val="00AF06BD"/>
    <w:rsid w:val="00AF074E"/>
    <w:rsid w:val="00AF0B96"/>
    <w:rsid w:val="00AF0FF6"/>
    <w:rsid w:val="00AF2360"/>
    <w:rsid w:val="00AF2667"/>
    <w:rsid w:val="00AF2A0A"/>
    <w:rsid w:val="00AF2A45"/>
    <w:rsid w:val="00AF2AD5"/>
    <w:rsid w:val="00AF35AC"/>
    <w:rsid w:val="00AF3F14"/>
    <w:rsid w:val="00AF42D2"/>
    <w:rsid w:val="00AF4A1B"/>
    <w:rsid w:val="00AF53FB"/>
    <w:rsid w:val="00AF54EF"/>
    <w:rsid w:val="00AF67B8"/>
    <w:rsid w:val="00AF6B56"/>
    <w:rsid w:val="00AF7570"/>
    <w:rsid w:val="00AF761E"/>
    <w:rsid w:val="00B00180"/>
    <w:rsid w:val="00B00755"/>
    <w:rsid w:val="00B007E6"/>
    <w:rsid w:val="00B012DD"/>
    <w:rsid w:val="00B020AC"/>
    <w:rsid w:val="00B021B0"/>
    <w:rsid w:val="00B021EC"/>
    <w:rsid w:val="00B0285C"/>
    <w:rsid w:val="00B02DE5"/>
    <w:rsid w:val="00B0388F"/>
    <w:rsid w:val="00B0435B"/>
    <w:rsid w:val="00B044A9"/>
    <w:rsid w:val="00B044CD"/>
    <w:rsid w:val="00B046B2"/>
    <w:rsid w:val="00B04A1E"/>
    <w:rsid w:val="00B04B7F"/>
    <w:rsid w:val="00B050D3"/>
    <w:rsid w:val="00B0689C"/>
    <w:rsid w:val="00B07660"/>
    <w:rsid w:val="00B10CD4"/>
    <w:rsid w:val="00B11561"/>
    <w:rsid w:val="00B12182"/>
    <w:rsid w:val="00B121D0"/>
    <w:rsid w:val="00B12741"/>
    <w:rsid w:val="00B1348A"/>
    <w:rsid w:val="00B13AFF"/>
    <w:rsid w:val="00B13B49"/>
    <w:rsid w:val="00B14BDE"/>
    <w:rsid w:val="00B1533B"/>
    <w:rsid w:val="00B15D11"/>
    <w:rsid w:val="00B162CD"/>
    <w:rsid w:val="00B169AF"/>
    <w:rsid w:val="00B16C39"/>
    <w:rsid w:val="00B16FC7"/>
    <w:rsid w:val="00B177AD"/>
    <w:rsid w:val="00B17C6F"/>
    <w:rsid w:val="00B17F3B"/>
    <w:rsid w:val="00B21029"/>
    <w:rsid w:val="00B211E3"/>
    <w:rsid w:val="00B218C5"/>
    <w:rsid w:val="00B2212E"/>
    <w:rsid w:val="00B2342D"/>
    <w:rsid w:val="00B24EBB"/>
    <w:rsid w:val="00B25964"/>
    <w:rsid w:val="00B259F6"/>
    <w:rsid w:val="00B26296"/>
    <w:rsid w:val="00B262E1"/>
    <w:rsid w:val="00B26325"/>
    <w:rsid w:val="00B265BD"/>
    <w:rsid w:val="00B268DF"/>
    <w:rsid w:val="00B26A48"/>
    <w:rsid w:val="00B273D7"/>
    <w:rsid w:val="00B276C2"/>
    <w:rsid w:val="00B27F93"/>
    <w:rsid w:val="00B300AB"/>
    <w:rsid w:val="00B30388"/>
    <w:rsid w:val="00B30D63"/>
    <w:rsid w:val="00B31385"/>
    <w:rsid w:val="00B316D1"/>
    <w:rsid w:val="00B317D4"/>
    <w:rsid w:val="00B32ADC"/>
    <w:rsid w:val="00B32F4C"/>
    <w:rsid w:val="00B36466"/>
    <w:rsid w:val="00B36873"/>
    <w:rsid w:val="00B36E45"/>
    <w:rsid w:val="00B3722B"/>
    <w:rsid w:val="00B37826"/>
    <w:rsid w:val="00B41B9E"/>
    <w:rsid w:val="00B421C1"/>
    <w:rsid w:val="00B43001"/>
    <w:rsid w:val="00B434DE"/>
    <w:rsid w:val="00B43537"/>
    <w:rsid w:val="00B43823"/>
    <w:rsid w:val="00B440E6"/>
    <w:rsid w:val="00B4436B"/>
    <w:rsid w:val="00B44826"/>
    <w:rsid w:val="00B44A6D"/>
    <w:rsid w:val="00B453E6"/>
    <w:rsid w:val="00B4618D"/>
    <w:rsid w:val="00B469C6"/>
    <w:rsid w:val="00B46A8D"/>
    <w:rsid w:val="00B4712E"/>
    <w:rsid w:val="00B47DAB"/>
    <w:rsid w:val="00B51F97"/>
    <w:rsid w:val="00B52470"/>
    <w:rsid w:val="00B52826"/>
    <w:rsid w:val="00B52B0A"/>
    <w:rsid w:val="00B52B33"/>
    <w:rsid w:val="00B52BB8"/>
    <w:rsid w:val="00B54408"/>
    <w:rsid w:val="00B54F1A"/>
    <w:rsid w:val="00B55F9F"/>
    <w:rsid w:val="00B5628A"/>
    <w:rsid w:val="00B5631E"/>
    <w:rsid w:val="00B568E6"/>
    <w:rsid w:val="00B56E91"/>
    <w:rsid w:val="00B572E0"/>
    <w:rsid w:val="00B575C9"/>
    <w:rsid w:val="00B60E11"/>
    <w:rsid w:val="00B61198"/>
    <w:rsid w:val="00B6125D"/>
    <w:rsid w:val="00B61264"/>
    <w:rsid w:val="00B6174D"/>
    <w:rsid w:val="00B61865"/>
    <w:rsid w:val="00B62351"/>
    <w:rsid w:val="00B626DD"/>
    <w:rsid w:val="00B62CA3"/>
    <w:rsid w:val="00B633DB"/>
    <w:rsid w:val="00B6358D"/>
    <w:rsid w:val="00B64216"/>
    <w:rsid w:val="00B6480E"/>
    <w:rsid w:val="00B64F7C"/>
    <w:rsid w:val="00B65747"/>
    <w:rsid w:val="00B65936"/>
    <w:rsid w:val="00B65FB4"/>
    <w:rsid w:val="00B670BC"/>
    <w:rsid w:val="00B67710"/>
    <w:rsid w:val="00B67AA0"/>
    <w:rsid w:val="00B67E3A"/>
    <w:rsid w:val="00B67F03"/>
    <w:rsid w:val="00B67F5C"/>
    <w:rsid w:val="00B70380"/>
    <w:rsid w:val="00B7085A"/>
    <w:rsid w:val="00B710DF"/>
    <w:rsid w:val="00B71539"/>
    <w:rsid w:val="00B7226C"/>
    <w:rsid w:val="00B722E8"/>
    <w:rsid w:val="00B73C91"/>
    <w:rsid w:val="00B740E2"/>
    <w:rsid w:val="00B74F61"/>
    <w:rsid w:val="00B75A66"/>
    <w:rsid w:val="00B75EF2"/>
    <w:rsid w:val="00B76CB2"/>
    <w:rsid w:val="00B771C1"/>
    <w:rsid w:val="00B8075A"/>
    <w:rsid w:val="00B80951"/>
    <w:rsid w:val="00B809DA"/>
    <w:rsid w:val="00B80F2A"/>
    <w:rsid w:val="00B8102C"/>
    <w:rsid w:val="00B8116A"/>
    <w:rsid w:val="00B81328"/>
    <w:rsid w:val="00B81BC9"/>
    <w:rsid w:val="00B82F7D"/>
    <w:rsid w:val="00B82F82"/>
    <w:rsid w:val="00B832AF"/>
    <w:rsid w:val="00B841FD"/>
    <w:rsid w:val="00B84548"/>
    <w:rsid w:val="00B8455E"/>
    <w:rsid w:val="00B84D89"/>
    <w:rsid w:val="00B84E9E"/>
    <w:rsid w:val="00B851CE"/>
    <w:rsid w:val="00B86D9F"/>
    <w:rsid w:val="00B90832"/>
    <w:rsid w:val="00B908F9"/>
    <w:rsid w:val="00B90CFF"/>
    <w:rsid w:val="00B92B91"/>
    <w:rsid w:val="00B92F72"/>
    <w:rsid w:val="00B941CD"/>
    <w:rsid w:val="00B9422A"/>
    <w:rsid w:val="00B94A53"/>
    <w:rsid w:val="00B9504B"/>
    <w:rsid w:val="00B95CAF"/>
    <w:rsid w:val="00B961D4"/>
    <w:rsid w:val="00B96771"/>
    <w:rsid w:val="00B96F71"/>
    <w:rsid w:val="00B97A40"/>
    <w:rsid w:val="00B97C31"/>
    <w:rsid w:val="00BA0090"/>
    <w:rsid w:val="00BA1342"/>
    <w:rsid w:val="00BA1578"/>
    <w:rsid w:val="00BA1785"/>
    <w:rsid w:val="00BA1E10"/>
    <w:rsid w:val="00BA2ED0"/>
    <w:rsid w:val="00BA3684"/>
    <w:rsid w:val="00BA36C3"/>
    <w:rsid w:val="00BA46FE"/>
    <w:rsid w:val="00BA47F5"/>
    <w:rsid w:val="00BA4A8B"/>
    <w:rsid w:val="00BA4FB1"/>
    <w:rsid w:val="00BA4FD2"/>
    <w:rsid w:val="00BA5E2C"/>
    <w:rsid w:val="00BA6651"/>
    <w:rsid w:val="00BA66D3"/>
    <w:rsid w:val="00BA716E"/>
    <w:rsid w:val="00BA71AB"/>
    <w:rsid w:val="00BA76D3"/>
    <w:rsid w:val="00BB006E"/>
    <w:rsid w:val="00BB02D9"/>
    <w:rsid w:val="00BB09B7"/>
    <w:rsid w:val="00BB0C44"/>
    <w:rsid w:val="00BB173B"/>
    <w:rsid w:val="00BB187C"/>
    <w:rsid w:val="00BB1E72"/>
    <w:rsid w:val="00BB2240"/>
    <w:rsid w:val="00BB26AE"/>
    <w:rsid w:val="00BB30E6"/>
    <w:rsid w:val="00BB320F"/>
    <w:rsid w:val="00BB3771"/>
    <w:rsid w:val="00BB382B"/>
    <w:rsid w:val="00BB3A1F"/>
    <w:rsid w:val="00BB3FC2"/>
    <w:rsid w:val="00BB41D0"/>
    <w:rsid w:val="00BB5079"/>
    <w:rsid w:val="00BB5A46"/>
    <w:rsid w:val="00BB623A"/>
    <w:rsid w:val="00BB6AC6"/>
    <w:rsid w:val="00BB788A"/>
    <w:rsid w:val="00BC0497"/>
    <w:rsid w:val="00BC08AB"/>
    <w:rsid w:val="00BC1741"/>
    <w:rsid w:val="00BC185F"/>
    <w:rsid w:val="00BC1923"/>
    <w:rsid w:val="00BC1A9E"/>
    <w:rsid w:val="00BC1BDE"/>
    <w:rsid w:val="00BC20F4"/>
    <w:rsid w:val="00BC2842"/>
    <w:rsid w:val="00BC2902"/>
    <w:rsid w:val="00BC2B28"/>
    <w:rsid w:val="00BC3279"/>
    <w:rsid w:val="00BC339A"/>
    <w:rsid w:val="00BC339B"/>
    <w:rsid w:val="00BC3AF5"/>
    <w:rsid w:val="00BC3FB9"/>
    <w:rsid w:val="00BC4EE5"/>
    <w:rsid w:val="00BC566A"/>
    <w:rsid w:val="00BC6AC0"/>
    <w:rsid w:val="00BD0184"/>
    <w:rsid w:val="00BD13EC"/>
    <w:rsid w:val="00BD176C"/>
    <w:rsid w:val="00BD1924"/>
    <w:rsid w:val="00BD1AA0"/>
    <w:rsid w:val="00BD354E"/>
    <w:rsid w:val="00BD3912"/>
    <w:rsid w:val="00BD437D"/>
    <w:rsid w:val="00BD51A0"/>
    <w:rsid w:val="00BD51C4"/>
    <w:rsid w:val="00BD5EB4"/>
    <w:rsid w:val="00BD61B0"/>
    <w:rsid w:val="00BD6A36"/>
    <w:rsid w:val="00BD7DC7"/>
    <w:rsid w:val="00BE0073"/>
    <w:rsid w:val="00BE04CF"/>
    <w:rsid w:val="00BE1774"/>
    <w:rsid w:val="00BE183C"/>
    <w:rsid w:val="00BE1B69"/>
    <w:rsid w:val="00BE26A6"/>
    <w:rsid w:val="00BE27C2"/>
    <w:rsid w:val="00BE2C63"/>
    <w:rsid w:val="00BE2F4B"/>
    <w:rsid w:val="00BE534D"/>
    <w:rsid w:val="00BE580A"/>
    <w:rsid w:val="00BE5F6C"/>
    <w:rsid w:val="00BE6483"/>
    <w:rsid w:val="00BE6575"/>
    <w:rsid w:val="00BE6654"/>
    <w:rsid w:val="00BE696D"/>
    <w:rsid w:val="00BE6985"/>
    <w:rsid w:val="00BE6A7F"/>
    <w:rsid w:val="00BE6E4A"/>
    <w:rsid w:val="00BE737A"/>
    <w:rsid w:val="00BE7702"/>
    <w:rsid w:val="00BE7808"/>
    <w:rsid w:val="00BF0209"/>
    <w:rsid w:val="00BF05DC"/>
    <w:rsid w:val="00BF0F05"/>
    <w:rsid w:val="00BF2BFE"/>
    <w:rsid w:val="00BF2D82"/>
    <w:rsid w:val="00BF31C5"/>
    <w:rsid w:val="00BF33A8"/>
    <w:rsid w:val="00BF40B2"/>
    <w:rsid w:val="00BF4519"/>
    <w:rsid w:val="00BF5227"/>
    <w:rsid w:val="00BF5D6F"/>
    <w:rsid w:val="00BF6225"/>
    <w:rsid w:val="00BF6B3D"/>
    <w:rsid w:val="00BF7237"/>
    <w:rsid w:val="00C00F75"/>
    <w:rsid w:val="00C014CF"/>
    <w:rsid w:val="00C017D6"/>
    <w:rsid w:val="00C0219D"/>
    <w:rsid w:val="00C03142"/>
    <w:rsid w:val="00C03F4A"/>
    <w:rsid w:val="00C05538"/>
    <w:rsid w:val="00C0591A"/>
    <w:rsid w:val="00C06494"/>
    <w:rsid w:val="00C06D97"/>
    <w:rsid w:val="00C075D2"/>
    <w:rsid w:val="00C10063"/>
    <w:rsid w:val="00C112FC"/>
    <w:rsid w:val="00C1142C"/>
    <w:rsid w:val="00C1281E"/>
    <w:rsid w:val="00C12E21"/>
    <w:rsid w:val="00C14318"/>
    <w:rsid w:val="00C14648"/>
    <w:rsid w:val="00C1478F"/>
    <w:rsid w:val="00C15483"/>
    <w:rsid w:val="00C15D00"/>
    <w:rsid w:val="00C15E73"/>
    <w:rsid w:val="00C15F91"/>
    <w:rsid w:val="00C1645F"/>
    <w:rsid w:val="00C16898"/>
    <w:rsid w:val="00C16992"/>
    <w:rsid w:val="00C169AB"/>
    <w:rsid w:val="00C17592"/>
    <w:rsid w:val="00C17CFA"/>
    <w:rsid w:val="00C21472"/>
    <w:rsid w:val="00C2167E"/>
    <w:rsid w:val="00C21D0D"/>
    <w:rsid w:val="00C2288F"/>
    <w:rsid w:val="00C22DD8"/>
    <w:rsid w:val="00C22F0E"/>
    <w:rsid w:val="00C2432C"/>
    <w:rsid w:val="00C255EC"/>
    <w:rsid w:val="00C25CA8"/>
    <w:rsid w:val="00C25F09"/>
    <w:rsid w:val="00C25F74"/>
    <w:rsid w:val="00C26005"/>
    <w:rsid w:val="00C26A25"/>
    <w:rsid w:val="00C30645"/>
    <w:rsid w:val="00C30B9B"/>
    <w:rsid w:val="00C31D7C"/>
    <w:rsid w:val="00C32C56"/>
    <w:rsid w:val="00C33012"/>
    <w:rsid w:val="00C33BE3"/>
    <w:rsid w:val="00C340A7"/>
    <w:rsid w:val="00C342A5"/>
    <w:rsid w:val="00C343E7"/>
    <w:rsid w:val="00C3449A"/>
    <w:rsid w:val="00C34508"/>
    <w:rsid w:val="00C34B15"/>
    <w:rsid w:val="00C36734"/>
    <w:rsid w:val="00C36885"/>
    <w:rsid w:val="00C37C0D"/>
    <w:rsid w:val="00C401FD"/>
    <w:rsid w:val="00C4070F"/>
    <w:rsid w:val="00C41DC9"/>
    <w:rsid w:val="00C41FB4"/>
    <w:rsid w:val="00C42013"/>
    <w:rsid w:val="00C42648"/>
    <w:rsid w:val="00C42C04"/>
    <w:rsid w:val="00C430F7"/>
    <w:rsid w:val="00C43DEF"/>
    <w:rsid w:val="00C44623"/>
    <w:rsid w:val="00C44822"/>
    <w:rsid w:val="00C44984"/>
    <w:rsid w:val="00C449F9"/>
    <w:rsid w:val="00C44CF7"/>
    <w:rsid w:val="00C456C8"/>
    <w:rsid w:val="00C45883"/>
    <w:rsid w:val="00C45AAD"/>
    <w:rsid w:val="00C4794E"/>
    <w:rsid w:val="00C4795F"/>
    <w:rsid w:val="00C50AA8"/>
    <w:rsid w:val="00C50E16"/>
    <w:rsid w:val="00C51350"/>
    <w:rsid w:val="00C51AA6"/>
    <w:rsid w:val="00C51AE7"/>
    <w:rsid w:val="00C53602"/>
    <w:rsid w:val="00C536C0"/>
    <w:rsid w:val="00C53998"/>
    <w:rsid w:val="00C53AB7"/>
    <w:rsid w:val="00C53EAE"/>
    <w:rsid w:val="00C53FAC"/>
    <w:rsid w:val="00C54342"/>
    <w:rsid w:val="00C54E08"/>
    <w:rsid w:val="00C551FE"/>
    <w:rsid w:val="00C55350"/>
    <w:rsid w:val="00C55880"/>
    <w:rsid w:val="00C55C0A"/>
    <w:rsid w:val="00C600D3"/>
    <w:rsid w:val="00C600F5"/>
    <w:rsid w:val="00C60967"/>
    <w:rsid w:val="00C61C64"/>
    <w:rsid w:val="00C62904"/>
    <w:rsid w:val="00C62BCD"/>
    <w:rsid w:val="00C62C04"/>
    <w:rsid w:val="00C63A79"/>
    <w:rsid w:val="00C6475B"/>
    <w:rsid w:val="00C64C4F"/>
    <w:rsid w:val="00C650C5"/>
    <w:rsid w:val="00C65414"/>
    <w:rsid w:val="00C662B4"/>
    <w:rsid w:val="00C6642A"/>
    <w:rsid w:val="00C66A72"/>
    <w:rsid w:val="00C66DB1"/>
    <w:rsid w:val="00C66DC4"/>
    <w:rsid w:val="00C66ECD"/>
    <w:rsid w:val="00C67541"/>
    <w:rsid w:val="00C675EA"/>
    <w:rsid w:val="00C67E3C"/>
    <w:rsid w:val="00C7016D"/>
    <w:rsid w:val="00C7019E"/>
    <w:rsid w:val="00C70AFB"/>
    <w:rsid w:val="00C71776"/>
    <w:rsid w:val="00C7191A"/>
    <w:rsid w:val="00C722B0"/>
    <w:rsid w:val="00C73922"/>
    <w:rsid w:val="00C73B4E"/>
    <w:rsid w:val="00C740D9"/>
    <w:rsid w:val="00C74171"/>
    <w:rsid w:val="00C750D2"/>
    <w:rsid w:val="00C7515D"/>
    <w:rsid w:val="00C75590"/>
    <w:rsid w:val="00C75937"/>
    <w:rsid w:val="00C7607F"/>
    <w:rsid w:val="00C776F0"/>
    <w:rsid w:val="00C77749"/>
    <w:rsid w:val="00C77957"/>
    <w:rsid w:val="00C808ED"/>
    <w:rsid w:val="00C80C96"/>
    <w:rsid w:val="00C80FC8"/>
    <w:rsid w:val="00C811AC"/>
    <w:rsid w:val="00C8145D"/>
    <w:rsid w:val="00C816CC"/>
    <w:rsid w:val="00C81852"/>
    <w:rsid w:val="00C82F97"/>
    <w:rsid w:val="00C83A51"/>
    <w:rsid w:val="00C83CF4"/>
    <w:rsid w:val="00C840AA"/>
    <w:rsid w:val="00C85B81"/>
    <w:rsid w:val="00C86C8D"/>
    <w:rsid w:val="00C870A7"/>
    <w:rsid w:val="00C875B9"/>
    <w:rsid w:val="00C906D7"/>
    <w:rsid w:val="00C909E8"/>
    <w:rsid w:val="00C90BBC"/>
    <w:rsid w:val="00C90FBB"/>
    <w:rsid w:val="00C91573"/>
    <w:rsid w:val="00C91CFA"/>
    <w:rsid w:val="00C93320"/>
    <w:rsid w:val="00C93B4F"/>
    <w:rsid w:val="00C945FA"/>
    <w:rsid w:val="00C947BC"/>
    <w:rsid w:val="00C94CF6"/>
    <w:rsid w:val="00C94E04"/>
    <w:rsid w:val="00C955E8"/>
    <w:rsid w:val="00C95CF8"/>
    <w:rsid w:val="00C95D12"/>
    <w:rsid w:val="00C9653B"/>
    <w:rsid w:val="00C968D0"/>
    <w:rsid w:val="00C96B14"/>
    <w:rsid w:val="00C96CB5"/>
    <w:rsid w:val="00C96FBF"/>
    <w:rsid w:val="00C976C8"/>
    <w:rsid w:val="00C9794E"/>
    <w:rsid w:val="00C97CA4"/>
    <w:rsid w:val="00CA04D1"/>
    <w:rsid w:val="00CA08B5"/>
    <w:rsid w:val="00CA0B3A"/>
    <w:rsid w:val="00CA0E3C"/>
    <w:rsid w:val="00CA1A43"/>
    <w:rsid w:val="00CA2CA5"/>
    <w:rsid w:val="00CA354D"/>
    <w:rsid w:val="00CA3E7A"/>
    <w:rsid w:val="00CA43FC"/>
    <w:rsid w:val="00CA53B9"/>
    <w:rsid w:val="00CA5AD8"/>
    <w:rsid w:val="00CA5EAD"/>
    <w:rsid w:val="00CA63B5"/>
    <w:rsid w:val="00CA706C"/>
    <w:rsid w:val="00CA7A82"/>
    <w:rsid w:val="00CA7F15"/>
    <w:rsid w:val="00CB0241"/>
    <w:rsid w:val="00CB0253"/>
    <w:rsid w:val="00CB13B8"/>
    <w:rsid w:val="00CB159A"/>
    <w:rsid w:val="00CB15F8"/>
    <w:rsid w:val="00CB193E"/>
    <w:rsid w:val="00CB1C2F"/>
    <w:rsid w:val="00CB3B0F"/>
    <w:rsid w:val="00CB4119"/>
    <w:rsid w:val="00CB4181"/>
    <w:rsid w:val="00CB459D"/>
    <w:rsid w:val="00CB4D1F"/>
    <w:rsid w:val="00CB50E1"/>
    <w:rsid w:val="00CB5343"/>
    <w:rsid w:val="00CB65E3"/>
    <w:rsid w:val="00CB6CDD"/>
    <w:rsid w:val="00CB6D9C"/>
    <w:rsid w:val="00CB75B4"/>
    <w:rsid w:val="00CB7E9A"/>
    <w:rsid w:val="00CB7F86"/>
    <w:rsid w:val="00CC00CC"/>
    <w:rsid w:val="00CC012F"/>
    <w:rsid w:val="00CC0C05"/>
    <w:rsid w:val="00CC10D7"/>
    <w:rsid w:val="00CC1929"/>
    <w:rsid w:val="00CC23E4"/>
    <w:rsid w:val="00CC2BAE"/>
    <w:rsid w:val="00CC3292"/>
    <w:rsid w:val="00CC337C"/>
    <w:rsid w:val="00CC37D3"/>
    <w:rsid w:val="00CC3BF2"/>
    <w:rsid w:val="00CC3D2F"/>
    <w:rsid w:val="00CC3DC9"/>
    <w:rsid w:val="00CC4390"/>
    <w:rsid w:val="00CC4CDC"/>
    <w:rsid w:val="00CC4E43"/>
    <w:rsid w:val="00CC54B2"/>
    <w:rsid w:val="00CC5BC9"/>
    <w:rsid w:val="00CC7207"/>
    <w:rsid w:val="00CC72BE"/>
    <w:rsid w:val="00CD0327"/>
    <w:rsid w:val="00CD052B"/>
    <w:rsid w:val="00CD0F00"/>
    <w:rsid w:val="00CD0F3D"/>
    <w:rsid w:val="00CD194B"/>
    <w:rsid w:val="00CD2157"/>
    <w:rsid w:val="00CD2C7C"/>
    <w:rsid w:val="00CD2E5E"/>
    <w:rsid w:val="00CD327E"/>
    <w:rsid w:val="00CD3E89"/>
    <w:rsid w:val="00CD4404"/>
    <w:rsid w:val="00CD4AF4"/>
    <w:rsid w:val="00CD52DA"/>
    <w:rsid w:val="00CD5AF9"/>
    <w:rsid w:val="00CD6294"/>
    <w:rsid w:val="00CD6E07"/>
    <w:rsid w:val="00CD6E52"/>
    <w:rsid w:val="00CD73D4"/>
    <w:rsid w:val="00CE12E0"/>
    <w:rsid w:val="00CE1932"/>
    <w:rsid w:val="00CE1D56"/>
    <w:rsid w:val="00CE1EE9"/>
    <w:rsid w:val="00CE20D5"/>
    <w:rsid w:val="00CE25A3"/>
    <w:rsid w:val="00CE2C6D"/>
    <w:rsid w:val="00CE3F7D"/>
    <w:rsid w:val="00CE5457"/>
    <w:rsid w:val="00CE60E6"/>
    <w:rsid w:val="00CE6320"/>
    <w:rsid w:val="00CE6483"/>
    <w:rsid w:val="00CE6C3D"/>
    <w:rsid w:val="00CE6E83"/>
    <w:rsid w:val="00CE77A3"/>
    <w:rsid w:val="00CF0A4F"/>
    <w:rsid w:val="00CF0C77"/>
    <w:rsid w:val="00CF16F8"/>
    <w:rsid w:val="00CF27F7"/>
    <w:rsid w:val="00CF3949"/>
    <w:rsid w:val="00CF3AE5"/>
    <w:rsid w:val="00CF3CCC"/>
    <w:rsid w:val="00CF3D66"/>
    <w:rsid w:val="00CF41D1"/>
    <w:rsid w:val="00CF461F"/>
    <w:rsid w:val="00CF5972"/>
    <w:rsid w:val="00CF6385"/>
    <w:rsid w:val="00CF6390"/>
    <w:rsid w:val="00CF69F3"/>
    <w:rsid w:val="00CF77B7"/>
    <w:rsid w:val="00CF789F"/>
    <w:rsid w:val="00D01217"/>
    <w:rsid w:val="00D0151E"/>
    <w:rsid w:val="00D0170E"/>
    <w:rsid w:val="00D026A0"/>
    <w:rsid w:val="00D02F4A"/>
    <w:rsid w:val="00D03405"/>
    <w:rsid w:val="00D03A04"/>
    <w:rsid w:val="00D03BFD"/>
    <w:rsid w:val="00D0406C"/>
    <w:rsid w:val="00D045B9"/>
    <w:rsid w:val="00D04C03"/>
    <w:rsid w:val="00D04CCB"/>
    <w:rsid w:val="00D0509B"/>
    <w:rsid w:val="00D05914"/>
    <w:rsid w:val="00D05B44"/>
    <w:rsid w:val="00D05E03"/>
    <w:rsid w:val="00D05F2F"/>
    <w:rsid w:val="00D05F85"/>
    <w:rsid w:val="00D06767"/>
    <w:rsid w:val="00D07BD2"/>
    <w:rsid w:val="00D07F18"/>
    <w:rsid w:val="00D10C4A"/>
    <w:rsid w:val="00D111BA"/>
    <w:rsid w:val="00D114FF"/>
    <w:rsid w:val="00D12FA7"/>
    <w:rsid w:val="00D13077"/>
    <w:rsid w:val="00D1379C"/>
    <w:rsid w:val="00D157DE"/>
    <w:rsid w:val="00D15E86"/>
    <w:rsid w:val="00D16235"/>
    <w:rsid w:val="00D16B72"/>
    <w:rsid w:val="00D16DF1"/>
    <w:rsid w:val="00D170A9"/>
    <w:rsid w:val="00D17176"/>
    <w:rsid w:val="00D1768F"/>
    <w:rsid w:val="00D2049E"/>
    <w:rsid w:val="00D207D4"/>
    <w:rsid w:val="00D209AE"/>
    <w:rsid w:val="00D21158"/>
    <w:rsid w:val="00D21A74"/>
    <w:rsid w:val="00D21BF8"/>
    <w:rsid w:val="00D22561"/>
    <w:rsid w:val="00D22891"/>
    <w:rsid w:val="00D22AD6"/>
    <w:rsid w:val="00D22FEF"/>
    <w:rsid w:val="00D2355B"/>
    <w:rsid w:val="00D2374D"/>
    <w:rsid w:val="00D24001"/>
    <w:rsid w:val="00D241F6"/>
    <w:rsid w:val="00D2424F"/>
    <w:rsid w:val="00D249C2"/>
    <w:rsid w:val="00D24C83"/>
    <w:rsid w:val="00D250D3"/>
    <w:rsid w:val="00D25378"/>
    <w:rsid w:val="00D261DB"/>
    <w:rsid w:val="00D27154"/>
    <w:rsid w:val="00D272EE"/>
    <w:rsid w:val="00D2738E"/>
    <w:rsid w:val="00D27964"/>
    <w:rsid w:val="00D30683"/>
    <w:rsid w:val="00D307F9"/>
    <w:rsid w:val="00D3118D"/>
    <w:rsid w:val="00D31598"/>
    <w:rsid w:val="00D31C01"/>
    <w:rsid w:val="00D31DE2"/>
    <w:rsid w:val="00D327FA"/>
    <w:rsid w:val="00D336C2"/>
    <w:rsid w:val="00D3395D"/>
    <w:rsid w:val="00D33D29"/>
    <w:rsid w:val="00D34328"/>
    <w:rsid w:val="00D355B3"/>
    <w:rsid w:val="00D357A5"/>
    <w:rsid w:val="00D3632E"/>
    <w:rsid w:val="00D4019D"/>
    <w:rsid w:val="00D40720"/>
    <w:rsid w:val="00D4076D"/>
    <w:rsid w:val="00D414B9"/>
    <w:rsid w:val="00D41E6C"/>
    <w:rsid w:val="00D42015"/>
    <w:rsid w:val="00D430D8"/>
    <w:rsid w:val="00D43598"/>
    <w:rsid w:val="00D43B36"/>
    <w:rsid w:val="00D44040"/>
    <w:rsid w:val="00D449C8"/>
    <w:rsid w:val="00D4625A"/>
    <w:rsid w:val="00D4650A"/>
    <w:rsid w:val="00D46BF0"/>
    <w:rsid w:val="00D47B2C"/>
    <w:rsid w:val="00D47D3A"/>
    <w:rsid w:val="00D47EF6"/>
    <w:rsid w:val="00D500FB"/>
    <w:rsid w:val="00D50865"/>
    <w:rsid w:val="00D508BA"/>
    <w:rsid w:val="00D50951"/>
    <w:rsid w:val="00D509AF"/>
    <w:rsid w:val="00D5115D"/>
    <w:rsid w:val="00D52035"/>
    <w:rsid w:val="00D52BCC"/>
    <w:rsid w:val="00D52C79"/>
    <w:rsid w:val="00D532B6"/>
    <w:rsid w:val="00D535B8"/>
    <w:rsid w:val="00D53675"/>
    <w:rsid w:val="00D54112"/>
    <w:rsid w:val="00D54811"/>
    <w:rsid w:val="00D551EC"/>
    <w:rsid w:val="00D5573D"/>
    <w:rsid w:val="00D56352"/>
    <w:rsid w:val="00D568F9"/>
    <w:rsid w:val="00D57165"/>
    <w:rsid w:val="00D601BB"/>
    <w:rsid w:val="00D607E3"/>
    <w:rsid w:val="00D60F4B"/>
    <w:rsid w:val="00D61019"/>
    <w:rsid w:val="00D618F6"/>
    <w:rsid w:val="00D61DBC"/>
    <w:rsid w:val="00D6265A"/>
    <w:rsid w:val="00D63186"/>
    <w:rsid w:val="00D6343D"/>
    <w:rsid w:val="00D6346F"/>
    <w:rsid w:val="00D648BC"/>
    <w:rsid w:val="00D649D9"/>
    <w:rsid w:val="00D65CA9"/>
    <w:rsid w:val="00D6680F"/>
    <w:rsid w:val="00D66C5F"/>
    <w:rsid w:val="00D67006"/>
    <w:rsid w:val="00D67117"/>
    <w:rsid w:val="00D673C9"/>
    <w:rsid w:val="00D6786A"/>
    <w:rsid w:val="00D704B6"/>
    <w:rsid w:val="00D707BC"/>
    <w:rsid w:val="00D70DF0"/>
    <w:rsid w:val="00D722B8"/>
    <w:rsid w:val="00D72311"/>
    <w:rsid w:val="00D7245A"/>
    <w:rsid w:val="00D73DFE"/>
    <w:rsid w:val="00D75910"/>
    <w:rsid w:val="00D75C45"/>
    <w:rsid w:val="00D773E0"/>
    <w:rsid w:val="00D7775C"/>
    <w:rsid w:val="00D779B3"/>
    <w:rsid w:val="00D77AAB"/>
    <w:rsid w:val="00D8043F"/>
    <w:rsid w:val="00D81C28"/>
    <w:rsid w:val="00D824A0"/>
    <w:rsid w:val="00D825C4"/>
    <w:rsid w:val="00D836DA"/>
    <w:rsid w:val="00D843E8"/>
    <w:rsid w:val="00D8475C"/>
    <w:rsid w:val="00D85C3D"/>
    <w:rsid w:val="00D869B4"/>
    <w:rsid w:val="00D873EE"/>
    <w:rsid w:val="00D8748A"/>
    <w:rsid w:val="00D874A7"/>
    <w:rsid w:val="00D87580"/>
    <w:rsid w:val="00D9025D"/>
    <w:rsid w:val="00D903F2"/>
    <w:rsid w:val="00D9064C"/>
    <w:rsid w:val="00D90EB7"/>
    <w:rsid w:val="00D9167C"/>
    <w:rsid w:val="00D91BC6"/>
    <w:rsid w:val="00D92112"/>
    <w:rsid w:val="00D92606"/>
    <w:rsid w:val="00D92969"/>
    <w:rsid w:val="00D92CBB"/>
    <w:rsid w:val="00D93060"/>
    <w:rsid w:val="00D93151"/>
    <w:rsid w:val="00D931D1"/>
    <w:rsid w:val="00D93587"/>
    <w:rsid w:val="00D93DB9"/>
    <w:rsid w:val="00D94506"/>
    <w:rsid w:val="00D9480F"/>
    <w:rsid w:val="00D95394"/>
    <w:rsid w:val="00D97FDD"/>
    <w:rsid w:val="00DA058F"/>
    <w:rsid w:val="00DA076E"/>
    <w:rsid w:val="00DA0B0D"/>
    <w:rsid w:val="00DA0E04"/>
    <w:rsid w:val="00DA11E6"/>
    <w:rsid w:val="00DA29A1"/>
    <w:rsid w:val="00DA2E6A"/>
    <w:rsid w:val="00DA54B3"/>
    <w:rsid w:val="00DA5606"/>
    <w:rsid w:val="00DA5EDE"/>
    <w:rsid w:val="00DA6663"/>
    <w:rsid w:val="00DA6C68"/>
    <w:rsid w:val="00DA7E70"/>
    <w:rsid w:val="00DB05E7"/>
    <w:rsid w:val="00DB0FDC"/>
    <w:rsid w:val="00DB2356"/>
    <w:rsid w:val="00DB2437"/>
    <w:rsid w:val="00DB252B"/>
    <w:rsid w:val="00DB293B"/>
    <w:rsid w:val="00DB35C7"/>
    <w:rsid w:val="00DB4059"/>
    <w:rsid w:val="00DB492C"/>
    <w:rsid w:val="00DB5600"/>
    <w:rsid w:val="00DB5A61"/>
    <w:rsid w:val="00DB64EF"/>
    <w:rsid w:val="00DB70A1"/>
    <w:rsid w:val="00DB7D4C"/>
    <w:rsid w:val="00DB7FC5"/>
    <w:rsid w:val="00DC0063"/>
    <w:rsid w:val="00DC0308"/>
    <w:rsid w:val="00DC05B9"/>
    <w:rsid w:val="00DC0951"/>
    <w:rsid w:val="00DC1148"/>
    <w:rsid w:val="00DC14F0"/>
    <w:rsid w:val="00DC1808"/>
    <w:rsid w:val="00DC1FA4"/>
    <w:rsid w:val="00DC2231"/>
    <w:rsid w:val="00DC22A0"/>
    <w:rsid w:val="00DC2535"/>
    <w:rsid w:val="00DC2B5D"/>
    <w:rsid w:val="00DC2C49"/>
    <w:rsid w:val="00DC301C"/>
    <w:rsid w:val="00DC30D4"/>
    <w:rsid w:val="00DC3A8A"/>
    <w:rsid w:val="00DC3B68"/>
    <w:rsid w:val="00DC4403"/>
    <w:rsid w:val="00DC4FA6"/>
    <w:rsid w:val="00DC54B3"/>
    <w:rsid w:val="00DC5A68"/>
    <w:rsid w:val="00DC63E1"/>
    <w:rsid w:val="00DC6B02"/>
    <w:rsid w:val="00DC6C1E"/>
    <w:rsid w:val="00DC7CD8"/>
    <w:rsid w:val="00DC7D56"/>
    <w:rsid w:val="00DD08C2"/>
    <w:rsid w:val="00DD0CCF"/>
    <w:rsid w:val="00DD12C6"/>
    <w:rsid w:val="00DD191A"/>
    <w:rsid w:val="00DD19A4"/>
    <w:rsid w:val="00DD1B30"/>
    <w:rsid w:val="00DD216C"/>
    <w:rsid w:val="00DD27E5"/>
    <w:rsid w:val="00DD2C8E"/>
    <w:rsid w:val="00DD2FAF"/>
    <w:rsid w:val="00DD332C"/>
    <w:rsid w:val="00DD35B7"/>
    <w:rsid w:val="00DD37D4"/>
    <w:rsid w:val="00DD4A8F"/>
    <w:rsid w:val="00DD58EE"/>
    <w:rsid w:val="00DD5900"/>
    <w:rsid w:val="00DD5C15"/>
    <w:rsid w:val="00DD5C7E"/>
    <w:rsid w:val="00DD6779"/>
    <w:rsid w:val="00DD691B"/>
    <w:rsid w:val="00DD6A7A"/>
    <w:rsid w:val="00DD6C6F"/>
    <w:rsid w:val="00DD7D52"/>
    <w:rsid w:val="00DE0171"/>
    <w:rsid w:val="00DE1869"/>
    <w:rsid w:val="00DE3503"/>
    <w:rsid w:val="00DE3CDE"/>
    <w:rsid w:val="00DE479E"/>
    <w:rsid w:val="00DE5665"/>
    <w:rsid w:val="00DE650D"/>
    <w:rsid w:val="00DF02D0"/>
    <w:rsid w:val="00DF042F"/>
    <w:rsid w:val="00DF0616"/>
    <w:rsid w:val="00DF0E2F"/>
    <w:rsid w:val="00DF1080"/>
    <w:rsid w:val="00DF2FB5"/>
    <w:rsid w:val="00DF34BA"/>
    <w:rsid w:val="00DF3B8E"/>
    <w:rsid w:val="00DF564D"/>
    <w:rsid w:val="00DF5770"/>
    <w:rsid w:val="00DF6A71"/>
    <w:rsid w:val="00DF70CC"/>
    <w:rsid w:val="00DF775B"/>
    <w:rsid w:val="00DF7F82"/>
    <w:rsid w:val="00E00327"/>
    <w:rsid w:val="00E00FB4"/>
    <w:rsid w:val="00E00FEA"/>
    <w:rsid w:val="00E01842"/>
    <w:rsid w:val="00E022B9"/>
    <w:rsid w:val="00E02497"/>
    <w:rsid w:val="00E02D2E"/>
    <w:rsid w:val="00E02F7F"/>
    <w:rsid w:val="00E0350B"/>
    <w:rsid w:val="00E040ED"/>
    <w:rsid w:val="00E05165"/>
    <w:rsid w:val="00E05E8C"/>
    <w:rsid w:val="00E061D8"/>
    <w:rsid w:val="00E07ED4"/>
    <w:rsid w:val="00E10029"/>
    <w:rsid w:val="00E10149"/>
    <w:rsid w:val="00E10CAD"/>
    <w:rsid w:val="00E1176D"/>
    <w:rsid w:val="00E1219D"/>
    <w:rsid w:val="00E1228C"/>
    <w:rsid w:val="00E1229E"/>
    <w:rsid w:val="00E123A2"/>
    <w:rsid w:val="00E13687"/>
    <w:rsid w:val="00E13E1A"/>
    <w:rsid w:val="00E13E8C"/>
    <w:rsid w:val="00E14A32"/>
    <w:rsid w:val="00E14CDB"/>
    <w:rsid w:val="00E14DE6"/>
    <w:rsid w:val="00E159FB"/>
    <w:rsid w:val="00E16C7D"/>
    <w:rsid w:val="00E17BF8"/>
    <w:rsid w:val="00E2105E"/>
    <w:rsid w:val="00E2197B"/>
    <w:rsid w:val="00E21F70"/>
    <w:rsid w:val="00E2244A"/>
    <w:rsid w:val="00E224C2"/>
    <w:rsid w:val="00E225B2"/>
    <w:rsid w:val="00E226C5"/>
    <w:rsid w:val="00E22CF2"/>
    <w:rsid w:val="00E230CC"/>
    <w:rsid w:val="00E23492"/>
    <w:rsid w:val="00E23E86"/>
    <w:rsid w:val="00E245A3"/>
    <w:rsid w:val="00E24865"/>
    <w:rsid w:val="00E249DC"/>
    <w:rsid w:val="00E2589A"/>
    <w:rsid w:val="00E25CC3"/>
    <w:rsid w:val="00E25E9A"/>
    <w:rsid w:val="00E2660D"/>
    <w:rsid w:val="00E26B98"/>
    <w:rsid w:val="00E279F1"/>
    <w:rsid w:val="00E27A2A"/>
    <w:rsid w:val="00E27CEB"/>
    <w:rsid w:val="00E3144B"/>
    <w:rsid w:val="00E3204C"/>
    <w:rsid w:val="00E32884"/>
    <w:rsid w:val="00E32B2A"/>
    <w:rsid w:val="00E32C38"/>
    <w:rsid w:val="00E32DE1"/>
    <w:rsid w:val="00E33491"/>
    <w:rsid w:val="00E33A83"/>
    <w:rsid w:val="00E33C68"/>
    <w:rsid w:val="00E34526"/>
    <w:rsid w:val="00E3491F"/>
    <w:rsid w:val="00E34DE4"/>
    <w:rsid w:val="00E36646"/>
    <w:rsid w:val="00E3668B"/>
    <w:rsid w:val="00E36DEA"/>
    <w:rsid w:val="00E37E36"/>
    <w:rsid w:val="00E40606"/>
    <w:rsid w:val="00E40A4E"/>
    <w:rsid w:val="00E40E32"/>
    <w:rsid w:val="00E40F67"/>
    <w:rsid w:val="00E418DC"/>
    <w:rsid w:val="00E419CA"/>
    <w:rsid w:val="00E42055"/>
    <w:rsid w:val="00E4360D"/>
    <w:rsid w:val="00E437F6"/>
    <w:rsid w:val="00E43D07"/>
    <w:rsid w:val="00E43D50"/>
    <w:rsid w:val="00E4430B"/>
    <w:rsid w:val="00E44B82"/>
    <w:rsid w:val="00E44FEB"/>
    <w:rsid w:val="00E4592B"/>
    <w:rsid w:val="00E45976"/>
    <w:rsid w:val="00E45ECB"/>
    <w:rsid w:val="00E46289"/>
    <w:rsid w:val="00E46C6D"/>
    <w:rsid w:val="00E4727B"/>
    <w:rsid w:val="00E47814"/>
    <w:rsid w:val="00E47E02"/>
    <w:rsid w:val="00E47E63"/>
    <w:rsid w:val="00E50572"/>
    <w:rsid w:val="00E510E5"/>
    <w:rsid w:val="00E5181F"/>
    <w:rsid w:val="00E51E45"/>
    <w:rsid w:val="00E52632"/>
    <w:rsid w:val="00E52865"/>
    <w:rsid w:val="00E52EAA"/>
    <w:rsid w:val="00E533D0"/>
    <w:rsid w:val="00E53C9A"/>
    <w:rsid w:val="00E540B1"/>
    <w:rsid w:val="00E549AD"/>
    <w:rsid w:val="00E55186"/>
    <w:rsid w:val="00E55206"/>
    <w:rsid w:val="00E552FE"/>
    <w:rsid w:val="00E564B8"/>
    <w:rsid w:val="00E56959"/>
    <w:rsid w:val="00E56D82"/>
    <w:rsid w:val="00E573F4"/>
    <w:rsid w:val="00E577D6"/>
    <w:rsid w:val="00E60860"/>
    <w:rsid w:val="00E6149B"/>
    <w:rsid w:val="00E6157D"/>
    <w:rsid w:val="00E61820"/>
    <w:rsid w:val="00E61D0F"/>
    <w:rsid w:val="00E61E46"/>
    <w:rsid w:val="00E61ECD"/>
    <w:rsid w:val="00E62458"/>
    <w:rsid w:val="00E626E6"/>
    <w:rsid w:val="00E627EF"/>
    <w:rsid w:val="00E62FE3"/>
    <w:rsid w:val="00E63044"/>
    <w:rsid w:val="00E630E5"/>
    <w:rsid w:val="00E63D89"/>
    <w:rsid w:val="00E6427E"/>
    <w:rsid w:val="00E64F66"/>
    <w:rsid w:val="00E67212"/>
    <w:rsid w:val="00E67DBC"/>
    <w:rsid w:val="00E67EA7"/>
    <w:rsid w:val="00E67FFE"/>
    <w:rsid w:val="00E7021E"/>
    <w:rsid w:val="00E707CA"/>
    <w:rsid w:val="00E70AD7"/>
    <w:rsid w:val="00E70FF5"/>
    <w:rsid w:val="00E7166C"/>
    <w:rsid w:val="00E71924"/>
    <w:rsid w:val="00E71F9B"/>
    <w:rsid w:val="00E72652"/>
    <w:rsid w:val="00E72F87"/>
    <w:rsid w:val="00E730FF"/>
    <w:rsid w:val="00E73756"/>
    <w:rsid w:val="00E737E2"/>
    <w:rsid w:val="00E7399E"/>
    <w:rsid w:val="00E73B29"/>
    <w:rsid w:val="00E73D4D"/>
    <w:rsid w:val="00E73E29"/>
    <w:rsid w:val="00E73F86"/>
    <w:rsid w:val="00E76AC6"/>
    <w:rsid w:val="00E77E38"/>
    <w:rsid w:val="00E80689"/>
    <w:rsid w:val="00E80E9C"/>
    <w:rsid w:val="00E8103C"/>
    <w:rsid w:val="00E81717"/>
    <w:rsid w:val="00E81A9C"/>
    <w:rsid w:val="00E8250B"/>
    <w:rsid w:val="00E827D1"/>
    <w:rsid w:val="00E82A40"/>
    <w:rsid w:val="00E83C69"/>
    <w:rsid w:val="00E83FA9"/>
    <w:rsid w:val="00E8417E"/>
    <w:rsid w:val="00E8441E"/>
    <w:rsid w:val="00E84E30"/>
    <w:rsid w:val="00E85206"/>
    <w:rsid w:val="00E85246"/>
    <w:rsid w:val="00E85781"/>
    <w:rsid w:val="00E860D8"/>
    <w:rsid w:val="00E871E9"/>
    <w:rsid w:val="00E87E60"/>
    <w:rsid w:val="00E90396"/>
    <w:rsid w:val="00E912D8"/>
    <w:rsid w:val="00E91574"/>
    <w:rsid w:val="00E91D4F"/>
    <w:rsid w:val="00E927C4"/>
    <w:rsid w:val="00E9290C"/>
    <w:rsid w:val="00E92A14"/>
    <w:rsid w:val="00E92DEA"/>
    <w:rsid w:val="00E943B3"/>
    <w:rsid w:val="00E9459D"/>
    <w:rsid w:val="00E948FB"/>
    <w:rsid w:val="00E94D70"/>
    <w:rsid w:val="00E94EEC"/>
    <w:rsid w:val="00E953F3"/>
    <w:rsid w:val="00E95BBB"/>
    <w:rsid w:val="00E96EA6"/>
    <w:rsid w:val="00EA03C4"/>
    <w:rsid w:val="00EA06F4"/>
    <w:rsid w:val="00EA17CF"/>
    <w:rsid w:val="00EA2795"/>
    <w:rsid w:val="00EA4230"/>
    <w:rsid w:val="00EA4BC1"/>
    <w:rsid w:val="00EA5043"/>
    <w:rsid w:val="00EA5A7D"/>
    <w:rsid w:val="00EA73B1"/>
    <w:rsid w:val="00EA7F83"/>
    <w:rsid w:val="00EB039E"/>
    <w:rsid w:val="00EB143B"/>
    <w:rsid w:val="00EB145B"/>
    <w:rsid w:val="00EB1585"/>
    <w:rsid w:val="00EB1BBC"/>
    <w:rsid w:val="00EB2260"/>
    <w:rsid w:val="00EB2329"/>
    <w:rsid w:val="00EB2D77"/>
    <w:rsid w:val="00EB4B50"/>
    <w:rsid w:val="00EB4F02"/>
    <w:rsid w:val="00EB58AE"/>
    <w:rsid w:val="00EB6464"/>
    <w:rsid w:val="00EB6DC8"/>
    <w:rsid w:val="00EB6EEC"/>
    <w:rsid w:val="00EB7BFD"/>
    <w:rsid w:val="00EC0D3A"/>
    <w:rsid w:val="00EC13AD"/>
    <w:rsid w:val="00EC142A"/>
    <w:rsid w:val="00EC2C2B"/>
    <w:rsid w:val="00EC3E59"/>
    <w:rsid w:val="00EC5490"/>
    <w:rsid w:val="00EC6C99"/>
    <w:rsid w:val="00EC6DBB"/>
    <w:rsid w:val="00EC6F3A"/>
    <w:rsid w:val="00EC74E6"/>
    <w:rsid w:val="00EC7F95"/>
    <w:rsid w:val="00ED0024"/>
    <w:rsid w:val="00ED02EE"/>
    <w:rsid w:val="00ED03D0"/>
    <w:rsid w:val="00ED0516"/>
    <w:rsid w:val="00ED0E94"/>
    <w:rsid w:val="00ED142E"/>
    <w:rsid w:val="00ED1C55"/>
    <w:rsid w:val="00ED2494"/>
    <w:rsid w:val="00ED24B1"/>
    <w:rsid w:val="00ED25EB"/>
    <w:rsid w:val="00ED33DC"/>
    <w:rsid w:val="00ED4128"/>
    <w:rsid w:val="00ED4278"/>
    <w:rsid w:val="00ED4CD7"/>
    <w:rsid w:val="00ED4D22"/>
    <w:rsid w:val="00ED4D28"/>
    <w:rsid w:val="00ED4D2B"/>
    <w:rsid w:val="00ED6C48"/>
    <w:rsid w:val="00ED6DFB"/>
    <w:rsid w:val="00ED76D9"/>
    <w:rsid w:val="00ED7A70"/>
    <w:rsid w:val="00ED7D99"/>
    <w:rsid w:val="00EE01F7"/>
    <w:rsid w:val="00EE0B26"/>
    <w:rsid w:val="00EE1A51"/>
    <w:rsid w:val="00EE1C76"/>
    <w:rsid w:val="00EE2518"/>
    <w:rsid w:val="00EE321B"/>
    <w:rsid w:val="00EE4191"/>
    <w:rsid w:val="00EE436C"/>
    <w:rsid w:val="00EE4403"/>
    <w:rsid w:val="00EE47D9"/>
    <w:rsid w:val="00EE61E5"/>
    <w:rsid w:val="00EE6703"/>
    <w:rsid w:val="00EE6F62"/>
    <w:rsid w:val="00EF006B"/>
    <w:rsid w:val="00EF0FD1"/>
    <w:rsid w:val="00EF1956"/>
    <w:rsid w:val="00EF1B76"/>
    <w:rsid w:val="00EF1BFC"/>
    <w:rsid w:val="00EF1C9F"/>
    <w:rsid w:val="00EF1F27"/>
    <w:rsid w:val="00EF2859"/>
    <w:rsid w:val="00EF28A1"/>
    <w:rsid w:val="00EF294D"/>
    <w:rsid w:val="00EF31D7"/>
    <w:rsid w:val="00EF3369"/>
    <w:rsid w:val="00EF39C0"/>
    <w:rsid w:val="00EF3EF1"/>
    <w:rsid w:val="00EF40EF"/>
    <w:rsid w:val="00EF4527"/>
    <w:rsid w:val="00EF48E0"/>
    <w:rsid w:val="00EF53DE"/>
    <w:rsid w:val="00EF66E5"/>
    <w:rsid w:val="00EF6CE3"/>
    <w:rsid w:val="00EF6DD8"/>
    <w:rsid w:val="00EF7528"/>
    <w:rsid w:val="00EF7BE4"/>
    <w:rsid w:val="00F0075D"/>
    <w:rsid w:val="00F016A4"/>
    <w:rsid w:val="00F0239C"/>
    <w:rsid w:val="00F02AFB"/>
    <w:rsid w:val="00F02B12"/>
    <w:rsid w:val="00F03617"/>
    <w:rsid w:val="00F036F4"/>
    <w:rsid w:val="00F03FA2"/>
    <w:rsid w:val="00F04565"/>
    <w:rsid w:val="00F0475B"/>
    <w:rsid w:val="00F05BD8"/>
    <w:rsid w:val="00F05F79"/>
    <w:rsid w:val="00F06659"/>
    <w:rsid w:val="00F066B8"/>
    <w:rsid w:val="00F079D8"/>
    <w:rsid w:val="00F1014B"/>
    <w:rsid w:val="00F1134B"/>
    <w:rsid w:val="00F11F05"/>
    <w:rsid w:val="00F123B1"/>
    <w:rsid w:val="00F12D73"/>
    <w:rsid w:val="00F14877"/>
    <w:rsid w:val="00F148B8"/>
    <w:rsid w:val="00F15C3F"/>
    <w:rsid w:val="00F17558"/>
    <w:rsid w:val="00F17F84"/>
    <w:rsid w:val="00F203C4"/>
    <w:rsid w:val="00F203DE"/>
    <w:rsid w:val="00F207CD"/>
    <w:rsid w:val="00F20FA5"/>
    <w:rsid w:val="00F22369"/>
    <w:rsid w:val="00F2285D"/>
    <w:rsid w:val="00F231E7"/>
    <w:rsid w:val="00F23785"/>
    <w:rsid w:val="00F2519B"/>
    <w:rsid w:val="00F25F4A"/>
    <w:rsid w:val="00F25FAD"/>
    <w:rsid w:val="00F27012"/>
    <w:rsid w:val="00F27541"/>
    <w:rsid w:val="00F277FE"/>
    <w:rsid w:val="00F27884"/>
    <w:rsid w:val="00F3087F"/>
    <w:rsid w:val="00F30C39"/>
    <w:rsid w:val="00F30E90"/>
    <w:rsid w:val="00F3139D"/>
    <w:rsid w:val="00F33328"/>
    <w:rsid w:val="00F34257"/>
    <w:rsid w:val="00F34946"/>
    <w:rsid w:val="00F34A98"/>
    <w:rsid w:val="00F34D7B"/>
    <w:rsid w:val="00F35CDE"/>
    <w:rsid w:val="00F36C81"/>
    <w:rsid w:val="00F37A71"/>
    <w:rsid w:val="00F37E2C"/>
    <w:rsid w:val="00F40AB4"/>
    <w:rsid w:val="00F416A1"/>
    <w:rsid w:val="00F416B1"/>
    <w:rsid w:val="00F41956"/>
    <w:rsid w:val="00F422AC"/>
    <w:rsid w:val="00F42E6C"/>
    <w:rsid w:val="00F43DC4"/>
    <w:rsid w:val="00F43FCE"/>
    <w:rsid w:val="00F44720"/>
    <w:rsid w:val="00F4473E"/>
    <w:rsid w:val="00F45486"/>
    <w:rsid w:val="00F4656A"/>
    <w:rsid w:val="00F471D4"/>
    <w:rsid w:val="00F477FD"/>
    <w:rsid w:val="00F47BE6"/>
    <w:rsid w:val="00F47E9B"/>
    <w:rsid w:val="00F500C6"/>
    <w:rsid w:val="00F502C3"/>
    <w:rsid w:val="00F50A11"/>
    <w:rsid w:val="00F50BEC"/>
    <w:rsid w:val="00F512B3"/>
    <w:rsid w:val="00F51979"/>
    <w:rsid w:val="00F530E8"/>
    <w:rsid w:val="00F537E7"/>
    <w:rsid w:val="00F53B21"/>
    <w:rsid w:val="00F543A2"/>
    <w:rsid w:val="00F55373"/>
    <w:rsid w:val="00F55ED0"/>
    <w:rsid w:val="00F5611D"/>
    <w:rsid w:val="00F562EC"/>
    <w:rsid w:val="00F56391"/>
    <w:rsid w:val="00F57441"/>
    <w:rsid w:val="00F60E67"/>
    <w:rsid w:val="00F612F7"/>
    <w:rsid w:val="00F6141C"/>
    <w:rsid w:val="00F6141F"/>
    <w:rsid w:val="00F62892"/>
    <w:rsid w:val="00F62F75"/>
    <w:rsid w:val="00F63A85"/>
    <w:rsid w:val="00F65928"/>
    <w:rsid w:val="00F65CE5"/>
    <w:rsid w:val="00F65DE4"/>
    <w:rsid w:val="00F6638F"/>
    <w:rsid w:val="00F7185F"/>
    <w:rsid w:val="00F719D4"/>
    <w:rsid w:val="00F719E6"/>
    <w:rsid w:val="00F72374"/>
    <w:rsid w:val="00F727A4"/>
    <w:rsid w:val="00F727EC"/>
    <w:rsid w:val="00F73D82"/>
    <w:rsid w:val="00F74237"/>
    <w:rsid w:val="00F75603"/>
    <w:rsid w:val="00F75A23"/>
    <w:rsid w:val="00F75C02"/>
    <w:rsid w:val="00F75E68"/>
    <w:rsid w:val="00F77184"/>
    <w:rsid w:val="00F7721A"/>
    <w:rsid w:val="00F77504"/>
    <w:rsid w:val="00F802C1"/>
    <w:rsid w:val="00F80B94"/>
    <w:rsid w:val="00F81CE8"/>
    <w:rsid w:val="00F81DE0"/>
    <w:rsid w:val="00F8234E"/>
    <w:rsid w:val="00F8240D"/>
    <w:rsid w:val="00F82436"/>
    <w:rsid w:val="00F82E4F"/>
    <w:rsid w:val="00F8315B"/>
    <w:rsid w:val="00F83A10"/>
    <w:rsid w:val="00F83B98"/>
    <w:rsid w:val="00F84735"/>
    <w:rsid w:val="00F853B0"/>
    <w:rsid w:val="00F85A0F"/>
    <w:rsid w:val="00F85B53"/>
    <w:rsid w:val="00F85CE5"/>
    <w:rsid w:val="00F86E7A"/>
    <w:rsid w:val="00F87654"/>
    <w:rsid w:val="00F87D48"/>
    <w:rsid w:val="00F87D76"/>
    <w:rsid w:val="00F9012C"/>
    <w:rsid w:val="00F91183"/>
    <w:rsid w:val="00F9163C"/>
    <w:rsid w:val="00F91774"/>
    <w:rsid w:val="00F91E79"/>
    <w:rsid w:val="00F9204A"/>
    <w:rsid w:val="00F923C7"/>
    <w:rsid w:val="00F9297B"/>
    <w:rsid w:val="00F9301B"/>
    <w:rsid w:val="00F93C24"/>
    <w:rsid w:val="00F93D51"/>
    <w:rsid w:val="00F94616"/>
    <w:rsid w:val="00F9477C"/>
    <w:rsid w:val="00F94BC0"/>
    <w:rsid w:val="00F95EB7"/>
    <w:rsid w:val="00F96114"/>
    <w:rsid w:val="00F9690C"/>
    <w:rsid w:val="00F96E79"/>
    <w:rsid w:val="00F97BCF"/>
    <w:rsid w:val="00FA08A2"/>
    <w:rsid w:val="00FA0B7E"/>
    <w:rsid w:val="00FA0C8C"/>
    <w:rsid w:val="00FA13AC"/>
    <w:rsid w:val="00FA163F"/>
    <w:rsid w:val="00FA20E2"/>
    <w:rsid w:val="00FA218A"/>
    <w:rsid w:val="00FA224F"/>
    <w:rsid w:val="00FA225F"/>
    <w:rsid w:val="00FA2C05"/>
    <w:rsid w:val="00FA385E"/>
    <w:rsid w:val="00FA3952"/>
    <w:rsid w:val="00FA3F8D"/>
    <w:rsid w:val="00FA4243"/>
    <w:rsid w:val="00FA62EF"/>
    <w:rsid w:val="00FA6EC6"/>
    <w:rsid w:val="00FA6F3C"/>
    <w:rsid w:val="00FA77BD"/>
    <w:rsid w:val="00FA7F2B"/>
    <w:rsid w:val="00FB10D6"/>
    <w:rsid w:val="00FB1E06"/>
    <w:rsid w:val="00FB211E"/>
    <w:rsid w:val="00FB2303"/>
    <w:rsid w:val="00FB2AB5"/>
    <w:rsid w:val="00FB3DBB"/>
    <w:rsid w:val="00FB4B8C"/>
    <w:rsid w:val="00FB50B6"/>
    <w:rsid w:val="00FB5CFB"/>
    <w:rsid w:val="00FB63DC"/>
    <w:rsid w:val="00FB6403"/>
    <w:rsid w:val="00FB7851"/>
    <w:rsid w:val="00FB7B11"/>
    <w:rsid w:val="00FC0041"/>
    <w:rsid w:val="00FC06B7"/>
    <w:rsid w:val="00FC0A6E"/>
    <w:rsid w:val="00FC0C37"/>
    <w:rsid w:val="00FC1103"/>
    <w:rsid w:val="00FC23A0"/>
    <w:rsid w:val="00FC275F"/>
    <w:rsid w:val="00FC3546"/>
    <w:rsid w:val="00FC36F3"/>
    <w:rsid w:val="00FC3711"/>
    <w:rsid w:val="00FC3976"/>
    <w:rsid w:val="00FC4906"/>
    <w:rsid w:val="00FC4BB3"/>
    <w:rsid w:val="00FC4C77"/>
    <w:rsid w:val="00FC563B"/>
    <w:rsid w:val="00FC599D"/>
    <w:rsid w:val="00FC5F09"/>
    <w:rsid w:val="00FC6E20"/>
    <w:rsid w:val="00FC73A7"/>
    <w:rsid w:val="00FC767F"/>
    <w:rsid w:val="00FD1B42"/>
    <w:rsid w:val="00FD2552"/>
    <w:rsid w:val="00FD2DC5"/>
    <w:rsid w:val="00FD34A7"/>
    <w:rsid w:val="00FD38A7"/>
    <w:rsid w:val="00FD3CB7"/>
    <w:rsid w:val="00FD41C1"/>
    <w:rsid w:val="00FD4337"/>
    <w:rsid w:val="00FD513D"/>
    <w:rsid w:val="00FD5346"/>
    <w:rsid w:val="00FD593E"/>
    <w:rsid w:val="00FD5AF5"/>
    <w:rsid w:val="00FD5CE7"/>
    <w:rsid w:val="00FD6F71"/>
    <w:rsid w:val="00FD7257"/>
    <w:rsid w:val="00FE01E2"/>
    <w:rsid w:val="00FE06D7"/>
    <w:rsid w:val="00FE070F"/>
    <w:rsid w:val="00FE0EAC"/>
    <w:rsid w:val="00FE1F14"/>
    <w:rsid w:val="00FE2077"/>
    <w:rsid w:val="00FE209A"/>
    <w:rsid w:val="00FE2B8A"/>
    <w:rsid w:val="00FE43F6"/>
    <w:rsid w:val="00FE4FBE"/>
    <w:rsid w:val="00FE59A6"/>
    <w:rsid w:val="00FE5F27"/>
    <w:rsid w:val="00FE6651"/>
    <w:rsid w:val="00FE70C5"/>
    <w:rsid w:val="00FE77D1"/>
    <w:rsid w:val="00FE7B1C"/>
    <w:rsid w:val="00FF0266"/>
    <w:rsid w:val="00FF0768"/>
    <w:rsid w:val="00FF1F84"/>
    <w:rsid w:val="00FF244E"/>
    <w:rsid w:val="00FF30F2"/>
    <w:rsid w:val="00FF3B30"/>
    <w:rsid w:val="00FF40EB"/>
    <w:rsid w:val="00FF4665"/>
    <w:rsid w:val="00FF4BA8"/>
    <w:rsid w:val="00FF4BC2"/>
    <w:rsid w:val="00FF5570"/>
    <w:rsid w:val="00FF59B2"/>
    <w:rsid w:val="00FF79A9"/>
    <w:rsid w:val="00FF7F40"/>
    <w:rsid w:val="00FF7F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A3F33F8"/>
  <w15:docId w15:val="{40F8C223-9982-4509-AA76-E0171BC06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7">
    <w:lsdException w:name="Normal" w:locked="1" w:uiPriority="0" w:qFormat="1"/>
    <w:lsdException w:name="heading 1" w:locked="1" w:qFormat="1"/>
    <w:lsdException w:name="heading 2" w:locked="1" w:qFormat="1"/>
    <w:lsdException w:name="heading 3" w:lock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unhideWhenUsed="1"/>
    <w:lsdException w:name="toc 2" w:locked="1" w:uiPriority="39" w:unhideWhenUsed="1"/>
    <w:lsdException w:name="toc 3" w:locked="1" w:uiPriority="39" w:unhideWhenUsed="1"/>
    <w:lsdException w:name="toc 4" w:locked="1" w:uiPriority="39" w:unhideWhenUsed="1"/>
    <w:lsdException w:name="toc 5" w:locked="1" w:uiPriority="39" w:unhideWhenUsed="1"/>
    <w:lsdException w:name="toc 6" w:locked="1" w:uiPriority="39" w:unhideWhenUsed="1"/>
    <w:lsdException w:name="toc 7" w:locked="1" w:uiPriority="39" w:unhideWhenUsed="1"/>
    <w:lsdException w:name="toc 8" w:locked="1" w:uiPriority="39" w:unhideWhenUsed="1"/>
    <w:lsdException w:name="toc 9" w:locked="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locked="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1" w:unhideWhenUsed="1"/>
    <w:lsdException w:name="Body Text" w:semiHidden="1" w:unhideWhenUsed="1"/>
    <w:lsdException w:name="Body Text Indent" w:locked="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locked="1"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3036A"/>
    <w:pPr>
      <w:spacing w:after="200" w:line="276" w:lineRule="auto"/>
    </w:pPr>
    <w:rPr>
      <w:sz w:val="22"/>
      <w:szCs w:val="22"/>
    </w:rPr>
  </w:style>
  <w:style w:type="paragraph" w:styleId="Heading1">
    <w:name w:val="heading 1"/>
    <w:basedOn w:val="Normal"/>
    <w:next w:val="Normal"/>
    <w:link w:val="Heading1Char"/>
    <w:uiPriority w:val="99"/>
    <w:qFormat/>
    <w:rsid w:val="00390561"/>
    <w:pPr>
      <w:keepNext/>
      <w:spacing w:after="0" w:line="240" w:lineRule="auto"/>
      <w:outlineLvl w:val="0"/>
    </w:pPr>
    <w:rPr>
      <w:rFonts w:ascii="Arial" w:eastAsia="Times New Roman" w:hAnsi="Arial"/>
      <w:b/>
      <w:bCs/>
      <w:sz w:val="32"/>
      <w:szCs w:val="24"/>
    </w:rPr>
  </w:style>
  <w:style w:type="paragraph" w:styleId="Heading2">
    <w:name w:val="heading 2"/>
    <w:basedOn w:val="Normal"/>
    <w:next w:val="Normal"/>
    <w:link w:val="Heading2Char"/>
    <w:uiPriority w:val="99"/>
    <w:qFormat/>
    <w:rsid w:val="0089511C"/>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9"/>
    <w:qFormat/>
    <w:locked/>
    <w:rsid w:val="00727AB5"/>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390561"/>
    <w:rPr>
      <w:rFonts w:ascii="Arial" w:hAnsi="Arial" w:cs="Times New Roman"/>
      <w:b/>
      <w:bCs/>
      <w:sz w:val="24"/>
      <w:szCs w:val="24"/>
    </w:rPr>
  </w:style>
  <w:style w:type="character" w:customStyle="1" w:styleId="Heading2Char">
    <w:name w:val="Heading 2 Char"/>
    <w:basedOn w:val="DefaultParagraphFont"/>
    <w:link w:val="Heading2"/>
    <w:uiPriority w:val="99"/>
    <w:locked/>
    <w:rsid w:val="0089511C"/>
    <w:rPr>
      <w:rFonts w:ascii="Cambria" w:eastAsia="Times New Roman" w:hAnsi="Cambria"/>
      <w:b/>
      <w:bCs/>
      <w:color w:val="4F81BD"/>
      <w:sz w:val="26"/>
      <w:szCs w:val="26"/>
    </w:rPr>
  </w:style>
  <w:style w:type="character" w:customStyle="1" w:styleId="Heading3Char">
    <w:name w:val="Heading 3 Char"/>
    <w:basedOn w:val="DefaultParagraphFont"/>
    <w:link w:val="Heading3"/>
    <w:uiPriority w:val="99"/>
    <w:semiHidden/>
    <w:locked/>
    <w:rsid w:val="00B211E3"/>
    <w:rPr>
      <w:rFonts w:ascii="Cambria" w:hAnsi="Cambria" w:cs="Times New Roman"/>
      <w:b/>
      <w:bCs/>
      <w:sz w:val="26"/>
      <w:szCs w:val="26"/>
    </w:rPr>
  </w:style>
  <w:style w:type="table" w:styleId="TableGrid">
    <w:name w:val="Table Grid"/>
    <w:basedOn w:val="TableNormal"/>
    <w:rsid w:val="0031668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1">
    <w:name w:val="toc 1"/>
    <w:basedOn w:val="Normal"/>
    <w:next w:val="Normal"/>
    <w:autoRedefine/>
    <w:uiPriority w:val="39"/>
    <w:rsid w:val="003A319C"/>
    <w:pPr>
      <w:spacing w:before="120" w:after="120" w:line="240" w:lineRule="auto"/>
    </w:pPr>
    <w:rPr>
      <w:rFonts w:ascii="Times New Roman" w:eastAsia="Times New Roman" w:hAnsi="Times New Roman"/>
      <w:b/>
      <w:bCs/>
      <w:caps/>
      <w:sz w:val="20"/>
      <w:szCs w:val="20"/>
    </w:rPr>
  </w:style>
  <w:style w:type="character" w:styleId="Hyperlink">
    <w:name w:val="Hyperlink"/>
    <w:basedOn w:val="DefaultParagraphFont"/>
    <w:uiPriority w:val="99"/>
    <w:rsid w:val="003A319C"/>
    <w:rPr>
      <w:rFonts w:cs="Times New Roman"/>
      <w:color w:val="0000FF"/>
      <w:u w:val="single"/>
    </w:rPr>
  </w:style>
  <w:style w:type="paragraph" w:styleId="BodyTextIndent">
    <w:name w:val="Body Text Indent"/>
    <w:basedOn w:val="Normal"/>
    <w:link w:val="BodyTextIndentChar"/>
    <w:uiPriority w:val="99"/>
    <w:rsid w:val="003A319C"/>
    <w:pPr>
      <w:spacing w:after="0" w:line="240" w:lineRule="auto"/>
      <w:ind w:left="720" w:hanging="720"/>
    </w:pPr>
    <w:rPr>
      <w:rFonts w:ascii="Times New Roman" w:eastAsia="Times New Roman" w:hAnsi="Times New Roman"/>
      <w:sz w:val="24"/>
      <w:szCs w:val="24"/>
    </w:rPr>
  </w:style>
  <w:style w:type="character" w:customStyle="1" w:styleId="BodyTextIndentChar">
    <w:name w:val="Body Text Indent Char"/>
    <w:basedOn w:val="DefaultParagraphFont"/>
    <w:link w:val="BodyTextIndent"/>
    <w:uiPriority w:val="99"/>
    <w:locked/>
    <w:rsid w:val="003A319C"/>
    <w:rPr>
      <w:rFonts w:ascii="Times New Roman" w:hAnsi="Times New Roman" w:cs="Times New Roman"/>
      <w:sz w:val="24"/>
      <w:szCs w:val="24"/>
    </w:rPr>
  </w:style>
  <w:style w:type="paragraph" w:styleId="Header">
    <w:name w:val="header"/>
    <w:basedOn w:val="Normal"/>
    <w:link w:val="HeaderChar"/>
    <w:uiPriority w:val="99"/>
    <w:semiHidden/>
    <w:rsid w:val="0018740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187403"/>
    <w:rPr>
      <w:rFonts w:cs="Times New Roman"/>
    </w:rPr>
  </w:style>
  <w:style w:type="paragraph" w:styleId="Footer">
    <w:name w:val="footer"/>
    <w:basedOn w:val="Normal"/>
    <w:link w:val="FooterChar"/>
    <w:uiPriority w:val="99"/>
    <w:rsid w:val="0018740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locked/>
    <w:rsid w:val="00187403"/>
    <w:rPr>
      <w:rFonts w:cs="Times New Roman"/>
    </w:rPr>
  </w:style>
  <w:style w:type="paragraph" w:styleId="BalloonText">
    <w:name w:val="Balloon Text"/>
    <w:basedOn w:val="Normal"/>
    <w:link w:val="BalloonTextChar"/>
    <w:semiHidden/>
    <w:rsid w:val="001874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87403"/>
    <w:rPr>
      <w:rFonts w:ascii="Tahoma" w:hAnsi="Tahoma" w:cs="Tahoma"/>
      <w:sz w:val="16"/>
      <w:szCs w:val="16"/>
    </w:rPr>
  </w:style>
  <w:style w:type="paragraph" w:styleId="TOC2">
    <w:name w:val="toc 2"/>
    <w:basedOn w:val="Normal"/>
    <w:next w:val="Normal"/>
    <w:autoRedefine/>
    <w:uiPriority w:val="39"/>
    <w:rsid w:val="009006DC"/>
    <w:pPr>
      <w:spacing w:after="100"/>
      <w:ind w:left="220"/>
    </w:pPr>
  </w:style>
  <w:style w:type="character" w:styleId="FollowedHyperlink">
    <w:name w:val="FollowedHyperlink"/>
    <w:basedOn w:val="DefaultParagraphFont"/>
    <w:uiPriority w:val="99"/>
    <w:rsid w:val="00182E44"/>
    <w:rPr>
      <w:rFonts w:cs="Times New Roman"/>
      <w:color w:val="800080"/>
      <w:u w:val="single"/>
    </w:rPr>
  </w:style>
  <w:style w:type="character" w:customStyle="1" w:styleId="EmailStyle31">
    <w:name w:val="EmailStyle31"/>
    <w:basedOn w:val="DefaultParagraphFont"/>
    <w:uiPriority w:val="99"/>
    <w:semiHidden/>
    <w:rsid w:val="004D51B1"/>
    <w:rPr>
      <w:rFonts w:ascii="Georgia" w:hAnsi="Georgia" w:cs="Times New Roman"/>
      <w:color w:val="0000FF"/>
      <w:sz w:val="20"/>
      <w:szCs w:val="20"/>
      <w:u w:val="none"/>
    </w:rPr>
  </w:style>
  <w:style w:type="paragraph" w:styleId="PlainText">
    <w:name w:val="Plain Text"/>
    <w:basedOn w:val="Normal"/>
    <w:link w:val="PlainTextChar"/>
    <w:uiPriority w:val="99"/>
    <w:rsid w:val="00A71AE4"/>
    <w:pPr>
      <w:spacing w:after="0" w:line="240" w:lineRule="auto"/>
    </w:pPr>
    <w:rPr>
      <w:rFonts w:ascii="Courier New" w:hAnsi="Courier New" w:cs="Courier New"/>
      <w:sz w:val="20"/>
      <w:szCs w:val="20"/>
    </w:rPr>
  </w:style>
  <w:style w:type="character" w:customStyle="1" w:styleId="PlainTextChar">
    <w:name w:val="Plain Text Char"/>
    <w:basedOn w:val="DefaultParagraphFont"/>
    <w:link w:val="PlainText"/>
    <w:uiPriority w:val="99"/>
    <w:semiHidden/>
    <w:locked/>
    <w:rsid w:val="003E54C5"/>
    <w:rPr>
      <w:rFonts w:ascii="Courier New" w:hAnsi="Courier New" w:cs="Courier New"/>
      <w:sz w:val="20"/>
      <w:szCs w:val="20"/>
    </w:rPr>
  </w:style>
  <w:style w:type="paragraph" w:styleId="TOC3">
    <w:name w:val="toc 3"/>
    <w:basedOn w:val="Normal"/>
    <w:next w:val="Normal"/>
    <w:autoRedefine/>
    <w:uiPriority w:val="39"/>
    <w:locked/>
    <w:rsid w:val="00727AB5"/>
    <w:pPr>
      <w:ind w:left="440"/>
    </w:pPr>
  </w:style>
  <w:style w:type="paragraph" w:styleId="CommentText">
    <w:name w:val="annotation text"/>
    <w:basedOn w:val="Normal"/>
    <w:link w:val="CommentTextChar"/>
    <w:uiPriority w:val="99"/>
    <w:semiHidden/>
    <w:unhideWhenUsed/>
    <w:rsid w:val="00205B07"/>
    <w:rPr>
      <w:sz w:val="20"/>
      <w:szCs w:val="20"/>
    </w:rPr>
  </w:style>
  <w:style w:type="character" w:customStyle="1" w:styleId="CommentTextChar">
    <w:name w:val="Comment Text Char"/>
    <w:basedOn w:val="DefaultParagraphFont"/>
    <w:link w:val="CommentText"/>
    <w:uiPriority w:val="99"/>
    <w:semiHidden/>
    <w:rsid w:val="00205B07"/>
    <w:rPr>
      <w:sz w:val="20"/>
      <w:szCs w:val="20"/>
    </w:rPr>
  </w:style>
  <w:style w:type="paragraph" w:styleId="CommentSubject">
    <w:name w:val="annotation subject"/>
    <w:basedOn w:val="CommentText"/>
    <w:next w:val="CommentText"/>
    <w:link w:val="CommentSubjectChar"/>
    <w:uiPriority w:val="99"/>
    <w:semiHidden/>
    <w:unhideWhenUsed/>
    <w:rsid w:val="00205B07"/>
    <w:rPr>
      <w:b/>
      <w:bCs/>
    </w:rPr>
  </w:style>
  <w:style w:type="character" w:customStyle="1" w:styleId="CommentSubjectChar">
    <w:name w:val="Comment Subject Char"/>
    <w:basedOn w:val="CommentTextChar"/>
    <w:link w:val="CommentSubject"/>
    <w:uiPriority w:val="99"/>
    <w:semiHidden/>
    <w:rsid w:val="00205B07"/>
    <w:rPr>
      <w:b/>
      <w:bCs/>
      <w:sz w:val="20"/>
      <w:szCs w:val="20"/>
    </w:rPr>
  </w:style>
  <w:style w:type="character" w:styleId="CommentReference">
    <w:name w:val="annotation reference"/>
    <w:basedOn w:val="DefaultParagraphFont"/>
    <w:uiPriority w:val="99"/>
    <w:semiHidden/>
    <w:unhideWhenUsed/>
    <w:rsid w:val="00205B07"/>
    <w:rPr>
      <w:rFonts w:ascii="Times New Roman" w:hAnsi="Times New Roman" w:cs="Times New Roman" w:hint="default"/>
      <w:sz w:val="16"/>
      <w:szCs w:val="16"/>
    </w:rPr>
  </w:style>
  <w:style w:type="character" w:customStyle="1" w:styleId="EmailStyle40">
    <w:name w:val="EmailStyle40"/>
    <w:basedOn w:val="DefaultParagraphFont"/>
    <w:uiPriority w:val="99"/>
    <w:semiHidden/>
    <w:rsid w:val="00205B07"/>
    <w:rPr>
      <w:rFonts w:ascii="Georgia" w:hAnsi="Georgia" w:cs="Times New Roman" w:hint="default"/>
      <w:strike w:val="0"/>
      <w:dstrike w:val="0"/>
      <w:color w:val="0000FF"/>
      <w:sz w:val="20"/>
      <w:szCs w:val="20"/>
      <w:u w:val="none"/>
      <w:effect w:val="none"/>
    </w:rPr>
  </w:style>
  <w:style w:type="paragraph" w:styleId="TOC4">
    <w:name w:val="toc 4"/>
    <w:basedOn w:val="Normal"/>
    <w:next w:val="Normal"/>
    <w:autoRedefine/>
    <w:uiPriority w:val="39"/>
    <w:unhideWhenUsed/>
    <w:locked/>
    <w:rsid w:val="0043354D"/>
    <w:pPr>
      <w:spacing w:after="100"/>
      <w:ind w:left="660"/>
    </w:pPr>
    <w:rPr>
      <w:rFonts w:eastAsia="Times New Roman"/>
    </w:rPr>
  </w:style>
  <w:style w:type="paragraph" w:styleId="TOC5">
    <w:name w:val="toc 5"/>
    <w:basedOn w:val="Normal"/>
    <w:next w:val="Normal"/>
    <w:autoRedefine/>
    <w:uiPriority w:val="39"/>
    <w:unhideWhenUsed/>
    <w:locked/>
    <w:rsid w:val="0043354D"/>
    <w:pPr>
      <w:spacing w:after="100"/>
      <w:ind w:left="880"/>
    </w:pPr>
    <w:rPr>
      <w:rFonts w:eastAsia="Times New Roman"/>
    </w:rPr>
  </w:style>
  <w:style w:type="paragraph" w:styleId="TOC6">
    <w:name w:val="toc 6"/>
    <w:basedOn w:val="Normal"/>
    <w:next w:val="Normal"/>
    <w:autoRedefine/>
    <w:uiPriority w:val="39"/>
    <w:unhideWhenUsed/>
    <w:locked/>
    <w:rsid w:val="0043354D"/>
    <w:pPr>
      <w:spacing w:after="100"/>
      <w:ind w:left="1100"/>
    </w:pPr>
    <w:rPr>
      <w:rFonts w:eastAsia="Times New Roman"/>
    </w:rPr>
  </w:style>
  <w:style w:type="paragraph" w:styleId="TOC7">
    <w:name w:val="toc 7"/>
    <w:basedOn w:val="Normal"/>
    <w:next w:val="Normal"/>
    <w:autoRedefine/>
    <w:uiPriority w:val="39"/>
    <w:unhideWhenUsed/>
    <w:locked/>
    <w:rsid w:val="0043354D"/>
    <w:pPr>
      <w:spacing w:after="100"/>
      <w:ind w:left="1320"/>
    </w:pPr>
    <w:rPr>
      <w:rFonts w:eastAsia="Times New Roman"/>
    </w:rPr>
  </w:style>
  <w:style w:type="paragraph" w:styleId="TOC8">
    <w:name w:val="toc 8"/>
    <w:basedOn w:val="Normal"/>
    <w:next w:val="Normal"/>
    <w:autoRedefine/>
    <w:uiPriority w:val="39"/>
    <w:unhideWhenUsed/>
    <w:locked/>
    <w:rsid w:val="0043354D"/>
    <w:pPr>
      <w:spacing w:after="100"/>
      <w:ind w:left="1540"/>
    </w:pPr>
    <w:rPr>
      <w:rFonts w:eastAsia="Times New Roman"/>
    </w:rPr>
  </w:style>
  <w:style w:type="paragraph" w:styleId="TOC9">
    <w:name w:val="toc 9"/>
    <w:basedOn w:val="Normal"/>
    <w:next w:val="Normal"/>
    <w:autoRedefine/>
    <w:uiPriority w:val="39"/>
    <w:unhideWhenUsed/>
    <w:locked/>
    <w:rsid w:val="0043354D"/>
    <w:pPr>
      <w:spacing w:after="100"/>
      <w:ind w:left="1760"/>
    </w:pPr>
    <w:rPr>
      <w:rFonts w:eastAsia="Times New Roman"/>
    </w:rPr>
  </w:style>
  <w:style w:type="character" w:customStyle="1" w:styleId="clickable">
    <w:name w:val="clickable"/>
    <w:basedOn w:val="DefaultParagraphFont"/>
    <w:rsid w:val="00454D53"/>
    <w:rPr>
      <w:rFonts w:cs="Times New Roman"/>
    </w:rPr>
  </w:style>
  <w:style w:type="paragraph" w:styleId="NormalWeb">
    <w:name w:val="Normal (Web)"/>
    <w:basedOn w:val="Normal"/>
    <w:uiPriority w:val="99"/>
    <w:rsid w:val="00454D53"/>
    <w:pPr>
      <w:spacing w:before="100" w:beforeAutospacing="1" w:after="100" w:afterAutospacing="1" w:line="240" w:lineRule="auto"/>
    </w:pPr>
    <w:rPr>
      <w:rFonts w:ascii="Times New Roman" w:hAnsi="Times New Roman"/>
      <w:sz w:val="24"/>
      <w:szCs w:val="24"/>
    </w:rPr>
  </w:style>
  <w:style w:type="character" w:customStyle="1" w:styleId="EmailStyle491">
    <w:name w:val="EmailStyle491"/>
    <w:basedOn w:val="DefaultParagraphFont"/>
    <w:uiPriority w:val="99"/>
    <w:semiHidden/>
    <w:rsid w:val="00816EFD"/>
    <w:rPr>
      <w:rFonts w:ascii="Georgia" w:hAnsi="Georgia" w:cs="Times New Roman"/>
      <w:color w:val="0000FF"/>
      <w:sz w:val="20"/>
      <w:szCs w:val="20"/>
      <w:u w:val="none"/>
    </w:rPr>
  </w:style>
  <w:style w:type="character" w:customStyle="1" w:styleId="EmailStyle501">
    <w:name w:val="EmailStyle501"/>
    <w:basedOn w:val="DefaultParagraphFont"/>
    <w:uiPriority w:val="99"/>
    <w:semiHidden/>
    <w:rsid w:val="00816EFD"/>
    <w:rPr>
      <w:rFonts w:ascii="Georgia" w:hAnsi="Georgia" w:cs="Times New Roman" w:hint="default"/>
      <w:strike w:val="0"/>
      <w:dstrike w:val="0"/>
      <w:color w:val="0000FF"/>
      <w:sz w:val="20"/>
      <w:szCs w:val="20"/>
      <w:u w:val="none"/>
      <w:effect w:val="none"/>
    </w:rPr>
  </w:style>
  <w:style w:type="paragraph" w:styleId="NoSpacing">
    <w:name w:val="No Spacing"/>
    <w:qFormat/>
    <w:rsid w:val="00816EFD"/>
    <w:rPr>
      <w:rFonts w:eastAsia="Times New Roman"/>
      <w:sz w:val="22"/>
      <w:szCs w:val="22"/>
    </w:rPr>
  </w:style>
  <w:style w:type="paragraph" w:styleId="ListParagraph">
    <w:name w:val="List Paragraph"/>
    <w:basedOn w:val="Normal"/>
    <w:uiPriority w:val="34"/>
    <w:qFormat/>
    <w:rsid w:val="00816EFD"/>
    <w:pPr>
      <w:ind w:left="720"/>
      <w:contextualSpacing/>
    </w:pPr>
  </w:style>
  <w:style w:type="paragraph" w:styleId="Revision">
    <w:name w:val="Revision"/>
    <w:hidden/>
    <w:uiPriority w:val="99"/>
    <w:semiHidden/>
    <w:rsid w:val="002D3459"/>
    <w:rPr>
      <w:sz w:val="22"/>
      <w:szCs w:val="22"/>
    </w:rPr>
  </w:style>
  <w:style w:type="paragraph" w:styleId="BodyText">
    <w:name w:val="Body Text"/>
    <w:basedOn w:val="Normal"/>
    <w:link w:val="BodyTextChar"/>
    <w:uiPriority w:val="99"/>
    <w:semiHidden/>
    <w:unhideWhenUsed/>
    <w:rsid w:val="003A6E73"/>
    <w:pPr>
      <w:spacing w:after="120"/>
    </w:pPr>
  </w:style>
  <w:style w:type="character" w:customStyle="1" w:styleId="BodyTextChar">
    <w:name w:val="Body Text Char"/>
    <w:basedOn w:val="DefaultParagraphFont"/>
    <w:link w:val="BodyText"/>
    <w:uiPriority w:val="99"/>
    <w:semiHidden/>
    <w:rsid w:val="003A6E73"/>
    <w:rPr>
      <w:sz w:val="22"/>
      <w:szCs w:val="22"/>
    </w:rPr>
  </w:style>
  <w:style w:type="character" w:styleId="Strong">
    <w:name w:val="Strong"/>
    <w:basedOn w:val="DefaultParagraphFont"/>
    <w:uiPriority w:val="22"/>
    <w:qFormat/>
    <w:locked/>
    <w:rsid w:val="00590E92"/>
    <w:rPr>
      <w:b/>
      <w:bCs/>
    </w:rPr>
  </w:style>
  <w:style w:type="character" w:customStyle="1" w:styleId="apple-converted-space">
    <w:name w:val="apple-converted-space"/>
    <w:basedOn w:val="DefaultParagraphFont"/>
    <w:rsid w:val="00EE32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151387">
      <w:bodyDiv w:val="1"/>
      <w:marLeft w:val="0"/>
      <w:marRight w:val="0"/>
      <w:marTop w:val="0"/>
      <w:marBottom w:val="0"/>
      <w:divBdr>
        <w:top w:val="none" w:sz="0" w:space="0" w:color="auto"/>
        <w:left w:val="none" w:sz="0" w:space="0" w:color="auto"/>
        <w:bottom w:val="none" w:sz="0" w:space="0" w:color="auto"/>
        <w:right w:val="none" w:sz="0" w:space="0" w:color="auto"/>
      </w:divBdr>
    </w:div>
    <w:div w:id="43992472">
      <w:bodyDiv w:val="1"/>
      <w:marLeft w:val="0"/>
      <w:marRight w:val="0"/>
      <w:marTop w:val="0"/>
      <w:marBottom w:val="0"/>
      <w:divBdr>
        <w:top w:val="none" w:sz="0" w:space="0" w:color="auto"/>
        <w:left w:val="none" w:sz="0" w:space="0" w:color="auto"/>
        <w:bottom w:val="none" w:sz="0" w:space="0" w:color="auto"/>
        <w:right w:val="none" w:sz="0" w:space="0" w:color="auto"/>
      </w:divBdr>
    </w:div>
    <w:div w:id="92867470">
      <w:bodyDiv w:val="1"/>
      <w:marLeft w:val="0"/>
      <w:marRight w:val="0"/>
      <w:marTop w:val="0"/>
      <w:marBottom w:val="0"/>
      <w:divBdr>
        <w:top w:val="none" w:sz="0" w:space="0" w:color="auto"/>
        <w:left w:val="none" w:sz="0" w:space="0" w:color="auto"/>
        <w:bottom w:val="none" w:sz="0" w:space="0" w:color="auto"/>
        <w:right w:val="none" w:sz="0" w:space="0" w:color="auto"/>
      </w:divBdr>
    </w:div>
    <w:div w:id="94138072">
      <w:bodyDiv w:val="1"/>
      <w:marLeft w:val="0"/>
      <w:marRight w:val="0"/>
      <w:marTop w:val="0"/>
      <w:marBottom w:val="0"/>
      <w:divBdr>
        <w:top w:val="none" w:sz="0" w:space="0" w:color="auto"/>
        <w:left w:val="none" w:sz="0" w:space="0" w:color="auto"/>
        <w:bottom w:val="none" w:sz="0" w:space="0" w:color="auto"/>
        <w:right w:val="none" w:sz="0" w:space="0" w:color="auto"/>
      </w:divBdr>
    </w:div>
    <w:div w:id="152532269">
      <w:bodyDiv w:val="1"/>
      <w:marLeft w:val="0"/>
      <w:marRight w:val="0"/>
      <w:marTop w:val="0"/>
      <w:marBottom w:val="0"/>
      <w:divBdr>
        <w:top w:val="none" w:sz="0" w:space="0" w:color="auto"/>
        <w:left w:val="none" w:sz="0" w:space="0" w:color="auto"/>
        <w:bottom w:val="none" w:sz="0" w:space="0" w:color="auto"/>
        <w:right w:val="none" w:sz="0" w:space="0" w:color="auto"/>
      </w:divBdr>
    </w:div>
    <w:div w:id="235938881">
      <w:bodyDiv w:val="1"/>
      <w:marLeft w:val="0"/>
      <w:marRight w:val="0"/>
      <w:marTop w:val="0"/>
      <w:marBottom w:val="0"/>
      <w:divBdr>
        <w:top w:val="none" w:sz="0" w:space="0" w:color="auto"/>
        <w:left w:val="none" w:sz="0" w:space="0" w:color="auto"/>
        <w:bottom w:val="none" w:sz="0" w:space="0" w:color="auto"/>
        <w:right w:val="none" w:sz="0" w:space="0" w:color="auto"/>
      </w:divBdr>
    </w:div>
    <w:div w:id="239147042">
      <w:bodyDiv w:val="1"/>
      <w:marLeft w:val="0"/>
      <w:marRight w:val="0"/>
      <w:marTop w:val="0"/>
      <w:marBottom w:val="0"/>
      <w:divBdr>
        <w:top w:val="none" w:sz="0" w:space="0" w:color="auto"/>
        <w:left w:val="none" w:sz="0" w:space="0" w:color="auto"/>
        <w:bottom w:val="none" w:sz="0" w:space="0" w:color="auto"/>
        <w:right w:val="none" w:sz="0" w:space="0" w:color="auto"/>
      </w:divBdr>
    </w:div>
    <w:div w:id="277758324">
      <w:bodyDiv w:val="1"/>
      <w:marLeft w:val="0"/>
      <w:marRight w:val="0"/>
      <w:marTop w:val="0"/>
      <w:marBottom w:val="0"/>
      <w:divBdr>
        <w:top w:val="none" w:sz="0" w:space="0" w:color="auto"/>
        <w:left w:val="none" w:sz="0" w:space="0" w:color="auto"/>
        <w:bottom w:val="none" w:sz="0" w:space="0" w:color="auto"/>
        <w:right w:val="none" w:sz="0" w:space="0" w:color="auto"/>
      </w:divBdr>
    </w:div>
    <w:div w:id="333342741">
      <w:bodyDiv w:val="1"/>
      <w:marLeft w:val="0"/>
      <w:marRight w:val="0"/>
      <w:marTop w:val="0"/>
      <w:marBottom w:val="0"/>
      <w:divBdr>
        <w:top w:val="none" w:sz="0" w:space="0" w:color="auto"/>
        <w:left w:val="none" w:sz="0" w:space="0" w:color="auto"/>
        <w:bottom w:val="none" w:sz="0" w:space="0" w:color="auto"/>
        <w:right w:val="none" w:sz="0" w:space="0" w:color="auto"/>
      </w:divBdr>
    </w:div>
    <w:div w:id="340082715">
      <w:bodyDiv w:val="1"/>
      <w:marLeft w:val="0"/>
      <w:marRight w:val="0"/>
      <w:marTop w:val="0"/>
      <w:marBottom w:val="0"/>
      <w:divBdr>
        <w:top w:val="none" w:sz="0" w:space="0" w:color="auto"/>
        <w:left w:val="none" w:sz="0" w:space="0" w:color="auto"/>
        <w:bottom w:val="none" w:sz="0" w:space="0" w:color="auto"/>
        <w:right w:val="none" w:sz="0" w:space="0" w:color="auto"/>
      </w:divBdr>
    </w:div>
    <w:div w:id="370813051">
      <w:bodyDiv w:val="1"/>
      <w:marLeft w:val="0"/>
      <w:marRight w:val="0"/>
      <w:marTop w:val="0"/>
      <w:marBottom w:val="0"/>
      <w:divBdr>
        <w:top w:val="none" w:sz="0" w:space="0" w:color="auto"/>
        <w:left w:val="none" w:sz="0" w:space="0" w:color="auto"/>
        <w:bottom w:val="none" w:sz="0" w:space="0" w:color="auto"/>
        <w:right w:val="none" w:sz="0" w:space="0" w:color="auto"/>
      </w:divBdr>
    </w:div>
    <w:div w:id="409549205">
      <w:bodyDiv w:val="1"/>
      <w:marLeft w:val="0"/>
      <w:marRight w:val="0"/>
      <w:marTop w:val="0"/>
      <w:marBottom w:val="0"/>
      <w:divBdr>
        <w:top w:val="none" w:sz="0" w:space="0" w:color="auto"/>
        <w:left w:val="none" w:sz="0" w:space="0" w:color="auto"/>
        <w:bottom w:val="none" w:sz="0" w:space="0" w:color="auto"/>
        <w:right w:val="none" w:sz="0" w:space="0" w:color="auto"/>
      </w:divBdr>
    </w:div>
    <w:div w:id="419135271">
      <w:bodyDiv w:val="1"/>
      <w:marLeft w:val="0"/>
      <w:marRight w:val="0"/>
      <w:marTop w:val="0"/>
      <w:marBottom w:val="0"/>
      <w:divBdr>
        <w:top w:val="none" w:sz="0" w:space="0" w:color="auto"/>
        <w:left w:val="none" w:sz="0" w:space="0" w:color="auto"/>
        <w:bottom w:val="none" w:sz="0" w:space="0" w:color="auto"/>
        <w:right w:val="none" w:sz="0" w:space="0" w:color="auto"/>
      </w:divBdr>
    </w:div>
    <w:div w:id="424887805">
      <w:bodyDiv w:val="1"/>
      <w:marLeft w:val="0"/>
      <w:marRight w:val="0"/>
      <w:marTop w:val="0"/>
      <w:marBottom w:val="0"/>
      <w:divBdr>
        <w:top w:val="none" w:sz="0" w:space="0" w:color="auto"/>
        <w:left w:val="none" w:sz="0" w:space="0" w:color="auto"/>
        <w:bottom w:val="none" w:sz="0" w:space="0" w:color="auto"/>
        <w:right w:val="none" w:sz="0" w:space="0" w:color="auto"/>
      </w:divBdr>
    </w:div>
    <w:div w:id="441146595">
      <w:bodyDiv w:val="1"/>
      <w:marLeft w:val="0"/>
      <w:marRight w:val="0"/>
      <w:marTop w:val="0"/>
      <w:marBottom w:val="0"/>
      <w:divBdr>
        <w:top w:val="none" w:sz="0" w:space="0" w:color="auto"/>
        <w:left w:val="none" w:sz="0" w:space="0" w:color="auto"/>
        <w:bottom w:val="none" w:sz="0" w:space="0" w:color="auto"/>
        <w:right w:val="none" w:sz="0" w:space="0" w:color="auto"/>
      </w:divBdr>
    </w:div>
    <w:div w:id="442962191">
      <w:bodyDiv w:val="1"/>
      <w:marLeft w:val="0"/>
      <w:marRight w:val="0"/>
      <w:marTop w:val="0"/>
      <w:marBottom w:val="0"/>
      <w:divBdr>
        <w:top w:val="none" w:sz="0" w:space="0" w:color="auto"/>
        <w:left w:val="none" w:sz="0" w:space="0" w:color="auto"/>
        <w:bottom w:val="none" w:sz="0" w:space="0" w:color="auto"/>
        <w:right w:val="none" w:sz="0" w:space="0" w:color="auto"/>
      </w:divBdr>
    </w:div>
    <w:div w:id="459303315">
      <w:bodyDiv w:val="1"/>
      <w:marLeft w:val="0"/>
      <w:marRight w:val="0"/>
      <w:marTop w:val="0"/>
      <w:marBottom w:val="0"/>
      <w:divBdr>
        <w:top w:val="none" w:sz="0" w:space="0" w:color="auto"/>
        <w:left w:val="none" w:sz="0" w:space="0" w:color="auto"/>
        <w:bottom w:val="none" w:sz="0" w:space="0" w:color="auto"/>
        <w:right w:val="none" w:sz="0" w:space="0" w:color="auto"/>
      </w:divBdr>
    </w:div>
    <w:div w:id="490948991">
      <w:bodyDiv w:val="1"/>
      <w:marLeft w:val="0"/>
      <w:marRight w:val="0"/>
      <w:marTop w:val="0"/>
      <w:marBottom w:val="0"/>
      <w:divBdr>
        <w:top w:val="none" w:sz="0" w:space="0" w:color="auto"/>
        <w:left w:val="none" w:sz="0" w:space="0" w:color="auto"/>
        <w:bottom w:val="none" w:sz="0" w:space="0" w:color="auto"/>
        <w:right w:val="none" w:sz="0" w:space="0" w:color="auto"/>
      </w:divBdr>
    </w:div>
    <w:div w:id="500856985">
      <w:bodyDiv w:val="1"/>
      <w:marLeft w:val="0"/>
      <w:marRight w:val="0"/>
      <w:marTop w:val="0"/>
      <w:marBottom w:val="0"/>
      <w:divBdr>
        <w:top w:val="none" w:sz="0" w:space="0" w:color="auto"/>
        <w:left w:val="none" w:sz="0" w:space="0" w:color="auto"/>
        <w:bottom w:val="none" w:sz="0" w:space="0" w:color="auto"/>
        <w:right w:val="none" w:sz="0" w:space="0" w:color="auto"/>
      </w:divBdr>
    </w:div>
    <w:div w:id="605968285">
      <w:bodyDiv w:val="1"/>
      <w:marLeft w:val="0"/>
      <w:marRight w:val="0"/>
      <w:marTop w:val="0"/>
      <w:marBottom w:val="0"/>
      <w:divBdr>
        <w:top w:val="none" w:sz="0" w:space="0" w:color="auto"/>
        <w:left w:val="none" w:sz="0" w:space="0" w:color="auto"/>
        <w:bottom w:val="none" w:sz="0" w:space="0" w:color="auto"/>
        <w:right w:val="none" w:sz="0" w:space="0" w:color="auto"/>
      </w:divBdr>
    </w:div>
    <w:div w:id="633758365">
      <w:bodyDiv w:val="1"/>
      <w:marLeft w:val="0"/>
      <w:marRight w:val="0"/>
      <w:marTop w:val="0"/>
      <w:marBottom w:val="0"/>
      <w:divBdr>
        <w:top w:val="none" w:sz="0" w:space="0" w:color="auto"/>
        <w:left w:val="none" w:sz="0" w:space="0" w:color="auto"/>
        <w:bottom w:val="none" w:sz="0" w:space="0" w:color="auto"/>
        <w:right w:val="none" w:sz="0" w:space="0" w:color="auto"/>
      </w:divBdr>
    </w:div>
    <w:div w:id="638997012">
      <w:bodyDiv w:val="1"/>
      <w:marLeft w:val="0"/>
      <w:marRight w:val="0"/>
      <w:marTop w:val="0"/>
      <w:marBottom w:val="0"/>
      <w:divBdr>
        <w:top w:val="none" w:sz="0" w:space="0" w:color="auto"/>
        <w:left w:val="none" w:sz="0" w:space="0" w:color="auto"/>
        <w:bottom w:val="none" w:sz="0" w:space="0" w:color="auto"/>
        <w:right w:val="none" w:sz="0" w:space="0" w:color="auto"/>
      </w:divBdr>
    </w:div>
    <w:div w:id="643702427">
      <w:bodyDiv w:val="1"/>
      <w:marLeft w:val="0"/>
      <w:marRight w:val="0"/>
      <w:marTop w:val="0"/>
      <w:marBottom w:val="0"/>
      <w:divBdr>
        <w:top w:val="none" w:sz="0" w:space="0" w:color="auto"/>
        <w:left w:val="none" w:sz="0" w:space="0" w:color="auto"/>
        <w:bottom w:val="none" w:sz="0" w:space="0" w:color="auto"/>
        <w:right w:val="none" w:sz="0" w:space="0" w:color="auto"/>
      </w:divBdr>
    </w:div>
    <w:div w:id="652103281">
      <w:bodyDiv w:val="1"/>
      <w:marLeft w:val="0"/>
      <w:marRight w:val="0"/>
      <w:marTop w:val="0"/>
      <w:marBottom w:val="0"/>
      <w:divBdr>
        <w:top w:val="none" w:sz="0" w:space="0" w:color="auto"/>
        <w:left w:val="none" w:sz="0" w:space="0" w:color="auto"/>
        <w:bottom w:val="none" w:sz="0" w:space="0" w:color="auto"/>
        <w:right w:val="none" w:sz="0" w:space="0" w:color="auto"/>
      </w:divBdr>
    </w:div>
    <w:div w:id="709769581">
      <w:bodyDiv w:val="1"/>
      <w:marLeft w:val="0"/>
      <w:marRight w:val="0"/>
      <w:marTop w:val="0"/>
      <w:marBottom w:val="0"/>
      <w:divBdr>
        <w:top w:val="none" w:sz="0" w:space="0" w:color="auto"/>
        <w:left w:val="none" w:sz="0" w:space="0" w:color="auto"/>
        <w:bottom w:val="none" w:sz="0" w:space="0" w:color="auto"/>
        <w:right w:val="none" w:sz="0" w:space="0" w:color="auto"/>
      </w:divBdr>
    </w:div>
    <w:div w:id="741485852">
      <w:bodyDiv w:val="1"/>
      <w:marLeft w:val="0"/>
      <w:marRight w:val="0"/>
      <w:marTop w:val="0"/>
      <w:marBottom w:val="0"/>
      <w:divBdr>
        <w:top w:val="none" w:sz="0" w:space="0" w:color="auto"/>
        <w:left w:val="none" w:sz="0" w:space="0" w:color="auto"/>
        <w:bottom w:val="none" w:sz="0" w:space="0" w:color="auto"/>
        <w:right w:val="none" w:sz="0" w:space="0" w:color="auto"/>
      </w:divBdr>
    </w:div>
    <w:div w:id="766198022">
      <w:bodyDiv w:val="1"/>
      <w:marLeft w:val="0"/>
      <w:marRight w:val="0"/>
      <w:marTop w:val="0"/>
      <w:marBottom w:val="0"/>
      <w:divBdr>
        <w:top w:val="none" w:sz="0" w:space="0" w:color="auto"/>
        <w:left w:val="none" w:sz="0" w:space="0" w:color="auto"/>
        <w:bottom w:val="none" w:sz="0" w:space="0" w:color="auto"/>
        <w:right w:val="none" w:sz="0" w:space="0" w:color="auto"/>
      </w:divBdr>
    </w:div>
    <w:div w:id="773017133">
      <w:bodyDiv w:val="1"/>
      <w:marLeft w:val="0"/>
      <w:marRight w:val="0"/>
      <w:marTop w:val="0"/>
      <w:marBottom w:val="0"/>
      <w:divBdr>
        <w:top w:val="none" w:sz="0" w:space="0" w:color="auto"/>
        <w:left w:val="none" w:sz="0" w:space="0" w:color="auto"/>
        <w:bottom w:val="none" w:sz="0" w:space="0" w:color="auto"/>
        <w:right w:val="none" w:sz="0" w:space="0" w:color="auto"/>
      </w:divBdr>
    </w:div>
    <w:div w:id="803960943">
      <w:bodyDiv w:val="1"/>
      <w:marLeft w:val="0"/>
      <w:marRight w:val="0"/>
      <w:marTop w:val="0"/>
      <w:marBottom w:val="0"/>
      <w:divBdr>
        <w:top w:val="none" w:sz="0" w:space="0" w:color="auto"/>
        <w:left w:val="none" w:sz="0" w:space="0" w:color="auto"/>
        <w:bottom w:val="none" w:sz="0" w:space="0" w:color="auto"/>
        <w:right w:val="none" w:sz="0" w:space="0" w:color="auto"/>
      </w:divBdr>
    </w:div>
    <w:div w:id="809401099">
      <w:bodyDiv w:val="1"/>
      <w:marLeft w:val="0"/>
      <w:marRight w:val="0"/>
      <w:marTop w:val="0"/>
      <w:marBottom w:val="0"/>
      <w:divBdr>
        <w:top w:val="none" w:sz="0" w:space="0" w:color="auto"/>
        <w:left w:val="none" w:sz="0" w:space="0" w:color="auto"/>
        <w:bottom w:val="none" w:sz="0" w:space="0" w:color="auto"/>
        <w:right w:val="none" w:sz="0" w:space="0" w:color="auto"/>
      </w:divBdr>
    </w:div>
    <w:div w:id="843129766">
      <w:bodyDiv w:val="1"/>
      <w:marLeft w:val="0"/>
      <w:marRight w:val="0"/>
      <w:marTop w:val="0"/>
      <w:marBottom w:val="0"/>
      <w:divBdr>
        <w:top w:val="none" w:sz="0" w:space="0" w:color="auto"/>
        <w:left w:val="none" w:sz="0" w:space="0" w:color="auto"/>
        <w:bottom w:val="none" w:sz="0" w:space="0" w:color="auto"/>
        <w:right w:val="none" w:sz="0" w:space="0" w:color="auto"/>
      </w:divBdr>
    </w:div>
    <w:div w:id="858736650">
      <w:bodyDiv w:val="1"/>
      <w:marLeft w:val="0"/>
      <w:marRight w:val="0"/>
      <w:marTop w:val="0"/>
      <w:marBottom w:val="0"/>
      <w:divBdr>
        <w:top w:val="none" w:sz="0" w:space="0" w:color="auto"/>
        <w:left w:val="none" w:sz="0" w:space="0" w:color="auto"/>
        <w:bottom w:val="none" w:sz="0" w:space="0" w:color="auto"/>
        <w:right w:val="none" w:sz="0" w:space="0" w:color="auto"/>
      </w:divBdr>
    </w:div>
    <w:div w:id="879394352">
      <w:bodyDiv w:val="1"/>
      <w:marLeft w:val="0"/>
      <w:marRight w:val="0"/>
      <w:marTop w:val="0"/>
      <w:marBottom w:val="0"/>
      <w:divBdr>
        <w:top w:val="none" w:sz="0" w:space="0" w:color="auto"/>
        <w:left w:val="none" w:sz="0" w:space="0" w:color="auto"/>
        <w:bottom w:val="none" w:sz="0" w:space="0" w:color="auto"/>
        <w:right w:val="none" w:sz="0" w:space="0" w:color="auto"/>
      </w:divBdr>
    </w:div>
    <w:div w:id="888148063">
      <w:bodyDiv w:val="1"/>
      <w:marLeft w:val="0"/>
      <w:marRight w:val="0"/>
      <w:marTop w:val="0"/>
      <w:marBottom w:val="0"/>
      <w:divBdr>
        <w:top w:val="none" w:sz="0" w:space="0" w:color="auto"/>
        <w:left w:val="none" w:sz="0" w:space="0" w:color="auto"/>
        <w:bottom w:val="none" w:sz="0" w:space="0" w:color="auto"/>
        <w:right w:val="none" w:sz="0" w:space="0" w:color="auto"/>
      </w:divBdr>
    </w:div>
    <w:div w:id="892740073">
      <w:bodyDiv w:val="1"/>
      <w:marLeft w:val="0"/>
      <w:marRight w:val="0"/>
      <w:marTop w:val="0"/>
      <w:marBottom w:val="0"/>
      <w:divBdr>
        <w:top w:val="none" w:sz="0" w:space="0" w:color="auto"/>
        <w:left w:val="none" w:sz="0" w:space="0" w:color="auto"/>
        <w:bottom w:val="none" w:sz="0" w:space="0" w:color="auto"/>
        <w:right w:val="none" w:sz="0" w:space="0" w:color="auto"/>
      </w:divBdr>
    </w:div>
    <w:div w:id="904804697">
      <w:bodyDiv w:val="1"/>
      <w:marLeft w:val="0"/>
      <w:marRight w:val="0"/>
      <w:marTop w:val="0"/>
      <w:marBottom w:val="0"/>
      <w:divBdr>
        <w:top w:val="none" w:sz="0" w:space="0" w:color="auto"/>
        <w:left w:val="none" w:sz="0" w:space="0" w:color="auto"/>
        <w:bottom w:val="none" w:sz="0" w:space="0" w:color="auto"/>
        <w:right w:val="none" w:sz="0" w:space="0" w:color="auto"/>
      </w:divBdr>
    </w:div>
    <w:div w:id="941255481">
      <w:bodyDiv w:val="1"/>
      <w:marLeft w:val="0"/>
      <w:marRight w:val="0"/>
      <w:marTop w:val="0"/>
      <w:marBottom w:val="0"/>
      <w:divBdr>
        <w:top w:val="none" w:sz="0" w:space="0" w:color="auto"/>
        <w:left w:val="none" w:sz="0" w:space="0" w:color="auto"/>
        <w:bottom w:val="none" w:sz="0" w:space="0" w:color="auto"/>
        <w:right w:val="none" w:sz="0" w:space="0" w:color="auto"/>
      </w:divBdr>
    </w:div>
    <w:div w:id="1013726115">
      <w:bodyDiv w:val="1"/>
      <w:marLeft w:val="0"/>
      <w:marRight w:val="0"/>
      <w:marTop w:val="0"/>
      <w:marBottom w:val="0"/>
      <w:divBdr>
        <w:top w:val="none" w:sz="0" w:space="0" w:color="auto"/>
        <w:left w:val="none" w:sz="0" w:space="0" w:color="auto"/>
        <w:bottom w:val="none" w:sz="0" w:space="0" w:color="auto"/>
        <w:right w:val="none" w:sz="0" w:space="0" w:color="auto"/>
      </w:divBdr>
    </w:div>
    <w:div w:id="1180314824">
      <w:bodyDiv w:val="1"/>
      <w:marLeft w:val="0"/>
      <w:marRight w:val="0"/>
      <w:marTop w:val="0"/>
      <w:marBottom w:val="0"/>
      <w:divBdr>
        <w:top w:val="none" w:sz="0" w:space="0" w:color="auto"/>
        <w:left w:val="none" w:sz="0" w:space="0" w:color="auto"/>
        <w:bottom w:val="none" w:sz="0" w:space="0" w:color="auto"/>
        <w:right w:val="none" w:sz="0" w:space="0" w:color="auto"/>
      </w:divBdr>
    </w:div>
    <w:div w:id="1236940591">
      <w:bodyDiv w:val="1"/>
      <w:marLeft w:val="0"/>
      <w:marRight w:val="0"/>
      <w:marTop w:val="0"/>
      <w:marBottom w:val="0"/>
      <w:divBdr>
        <w:top w:val="none" w:sz="0" w:space="0" w:color="auto"/>
        <w:left w:val="none" w:sz="0" w:space="0" w:color="auto"/>
        <w:bottom w:val="none" w:sz="0" w:space="0" w:color="auto"/>
        <w:right w:val="none" w:sz="0" w:space="0" w:color="auto"/>
      </w:divBdr>
    </w:div>
    <w:div w:id="1247416774">
      <w:bodyDiv w:val="1"/>
      <w:marLeft w:val="0"/>
      <w:marRight w:val="0"/>
      <w:marTop w:val="0"/>
      <w:marBottom w:val="0"/>
      <w:divBdr>
        <w:top w:val="none" w:sz="0" w:space="0" w:color="auto"/>
        <w:left w:val="none" w:sz="0" w:space="0" w:color="auto"/>
        <w:bottom w:val="none" w:sz="0" w:space="0" w:color="auto"/>
        <w:right w:val="none" w:sz="0" w:space="0" w:color="auto"/>
      </w:divBdr>
    </w:div>
    <w:div w:id="1257327950">
      <w:bodyDiv w:val="1"/>
      <w:marLeft w:val="0"/>
      <w:marRight w:val="0"/>
      <w:marTop w:val="0"/>
      <w:marBottom w:val="0"/>
      <w:divBdr>
        <w:top w:val="none" w:sz="0" w:space="0" w:color="auto"/>
        <w:left w:val="none" w:sz="0" w:space="0" w:color="auto"/>
        <w:bottom w:val="none" w:sz="0" w:space="0" w:color="auto"/>
        <w:right w:val="none" w:sz="0" w:space="0" w:color="auto"/>
      </w:divBdr>
    </w:div>
    <w:div w:id="1262252075">
      <w:bodyDiv w:val="1"/>
      <w:marLeft w:val="0"/>
      <w:marRight w:val="0"/>
      <w:marTop w:val="0"/>
      <w:marBottom w:val="0"/>
      <w:divBdr>
        <w:top w:val="none" w:sz="0" w:space="0" w:color="auto"/>
        <w:left w:val="none" w:sz="0" w:space="0" w:color="auto"/>
        <w:bottom w:val="none" w:sz="0" w:space="0" w:color="auto"/>
        <w:right w:val="none" w:sz="0" w:space="0" w:color="auto"/>
      </w:divBdr>
    </w:div>
    <w:div w:id="1330214379">
      <w:bodyDiv w:val="1"/>
      <w:marLeft w:val="0"/>
      <w:marRight w:val="0"/>
      <w:marTop w:val="0"/>
      <w:marBottom w:val="0"/>
      <w:divBdr>
        <w:top w:val="none" w:sz="0" w:space="0" w:color="auto"/>
        <w:left w:val="none" w:sz="0" w:space="0" w:color="auto"/>
        <w:bottom w:val="none" w:sz="0" w:space="0" w:color="auto"/>
        <w:right w:val="none" w:sz="0" w:space="0" w:color="auto"/>
      </w:divBdr>
    </w:div>
    <w:div w:id="1346638411">
      <w:bodyDiv w:val="1"/>
      <w:marLeft w:val="0"/>
      <w:marRight w:val="0"/>
      <w:marTop w:val="0"/>
      <w:marBottom w:val="0"/>
      <w:divBdr>
        <w:top w:val="none" w:sz="0" w:space="0" w:color="auto"/>
        <w:left w:val="none" w:sz="0" w:space="0" w:color="auto"/>
        <w:bottom w:val="none" w:sz="0" w:space="0" w:color="auto"/>
        <w:right w:val="none" w:sz="0" w:space="0" w:color="auto"/>
      </w:divBdr>
    </w:div>
    <w:div w:id="1380397998">
      <w:bodyDiv w:val="1"/>
      <w:marLeft w:val="0"/>
      <w:marRight w:val="0"/>
      <w:marTop w:val="0"/>
      <w:marBottom w:val="0"/>
      <w:divBdr>
        <w:top w:val="none" w:sz="0" w:space="0" w:color="auto"/>
        <w:left w:val="none" w:sz="0" w:space="0" w:color="auto"/>
        <w:bottom w:val="none" w:sz="0" w:space="0" w:color="auto"/>
        <w:right w:val="none" w:sz="0" w:space="0" w:color="auto"/>
      </w:divBdr>
    </w:div>
    <w:div w:id="1440298912">
      <w:bodyDiv w:val="1"/>
      <w:marLeft w:val="0"/>
      <w:marRight w:val="0"/>
      <w:marTop w:val="0"/>
      <w:marBottom w:val="0"/>
      <w:divBdr>
        <w:top w:val="none" w:sz="0" w:space="0" w:color="auto"/>
        <w:left w:val="none" w:sz="0" w:space="0" w:color="auto"/>
        <w:bottom w:val="none" w:sz="0" w:space="0" w:color="auto"/>
        <w:right w:val="none" w:sz="0" w:space="0" w:color="auto"/>
      </w:divBdr>
    </w:div>
    <w:div w:id="1459225075">
      <w:bodyDiv w:val="1"/>
      <w:marLeft w:val="0"/>
      <w:marRight w:val="0"/>
      <w:marTop w:val="0"/>
      <w:marBottom w:val="0"/>
      <w:divBdr>
        <w:top w:val="none" w:sz="0" w:space="0" w:color="auto"/>
        <w:left w:val="none" w:sz="0" w:space="0" w:color="auto"/>
        <w:bottom w:val="none" w:sz="0" w:space="0" w:color="auto"/>
        <w:right w:val="none" w:sz="0" w:space="0" w:color="auto"/>
      </w:divBdr>
    </w:div>
    <w:div w:id="1549217907">
      <w:bodyDiv w:val="1"/>
      <w:marLeft w:val="0"/>
      <w:marRight w:val="0"/>
      <w:marTop w:val="0"/>
      <w:marBottom w:val="0"/>
      <w:divBdr>
        <w:top w:val="none" w:sz="0" w:space="0" w:color="auto"/>
        <w:left w:val="none" w:sz="0" w:space="0" w:color="auto"/>
        <w:bottom w:val="none" w:sz="0" w:space="0" w:color="auto"/>
        <w:right w:val="none" w:sz="0" w:space="0" w:color="auto"/>
      </w:divBdr>
    </w:div>
    <w:div w:id="1576210268">
      <w:bodyDiv w:val="1"/>
      <w:marLeft w:val="0"/>
      <w:marRight w:val="0"/>
      <w:marTop w:val="0"/>
      <w:marBottom w:val="0"/>
      <w:divBdr>
        <w:top w:val="none" w:sz="0" w:space="0" w:color="auto"/>
        <w:left w:val="none" w:sz="0" w:space="0" w:color="auto"/>
        <w:bottom w:val="none" w:sz="0" w:space="0" w:color="auto"/>
        <w:right w:val="none" w:sz="0" w:space="0" w:color="auto"/>
      </w:divBdr>
    </w:div>
    <w:div w:id="1576622109">
      <w:bodyDiv w:val="1"/>
      <w:marLeft w:val="0"/>
      <w:marRight w:val="0"/>
      <w:marTop w:val="0"/>
      <w:marBottom w:val="0"/>
      <w:divBdr>
        <w:top w:val="none" w:sz="0" w:space="0" w:color="auto"/>
        <w:left w:val="none" w:sz="0" w:space="0" w:color="auto"/>
        <w:bottom w:val="none" w:sz="0" w:space="0" w:color="auto"/>
        <w:right w:val="none" w:sz="0" w:space="0" w:color="auto"/>
      </w:divBdr>
    </w:div>
    <w:div w:id="1582062066">
      <w:bodyDiv w:val="1"/>
      <w:marLeft w:val="0"/>
      <w:marRight w:val="0"/>
      <w:marTop w:val="0"/>
      <w:marBottom w:val="0"/>
      <w:divBdr>
        <w:top w:val="none" w:sz="0" w:space="0" w:color="auto"/>
        <w:left w:val="none" w:sz="0" w:space="0" w:color="auto"/>
        <w:bottom w:val="none" w:sz="0" w:space="0" w:color="auto"/>
        <w:right w:val="none" w:sz="0" w:space="0" w:color="auto"/>
      </w:divBdr>
    </w:div>
    <w:div w:id="1583565141">
      <w:bodyDiv w:val="1"/>
      <w:marLeft w:val="0"/>
      <w:marRight w:val="0"/>
      <w:marTop w:val="0"/>
      <w:marBottom w:val="0"/>
      <w:divBdr>
        <w:top w:val="none" w:sz="0" w:space="0" w:color="auto"/>
        <w:left w:val="none" w:sz="0" w:space="0" w:color="auto"/>
        <w:bottom w:val="none" w:sz="0" w:space="0" w:color="auto"/>
        <w:right w:val="none" w:sz="0" w:space="0" w:color="auto"/>
      </w:divBdr>
    </w:div>
    <w:div w:id="1586180823">
      <w:bodyDiv w:val="1"/>
      <w:marLeft w:val="0"/>
      <w:marRight w:val="0"/>
      <w:marTop w:val="0"/>
      <w:marBottom w:val="0"/>
      <w:divBdr>
        <w:top w:val="none" w:sz="0" w:space="0" w:color="auto"/>
        <w:left w:val="none" w:sz="0" w:space="0" w:color="auto"/>
        <w:bottom w:val="none" w:sz="0" w:space="0" w:color="auto"/>
        <w:right w:val="none" w:sz="0" w:space="0" w:color="auto"/>
      </w:divBdr>
    </w:div>
    <w:div w:id="1615399283">
      <w:bodyDiv w:val="1"/>
      <w:marLeft w:val="0"/>
      <w:marRight w:val="0"/>
      <w:marTop w:val="0"/>
      <w:marBottom w:val="0"/>
      <w:divBdr>
        <w:top w:val="none" w:sz="0" w:space="0" w:color="auto"/>
        <w:left w:val="none" w:sz="0" w:space="0" w:color="auto"/>
        <w:bottom w:val="none" w:sz="0" w:space="0" w:color="auto"/>
        <w:right w:val="none" w:sz="0" w:space="0" w:color="auto"/>
      </w:divBdr>
    </w:div>
    <w:div w:id="1688558806">
      <w:bodyDiv w:val="1"/>
      <w:marLeft w:val="0"/>
      <w:marRight w:val="0"/>
      <w:marTop w:val="0"/>
      <w:marBottom w:val="0"/>
      <w:divBdr>
        <w:top w:val="none" w:sz="0" w:space="0" w:color="auto"/>
        <w:left w:val="none" w:sz="0" w:space="0" w:color="auto"/>
        <w:bottom w:val="none" w:sz="0" w:space="0" w:color="auto"/>
        <w:right w:val="none" w:sz="0" w:space="0" w:color="auto"/>
      </w:divBdr>
    </w:div>
    <w:div w:id="1723290883">
      <w:bodyDiv w:val="1"/>
      <w:marLeft w:val="0"/>
      <w:marRight w:val="0"/>
      <w:marTop w:val="0"/>
      <w:marBottom w:val="0"/>
      <w:divBdr>
        <w:top w:val="none" w:sz="0" w:space="0" w:color="auto"/>
        <w:left w:val="none" w:sz="0" w:space="0" w:color="auto"/>
        <w:bottom w:val="none" w:sz="0" w:space="0" w:color="auto"/>
        <w:right w:val="none" w:sz="0" w:space="0" w:color="auto"/>
      </w:divBdr>
    </w:div>
    <w:div w:id="1805583497">
      <w:bodyDiv w:val="1"/>
      <w:marLeft w:val="0"/>
      <w:marRight w:val="0"/>
      <w:marTop w:val="0"/>
      <w:marBottom w:val="0"/>
      <w:divBdr>
        <w:top w:val="none" w:sz="0" w:space="0" w:color="auto"/>
        <w:left w:val="none" w:sz="0" w:space="0" w:color="auto"/>
        <w:bottom w:val="none" w:sz="0" w:space="0" w:color="auto"/>
        <w:right w:val="none" w:sz="0" w:space="0" w:color="auto"/>
      </w:divBdr>
    </w:div>
    <w:div w:id="1817644544">
      <w:bodyDiv w:val="1"/>
      <w:marLeft w:val="0"/>
      <w:marRight w:val="0"/>
      <w:marTop w:val="0"/>
      <w:marBottom w:val="0"/>
      <w:divBdr>
        <w:top w:val="none" w:sz="0" w:space="0" w:color="auto"/>
        <w:left w:val="none" w:sz="0" w:space="0" w:color="auto"/>
        <w:bottom w:val="none" w:sz="0" w:space="0" w:color="auto"/>
        <w:right w:val="none" w:sz="0" w:space="0" w:color="auto"/>
      </w:divBdr>
    </w:div>
    <w:div w:id="1819495715">
      <w:bodyDiv w:val="1"/>
      <w:marLeft w:val="0"/>
      <w:marRight w:val="0"/>
      <w:marTop w:val="0"/>
      <w:marBottom w:val="0"/>
      <w:divBdr>
        <w:top w:val="none" w:sz="0" w:space="0" w:color="auto"/>
        <w:left w:val="none" w:sz="0" w:space="0" w:color="auto"/>
        <w:bottom w:val="none" w:sz="0" w:space="0" w:color="auto"/>
        <w:right w:val="none" w:sz="0" w:space="0" w:color="auto"/>
      </w:divBdr>
    </w:div>
    <w:div w:id="1858352499">
      <w:bodyDiv w:val="1"/>
      <w:marLeft w:val="0"/>
      <w:marRight w:val="0"/>
      <w:marTop w:val="0"/>
      <w:marBottom w:val="0"/>
      <w:divBdr>
        <w:top w:val="none" w:sz="0" w:space="0" w:color="auto"/>
        <w:left w:val="none" w:sz="0" w:space="0" w:color="auto"/>
        <w:bottom w:val="none" w:sz="0" w:space="0" w:color="auto"/>
        <w:right w:val="none" w:sz="0" w:space="0" w:color="auto"/>
      </w:divBdr>
    </w:div>
    <w:div w:id="1905677636">
      <w:bodyDiv w:val="1"/>
      <w:marLeft w:val="0"/>
      <w:marRight w:val="0"/>
      <w:marTop w:val="0"/>
      <w:marBottom w:val="0"/>
      <w:divBdr>
        <w:top w:val="none" w:sz="0" w:space="0" w:color="auto"/>
        <w:left w:val="none" w:sz="0" w:space="0" w:color="auto"/>
        <w:bottom w:val="none" w:sz="0" w:space="0" w:color="auto"/>
        <w:right w:val="none" w:sz="0" w:space="0" w:color="auto"/>
      </w:divBdr>
    </w:div>
    <w:div w:id="1906187722">
      <w:bodyDiv w:val="1"/>
      <w:marLeft w:val="0"/>
      <w:marRight w:val="0"/>
      <w:marTop w:val="0"/>
      <w:marBottom w:val="0"/>
      <w:divBdr>
        <w:top w:val="none" w:sz="0" w:space="0" w:color="auto"/>
        <w:left w:val="none" w:sz="0" w:space="0" w:color="auto"/>
        <w:bottom w:val="none" w:sz="0" w:space="0" w:color="auto"/>
        <w:right w:val="none" w:sz="0" w:space="0" w:color="auto"/>
      </w:divBdr>
    </w:div>
    <w:div w:id="1910769457">
      <w:bodyDiv w:val="1"/>
      <w:marLeft w:val="0"/>
      <w:marRight w:val="0"/>
      <w:marTop w:val="0"/>
      <w:marBottom w:val="0"/>
      <w:divBdr>
        <w:top w:val="none" w:sz="0" w:space="0" w:color="auto"/>
        <w:left w:val="none" w:sz="0" w:space="0" w:color="auto"/>
        <w:bottom w:val="none" w:sz="0" w:space="0" w:color="auto"/>
        <w:right w:val="none" w:sz="0" w:space="0" w:color="auto"/>
      </w:divBdr>
    </w:div>
    <w:div w:id="1924293154">
      <w:bodyDiv w:val="1"/>
      <w:marLeft w:val="0"/>
      <w:marRight w:val="0"/>
      <w:marTop w:val="0"/>
      <w:marBottom w:val="0"/>
      <w:divBdr>
        <w:top w:val="none" w:sz="0" w:space="0" w:color="auto"/>
        <w:left w:val="none" w:sz="0" w:space="0" w:color="auto"/>
        <w:bottom w:val="none" w:sz="0" w:space="0" w:color="auto"/>
        <w:right w:val="none" w:sz="0" w:space="0" w:color="auto"/>
      </w:divBdr>
    </w:div>
    <w:div w:id="1978104560">
      <w:bodyDiv w:val="1"/>
      <w:marLeft w:val="0"/>
      <w:marRight w:val="0"/>
      <w:marTop w:val="0"/>
      <w:marBottom w:val="0"/>
      <w:divBdr>
        <w:top w:val="none" w:sz="0" w:space="0" w:color="auto"/>
        <w:left w:val="none" w:sz="0" w:space="0" w:color="auto"/>
        <w:bottom w:val="none" w:sz="0" w:space="0" w:color="auto"/>
        <w:right w:val="none" w:sz="0" w:space="0" w:color="auto"/>
      </w:divBdr>
    </w:div>
    <w:div w:id="2060127402">
      <w:bodyDiv w:val="1"/>
      <w:marLeft w:val="0"/>
      <w:marRight w:val="0"/>
      <w:marTop w:val="0"/>
      <w:marBottom w:val="0"/>
      <w:divBdr>
        <w:top w:val="none" w:sz="0" w:space="0" w:color="auto"/>
        <w:left w:val="none" w:sz="0" w:space="0" w:color="auto"/>
        <w:bottom w:val="none" w:sz="0" w:space="0" w:color="auto"/>
        <w:right w:val="none" w:sz="0" w:space="0" w:color="auto"/>
      </w:divBdr>
    </w:div>
    <w:div w:id="2061784665">
      <w:bodyDiv w:val="1"/>
      <w:marLeft w:val="0"/>
      <w:marRight w:val="0"/>
      <w:marTop w:val="0"/>
      <w:marBottom w:val="0"/>
      <w:divBdr>
        <w:top w:val="none" w:sz="0" w:space="0" w:color="auto"/>
        <w:left w:val="none" w:sz="0" w:space="0" w:color="auto"/>
        <w:bottom w:val="none" w:sz="0" w:space="0" w:color="auto"/>
        <w:right w:val="none" w:sz="0" w:space="0" w:color="auto"/>
      </w:divBdr>
    </w:div>
    <w:div w:id="2085175609">
      <w:bodyDiv w:val="1"/>
      <w:marLeft w:val="0"/>
      <w:marRight w:val="0"/>
      <w:marTop w:val="0"/>
      <w:marBottom w:val="0"/>
      <w:divBdr>
        <w:top w:val="none" w:sz="0" w:space="0" w:color="auto"/>
        <w:left w:val="none" w:sz="0" w:space="0" w:color="auto"/>
        <w:bottom w:val="none" w:sz="0" w:space="0" w:color="auto"/>
        <w:right w:val="none" w:sz="0" w:space="0" w:color="auto"/>
      </w:divBdr>
    </w:div>
    <w:div w:id="2092660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emf"/><Relationship Id="rId18" Type="http://schemas.openxmlformats.org/officeDocument/2006/relationships/header" Target="header3.xml"/><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076097574E69841A22CC346CE6E88C2" ma:contentTypeVersion="12" ma:contentTypeDescription="Create a new document." ma:contentTypeScope="" ma:versionID="b9e042e506287772d0262548ad6ac81a">
  <xsd:schema xmlns:xsd="http://www.w3.org/2001/XMLSchema" xmlns:xs="http://www.w3.org/2001/XMLSchema" xmlns:p="http://schemas.microsoft.com/office/2006/metadata/properties" xmlns:ns3="0c7d4158-ea89-4641-bfc7-1d0e63b1058b" xmlns:ns4="1ec090c8-6945-443f-9c81-ccd4d4435ccd" targetNamespace="http://schemas.microsoft.com/office/2006/metadata/properties" ma:root="true" ma:fieldsID="b4dc12c99b99eda9ba8130e62da07312" ns3:_="" ns4:_="">
    <xsd:import namespace="0c7d4158-ea89-4641-bfc7-1d0e63b1058b"/>
    <xsd:import namespace="1ec090c8-6945-443f-9c81-ccd4d4435ccd"/>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7d4158-ea89-4641-bfc7-1d0e63b1058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ec090c8-6945-443f-9c81-ccd4d4435cc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DF32B0-C6F9-4FDD-920F-C3F76622221A}">
  <ds:schemaRefs>
    <ds:schemaRef ds:uri="http://schemas.microsoft.com/sharepoint/v3/contenttype/forms"/>
  </ds:schemaRefs>
</ds:datastoreItem>
</file>

<file path=customXml/itemProps2.xml><?xml version="1.0" encoding="utf-8"?>
<ds:datastoreItem xmlns:ds="http://schemas.openxmlformats.org/officeDocument/2006/customXml" ds:itemID="{0CCEDEBC-ED9C-4D7A-912D-B9B2D9E7389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384648B-EC98-4B37-A675-C0012B7AC7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c7d4158-ea89-4641-bfc7-1d0e63b1058b"/>
    <ds:schemaRef ds:uri="1ec090c8-6945-443f-9c81-ccd4d4435cc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8A4CEE6-7296-4585-8E71-DEF894536C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29</Pages>
  <Words>5181</Words>
  <Characters>29538</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Digital Data Voice</Company>
  <LinksUpToDate>false</LinksUpToDate>
  <CharactersWithSpaces>34650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Sherry Luoma</dc:creator>
  <cp:lastModifiedBy>Prada, Leandro (Leo) **CTR**</cp:lastModifiedBy>
  <cp:revision>23</cp:revision>
  <cp:lastPrinted>2020-01-24T14:49:00Z</cp:lastPrinted>
  <dcterms:created xsi:type="dcterms:W3CDTF">2020-04-21T15:17:00Z</dcterms:created>
  <dcterms:modified xsi:type="dcterms:W3CDTF">2020-06-08T17:11:00Z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1313922477</vt:i4>
  </property>
  <property fmtid="{D5CDD505-2E9C-101B-9397-08002B2CF9AE}" pid="3" name="ContentTypeId">
    <vt:lpwstr>0x0101003076097574E69841A22CC346CE6E88C2</vt:lpwstr>
  </property>
</Properties>
</file>