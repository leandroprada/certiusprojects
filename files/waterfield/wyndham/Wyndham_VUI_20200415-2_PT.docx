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tblpY="-9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88"/>
        <w:gridCol w:w="4318"/>
        <w:gridCol w:w="2544"/>
      </w:tblGrid>
      <w:tr w:rsidR="0065314D" w:rsidRPr="00907B70" w14:paraId="62474093" w14:textId="77777777" w:rsidTr="00B27F93">
        <w:trPr>
          <w:trHeight w:val="971"/>
        </w:trPr>
        <w:tc>
          <w:tcPr>
            <w:tcW w:w="2488" w:type="dxa"/>
            <w:tcBorders>
              <w:right w:val="nil"/>
            </w:tcBorders>
          </w:tcPr>
          <w:p w14:paraId="55B716C2" w14:textId="559022DE" w:rsidR="00A32084" w:rsidRDefault="0065314D" w:rsidP="00B27F93">
            <w:pPr>
              <w:autoSpaceDE w:val="0"/>
              <w:autoSpaceDN w:val="0"/>
              <w:adjustRightInd w:val="0"/>
              <w:spacing w:after="0" w:line="191" w:lineRule="atLeast"/>
              <w:jc w:val="center"/>
            </w:pPr>
            <w:bookmarkStart w:id="0" w:name="_Toc245539446"/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636A79E" wp14:editId="043C7577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98425</wp:posOffset>
                  </wp:positionV>
                  <wp:extent cx="1333500" cy="392604"/>
                  <wp:effectExtent l="0" t="0" r="0" b="762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091" t="21111" r="5627" b="14445"/>
                          <a:stretch/>
                        </pic:blipFill>
                        <pic:spPr bwMode="auto">
                          <a:xfrm>
                            <a:off x="0" y="0"/>
                            <a:ext cx="1333500" cy="3926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BF0F866" w14:textId="3B48090E" w:rsidR="00FA218A" w:rsidRPr="00907B70" w:rsidRDefault="00FA218A" w:rsidP="00B27F93"/>
        </w:tc>
        <w:tc>
          <w:tcPr>
            <w:tcW w:w="4318" w:type="dxa"/>
            <w:tcBorders>
              <w:left w:val="nil"/>
              <w:right w:val="nil"/>
            </w:tcBorders>
          </w:tcPr>
          <w:p w14:paraId="561F1711" w14:textId="7C62FC58" w:rsidR="00FA218A" w:rsidRPr="00907B70" w:rsidRDefault="00C343E7" w:rsidP="00B27F93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Wyndham Destinations</w:t>
            </w:r>
          </w:p>
          <w:p w14:paraId="01C4BD0C" w14:textId="6A643B59" w:rsidR="00A32084" w:rsidRPr="00907B70" w:rsidRDefault="00C343E7" w:rsidP="00B27F93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  <w:r w:rsidR="00A32084" w:rsidRPr="00907B70">
              <w:rPr>
                <w:b/>
                <w:bCs/>
              </w:rPr>
              <w:t xml:space="preserve"> Services IVR</w:t>
            </w:r>
          </w:p>
          <w:p w14:paraId="73952EFA" w14:textId="77777777" w:rsidR="00FA218A" w:rsidRPr="00907B70" w:rsidRDefault="00FA218A" w:rsidP="00B27F93">
            <w:pPr>
              <w:spacing w:after="0"/>
              <w:jc w:val="center"/>
              <w:rPr>
                <w:b/>
                <w:bCs/>
              </w:rPr>
            </w:pPr>
            <w:r w:rsidRPr="00907B70">
              <w:rPr>
                <w:b/>
                <w:bCs/>
              </w:rPr>
              <w:t>Voice User Interface (VUI)</w:t>
            </w:r>
          </w:p>
        </w:tc>
        <w:tc>
          <w:tcPr>
            <w:tcW w:w="2544" w:type="dxa"/>
            <w:tcBorders>
              <w:left w:val="nil"/>
            </w:tcBorders>
          </w:tcPr>
          <w:p w14:paraId="2D4F9D03" w14:textId="705FC9F7" w:rsidR="00A32084" w:rsidRPr="00907B70" w:rsidRDefault="00DD332C" w:rsidP="00B27F93">
            <w:pPr>
              <w:spacing w:before="240" w:after="0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02264B4" wp14:editId="3691C960">
                  <wp:simplePos x="0" y="0"/>
                  <wp:positionH relativeFrom="column">
                    <wp:posOffset>-19342</wp:posOffset>
                  </wp:positionH>
                  <wp:positionV relativeFrom="paragraph">
                    <wp:posOffset>160020</wp:posOffset>
                  </wp:positionV>
                  <wp:extent cx="1439545" cy="282007"/>
                  <wp:effectExtent l="0" t="0" r="8255" b="3810"/>
                  <wp:wrapNone/>
                  <wp:docPr id="4" name="Picture 4" descr="waterfield-technolog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waterfield-technolog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9545" cy="282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628521FD" w14:textId="77777777" w:rsidR="00FA218A" w:rsidRPr="00907B70" w:rsidRDefault="00FA218A" w:rsidP="005412A5"/>
    <w:p w14:paraId="2875D7E7" w14:textId="77777777" w:rsidR="00FA218A" w:rsidRPr="00907B70" w:rsidRDefault="00FA218A" w:rsidP="003A319C">
      <w:pPr>
        <w:pStyle w:val="BodyTextIndent"/>
        <w:jc w:val="center"/>
        <w:rPr>
          <w:b/>
          <w:bCs/>
        </w:rPr>
      </w:pPr>
      <w:r w:rsidRPr="00907B70">
        <w:rPr>
          <w:b/>
          <w:bCs/>
        </w:rPr>
        <w:t>TABLE OF CONTENTS</w:t>
      </w:r>
    </w:p>
    <w:p w14:paraId="2CFEBDDB" w14:textId="621EF8B7" w:rsidR="0084503A" w:rsidRDefault="001632C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907B70">
        <w:fldChar w:fldCharType="begin"/>
      </w:r>
      <w:r w:rsidR="00FA218A" w:rsidRPr="00907B70">
        <w:instrText xml:space="preserve"> TOC \o "1-3" \h \z \u </w:instrText>
      </w:r>
      <w:r w:rsidRPr="00907B70">
        <w:fldChar w:fldCharType="separate"/>
      </w:r>
      <w:hyperlink w:anchor="_Toc38525137" w:history="1">
        <w:r w:rsidR="0084503A" w:rsidRPr="008143A0">
          <w:rPr>
            <w:rStyle w:val="Hyperlink"/>
            <w:noProof/>
          </w:rPr>
          <w:t>Revision History</w:t>
        </w:r>
        <w:r w:rsidR="0084503A">
          <w:rPr>
            <w:noProof/>
            <w:webHidden/>
          </w:rPr>
          <w:tab/>
        </w:r>
        <w:r w:rsidR="0084503A">
          <w:rPr>
            <w:noProof/>
            <w:webHidden/>
          </w:rPr>
          <w:fldChar w:fldCharType="begin"/>
        </w:r>
        <w:r w:rsidR="0084503A">
          <w:rPr>
            <w:noProof/>
            <w:webHidden/>
          </w:rPr>
          <w:instrText xml:space="preserve"> PAGEREF _Toc38525137 \h </w:instrText>
        </w:r>
        <w:r w:rsidR="0084503A">
          <w:rPr>
            <w:noProof/>
            <w:webHidden/>
          </w:rPr>
        </w:r>
        <w:r w:rsidR="0084503A">
          <w:rPr>
            <w:noProof/>
            <w:webHidden/>
          </w:rPr>
          <w:fldChar w:fldCharType="separate"/>
        </w:r>
        <w:r w:rsidR="0084503A">
          <w:rPr>
            <w:noProof/>
            <w:webHidden/>
          </w:rPr>
          <w:t>2</w:t>
        </w:r>
        <w:r w:rsidR="0084503A">
          <w:rPr>
            <w:noProof/>
            <w:webHidden/>
          </w:rPr>
          <w:fldChar w:fldCharType="end"/>
        </w:r>
      </w:hyperlink>
    </w:p>
    <w:p w14:paraId="43C63F6B" w14:textId="5F606E8B" w:rsidR="0084503A" w:rsidRDefault="00F5194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525138" w:history="1">
        <w:r w:rsidR="0084503A" w:rsidRPr="008143A0">
          <w:rPr>
            <w:rStyle w:val="Hyperlink"/>
            <w:noProof/>
          </w:rPr>
          <w:t>Overview</w:t>
        </w:r>
        <w:r w:rsidR="0084503A">
          <w:rPr>
            <w:noProof/>
            <w:webHidden/>
          </w:rPr>
          <w:tab/>
        </w:r>
        <w:r w:rsidR="0084503A">
          <w:rPr>
            <w:noProof/>
            <w:webHidden/>
          </w:rPr>
          <w:fldChar w:fldCharType="begin"/>
        </w:r>
        <w:r w:rsidR="0084503A">
          <w:rPr>
            <w:noProof/>
            <w:webHidden/>
          </w:rPr>
          <w:instrText xml:space="preserve"> PAGEREF _Toc38525138 \h </w:instrText>
        </w:r>
        <w:r w:rsidR="0084503A">
          <w:rPr>
            <w:noProof/>
            <w:webHidden/>
          </w:rPr>
        </w:r>
        <w:r w:rsidR="0084503A">
          <w:rPr>
            <w:noProof/>
            <w:webHidden/>
          </w:rPr>
          <w:fldChar w:fldCharType="separate"/>
        </w:r>
        <w:r w:rsidR="0084503A">
          <w:rPr>
            <w:noProof/>
            <w:webHidden/>
          </w:rPr>
          <w:t>3</w:t>
        </w:r>
        <w:r w:rsidR="0084503A">
          <w:rPr>
            <w:noProof/>
            <w:webHidden/>
          </w:rPr>
          <w:fldChar w:fldCharType="end"/>
        </w:r>
      </w:hyperlink>
    </w:p>
    <w:p w14:paraId="277BC2F1" w14:textId="4C27C9A0" w:rsidR="0084503A" w:rsidRDefault="00F5194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525139" w:history="1">
        <w:r w:rsidR="0084503A" w:rsidRPr="008143A0">
          <w:rPr>
            <w:rStyle w:val="Hyperlink"/>
            <w:noProof/>
          </w:rPr>
          <w:t>Dialog Module Flow</w:t>
        </w:r>
        <w:r w:rsidR="0084503A">
          <w:rPr>
            <w:noProof/>
            <w:webHidden/>
          </w:rPr>
          <w:tab/>
        </w:r>
        <w:r w:rsidR="0084503A">
          <w:rPr>
            <w:noProof/>
            <w:webHidden/>
          </w:rPr>
          <w:fldChar w:fldCharType="begin"/>
        </w:r>
        <w:r w:rsidR="0084503A">
          <w:rPr>
            <w:noProof/>
            <w:webHidden/>
          </w:rPr>
          <w:instrText xml:space="preserve"> PAGEREF _Toc38525139 \h </w:instrText>
        </w:r>
        <w:r w:rsidR="0084503A">
          <w:rPr>
            <w:noProof/>
            <w:webHidden/>
          </w:rPr>
        </w:r>
        <w:r w:rsidR="0084503A">
          <w:rPr>
            <w:noProof/>
            <w:webHidden/>
          </w:rPr>
          <w:fldChar w:fldCharType="separate"/>
        </w:r>
        <w:r w:rsidR="0084503A">
          <w:rPr>
            <w:noProof/>
            <w:webHidden/>
          </w:rPr>
          <w:t>3</w:t>
        </w:r>
        <w:r w:rsidR="0084503A">
          <w:rPr>
            <w:noProof/>
            <w:webHidden/>
          </w:rPr>
          <w:fldChar w:fldCharType="end"/>
        </w:r>
      </w:hyperlink>
    </w:p>
    <w:p w14:paraId="51F24D93" w14:textId="3D53E1A1" w:rsidR="0084503A" w:rsidRDefault="00F5194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525140" w:history="1">
        <w:r w:rsidR="0084503A" w:rsidRPr="008143A0">
          <w:rPr>
            <w:rStyle w:val="Hyperlink"/>
            <w:noProof/>
          </w:rPr>
          <w:t>Dialog Module Config Parameters</w:t>
        </w:r>
        <w:r w:rsidR="0084503A">
          <w:rPr>
            <w:noProof/>
            <w:webHidden/>
          </w:rPr>
          <w:tab/>
        </w:r>
        <w:r w:rsidR="0084503A">
          <w:rPr>
            <w:noProof/>
            <w:webHidden/>
          </w:rPr>
          <w:fldChar w:fldCharType="begin"/>
        </w:r>
        <w:r w:rsidR="0084503A">
          <w:rPr>
            <w:noProof/>
            <w:webHidden/>
          </w:rPr>
          <w:instrText xml:space="preserve"> PAGEREF _Toc38525140 \h </w:instrText>
        </w:r>
        <w:r w:rsidR="0084503A">
          <w:rPr>
            <w:noProof/>
            <w:webHidden/>
          </w:rPr>
        </w:r>
        <w:r w:rsidR="0084503A">
          <w:rPr>
            <w:noProof/>
            <w:webHidden/>
          </w:rPr>
          <w:fldChar w:fldCharType="separate"/>
        </w:r>
        <w:r w:rsidR="0084503A">
          <w:rPr>
            <w:noProof/>
            <w:webHidden/>
          </w:rPr>
          <w:t>4</w:t>
        </w:r>
        <w:r w:rsidR="0084503A">
          <w:rPr>
            <w:noProof/>
            <w:webHidden/>
          </w:rPr>
          <w:fldChar w:fldCharType="end"/>
        </w:r>
      </w:hyperlink>
    </w:p>
    <w:p w14:paraId="5796D8D1" w14:textId="2F2ACE02" w:rsidR="0084503A" w:rsidRDefault="00F5194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525141" w:history="1">
        <w:r w:rsidR="0084503A" w:rsidRPr="008143A0">
          <w:rPr>
            <w:rStyle w:val="Hyperlink"/>
            <w:noProof/>
          </w:rPr>
          <w:t>Global Behavior</w:t>
        </w:r>
        <w:r w:rsidR="0084503A">
          <w:rPr>
            <w:noProof/>
            <w:webHidden/>
          </w:rPr>
          <w:tab/>
        </w:r>
        <w:r w:rsidR="0084503A">
          <w:rPr>
            <w:noProof/>
            <w:webHidden/>
          </w:rPr>
          <w:fldChar w:fldCharType="begin"/>
        </w:r>
        <w:r w:rsidR="0084503A">
          <w:rPr>
            <w:noProof/>
            <w:webHidden/>
          </w:rPr>
          <w:instrText xml:space="preserve"> PAGEREF _Toc38525141 \h </w:instrText>
        </w:r>
        <w:r w:rsidR="0084503A">
          <w:rPr>
            <w:noProof/>
            <w:webHidden/>
          </w:rPr>
        </w:r>
        <w:r w:rsidR="0084503A">
          <w:rPr>
            <w:noProof/>
            <w:webHidden/>
          </w:rPr>
          <w:fldChar w:fldCharType="separate"/>
        </w:r>
        <w:r w:rsidR="0084503A">
          <w:rPr>
            <w:noProof/>
            <w:webHidden/>
          </w:rPr>
          <w:t>5</w:t>
        </w:r>
        <w:r w:rsidR="0084503A">
          <w:rPr>
            <w:noProof/>
            <w:webHidden/>
          </w:rPr>
          <w:fldChar w:fldCharType="end"/>
        </w:r>
      </w:hyperlink>
    </w:p>
    <w:p w14:paraId="5108B0A7" w14:textId="50AD0CAD" w:rsidR="0084503A" w:rsidRDefault="00F5194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525142" w:history="1">
        <w:r w:rsidR="0084503A" w:rsidRPr="008143A0">
          <w:rPr>
            <w:rStyle w:val="Hyperlink"/>
            <w:noProof/>
          </w:rPr>
          <w:t>Global Commands</w:t>
        </w:r>
        <w:r w:rsidR="0084503A">
          <w:rPr>
            <w:noProof/>
            <w:webHidden/>
          </w:rPr>
          <w:tab/>
        </w:r>
        <w:r w:rsidR="0084503A">
          <w:rPr>
            <w:noProof/>
            <w:webHidden/>
          </w:rPr>
          <w:fldChar w:fldCharType="begin"/>
        </w:r>
        <w:r w:rsidR="0084503A">
          <w:rPr>
            <w:noProof/>
            <w:webHidden/>
          </w:rPr>
          <w:instrText xml:space="preserve"> PAGEREF _Toc38525142 \h </w:instrText>
        </w:r>
        <w:r w:rsidR="0084503A">
          <w:rPr>
            <w:noProof/>
            <w:webHidden/>
          </w:rPr>
        </w:r>
        <w:r w:rsidR="0084503A">
          <w:rPr>
            <w:noProof/>
            <w:webHidden/>
          </w:rPr>
          <w:fldChar w:fldCharType="separate"/>
        </w:r>
        <w:r w:rsidR="0084503A">
          <w:rPr>
            <w:noProof/>
            <w:webHidden/>
          </w:rPr>
          <w:t>5</w:t>
        </w:r>
        <w:r w:rsidR="0084503A">
          <w:rPr>
            <w:noProof/>
            <w:webHidden/>
          </w:rPr>
          <w:fldChar w:fldCharType="end"/>
        </w:r>
      </w:hyperlink>
    </w:p>
    <w:p w14:paraId="556DD1A1" w14:textId="4158436C" w:rsidR="0084503A" w:rsidRDefault="00F5194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525143" w:history="1">
        <w:r w:rsidR="0084503A" w:rsidRPr="008143A0">
          <w:rPr>
            <w:rStyle w:val="Hyperlink"/>
            <w:noProof/>
          </w:rPr>
          <w:t>Global Confirms (the “If necessary” prompt)</w:t>
        </w:r>
        <w:r w:rsidR="0084503A">
          <w:rPr>
            <w:noProof/>
            <w:webHidden/>
          </w:rPr>
          <w:tab/>
        </w:r>
        <w:r w:rsidR="0084503A">
          <w:rPr>
            <w:noProof/>
            <w:webHidden/>
          </w:rPr>
          <w:fldChar w:fldCharType="begin"/>
        </w:r>
        <w:r w:rsidR="0084503A">
          <w:rPr>
            <w:noProof/>
            <w:webHidden/>
          </w:rPr>
          <w:instrText xml:space="preserve"> PAGEREF _Toc38525143 \h </w:instrText>
        </w:r>
        <w:r w:rsidR="0084503A">
          <w:rPr>
            <w:noProof/>
            <w:webHidden/>
          </w:rPr>
        </w:r>
        <w:r w:rsidR="0084503A">
          <w:rPr>
            <w:noProof/>
            <w:webHidden/>
          </w:rPr>
          <w:fldChar w:fldCharType="separate"/>
        </w:r>
        <w:r w:rsidR="0084503A">
          <w:rPr>
            <w:noProof/>
            <w:webHidden/>
          </w:rPr>
          <w:t>6</w:t>
        </w:r>
        <w:r w:rsidR="0084503A">
          <w:rPr>
            <w:noProof/>
            <w:webHidden/>
          </w:rPr>
          <w:fldChar w:fldCharType="end"/>
        </w:r>
      </w:hyperlink>
    </w:p>
    <w:p w14:paraId="710FFAF5" w14:textId="530409EC" w:rsidR="0084503A" w:rsidRDefault="00F5194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525144" w:history="1">
        <w:r w:rsidR="0084503A" w:rsidRPr="008143A0">
          <w:rPr>
            <w:rStyle w:val="Hyperlink"/>
            <w:noProof/>
          </w:rPr>
          <w:t>Global Config Parameters</w:t>
        </w:r>
        <w:r w:rsidR="0084503A">
          <w:rPr>
            <w:noProof/>
            <w:webHidden/>
          </w:rPr>
          <w:tab/>
        </w:r>
        <w:r w:rsidR="0084503A">
          <w:rPr>
            <w:noProof/>
            <w:webHidden/>
          </w:rPr>
          <w:fldChar w:fldCharType="begin"/>
        </w:r>
        <w:r w:rsidR="0084503A">
          <w:rPr>
            <w:noProof/>
            <w:webHidden/>
          </w:rPr>
          <w:instrText xml:space="preserve"> PAGEREF _Toc38525144 \h </w:instrText>
        </w:r>
        <w:r w:rsidR="0084503A">
          <w:rPr>
            <w:noProof/>
            <w:webHidden/>
          </w:rPr>
        </w:r>
        <w:r w:rsidR="0084503A">
          <w:rPr>
            <w:noProof/>
            <w:webHidden/>
          </w:rPr>
          <w:fldChar w:fldCharType="separate"/>
        </w:r>
        <w:r w:rsidR="0084503A">
          <w:rPr>
            <w:noProof/>
            <w:webHidden/>
          </w:rPr>
          <w:t>7</w:t>
        </w:r>
        <w:r w:rsidR="0084503A">
          <w:rPr>
            <w:noProof/>
            <w:webHidden/>
          </w:rPr>
          <w:fldChar w:fldCharType="end"/>
        </w:r>
      </w:hyperlink>
    </w:p>
    <w:p w14:paraId="0D1B714F" w14:textId="1E46D731" w:rsidR="0084503A" w:rsidRDefault="00F5194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525145" w:history="1">
        <w:r w:rsidR="0084503A" w:rsidRPr="008143A0">
          <w:rPr>
            <w:rStyle w:val="Hyperlink"/>
            <w:noProof/>
          </w:rPr>
          <w:t>Dialog Modules</w:t>
        </w:r>
        <w:r w:rsidR="0084503A">
          <w:rPr>
            <w:noProof/>
            <w:webHidden/>
          </w:rPr>
          <w:tab/>
        </w:r>
        <w:r w:rsidR="0084503A">
          <w:rPr>
            <w:noProof/>
            <w:webHidden/>
          </w:rPr>
          <w:fldChar w:fldCharType="begin"/>
        </w:r>
        <w:r w:rsidR="0084503A">
          <w:rPr>
            <w:noProof/>
            <w:webHidden/>
          </w:rPr>
          <w:instrText xml:space="preserve"> PAGEREF _Toc38525145 \h </w:instrText>
        </w:r>
        <w:r w:rsidR="0084503A">
          <w:rPr>
            <w:noProof/>
            <w:webHidden/>
          </w:rPr>
        </w:r>
        <w:r w:rsidR="0084503A">
          <w:rPr>
            <w:noProof/>
            <w:webHidden/>
          </w:rPr>
          <w:fldChar w:fldCharType="separate"/>
        </w:r>
        <w:r w:rsidR="0084503A">
          <w:rPr>
            <w:noProof/>
            <w:webHidden/>
          </w:rPr>
          <w:t>8</w:t>
        </w:r>
        <w:r w:rsidR="0084503A">
          <w:rPr>
            <w:noProof/>
            <w:webHidden/>
          </w:rPr>
          <w:fldChar w:fldCharType="end"/>
        </w:r>
      </w:hyperlink>
    </w:p>
    <w:p w14:paraId="70D6912E" w14:textId="5C69FF41" w:rsidR="0084503A" w:rsidRDefault="00F5194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525146" w:history="1">
        <w:r w:rsidR="0084503A" w:rsidRPr="008143A0">
          <w:rPr>
            <w:rStyle w:val="Hyperlink"/>
            <w:noProof/>
          </w:rPr>
          <w:t>0110_MainMenu</w:t>
        </w:r>
        <w:r w:rsidR="0084503A">
          <w:rPr>
            <w:noProof/>
            <w:webHidden/>
          </w:rPr>
          <w:tab/>
        </w:r>
        <w:r w:rsidR="0084503A">
          <w:rPr>
            <w:noProof/>
            <w:webHidden/>
          </w:rPr>
          <w:fldChar w:fldCharType="begin"/>
        </w:r>
        <w:r w:rsidR="0084503A">
          <w:rPr>
            <w:noProof/>
            <w:webHidden/>
          </w:rPr>
          <w:instrText xml:space="preserve"> PAGEREF _Toc38525146 \h </w:instrText>
        </w:r>
        <w:r w:rsidR="0084503A">
          <w:rPr>
            <w:noProof/>
            <w:webHidden/>
          </w:rPr>
        </w:r>
        <w:r w:rsidR="0084503A">
          <w:rPr>
            <w:noProof/>
            <w:webHidden/>
          </w:rPr>
          <w:fldChar w:fldCharType="separate"/>
        </w:r>
        <w:r w:rsidR="0084503A">
          <w:rPr>
            <w:noProof/>
            <w:webHidden/>
          </w:rPr>
          <w:t>8</w:t>
        </w:r>
        <w:r w:rsidR="0084503A">
          <w:rPr>
            <w:noProof/>
            <w:webHidden/>
          </w:rPr>
          <w:fldChar w:fldCharType="end"/>
        </w:r>
      </w:hyperlink>
    </w:p>
    <w:p w14:paraId="728C755D" w14:textId="035CF1C9" w:rsidR="0084503A" w:rsidRDefault="00F5194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525147" w:history="1">
        <w:r w:rsidR="0084503A" w:rsidRPr="008143A0">
          <w:rPr>
            <w:rStyle w:val="Hyperlink"/>
            <w:noProof/>
          </w:rPr>
          <w:t>0120_MoreOptions</w:t>
        </w:r>
        <w:r w:rsidR="0084503A">
          <w:rPr>
            <w:noProof/>
            <w:webHidden/>
          </w:rPr>
          <w:tab/>
        </w:r>
        <w:r w:rsidR="0084503A">
          <w:rPr>
            <w:noProof/>
            <w:webHidden/>
          </w:rPr>
          <w:fldChar w:fldCharType="begin"/>
        </w:r>
        <w:r w:rsidR="0084503A">
          <w:rPr>
            <w:noProof/>
            <w:webHidden/>
          </w:rPr>
          <w:instrText xml:space="preserve"> PAGEREF _Toc38525147 \h </w:instrText>
        </w:r>
        <w:r w:rsidR="0084503A">
          <w:rPr>
            <w:noProof/>
            <w:webHidden/>
          </w:rPr>
        </w:r>
        <w:r w:rsidR="0084503A">
          <w:rPr>
            <w:noProof/>
            <w:webHidden/>
          </w:rPr>
          <w:fldChar w:fldCharType="separate"/>
        </w:r>
        <w:r w:rsidR="0084503A">
          <w:rPr>
            <w:noProof/>
            <w:webHidden/>
          </w:rPr>
          <w:t>9</w:t>
        </w:r>
        <w:r w:rsidR="0084503A">
          <w:rPr>
            <w:noProof/>
            <w:webHidden/>
          </w:rPr>
          <w:fldChar w:fldCharType="end"/>
        </w:r>
      </w:hyperlink>
    </w:p>
    <w:p w14:paraId="117F611B" w14:textId="4732923D" w:rsidR="0084503A" w:rsidRDefault="00F5194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525148" w:history="1">
        <w:r w:rsidR="0084503A" w:rsidRPr="008143A0">
          <w:rPr>
            <w:rStyle w:val="Hyperlink"/>
            <w:noProof/>
          </w:rPr>
          <w:t>0200_AskAcctNbr</w:t>
        </w:r>
        <w:r w:rsidR="0084503A">
          <w:rPr>
            <w:noProof/>
            <w:webHidden/>
          </w:rPr>
          <w:tab/>
        </w:r>
        <w:r w:rsidR="0084503A">
          <w:rPr>
            <w:noProof/>
            <w:webHidden/>
          </w:rPr>
          <w:fldChar w:fldCharType="begin"/>
        </w:r>
        <w:r w:rsidR="0084503A">
          <w:rPr>
            <w:noProof/>
            <w:webHidden/>
          </w:rPr>
          <w:instrText xml:space="preserve"> PAGEREF _Toc38525148 \h </w:instrText>
        </w:r>
        <w:r w:rsidR="0084503A">
          <w:rPr>
            <w:noProof/>
            <w:webHidden/>
          </w:rPr>
        </w:r>
        <w:r w:rsidR="0084503A">
          <w:rPr>
            <w:noProof/>
            <w:webHidden/>
          </w:rPr>
          <w:fldChar w:fldCharType="separate"/>
        </w:r>
        <w:r w:rsidR="0084503A">
          <w:rPr>
            <w:noProof/>
            <w:webHidden/>
          </w:rPr>
          <w:t>10</w:t>
        </w:r>
        <w:r w:rsidR="0084503A">
          <w:rPr>
            <w:noProof/>
            <w:webHidden/>
          </w:rPr>
          <w:fldChar w:fldCharType="end"/>
        </w:r>
      </w:hyperlink>
    </w:p>
    <w:p w14:paraId="5EBD0713" w14:textId="0613E80C" w:rsidR="0084503A" w:rsidRDefault="00F5194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525149" w:history="1">
        <w:r w:rsidR="0084503A" w:rsidRPr="008143A0">
          <w:rPr>
            <w:rStyle w:val="Hyperlink"/>
            <w:noProof/>
          </w:rPr>
          <w:t>0210_AskDOB</w:t>
        </w:r>
        <w:r w:rsidR="0084503A">
          <w:rPr>
            <w:noProof/>
            <w:webHidden/>
          </w:rPr>
          <w:tab/>
        </w:r>
        <w:r w:rsidR="0084503A">
          <w:rPr>
            <w:noProof/>
            <w:webHidden/>
          </w:rPr>
          <w:fldChar w:fldCharType="begin"/>
        </w:r>
        <w:r w:rsidR="0084503A">
          <w:rPr>
            <w:noProof/>
            <w:webHidden/>
          </w:rPr>
          <w:instrText xml:space="preserve"> PAGEREF _Toc38525149 \h </w:instrText>
        </w:r>
        <w:r w:rsidR="0084503A">
          <w:rPr>
            <w:noProof/>
            <w:webHidden/>
          </w:rPr>
        </w:r>
        <w:r w:rsidR="0084503A">
          <w:rPr>
            <w:noProof/>
            <w:webHidden/>
          </w:rPr>
          <w:fldChar w:fldCharType="separate"/>
        </w:r>
        <w:r w:rsidR="0084503A">
          <w:rPr>
            <w:noProof/>
            <w:webHidden/>
          </w:rPr>
          <w:t>11</w:t>
        </w:r>
        <w:r w:rsidR="0084503A">
          <w:rPr>
            <w:noProof/>
            <w:webHidden/>
          </w:rPr>
          <w:fldChar w:fldCharType="end"/>
        </w:r>
      </w:hyperlink>
    </w:p>
    <w:p w14:paraId="14C53B92" w14:textId="350F30B0" w:rsidR="0084503A" w:rsidRDefault="00F5194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525150" w:history="1">
        <w:r w:rsidR="0084503A" w:rsidRPr="008143A0">
          <w:rPr>
            <w:rStyle w:val="Hyperlink"/>
            <w:noProof/>
          </w:rPr>
          <w:t>0220_RetryAcctNbr</w:t>
        </w:r>
        <w:r w:rsidR="0084503A">
          <w:rPr>
            <w:noProof/>
            <w:webHidden/>
          </w:rPr>
          <w:tab/>
        </w:r>
        <w:r w:rsidR="0084503A">
          <w:rPr>
            <w:noProof/>
            <w:webHidden/>
          </w:rPr>
          <w:fldChar w:fldCharType="begin"/>
        </w:r>
        <w:r w:rsidR="0084503A">
          <w:rPr>
            <w:noProof/>
            <w:webHidden/>
          </w:rPr>
          <w:instrText xml:space="preserve"> PAGEREF _Toc38525150 \h </w:instrText>
        </w:r>
        <w:r w:rsidR="0084503A">
          <w:rPr>
            <w:noProof/>
            <w:webHidden/>
          </w:rPr>
        </w:r>
        <w:r w:rsidR="0084503A">
          <w:rPr>
            <w:noProof/>
            <w:webHidden/>
          </w:rPr>
          <w:fldChar w:fldCharType="separate"/>
        </w:r>
        <w:r w:rsidR="0084503A">
          <w:rPr>
            <w:noProof/>
            <w:webHidden/>
          </w:rPr>
          <w:t>12</w:t>
        </w:r>
        <w:r w:rsidR="0084503A">
          <w:rPr>
            <w:noProof/>
            <w:webHidden/>
          </w:rPr>
          <w:fldChar w:fldCharType="end"/>
        </w:r>
      </w:hyperlink>
    </w:p>
    <w:p w14:paraId="6D8B1771" w14:textId="45AA5430" w:rsidR="0084503A" w:rsidRDefault="00F5194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525151" w:history="1">
        <w:r w:rsidR="0084503A" w:rsidRPr="008143A0">
          <w:rPr>
            <w:rStyle w:val="Hyperlink"/>
            <w:noProof/>
          </w:rPr>
          <w:t>0300_TitleSvcsMenu</w:t>
        </w:r>
        <w:r w:rsidR="0084503A">
          <w:rPr>
            <w:noProof/>
            <w:webHidden/>
          </w:rPr>
          <w:tab/>
        </w:r>
        <w:r w:rsidR="0084503A">
          <w:rPr>
            <w:noProof/>
            <w:webHidden/>
          </w:rPr>
          <w:fldChar w:fldCharType="begin"/>
        </w:r>
        <w:r w:rsidR="0084503A">
          <w:rPr>
            <w:noProof/>
            <w:webHidden/>
          </w:rPr>
          <w:instrText xml:space="preserve"> PAGEREF _Toc38525151 \h </w:instrText>
        </w:r>
        <w:r w:rsidR="0084503A">
          <w:rPr>
            <w:noProof/>
            <w:webHidden/>
          </w:rPr>
        </w:r>
        <w:r w:rsidR="0084503A">
          <w:rPr>
            <w:noProof/>
            <w:webHidden/>
          </w:rPr>
          <w:fldChar w:fldCharType="separate"/>
        </w:r>
        <w:r w:rsidR="0084503A">
          <w:rPr>
            <w:noProof/>
            <w:webHidden/>
          </w:rPr>
          <w:t>13</w:t>
        </w:r>
        <w:r w:rsidR="0084503A">
          <w:rPr>
            <w:noProof/>
            <w:webHidden/>
          </w:rPr>
          <w:fldChar w:fldCharType="end"/>
        </w:r>
      </w:hyperlink>
    </w:p>
    <w:p w14:paraId="0C0F4E3A" w14:textId="1E66C7B9" w:rsidR="0084503A" w:rsidRDefault="00F5194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525152" w:history="1">
        <w:r w:rsidR="0084503A" w:rsidRPr="008143A0">
          <w:rPr>
            <w:rStyle w:val="Hyperlink"/>
            <w:noProof/>
          </w:rPr>
          <w:t>0310_ConfirmLtrYN</w:t>
        </w:r>
        <w:r w:rsidR="0084503A">
          <w:rPr>
            <w:noProof/>
            <w:webHidden/>
          </w:rPr>
          <w:tab/>
        </w:r>
        <w:r w:rsidR="0084503A">
          <w:rPr>
            <w:noProof/>
            <w:webHidden/>
          </w:rPr>
          <w:fldChar w:fldCharType="begin"/>
        </w:r>
        <w:r w:rsidR="0084503A">
          <w:rPr>
            <w:noProof/>
            <w:webHidden/>
          </w:rPr>
          <w:instrText xml:space="preserve"> PAGEREF _Toc38525152 \h </w:instrText>
        </w:r>
        <w:r w:rsidR="0084503A">
          <w:rPr>
            <w:noProof/>
            <w:webHidden/>
          </w:rPr>
        </w:r>
        <w:r w:rsidR="0084503A">
          <w:rPr>
            <w:noProof/>
            <w:webHidden/>
          </w:rPr>
          <w:fldChar w:fldCharType="separate"/>
        </w:r>
        <w:r w:rsidR="0084503A">
          <w:rPr>
            <w:noProof/>
            <w:webHidden/>
          </w:rPr>
          <w:t>14</w:t>
        </w:r>
        <w:r w:rsidR="0084503A">
          <w:rPr>
            <w:noProof/>
            <w:webHidden/>
          </w:rPr>
          <w:fldChar w:fldCharType="end"/>
        </w:r>
      </w:hyperlink>
    </w:p>
    <w:p w14:paraId="4238CA6E" w14:textId="0762DEAD" w:rsidR="0084503A" w:rsidRDefault="00F5194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525153" w:history="1">
        <w:r w:rsidR="0084503A" w:rsidRPr="008143A0">
          <w:rPr>
            <w:rStyle w:val="Hyperlink"/>
            <w:noProof/>
          </w:rPr>
          <w:t>0320_ChangeMenu</w:t>
        </w:r>
        <w:r w:rsidR="0084503A">
          <w:rPr>
            <w:noProof/>
            <w:webHidden/>
          </w:rPr>
          <w:tab/>
        </w:r>
        <w:r w:rsidR="0084503A">
          <w:rPr>
            <w:noProof/>
            <w:webHidden/>
          </w:rPr>
          <w:fldChar w:fldCharType="begin"/>
        </w:r>
        <w:r w:rsidR="0084503A">
          <w:rPr>
            <w:noProof/>
            <w:webHidden/>
          </w:rPr>
          <w:instrText xml:space="preserve"> PAGEREF _Toc38525153 \h </w:instrText>
        </w:r>
        <w:r w:rsidR="0084503A">
          <w:rPr>
            <w:noProof/>
            <w:webHidden/>
          </w:rPr>
        </w:r>
        <w:r w:rsidR="0084503A">
          <w:rPr>
            <w:noProof/>
            <w:webHidden/>
          </w:rPr>
          <w:fldChar w:fldCharType="separate"/>
        </w:r>
        <w:r w:rsidR="0084503A">
          <w:rPr>
            <w:noProof/>
            <w:webHidden/>
          </w:rPr>
          <w:t>15</w:t>
        </w:r>
        <w:r w:rsidR="0084503A">
          <w:rPr>
            <w:noProof/>
            <w:webHidden/>
          </w:rPr>
          <w:fldChar w:fldCharType="end"/>
        </w:r>
      </w:hyperlink>
    </w:p>
    <w:p w14:paraId="17BAC31E" w14:textId="75E76AA2" w:rsidR="0084503A" w:rsidRDefault="00F5194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525154" w:history="1">
        <w:r w:rsidR="0084503A" w:rsidRPr="008143A0">
          <w:rPr>
            <w:rStyle w:val="Hyperlink"/>
            <w:noProof/>
          </w:rPr>
          <w:t>0330_InstrLtrYN</w:t>
        </w:r>
        <w:r w:rsidR="0084503A">
          <w:rPr>
            <w:noProof/>
            <w:webHidden/>
          </w:rPr>
          <w:tab/>
        </w:r>
        <w:r w:rsidR="0084503A">
          <w:rPr>
            <w:noProof/>
            <w:webHidden/>
          </w:rPr>
          <w:fldChar w:fldCharType="begin"/>
        </w:r>
        <w:r w:rsidR="0084503A">
          <w:rPr>
            <w:noProof/>
            <w:webHidden/>
          </w:rPr>
          <w:instrText xml:space="preserve"> PAGEREF _Toc38525154 \h </w:instrText>
        </w:r>
        <w:r w:rsidR="0084503A">
          <w:rPr>
            <w:noProof/>
            <w:webHidden/>
          </w:rPr>
        </w:r>
        <w:r w:rsidR="0084503A">
          <w:rPr>
            <w:noProof/>
            <w:webHidden/>
          </w:rPr>
          <w:fldChar w:fldCharType="separate"/>
        </w:r>
        <w:r w:rsidR="0084503A">
          <w:rPr>
            <w:noProof/>
            <w:webHidden/>
          </w:rPr>
          <w:t>16</w:t>
        </w:r>
        <w:r w:rsidR="0084503A">
          <w:rPr>
            <w:noProof/>
            <w:webHidden/>
          </w:rPr>
          <w:fldChar w:fldCharType="end"/>
        </w:r>
      </w:hyperlink>
    </w:p>
    <w:p w14:paraId="72DC119D" w14:textId="522A6704" w:rsidR="0084503A" w:rsidRDefault="00F5194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525155" w:history="1">
        <w:r w:rsidR="0084503A" w:rsidRPr="008143A0">
          <w:rPr>
            <w:rStyle w:val="Hyperlink"/>
            <w:noProof/>
          </w:rPr>
          <w:t>0400_FinSvcsMenu</w:t>
        </w:r>
        <w:r w:rsidR="0084503A">
          <w:rPr>
            <w:noProof/>
            <w:webHidden/>
          </w:rPr>
          <w:tab/>
        </w:r>
        <w:r w:rsidR="0084503A">
          <w:rPr>
            <w:noProof/>
            <w:webHidden/>
          </w:rPr>
          <w:fldChar w:fldCharType="begin"/>
        </w:r>
        <w:r w:rsidR="0084503A">
          <w:rPr>
            <w:noProof/>
            <w:webHidden/>
          </w:rPr>
          <w:instrText xml:space="preserve"> PAGEREF _Toc38525155 \h </w:instrText>
        </w:r>
        <w:r w:rsidR="0084503A">
          <w:rPr>
            <w:noProof/>
            <w:webHidden/>
          </w:rPr>
        </w:r>
        <w:r w:rsidR="0084503A">
          <w:rPr>
            <w:noProof/>
            <w:webHidden/>
          </w:rPr>
          <w:fldChar w:fldCharType="separate"/>
        </w:r>
        <w:r w:rsidR="0084503A">
          <w:rPr>
            <w:noProof/>
            <w:webHidden/>
          </w:rPr>
          <w:t>17</w:t>
        </w:r>
        <w:r w:rsidR="0084503A">
          <w:rPr>
            <w:noProof/>
            <w:webHidden/>
          </w:rPr>
          <w:fldChar w:fldCharType="end"/>
        </w:r>
      </w:hyperlink>
    </w:p>
    <w:p w14:paraId="7F9CAB51" w14:textId="140E95F6" w:rsidR="0084503A" w:rsidRDefault="00F5194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525156" w:history="1">
        <w:r w:rsidR="0084503A" w:rsidRPr="008143A0">
          <w:rPr>
            <w:rStyle w:val="Hyperlink"/>
            <w:noProof/>
          </w:rPr>
          <w:t>0405_FinSvcsHWSE</w:t>
        </w:r>
        <w:r w:rsidR="0084503A">
          <w:rPr>
            <w:noProof/>
            <w:webHidden/>
          </w:rPr>
          <w:tab/>
        </w:r>
        <w:r w:rsidR="0084503A">
          <w:rPr>
            <w:noProof/>
            <w:webHidden/>
          </w:rPr>
          <w:fldChar w:fldCharType="begin"/>
        </w:r>
        <w:r w:rsidR="0084503A">
          <w:rPr>
            <w:noProof/>
            <w:webHidden/>
          </w:rPr>
          <w:instrText xml:space="preserve"> PAGEREF _Toc38525156 \h </w:instrText>
        </w:r>
        <w:r w:rsidR="0084503A">
          <w:rPr>
            <w:noProof/>
            <w:webHidden/>
          </w:rPr>
        </w:r>
        <w:r w:rsidR="0084503A">
          <w:rPr>
            <w:noProof/>
            <w:webHidden/>
          </w:rPr>
          <w:fldChar w:fldCharType="separate"/>
        </w:r>
        <w:r w:rsidR="0084503A">
          <w:rPr>
            <w:noProof/>
            <w:webHidden/>
          </w:rPr>
          <w:t>18</w:t>
        </w:r>
        <w:r w:rsidR="0084503A">
          <w:rPr>
            <w:noProof/>
            <w:webHidden/>
          </w:rPr>
          <w:fldChar w:fldCharType="end"/>
        </w:r>
      </w:hyperlink>
    </w:p>
    <w:p w14:paraId="38654939" w14:textId="5AD60654" w:rsidR="0084503A" w:rsidRDefault="00F5194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525157" w:history="1">
        <w:r w:rsidR="0084503A" w:rsidRPr="008143A0">
          <w:rPr>
            <w:rStyle w:val="Hyperlink"/>
            <w:noProof/>
          </w:rPr>
          <w:t>0450_MakePaymentYN</w:t>
        </w:r>
        <w:r w:rsidR="0084503A">
          <w:rPr>
            <w:noProof/>
            <w:webHidden/>
          </w:rPr>
          <w:tab/>
        </w:r>
        <w:r w:rsidR="0084503A">
          <w:rPr>
            <w:noProof/>
            <w:webHidden/>
          </w:rPr>
          <w:fldChar w:fldCharType="begin"/>
        </w:r>
        <w:r w:rsidR="0084503A">
          <w:rPr>
            <w:noProof/>
            <w:webHidden/>
          </w:rPr>
          <w:instrText xml:space="preserve"> PAGEREF _Toc38525157 \h </w:instrText>
        </w:r>
        <w:r w:rsidR="0084503A">
          <w:rPr>
            <w:noProof/>
            <w:webHidden/>
          </w:rPr>
        </w:r>
        <w:r w:rsidR="0084503A">
          <w:rPr>
            <w:noProof/>
            <w:webHidden/>
          </w:rPr>
          <w:fldChar w:fldCharType="separate"/>
        </w:r>
        <w:r w:rsidR="0084503A">
          <w:rPr>
            <w:noProof/>
            <w:webHidden/>
          </w:rPr>
          <w:t>19</w:t>
        </w:r>
        <w:r w:rsidR="0084503A">
          <w:rPr>
            <w:noProof/>
            <w:webHidden/>
          </w:rPr>
          <w:fldChar w:fldCharType="end"/>
        </w:r>
      </w:hyperlink>
    </w:p>
    <w:p w14:paraId="20B6E0DB" w14:textId="26CE1454" w:rsidR="0084503A" w:rsidRDefault="00F5194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525158" w:history="1">
        <w:r w:rsidR="0084503A" w:rsidRPr="008143A0">
          <w:rPr>
            <w:rStyle w:val="Hyperlink"/>
            <w:noProof/>
          </w:rPr>
          <w:t>0470_DocMenu</w:t>
        </w:r>
        <w:r w:rsidR="0084503A">
          <w:rPr>
            <w:noProof/>
            <w:webHidden/>
          </w:rPr>
          <w:tab/>
        </w:r>
        <w:r w:rsidR="0084503A">
          <w:rPr>
            <w:noProof/>
            <w:webHidden/>
          </w:rPr>
          <w:fldChar w:fldCharType="begin"/>
        </w:r>
        <w:r w:rsidR="0084503A">
          <w:rPr>
            <w:noProof/>
            <w:webHidden/>
          </w:rPr>
          <w:instrText xml:space="preserve"> PAGEREF _Toc38525158 \h </w:instrText>
        </w:r>
        <w:r w:rsidR="0084503A">
          <w:rPr>
            <w:noProof/>
            <w:webHidden/>
          </w:rPr>
        </w:r>
        <w:r w:rsidR="0084503A">
          <w:rPr>
            <w:noProof/>
            <w:webHidden/>
          </w:rPr>
          <w:fldChar w:fldCharType="separate"/>
        </w:r>
        <w:r w:rsidR="0084503A">
          <w:rPr>
            <w:noProof/>
            <w:webHidden/>
          </w:rPr>
          <w:t>20</w:t>
        </w:r>
        <w:r w:rsidR="0084503A">
          <w:rPr>
            <w:noProof/>
            <w:webHidden/>
          </w:rPr>
          <w:fldChar w:fldCharType="end"/>
        </w:r>
      </w:hyperlink>
    </w:p>
    <w:p w14:paraId="22DD0089" w14:textId="767C6952" w:rsidR="0084503A" w:rsidRDefault="00F5194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525159" w:history="1">
        <w:r w:rsidR="0084503A" w:rsidRPr="008143A0">
          <w:rPr>
            <w:rStyle w:val="Hyperlink"/>
            <w:noProof/>
          </w:rPr>
          <w:t>0475_CancelLtrYN</w:t>
        </w:r>
        <w:r w:rsidR="0084503A">
          <w:rPr>
            <w:noProof/>
            <w:webHidden/>
          </w:rPr>
          <w:tab/>
        </w:r>
        <w:r w:rsidR="0084503A">
          <w:rPr>
            <w:noProof/>
            <w:webHidden/>
          </w:rPr>
          <w:fldChar w:fldCharType="begin"/>
        </w:r>
        <w:r w:rsidR="0084503A">
          <w:rPr>
            <w:noProof/>
            <w:webHidden/>
          </w:rPr>
          <w:instrText xml:space="preserve"> PAGEREF _Toc38525159 \h </w:instrText>
        </w:r>
        <w:r w:rsidR="0084503A">
          <w:rPr>
            <w:noProof/>
            <w:webHidden/>
          </w:rPr>
        </w:r>
        <w:r w:rsidR="0084503A">
          <w:rPr>
            <w:noProof/>
            <w:webHidden/>
          </w:rPr>
          <w:fldChar w:fldCharType="separate"/>
        </w:r>
        <w:r w:rsidR="0084503A">
          <w:rPr>
            <w:noProof/>
            <w:webHidden/>
          </w:rPr>
          <w:t>21</w:t>
        </w:r>
        <w:r w:rsidR="0084503A">
          <w:rPr>
            <w:noProof/>
            <w:webHidden/>
          </w:rPr>
          <w:fldChar w:fldCharType="end"/>
        </w:r>
      </w:hyperlink>
    </w:p>
    <w:p w14:paraId="136A4C7B" w14:textId="01EE4EEA" w:rsidR="0084503A" w:rsidRDefault="00F5194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525160" w:history="1">
        <w:r w:rsidR="0084503A" w:rsidRPr="008143A0">
          <w:rPr>
            <w:rStyle w:val="Hyperlink"/>
            <w:noProof/>
          </w:rPr>
          <w:t>0480_StatementTypeYN</w:t>
        </w:r>
        <w:r w:rsidR="0084503A">
          <w:rPr>
            <w:noProof/>
            <w:webHidden/>
          </w:rPr>
          <w:tab/>
        </w:r>
        <w:r w:rsidR="0084503A">
          <w:rPr>
            <w:noProof/>
            <w:webHidden/>
          </w:rPr>
          <w:fldChar w:fldCharType="begin"/>
        </w:r>
        <w:r w:rsidR="0084503A">
          <w:rPr>
            <w:noProof/>
            <w:webHidden/>
          </w:rPr>
          <w:instrText xml:space="preserve"> PAGEREF _Toc38525160 \h </w:instrText>
        </w:r>
        <w:r w:rsidR="0084503A">
          <w:rPr>
            <w:noProof/>
            <w:webHidden/>
          </w:rPr>
        </w:r>
        <w:r w:rsidR="0084503A">
          <w:rPr>
            <w:noProof/>
            <w:webHidden/>
          </w:rPr>
          <w:fldChar w:fldCharType="separate"/>
        </w:r>
        <w:r w:rsidR="0084503A">
          <w:rPr>
            <w:noProof/>
            <w:webHidden/>
          </w:rPr>
          <w:t>22</w:t>
        </w:r>
        <w:r w:rsidR="0084503A">
          <w:rPr>
            <w:noProof/>
            <w:webHidden/>
          </w:rPr>
          <w:fldChar w:fldCharType="end"/>
        </w:r>
      </w:hyperlink>
    </w:p>
    <w:p w14:paraId="7004D3D0" w14:textId="7F5598C7" w:rsidR="0084503A" w:rsidRDefault="00F5194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525161" w:history="1">
        <w:r w:rsidR="0084503A" w:rsidRPr="008143A0">
          <w:rPr>
            <w:rStyle w:val="Hyperlink"/>
            <w:noProof/>
          </w:rPr>
          <w:t>0485 _PayoffYN</w:t>
        </w:r>
        <w:r w:rsidR="0084503A">
          <w:rPr>
            <w:noProof/>
            <w:webHidden/>
          </w:rPr>
          <w:tab/>
        </w:r>
        <w:r w:rsidR="0084503A">
          <w:rPr>
            <w:noProof/>
            <w:webHidden/>
          </w:rPr>
          <w:fldChar w:fldCharType="begin"/>
        </w:r>
        <w:r w:rsidR="0084503A">
          <w:rPr>
            <w:noProof/>
            <w:webHidden/>
          </w:rPr>
          <w:instrText xml:space="preserve"> PAGEREF _Toc38525161 \h </w:instrText>
        </w:r>
        <w:r w:rsidR="0084503A">
          <w:rPr>
            <w:noProof/>
            <w:webHidden/>
          </w:rPr>
        </w:r>
        <w:r w:rsidR="0084503A">
          <w:rPr>
            <w:noProof/>
            <w:webHidden/>
          </w:rPr>
          <w:fldChar w:fldCharType="separate"/>
        </w:r>
        <w:r w:rsidR="0084503A">
          <w:rPr>
            <w:noProof/>
            <w:webHidden/>
          </w:rPr>
          <w:t>23</w:t>
        </w:r>
        <w:r w:rsidR="0084503A">
          <w:rPr>
            <w:noProof/>
            <w:webHidden/>
          </w:rPr>
          <w:fldChar w:fldCharType="end"/>
        </w:r>
      </w:hyperlink>
    </w:p>
    <w:p w14:paraId="043EB732" w14:textId="64BE9E96" w:rsidR="0084503A" w:rsidRDefault="00F5194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525162" w:history="1">
        <w:r w:rsidR="0084503A" w:rsidRPr="008143A0">
          <w:rPr>
            <w:rStyle w:val="Hyperlink"/>
            <w:noProof/>
          </w:rPr>
          <w:t>0490 _TaxDocYN</w:t>
        </w:r>
        <w:r w:rsidR="0084503A">
          <w:rPr>
            <w:noProof/>
            <w:webHidden/>
          </w:rPr>
          <w:tab/>
        </w:r>
        <w:r w:rsidR="0084503A">
          <w:rPr>
            <w:noProof/>
            <w:webHidden/>
          </w:rPr>
          <w:fldChar w:fldCharType="begin"/>
        </w:r>
        <w:r w:rsidR="0084503A">
          <w:rPr>
            <w:noProof/>
            <w:webHidden/>
          </w:rPr>
          <w:instrText xml:space="preserve"> PAGEREF _Toc38525162 \h </w:instrText>
        </w:r>
        <w:r w:rsidR="0084503A">
          <w:rPr>
            <w:noProof/>
            <w:webHidden/>
          </w:rPr>
        </w:r>
        <w:r w:rsidR="0084503A">
          <w:rPr>
            <w:noProof/>
            <w:webHidden/>
          </w:rPr>
          <w:fldChar w:fldCharType="separate"/>
        </w:r>
        <w:r w:rsidR="0084503A">
          <w:rPr>
            <w:noProof/>
            <w:webHidden/>
          </w:rPr>
          <w:t>24</w:t>
        </w:r>
        <w:r w:rsidR="0084503A">
          <w:rPr>
            <w:noProof/>
            <w:webHidden/>
          </w:rPr>
          <w:fldChar w:fldCharType="end"/>
        </w:r>
      </w:hyperlink>
    </w:p>
    <w:p w14:paraId="7506AA8A" w14:textId="7AE85E33" w:rsidR="0084503A" w:rsidRDefault="00F5194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525163" w:history="1">
        <w:r w:rsidR="0084503A" w:rsidRPr="008143A0">
          <w:rPr>
            <w:rStyle w:val="Hyperlink"/>
            <w:noProof/>
          </w:rPr>
          <w:t>0500_PayInFullYN</w:t>
        </w:r>
        <w:r w:rsidR="0084503A">
          <w:rPr>
            <w:noProof/>
            <w:webHidden/>
          </w:rPr>
          <w:tab/>
        </w:r>
        <w:r w:rsidR="0084503A">
          <w:rPr>
            <w:noProof/>
            <w:webHidden/>
          </w:rPr>
          <w:fldChar w:fldCharType="begin"/>
        </w:r>
        <w:r w:rsidR="0084503A">
          <w:rPr>
            <w:noProof/>
            <w:webHidden/>
          </w:rPr>
          <w:instrText xml:space="preserve"> PAGEREF _Toc38525163 \h </w:instrText>
        </w:r>
        <w:r w:rsidR="0084503A">
          <w:rPr>
            <w:noProof/>
            <w:webHidden/>
          </w:rPr>
        </w:r>
        <w:r w:rsidR="0084503A">
          <w:rPr>
            <w:noProof/>
            <w:webHidden/>
          </w:rPr>
          <w:fldChar w:fldCharType="separate"/>
        </w:r>
        <w:r w:rsidR="0084503A">
          <w:rPr>
            <w:noProof/>
            <w:webHidden/>
          </w:rPr>
          <w:t>25</w:t>
        </w:r>
        <w:r w:rsidR="0084503A">
          <w:rPr>
            <w:noProof/>
            <w:webHidden/>
          </w:rPr>
          <w:fldChar w:fldCharType="end"/>
        </w:r>
      </w:hyperlink>
    </w:p>
    <w:p w14:paraId="1BC964E0" w14:textId="7B6CC405" w:rsidR="0084503A" w:rsidRDefault="00F5194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525164" w:history="1">
        <w:r w:rsidR="0084503A" w:rsidRPr="008143A0">
          <w:rPr>
            <w:rStyle w:val="Hyperlink"/>
            <w:noProof/>
          </w:rPr>
          <w:t>0920_WrapMenu</w:t>
        </w:r>
        <w:r w:rsidR="0084503A">
          <w:rPr>
            <w:noProof/>
            <w:webHidden/>
          </w:rPr>
          <w:tab/>
        </w:r>
        <w:r w:rsidR="0084503A">
          <w:rPr>
            <w:noProof/>
            <w:webHidden/>
          </w:rPr>
          <w:fldChar w:fldCharType="begin"/>
        </w:r>
        <w:r w:rsidR="0084503A">
          <w:rPr>
            <w:noProof/>
            <w:webHidden/>
          </w:rPr>
          <w:instrText xml:space="preserve"> PAGEREF _Toc38525164 \h </w:instrText>
        </w:r>
        <w:r w:rsidR="0084503A">
          <w:rPr>
            <w:noProof/>
            <w:webHidden/>
          </w:rPr>
        </w:r>
        <w:r w:rsidR="0084503A">
          <w:rPr>
            <w:noProof/>
            <w:webHidden/>
          </w:rPr>
          <w:fldChar w:fldCharType="separate"/>
        </w:r>
        <w:r w:rsidR="0084503A">
          <w:rPr>
            <w:noProof/>
            <w:webHidden/>
          </w:rPr>
          <w:t>26</w:t>
        </w:r>
        <w:r w:rsidR="0084503A">
          <w:rPr>
            <w:noProof/>
            <w:webHidden/>
          </w:rPr>
          <w:fldChar w:fldCharType="end"/>
        </w:r>
      </w:hyperlink>
    </w:p>
    <w:p w14:paraId="182F98DA" w14:textId="0F4B67D3" w:rsidR="0084503A" w:rsidRDefault="00F5194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525165" w:history="1">
        <w:r w:rsidR="0084503A" w:rsidRPr="008143A0">
          <w:rPr>
            <w:rStyle w:val="Hyperlink"/>
            <w:noProof/>
          </w:rPr>
          <w:t>0930 _WrapMenu2</w:t>
        </w:r>
        <w:r w:rsidR="0084503A">
          <w:rPr>
            <w:noProof/>
            <w:webHidden/>
          </w:rPr>
          <w:tab/>
        </w:r>
        <w:r w:rsidR="0084503A">
          <w:rPr>
            <w:noProof/>
            <w:webHidden/>
          </w:rPr>
          <w:fldChar w:fldCharType="begin"/>
        </w:r>
        <w:r w:rsidR="0084503A">
          <w:rPr>
            <w:noProof/>
            <w:webHidden/>
          </w:rPr>
          <w:instrText xml:space="preserve"> PAGEREF _Toc38525165 \h </w:instrText>
        </w:r>
        <w:r w:rsidR="0084503A">
          <w:rPr>
            <w:noProof/>
            <w:webHidden/>
          </w:rPr>
        </w:r>
        <w:r w:rsidR="0084503A">
          <w:rPr>
            <w:noProof/>
            <w:webHidden/>
          </w:rPr>
          <w:fldChar w:fldCharType="separate"/>
        </w:r>
        <w:r w:rsidR="0084503A">
          <w:rPr>
            <w:noProof/>
            <w:webHidden/>
          </w:rPr>
          <w:t>27</w:t>
        </w:r>
        <w:r w:rsidR="0084503A">
          <w:rPr>
            <w:noProof/>
            <w:webHidden/>
          </w:rPr>
          <w:fldChar w:fldCharType="end"/>
        </w:r>
      </w:hyperlink>
    </w:p>
    <w:p w14:paraId="7DC49456" w14:textId="6E82DA54" w:rsidR="005412A5" w:rsidRPr="00732B9D" w:rsidRDefault="001632CF" w:rsidP="00732B9D">
      <w:r w:rsidRPr="00907B70">
        <w:lastRenderedPageBreak/>
        <w:fldChar w:fldCharType="end"/>
      </w:r>
    </w:p>
    <w:p w14:paraId="40796C0A" w14:textId="52559B02" w:rsidR="003A6E73" w:rsidRPr="00907B70" w:rsidRDefault="005412A5" w:rsidP="00FB10D6">
      <w:pPr>
        <w:pStyle w:val="Heading1"/>
      </w:pPr>
      <w:bookmarkStart w:id="1" w:name="_Toc38525137"/>
      <w:r>
        <w:t>Revision History</w:t>
      </w:r>
      <w:bookmarkEnd w:id="1"/>
    </w:p>
    <w:tbl>
      <w:tblPr>
        <w:tblW w:w="9145" w:type="dxa"/>
        <w:tblInd w:w="1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0"/>
        <w:gridCol w:w="1825"/>
        <w:gridCol w:w="5770"/>
        <w:tblGridChange w:id="2">
          <w:tblGrid>
            <w:gridCol w:w="1550"/>
            <w:gridCol w:w="1825"/>
            <w:gridCol w:w="5770"/>
          </w:tblGrid>
        </w:tblGridChange>
      </w:tblGrid>
      <w:tr w:rsidR="00ED76D9" w:rsidRPr="00907B70" w14:paraId="3EB93599" w14:textId="689CEC70" w:rsidTr="00ED76D9">
        <w:tc>
          <w:tcPr>
            <w:tcW w:w="1550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E5E5E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CAFDEB" w14:textId="77777777" w:rsidR="00ED76D9" w:rsidRPr="00907B70" w:rsidRDefault="00ED76D9" w:rsidP="00ED76D9">
            <w:pPr>
              <w:pStyle w:val="BodyText"/>
              <w:rPr>
                <w:b/>
                <w:bCs/>
              </w:rPr>
            </w:pPr>
            <w:r w:rsidRPr="00907B70">
              <w:rPr>
                <w:b/>
                <w:bCs/>
              </w:rPr>
              <w:t>Revision Date</w:t>
            </w:r>
          </w:p>
        </w:tc>
        <w:tc>
          <w:tcPr>
            <w:tcW w:w="1825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E5E5E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7BFD81" w14:textId="77777777" w:rsidR="00ED76D9" w:rsidRPr="00907B70" w:rsidRDefault="00ED76D9" w:rsidP="00ED76D9">
            <w:pPr>
              <w:pStyle w:val="BodyText"/>
              <w:rPr>
                <w:b/>
                <w:bCs/>
              </w:rPr>
            </w:pPr>
            <w:r w:rsidRPr="00907B70">
              <w:rPr>
                <w:b/>
                <w:bCs/>
              </w:rPr>
              <w:t>Revised By</w:t>
            </w:r>
          </w:p>
        </w:tc>
        <w:tc>
          <w:tcPr>
            <w:tcW w:w="5770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E5E5E5"/>
          </w:tcPr>
          <w:p w14:paraId="672762B8" w14:textId="43AE1F5F" w:rsidR="00ED76D9" w:rsidRPr="00907B70" w:rsidRDefault="00ED76D9" w:rsidP="00ED76D9">
            <w:pPr>
              <w:pStyle w:val="BodyText"/>
              <w:rPr>
                <w:b/>
                <w:bCs/>
              </w:rPr>
            </w:pPr>
            <w:r w:rsidRPr="00907B70">
              <w:rPr>
                <w:b/>
                <w:bCs/>
              </w:rPr>
              <w:t>Revision Description</w:t>
            </w:r>
          </w:p>
        </w:tc>
      </w:tr>
      <w:tr w:rsidR="00ED76D9" w:rsidRPr="00907B70" w14:paraId="03D95E52" w14:textId="6D032B78" w:rsidTr="00665056">
        <w:tc>
          <w:tcPr>
            <w:tcW w:w="1550" w:type="dxa"/>
            <w:tcBorders>
              <w:top w:val="single" w:sz="8" w:space="0" w:color="999999"/>
              <w:left w:val="single" w:sz="6" w:space="0" w:color="999999"/>
              <w:bottom w:val="single" w:sz="8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9C5305" w14:textId="75DB16AD" w:rsidR="00ED76D9" w:rsidRPr="00907B70" w:rsidRDefault="0038183A" w:rsidP="00ED76D9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1/</w:t>
            </w:r>
            <w:r w:rsidR="00A200FF">
              <w:rPr>
                <w:rFonts w:asciiTheme="minorHAnsi" w:eastAsiaTheme="minorHAnsi" w:hAnsiTheme="minorHAnsi"/>
              </w:rPr>
              <w:t>2</w:t>
            </w:r>
            <w:r>
              <w:rPr>
                <w:rFonts w:asciiTheme="minorHAnsi" w:eastAsiaTheme="minorHAnsi" w:hAnsiTheme="minorHAnsi"/>
              </w:rPr>
              <w:t>2</w:t>
            </w:r>
            <w:r w:rsidR="00ED76D9">
              <w:rPr>
                <w:rFonts w:asciiTheme="minorHAnsi" w:eastAsiaTheme="minorHAnsi" w:hAnsiTheme="minorHAnsi"/>
              </w:rPr>
              <w:t>/20</w:t>
            </w:r>
            <w:r>
              <w:rPr>
                <w:rFonts w:asciiTheme="minorHAnsi" w:eastAsiaTheme="minorHAnsi" w:hAnsiTheme="minorHAnsi"/>
              </w:rPr>
              <w:t>20</w:t>
            </w:r>
          </w:p>
        </w:tc>
        <w:tc>
          <w:tcPr>
            <w:tcW w:w="1825" w:type="dxa"/>
            <w:tcBorders>
              <w:top w:val="single" w:sz="8" w:space="0" w:color="999999"/>
              <w:left w:val="single" w:sz="6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29C0E1" w14:textId="35727CF2" w:rsidR="00ED76D9" w:rsidRPr="00907B70" w:rsidRDefault="0038183A" w:rsidP="00ED76D9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Kevin Maas</w:t>
            </w:r>
          </w:p>
        </w:tc>
        <w:tc>
          <w:tcPr>
            <w:tcW w:w="5770" w:type="dxa"/>
            <w:tcBorders>
              <w:top w:val="single" w:sz="8" w:space="0" w:color="999999"/>
              <w:left w:val="single" w:sz="6" w:space="0" w:color="999999"/>
              <w:bottom w:val="single" w:sz="8" w:space="0" w:color="999999"/>
              <w:right w:val="single" w:sz="8" w:space="0" w:color="999999"/>
            </w:tcBorders>
          </w:tcPr>
          <w:p w14:paraId="2DA799C0" w14:textId="3822F1C7" w:rsidR="00ED76D9" w:rsidRDefault="0038183A" w:rsidP="00ED76D9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Ini</w:t>
            </w:r>
            <w:r w:rsidR="00C343E7">
              <w:rPr>
                <w:rFonts w:asciiTheme="minorHAnsi" w:eastAsiaTheme="minorHAnsi" w:hAnsiTheme="minorHAnsi"/>
              </w:rPr>
              <w:t>tial version</w:t>
            </w:r>
            <w:r w:rsidR="00ED76D9" w:rsidRPr="00907B70">
              <w:rPr>
                <w:rFonts w:asciiTheme="minorHAnsi" w:eastAsiaTheme="minorHAnsi" w:hAnsiTheme="minorHAnsi"/>
              </w:rPr>
              <w:t xml:space="preserve"> </w:t>
            </w:r>
          </w:p>
        </w:tc>
      </w:tr>
      <w:tr w:rsidR="00665056" w:rsidRPr="00907B70" w14:paraId="5E2B7E62" w14:textId="77777777" w:rsidTr="007B063B">
        <w:tc>
          <w:tcPr>
            <w:tcW w:w="1550" w:type="dxa"/>
            <w:tcBorders>
              <w:top w:val="single" w:sz="8" w:space="0" w:color="999999"/>
              <w:left w:val="single" w:sz="6" w:space="0" w:color="999999"/>
              <w:bottom w:val="single" w:sz="8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680826" w14:textId="2B6A270F" w:rsidR="00665056" w:rsidRDefault="00665056" w:rsidP="006650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1/30/2020</w:t>
            </w:r>
          </w:p>
        </w:tc>
        <w:tc>
          <w:tcPr>
            <w:tcW w:w="1825" w:type="dxa"/>
            <w:tcBorders>
              <w:top w:val="single" w:sz="8" w:space="0" w:color="999999"/>
              <w:left w:val="single" w:sz="6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0D6B8C" w14:textId="22694557" w:rsidR="00665056" w:rsidRDefault="00665056" w:rsidP="006650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Kevin Maas</w:t>
            </w:r>
          </w:p>
        </w:tc>
        <w:tc>
          <w:tcPr>
            <w:tcW w:w="5770" w:type="dxa"/>
            <w:tcBorders>
              <w:top w:val="single" w:sz="8" w:space="0" w:color="999999"/>
              <w:left w:val="single" w:sz="6" w:space="0" w:color="999999"/>
              <w:bottom w:val="single" w:sz="8" w:space="0" w:color="999999"/>
              <w:right w:val="single" w:sz="8" w:space="0" w:color="999999"/>
            </w:tcBorders>
          </w:tcPr>
          <w:p w14:paraId="41E3E095" w14:textId="3B95DABF" w:rsidR="00665056" w:rsidRDefault="00665056" w:rsidP="006650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Updated 0330_InstrLtr</w:t>
            </w:r>
          </w:p>
        </w:tc>
      </w:tr>
      <w:tr w:rsidR="007B063B" w:rsidRPr="00907B70" w14:paraId="15AECF42" w14:textId="77777777" w:rsidTr="00BD176C">
        <w:tc>
          <w:tcPr>
            <w:tcW w:w="1550" w:type="dxa"/>
            <w:tcBorders>
              <w:top w:val="single" w:sz="8" w:space="0" w:color="999999"/>
              <w:left w:val="single" w:sz="6" w:space="0" w:color="999999"/>
              <w:bottom w:val="single" w:sz="8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8179B0" w14:textId="65714B49" w:rsidR="007B063B" w:rsidRDefault="007B063B" w:rsidP="006650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3/02/2020</w:t>
            </w:r>
          </w:p>
        </w:tc>
        <w:tc>
          <w:tcPr>
            <w:tcW w:w="1825" w:type="dxa"/>
            <w:tcBorders>
              <w:top w:val="single" w:sz="8" w:space="0" w:color="999999"/>
              <w:left w:val="single" w:sz="6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2621AA" w14:textId="75837F84" w:rsidR="007B063B" w:rsidRDefault="007B063B" w:rsidP="006650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Carolyn Daugherty</w:t>
            </w:r>
          </w:p>
        </w:tc>
        <w:tc>
          <w:tcPr>
            <w:tcW w:w="5770" w:type="dxa"/>
            <w:tcBorders>
              <w:top w:val="single" w:sz="8" w:space="0" w:color="999999"/>
              <w:left w:val="single" w:sz="6" w:space="0" w:color="999999"/>
              <w:bottom w:val="single" w:sz="8" w:space="0" w:color="999999"/>
              <w:right w:val="single" w:sz="8" w:space="0" w:color="999999"/>
            </w:tcBorders>
          </w:tcPr>
          <w:p w14:paraId="7321C6D0" w14:textId="77777777" w:rsidR="009243E7" w:rsidRDefault="007B063B" w:rsidP="006650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Added 320_ChangeMenu</w:t>
            </w:r>
          </w:p>
          <w:p w14:paraId="63E65098" w14:textId="7A2FE7F2" w:rsidR="00990EB9" w:rsidRDefault="00990EB9" w:rsidP="006650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Updated .wav file names</w:t>
            </w:r>
          </w:p>
        </w:tc>
      </w:tr>
      <w:tr w:rsidR="00A630FF" w:rsidRPr="00907B70" w14:paraId="68AABF5A" w14:textId="77777777" w:rsidTr="00A630FF">
        <w:tc>
          <w:tcPr>
            <w:tcW w:w="1550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9868EC" w14:textId="77777777" w:rsidR="00A630FF" w:rsidRDefault="00A630FF" w:rsidP="00A630FF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4/03/2020</w:t>
            </w:r>
          </w:p>
        </w:tc>
        <w:tc>
          <w:tcPr>
            <w:tcW w:w="1825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FE1E5E" w14:textId="77777777" w:rsidR="00A630FF" w:rsidRDefault="00A630FF" w:rsidP="00A630FF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Carolyn Daugherty</w:t>
            </w:r>
          </w:p>
        </w:tc>
        <w:tc>
          <w:tcPr>
            <w:tcW w:w="5770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</w:tcPr>
          <w:p w14:paraId="40DFE6EC" w14:textId="77777777" w:rsidR="00A630FF" w:rsidRDefault="00A630FF" w:rsidP="00A630FF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Updated menu 310</w:t>
            </w:r>
          </w:p>
        </w:tc>
      </w:tr>
      <w:tr w:rsidR="009717CE" w:rsidRPr="00907B70" w14:paraId="33160EE1" w14:textId="77777777" w:rsidTr="009717CE">
        <w:tc>
          <w:tcPr>
            <w:tcW w:w="1550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C82A83" w14:textId="77777777" w:rsidR="009717CE" w:rsidRDefault="009717CE" w:rsidP="009717CE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4/09/2020</w:t>
            </w:r>
          </w:p>
        </w:tc>
        <w:tc>
          <w:tcPr>
            <w:tcW w:w="1825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13DDCC" w14:textId="77777777" w:rsidR="009717CE" w:rsidRDefault="009717CE" w:rsidP="009717CE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Leo Prada</w:t>
            </w:r>
          </w:p>
        </w:tc>
        <w:tc>
          <w:tcPr>
            <w:tcW w:w="5770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</w:tcPr>
          <w:p w14:paraId="5230BED7" w14:textId="77777777" w:rsidR="009717CE" w:rsidRDefault="009717CE" w:rsidP="009717CE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Portuguese Version</w:t>
            </w:r>
          </w:p>
        </w:tc>
      </w:tr>
      <w:tr w:rsidR="009717CE" w:rsidRPr="00907B70" w14:paraId="7640936E" w14:textId="77777777" w:rsidTr="009717CE">
        <w:tc>
          <w:tcPr>
            <w:tcW w:w="1550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3B3658" w14:textId="77777777" w:rsidR="009717CE" w:rsidRDefault="009717CE" w:rsidP="009717CE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4/15/2020</w:t>
            </w:r>
          </w:p>
        </w:tc>
        <w:tc>
          <w:tcPr>
            <w:tcW w:w="1825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A0A928" w14:textId="77777777" w:rsidR="009717CE" w:rsidRDefault="009717CE" w:rsidP="009717CE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Carolyn Daugherty</w:t>
            </w:r>
          </w:p>
        </w:tc>
        <w:tc>
          <w:tcPr>
            <w:tcW w:w="5770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</w:tcPr>
          <w:p w14:paraId="61863F8B" w14:textId="77777777" w:rsidR="009717CE" w:rsidRDefault="009717CE" w:rsidP="009717CE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Updated menus 300, 310, 320, 405, 450, 485, 500,</w:t>
            </w:r>
          </w:p>
        </w:tc>
      </w:tr>
      <w:tr w:rsidR="009717CE" w14:paraId="2168F206" w14:textId="77777777" w:rsidTr="00B9501A">
        <w:tblPrEx>
          <w:tblW w:w="9145" w:type="dxa"/>
          <w:tblInd w:w="125" w:type="dxa"/>
          <w:tblCellMar>
            <w:left w:w="0" w:type="dxa"/>
            <w:right w:w="0" w:type="dxa"/>
          </w:tblCellMar>
          <w:tblPrExChange w:id="3" w:author="Prada, Leandro (Leo) **CTR**" w:date="2020-06-08T14:14:00Z">
            <w:tblPrEx>
              <w:tblW w:w="9145" w:type="dxa"/>
              <w:tblInd w:w="125" w:type="dxa"/>
              <w:tblCellMar>
                <w:left w:w="0" w:type="dxa"/>
                <w:right w:w="0" w:type="dxa"/>
              </w:tblCellMar>
            </w:tblPrEx>
          </w:tblPrExChange>
        </w:tblPrEx>
        <w:tc>
          <w:tcPr>
            <w:tcW w:w="1550" w:type="dxa"/>
            <w:tcBorders>
              <w:top w:val="single" w:sz="8" w:space="0" w:color="999999"/>
              <w:left w:val="single" w:sz="6" w:space="0" w:color="999999"/>
              <w:bottom w:val="single" w:sz="8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tcPrChange w:id="4" w:author="Prada, Leandro (Leo) **CTR**" w:date="2020-06-08T14:14:00Z">
              <w:tcPr>
                <w:tcW w:w="1550" w:type="dxa"/>
                <w:tcBorders>
                  <w:top w:val="single" w:sz="8" w:space="0" w:color="999999"/>
                  <w:left w:val="single" w:sz="6" w:space="0" w:color="999999"/>
                  <w:bottom w:val="single" w:sz="6" w:space="0" w:color="999999"/>
                  <w:right w:val="single" w:sz="6" w:space="0" w:color="999999"/>
                </w:tcBorders>
                <w:shd w:val="clear" w:color="auto" w:fill="FFFFFF"/>
                <w:tcMar>
                  <w:top w:w="0" w:type="dxa"/>
                  <w:left w:w="115" w:type="dxa"/>
                  <w:bottom w:w="0" w:type="dxa"/>
                  <w:right w:w="115" w:type="dxa"/>
                </w:tcMar>
              </w:tcPr>
            </w:tcPrChange>
          </w:tcPr>
          <w:p w14:paraId="2664DE4B" w14:textId="77777777" w:rsidR="009717CE" w:rsidRDefault="009717CE" w:rsidP="009717CE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4/21/2020</w:t>
            </w:r>
          </w:p>
        </w:tc>
        <w:tc>
          <w:tcPr>
            <w:tcW w:w="1825" w:type="dxa"/>
            <w:tcBorders>
              <w:top w:val="single" w:sz="8" w:space="0" w:color="999999"/>
              <w:left w:val="single" w:sz="6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  <w:tcPrChange w:id="5" w:author="Prada, Leandro (Leo) **CTR**" w:date="2020-06-08T14:14:00Z">
              <w:tcPr>
                <w:tcW w:w="1825" w:type="dxa"/>
                <w:tcBorders>
                  <w:top w:val="single" w:sz="8" w:space="0" w:color="999999"/>
                  <w:left w:val="single" w:sz="6" w:space="0" w:color="999999"/>
                  <w:bottom w:val="single" w:sz="6" w:space="0" w:color="999999"/>
                  <w:right w:val="single" w:sz="8" w:space="0" w:color="999999"/>
                </w:tcBorders>
                <w:tcMar>
                  <w:top w:w="0" w:type="dxa"/>
                  <w:left w:w="115" w:type="dxa"/>
                  <w:bottom w:w="0" w:type="dxa"/>
                  <w:right w:w="115" w:type="dxa"/>
                </w:tcMar>
              </w:tcPr>
            </w:tcPrChange>
          </w:tcPr>
          <w:p w14:paraId="06B0BC7D" w14:textId="77777777" w:rsidR="009717CE" w:rsidRDefault="009717CE" w:rsidP="009717CE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Leo Prada</w:t>
            </w:r>
          </w:p>
        </w:tc>
        <w:tc>
          <w:tcPr>
            <w:tcW w:w="5770" w:type="dxa"/>
            <w:tcBorders>
              <w:top w:val="single" w:sz="8" w:space="0" w:color="999999"/>
              <w:left w:val="single" w:sz="6" w:space="0" w:color="999999"/>
              <w:bottom w:val="single" w:sz="8" w:space="0" w:color="999999"/>
              <w:right w:val="single" w:sz="8" w:space="0" w:color="999999"/>
            </w:tcBorders>
            <w:tcPrChange w:id="6" w:author="Prada, Leandro (Leo) **CTR**" w:date="2020-06-08T14:14:00Z">
              <w:tcPr>
                <w:tcW w:w="5770" w:type="dxa"/>
                <w:tcBorders>
                  <w:top w:val="single" w:sz="8" w:space="0" w:color="999999"/>
                  <w:left w:val="single" w:sz="6" w:space="0" w:color="999999"/>
                  <w:bottom w:val="single" w:sz="6" w:space="0" w:color="999999"/>
                  <w:right w:val="single" w:sz="8" w:space="0" w:color="999999"/>
                </w:tcBorders>
              </w:tcPr>
            </w:tcPrChange>
          </w:tcPr>
          <w:p w14:paraId="453BC7B3" w14:textId="606F6D8F" w:rsidR="009717CE" w:rsidRDefault="009717CE" w:rsidP="009717CE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Portuguese Version</w:t>
            </w:r>
          </w:p>
        </w:tc>
      </w:tr>
      <w:tr w:rsidR="00B9501A" w14:paraId="2D259A96" w14:textId="77777777" w:rsidTr="00F51946">
        <w:trPr>
          <w:ins w:id="7" w:author="Prada, Leandro (Leo) **CTR**" w:date="2020-06-08T14:14:00Z"/>
        </w:trPr>
        <w:tc>
          <w:tcPr>
            <w:tcW w:w="1550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AD40C5" w14:textId="77777777" w:rsidR="00B9501A" w:rsidRDefault="00B9501A" w:rsidP="00F51946">
            <w:pPr>
              <w:rPr>
                <w:ins w:id="8" w:author="Prada, Leandro (Leo) **CTR**" w:date="2020-06-08T14:14:00Z"/>
                <w:rFonts w:asciiTheme="minorHAnsi" w:eastAsiaTheme="minorHAnsi" w:hAnsiTheme="minorHAnsi"/>
              </w:rPr>
            </w:pPr>
            <w:ins w:id="9" w:author="Prada, Leandro (Leo) **CTR**" w:date="2020-06-08T14:14:00Z">
              <w:r>
                <w:rPr>
                  <w:rFonts w:asciiTheme="minorHAnsi" w:eastAsiaTheme="minorHAnsi" w:hAnsiTheme="minorHAnsi"/>
                </w:rPr>
                <w:t>06/08/2020</w:t>
              </w:r>
            </w:ins>
          </w:p>
        </w:tc>
        <w:tc>
          <w:tcPr>
            <w:tcW w:w="1825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9AAB05" w14:textId="77777777" w:rsidR="00B9501A" w:rsidRDefault="00B9501A" w:rsidP="00F51946">
            <w:pPr>
              <w:rPr>
                <w:ins w:id="10" w:author="Prada, Leandro (Leo) **CTR**" w:date="2020-06-08T14:14:00Z"/>
                <w:rFonts w:asciiTheme="minorHAnsi" w:eastAsiaTheme="minorHAnsi" w:hAnsiTheme="minorHAnsi"/>
              </w:rPr>
            </w:pPr>
            <w:ins w:id="11" w:author="Prada, Leandro (Leo) **CTR**" w:date="2020-06-08T14:14:00Z">
              <w:r>
                <w:rPr>
                  <w:rFonts w:asciiTheme="minorHAnsi" w:eastAsiaTheme="minorHAnsi" w:hAnsiTheme="minorHAnsi"/>
                </w:rPr>
                <w:t>Leo Prada</w:t>
              </w:r>
            </w:ins>
          </w:p>
        </w:tc>
        <w:tc>
          <w:tcPr>
            <w:tcW w:w="5770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</w:tcPr>
          <w:p w14:paraId="7F9FB667" w14:textId="5CC4A558" w:rsidR="00B9501A" w:rsidRDefault="00B9501A" w:rsidP="00F51946">
            <w:pPr>
              <w:rPr>
                <w:ins w:id="12" w:author="Prada, Leandro (Leo) **CTR**" w:date="2020-06-08T14:14:00Z"/>
                <w:rFonts w:asciiTheme="minorHAnsi" w:eastAsiaTheme="minorHAnsi" w:hAnsiTheme="minorHAnsi"/>
              </w:rPr>
            </w:pPr>
            <w:ins w:id="13" w:author="Prada, Leandro (Leo) **CTR**" w:date="2020-06-08T14:14:00Z">
              <w:r>
                <w:rPr>
                  <w:rFonts w:asciiTheme="minorHAnsi" w:eastAsiaTheme="minorHAnsi" w:hAnsiTheme="minorHAnsi"/>
                </w:rPr>
                <w:t xml:space="preserve">Portuguese Version with customer script input </w:t>
              </w:r>
            </w:ins>
          </w:p>
        </w:tc>
      </w:tr>
    </w:tbl>
    <w:p w14:paraId="3E1869AD" w14:textId="77FAE650" w:rsidR="003A6E73" w:rsidRPr="00907B70" w:rsidRDefault="003A6E73" w:rsidP="003A6E73">
      <w:pPr>
        <w:spacing w:after="0" w:line="240" w:lineRule="auto"/>
      </w:pPr>
    </w:p>
    <w:p w14:paraId="499AE817" w14:textId="77777777" w:rsidR="003A6E73" w:rsidRPr="00907B70" w:rsidRDefault="003A6E73" w:rsidP="003A6E73">
      <w:pPr>
        <w:spacing w:after="0" w:line="240" w:lineRule="auto"/>
        <w:rPr>
          <w:rFonts w:ascii="Arial" w:eastAsia="Times New Roman" w:hAnsi="Arial"/>
          <w:b/>
          <w:bCs/>
          <w:sz w:val="32"/>
          <w:szCs w:val="24"/>
        </w:rPr>
      </w:pPr>
    </w:p>
    <w:p w14:paraId="56C696D1" w14:textId="77777777" w:rsidR="007364C8" w:rsidRPr="00907B70" w:rsidRDefault="007364C8">
      <w:pPr>
        <w:spacing w:after="0" w:line="240" w:lineRule="auto"/>
        <w:rPr>
          <w:rFonts w:ascii="Arial" w:eastAsia="Times New Roman" w:hAnsi="Arial"/>
          <w:b/>
          <w:bCs/>
          <w:sz w:val="32"/>
          <w:szCs w:val="24"/>
        </w:rPr>
      </w:pPr>
    </w:p>
    <w:p w14:paraId="5AA32519" w14:textId="77777777" w:rsidR="009971A8" w:rsidRDefault="009971A8">
      <w:pPr>
        <w:spacing w:after="0" w:line="240" w:lineRule="auto"/>
        <w:rPr>
          <w:rFonts w:ascii="Arial" w:eastAsia="Times New Roman" w:hAnsi="Arial"/>
          <w:b/>
          <w:bCs/>
          <w:sz w:val="32"/>
          <w:szCs w:val="24"/>
        </w:rPr>
      </w:pPr>
      <w:r>
        <w:br w:type="page"/>
      </w:r>
    </w:p>
    <w:p w14:paraId="1B94AF50" w14:textId="6C678696" w:rsidR="00FA218A" w:rsidRPr="00907B70" w:rsidRDefault="00FA218A" w:rsidP="00354D25">
      <w:pPr>
        <w:pStyle w:val="Heading1"/>
      </w:pPr>
      <w:bookmarkStart w:id="14" w:name="_Toc38525138"/>
      <w:r w:rsidRPr="00907B70">
        <w:lastRenderedPageBreak/>
        <w:t>Overview</w:t>
      </w:r>
      <w:bookmarkEnd w:id="0"/>
      <w:bookmarkEnd w:id="14"/>
      <w:r w:rsidRPr="00907B70">
        <w:br/>
      </w:r>
    </w:p>
    <w:p w14:paraId="1550DB70" w14:textId="62884232" w:rsidR="00FA218A" w:rsidRPr="00907B70" w:rsidRDefault="00540ED5" w:rsidP="00390561">
      <w:pPr>
        <w:spacing w:after="0"/>
      </w:pPr>
      <w:r w:rsidRPr="00540ED5">
        <w:t xml:space="preserve">This document is the functional specification for the Dialog Modules that are contained in the associated Visio call flow document for the application.  A Dialog Module contains the configuration that is necessary to prompt the caller and collect their response.  This includes configuration for </w:t>
      </w:r>
      <w:proofErr w:type="spellStart"/>
      <w:r w:rsidRPr="00540ED5">
        <w:t>reprompts</w:t>
      </w:r>
      <w:proofErr w:type="spellEnd"/>
      <w:r w:rsidRPr="00540ED5">
        <w:t xml:space="preserve"> and confirmation behavior.  Each Dialog Module </w:t>
      </w:r>
      <w:proofErr w:type="gramStart"/>
      <w:r w:rsidRPr="00540ED5">
        <w:t>has the opportunity to</w:t>
      </w:r>
      <w:proofErr w:type="gramEnd"/>
      <w:r w:rsidRPr="00540ED5">
        <w:t xml:space="preserve"> utilize global commands and global confirmation behavior, if desired.  </w:t>
      </w:r>
    </w:p>
    <w:p w14:paraId="228F2B0B" w14:textId="7C359CC0" w:rsidR="00900BEA" w:rsidRPr="00907B70" w:rsidRDefault="00900BEA">
      <w:pPr>
        <w:spacing w:after="0" w:line="240" w:lineRule="auto"/>
        <w:rPr>
          <w:rFonts w:ascii="Cambria" w:eastAsia="Times New Roman" w:hAnsi="Cambria"/>
          <w:b/>
          <w:bCs/>
          <w:color w:val="4F81BD"/>
          <w:sz w:val="26"/>
          <w:szCs w:val="26"/>
        </w:rPr>
      </w:pPr>
    </w:p>
    <w:p w14:paraId="159683CC" w14:textId="1554BFDB" w:rsidR="00E27CEB" w:rsidRDefault="00E27CEB" w:rsidP="00E27CEB">
      <w:pPr>
        <w:pStyle w:val="Heading2"/>
      </w:pPr>
      <w:bookmarkStart w:id="15" w:name="_Toc38525139"/>
      <w:r w:rsidRPr="009B0F1E">
        <w:t>Dialog Module Flow</w:t>
      </w:r>
      <w:bookmarkEnd w:id="15"/>
    </w:p>
    <w:p w14:paraId="4928AB17" w14:textId="13A09D70" w:rsidR="00E27CEB" w:rsidRPr="00E27CEB" w:rsidRDefault="00B851CE" w:rsidP="00E27CEB">
      <w:r>
        <w:t xml:space="preserve">Each Dialog Module consists of multiple prompts that work together to deliver a final </w:t>
      </w:r>
      <w:r w:rsidRPr="009B0F1E">
        <w:rPr>
          <w:b/>
        </w:rPr>
        <w:t>Response</w:t>
      </w:r>
      <w:r w:rsidR="009B0F1E">
        <w:t xml:space="preserve"> to the call flow for it</w:t>
      </w:r>
      <w:r>
        <w:t xml:space="preserve"> evaluate. The general process flow for executing a Dialog Mod</w:t>
      </w:r>
      <w:r w:rsidR="00466BF9">
        <w:t xml:space="preserve">ule is depicted below using </w:t>
      </w:r>
      <w:r w:rsidR="00466BF9" w:rsidRPr="00466BF9">
        <w:rPr>
          <w:b/>
        </w:rPr>
        <w:t>0</w:t>
      </w:r>
      <w:r w:rsidR="00AC5D34">
        <w:rPr>
          <w:b/>
        </w:rPr>
        <w:t>210</w:t>
      </w:r>
      <w:r w:rsidR="00466BF9" w:rsidRPr="00466BF9">
        <w:rPr>
          <w:b/>
        </w:rPr>
        <w:t>_AskDOB</w:t>
      </w:r>
      <w:r>
        <w:t xml:space="preserve"> as an example.</w:t>
      </w:r>
    </w:p>
    <w:p w14:paraId="76DD88B2" w14:textId="6A121089" w:rsidR="00E27CEB" w:rsidRDefault="007E2DC4">
      <w:pPr>
        <w:spacing w:after="0" w:line="240" w:lineRule="auto"/>
        <w:rPr>
          <w:rFonts w:ascii="Cambria" w:eastAsia="Times New Roman" w:hAnsi="Cambria"/>
          <w:b/>
          <w:bCs/>
          <w:color w:val="4F81BD"/>
          <w:sz w:val="26"/>
          <w:szCs w:val="26"/>
        </w:rPr>
      </w:pPr>
      <w:r w:rsidRPr="007E2DC4">
        <w:rPr>
          <w:noProof/>
        </w:rPr>
        <w:drawing>
          <wp:inline distT="0" distB="0" distL="0" distR="0" wp14:anchorId="3D8D8B80" wp14:editId="07628842">
            <wp:extent cx="5943600" cy="4659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989B9" w14:textId="76477C76" w:rsidR="004364B9" w:rsidRDefault="004364B9">
      <w:pPr>
        <w:spacing w:after="0" w:line="240" w:lineRule="auto"/>
        <w:rPr>
          <w:rFonts w:ascii="Cambria" w:eastAsia="Times New Roman" w:hAnsi="Cambria"/>
          <w:b/>
          <w:bCs/>
          <w:color w:val="4F81BD"/>
          <w:sz w:val="26"/>
          <w:szCs w:val="26"/>
        </w:rPr>
      </w:pPr>
    </w:p>
    <w:p w14:paraId="2F7EA74A" w14:textId="28E4956E" w:rsidR="00E27CEB" w:rsidRPr="004364B9" w:rsidRDefault="004364B9" w:rsidP="004364B9">
      <w:pPr>
        <w:tabs>
          <w:tab w:val="left" w:pos="2145"/>
        </w:tabs>
        <w:rPr>
          <w:rFonts w:ascii="Cambria" w:eastAsia="Times New Roman" w:hAnsi="Cambria"/>
          <w:sz w:val="26"/>
          <w:szCs w:val="26"/>
        </w:rPr>
      </w:pPr>
      <w:r>
        <w:rPr>
          <w:rFonts w:ascii="Cambria" w:eastAsia="Times New Roman" w:hAnsi="Cambria"/>
          <w:sz w:val="26"/>
          <w:szCs w:val="26"/>
        </w:rPr>
        <w:tab/>
      </w:r>
    </w:p>
    <w:p w14:paraId="69730AEE" w14:textId="39757259" w:rsidR="00FA218A" w:rsidRPr="00907B70" w:rsidRDefault="00E27CEB" w:rsidP="0089511C">
      <w:pPr>
        <w:pStyle w:val="Heading2"/>
      </w:pPr>
      <w:bookmarkStart w:id="16" w:name="_Toc38525140"/>
      <w:r>
        <w:lastRenderedPageBreak/>
        <w:t xml:space="preserve">Dialog </w:t>
      </w:r>
      <w:r w:rsidR="00FA218A" w:rsidRPr="00907B70">
        <w:t xml:space="preserve">Module </w:t>
      </w:r>
      <w:r>
        <w:t>Config Parameters</w:t>
      </w:r>
      <w:bookmarkEnd w:id="16"/>
    </w:p>
    <w:p w14:paraId="653EE850" w14:textId="77777777" w:rsidR="00E27CEB" w:rsidRDefault="00E27CEB" w:rsidP="00194171">
      <w:pPr>
        <w:spacing w:after="0"/>
      </w:pPr>
    </w:p>
    <w:p w14:paraId="23412334" w14:textId="331C340F" w:rsidR="00F9301B" w:rsidRDefault="00F9301B" w:rsidP="00194171">
      <w:pPr>
        <w:spacing w:after="0"/>
      </w:pPr>
      <w:r>
        <w:t>The following table lists settings that may be applicable at a given speech state.  If used in a Dialog Module, they can be noted in the Configuration Parameters section of the Dialog Module.</w:t>
      </w:r>
    </w:p>
    <w:p w14:paraId="30D9EB14" w14:textId="77777777" w:rsidR="00F9301B" w:rsidRDefault="00F9301B" w:rsidP="00194171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B37826" w:rsidRPr="00E27CEB" w14:paraId="505CBD43" w14:textId="77777777" w:rsidTr="00B37826">
        <w:tc>
          <w:tcPr>
            <w:tcW w:w="2785" w:type="dxa"/>
            <w:shd w:val="clear" w:color="auto" w:fill="8DB3E2" w:themeFill="text2" w:themeFillTint="66"/>
          </w:tcPr>
          <w:p w14:paraId="1CCDD9DE" w14:textId="22B1A78D" w:rsidR="00B37826" w:rsidRPr="00E27CEB" w:rsidRDefault="00B37826" w:rsidP="00194171">
            <w:pPr>
              <w:spacing w:after="0"/>
              <w:rPr>
                <w:b/>
              </w:rPr>
            </w:pPr>
            <w:r w:rsidRPr="00E27CEB">
              <w:rPr>
                <w:b/>
              </w:rPr>
              <w:t>Speech Settings</w:t>
            </w:r>
          </w:p>
        </w:tc>
        <w:tc>
          <w:tcPr>
            <w:tcW w:w="6565" w:type="dxa"/>
            <w:shd w:val="clear" w:color="auto" w:fill="8DB3E2" w:themeFill="text2" w:themeFillTint="66"/>
          </w:tcPr>
          <w:p w14:paraId="202BEE2B" w14:textId="77777777" w:rsidR="00B37826" w:rsidRPr="00E27CEB" w:rsidRDefault="00B37826" w:rsidP="00194171">
            <w:pPr>
              <w:spacing w:after="0"/>
            </w:pPr>
          </w:p>
        </w:tc>
      </w:tr>
      <w:tr w:rsidR="00B37826" w:rsidRPr="00E27CEB" w14:paraId="2532C848" w14:textId="77777777" w:rsidTr="00B37826">
        <w:tc>
          <w:tcPr>
            <w:tcW w:w="2785" w:type="dxa"/>
          </w:tcPr>
          <w:p w14:paraId="04A58A43" w14:textId="40B844BD" w:rsidR="00B37826" w:rsidRPr="00E27CEB" w:rsidRDefault="00B37826" w:rsidP="00194171">
            <w:pPr>
              <w:spacing w:after="0"/>
            </w:pPr>
            <w:proofErr w:type="spellStart"/>
            <w:r w:rsidRPr="00E27CEB">
              <w:rPr>
                <w:b/>
              </w:rPr>
              <w:t>InitialTimeout</w:t>
            </w:r>
            <w:proofErr w:type="spellEnd"/>
          </w:p>
        </w:tc>
        <w:tc>
          <w:tcPr>
            <w:tcW w:w="6565" w:type="dxa"/>
          </w:tcPr>
          <w:p w14:paraId="5DB5DED7" w14:textId="0DC31323" w:rsidR="00B37826" w:rsidRPr="00E27CEB" w:rsidRDefault="00E27CEB" w:rsidP="00E27CEB">
            <w:pPr>
              <w:spacing w:after="0"/>
            </w:pPr>
            <w:r w:rsidRPr="00E27CEB">
              <w:t>Time</w:t>
            </w:r>
            <w:r w:rsidR="00B37826" w:rsidRPr="00E27CEB">
              <w:t xml:space="preserve"> to wait for the caller to start speaking.</w:t>
            </w:r>
            <w:r w:rsidRPr="00E27CEB">
              <w:t xml:space="preserve"> (seconds)</w:t>
            </w:r>
          </w:p>
        </w:tc>
      </w:tr>
      <w:tr w:rsidR="00B37826" w:rsidRPr="00E27CEB" w14:paraId="305C65AD" w14:textId="77777777" w:rsidTr="00B37826">
        <w:tc>
          <w:tcPr>
            <w:tcW w:w="2785" w:type="dxa"/>
          </w:tcPr>
          <w:p w14:paraId="4E00B787" w14:textId="4567FE3B" w:rsidR="00B37826" w:rsidRPr="00E27CEB" w:rsidRDefault="00B37826" w:rsidP="00194171">
            <w:pPr>
              <w:spacing w:after="0"/>
              <w:rPr>
                <w:b/>
              </w:rPr>
            </w:pPr>
            <w:r w:rsidRPr="00E27CEB">
              <w:rPr>
                <w:b/>
              </w:rPr>
              <w:t>Medium Confidence</w:t>
            </w:r>
          </w:p>
        </w:tc>
        <w:tc>
          <w:tcPr>
            <w:tcW w:w="6565" w:type="dxa"/>
          </w:tcPr>
          <w:p w14:paraId="0C8DA0BF" w14:textId="4190EF2E" w:rsidR="00B37826" w:rsidRPr="00E27CEB" w:rsidRDefault="00B37826" w:rsidP="00194171">
            <w:pPr>
              <w:spacing w:after="0"/>
            </w:pPr>
            <w:r w:rsidRPr="00E27CEB">
              <w:t>Range in decimal format to confirm utterances. (i.e. .10 - .55)</w:t>
            </w:r>
          </w:p>
        </w:tc>
      </w:tr>
      <w:tr w:rsidR="00B37826" w:rsidRPr="00E27CEB" w14:paraId="3BA4206C" w14:textId="77777777" w:rsidTr="00B37826">
        <w:tc>
          <w:tcPr>
            <w:tcW w:w="2785" w:type="dxa"/>
          </w:tcPr>
          <w:p w14:paraId="32F63FB6" w14:textId="0691DF3B" w:rsidR="00B37826" w:rsidRPr="00E27CEB" w:rsidRDefault="00B37826" w:rsidP="00194171">
            <w:pPr>
              <w:spacing w:after="0"/>
            </w:pPr>
            <w:proofErr w:type="spellStart"/>
            <w:r w:rsidRPr="00E27CEB">
              <w:rPr>
                <w:b/>
              </w:rPr>
              <w:t>NBest</w:t>
            </w:r>
            <w:proofErr w:type="spellEnd"/>
          </w:p>
        </w:tc>
        <w:tc>
          <w:tcPr>
            <w:tcW w:w="6565" w:type="dxa"/>
          </w:tcPr>
          <w:p w14:paraId="2BF6F1B9" w14:textId="4B135CDD" w:rsidR="00B37826" w:rsidRPr="00E27CEB" w:rsidRDefault="00B37826" w:rsidP="00194171">
            <w:pPr>
              <w:spacing w:after="0"/>
            </w:pPr>
            <w:r w:rsidRPr="00E27CEB">
              <w:t>Number of “guesses” that should be returned from the grammar</w:t>
            </w:r>
          </w:p>
        </w:tc>
      </w:tr>
      <w:tr w:rsidR="00B37826" w:rsidRPr="00E27CEB" w14:paraId="43CCCCD9" w14:textId="77777777" w:rsidTr="00B37826">
        <w:tc>
          <w:tcPr>
            <w:tcW w:w="2785" w:type="dxa"/>
          </w:tcPr>
          <w:p w14:paraId="227C9D63" w14:textId="5192E0C3" w:rsidR="00B37826" w:rsidRPr="00E27CEB" w:rsidRDefault="00B37826" w:rsidP="00194171">
            <w:pPr>
              <w:spacing w:after="0"/>
            </w:pPr>
            <w:proofErr w:type="spellStart"/>
            <w:r w:rsidRPr="00E27CEB">
              <w:rPr>
                <w:b/>
              </w:rPr>
              <w:t>BargeIn</w:t>
            </w:r>
            <w:proofErr w:type="spellEnd"/>
          </w:p>
        </w:tc>
        <w:tc>
          <w:tcPr>
            <w:tcW w:w="6565" w:type="dxa"/>
          </w:tcPr>
          <w:p w14:paraId="21AEA3C0" w14:textId="2C26F3D3" w:rsidR="00B37826" w:rsidRPr="00E27CEB" w:rsidRDefault="00B37826" w:rsidP="00194171">
            <w:pPr>
              <w:spacing w:after="0"/>
            </w:pPr>
            <w:r w:rsidRPr="00E27CEB">
              <w:t>If true let the caller speak over the prompt.</w:t>
            </w:r>
          </w:p>
        </w:tc>
      </w:tr>
      <w:tr w:rsidR="00B37826" w:rsidRPr="00E27CEB" w14:paraId="7687AA30" w14:textId="77777777" w:rsidTr="00B37826">
        <w:tc>
          <w:tcPr>
            <w:tcW w:w="2785" w:type="dxa"/>
          </w:tcPr>
          <w:p w14:paraId="22DB8157" w14:textId="0432EF38" w:rsidR="00B37826" w:rsidRPr="00E27CEB" w:rsidRDefault="00B37826" w:rsidP="00194171">
            <w:pPr>
              <w:spacing w:after="0"/>
            </w:pPr>
            <w:proofErr w:type="spellStart"/>
            <w:r w:rsidRPr="00E27CEB">
              <w:rPr>
                <w:b/>
              </w:rPr>
              <w:t>Completetimeout</w:t>
            </w:r>
            <w:proofErr w:type="spellEnd"/>
          </w:p>
        </w:tc>
        <w:tc>
          <w:tcPr>
            <w:tcW w:w="6565" w:type="dxa"/>
          </w:tcPr>
          <w:p w14:paraId="59FDBEA5" w14:textId="7CEA4788" w:rsidR="00B37826" w:rsidRPr="00E27CEB" w:rsidRDefault="00E27CEB" w:rsidP="00194171">
            <w:pPr>
              <w:spacing w:after="0"/>
            </w:pPr>
            <w:r w:rsidRPr="00E27CEB">
              <w:t>Maximum time of wait after receiving recognized utterance input. (seconds)</w:t>
            </w:r>
          </w:p>
        </w:tc>
      </w:tr>
      <w:tr w:rsidR="00B37826" w:rsidRPr="00E27CEB" w14:paraId="091AF8C9" w14:textId="77777777" w:rsidTr="00B37826">
        <w:tc>
          <w:tcPr>
            <w:tcW w:w="2785" w:type="dxa"/>
          </w:tcPr>
          <w:p w14:paraId="4D98E301" w14:textId="0C2F794D" w:rsidR="00B37826" w:rsidRPr="00E27CEB" w:rsidRDefault="00B37826" w:rsidP="00194171">
            <w:pPr>
              <w:spacing w:after="0"/>
            </w:pPr>
            <w:proofErr w:type="spellStart"/>
            <w:r w:rsidRPr="00E27CEB">
              <w:rPr>
                <w:b/>
              </w:rPr>
              <w:t>Incompletetimeout</w:t>
            </w:r>
            <w:proofErr w:type="spellEnd"/>
          </w:p>
        </w:tc>
        <w:tc>
          <w:tcPr>
            <w:tcW w:w="6565" w:type="dxa"/>
          </w:tcPr>
          <w:p w14:paraId="7D498908" w14:textId="6FA07A44" w:rsidR="00B37826" w:rsidRPr="00E27CEB" w:rsidRDefault="00E27CEB" w:rsidP="00194171">
            <w:pPr>
              <w:spacing w:after="0"/>
            </w:pPr>
            <w:r w:rsidRPr="00E27CEB">
              <w:t>Maximum time of lack of additional utterance input. (seconds)</w:t>
            </w:r>
          </w:p>
        </w:tc>
      </w:tr>
      <w:tr w:rsidR="00B37826" w:rsidRPr="00E27CEB" w14:paraId="024CC620" w14:textId="77777777" w:rsidTr="00B37826">
        <w:tc>
          <w:tcPr>
            <w:tcW w:w="2785" w:type="dxa"/>
          </w:tcPr>
          <w:p w14:paraId="6AC6FAAD" w14:textId="2F9514DA" w:rsidR="00B37826" w:rsidRPr="00E27CEB" w:rsidRDefault="00B37826" w:rsidP="00194171">
            <w:pPr>
              <w:spacing w:after="0"/>
            </w:pPr>
            <w:proofErr w:type="spellStart"/>
            <w:r w:rsidRPr="00E27CEB">
              <w:rPr>
                <w:b/>
              </w:rPr>
              <w:t>MaxSpeechTimeout</w:t>
            </w:r>
            <w:proofErr w:type="spellEnd"/>
          </w:p>
        </w:tc>
        <w:tc>
          <w:tcPr>
            <w:tcW w:w="6565" w:type="dxa"/>
          </w:tcPr>
          <w:p w14:paraId="6E8BBFDF" w14:textId="765AD320" w:rsidR="00B37826" w:rsidRPr="00E27CEB" w:rsidRDefault="00B37826" w:rsidP="00E27CEB">
            <w:pPr>
              <w:spacing w:after="0"/>
            </w:pPr>
            <w:r w:rsidRPr="00E27CEB">
              <w:t xml:space="preserve">Maximum </w:t>
            </w:r>
            <w:r w:rsidR="00E27CEB" w:rsidRPr="00E27CEB">
              <w:t>time of speech allowed by caller. (seconds)</w:t>
            </w:r>
          </w:p>
        </w:tc>
      </w:tr>
      <w:tr w:rsidR="00B37826" w:rsidRPr="00E27CEB" w14:paraId="7EDD4A46" w14:textId="77777777" w:rsidTr="00B37826">
        <w:tc>
          <w:tcPr>
            <w:tcW w:w="2785" w:type="dxa"/>
          </w:tcPr>
          <w:p w14:paraId="76FA3636" w14:textId="1D256762" w:rsidR="00B37826" w:rsidRPr="00E27CEB" w:rsidRDefault="00B37826" w:rsidP="00194171">
            <w:pPr>
              <w:spacing w:after="0"/>
              <w:rPr>
                <w:b/>
              </w:rPr>
            </w:pPr>
            <w:r w:rsidRPr="00E27CEB">
              <w:rPr>
                <w:b/>
              </w:rPr>
              <w:t>Sensitivity</w:t>
            </w:r>
          </w:p>
        </w:tc>
        <w:tc>
          <w:tcPr>
            <w:tcW w:w="6565" w:type="dxa"/>
          </w:tcPr>
          <w:p w14:paraId="77FEA3C2" w14:textId="11F8D61C" w:rsidR="00B37826" w:rsidRPr="00E27CEB" w:rsidRDefault="00E27CEB" w:rsidP="00194171">
            <w:pPr>
              <w:spacing w:after="0"/>
            </w:pPr>
            <w:r w:rsidRPr="00E27CEB">
              <w:t>Speech sensitivity level for recognizer to engage in utterance capture. (i.e. 0.4)</w:t>
            </w:r>
          </w:p>
        </w:tc>
      </w:tr>
      <w:tr w:rsidR="00B37826" w:rsidRPr="00E27CEB" w14:paraId="267F97C9" w14:textId="77777777" w:rsidTr="00B37826">
        <w:tc>
          <w:tcPr>
            <w:tcW w:w="2785" w:type="dxa"/>
            <w:shd w:val="clear" w:color="auto" w:fill="8DB3E2" w:themeFill="text2" w:themeFillTint="66"/>
          </w:tcPr>
          <w:p w14:paraId="5675636B" w14:textId="07EEB225" w:rsidR="00B37826" w:rsidRPr="00E27CEB" w:rsidRDefault="00B37826" w:rsidP="00194171">
            <w:pPr>
              <w:spacing w:after="0"/>
              <w:rPr>
                <w:b/>
              </w:rPr>
            </w:pPr>
            <w:r w:rsidRPr="00E27CEB">
              <w:rPr>
                <w:b/>
              </w:rPr>
              <w:t>DTMF Settings</w:t>
            </w:r>
          </w:p>
        </w:tc>
        <w:tc>
          <w:tcPr>
            <w:tcW w:w="6565" w:type="dxa"/>
            <w:shd w:val="clear" w:color="auto" w:fill="8DB3E2" w:themeFill="text2" w:themeFillTint="66"/>
          </w:tcPr>
          <w:p w14:paraId="7073D357" w14:textId="77777777" w:rsidR="00B37826" w:rsidRPr="00E27CEB" w:rsidRDefault="00B37826" w:rsidP="00194171">
            <w:pPr>
              <w:spacing w:after="0"/>
            </w:pPr>
          </w:p>
        </w:tc>
      </w:tr>
      <w:tr w:rsidR="00B37826" w:rsidRPr="00E27CEB" w14:paraId="1F1875AC" w14:textId="77777777" w:rsidTr="00B37826">
        <w:tc>
          <w:tcPr>
            <w:tcW w:w="2785" w:type="dxa"/>
          </w:tcPr>
          <w:p w14:paraId="358A43BA" w14:textId="58951E44" w:rsidR="00B37826" w:rsidRPr="00E27CEB" w:rsidRDefault="00B37826" w:rsidP="00194171">
            <w:pPr>
              <w:spacing w:after="0"/>
              <w:rPr>
                <w:b/>
              </w:rPr>
            </w:pPr>
            <w:proofErr w:type="spellStart"/>
            <w:r w:rsidRPr="00E27CEB">
              <w:rPr>
                <w:b/>
              </w:rPr>
              <w:t>MinDigits</w:t>
            </w:r>
            <w:proofErr w:type="spellEnd"/>
          </w:p>
        </w:tc>
        <w:tc>
          <w:tcPr>
            <w:tcW w:w="6565" w:type="dxa"/>
          </w:tcPr>
          <w:p w14:paraId="14551522" w14:textId="7EF454BB" w:rsidR="00B37826" w:rsidRPr="00E27CEB" w:rsidRDefault="00E27CEB" w:rsidP="00194171">
            <w:pPr>
              <w:spacing w:after="0"/>
            </w:pPr>
            <w:r w:rsidRPr="00E27CEB">
              <w:t>The minimum number of DTMF digits allowed.</w:t>
            </w:r>
          </w:p>
        </w:tc>
      </w:tr>
      <w:tr w:rsidR="00B37826" w:rsidRPr="00E27CEB" w14:paraId="4224FBF9" w14:textId="77777777" w:rsidTr="00B37826">
        <w:tc>
          <w:tcPr>
            <w:tcW w:w="2785" w:type="dxa"/>
          </w:tcPr>
          <w:p w14:paraId="2E95F3AB" w14:textId="48303422" w:rsidR="00B37826" w:rsidRPr="00E27CEB" w:rsidRDefault="00B37826" w:rsidP="00194171">
            <w:pPr>
              <w:spacing w:after="0"/>
              <w:rPr>
                <w:b/>
              </w:rPr>
            </w:pPr>
            <w:proofErr w:type="spellStart"/>
            <w:r w:rsidRPr="00E27CEB">
              <w:rPr>
                <w:b/>
              </w:rPr>
              <w:t>MaxDigits</w:t>
            </w:r>
            <w:proofErr w:type="spellEnd"/>
          </w:p>
        </w:tc>
        <w:tc>
          <w:tcPr>
            <w:tcW w:w="6565" w:type="dxa"/>
          </w:tcPr>
          <w:p w14:paraId="49B1B978" w14:textId="6C14738A" w:rsidR="00B37826" w:rsidRPr="00E27CEB" w:rsidRDefault="00E27CEB" w:rsidP="00194171">
            <w:pPr>
              <w:spacing w:after="0"/>
            </w:pPr>
            <w:r w:rsidRPr="00E27CEB">
              <w:t>The maximum number of DTMF digits allowed.</w:t>
            </w:r>
          </w:p>
        </w:tc>
      </w:tr>
      <w:tr w:rsidR="00B37826" w:rsidRPr="00E27CEB" w14:paraId="6606FB4E" w14:textId="77777777" w:rsidTr="00B37826">
        <w:tc>
          <w:tcPr>
            <w:tcW w:w="2785" w:type="dxa"/>
          </w:tcPr>
          <w:p w14:paraId="25EA8677" w14:textId="34E3D3ED" w:rsidR="00B37826" w:rsidRPr="00E27CEB" w:rsidRDefault="00B37826" w:rsidP="00194171">
            <w:pPr>
              <w:spacing w:after="0"/>
              <w:rPr>
                <w:b/>
              </w:rPr>
            </w:pPr>
            <w:proofErr w:type="spellStart"/>
            <w:r w:rsidRPr="00E27CEB">
              <w:rPr>
                <w:b/>
              </w:rPr>
              <w:t>TerminationDigit</w:t>
            </w:r>
            <w:proofErr w:type="spellEnd"/>
          </w:p>
        </w:tc>
        <w:tc>
          <w:tcPr>
            <w:tcW w:w="6565" w:type="dxa"/>
          </w:tcPr>
          <w:p w14:paraId="313554E7" w14:textId="5416BEA6" w:rsidR="00B37826" w:rsidRPr="00E27CEB" w:rsidRDefault="00E27CEB" w:rsidP="00194171">
            <w:pPr>
              <w:spacing w:after="0"/>
            </w:pPr>
            <w:r w:rsidRPr="00E27CEB">
              <w:t>Used for variable length prompts, the DTMF digit that indicates the caller entry is complete. This is typically the # key.</w:t>
            </w:r>
          </w:p>
        </w:tc>
      </w:tr>
      <w:tr w:rsidR="00B37826" w:rsidRPr="00E27CEB" w14:paraId="7EAC90B1" w14:textId="77777777" w:rsidTr="00B37826">
        <w:tc>
          <w:tcPr>
            <w:tcW w:w="2785" w:type="dxa"/>
          </w:tcPr>
          <w:p w14:paraId="6201B0A2" w14:textId="5EE24845" w:rsidR="00B37826" w:rsidRPr="00E27CEB" w:rsidRDefault="00B37826" w:rsidP="00194171">
            <w:pPr>
              <w:spacing w:after="0"/>
              <w:rPr>
                <w:b/>
              </w:rPr>
            </w:pPr>
            <w:r w:rsidRPr="00E27CEB">
              <w:rPr>
                <w:b/>
              </w:rPr>
              <w:t>Interdigit Timeout</w:t>
            </w:r>
          </w:p>
        </w:tc>
        <w:tc>
          <w:tcPr>
            <w:tcW w:w="6565" w:type="dxa"/>
          </w:tcPr>
          <w:p w14:paraId="75E21E2D" w14:textId="7CFA73F7" w:rsidR="00B37826" w:rsidRPr="00E27CEB" w:rsidRDefault="00E27CEB" w:rsidP="00194171">
            <w:pPr>
              <w:spacing w:after="0"/>
            </w:pPr>
            <w:r w:rsidRPr="00E27CEB">
              <w:t>Time allowed between digits if min and max digits &gt; 1. (seconds)</w:t>
            </w:r>
          </w:p>
        </w:tc>
      </w:tr>
    </w:tbl>
    <w:p w14:paraId="5C05FC76" w14:textId="77777777" w:rsidR="00F9301B" w:rsidRDefault="00F9301B" w:rsidP="00194171">
      <w:pPr>
        <w:spacing w:after="0"/>
      </w:pPr>
    </w:p>
    <w:p w14:paraId="26E03887" w14:textId="3476B9EB" w:rsidR="00540ED5" w:rsidRDefault="00540ED5">
      <w:pPr>
        <w:spacing w:after="0" w:line="240" w:lineRule="auto"/>
      </w:pPr>
    </w:p>
    <w:p w14:paraId="3FA3E8FD" w14:textId="77777777" w:rsidR="00540ED5" w:rsidRPr="00907B70" w:rsidRDefault="00540ED5" w:rsidP="00470971">
      <w:pPr>
        <w:keepNext/>
        <w:keepLines/>
        <w:spacing w:after="0"/>
      </w:pPr>
    </w:p>
    <w:p w14:paraId="5AE11D39" w14:textId="77777777" w:rsidR="00E61D0F" w:rsidRDefault="00FA218A" w:rsidP="00E61D0F">
      <w:r w:rsidRPr="00907B70">
        <w:br w:type="page"/>
      </w:r>
      <w:bookmarkStart w:id="17" w:name="_Global_Commands"/>
      <w:bookmarkEnd w:id="17"/>
    </w:p>
    <w:p w14:paraId="1E457746" w14:textId="5485DD51" w:rsidR="000F3F7C" w:rsidRPr="00907B70" w:rsidRDefault="000F3F7C" w:rsidP="000F3F7C">
      <w:pPr>
        <w:pStyle w:val="Heading1"/>
      </w:pPr>
      <w:bookmarkStart w:id="18" w:name="_Global_Grammar_Properties_5"/>
      <w:bookmarkStart w:id="19" w:name="_Global_Confirmation_Loop"/>
      <w:bookmarkStart w:id="20" w:name="_Toc38525141"/>
      <w:bookmarkEnd w:id="18"/>
      <w:bookmarkEnd w:id="19"/>
      <w:r w:rsidRPr="00907B70">
        <w:lastRenderedPageBreak/>
        <w:t xml:space="preserve">Global </w:t>
      </w:r>
      <w:r w:rsidR="00841F58">
        <w:t>Behavior</w:t>
      </w:r>
      <w:bookmarkEnd w:id="20"/>
    </w:p>
    <w:p w14:paraId="158BF5C0" w14:textId="77777777" w:rsidR="00841F58" w:rsidRPr="008F4D03" w:rsidRDefault="00841F58" w:rsidP="00841F58">
      <w:pPr>
        <w:pStyle w:val="Heading2"/>
      </w:pPr>
      <w:bookmarkStart w:id="21" w:name="_Toc529451521"/>
      <w:bookmarkStart w:id="22" w:name="_Toc38525142"/>
      <w:bookmarkStart w:id="23" w:name="_Toc308163202"/>
      <w:bookmarkStart w:id="24" w:name="_Toc329098106"/>
      <w:r w:rsidRPr="008F4D03">
        <w:t xml:space="preserve">Global </w:t>
      </w:r>
      <w:r>
        <w:t>Commands</w:t>
      </w:r>
      <w:bookmarkEnd w:id="21"/>
      <w:bookmarkEnd w:id="22"/>
    </w:p>
    <w:tbl>
      <w:tblPr>
        <w:tblW w:w="945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40" w:type="dxa"/>
          <w:left w:w="40" w:type="dxa"/>
          <w:bottom w:w="60" w:type="dxa"/>
          <w:right w:w="58" w:type="dxa"/>
        </w:tblCellMar>
        <w:tblLook w:val="0000" w:firstRow="0" w:lastRow="0" w:firstColumn="0" w:lastColumn="0" w:noHBand="0" w:noVBand="0"/>
      </w:tblPr>
      <w:tblGrid>
        <w:gridCol w:w="1620"/>
        <w:gridCol w:w="1890"/>
        <w:gridCol w:w="1800"/>
        <w:gridCol w:w="4140"/>
      </w:tblGrid>
      <w:tr w:rsidR="00841F58" w:rsidRPr="00EA6DFA" w14:paraId="2C53A410" w14:textId="77777777" w:rsidTr="00846181">
        <w:tc>
          <w:tcPr>
            <w:tcW w:w="9450" w:type="dxa"/>
            <w:gridSpan w:val="4"/>
            <w:shd w:val="clear" w:color="auto" w:fill="DDDDDD"/>
          </w:tcPr>
          <w:p w14:paraId="355F83E4" w14:textId="77777777" w:rsidR="00841F58" w:rsidRPr="00EA6DFA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 Functionality</w:t>
            </w:r>
          </w:p>
        </w:tc>
      </w:tr>
      <w:tr w:rsidR="00841F58" w:rsidRPr="00EA6DFA" w14:paraId="17CA58E5" w14:textId="77777777" w:rsidTr="00846181">
        <w:tc>
          <w:tcPr>
            <w:tcW w:w="9450" w:type="dxa"/>
            <w:gridSpan w:val="4"/>
            <w:shd w:val="clear" w:color="auto" w:fill="auto"/>
          </w:tcPr>
          <w:p w14:paraId="1FC9B250" w14:textId="77777777" w:rsidR="00841F58" w:rsidRPr="00EA6DFA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Global command </w:t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are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 xml:space="preserve"> available at all dialog modules, unless it is noted as </w:t>
            </w:r>
            <w:r w:rsidRPr="00F800CE">
              <w:rPr>
                <w:rFonts w:ascii="Arial" w:eastAsia="Arial" w:hAnsi="Arial" w:cs="Arial"/>
                <w:color w:val="FF0000"/>
                <w:sz w:val="16"/>
                <w:szCs w:val="16"/>
              </w:rPr>
              <w:t>DISABLED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841F58" w:rsidRPr="00EA6DFA" w14:paraId="2D766BA2" w14:textId="77777777" w:rsidTr="00846181">
        <w:tc>
          <w:tcPr>
            <w:tcW w:w="9450" w:type="dxa"/>
            <w:gridSpan w:val="4"/>
            <w:shd w:val="clear" w:color="auto" w:fill="DDDDDD"/>
          </w:tcPr>
          <w:p w14:paraId="48C0F4A6" w14:textId="77777777" w:rsidR="00841F58" w:rsidRPr="00EA6DFA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Prompts</w:t>
            </w:r>
          </w:p>
        </w:tc>
      </w:tr>
      <w:tr w:rsidR="00841F58" w:rsidRPr="00EA6DFA" w14:paraId="2B21546B" w14:textId="77777777" w:rsidTr="00846181">
        <w:tc>
          <w:tcPr>
            <w:tcW w:w="1620" w:type="dxa"/>
            <w:shd w:val="clear" w:color="auto" w:fill="D9E2F3"/>
          </w:tcPr>
          <w:p w14:paraId="330BEBD6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6B633D3E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59315ED2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560F7C53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841F58" w:rsidRPr="005A14F6" w14:paraId="6238E799" w14:textId="77777777" w:rsidTr="00846181">
        <w:tc>
          <w:tcPr>
            <w:tcW w:w="9450" w:type="dxa"/>
            <w:gridSpan w:val="4"/>
          </w:tcPr>
          <w:p w14:paraId="38B065A9" w14:textId="77777777" w:rsidR="00841F58" w:rsidRPr="005A14F6" w:rsidRDefault="00841F58" w:rsidP="00846181">
            <w:pPr>
              <w:spacing w:after="0" w:line="240" w:lineRule="auto"/>
              <w:jc w:val="center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 See individual Dialog Modules &gt;</w:t>
            </w:r>
          </w:p>
        </w:tc>
      </w:tr>
      <w:tr w:rsidR="00841F58" w:rsidRPr="00EA6DFA" w14:paraId="43B30A51" w14:textId="77777777" w:rsidTr="00846181">
        <w:tc>
          <w:tcPr>
            <w:tcW w:w="9450" w:type="dxa"/>
            <w:gridSpan w:val="4"/>
            <w:shd w:val="clear" w:color="auto" w:fill="DDDDDD"/>
          </w:tcPr>
          <w:p w14:paraId="3C19C54E" w14:textId="77777777" w:rsidR="00841F58" w:rsidRPr="00EA6DFA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</w:p>
        </w:tc>
      </w:tr>
      <w:tr w:rsidR="00841F58" w:rsidRPr="00EA6DFA" w14:paraId="09CFC6C8" w14:textId="77777777" w:rsidTr="00846181">
        <w:tc>
          <w:tcPr>
            <w:tcW w:w="1620" w:type="dxa"/>
            <w:shd w:val="clear" w:color="auto" w:fill="D9E2F3"/>
          </w:tcPr>
          <w:p w14:paraId="469F9C1E" w14:textId="77777777" w:rsidR="00841F58" w:rsidRPr="00EA6DFA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74350ACE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31EC6DDC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563F4F7C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55D93B96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841F58" w:rsidRPr="00EA6DFA" w14:paraId="1EEF57F5" w14:textId="77777777" w:rsidTr="00846181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14E8AD" w14:textId="3D9A2446" w:rsidR="00A630FF" w:rsidRPr="00A630FF" w:rsidRDefault="00A630FF" w:rsidP="00A630F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630FF">
              <w:rPr>
                <w:rFonts w:ascii="Arial" w:eastAsia="Times New Roman" w:hAnsi="Arial" w:cs="Arial"/>
                <w:sz w:val="16"/>
                <w:szCs w:val="16"/>
              </w:rPr>
              <w:t xml:space="preserve">&lt;rep&gt; </w:t>
            </w:r>
          </w:p>
          <w:p w14:paraId="712F00E6" w14:textId="77777777" w:rsidR="00A630FF" w:rsidRPr="00A630FF" w:rsidRDefault="00A630FF" w:rsidP="00A630F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A630FF">
              <w:rPr>
                <w:rFonts w:ascii="Arial" w:eastAsia="Times New Roman" w:hAnsi="Arial" w:cs="Arial"/>
                <w:sz w:val="16"/>
                <w:szCs w:val="16"/>
              </w:rPr>
              <w:t>operador</w:t>
            </w:r>
            <w:proofErr w:type="spellEnd"/>
          </w:p>
          <w:p w14:paraId="33425F68" w14:textId="77777777" w:rsidR="00A630FF" w:rsidRPr="00A630FF" w:rsidRDefault="00A630FF" w:rsidP="00A630F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A630FF">
              <w:rPr>
                <w:rFonts w:ascii="Arial" w:eastAsia="Times New Roman" w:hAnsi="Arial" w:cs="Arial"/>
                <w:sz w:val="16"/>
                <w:szCs w:val="16"/>
              </w:rPr>
              <w:t>atendente</w:t>
            </w:r>
            <w:proofErr w:type="spellEnd"/>
          </w:p>
          <w:p w14:paraId="6D5F8E87" w14:textId="4BCE1F78" w:rsidR="00841F58" w:rsidRDefault="00A630FF" w:rsidP="00A630F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A630FF">
              <w:rPr>
                <w:rFonts w:ascii="Arial" w:eastAsia="Times New Roman" w:hAnsi="Arial" w:cs="Arial"/>
                <w:sz w:val="16"/>
                <w:szCs w:val="16"/>
              </w:rPr>
              <w:t>agente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EBD512" w14:textId="0AB9294C" w:rsidR="00841F58" w:rsidRPr="00EA6DFA" w:rsidRDefault="006F6A52" w:rsidP="006F6A5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59C91D" w14:textId="3DAC94F9" w:rsidR="00841F58" w:rsidRDefault="006F6A52" w:rsidP="00846181">
            <w:pPr>
              <w:spacing w:after="0" w:line="240" w:lineRule="auto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--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853280" w14:textId="2F323837" w:rsidR="00841F58" w:rsidRDefault="006F6A52" w:rsidP="00846181">
            <w:pPr>
              <w:spacing w:after="0" w:line="240" w:lineRule="auto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--</w:t>
            </w:r>
          </w:p>
        </w:tc>
      </w:tr>
      <w:tr w:rsidR="00841F58" w:rsidRPr="00EA6DFA" w14:paraId="37C9F34C" w14:textId="77777777" w:rsidTr="00846181">
        <w:tc>
          <w:tcPr>
            <w:tcW w:w="9450" w:type="dxa"/>
            <w:gridSpan w:val="4"/>
            <w:shd w:val="clear" w:color="auto" w:fill="DDDDDD"/>
          </w:tcPr>
          <w:p w14:paraId="5F0E045B" w14:textId="77777777" w:rsidR="00841F58" w:rsidRPr="00EA6DFA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841F58" w:rsidRPr="00EA6DFA" w14:paraId="706EA694" w14:textId="77777777" w:rsidTr="00846181">
        <w:tc>
          <w:tcPr>
            <w:tcW w:w="3510" w:type="dxa"/>
            <w:gridSpan w:val="2"/>
            <w:shd w:val="clear" w:color="auto" w:fill="D9E2F3"/>
          </w:tcPr>
          <w:p w14:paraId="59877516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3CA3BBF6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841F58" w:rsidRPr="00C16949" w14:paraId="6F0325AA" w14:textId="77777777" w:rsidTr="00846181">
        <w:tc>
          <w:tcPr>
            <w:tcW w:w="3510" w:type="dxa"/>
            <w:gridSpan w:val="2"/>
            <w:shd w:val="clear" w:color="auto" w:fill="auto"/>
          </w:tcPr>
          <w:p w14:paraId="10321E8D" w14:textId="45C322EC" w:rsidR="00841F58" w:rsidRPr="00C16949" w:rsidRDefault="00841F58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C16949">
              <w:rPr>
                <w:rFonts w:ascii="Arial" w:eastAsia="Arial" w:hAnsi="Arial" w:cs="Arial"/>
                <w:sz w:val="16"/>
                <w:szCs w:val="16"/>
              </w:rPr>
              <w:t xml:space="preserve">Grammars – </w:t>
            </w:r>
            <w:r>
              <w:rPr>
                <w:rFonts w:ascii="Arial" w:eastAsia="Arial" w:hAnsi="Arial" w:cs="Arial"/>
                <w:sz w:val="16"/>
                <w:szCs w:val="16"/>
              </w:rPr>
              <w:t>rep</w:t>
            </w:r>
          </w:p>
          <w:p w14:paraId="6DCABF57" w14:textId="3607C79D" w:rsidR="00841F58" w:rsidRPr="00C16949" w:rsidRDefault="006F6A52" w:rsidP="006F6A5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(representative</w:t>
            </w:r>
            <w:r w:rsidR="00841F58" w:rsidRPr="00C16949">
              <w:rPr>
                <w:rFonts w:ascii="Arial" w:eastAsia="Arial" w:hAnsi="Arial" w:cs="Arial"/>
                <w:sz w:val="16"/>
                <w:szCs w:val="16"/>
              </w:rPr>
              <w:t>)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3571EFA4" w14:textId="227AA37D" w:rsidR="00841F58" w:rsidRPr="00C16949" w:rsidRDefault="00F34D7B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Representative</w:t>
            </w:r>
            <w:r w:rsidR="00841F58" w:rsidRPr="00C16949">
              <w:rPr>
                <w:rFonts w:ascii="Arial" w:eastAsia="Arial" w:hAnsi="Arial" w:cs="Arial"/>
                <w:sz w:val="16"/>
                <w:szCs w:val="16"/>
              </w:rPr>
              <w:t>.grxml</w:t>
            </w:r>
            <w:proofErr w:type="spellEnd"/>
          </w:p>
        </w:tc>
      </w:tr>
    </w:tbl>
    <w:p w14:paraId="10428A0B" w14:textId="77777777" w:rsidR="00841F58" w:rsidRDefault="00841F58" w:rsidP="006125FE">
      <w:pPr>
        <w:spacing w:after="0" w:line="240" w:lineRule="auto"/>
      </w:pPr>
    </w:p>
    <w:p w14:paraId="0D852162" w14:textId="77777777" w:rsidR="00E61D0F" w:rsidRDefault="00E61D0F">
      <w:pPr>
        <w:spacing w:after="0" w:line="240" w:lineRule="auto"/>
        <w:rPr>
          <w:rFonts w:ascii="Cambria" w:eastAsia="Times New Roman" w:hAnsi="Cambria"/>
          <w:b/>
          <w:bCs/>
          <w:color w:val="4F81BD"/>
          <w:sz w:val="26"/>
          <w:szCs w:val="26"/>
        </w:rPr>
      </w:pPr>
      <w:bookmarkStart w:id="25" w:name="_Toc529451522"/>
      <w:r>
        <w:br w:type="page"/>
      </w:r>
    </w:p>
    <w:p w14:paraId="63B68E80" w14:textId="07D83C12" w:rsidR="00841F58" w:rsidRPr="008F4D03" w:rsidRDefault="00841F58" w:rsidP="00841F58">
      <w:pPr>
        <w:pStyle w:val="Heading2"/>
      </w:pPr>
      <w:bookmarkStart w:id="26" w:name="_Toc38525143"/>
      <w:r w:rsidRPr="00601C11">
        <w:lastRenderedPageBreak/>
        <w:t>Global Confirms</w:t>
      </w:r>
      <w:r>
        <w:t xml:space="preserve"> (the “If necessary” prompt)</w:t>
      </w:r>
      <w:bookmarkEnd w:id="25"/>
      <w:bookmarkEnd w:id="26"/>
    </w:p>
    <w:tbl>
      <w:tblPr>
        <w:tblW w:w="945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40" w:type="dxa"/>
          <w:left w:w="40" w:type="dxa"/>
          <w:bottom w:w="60" w:type="dxa"/>
          <w:right w:w="58" w:type="dxa"/>
        </w:tblCellMar>
        <w:tblLook w:val="0000" w:firstRow="0" w:lastRow="0" w:firstColumn="0" w:lastColumn="0" w:noHBand="0" w:noVBand="0"/>
      </w:tblPr>
      <w:tblGrid>
        <w:gridCol w:w="1620"/>
        <w:gridCol w:w="1890"/>
        <w:gridCol w:w="1800"/>
        <w:gridCol w:w="2070"/>
        <w:gridCol w:w="2070"/>
      </w:tblGrid>
      <w:tr w:rsidR="00841F58" w:rsidRPr="005A14F6" w14:paraId="3F67E41B" w14:textId="77777777" w:rsidTr="00846181">
        <w:tc>
          <w:tcPr>
            <w:tcW w:w="9450" w:type="dxa"/>
            <w:gridSpan w:val="5"/>
            <w:shd w:val="clear" w:color="auto" w:fill="DDDDDD"/>
          </w:tcPr>
          <w:p w14:paraId="6D85C1C7" w14:textId="77777777" w:rsidR="00841F58" w:rsidRPr="005A14F6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Dialog</w:t>
            </w: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Module</w:t>
            </w:r>
          </w:p>
        </w:tc>
      </w:tr>
      <w:tr w:rsidR="00841F58" w:rsidRPr="005A14F6" w14:paraId="0B355B15" w14:textId="77777777" w:rsidTr="00846181">
        <w:tc>
          <w:tcPr>
            <w:tcW w:w="9450" w:type="dxa"/>
            <w:gridSpan w:val="5"/>
            <w:shd w:val="clear" w:color="auto" w:fill="auto"/>
          </w:tcPr>
          <w:p w14:paraId="0FA6C08B" w14:textId="65B9A885" w:rsidR="00841F58" w:rsidRPr="005A14F6" w:rsidRDefault="00841F58" w:rsidP="00F42E6C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This is the logic for the Global Confirmation.  This is a simple yes/no confirmation state that is used by any of the Dialog Modules that have “If necessary” Confirmation Prompts.  The “If necessary” is determined by the Medium Confidence range.  For example, if a Dialog Module has a Medium Confidence range configured and the caller’s utterance falls within that range, we will ask a follow-up confirmatio</w:t>
            </w:r>
            <w:r w:rsidR="00F42E6C">
              <w:rPr>
                <w:rFonts w:ascii="Arial" w:eastAsia="Arial" w:hAnsi="Arial" w:cs="Arial"/>
                <w:sz w:val="16"/>
                <w:szCs w:val="16"/>
              </w:rPr>
              <w:t xml:space="preserve">n prompt that accepts a yes/no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answer.  </w:t>
            </w:r>
          </w:p>
        </w:tc>
      </w:tr>
      <w:tr w:rsidR="00841F58" w:rsidRPr="005A14F6" w14:paraId="60B75E7F" w14:textId="77777777" w:rsidTr="00846181">
        <w:tc>
          <w:tcPr>
            <w:tcW w:w="9450" w:type="dxa"/>
            <w:gridSpan w:val="5"/>
            <w:shd w:val="clear" w:color="auto" w:fill="DDDDDD"/>
          </w:tcPr>
          <w:p w14:paraId="18F3EC27" w14:textId="77777777" w:rsidR="00841F58" w:rsidRPr="005A14F6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Prompts</w:t>
            </w:r>
          </w:p>
        </w:tc>
      </w:tr>
      <w:tr w:rsidR="00841F58" w:rsidRPr="005A14F6" w14:paraId="66F9A6F2" w14:textId="77777777" w:rsidTr="00846181">
        <w:tc>
          <w:tcPr>
            <w:tcW w:w="1620" w:type="dxa"/>
            <w:shd w:val="clear" w:color="auto" w:fill="D9E2F3"/>
          </w:tcPr>
          <w:p w14:paraId="75B10F2A" w14:textId="77777777" w:rsidR="00841F58" w:rsidRPr="005A14F6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249FC714" w14:textId="77777777" w:rsidR="00841F58" w:rsidRPr="005A14F6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20A517D2" w14:textId="77777777" w:rsidR="00841F58" w:rsidRPr="005A14F6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2070" w:type="dxa"/>
            <w:shd w:val="clear" w:color="auto" w:fill="D9E2F3"/>
          </w:tcPr>
          <w:p w14:paraId="788F86B0" w14:textId="77777777" w:rsidR="00841F58" w:rsidRPr="005A14F6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  <w:tc>
          <w:tcPr>
            <w:tcW w:w="2070" w:type="dxa"/>
            <w:shd w:val="clear" w:color="auto" w:fill="D9E2F3"/>
          </w:tcPr>
          <w:p w14:paraId="352EFF01" w14:textId="77777777" w:rsidR="00841F58" w:rsidRPr="00C1080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sz w:val="16"/>
                <w:szCs w:val="16"/>
              </w:rPr>
            </w:pPr>
            <w:r w:rsidRPr="00C1080A">
              <w:rPr>
                <w:rFonts w:ascii="Arial" w:eastAsia="Times New Roman" w:hAnsi="Arial" w:cs="Arial"/>
                <w:b/>
                <w:i/>
                <w:sz w:val="16"/>
                <w:szCs w:val="16"/>
              </w:rPr>
              <w:t>Transition</w:t>
            </w:r>
          </w:p>
        </w:tc>
      </w:tr>
      <w:tr w:rsidR="006F6A52" w:rsidRPr="00EA6DFA" w14:paraId="34B4AC35" w14:textId="77777777" w:rsidTr="00846181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868D19" w14:textId="77777777" w:rsidR="006F6A52" w:rsidRDefault="006F6A52" w:rsidP="006F6A5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PROMPT-1</w:t>
            </w:r>
          </w:p>
          <w:p w14:paraId="4EDFC33C" w14:textId="77777777" w:rsidR="006F6A52" w:rsidRDefault="006F6A52" w:rsidP="006F6A5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51B5C0" w14:textId="77777777" w:rsidR="006F6A52" w:rsidRDefault="006F6A52" w:rsidP="006F6A5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E29FEB" w14:textId="6586B0EF" w:rsidR="006F6A52" w:rsidRDefault="006F6A52" w:rsidP="006F6A52">
            <w:pPr>
              <w:spacing w:after="0" w:line="240" w:lineRule="auto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gl_thatwas</w:t>
            </w:r>
            <w:r w:rsidR="005412A5">
              <w:rPr>
                <w:rFonts w:ascii="Arial" w:eastAsia="Times New Roman" w:hAnsi="Arial" w:cs="Arial"/>
                <w:sz w:val="16"/>
                <w:szCs w:val="16"/>
              </w:rPr>
              <w:t>.wav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1DCCB7" w14:textId="68CB1CA4" w:rsidR="006F6A52" w:rsidRPr="007135E0" w:rsidRDefault="00A630FF" w:rsidP="006F6A52">
            <w:pPr>
              <w:spacing w:after="0"/>
              <w:rPr>
                <w:rFonts w:ascii="Arial" w:eastAsia="Arial" w:hAnsi="Arial" w:cs="Arial"/>
                <w:sz w:val="16"/>
              </w:rPr>
            </w:pPr>
            <w:proofErr w:type="spellStart"/>
            <w:r w:rsidRPr="00A630FF">
              <w:rPr>
                <w:rFonts w:ascii="Arial" w:eastAsia="Arial" w:hAnsi="Arial" w:cs="Arial"/>
                <w:color w:val="0070C0"/>
                <w:sz w:val="16"/>
              </w:rPr>
              <w:t>Você</w:t>
            </w:r>
            <w:proofErr w:type="spellEnd"/>
            <w:r w:rsidRPr="00A630FF">
              <w:rPr>
                <w:rFonts w:ascii="Arial" w:eastAsia="Arial" w:hAnsi="Arial" w:cs="Arial"/>
                <w:color w:val="0070C0"/>
                <w:sz w:val="16"/>
              </w:rPr>
              <w:t xml:space="preserve"> </w:t>
            </w:r>
            <w:proofErr w:type="spellStart"/>
            <w:r w:rsidRPr="00A630FF">
              <w:rPr>
                <w:rFonts w:ascii="Arial" w:eastAsia="Arial" w:hAnsi="Arial" w:cs="Arial"/>
                <w:color w:val="0070C0"/>
                <w:sz w:val="16"/>
              </w:rPr>
              <w:t>disse</w:t>
            </w:r>
            <w:proofErr w:type="spellEnd"/>
            <w:r w:rsidRPr="00A630FF">
              <w:rPr>
                <w:rFonts w:ascii="Arial" w:eastAsia="Arial" w:hAnsi="Arial" w:cs="Arial"/>
                <w:color w:val="0070C0"/>
                <w:sz w:val="16"/>
              </w:rPr>
              <w:t xml:space="preserve"> …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437A39" w14:textId="77777777" w:rsidR="006F6A52" w:rsidRPr="007135E0" w:rsidRDefault="006F6A52" w:rsidP="006F6A52">
            <w:pPr>
              <w:spacing w:after="0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--</w:t>
            </w:r>
          </w:p>
        </w:tc>
      </w:tr>
      <w:tr w:rsidR="006F6A52" w:rsidRPr="00EA6DFA" w14:paraId="214E9DD1" w14:textId="77777777" w:rsidTr="00846181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C15501" w14:textId="77777777" w:rsidR="006F6A52" w:rsidRDefault="006F6A52" w:rsidP="006F6A5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E6FDC0" w14:textId="77777777" w:rsidR="006F6A52" w:rsidRDefault="006F6A52" w:rsidP="006F6A5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A1884A" w14:textId="2F1482F5" w:rsidR="006F6A52" w:rsidRDefault="006F6A52" w:rsidP="006F6A5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^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F65B0B" w14:textId="467B9B10" w:rsidR="006F6A52" w:rsidRDefault="006F6A52" w:rsidP="006F6A52">
            <w:pPr>
              <w:spacing w:after="0"/>
              <w:rPr>
                <w:rFonts w:ascii="Arial" w:eastAsia="Arial" w:hAnsi="Arial" w:cs="Arial"/>
                <w:color w:val="0070C0"/>
                <w:sz w:val="16"/>
              </w:rPr>
            </w:pPr>
            <w:r w:rsidRPr="009C7D98">
              <w:rPr>
                <w:rFonts w:ascii="Arial" w:eastAsia="Times New Roman" w:hAnsi="Arial" w:cs="Arial"/>
                <w:color w:val="00B050"/>
                <w:sz w:val="16"/>
                <w:szCs w:val="16"/>
              </w:rPr>
              <w:t>&lt;</w:t>
            </w:r>
            <w:r>
              <w:rPr>
                <w:rFonts w:ascii="Arial" w:eastAsia="Times New Roman" w:hAnsi="Arial" w:cs="Arial"/>
                <w:color w:val="00B050"/>
                <w:sz w:val="16"/>
                <w:szCs w:val="16"/>
              </w:rPr>
              <w:t>Response</w:t>
            </w:r>
            <w:r w:rsidRPr="009C7D98">
              <w:rPr>
                <w:rFonts w:ascii="Arial" w:eastAsia="Times New Roman" w:hAnsi="Arial" w:cs="Arial"/>
                <w:color w:val="00B050"/>
                <w:sz w:val="16"/>
                <w:szCs w:val="16"/>
              </w:rPr>
              <w:t>&gt;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0F9EDE" w14:textId="6DC52E06" w:rsidR="006F6A52" w:rsidRDefault="006F6A52" w:rsidP="006F6A52">
            <w:pPr>
              <w:spacing w:after="0"/>
              <w:rPr>
                <w:rFonts w:ascii="Arial" w:eastAsia="Arial" w:hAnsi="Arial" w:cs="Arial"/>
                <w:sz w:val="16"/>
              </w:rPr>
            </w:pPr>
          </w:p>
        </w:tc>
      </w:tr>
      <w:tr w:rsidR="006F6A52" w:rsidRPr="00EA6DFA" w14:paraId="6F54F6DC" w14:textId="77777777" w:rsidTr="00846181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E07F90" w14:textId="77777777" w:rsidR="006F6A52" w:rsidRDefault="006F6A52" w:rsidP="006F6A5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8AAED3" w14:textId="77777777" w:rsidR="006F6A52" w:rsidRDefault="006F6A52" w:rsidP="006F6A5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61A3B4" w14:textId="7CE7D942" w:rsidR="006F6A52" w:rsidRDefault="006F6A52" w:rsidP="006F6A5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gl_isthatright</w:t>
            </w:r>
            <w:r w:rsidR="005412A5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D1FC11" w14:textId="3CBD7EDC" w:rsidR="006F6A52" w:rsidRDefault="00A630FF" w:rsidP="006F6A52">
            <w:pPr>
              <w:spacing w:after="0"/>
              <w:rPr>
                <w:rFonts w:ascii="Arial" w:eastAsia="Arial" w:hAnsi="Arial" w:cs="Arial"/>
                <w:color w:val="0070C0"/>
                <w:sz w:val="16"/>
              </w:rPr>
            </w:pPr>
            <w:r w:rsidRPr="00A630FF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… </w:t>
            </w:r>
            <w:proofErr w:type="spellStart"/>
            <w:r w:rsidRPr="00A630FF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certo</w:t>
            </w:r>
            <w:proofErr w:type="spellEnd"/>
            <w:r w:rsidRPr="00A630FF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?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C0038C" w14:textId="77777777" w:rsidR="006F6A52" w:rsidRDefault="006F6A52" w:rsidP="006F6A52">
            <w:pPr>
              <w:spacing w:after="0"/>
              <w:rPr>
                <w:rFonts w:ascii="Arial" w:eastAsia="Arial" w:hAnsi="Arial" w:cs="Arial"/>
                <w:sz w:val="16"/>
              </w:rPr>
            </w:pPr>
          </w:p>
        </w:tc>
      </w:tr>
      <w:tr w:rsidR="009B0F1E" w:rsidRPr="00EA6DFA" w14:paraId="18D09F67" w14:textId="77777777" w:rsidTr="00846181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E8A9A6" w14:textId="7270F36B" w:rsidR="009B0F1E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C12895" w14:textId="595FC832" w:rsidR="009B0F1E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3ECFD2" w14:textId="069CA951" w:rsidR="009B0F1E" w:rsidRPr="009B0F1E" w:rsidRDefault="005412A5" w:rsidP="009B0F1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B77027" w14:textId="53502345" w:rsidR="009B0F1E" w:rsidRPr="009B0F1E" w:rsidRDefault="00A630FF" w:rsidP="009B0F1E">
            <w:pPr>
              <w:spacing w:after="0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del w:id="27" w:author="Prada, Leandro (Leo) **CTR**" w:date="2020-06-08T14:15:00Z">
              <w:r w:rsidDel="00B9501A">
                <w:rPr>
                  <w:rFonts w:ascii="Arial" w:eastAsia="Arial" w:hAnsi="Arial" w:cs="Arial"/>
                  <w:color w:val="0070C0"/>
                  <w:sz w:val="16"/>
                </w:rPr>
                <w:delText>Desculpe.</w:delText>
              </w:r>
            </w:del>
            <w:proofErr w:type="spellStart"/>
            <w:ins w:id="28" w:author="Prada, Leandro (Leo) **CTR**" w:date="2020-06-08T14:15:00Z">
              <w:r w:rsidR="00B9501A">
                <w:rPr>
                  <w:rFonts w:ascii="Arial" w:eastAsia="Arial" w:hAnsi="Arial" w:cs="Arial"/>
                  <w:color w:val="0070C0"/>
                  <w:sz w:val="16"/>
                </w:rPr>
                <w:t>Sinto</w:t>
              </w:r>
              <w:proofErr w:type="spellEnd"/>
              <w:r w:rsidR="00B9501A">
                <w:rPr>
                  <w:rFonts w:ascii="Arial" w:eastAsia="Arial" w:hAnsi="Arial" w:cs="Arial"/>
                  <w:color w:val="0070C0"/>
                  <w:sz w:val="16"/>
                </w:rPr>
                <w:t xml:space="preserve"> </w:t>
              </w:r>
              <w:proofErr w:type="spellStart"/>
              <w:r w:rsidR="00B9501A">
                <w:rPr>
                  <w:rFonts w:ascii="Arial" w:eastAsia="Arial" w:hAnsi="Arial" w:cs="Arial"/>
                  <w:color w:val="0070C0"/>
                  <w:sz w:val="16"/>
                </w:rPr>
                <w:t>muito</w:t>
              </w:r>
              <w:proofErr w:type="spellEnd"/>
              <w:r w:rsidR="00B9501A">
                <w:rPr>
                  <w:rFonts w:ascii="Arial" w:eastAsia="Arial" w:hAnsi="Arial" w:cs="Arial"/>
                  <w:color w:val="0070C0"/>
                  <w:sz w:val="16"/>
                </w:rPr>
                <w:t>.</w:t>
              </w:r>
            </w:ins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5638DF" w14:textId="5C7E42A9" w:rsidR="009B0F1E" w:rsidRPr="009B0F1E" w:rsidRDefault="009B0F1E" w:rsidP="009B0F1E">
            <w:pPr>
              <w:spacing w:after="0"/>
              <w:rPr>
                <w:rFonts w:ascii="Arial" w:eastAsia="Arial" w:hAnsi="Arial" w:cs="Arial"/>
                <w:sz w:val="16"/>
              </w:rPr>
            </w:pPr>
            <w:r w:rsidRPr="009B0F1E">
              <w:rPr>
                <w:rFonts w:ascii="Arial" w:eastAsia="Arial" w:hAnsi="Arial" w:cs="Arial"/>
                <w:b/>
                <w:sz w:val="16"/>
                <w:szCs w:val="16"/>
              </w:rPr>
              <w:t>PROMPT-2</w:t>
            </w:r>
          </w:p>
        </w:tc>
      </w:tr>
      <w:tr w:rsidR="009B0F1E" w:rsidRPr="00EA6DFA" w14:paraId="487959A5" w14:textId="77777777" w:rsidTr="00846181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A6FECA" w14:textId="59DCE401" w:rsidR="009B0F1E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8948AD" w14:textId="0A23EF1B" w:rsidR="009B0F1E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B5DEA7" w14:textId="7B3EB9AE" w:rsidR="009B0F1E" w:rsidRPr="009B0F1E" w:rsidRDefault="009B0F1E" w:rsidP="009B0F1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B0F1E">
              <w:rPr>
                <w:rFonts w:ascii="Arial" w:eastAsia="Times New Roman" w:hAnsi="Arial" w:cs="Arial"/>
                <w:sz w:val="16"/>
                <w:szCs w:val="16"/>
              </w:rPr>
              <w:t>gl_sorrytrouble</w:t>
            </w:r>
            <w:r w:rsidR="005412A5">
              <w:rPr>
                <w:rFonts w:ascii="Arial" w:eastAsia="Times New Roman" w:hAnsi="Arial" w:cs="Arial"/>
                <w:sz w:val="16"/>
                <w:szCs w:val="16"/>
              </w:rPr>
              <w:t>.wav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2B8349" w14:textId="5C92CCDB" w:rsidR="009B0F1E" w:rsidRPr="00B9501A" w:rsidRDefault="00A630FF" w:rsidP="009B0F1E">
            <w:pPr>
              <w:spacing w:after="0"/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  <w:rPrChange w:id="29" w:author="Prada, Leandro (Leo) **CTR**" w:date="2020-06-08T14:15:00Z">
                  <w:rPr>
                    <w:rFonts w:ascii="Arial" w:eastAsia="Times New Roman" w:hAnsi="Arial" w:cs="Arial"/>
                    <w:color w:val="0070C0"/>
                    <w:sz w:val="16"/>
                    <w:szCs w:val="16"/>
                  </w:rPr>
                </w:rPrChange>
              </w:rPr>
            </w:pPr>
            <w:del w:id="30" w:author="Prada, Leandro (Leo) **CTR**" w:date="2020-06-08T14:15:00Z">
              <w:r w:rsidRPr="00B9501A" w:rsidDel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31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delText>Desculpe, não entendi.</w:delText>
              </w:r>
            </w:del>
            <w:proofErr w:type="spellStart"/>
            <w:ins w:id="32" w:author="Prada, Leandro (Leo) **CTR**" w:date="2020-06-08T14:15:00Z"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33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>Sinto</w:t>
              </w:r>
              <w:proofErr w:type="spellEnd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34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 xml:space="preserve"> </w:t>
              </w:r>
              <w:proofErr w:type="spellStart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35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>muito</w:t>
              </w:r>
              <w:proofErr w:type="spellEnd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36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 xml:space="preserve">, mas </w:t>
              </w:r>
              <w:proofErr w:type="spellStart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37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>estou</w:t>
              </w:r>
              <w:proofErr w:type="spellEnd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38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 xml:space="preserve"> </w:t>
              </w:r>
              <w:proofErr w:type="spellStart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39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>tendo</w:t>
              </w:r>
              <w:proofErr w:type="spellEnd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40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 xml:space="preserve"> problemas.</w:t>
              </w:r>
            </w:ins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586076" w14:textId="5641D2E0" w:rsidR="009B0F1E" w:rsidRPr="009B0F1E" w:rsidRDefault="009B0F1E" w:rsidP="009B0F1E">
            <w:pPr>
              <w:spacing w:after="0"/>
              <w:rPr>
                <w:rFonts w:ascii="Arial" w:eastAsia="Arial" w:hAnsi="Arial" w:cs="Arial"/>
                <w:sz w:val="16"/>
              </w:rPr>
            </w:pPr>
            <w:r w:rsidRPr="009B0F1E">
              <w:rPr>
                <w:rFonts w:ascii="Arial" w:eastAsia="Arial" w:hAnsi="Arial" w:cs="Arial"/>
                <w:b/>
                <w:sz w:val="16"/>
                <w:szCs w:val="16"/>
              </w:rPr>
              <w:t>Response = “BAD”</w:t>
            </w:r>
          </w:p>
        </w:tc>
      </w:tr>
      <w:tr w:rsidR="009B0F1E" w:rsidRPr="005A14F6" w14:paraId="7260C5B0" w14:textId="77777777" w:rsidTr="00846181">
        <w:tc>
          <w:tcPr>
            <w:tcW w:w="9450" w:type="dxa"/>
            <w:gridSpan w:val="5"/>
            <w:shd w:val="clear" w:color="auto" w:fill="DDDDDD"/>
          </w:tcPr>
          <w:p w14:paraId="0592F8D5" w14:textId="77777777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</w:t>
            </w:r>
          </w:p>
        </w:tc>
      </w:tr>
      <w:tr w:rsidR="009B0F1E" w:rsidRPr="005A14F6" w14:paraId="22EC8126" w14:textId="77777777" w:rsidTr="00846181">
        <w:tc>
          <w:tcPr>
            <w:tcW w:w="1620" w:type="dxa"/>
            <w:shd w:val="clear" w:color="auto" w:fill="D9E2F3"/>
          </w:tcPr>
          <w:p w14:paraId="058CE7A1" w14:textId="77777777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099EB42E" w14:textId="77777777" w:rsidR="009B0F1E" w:rsidRPr="005A14F6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2872EE07" w14:textId="77777777" w:rsidR="009B0F1E" w:rsidRPr="005A14F6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5C22478D" w14:textId="77777777" w:rsidR="009B0F1E" w:rsidRPr="005A14F6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070" w:type="dxa"/>
            <w:shd w:val="clear" w:color="auto" w:fill="D9E2F3"/>
          </w:tcPr>
          <w:p w14:paraId="2A1FD13A" w14:textId="77777777" w:rsidR="009B0F1E" w:rsidRPr="005A14F6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070" w:type="dxa"/>
            <w:shd w:val="clear" w:color="auto" w:fill="D9E2F3"/>
          </w:tcPr>
          <w:p w14:paraId="21AA7238" w14:textId="77777777" w:rsidR="009B0F1E" w:rsidRPr="005A14F6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1080A">
              <w:rPr>
                <w:rFonts w:ascii="Arial" w:eastAsia="Times New Roman" w:hAnsi="Arial" w:cs="Arial"/>
                <w:b/>
                <w:i/>
                <w:sz w:val="16"/>
                <w:szCs w:val="16"/>
              </w:rPr>
              <w:t>Transition</w:t>
            </w:r>
          </w:p>
        </w:tc>
      </w:tr>
      <w:tr w:rsidR="009B0F1E" w:rsidRPr="005A14F6" w14:paraId="61E07AD7" w14:textId="77777777" w:rsidTr="00846181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23481F" w14:textId="77777777" w:rsidR="009B0F1E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sz w:val="16"/>
                <w:szCs w:val="16"/>
              </w:rPr>
              <w:t>&lt;</w:t>
            </w:r>
            <w:r>
              <w:rPr>
                <w:rFonts w:ascii="Arial" w:eastAsia="Arial" w:hAnsi="Arial" w:cs="Arial"/>
                <w:sz w:val="16"/>
                <w:szCs w:val="16"/>
              </w:rPr>
              <w:t>yes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  <w:p w14:paraId="049F02E1" w14:textId="02812E35" w:rsidR="009B0F1E" w:rsidRPr="00A630FF" w:rsidRDefault="00A630FF" w:rsidP="00A630FF">
            <w:pPr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  <w:r w:rsidRPr="00A630FF">
              <w:rPr>
                <w:rFonts w:ascii="Arial" w:eastAsia="Arial" w:hAnsi="Arial" w:cs="Arial"/>
                <w:sz w:val="16"/>
                <w:szCs w:val="16"/>
              </w:rPr>
              <w:t>Sim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, </w:t>
            </w:r>
            <w:r w:rsidRPr="00A630FF">
              <w:rPr>
                <w:rFonts w:ascii="Arial" w:eastAsia="Arial" w:hAnsi="Arial" w:cs="Arial"/>
                <w:sz w:val="16"/>
                <w:szCs w:val="16"/>
              </w:rPr>
              <w:t>OK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, </w:t>
            </w:r>
            <w:proofErr w:type="spellStart"/>
            <w:r w:rsidRPr="00A630FF">
              <w:rPr>
                <w:rFonts w:ascii="Arial" w:eastAsia="Arial" w:hAnsi="Arial" w:cs="Arial"/>
                <w:sz w:val="16"/>
                <w:szCs w:val="16"/>
              </w:rPr>
              <w:t>certo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3E36E5" w14:textId="77777777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CCE221" w14:textId="77777777" w:rsidR="009B0F1E" w:rsidRPr="005A14F6" w:rsidRDefault="009B0F1E" w:rsidP="009B0F1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0BFE42" w14:textId="77777777" w:rsidR="009B0F1E" w:rsidRPr="005A14F6" w:rsidRDefault="009B0F1E" w:rsidP="009B0F1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25DD88" w14:textId="77777777" w:rsidR="009B0F1E" w:rsidRDefault="009B0F1E" w:rsidP="009B0F1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F0790B">
              <w:rPr>
                <w:rFonts w:ascii="Arial" w:hAnsi="Arial" w:cs="Arial"/>
                <w:b/>
                <w:sz w:val="16"/>
                <w:szCs w:val="16"/>
              </w:rPr>
              <w:t xml:space="preserve">Response = </w:t>
            </w:r>
            <w:proofErr w:type="spellStart"/>
            <w:r w:rsidRPr="00F0790B">
              <w:rPr>
                <w:rFonts w:ascii="Arial" w:hAnsi="Arial" w:cs="Arial"/>
                <w:b/>
                <w:sz w:val="16"/>
                <w:szCs w:val="16"/>
              </w:rPr>
              <w:t>DM.Response</w:t>
            </w:r>
            <w:proofErr w:type="spellEnd"/>
          </w:p>
          <w:p w14:paraId="2DB05CAF" w14:textId="47B09D70" w:rsidR="009B0F1E" w:rsidRPr="00A4760E" w:rsidRDefault="009B0F1E" w:rsidP="009B0F1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A4760E">
              <w:rPr>
                <w:rFonts w:ascii="Arial" w:hAnsi="Arial" w:cs="Arial"/>
                <w:sz w:val="16"/>
                <w:szCs w:val="16"/>
              </w:rPr>
              <w:t>(i.e. “</w:t>
            </w:r>
            <w:r>
              <w:rPr>
                <w:rFonts w:ascii="Arial" w:hAnsi="Arial" w:cs="Arial"/>
                <w:sz w:val="16"/>
                <w:szCs w:val="16"/>
              </w:rPr>
              <w:t>19431022”</w:t>
            </w:r>
            <w:r w:rsidRPr="00A4760E"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9B0F1E" w:rsidRPr="005A14F6" w14:paraId="3B73947F" w14:textId="77777777" w:rsidTr="00846181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496C4D" w14:textId="78EA3D76" w:rsidR="009B0F1E" w:rsidRPr="002543E4" w:rsidRDefault="00A630FF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A630FF">
              <w:rPr>
                <w:rFonts w:ascii="Arial" w:eastAsia="Times New Roman" w:hAnsi="Arial" w:cs="Arial"/>
                <w:sz w:val="16"/>
                <w:szCs w:val="16"/>
              </w:rPr>
              <w:t>&lt;</w:t>
            </w:r>
            <w:proofErr w:type="spellStart"/>
            <w:r w:rsidRPr="00A630FF">
              <w:rPr>
                <w:rFonts w:ascii="Arial" w:eastAsia="Times New Roman" w:hAnsi="Arial" w:cs="Arial"/>
                <w:sz w:val="16"/>
                <w:szCs w:val="16"/>
              </w:rPr>
              <w:t>no</w:t>
            </w:r>
            <w:proofErr w:type="spellEnd"/>
            <w:r w:rsidRPr="00A630FF">
              <w:rPr>
                <w:rFonts w:ascii="Arial" w:eastAsia="Times New Roman" w:hAnsi="Arial" w:cs="Arial"/>
                <w:sz w:val="16"/>
                <w:szCs w:val="16"/>
              </w:rPr>
              <w:t xml:space="preserve">&gt; </w:t>
            </w:r>
            <w:proofErr w:type="spellStart"/>
            <w:r w:rsidRPr="00A630FF">
              <w:rPr>
                <w:rFonts w:ascii="Arial" w:eastAsia="Times New Roman" w:hAnsi="Arial" w:cs="Arial"/>
                <w:sz w:val="16"/>
                <w:szCs w:val="16"/>
              </w:rPr>
              <w:t>não</w:t>
            </w:r>
            <w:proofErr w:type="spellEnd"/>
            <w:r w:rsidRPr="00A630FF">
              <w:rPr>
                <w:rFonts w:ascii="Arial" w:eastAsia="Times New Roman" w:hAnsi="Arial" w:cs="Arial"/>
                <w:sz w:val="16"/>
                <w:szCs w:val="16"/>
              </w:rPr>
              <w:t xml:space="preserve">, </w:t>
            </w:r>
            <w:proofErr w:type="spellStart"/>
            <w:r w:rsidRPr="00A630FF">
              <w:rPr>
                <w:rFonts w:ascii="Arial" w:eastAsia="Times New Roman" w:hAnsi="Arial" w:cs="Arial"/>
                <w:sz w:val="16"/>
                <w:szCs w:val="16"/>
              </w:rPr>
              <w:t>negativo</w:t>
            </w:r>
            <w:proofErr w:type="spellEnd"/>
            <w:r w:rsidRPr="00A630FF">
              <w:rPr>
                <w:rFonts w:ascii="Arial" w:eastAsia="Times New Roman" w:hAnsi="Arial" w:cs="Arial"/>
                <w:sz w:val="16"/>
                <w:szCs w:val="16"/>
              </w:rPr>
              <w:t xml:space="preserve">, </w:t>
            </w:r>
            <w:proofErr w:type="spellStart"/>
            <w:r w:rsidRPr="00A630FF">
              <w:rPr>
                <w:rFonts w:ascii="Arial" w:eastAsia="Times New Roman" w:hAnsi="Arial" w:cs="Arial"/>
                <w:sz w:val="16"/>
                <w:szCs w:val="16"/>
              </w:rPr>
              <w:t>errado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CCA8BA" w14:textId="77777777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71D0D9" w14:textId="77777777" w:rsidR="009B0F1E" w:rsidRPr="005A14F6" w:rsidRDefault="009B0F1E" w:rsidP="009B0F1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65D02C" w14:textId="77777777" w:rsidR="009B0F1E" w:rsidRPr="005A14F6" w:rsidRDefault="009B0F1E" w:rsidP="009B0F1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F022CA" w14:textId="77777777" w:rsidR="009B0F1E" w:rsidRPr="00A4760E" w:rsidRDefault="009B0F1E" w:rsidP="009B0F1E">
            <w:pPr>
              <w:spacing w:after="0" w:line="240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Increment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BadCount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>.</w:t>
            </w:r>
          </w:p>
        </w:tc>
      </w:tr>
      <w:tr w:rsidR="009B0F1E" w:rsidRPr="005A14F6" w14:paraId="1EA63FB4" w14:textId="77777777" w:rsidTr="00846181">
        <w:tc>
          <w:tcPr>
            <w:tcW w:w="9450" w:type="dxa"/>
            <w:gridSpan w:val="5"/>
            <w:shd w:val="clear" w:color="auto" w:fill="DDDDDD"/>
          </w:tcPr>
          <w:p w14:paraId="5C14A261" w14:textId="77777777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9B0F1E" w:rsidRPr="005A14F6" w14:paraId="2AFEBFC0" w14:textId="77777777" w:rsidTr="00846181">
        <w:tc>
          <w:tcPr>
            <w:tcW w:w="9450" w:type="dxa"/>
            <w:gridSpan w:val="5"/>
            <w:shd w:val="clear" w:color="auto" w:fill="auto"/>
          </w:tcPr>
          <w:p w14:paraId="6AE69569" w14:textId="77777777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Global Commands are DISABLED during Confirmation Prompts.</w:t>
            </w:r>
          </w:p>
        </w:tc>
      </w:tr>
      <w:tr w:rsidR="009B0F1E" w:rsidRPr="005A14F6" w14:paraId="7D1CA9F0" w14:textId="77777777" w:rsidTr="00846181">
        <w:tc>
          <w:tcPr>
            <w:tcW w:w="9450" w:type="dxa"/>
            <w:gridSpan w:val="5"/>
            <w:shd w:val="clear" w:color="auto" w:fill="DDDDDD"/>
          </w:tcPr>
          <w:p w14:paraId="0A0F0417" w14:textId="77777777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9B0F1E" w:rsidRPr="005A14F6" w14:paraId="2B93E03A" w14:textId="77777777" w:rsidTr="00846181">
        <w:tc>
          <w:tcPr>
            <w:tcW w:w="3510" w:type="dxa"/>
            <w:gridSpan w:val="2"/>
            <w:shd w:val="clear" w:color="auto" w:fill="D9E2F3"/>
          </w:tcPr>
          <w:p w14:paraId="4FB0563F" w14:textId="77777777" w:rsidR="009B0F1E" w:rsidRPr="005A14F6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3"/>
            <w:shd w:val="clear" w:color="auto" w:fill="D9E2F3"/>
          </w:tcPr>
          <w:p w14:paraId="3AE984AE" w14:textId="77777777" w:rsidR="009B0F1E" w:rsidRPr="005A14F6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9B0F1E" w:rsidRPr="005A14F6" w14:paraId="4AD20440" w14:textId="77777777" w:rsidTr="00846181">
        <w:tc>
          <w:tcPr>
            <w:tcW w:w="3510" w:type="dxa"/>
            <w:gridSpan w:val="2"/>
            <w:shd w:val="clear" w:color="auto" w:fill="auto"/>
          </w:tcPr>
          <w:p w14:paraId="630DE2D1" w14:textId="77777777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3"/>
            <w:shd w:val="clear" w:color="auto" w:fill="auto"/>
          </w:tcPr>
          <w:p w14:paraId="26C34C49" w14:textId="59E73705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GlobalConfirmation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.grxml</w:t>
            </w:r>
            <w:proofErr w:type="spellEnd"/>
          </w:p>
          <w:p w14:paraId="2D5256A0" w14:textId="2FCB65AA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9B0F1E" w:rsidRPr="00EA6DFA" w14:paraId="607B2590" w14:textId="77777777" w:rsidTr="00846181"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F9FA11" w14:textId="77777777" w:rsidR="009B0F1E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11FB50D2" w14:textId="77777777" w:rsidR="009B0F1E" w:rsidRPr="00EA6DFA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583877" w14:textId="77777777" w:rsidR="009B0F1E" w:rsidRPr="00EA6DFA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6F5CFAB9" w14:textId="77777777" w:rsidR="00841F58" w:rsidRDefault="00841F58" w:rsidP="00841F58">
      <w:pPr>
        <w:spacing w:after="0" w:line="240" w:lineRule="auto"/>
      </w:pPr>
    </w:p>
    <w:p w14:paraId="5D0B7D3F" w14:textId="77777777" w:rsidR="00841F58" w:rsidRDefault="00841F58" w:rsidP="00841F58">
      <w:pPr>
        <w:spacing w:after="0" w:line="240" w:lineRule="auto"/>
        <w:rPr>
          <w:rFonts w:ascii="Arial" w:eastAsia="Times New Roman" w:hAnsi="Arial"/>
          <w:b/>
          <w:bCs/>
          <w:sz w:val="32"/>
          <w:szCs w:val="24"/>
        </w:rPr>
      </w:pPr>
      <w:r>
        <w:br w:type="page"/>
      </w:r>
    </w:p>
    <w:p w14:paraId="1CD0C569" w14:textId="77777777" w:rsidR="00841F58" w:rsidRPr="008F4D03" w:rsidRDefault="00841F58" w:rsidP="00841F58">
      <w:pPr>
        <w:pStyle w:val="Heading2"/>
      </w:pPr>
      <w:bookmarkStart w:id="41" w:name="_Toc529451523"/>
      <w:bookmarkStart w:id="42" w:name="_Toc38525144"/>
      <w:r w:rsidRPr="008F4D03">
        <w:lastRenderedPageBreak/>
        <w:t xml:space="preserve">Global </w:t>
      </w:r>
      <w:r>
        <w:t>Config Parameters</w:t>
      </w:r>
      <w:bookmarkEnd w:id="41"/>
      <w:bookmarkEnd w:id="42"/>
    </w:p>
    <w:tbl>
      <w:tblPr>
        <w:tblW w:w="945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40" w:type="dxa"/>
          <w:left w:w="40" w:type="dxa"/>
          <w:bottom w:w="60" w:type="dxa"/>
          <w:right w:w="58" w:type="dxa"/>
        </w:tblCellMar>
        <w:tblLook w:val="0000" w:firstRow="0" w:lastRow="0" w:firstColumn="0" w:lastColumn="0" w:noHBand="0" w:noVBand="0"/>
      </w:tblPr>
      <w:tblGrid>
        <w:gridCol w:w="3510"/>
        <w:gridCol w:w="5940"/>
      </w:tblGrid>
      <w:tr w:rsidR="00841F58" w:rsidRPr="00EA6DFA" w14:paraId="6D119A1B" w14:textId="77777777" w:rsidTr="00846181">
        <w:tc>
          <w:tcPr>
            <w:tcW w:w="9450" w:type="dxa"/>
            <w:gridSpan w:val="2"/>
            <w:shd w:val="clear" w:color="auto" w:fill="DDDDDD"/>
          </w:tcPr>
          <w:p w14:paraId="103219B9" w14:textId="77777777" w:rsidR="00841F58" w:rsidRPr="00EA6DFA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841F58" w:rsidRPr="00EA6DFA" w14:paraId="6F409E1E" w14:textId="77777777" w:rsidTr="00846181">
        <w:tc>
          <w:tcPr>
            <w:tcW w:w="3510" w:type="dxa"/>
            <w:shd w:val="clear" w:color="auto" w:fill="D9E2F3"/>
          </w:tcPr>
          <w:p w14:paraId="5751FE16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shd w:val="clear" w:color="auto" w:fill="D9E2F3"/>
          </w:tcPr>
          <w:p w14:paraId="7F8D6AA1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841F58" w:rsidRPr="00EA6DFA" w14:paraId="78CE4856" w14:textId="77777777" w:rsidTr="00846181">
        <w:tc>
          <w:tcPr>
            <w:tcW w:w="3510" w:type="dxa"/>
            <w:shd w:val="clear" w:color="auto" w:fill="auto"/>
          </w:tcPr>
          <w:p w14:paraId="1CFEDA04" w14:textId="77777777" w:rsidR="00841F58" w:rsidRPr="00EA6DFA" w:rsidRDefault="00841F58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initial_timeout</w:t>
            </w:r>
            <w:proofErr w:type="spellEnd"/>
          </w:p>
        </w:tc>
        <w:tc>
          <w:tcPr>
            <w:tcW w:w="5940" w:type="dxa"/>
            <w:shd w:val="clear" w:color="auto" w:fill="auto"/>
          </w:tcPr>
          <w:p w14:paraId="77FE7B54" w14:textId="75C8F9FF" w:rsidR="00841F58" w:rsidRPr="00EA6DFA" w:rsidRDefault="00CE60E6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</w:t>
            </w:r>
          </w:p>
        </w:tc>
      </w:tr>
    </w:tbl>
    <w:p w14:paraId="3EBEDFCD" w14:textId="6AB25694" w:rsidR="007A57A9" w:rsidRPr="00907B70" w:rsidRDefault="006125FE" w:rsidP="006125FE">
      <w:pPr>
        <w:spacing w:after="0" w:line="240" w:lineRule="auto"/>
        <w:rPr>
          <w:rFonts w:ascii="Arial" w:eastAsia="Times New Roman" w:hAnsi="Arial"/>
          <w:b/>
          <w:bCs/>
          <w:sz w:val="32"/>
          <w:szCs w:val="24"/>
        </w:rPr>
      </w:pPr>
      <w:r w:rsidRPr="00907B70">
        <w:t xml:space="preserve"> </w:t>
      </w:r>
      <w:r w:rsidR="007A57A9" w:rsidRPr="00907B70">
        <w:br w:type="page"/>
      </w:r>
    </w:p>
    <w:p w14:paraId="3B9C8F18" w14:textId="147114EE" w:rsidR="007A57A9" w:rsidRPr="00907B70" w:rsidRDefault="00E56959" w:rsidP="007A57A9">
      <w:pPr>
        <w:pStyle w:val="Heading1"/>
      </w:pPr>
      <w:bookmarkStart w:id="43" w:name="_Toc38525145"/>
      <w:r>
        <w:lastRenderedPageBreak/>
        <w:t>Dialog Modules</w:t>
      </w:r>
      <w:bookmarkEnd w:id="43"/>
    </w:p>
    <w:p w14:paraId="57C603B3" w14:textId="2FB81652" w:rsidR="009C4A6A" w:rsidRDefault="00730886" w:rsidP="009C4A6A">
      <w:pPr>
        <w:pStyle w:val="Heading2"/>
      </w:pPr>
      <w:bookmarkStart w:id="44" w:name="_1010_MainMenu"/>
      <w:bookmarkStart w:id="45" w:name="_1010_MainMenu_1"/>
      <w:bookmarkStart w:id="46" w:name="_2020_GetCallbackNbr"/>
      <w:bookmarkStart w:id="47" w:name="_2030_AskEmpID"/>
      <w:bookmarkStart w:id="48" w:name="_Toc38525146"/>
      <w:bookmarkEnd w:id="23"/>
      <w:bookmarkEnd w:id="24"/>
      <w:bookmarkEnd w:id="44"/>
      <w:bookmarkEnd w:id="45"/>
      <w:bookmarkEnd w:id="46"/>
      <w:bookmarkEnd w:id="47"/>
      <w:r>
        <w:t>0</w:t>
      </w:r>
      <w:r w:rsidR="00BC4EE5">
        <w:t>1</w:t>
      </w:r>
      <w:r w:rsidR="00B941CD">
        <w:t>1</w:t>
      </w:r>
      <w:r>
        <w:t>0</w:t>
      </w:r>
      <w:r w:rsidR="009C4A6A" w:rsidRPr="006E744D">
        <w:t>_</w:t>
      </w:r>
      <w:r w:rsidR="00B941CD">
        <w:t>MainMenu</w:t>
      </w:r>
      <w:bookmarkEnd w:id="48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C811AC" w:rsidRPr="009C7D98" w14:paraId="1A37053D" w14:textId="77777777" w:rsidTr="00C811AC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F083DC9" w14:textId="77777777" w:rsidR="00C811AC" w:rsidRPr="00C811AC" w:rsidRDefault="00C811AC" w:rsidP="003965C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C811AC" w:rsidRPr="009C7D98" w14:paraId="5B846858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5B72BB33" w14:textId="5C99E8B0" w:rsidR="00C811AC" w:rsidRPr="009C7D98" w:rsidRDefault="00CD73D4" w:rsidP="003965C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for a call reason</w:t>
            </w:r>
          </w:p>
        </w:tc>
      </w:tr>
      <w:tr w:rsidR="00C811AC" w:rsidRPr="009C7D98" w14:paraId="1B75185A" w14:textId="77777777" w:rsidTr="00C811AC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8291771" w14:textId="77777777" w:rsidR="00C811AC" w:rsidRPr="00C811AC" w:rsidRDefault="00C811AC" w:rsidP="00C811AC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C811AC" w:rsidRPr="009C7D98" w14:paraId="78E3C961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7634076A" w14:textId="77777777" w:rsidR="00C811AC" w:rsidRPr="009C7D98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450D5BBA" w14:textId="77777777" w:rsidR="00C811AC" w:rsidRPr="009C7D98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2C84CFE7" w14:textId="77777777" w:rsidR="00C811AC" w:rsidRPr="009C7D98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7E28A8E1" w14:textId="77777777" w:rsidR="00C811AC" w:rsidRPr="009C7D98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C811AC" w:rsidRPr="00B9501A" w14:paraId="2D774485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5D52C45" w14:textId="76F32A2A" w:rsidR="00C811AC" w:rsidRPr="009C7D98" w:rsidRDefault="00C811AC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</w:tc>
        <w:tc>
          <w:tcPr>
            <w:tcW w:w="1890" w:type="dxa"/>
          </w:tcPr>
          <w:p w14:paraId="2E10069E" w14:textId="3E9EC265" w:rsidR="00C811AC" w:rsidRPr="009C7D98" w:rsidRDefault="00C811AC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37DAB40A" w14:textId="3F539136" w:rsidR="00C811AC" w:rsidRPr="003965C1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965C1">
              <w:rPr>
                <w:rFonts w:ascii="Arial" w:hAnsi="Arial" w:cs="Arial"/>
                <w:sz w:val="16"/>
                <w:szCs w:val="16"/>
              </w:rPr>
              <w:t>0</w:t>
            </w:r>
            <w:r w:rsidR="00780392">
              <w:rPr>
                <w:rFonts w:ascii="Arial" w:hAnsi="Arial" w:cs="Arial"/>
                <w:sz w:val="16"/>
                <w:szCs w:val="16"/>
              </w:rPr>
              <w:t>1</w:t>
            </w:r>
            <w:r w:rsidRPr="003965C1">
              <w:rPr>
                <w:rFonts w:ascii="Arial" w:hAnsi="Arial" w:cs="Arial"/>
                <w:sz w:val="16"/>
                <w:szCs w:val="16"/>
              </w:rPr>
              <w:t>10</w:t>
            </w:r>
            <w:r w:rsidR="00386840">
              <w:rPr>
                <w:rFonts w:ascii="Arial" w:hAnsi="Arial" w:cs="Arial"/>
                <w:sz w:val="16"/>
                <w:szCs w:val="16"/>
              </w:rPr>
              <w:t>MainMenu.wav</w:t>
            </w:r>
          </w:p>
        </w:tc>
        <w:tc>
          <w:tcPr>
            <w:tcW w:w="4140" w:type="dxa"/>
          </w:tcPr>
          <w:p w14:paraId="5C39B8E6" w14:textId="0EA354B8" w:rsidR="00C811AC" w:rsidRPr="00A630FF" w:rsidRDefault="00B9501A" w:rsidP="003965C1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</w:pPr>
            <w:proofErr w:type="gramStart"/>
            <w:ins w:id="49" w:author="Prada, Leandro (Leo) **CTR**" w:date="2020-06-08T14:16:00Z">
              <w:r w:rsidRPr="00B9501A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t xml:space="preserve">O que </w:t>
              </w:r>
              <w:proofErr w:type="spellStart"/>
              <w:r w:rsidRPr="00B9501A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t>gostaria</w:t>
              </w:r>
              <w:proofErr w:type="spellEnd"/>
              <w:r w:rsidRPr="00B9501A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t xml:space="preserve"> de </w:t>
              </w:r>
              <w:proofErr w:type="spellStart"/>
              <w:r w:rsidRPr="00B9501A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t>fazer</w:t>
              </w:r>
              <w:proofErr w:type="spellEnd"/>
              <w:r w:rsidRPr="00B9501A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t>?</w:t>
              </w:r>
              <w:proofErr w:type="gramEnd"/>
              <w:r w:rsidRPr="00B9501A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t xml:space="preserve"> </w:t>
              </w:r>
              <w:proofErr w:type="spellStart"/>
              <w:r w:rsidRPr="00B9501A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t>Você</w:t>
              </w:r>
              <w:proofErr w:type="spellEnd"/>
              <w:r w:rsidRPr="00B9501A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t xml:space="preserve"> pode </w:t>
              </w:r>
              <w:proofErr w:type="spellStart"/>
              <w:r w:rsidRPr="00B9501A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t>dizer</w:t>
              </w:r>
              <w:proofErr w:type="spellEnd"/>
              <w:r w:rsidRPr="00B9501A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t xml:space="preserve">... "reservas", "pagamentos e </w:t>
              </w:r>
              <w:proofErr w:type="spellStart"/>
              <w:r w:rsidRPr="00B9501A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t>extratos</w:t>
              </w:r>
              <w:proofErr w:type="spellEnd"/>
              <w:r w:rsidRPr="00B9501A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t>", "</w:t>
              </w:r>
              <w:proofErr w:type="spellStart"/>
              <w:r w:rsidRPr="00B9501A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t>mudanças</w:t>
              </w:r>
              <w:proofErr w:type="spellEnd"/>
              <w:r w:rsidRPr="00B9501A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t xml:space="preserve"> de título e </w:t>
              </w:r>
              <w:proofErr w:type="spellStart"/>
              <w:r w:rsidRPr="00B9501A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t>titularidade</w:t>
              </w:r>
              <w:proofErr w:type="spellEnd"/>
              <w:r w:rsidRPr="00B9501A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t xml:space="preserve">" </w:t>
              </w:r>
              <w:proofErr w:type="spellStart"/>
              <w:r w:rsidRPr="00B9501A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t>ou</w:t>
              </w:r>
              <w:proofErr w:type="spellEnd"/>
              <w:r w:rsidRPr="00B9501A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t xml:space="preserve"> "</w:t>
              </w:r>
              <w:proofErr w:type="spellStart"/>
              <w:r w:rsidRPr="00B9501A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t>mais</w:t>
              </w:r>
              <w:proofErr w:type="spellEnd"/>
              <w:r w:rsidRPr="00B9501A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t xml:space="preserve"> </w:t>
              </w:r>
              <w:proofErr w:type="spellStart"/>
              <w:r w:rsidRPr="00B9501A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t>opções</w:t>
              </w:r>
              <w:proofErr w:type="spellEnd"/>
              <w:r w:rsidRPr="00B9501A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t>".</w:t>
              </w:r>
            </w:ins>
            <w:del w:id="50" w:author="Prada, Leandro (Leo) **CTR**" w:date="2020-06-08T14:16:00Z">
              <w:r w:rsidR="00A630FF" w:rsidRPr="00A630FF" w:rsidDel="00B9501A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delText>O que você gostaria de fazer? Fale: reservas, pagamentos e extratos, mudanças de titularidade e propriedade ou mais opções.</w:delText>
              </w:r>
            </w:del>
          </w:p>
        </w:tc>
      </w:tr>
      <w:tr w:rsidR="00C811AC" w:rsidRPr="009C7D98" w14:paraId="5E2743DA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38C6A8C" w14:textId="77777777" w:rsidR="00C811AC" w:rsidRPr="009C7D98" w:rsidRDefault="00C811AC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66D548BB" w14:textId="6B947A20" w:rsidR="00C811AC" w:rsidRPr="009C7D98" w:rsidRDefault="00C811AC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F540FA4" w14:textId="248AFE60" w:rsidR="00C811AC" w:rsidRPr="003965C1" w:rsidRDefault="00C811AC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3965C1">
              <w:rPr>
                <w:rFonts w:ascii="Arial" w:hAnsi="Arial" w:cs="Arial"/>
                <w:sz w:val="16"/>
                <w:szCs w:val="16"/>
              </w:rPr>
              <w:t>0</w:t>
            </w:r>
            <w:r w:rsidR="00780392">
              <w:rPr>
                <w:rFonts w:ascii="Arial" w:hAnsi="Arial" w:cs="Arial"/>
                <w:sz w:val="16"/>
                <w:szCs w:val="16"/>
              </w:rPr>
              <w:t>1</w:t>
            </w:r>
            <w:r w:rsidRPr="003965C1">
              <w:rPr>
                <w:rFonts w:ascii="Arial" w:hAnsi="Arial" w:cs="Arial"/>
                <w:sz w:val="16"/>
                <w:szCs w:val="16"/>
              </w:rPr>
              <w:t>10</w:t>
            </w:r>
            <w:r w:rsidR="00386840">
              <w:rPr>
                <w:rFonts w:ascii="Arial" w:hAnsi="Arial" w:cs="Arial"/>
                <w:sz w:val="16"/>
                <w:szCs w:val="16"/>
              </w:rPr>
              <w:t>MainMenuRetry.wav</w:t>
            </w:r>
          </w:p>
        </w:tc>
        <w:tc>
          <w:tcPr>
            <w:tcW w:w="4140" w:type="dxa"/>
          </w:tcPr>
          <w:p w14:paraId="006485F8" w14:textId="493DCCD5" w:rsidR="00A630FF" w:rsidRPr="00A630FF" w:rsidDel="00B9501A" w:rsidRDefault="00B9501A" w:rsidP="00A630FF">
            <w:pPr>
              <w:spacing w:after="0" w:line="240" w:lineRule="auto"/>
              <w:rPr>
                <w:del w:id="51" w:author="Prada, Leandro (Leo) **CTR**" w:date="2020-06-08T14:16:00Z"/>
                <w:rFonts w:ascii="Tahoma" w:hAnsi="Tahoma" w:cs="Tahoma"/>
                <w:color w:val="0070C0"/>
                <w:sz w:val="16"/>
                <w:szCs w:val="16"/>
                <w:lang w:val="es-419"/>
              </w:rPr>
            </w:pPr>
            <w:ins w:id="52" w:author="Prada, Leandro (Leo) **CTR**" w:date="2020-06-08T14:16:00Z">
              <w:r w:rsidRPr="00B9501A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t xml:space="preserve">Para </w:t>
              </w:r>
              <w:proofErr w:type="spellStart"/>
              <w:r w:rsidRPr="00B9501A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t>fazer</w:t>
              </w:r>
              <w:proofErr w:type="spellEnd"/>
              <w:r w:rsidRPr="00B9501A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t xml:space="preserve"> reservas, </w:t>
              </w:r>
              <w:proofErr w:type="spellStart"/>
              <w:r w:rsidRPr="00B9501A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t>pressione</w:t>
              </w:r>
              <w:proofErr w:type="spellEnd"/>
              <w:r w:rsidRPr="00B9501A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t xml:space="preserve"> 1. Sobre pagamentos e </w:t>
              </w:r>
              <w:proofErr w:type="spellStart"/>
              <w:r w:rsidRPr="00B9501A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t>extratos</w:t>
              </w:r>
              <w:proofErr w:type="spellEnd"/>
              <w:r w:rsidRPr="00B9501A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t xml:space="preserve">, </w:t>
              </w:r>
              <w:proofErr w:type="spellStart"/>
              <w:r w:rsidRPr="00B9501A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t>pressione</w:t>
              </w:r>
              <w:proofErr w:type="spellEnd"/>
              <w:r w:rsidRPr="00B9501A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t xml:space="preserve"> 2. Sobre </w:t>
              </w:r>
              <w:proofErr w:type="spellStart"/>
              <w:r w:rsidRPr="00B9501A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t>mudanças</w:t>
              </w:r>
              <w:proofErr w:type="spellEnd"/>
              <w:r w:rsidRPr="00B9501A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t xml:space="preserve"> de título e </w:t>
              </w:r>
              <w:proofErr w:type="spellStart"/>
              <w:r w:rsidRPr="00B9501A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t>titularidade</w:t>
              </w:r>
              <w:proofErr w:type="spellEnd"/>
              <w:r w:rsidRPr="00B9501A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t xml:space="preserve">, </w:t>
              </w:r>
              <w:proofErr w:type="spellStart"/>
              <w:r w:rsidRPr="00B9501A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t>pressione</w:t>
              </w:r>
              <w:proofErr w:type="spellEnd"/>
              <w:r w:rsidRPr="00B9501A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t xml:space="preserve"> 3. Para </w:t>
              </w:r>
              <w:proofErr w:type="spellStart"/>
              <w:r w:rsidRPr="00B9501A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t>acessar</w:t>
              </w:r>
              <w:proofErr w:type="spellEnd"/>
              <w:r w:rsidRPr="00B9501A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t xml:space="preserve"> </w:t>
              </w:r>
              <w:proofErr w:type="spellStart"/>
              <w:r w:rsidRPr="00B9501A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t>mais</w:t>
              </w:r>
              <w:proofErr w:type="spellEnd"/>
              <w:r w:rsidRPr="00B9501A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t xml:space="preserve"> </w:t>
              </w:r>
              <w:proofErr w:type="spellStart"/>
              <w:r w:rsidRPr="00B9501A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t>opções</w:t>
              </w:r>
              <w:proofErr w:type="spellEnd"/>
              <w:r w:rsidRPr="00B9501A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t xml:space="preserve">, </w:t>
              </w:r>
              <w:proofErr w:type="spellStart"/>
              <w:r w:rsidRPr="00B9501A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t>pressione</w:t>
              </w:r>
              <w:proofErr w:type="spellEnd"/>
              <w:r w:rsidRPr="00B9501A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t xml:space="preserve"> 4. Para falar </w:t>
              </w:r>
              <w:proofErr w:type="spellStart"/>
              <w:r w:rsidRPr="00B9501A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t>com</w:t>
              </w:r>
              <w:proofErr w:type="spellEnd"/>
              <w:r w:rsidRPr="00B9501A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t xml:space="preserve"> </w:t>
              </w:r>
              <w:proofErr w:type="spellStart"/>
              <w:r w:rsidRPr="00B9501A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t>um</w:t>
              </w:r>
              <w:proofErr w:type="spellEnd"/>
              <w:r w:rsidRPr="00B9501A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t xml:space="preserve"> representante, </w:t>
              </w:r>
              <w:proofErr w:type="spellStart"/>
              <w:r w:rsidRPr="00B9501A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t>pressione</w:t>
              </w:r>
              <w:proofErr w:type="spellEnd"/>
              <w:r w:rsidRPr="00B9501A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t xml:space="preserve"> 0.</w:t>
              </w:r>
            </w:ins>
            <w:del w:id="53" w:author="Prada, Leandro (Leo) **CTR**" w:date="2020-06-08T14:16:00Z">
              <w:r w:rsidR="00A630FF" w:rsidRPr="00A630FF" w:rsidDel="00B9501A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delText>Para reservas, digite 1. Pagamentos e extratos, 2. Mudanças de titularidade e propriedade , 3. Mais opções, 4. &lt;pause&gt; Para falar com um atendente, digite 0.</w:delText>
              </w:r>
            </w:del>
          </w:p>
          <w:p w14:paraId="76E8DB05" w14:textId="64D63981" w:rsidR="00C811AC" w:rsidRPr="00A630FF" w:rsidRDefault="00C811AC" w:rsidP="003965C1">
            <w:pPr>
              <w:spacing w:after="0" w:line="240" w:lineRule="auto"/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</w:pPr>
          </w:p>
        </w:tc>
      </w:tr>
      <w:tr w:rsidR="00C811AC" w:rsidRPr="005A14F6" w14:paraId="3F913DEC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52F7E88" w14:textId="72ACBD56" w:rsidR="00C811AC" w:rsidRPr="005A14F6" w:rsidRDefault="00F82436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="00C811AC"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4A160E95" w14:textId="77777777" w:rsidR="00C811AC" w:rsidRPr="005A14F6" w:rsidRDefault="00C811AC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B3A488A" w14:textId="63AC1E00" w:rsidR="00C811AC" w:rsidRPr="005A14F6" w:rsidRDefault="00F82436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</w:t>
            </w:r>
            <w:r w:rsidR="005412A5">
              <w:rPr>
                <w:rFonts w:ascii="Arial" w:eastAsia="Times New Roman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15FDAAE1" w14:textId="2A31E0AC" w:rsidR="00C811AC" w:rsidRPr="005A14F6" w:rsidRDefault="00A630FF" w:rsidP="003965C1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del w:id="54" w:author="Prada, Leandro (Leo) **CTR**" w:date="2020-06-08T14:15:00Z">
              <w:r w:rsidDel="00B9501A">
                <w:rPr>
                  <w:rFonts w:ascii="Arial" w:eastAsia="Arial" w:hAnsi="Arial" w:cs="Arial"/>
                  <w:color w:val="0070C0"/>
                  <w:sz w:val="16"/>
                  <w:szCs w:val="16"/>
                </w:rPr>
                <w:delText>Desculpe.</w:delText>
              </w:r>
            </w:del>
            <w:proofErr w:type="spellStart"/>
            <w:ins w:id="55" w:author="Prada, Leandro (Leo) **CTR**" w:date="2020-06-08T14:15:00Z">
              <w:r w:rsidR="00B9501A">
                <w:rPr>
                  <w:rFonts w:ascii="Arial" w:eastAsia="Arial" w:hAnsi="Arial" w:cs="Arial"/>
                  <w:color w:val="0070C0"/>
                  <w:sz w:val="16"/>
                  <w:szCs w:val="16"/>
                </w:rPr>
                <w:t>Sinto</w:t>
              </w:r>
              <w:proofErr w:type="spellEnd"/>
              <w:r w:rsidR="00B9501A">
                <w:rPr>
                  <w:rFonts w:ascii="Arial" w:eastAsia="Arial" w:hAnsi="Arial" w:cs="Arial"/>
                  <w:color w:val="0070C0"/>
                  <w:sz w:val="16"/>
                  <w:szCs w:val="16"/>
                </w:rPr>
                <w:t xml:space="preserve"> </w:t>
              </w:r>
              <w:proofErr w:type="spellStart"/>
              <w:r w:rsidR="00B9501A">
                <w:rPr>
                  <w:rFonts w:ascii="Arial" w:eastAsia="Arial" w:hAnsi="Arial" w:cs="Arial"/>
                  <w:color w:val="0070C0"/>
                  <w:sz w:val="16"/>
                  <w:szCs w:val="16"/>
                </w:rPr>
                <w:t>muito</w:t>
              </w:r>
              <w:proofErr w:type="spellEnd"/>
              <w:r w:rsidR="00B9501A">
                <w:rPr>
                  <w:rFonts w:ascii="Arial" w:eastAsia="Arial" w:hAnsi="Arial" w:cs="Arial"/>
                  <w:color w:val="0070C0"/>
                  <w:sz w:val="16"/>
                  <w:szCs w:val="16"/>
                </w:rPr>
                <w:t>.</w:t>
              </w:r>
            </w:ins>
          </w:p>
        </w:tc>
      </w:tr>
      <w:tr w:rsidR="00C811AC" w:rsidRPr="00B9501A" w14:paraId="176D7D10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2016BD0" w14:textId="35B4AC53" w:rsidR="00C811AC" w:rsidRPr="005A14F6" w:rsidRDefault="00F82436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4B91E5AD" w14:textId="16A4EC39" w:rsidR="00C811AC" w:rsidRPr="005A14F6" w:rsidRDefault="00F82436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3724F2E4" w14:textId="5D07DA96" w:rsidR="00C811AC" w:rsidRPr="005A14F6" w:rsidRDefault="00C811AC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</w:t>
            </w:r>
            <w:r w:rsidR="005412A5">
              <w:rPr>
                <w:rFonts w:ascii="Arial" w:eastAsia="Times New Roman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1F86F4E3" w14:textId="078AE568" w:rsidR="00C811AC" w:rsidRPr="00B9501A" w:rsidRDefault="00A630FF" w:rsidP="003965C1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  <w:rPrChange w:id="56" w:author="Prada, Leandro (Leo) **CTR**" w:date="2020-06-08T14:15:00Z">
                  <w:rPr>
                    <w:rFonts w:ascii="Arial" w:eastAsia="Arial" w:hAnsi="Arial" w:cs="Arial"/>
                    <w:color w:val="0070C0"/>
                    <w:sz w:val="16"/>
                    <w:szCs w:val="16"/>
                  </w:rPr>
                </w:rPrChange>
              </w:rPr>
            </w:pPr>
            <w:del w:id="57" w:author="Prada, Leandro (Leo) **CTR**" w:date="2020-06-08T14:15:00Z">
              <w:r w:rsidRPr="00B9501A" w:rsidDel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58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delText>Desculpe, não entendi.</w:delText>
              </w:r>
            </w:del>
            <w:proofErr w:type="spellStart"/>
            <w:ins w:id="59" w:author="Prada, Leandro (Leo) **CTR**" w:date="2020-06-08T14:15:00Z"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60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>Sinto</w:t>
              </w:r>
              <w:proofErr w:type="spellEnd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61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 xml:space="preserve"> </w:t>
              </w:r>
              <w:proofErr w:type="spellStart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62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>muito</w:t>
              </w:r>
              <w:proofErr w:type="spellEnd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63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 xml:space="preserve">, mas </w:t>
              </w:r>
              <w:proofErr w:type="spellStart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64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>estou</w:t>
              </w:r>
              <w:proofErr w:type="spellEnd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65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 xml:space="preserve"> </w:t>
              </w:r>
              <w:proofErr w:type="spellStart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66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>tendo</w:t>
              </w:r>
              <w:proofErr w:type="spellEnd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67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 xml:space="preserve"> problemas.</w:t>
              </w:r>
            </w:ins>
          </w:p>
        </w:tc>
      </w:tr>
      <w:tr w:rsidR="00C811AC" w:rsidRPr="009C7D98" w14:paraId="31907367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223DA284" w14:textId="77777777" w:rsidR="00C811AC" w:rsidRPr="009C7D98" w:rsidRDefault="00C811AC" w:rsidP="003965C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C811AC" w:rsidRPr="009C7D98" w14:paraId="250EE4F1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0DA7FAE8" w14:textId="77777777" w:rsidR="00C811AC" w:rsidRPr="009C7D98" w:rsidRDefault="00C811AC" w:rsidP="003965C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00514A83" w14:textId="77777777" w:rsidR="00C811AC" w:rsidRPr="009C7D98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49A427DB" w14:textId="77777777" w:rsidR="00C811AC" w:rsidRPr="009C7D98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3999D31A" w14:textId="77777777" w:rsidR="00C811AC" w:rsidRPr="009C7D98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5D446CCD" w14:textId="77777777" w:rsidR="00C811AC" w:rsidRPr="009C7D98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D87AC8" w:rsidRPr="009C7D98" w14:paraId="507DB07C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A08ADC" w14:textId="4DBF8197" w:rsidR="00D87AC8" w:rsidRPr="00D87AC8" w:rsidRDefault="00D87AC8" w:rsidP="00D87A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87AC8">
              <w:rPr>
                <w:rFonts w:ascii="Arial" w:eastAsia="Times New Roman" w:hAnsi="Arial" w:cs="Arial"/>
                <w:sz w:val="16"/>
                <w:szCs w:val="16"/>
              </w:rPr>
              <w:t>&lt;reservations&gt;</w:t>
            </w:r>
          </w:p>
          <w:p w14:paraId="718684AA" w14:textId="51FC0E5A" w:rsidR="00D87AC8" w:rsidRPr="0060771D" w:rsidRDefault="00D87AC8" w:rsidP="00D87A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D87AC8">
              <w:rPr>
                <w:rFonts w:ascii="Arial" w:eastAsia="Times New Roman" w:hAnsi="Arial" w:cs="Arial"/>
                <w:sz w:val="16"/>
                <w:szCs w:val="16"/>
              </w:rPr>
              <w:t>reserva</w:t>
            </w:r>
            <w:proofErr w:type="spellEnd"/>
            <w:r w:rsidRPr="00D87AC8">
              <w:rPr>
                <w:rFonts w:ascii="Arial" w:eastAsia="Times New Roman" w:hAnsi="Arial" w:cs="Arial"/>
                <w:sz w:val="16"/>
                <w:szCs w:val="16"/>
              </w:rPr>
              <w:t>(s)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9C6066" w14:textId="3C2901C0" w:rsidR="00D87AC8" w:rsidRPr="009C7D98" w:rsidRDefault="00D87AC8" w:rsidP="00D87AC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Landmark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2AFF99" w14:textId="4D4AF306" w:rsidR="00D87AC8" w:rsidRPr="009C7D98" w:rsidRDefault="00D87AC8" w:rsidP="00D87AC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0110aReservations.wav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9C628D" w14:textId="0FB8A25E" w:rsidR="00D87AC8" w:rsidRPr="00D87AC8" w:rsidRDefault="00D87AC8" w:rsidP="00D87AC8">
            <w:pPr>
              <w:spacing w:after="0" w:line="240" w:lineRule="auto"/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</w:pPr>
            <w:r w:rsidRPr="00D87AC8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reservas</w:t>
            </w:r>
          </w:p>
        </w:tc>
      </w:tr>
      <w:tr w:rsidR="00D87AC8" w:rsidRPr="009C7D98" w14:paraId="175DCFBD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4F4D6D" w14:textId="696C5A0C" w:rsidR="00D87AC8" w:rsidRPr="00D87AC8" w:rsidRDefault="00D87AC8" w:rsidP="00D87A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87AC8">
              <w:rPr>
                <w:rFonts w:ascii="Arial" w:eastAsia="Times New Roman" w:hAnsi="Arial" w:cs="Arial"/>
                <w:sz w:val="16"/>
                <w:szCs w:val="16"/>
              </w:rPr>
              <w:t>&lt;statement&gt;</w:t>
            </w:r>
            <w:r w:rsidRPr="00D87AC8">
              <w:rPr>
                <w:rFonts w:ascii="Arial" w:eastAsia="Times New Roman" w:hAnsi="Arial" w:cs="Arial"/>
                <w:sz w:val="16"/>
                <w:szCs w:val="16"/>
              </w:rPr>
              <w:br/>
            </w:r>
            <w:proofErr w:type="spellStart"/>
            <w:r w:rsidRPr="00D87AC8">
              <w:rPr>
                <w:rFonts w:ascii="Arial" w:eastAsia="Times New Roman" w:hAnsi="Arial" w:cs="Arial"/>
                <w:sz w:val="16"/>
                <w:szCs w:val="16"/>
              </w:rPr>
              <w:t>extrato</w:t>
            </w:r>
            <w:proofErr w:type="spellEnd"/>
            <w:r w:rsidRPr="00D87AC8">
              <w:rPr>
                <w:rFonts w:ascii="Arial" w:eastAsia="Times New Roman" w:hAnsi="Arial" w:cs="Arial"/>
                <w:sz w:val="16"/>
                <w:szCs w:val="16"/>
              </w:rPr>
              <w:t>(s)</w:t>
            </w:r>
            <w:ins w:id="68" w:author="Prada, Leandro (Leo) **CTR**" w:date="2020-06-08T14:17:00Z">
              <w:r w:rsidR="00B9501A">
                <w:rPr>
                  <w:rFonts w:ascii="Arial" w:eastAsia="Times New Roman" w:hAnsi="Arial" w:cs="Arial"/>
                  <w:sz w:val="16"/>
                  <w:szCs w:val="16"/>
                </w:rPr>
                <w:t>,</w:t>
              </w:r>
            </w:ins>
          </w:p>
          <w:p w14:paraId="7DB3D639" w14:textId="5786CCD1" w:rsidR="00D87AC8" w:rsidRDefault="00B9501A" w:rsidP="00D87A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ins w:id="69" w:author="Prada, Leandro (Leo) **CTR**" w:date="2020-06-08T14:17:00Z">
              <w:r w:rsidRPr="00B9501A">
                <w:rPr>
                  <w:rFonts w:ascii="Arial" w:eastAsia="Times New Roman" w:hAnsi="Arial" w:cs="Arial"/>
                  <w:color w:val="00B050"/>
                  <w:sz w:val="16"/>
                  <w:szCs w:val="16"/>
                  <w:rPrChange w:id="70" w:author="Prada, Leandro (Leo) **CTR**" w:date="2020-06-08T14:17:00Z">
                    <w:rPr>
                      <w:rFonts w:ascii="Arial" w:eastAsia="Times New Roman" w:hAnsi="Arial" w:cs="Arial"/>
                      <w:sz w:val="16"/>
                      <w:szCs w:val="16"/>
                    </w:rPr>
                  </w:rPrChange>
                </w:rPr>
                <w:t>pagamento</w:t>
              </w:r>
              <w:proofErr w:type="spellEnd"/>
              <w:r w:rsidRPr="00B9501A">
                <w:rPr>
                  <w:rFonts w:ascii="Arial" w:eastAsia="Times New Roman" w:hAnsi="Arial" w:cs="Arial"/>
                  <w:color w:val="00B050"/>
                  <w:sz w:val="16"/>
                  <w:szCs w:val="16"/>
                  <w:rPrChange w:id="71" w:author="Prada, Leandro (Leo) **CTR**" w:date="2020-06-08T14:17:00Z">
                    <w:rPr>
                      <w:rFonts w:ascii="Arial" w:eastAsia="Times New Roman" w:hAnsi="Arial" w:cs="Arial"/>
                      <w:sz w:val="16"/>
                      <w:szCs w:val="16"/>
                    </w:rPr>
                  </w:rPrChange>
                </w:rPr>
                <w:t>(s)</w:t>
              </w:r>
            </w:ins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2E3952" w14:textId="02D5898D" w:rsidR="00D87AC8" w:rsidRDefault="00D87AC8" w:rsidP="00D87AC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Landmark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59FF4B" w14:textId="42EDEA97" w:rsidR="00D87AC8" w:rsidRPr="009C7D98" w:rsidRDefault="00D87AC8" w:rsidP="00D87AC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0110bPayments.wav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A3A780" w14:textId="75270D32" w:rsidR="00D87AC8" w:rsidRPr="00D87AC8" w:rsidRDefault="00D87AC8" w:rsidP="00D87AC8">
            <w:pPr>
              <w:spacing w:after="0" w:line="240" w:lineRule="auto"/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</w:pPr>
            <w:r w:rsidRPr="00D87AC8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pagamentos e </w:t>
            </w:r>
            <w:proofErr w:type="spellStart"/>
            <w:r w:rsidRPr="00D87AC8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extratos</w:t>
            </w:r>
            <w:proofErr w:type="spellEnd"/>
          </w:p>
        </w:tc>
      </w:tr>
      <w:tr w:rsidR="00D87AC8" w:rsidRPr="00B9501A" w14:paraId="1B1396B3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C6A2B8" w14:textId="77777777" w:rsidR="00D87AC8" w:rsidRPr="00D87AC8" w:rsidRDefault="00D87AC8" w:rsidP="00D87A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87AC8">
              <w:rPr>
                <w:rFonts w:ascii="Arial" w:eastAsia="Times New Roman" w:hAnsi="Arial" w:cs="Arial"/>
                <w:sz w:val="16"/>
                <w:szCs w:val="16"/>
              </w:rPr>
              <w:t>&lt;title&gt;</w:t>
            </w:r>
          </w:p>
          <w:p w14:paraId="072D8717" w14:textId="77777777" w:rsidR="00D87AC8" w:rsidRDefault="00D87AC8" w:rsidP="00D87AC8">
            <w:pPr>
              <w:spacing w:after="0" w:line="240" w:lineRule="auto"/>
              <w:rPr>
                <w:ins w:id="72" w:author="Prada, Leandro (Leo) **CTR**" w:date="2020-06-08T14:17:00Z"/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D87AC8">
              <w:rPr>
                <w:rFonts w:ascii="Arial" w:eastAsia="Times New Roman" w:hAnsi="Arial" w:cs="Arial"/>
                <w:sz w:val="16"/>
                <w:szCs w:val="16"/>
              </w:rPr>
              <w:t>mudanças</w:t>
            </w:r>
            <w:proofErr w:type="spellEnd"/>
            <w:r w:rsidRPr="00D87AC8">
              <w:rPr>
                <w:rFonts w:ascii="Arial" w:eastAsia="Times New Roman" w:hAnsi="Arial" w:cs="Arial"/>
                <w:sz w:val="16"/>
                <w:szCs w:val="16"/>
              </w:rPr>
              <w:t xml:space="preserve"> de </w:t>
            </w:r>
            <w:proofErr w:type="spellStart"/>
            <w:r w:rsidRPr="00D87AC8">
              <w:rPr>
                <w:rFonts w:ascii="Arial" w:eastAsia="Times New Roman" w:hAnsi="Arial" w:cs="Arial"/>
                <w:sz w:val="16"/>
                <w:szCs w:val="16"/>
              </w:rPr>
              <w:t>propriedade</w:t>
            </w:r>
            <w:proofErr w:type="spellEnd"/>
          </w:p>
          <w:p w14:paraId="005B9250" w14:textId="77777777" w:rsidR="00B9501A" w:rsidRDefault="00B9501A" w:rsidP="00D87AC8">
            <w:pPr>
              <w:spacing w:after="0" w:line="240" w:lineRule="auto"/>
              <w:rPr>
                <w:ins w:id="73" w:author="Prada, Leandro (Leo) **CTR**" w:date="2020-06-08T14:17:00Z"/>
                <w:rFonts w:ascii="Arial" w:eastAsia="Times New Roman" w:hAnsi="Arial" w:cs="Arial"/>
                <w:color w:val="00B050"/>
                <w:sz w:val="16"/>
                <w:szCs w:val="16"/>
              </w:rPr>
            </w:pPr>
            <w:proofErr w:type="spellStart"/>
            <w:ins w:id="74" w:author="Prada, Leandro (Leo) **CTR**" w:date="2020-06-08T14:17:00Z">
              <w:r w:rsidRPr="00B9501A">
                <w:rPr>
                  <w:rFonts w:ascii="Arial" w:eastAsia="Times New Roman" w:hAnsi="Arial" w:cs="Arial"/>
                  <w:color w:val="00B050"/>
                  <w:sz w:val="16"/>
                  <w:szCs w:val="16"/>
                </w:rPr>
                <w:t>Mudanças</w:t>
              </w:r>
              <w:proofErr w:type="spellEnd"/>
              <w:r w:rsidRPr="00B9501A">
                <w:rPr>
                  <w:rFonts w:ascii="Arial" w:eastAsia="Times New Roman" w:hAnsi="Arial" w:cs="Arial"/>
                  <w:color w:val="00B050"/>
                  <w:sz w:val="16"/>
                  <w:szCs w:val="16"/>
                </w:rPr>
                <w:t xml:space="preserve"> de </w:t>
              </w:r>
              <w:proofErr w:type="spellStart"/>
              <w:r w:rsidRPr="00B9501A">
                <w:rPr>
                  <w:rFonts w:ascii="Arial" w:eastAsia="Times New Roman" w:hAnsi="Arial" w:cs="Arial"/>
                  <w:color w:val="00B050"/>
                  <w:sz w:val="16"/>
                  <w:szCs w:val="16"/>
                </w:rPr>
                <w:t>título</w:t>
              </w:r>
              <w:proofErr w:type="spellEnd"/>
              <w:r>
                <w:rPr>
                  <w:rFonts w:ascii="Arial" w:eastAsia="Times New Roman" w:hAnsi="Arial" w:cs="Arial"/>
                  <w:color w:val="00B050"/>
                  <w:sz w:val="16"/>
                  <w:szCs w:val="16"/>
                </w:rPr>
                <w:t>,</w:t>
              </w:r>
            </w:ins>
          </w:p>
          <w:p w14:paraId="75BE3F0E" w14:textId="18406D9E" w:rsidR="00B9501A" w:rsidRPr="00B9501A" w:rsidRDefault="00B9501A" w:rsidP="00D87AC8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16"/>
                <w:szCs w:val="16"/>
                <w:rPrChange w:id="75" w:author="Prada, Leandro (Leo) **CTR**" w:date="2020-06-08T14:17:00Z">
                  <w:rPr>
                    <w:rFonts w:ascii="Arial" w:eastAsia="Times New Roman" w:hAnsi="Arial" w:cs="Arial"/>
                    <w:sz w:val="16"/>
                    <w:szCs w:val="16"/>
                  </w:rPr>
                </w:rPrChange>
              </w:rPr>
            </w:pPr>
            <w:proofErr w:type="spellStart"/>
            <w:ins w:id="76" w:author="Prada, Leandro (Leo) **CTR**" w:date="2020-06-08T14:17:00Z">
              <w:r w:rsidRPr="00B9501A">
                <w:rPr>
                  <w:rFonts w:ascii="Arial" w:eastAsia="Times New Roman" w:hAnsi="Arial" w:cs="Arial"/>
                  <w:color w:val="00B050"/>
                  <w:sz w:val="16"/>
                  <w:szCs w:val="16"/>
                </w:rPr>
                <w:t>Mudanças</w:t>
              </w:r>
            </w:ins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85E01E" w14:textId="550AA16A" w:rsidR="00D87AC8" w:rsidRDefault="00D87AC8" w:rsidP="00D87AC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Landmark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F3A542" w14:textId="03ED0176" w:rsidR="00D87AC8" w:rsidRPr="009C7D98" w:rsidRDefault="00D87AC8" w:rsidP="00D87AC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0110cTitle.wav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179DF4" w14:textId="5DFF0356" w:rsidR="00D87AC8" w:rsidRPr="00D87AC8" w:rsidRDefault="00B9501A" w:rsidP="00D87AC8">
            <w:pPr>
              <w:spacing w:after="0" w:line="240" w:lineRule="auto"/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</w:pPr>
            <w:proofErr w:type="spellStart"/>
            <w:ins w:id="77" w:author="Prada, Leandro (Leo) **CTR**" w:date="2020-06-08T14:17:00Z">
              <w:r w:rsidRPr="00B9501A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t>Mudanças</w:t>
              </w:r>
              <w:proofErr w:type="spellEnd"/>
              <w:r w:rsidRPr="00B9501A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t xml:space="preserve"> de título e </w:t>
              </w:r>
              <w:proofErr w:type="spellStart"/>
              <w:r w:rsidRPr="00B9501A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t>titularidade</w:t>
              </w:r>
            </w:ins>
            <w:proofErr w:type="spellEnd"/>
            <w:del w:id="78" w:author="Prada, Leandro (Leo) **CTR**" w:date="2020-06-08T14:17:00Z">
              <w:r w:rsidR="00D87AC8" w:rsidRPr="00D87AC8" w:rsidDel="00B9501A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delText xml:space="preserve">mudanças de titularidade e propriedade </w:delText>
              </w:r>
            </w:del>
          </w:p>
        </w:tc>
      </w:tr>
      <w:tr w:rsidR="00D87AC8" w:rsidRPr="009C7D98" w14:paraId="258FFD0C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691E6B" w14:textId="4F75F8C3" w:rsidR="00D87AC8" w:rsidRPr="00D87AC8" w:rsidRDefault="00D87AC8" w:rsidP="00D87A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87AC8">
              <w:rPr>
                <w:rFonts w:ascii="Arial" w:eastAsia="Times New Roman" w:hAnsi="Arial" w:cs="Arial"/>
                <w:sz w:val="16"/>
                <w:szCs w:val="16"/>
              </w:rPr>
              <w:t>&lt;</w:t>
            </w:r>
            <w:proofErr w:type="spellStart"/>
            <w:r w:rsidRPr="00D87AC8">
              <w:rPr>
                <w:rFonts w:ascii="Arial" w:eastAsia="Times New Roman" w:hAnsi="Arial" w:cs="Arial"/>
                <w:sz w:val="16"/>
                <w:szCs w:val="16"/>
              </w:rPr>
              <w:t>hwse</w:t>
            </w:r>
            <w:proofErr w:type="spellEnd"/>
            <w:r w:rsidRPr="00D87AC8">
              <w:rPr>
                <w:rFonts w:ascii="Arial" w:eastAsia="Times New Roman" w:hAnsi="Arial" w:cs="Arial"/>
                <w:sz w:val="16"/>
                <w:szCs w:val="16"/>
              </w:rPr>
              <w:t>&gt;</w:t>
            </w:r>
          </w:p>
          <w:p w14:paraId="13759CCE" w14:textId="70F3AE63" w:rsidR="00D87AC8" w:rsidRPr="0060771D" w:rsidRDefault="00D87AC8" w:rsidP="00D87A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D87AC8">
              <w:rPr>
                <w:rFonts w:ascii="Arial" w:eastAsia="Times New Roman" w:hAnsi="Arial" w:cs="Arial"/>
                <w:sz w:val="16"/>
                <w:szCs w:val="16"/>
              </w:rPr>
              <w:t>Mais</w:t>
            </w:r>
            <w:proofErr w:type="spellEnd"/>
            <w:r w:rsidRPr="00D87AC8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proofErr w:type="spellStart"/>
            <w:r w:rsidRPr="00D87AC8">
              <w:rPr>
                <w:rFonts w:ascii="Arial" w:eastAsia="Times New Roman" w:hAnsi="Arial" w:cs="Arial"/>
                <w:sz w:val="16"/>
                <w:szCs w:val="16"/>
              </w:rPr>
              <w:t>opções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0D5996" w14:textId="13DF4C62" w:rsidR="00D87AC8" w:rsidRDefault="00D87AC8" w:rsidP="00D87AC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Landmark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32A5A8" w14:textId="2183BB55" w:rsidR="00D87AC8" w:rsidRPr="009C7D98" w:rsidRDefault="00D87AC8" w:rsidP="00D87AC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0110dMoreOptions.wav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0A19E4" w14:textId="3D5A7574" w:rsidR="00D87AC8" w:rsidRPr="00D87AC8" w:rsidRDefault="00D87AC8" w:rsidP="00D87AC8">
            <w:pPr>
              <w:spacing w:after="0" w:line="240" w:lineRule="auto"/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</w:pPr>
            <w:proofErr w:type="spellStart"/>
            <w:r w:rsidRPr="00D87AC8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mais</w:t>
            </w:r>
            <w:proofErr w:type="spellEnd"/>
            <w:r w:rsidRPr="00D87AC8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D87AC8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opções</w:t>
            </w:r>
            <w:proofErr w:type="spellEnd"/>
          </w:p>
        </w:tc>
      </w:tr>
      <w:tr w:rsidR="00EF0FD1" w:rsidRPr="009C7D98" w14:paraId="6E77966B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2F3A6669" w14:textId="77777777" w:rsidR="00EF0FD1" w:rsidRPr="009C7D98" w:rsidRDefault="00EF0FD1" w:rsidP="00EF0FD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EF0FD1" w:rsidRPr="009C7D98" w14:paraId="1A627AC5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33107B99" w14:textId="57D7E2CC" w:rsidR="00EF0FD1" w:rsidRPr="009C7D98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EF0FD1" w:rsidRPr="009C7D98" w14:paraId="31194155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F0C9768" w14:textId="77777777" w:rsidR="00EF0FD1" w:rsidRPr="009C7D98" w:rsidRDefault="00EF0FD1" w:rsidP="00EF0FD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EF0FD1" w:rsidRPr="009C7D98" w14:paraId="6A0E0F8F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30EC1779" w14:textId="77777777" w:rsidR="00EF0FD1" w:rsidRPr="009C7D98" w:rsidRDefault="00EF0FD1" w:rsidP="00EF0FD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6C4D3C45" w14:textId="77777777" w:rsidR="00EF0FD1" w:rsidRPr="009C7D98" w:rsidRDefault="00EF0FD1" w:rsidP="00EF0FD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EF0FD1" w:rsidRPr="009C7D98" w14:paraId="19F29AFD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3877E1C0" w14:textId="77777777" w:rsidR="00EF0FD1" w:rsidRPr="009C7D98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6A1C65CE" w14:textId="3CE3C2B0" w:rsidR="00EF0FD1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0110_MainMenu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</w:p>
          <w:p w14:paraId="1DB1D9E7" w14:textId="72D60D23" w:rsidR="00EF0FD1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0110_MainMenu _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dtmf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  <w:proofErr w:type="spellEnd"/>
          </w:p>
          <w:p w14:paraId="5E7A6E9E" w14:textId="10248E0B" w:rsidR="00EF0FD1" w:rsidRPr="009C7D98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EF0FD1" w:rsidRPr="00EA6DFA" w14:paraId="253E15FE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308B7E" w14:textId="77777777" w:rsidR="00EF0FD1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6064215C" w14:textId="77777777" w:rsidR="00EF0FD1" w:rsidRPr="00EA6DFA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60B649" w14:textId="6159A0BC" w:rsidR="00EF0FD1" w:rsidRPr="00EA6DFA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.40-.60</w:t>
            </w:r>
          </w:p>
        </w:tc>
      </w:tr>
    </w:tbl>
    <w:p w14:paraId="27833CC9" w14:textId="20096932" w:rsidR="006F1D42" w:rsidRDefault="006F1D42" w:rsidP="006F1D42">
      <w:r>
        <w:br/>
      </w:r>
    </w:p>
    <w:p w14:paraId="78DFEA2B" w14:textId="56A3EC54" w:rsidR="006F1D42" w:rsidRDefault="006F1D42" w:rsidP="006F1D42"/>
    <w:p w14:paraId="69AE3B57" w14:textId="5FDAD9EE" w:rsidR="00587855" w:rsidRDefault="00587855" w:rsidP="006F1D42"/>
    <w:p w14:paraId="69E763CA" w14:textId="77777777" w:rsidR="00587855" w:rsidRDefault="00587855" w:rsidP="006F1D42"/>
    <w:p w14:paraId="75137346" w14:textId="2B076B16" w:rsidR="00FC5F09" w:rsidRDefault="00AD1F20" w:rsidP="00FC5F09">
      <w:pPr>
        <w:pStyle w:val="Heading2"/>
      </w:pPr>
      <w:bookmarkStart w:id="79" w:name="_Toc38525147"/>
      <w:r>
        <w:lastRenderedPageBreak/>
        <w:t>0</w:t>
      </w:r>
      <w:r w:rsidR="007A18FC">
        <w:t>120</w:t>
      </w:r>
      <w:r>
        <w:t>_</w:t>
      </w:r>
      <w:r w:rsidR="00587855">
        <w:t>MoreOptions</w:t>
      </w:r>
      <w:bookmarkEnd w:id="79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FC5F09" w:rsidRPr="009C7D98" w14:paraId="010F3324" w14:textId="77777777" w:rsidTr="003965C1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63A2E4F" w14:textId="77777777" w:rsidR="00FC5F09" w:rsidRPr="00C811AC" w:rsidRDefault="00FC5F09" w:rsidP="003965C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FC5F09" w:rsidRPr="009C7D98" w14:paraId="3BE6303B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3F29A686" w14:textId="4AB3832E" w:rsidR="00FC5F09" w:rsidRPr="00CC54B2" w:rsidRDefault="00CC54B2" w:rsidP="00AD1F20">
            <w:pPr>
              <w:spacing w:after="0" w:line="240" w:lineRule="auto"/>
              <w:rPr>
                <w:rFonts w:ascii="Arial" w:eastAsia="Arial" w:hAnsi="Arial" w:cs="Arial"/>
                <w:b/>
                <w:i/>
                <w:color w:val="000000" w:themeColor="text1"/>
                <w:sz w:val="16"/>
                <w:szCs w:val="16"/>
              </w:rPr>
            </w:pPr>
            <w:r w:rsidRPr="00CC54B2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Ask for a menu choice</w:t>
            </w:r>
          </w:p>
        </w:tc>
      </w:tr>
      <w:tr w:rsidR="00FC5F09" w:rsidRPr="009C7D98" w14:paraId="751F3871" w14:textId="77777777" w:rsidTr="003965C1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8D52CAA" w14:textId="77777777" w:rsidR="00FC5F09" w:rsidRPr="00C811AC" w:rsidRDefault="00FC5F09" w:rsidP="003965C1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FC5F09" w:rsidRPr="009C7D98" w14:paraId="5CA88FC3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49C53A37" w14:textId="77777777" w:rsidR="00FC5F09" w:rsidRPr="009C7D98" w:rsidRDefault="00FC5F09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2E5730DD" w14:textId="77777777" w:rsidR="00FC5F09" w:rsidRPr="009C7D98" w:rsidRDefault="00FC5F09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61FA62CD" w14:textId="77777777" w:rsidR="00FC5F09" w:rsidRPr="009C7D98" w:rsidRDefault="00FC5F09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5DAD4E7A" w14:textId="77777777" w:rsidR="00FC5F09" w:rsidRPr="009C7D98" w:rsidRDefault="00FC5F09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FC5F09" w:rsidRPr="00B9501A" w14:paraId="0843A27F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9A005D4" w14:textId="77777777" w:rsidR="00FC5F09" w:rsidRPr="009C7D98" w:rsidRDefault="00FC5F09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</w:tc>
        <w:tc>
          <w:tcPr>
            <w:tcW w:w="1890" w:type="dxa"/>
          </w:tcPr>
          <w:p w14:paraId="1B0C75A0" w14:textId="77777777" w:rsidR="00FC5F09" w:rsidRPr="009C7D98" w:rsidRDefault="00FC5F09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8094C46" w14:textId="50DD7DC0" w:rsidR="00FC5F09" w:rsidRPr="003965C1" w:rsidRDefault="00123383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0120</w:t>
            </w:r>
            <w:r w:rsidR="00386840">
              <w:rPr>
                <w:rFonts w:ascii="Arial" w:hAnsi="Arial" w:cs="Arial"/>
                <w:sz w:val="16"/>
                <w:szCs w:val="16"/>
              </w:rPr>
              <w:t>HWSEMenu</w:t>
            </w:r>
            <w:r w:rsidR="00FC5F09" w:rsidRPr="003965C1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27BFE868" w14:textId="1E9869C2" w:rsidR="00FC5F09" w:rsidRPr="00FE75CA" w:rsidRDefault="008E4BB5" w:rsidP="003965C1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</w:pPr>
            <w:proofErr w:type="spellStart"/>
            <w:ins w:id="80" w:author="Prada, Leandro (Leo) **CTR**" w:date="2020-06-08T14:18:00Z">
              <w:r w:rsidRPr="008E4BB5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t>Você</w:t>
              </w:r>
              <w:proofErr w:type="spellEnd"/>
              <w:r w:rsidRPr="008E4BB5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t xml:space="preserve"> pode </w:t>
              </w:r>
              <w:proofErr w:type="spellStart"/>
              <w:r w:rsidRPr="008E4BB5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t>dizer</w:t>
              </w:r>
              <w:proofErr w:type="spellEnd"/>
              <w:r w:rsidRPr="008E4BB5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t>..."Recompensas da Wyndham", "</w:t>
              </w:r>
              <w:proofErr w:type="spellStart"/>
              <w:r w:rsidRPr="008E4BB5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t>conversão</w:t>
              </w:r>
              <w:proofErr w:type="spellEnd"/>
              <w:r w:rsidRPr="008E4BB5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t xml:space="preserve"> de pontos", "</w:t>
              </w:r>
              <w:proofErr w:type="spellStart"/>
              <w:r w:rsidRPr="008E4BB5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t>escolha</w:t>
              </w:r>
              <w:proofErr w:type="spellEnd"/>
              <w:r w:rsidRPr="008E4BB5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t xml:space="preserve"> de intervalo </w:t>
              </w:r>
              <w:proofErr w:type="spellStart"/>
              <w:r w:rsidRPr="008E4BB5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t>pessoal</w:t>
              </w:r>
              <w:proofErr w:type="spellEnd"/>
              <w:r w:rsidRPr="008E4BB5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t xml:space="preserve">" </w:t>
              </w:r>
              <w:proofErr w:type="spellStart"/>
              <w:r w:rsidRPr="008E4BB5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t>ou</w:t>
              </w:r>
              <w:proofErr w:type="spellEnd"/>
              <w:r w:rsidRPr="008E4BB5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t xml:space="preserve"> "falar </w:t>
              </w:r>
              <w:proofErr w:type="spellStart"/>
              <w:r w:rsidRPr="008E4BB5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t>com</w:t>
              </w:r>
              <w:proofErr w:type="spellEnd"/>
              <w:r w:rsidRPr="008E4BB5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t xml:space="preserve"> representante".</w:t>
              </w:r>
            </w:ins>
            <w:del w:id="81" w:author="Prada, Leandro (Leo) **CTR**" w:date="2020-06-08T14:18:00Z">
              <w:r w:rsidR="00FE75CA" w:rsidRPr="00FE75CA" w:rsidDel="008E4BB5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delText>Suas opções: recompensas Wyndham, conversão de pontos, escolha de período pessoal ou falar com um atendente</w:delText>
              </w:r>
              <w:r w:rsidR="00256BF7" w:rsidRPr="00FE75CA" w:rsidDel="008E4BB5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delText>.</w:delText>
              </w:r>
            </w:del>
          </w:p>
        </w:tc>
      </w:tr>
      <w:tr w:rsidR="00AD1F20" w:rsidRPr="00B9501A" w14:paraId="2B57C355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5BD84E8" w14:textId="77777777" w:rsidR="00AD1F20" w:rsidRPr="009C7D98" w:rsidRDefault="00AD1F20" w:rsidP="00AD1F2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72A0768B" w14:textId="77777777" w:rsidR="00AD1F20" w:rsidRPr="009C7D98" w:rsidRDefault="00AD1F20" w:rsidP="00AD1F2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0F0B087" w14:textId="0185433A" w:rsidR="00AD1F20" w:rsidRPr="003965C1" w:rsidRDefault="00123383" w:rsidP="00AD1F2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0120</w:t>
            </w:r>
            <w:r w:rsidR="00386840">
              <w:rPr>
                <w:rFonts w:ascii="Arial" w:hAnsi="Arial" w:cs="Arial"/>
                <w:sz w:val="16"/>
                <w:szCs w:val="16"/>
              </w:rPr>
              <w:t>HWSEMenuRetry</w:t>
            </w:r>
            <w:r w:rsidR="00AD1F20" w:rsidRPr="003965C1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7CB0F299" w14:textId="111831D8" w:rsidR="00AD1F20" w:rsidRPr="00FE75CA" w:rsidRDefault="008E4BB5" w:rsidP="00AD1F20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ins w:id="82" w:author="Prada, Leandro (Leo) **CTR**" w:date="2020-06-08T14:18:00Z">
              <w:r w:rsidRPr="008E4BB5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t xml:space="preserve">Sobre </w:t>
              </w:r>
              <w:proofErr w:type="spellStart"/>
              <w:r w:rsidRPr="008E4BB5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t>as</w:t>
              </w:r>
              <w:proofErr w:type="spellEnd"/>
              <w:r w:rsidRPr="008E4BB5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t xml:space="preserve"> recompensas da Wyndham, </w:t>
              </w:r>
              <w:proofErr w:type="spellStart"/>
              <w:r w:rsidRPr="008E4BB5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t>pressione</w:t>
              </w:r>
              <w:proofErr w:type="spellEnd"/>
              <w:r w:rsidRPr="008E4BB5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t xml:space="preserve"> 1. Sobre </w:t>
              </w:r>
              <w:proofErr w:type="spellStart"/>
              <w:r w:rsidRPr="008E4BB5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t>conversão</w:t>
              </w:r>
              <w:proofErr w:type="spellEnd"/>
              <w:r w:rsidRPr="008E4BB5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t xml:space="preserve"> de pontos, </w:t>
              </w:r>
              <w:proofErr w:type="spellStart"/>
              <w:r w:rsidRPr="008E4BB5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t>pressione</w:t>
              </w:r>
              <w:proofErr w:type="spellEnd"/>
              <w:r w:rsidRPr="008E4BB5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t xml:space="preserve"> 2. Para </w:t>
              </w:r>
              <w:proofErr w:type="spellStart"/>
              <w:r w:rsidRPr="008E4BB5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t>fazer</w:t>
              </w:r>
              <w:proofErr w:type="spellEnd"/>
              <w:r w:rsidRPr="008E4BB5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t xml:space="preserve"> </w:t>
              </w:r>
              <w:proofErr w:type="spellStart"/>
              <w:r w:rsidRPr="008E4BB5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t>perguntas</w:t>
              </w:r>
              <w:proofErr w:type="spellEnd"/>
              <w:r w:rsidRPr="008E4BB5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t xml:space="preserve"> sobre a </w:t>
              </w:r>
              <w:proofErr w:type="spellStart"/>
              <w:r w:rsidRPr="008E4BB5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t>sua</w:t>
              </w:r>
              <w:proofErr w:type="spellEnd"/>
              <w:r w:rsidRPr="008E4BB5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t xml:space="preserve"> </w:t>
              </w:r>
              <w:proofErr w:type="spellStart"/>
              <w:r w:rsidRPr="008E4BB5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t>escolha</w:t>
              </w:r>
              <w:proofErr w:type="spellEnd"/>
              <w:r w:rsidRPr="008E4BB5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t xml:space="preserve"> de intervalo </w:t>
              </w:r>
              <w:proofErr w:type="spellStart"/>
              <w:r w:rsidRPr="008E4BB5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t>pessoal</w:t>
              </w:r>
              <w:proofErr w:type="spellEnd"/>
              <w:r w:rsidRPr="008E4BB5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t xml:space="preserve">, </w:t>
              </w:r>
              <w:proofErr w:type="spellStart"/>
              <w:r w:rsidRPr="008E4BB5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t>pressione</w:t>
              </w:r>
              <w:proofErr w:type="spellEnd"/>
              <w:r w:rsidRPr="008E4BB5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t xml:space="preserve"> 3. Para falar </w:t>
              </w:r>
              <w:proofErr w:type="spellStart"/>
              <w:r w:rsidRPr="008E4BB5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t>com</w:t>
              </w:r>
              <w:proofErr w:type="spellEnd"/>
              <w:r w:rsidRPr="008E4BB5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t xml:space="preserve"> </w:t>
              </w:r>
              <w:proofErr w:type="spellStart"/>
              <w:r w:rsidRPr="008E4BB5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t>um</w:t>
              </w:r>
              <w:proofErr w:type="spellEnd"/>
              <w:r w:rsidRPr="008E4BB5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t xml:space="preserve"> representante, </w:t>
              </w:r>
              <w:proofErr w:type="spellStart"/>
              <w:r w:rsidRPr="008E4BB5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t>pressione</w:t>
              </w:r>
              <w:proofErr w:type="spellEnd"/>
              <w:r w:rsidRPr="008E4BB5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t xml:space="preserve"> 0.</w:t>
              </w:r>
            </w:ins>
            <w:del w:id="83" w:author="Prada, Leandro (Leo) **CTR**" w:date="2020-06-08T14:18:00Z">
              <w:r w:rsidR="00FE75CA" w:rsidRPr="00FE75CA" w:rsidDel="008E4BB5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delText>Para recompensas Wyndham, digite 1. Conversão de pontos, 2. Perguntas sobre período pessoal, 3. Para falar com um atendente, digite 0.</w:delText>
              </w:r>
            </w:del>
          </w:p>
        </w:tc>
      </w:tr>
      <w:tr w:rsidR="005412A5" w:rsidRPr="005A14F6" w14:paraId="003BDDC7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CA1F0AB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0B9A9E46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5B6A837" w14:textId="70FFDF26" w:rsidR="005412A5" w:rsidRPr="005A14F6" w:rsidRDefault="005412A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0B601615" w14:textId="5684F409" w:rsidR="005412A5" w:rsidRPr="005A14F6" w:rsidRDefault="00A630FF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del w:id="84" w:author="Prada, Leandro (Leo) **CTR**" w:date="2020-06-08T14:15:00Z">
              <w:r w:rsidDel="00B9501A">
                <w:rPr>
                  <w:rFonts w:ascii="Arial" w:eastAsia="Arial" w:hAnsi="Arial" w:cs="Arial"/>
                  <w:color w:val="0070C0"/>
                  <w:sz w:val="16"/>
                  <w:szCs w:val="16"/>
                </w:rPr>
                <w:delText>Desculpe.</w:delText>
              </w:r>
            </w:del>
            <w:proofErr w:type="spellStart"/>
            <w:ins w:id="85" w:author="Prada, Leandro (Leo) **CTR**" w:date="2020-06-08T14:15:00Z">
              <w:r w:rsidR="00B9501A">
                <w:rPr>
                  <w:rFonts w:ascii="Arial" w:eastAsia="Arial" w:hAnsi="Arial" w:cs="Arial"/>
                  <w:color w:val="0070C0"/>
                  <w:sz w:val="16"/>
                  <w:szCs w:val="16"/>
                </w:rPr>
                <w:t>Sinto</w:t>
              </w:r>
              <w:proofErr w:type="spellEnd"/>
              <w:r w:rsidR="00B9501A">
                <w:rPr>
                  <w:rFonts w:ascii="Arial" w:eastAsia="Arial" w:hAnsi="Arial" w:cs="Arial"/>
                  <w:color w:val="0070C0"/>
                  <w:sz w:val="16"/>
                  <w:szCs w:val="16"/>
                </w:rPr>
                <w:t xml:space="preserve"> </w:t>
              </w:r>
              <w:proofErr w:type="spellStart"/>
              <w:r w:rsidR="00B9501A">
                <w:rPr>
                  <w:rFonts w:ascii="Arial" w:eastAsia="Arial" w:hAnsi="Arial" w:cs="Arial"/>
                  <w:color w:val="0070C0"/>
                  <w:sz w:val="16"/>
                  <w:szCs w:val="16"/>
                </w:rPr>
                <w:t>muito</w:t>
              </w:r>
              <w:proofErr w:type="spellEnd"/>
              <w:r w:rsidR="00B9501A">
                <w:rPr>
                  <w:rFonts w:ascii="Arial" w:eastAsia="Arial" w:hAnsi="Arial" w:cs="Arial"/>
                  <w:color w:val="0070C0"/>
                  <w:sz w:val="16"/>
                  <w:szCs w:val="16"/>
                </w:rPr>
                <w:t>.</w:t>
              </w:r>
            </w:ins>
          </w:p>
        </w:tc>
      </w:tr>
      <w:tr w:rsidR="005412A5" w:rsidRPr="00B9501A" w14:paraId="5ADF003A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3B7CCF9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0D3F3059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C2E778A" w14:textId="36F8547B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2DACD7C9" w14:textId="768F6E0A" w:rsidR="005412A5" w:rsidRPr="00B9501A" w:rsidRDefault="00A630FF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  <w:rPrChange w:id="86" w:author="Prada, Leandro (Leo) **CTR**" w:date="2020-06-08T14:15:00Z">
                  <w:rPr>
                    <w:rFonts w:ascii="Arial" w:eastAsia="Arial" w:hAnsi="Arial" w:cs="Arial"/>
                    <w:color w:val="0070C0"/>
                    <w:sz w:val="16"/>
                    <w:szCs w:val="16"/>
                  </w:rPr>
                </w:rPrChange>
              </w:rPr>
            </w:pPr>
            <w:del w:id="87" w:author="Prada, Leandro (Leo) **CTR**" w:date="2020-06-08T14:15:00Z">
              <w:r w:rsidRPr="00B9501A" w:rsidDel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88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delText>Desculpe, não entendi.</w:delText>
              </w:r>
            </w:del>
            <w:proofErr w:type="spellStart"/>
            <w:ins w:id="89" w:author="Prada, Leandro (Leo) **CTR**" w:date="2020-06-08T14:15:00Z"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90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>Sinto</w:t>
              </w:r>
              <w:proofErr w:type="spellEnd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91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 xml:space="preserve"> </w:t>
              </w:r>
              <w:proofErr w:type="spellStart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92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>muito</w:t>
              </w:r>
              <w:proofErr w:type="spellEnd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93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 xml:space="preserve">, mas </w:t>
              </w:r>
              <w:proofErr w:type="spellStart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94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>estou</w:t>
              </w:r>
              <w:proofErr w:type="spellEnd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95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 xml:space="preserve"> </w:t>
              </w:r>
              <w:proofErr w:type="spellStart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96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>tendo</w:t>
              </w:r>
              <w:proofErr w:type="spellEnd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97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 xml:space="preserve"> problemas.</w:t>
              </w:r>
            </w:ins>
          </w:p>
        </w:tc>
      </w:tr>
      <w:tr w:rsidR="00FC5F09" w:rsidRPr="009C7D98" w14:paraId="326C419A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65D18871" w14:textId="77777777" w:rsidR="00FC5F09" w:rsidRPr="009C7D98" w:rsidRDefault="00FC5F09" w:rsidP="003965C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FC5F09" w:rsidRPr="009C7D98" w14:paraId="4DA470F4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7E1D6FA8" w14:textId="77777777" w:rsidR="00FC5F09" w:rsidRPr="009C7D98" w:rsidRDefault="00FC5F09" w:rsidP="003965C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4A518182" w14:textId="77777777" w:rsidR="00FC5F09" w:rsidRPr="009C7D98" w:rsidRDefault="00FC5F09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33E22D45" w14:textId="77777777" w:rsidR="00FC5F09" w:rsidRPr="009C7D98" w:rsidRDefault="00FC5F09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06EF9021" w14:textId="77777777" w:rsidR="00FC5F09" w:rsidRPr="009C7D98" w:rsidRDefault="00FC5F09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2F78F038" w14:textId="77777777" w:rsidR="00FC5F09" w:rsidRPr="009C7D98" w:rsidRDefault="00FC5F09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FE75CA" w:rsidRPr="009C7D98" w14:paraId="56D2C08D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9E1A6F" w14:textId="723A026E" w:rsidR="00FE75CA" w:rsidRPr="00170AFA" w:rsidRDefault="00FE75CA" w:rsidP="00FE75C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70AFA">
              <w:rPr>
                <w:rFonts w:ascii="Arial" w:eastAsia="Times New Roman" w:hAnsi="Arial" w:cs="Arial"/>
                <w:sz w:val="16"/>
                <w:szCs w:val="16"/>
              </w:rPr>
              <w:t>&lt;rewards&gt;</w:t>
            </w:r>
          </w:p>
          <w:p w14:paraId="418610BB" w14:textId="141B312B" w:rsidR="00FE75CA" w:rsidRPr="00AD1F20" w:rsidRDefault="00FE75CA" w:rsidP="00FE75C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170AFA">
              <w:rPr>
                <w:rFonts w:ascii="Arial" w:eastAsia="Times New Roman" w:hAnsi="Arial" w:cs="Arial"/>
                <w:sz w:val="16"/>
                <w:szCs w:val="16"/>
              </w:rPr>
              <w:t>recompensas</w:t>
            </w:r>
            <w:proofErr w:type="spellEnd"/>
            <w:r w:rsidRPr="00170AFA">
              <w:rPr>
                <w:rFonts w:ascii="Arial" w:eastAsia="Times New Roman" w:hAnsi="Arial" w:cs="Arial"/>
                <w:sz w:val="16"/>
                <w:szCs w:val="16"/>
              </w:rPr>
              <w:t xml:space="preserve"> Wyndham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3CB205" w14:textId="6C9C205D" w:rsidR="00FE75CA" w:rsidRPr="009C7D98" w:rsidRDefault="00FE75CA" w:rsidP="00FE75CA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864CB8" w14:textId="00F6DA24" w:rsidR="00FE75CA" w:rsidRPr="009C7D98" w:rsidRDefault="00FE75CA" w:rsidP="00FE75CA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0120aRewards.wav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3A260E" w14:textId="587A6B30" w:rsidR="00FE75CA" w:rsidRPr="00FE75CA" w:rsidRDefault="00FE75CA" w:rsidP="00FE75CA">
            <w:pPr>
              <w:spacing w:after="0" w:line="240" w:lineRule="auto"/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</w:pPr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recompensas Wyndham</w:t>
            </w:r>
          </w:p>
        </w:tc>
      </w:tr>
      <w:tr w:rsidR="00FE75CA" w:rsidRPr="009C7D98" w14:paraId="659612E5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BEF7C0" w14:textId="1536FC13" w:rsidR="00FE75CA" w:rsidRPr="00170AFA" w:rsidRDefault="00FE75CA" w:rsidP="00FE75C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70AFA">
              <w:rPr>
                <w:rFonts w:ascii="Arial" w:eastAsia="Times New Roman" w:hAnsi="Arial" w:cs="Arial"/>
                <w:sz w:val="16"/>
                <w:szCs w:val="16"/>
              </w:rPr>
              <w:t>&lt;points&gt;</w:t>
            </w:r>
          </w:p>
          <w:p w14:paraId="0FC2082B" w14:textId="45562785" w:rsidR="00FE75CA" w:rsidRDefault="00FE75CA" w:rsidP="00FE75C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170AFA">
              <w:rPr>
                <w:rFonts w:ascii="Arial" w:eastAsia="Times New Roman" w:hAnsi="Arial" w:cs="Arial"/>
                <w:sz w:val="16"/>
                <w:szCs w:val="16"/>
              </w:rPr>
              <w:t>conversão</w:t>
            </w:r>
            <w:proofErr w:type="spellEnd"/>
            <w:r w:rsidRPr="00170AFA">
              <w:rPr>
                <w:rFonts w:ascii="Arial" w:eastAsia="Times New Roman" w:hAnsi="Arial" w:cs="Arial"/>
                <w:sz w:val="16"/>
                <w:szCs w:val="16"/>
              </w:rPr>
              <w:t xml:space="preserve"> de </w:t>
            </w:r>
            <w:proofErr w:type="spellStart"/>
            <w:r w:rsidRPr="00170AFA">
              <w:rPr>
                <w:rFonts w:ascii="Arial" w:eastAsia="Times New Roman" w:hAnsi="Arial" w:cs="Arial"/>
                <w:sz w:val="16"/>
                <w:szCs w:val="16"/>
              </w:rPr>
              <w:t>pontos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C0181D" w14:textId="2FA364EE" w:rsidR="00FE75CA" w:rsidRDefault="00FE75CA" w:rsidP="00FE75CA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69D6BE" w14:textId="01504525" w:rsidR="00FE75CA" w:rsidRPr="009C7D98" w:rsidRDefault="00FE75CA" w:rsidP="00FE75CA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0120bPoints.wav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60186E" w14:textId="1C3D9384" w:rsidR="00FE75CA" w:rsidRPr="00FE75CA" w:rsidRDefault="00FE75CA" w:rsidP="00FE75CA">
            <w:pPr>
              <w:spacing w:after="0" w:line="240" w:lineRule="auto"/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</w:pPr>
            <w:proofErr w:type="spellStart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conversão</w:t>
            </w:r>
            <w:proofErr w:type="spellEnd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 de pontos</w:t>
            </w:r>
          </w:p>
        </w:tc>
      </w:tr>
      <w:tr w:rsidR="00FE75CA" w:rsidRPr="009C7D98" w14:paraId="1658E28E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8A3F3D" w14:textId="72C05BC9" w:rsidR="00FE75CA" w:rsidRPr="00170AFA" w:rsidRDefault="00FE75CA" w:rsidP="00FE75C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170AF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170AF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choice</w:t>
            </w:r>
            <w:proofErr w:type="spellEnd"/>
            <w:r w:rsidRPr="00170AF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&gt;</w:t>
            </w:r>
          </w:p>
          <w:p w14:paraId="18A8F0F6" w14:textId="77777777" w:rsidR="00FE75CA" w:rsidRPr="00170AFA" w:rsidRDefault="00FE75CA" w:rsidP="00FE75C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proofErr w:type="spellStart"/>
            <w:r w:rsidRPr="00170AF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escolha</w:t>
            </w:r>
            <w:proofErr w:type="spellEnd"/>
            <w:r w:rsidRPr="00170AF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 xml:space="preserve"> de período </w:t>
            </w:r>
            <w:proofErr w:type="spellStart"/>
            <w:r w:rsidRPr="00170AF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pessoal</w:t>
            </w:r>
            <w:proofErr w:type="spellEnd"/>
          </w:p>
          <w:p w14:paraId="0B2D68D4" w14:textId="77777777" w:rsidR="00FE75CA" w:rsidRDefault="00FE75CA" w:rsidP="00FE75CA">
            <w:pPr>
              <w:spacing w:after="0" w:line="240" w:lineRule="auto"/>
              <w:rPr>
                <w:ins w:id="98" w:author="Prada, Leandro (Leo) **CTR**" w:date="2020-06-08T14:18:00Z"/>
                <w:rFonts w:ascii="Arial" w:eastAsia="Times New Roman" w:hAnsi="Arial" w:cs="Arial"/>
                <w:sz w:val="16"/>
                <w:szCs w:val="16"/>
                <w:lang w:val="es-419"/>
              </w:rPr>
            </w:pPr>
            <w:proofErr w:type="spellStart"/>
            <w:r w:rsidRPr="00170AF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escolha</w:t>
            </w:r>
            <w:proofErr w:type="spellEnd"/>
            <w:r w:rsidRPr="00170AF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 xml:space="preserve"> de período</w:t>
            </w:r>
            <w:ins w:id="99" w:author="Prada, Leandro (Leo) **CTR**" w:date="2020-06-08T14:18:00Z">
              <w:r w:rsidR="008E4BB5">
                <w:rPr>
                  <w:rFonts w:ascii="Arial" w:eastAsia="Times New Roman" w:hAnsi="Arial" w:cs="Arial"/>
                  <w:sz w:val="16"/>
                  <w:szCs w:val="16"/>
                  <w:lang w:val="es-419"/>
                </w:rPr>
                <w:t>,</w:t>
              </w:r>
            </w:ins>
          </w:p>
          <w:p w14:paraId="2621A7EA" w14:textId="77777777" w:rsidR="008E4BB5" w:rsidRDefault="008E4BB5" w:rsidP="00FE75CA">
            <w:pPr>
              <w:spacing w:after="0" w:line="240" w:lineRule="auto"/>
              <w:rPr>
                <w:ins w:id="100" w:author="Prada, Leandro (Leo) **CTR**" w:date="2020-06-08T14:18:00Z"/>
                <w:rFonts w:ascii="Arial" w:eastAsia="Times New Roman" w:hAnsi="Arial" w:cs="Arial"/>
                <w:color w:val="00B050"/>
                <w:sz w:val="16"/>
                <w:szCs w:val="16"/>
                <w:lang w:val="es-419"/>
              </w:rPr>
            </w:pPr>
            <w:proofErr w:type="spellStart"/>
            <w:ins w:id="101" w:author="Prada, Leandro (Leo) **CTR**" w:date="2020-06-08T14:18:00Z">
              <w:r w:rsidRPr="008E4BB5">
                <w:rPr>
                  <w:rFonts w:ascii="Arial" w:eastAsia="Times New Roman" w:hAnsi="Arial" w:cs="Arial"/>
                  <w:color w:val="00B050"/>
                  <w:sz w:val="16"/>
                  <w:szCs w:val="16"/>
                  <w:lang w:val="es-419"/>
                </w:rPr>
                <w:t>escolha</w:t>
              </w:r>
              <w:proofErr w:type="spellEnd"/>
              <w:r w:rsidRPr="008E4BB5">
                <w:rPr>
                  <w:rFonts w:ascii="Arial" w:eastAsia="Times New Roman" w:hAnsi="Arial" w:cs="Arial"/>
                  <w:color w:val="00B050"/>
                  <w:sz w:val="16"/>
                  <w:szCs w:val="16"/>
                  <w:lang w:val="es-419"/>
                </w:rPr>
                <w:t xml:space="preserve"> de intervalo </w:t>
              </w:r>
              <w:proofErr w:type="spellStart"/>
              <w:r w:rsidRPr="008E4BB5">
                <w:rPr>
                  <w:rFonts w:ascii="Arial" w:eastAsia="Times New Roman" w:hAnsi="Arial" w:cs="Arial"/>
                  <w:color w:val="00B050"/>
                  <w:sz w:val="16"/>
                  <w:szCs w:val="16"/>
                  <w:lang w:val="es-419"/>
                </w:rPr>
                <w:t>pessoal</w:t>
              </w:r>
              <w:proofErr w:type="spellEnd"/>
              <w:r>
                <w:rPr>
                  <w:rFonts w:ascii="Arial" w:eastAsia="Times New Roman" w:hAnsi="Arial" w:cs="Arial"/>
                  <w:color w:val="00B050"/>
                  <w:sz w:val="16"/>
                  <w:szCs w:val="16"/>
                  <w:lang w:val="es-419"/>
                </w:rPr>
                <w:t>,</w:t>
              </w:r>
            </w:ins>
          </w:p>
          <w:p w14:paraId="3EBC2036" w14:textId="2986F7DD" w:rsidR="008E4BB5" w:rsidRPr="008E4BB5" w:rsidRDefault="008E4BB5" w:rsidP="00FE75CA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16"/>
                <w:szCs w:val="16"/>
                <w:lang w:val="es-419"/>
                <w:rPrChange w:id="102" w:author="Prada, Leandro (Leo) **CTR**" w:date="2020-06-08T14:18:00Z">
                  <w:rPr>
                    <w:rFonts w:ascii="Arial" w:eastAsia="Times New Roman" w:hAnsi="Arial" w:cs="Arial"/>
                    <w:sz w:val="16"/>
                    <w:szCs w:val="16"/>
                    <w:lang w:val="es-419"/>
                  </w:rPr>
                </w:rPrChange>
              </w:rPr>
            </w:pPr>
            <w:ins w:id="103" w:author="Prada, Leandro (Leo) **CTR**" w:date="2020-06-08T14:18:00Z">
              <w:r w:rsidRPr="008E4BB5">
                <w:rPr>
                  <w:rFonts w:ascii="Arial" w:eastAsia="Times New Roman" w:hAnsi="Arial" w:cs="Arial"/>
                  <w:color w:val="00B050"/>
                  <w:sz w:val="16"/>
                  <w:szCs w:val="16"/>
                  <w:lang w:val="es-419"/>
                </w:rPr>
                <w:t xml:space="preserve">intervalo </w:t>
              </w:r>
              <w:proofErr w:type="spellStart"/>
              <w:r w:rsidRPr="008E4BB5">
                <w:rPr>
                  <w:rFonts w:ascii="Arial" w:eastAsia="Times New Roman" w:hAnsi="Arial" w:cs="Arial"/>
                  <w:color w:val="00B050"/>
                  <w:sz w:val="16"/>
                  <w:szCs w:val="16"/>
                  <w:lang w:val="es-419"/>
                </w:rPr>
                <w:t>pessoal</w:t>
              </w:r>
            </w:ins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2C8877" w14:textId="1E9E3E63" w:rsidR="00FE75CA" w:rsidRDefault="00FE75CA" w:rsidP="00FE75CA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7C16B3" w14:textId="77D97B55" w:rsidR="00FE75CA" w:rsidRPr="009C7D98" w:rsidRDefault="00FE75CA" w:rsidP="00FE75CA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0120cInterval.wav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7F7FDB" w14:textId="4EE28B1F" w:rsidR="00FE75CA" w:rsidRPr="00FE75CA" w:rsidRDefault="008E4BB5" w:rsidP="00FE75CA">
            <w:pPr>
              <w:spacing w:after="0" w:line="240" w:lineRule="auto"/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</w:pPr>
            <w:proofErr w:type="spellStart"/>
            <w:ins w:id="104" w:author="Prada, Leandro (Leo) **CTR**" w:date="2020-06-08T14:18:00Z">
              <w:r w:rsidRPr="008E4BB5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t>escolha</w:t>
              </w:r>
              <w:proofErr w:type="spellEnd"/>
              <w:r w:rsidRPr="008E4BB5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t xml:space="preserve"> de intervalo </w:t>
              </w:r>
              <w:proofErr w:type="spellStart"/>
              <w:r w:rsidRPr="008E4BB5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t>pessoal</w:t>
              </w:r>
            </w:ins>
            <w:proofErr w:type="spellEnd"/>
            <w:del w:id="105" w:author="Prada, Leandro (Leo) **CTR**" w:date="2020-06-08T14:18:00Z">
              <w:r w:rsidR="00FE75CA" w:rsidRPr="00FE75CA" w:rsidDel="008E4BB5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delText>escolha de período pessoal</w:delText>
              </w:r>
            </w:del>
          </w:p>
        </w:tc>
      </w:tr>
      <w:tr w:rsidR="003414A5" w:rsidRPr="009C7D98" w14:paraId="73B3EB59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7D5652D0" w14:textId="77777777" w:rsidR="003414A5" w:rsidRPr="009C7D98" w:rsidRDefault="003414A5" w:rsidP="003414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3414A5" w:rsidRPr="009C7D98" w14:paraId="5B92B909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5858A3DA" w14:textId="77777777" w:rsidR="003414A5" w:rsidRPr="009C7D98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3414A5" w:rsidRPr="009C7D98" w14:paraId="4D934950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26D17C1E" w14:textId="77777777" w:rsidR="003414A5" w:rsidRPr="009C7D98" w:rsidRDefault="003414A5" w:rsidP="003414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3414A5" w:rsidRPr="009C7D98" w14:paraId="2D6E3115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267067AB" w14:textId="77777777" w:rsidR="003414A5" w:rsidRPr="009C7D98" w:rsidRDefault="003414A5" w:rsidP="003414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4145CA49" w14:textId="77777777" w:rsidR="003414A5" w:rsidRPr="009C7D98" w:rsidRDefault="003414A5" w:rsidP="003414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3414A5" w:rsidRPr="009C7D98" w14:paraId="06348A0F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775DAEF1" w14:textId="77777777" w:rsidR="003414A5" w:rsidRPr="009C7D98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600D5C38" w14:textId="0EC29BDD" w:rsidR="003414A5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0120_MoreOptions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</w:p>
          <w:p w14:paraId="27322037" w14:textId="40F0B2D0" w:rsidR="003414A5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0120_MoreOptions_dtmf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</w:p>
          <w:p w14:paraId="7B97B62B" w14:textId="77777777" w:rsidR="003414A5" w:rsidRPr="009C7D98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3414A5" w:rsidRPr="00EA6DFA" w14:paraId="0B3377F5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A10D6F" w14:textId="77777777" w:rsidR="003414A5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458D26B4" w14:textId="77777777" w:rsidR="003414A5" w:rsidRPr="00EA6DFA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1296E4" w14:textId="36B13A10" w:rsidR="003414A5" w:rsidRPr="00EA6DFA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.40-.60</w:t>
            </w:r>
          </w:p>
        </w:tc>
      </w:tr>
    </w:tbl>
    <w:p w14:paraId="103FA7C2" w14:textId="77777777" w:rsidR="00292BBC" w:rsidRDefault="00292BBC">
      <w:pPr>
        <w:spacing w:after="0" w:line="240" w:lineRule="auto"/>
      </w:pPr>
    </w:p>
    <w:p w14:paraId="105800E9" w14:textId="0B5C906F" w:rsidR="00AD1F20" w:rsidRDefault="00AD1F20">
      <w:pPr>
        <w:spacing w:after="0" w:line="240" w:lineRule="auto"/>
      </w:pPr>
      <w:r>
        <w:br w:type="page"/>
      </w:r>
    </w:p>
    <w:p w14:paraId="02740F61" w14:textId="5B418107" w:rsidR="00AD1F20" w:rsidRDefault="00AD1F20" w:rsidP="00AD1F20">
      <w:pPr>
        <w:pStyle w:val="Heading2"/>
      </w:pPr>
      <w:bookmarkStart w:id="106" w:name="_Toc38525148"/>
      <w:r>
        <w:lastRenderedPageBreak/>
        <w:t>0</w:t>
      </w:r>
      <w:r w:rsidR="00877507">
        <w:t>200</w:t>
      </w:r>
      <w:r>
        <w:t>_Ask</w:t>
      </w:r>
      <w:r w:rsidR="00C55880">
        <w:t>Acct</w:t>
      </w:r>
      <w:r w:rsidR="00C53602">
        <w:t>N</w:t>
      </w:r>
      <w:r w:rsidR="00C55880">
        <w:t>br</w:t>
      </w:r>
      <w:bookmarkEnd w:id="106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AD1F20" w:rsidRPr="009C7D98" w14:paraId="4D6402EE" w14:textId="77777777" w:rsidTr="003965C1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97EB7F5" w14:textId="77777777" w:rsidR="00AD1F20" w:rsidRPr="00C811AC" w:rsidRDefault="00AD1F20" w:rsidP="003965C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AD1F20" w:rsidRPr="009C7D98" w14:paraId="44FF90C7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10D13589" w14:textId="5054F239" w:rsidR="00AD1F20" w:rsidRPr="009C7D98" w:rsidRDefault="00C55880" w:rsidP="0065040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for the account number</w:t>
            </w:r>
          </w:p>
        </w:tc>
      </w:tr>
      <w:tr w:rsidR="00AD1F20" w:rsidRPr="009C7D98" w14:paraId="1685F362" w14:textId="77777777" w:rsidTr="003965C1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B61EB20" w14:textId="77777777" w:rsidR="00AD1F20" w:rsidRPr="00C811AC" w:rsidRDefault="00AD1F20" w:rsidP="003965C1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AD1F20" w:rsidRPr="009C7D98" w14:paraId="6783E481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2BD6B864" w14:textId="77777777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676C9A3C" w14:textId="77777777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4C65DBB1" w14:textId="77777777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7AAA04B7" w14:textId="77777777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AD1F20" w:rsidRPr="00B9501A" w14:paraId="2B095DDB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9E204CD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</w:tc>
        <w:tc>
          <w:tcPr>
            <w:tcW w:w="1890" w:type="dxa"/>
          </w:tcPr>
          <w:p w14:paraId="7EDF0170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C472524" w14:textId="1A312863" w:rsidR="00AD1F20" w:rsidRPr="003965C1" w:rsidRDefault="00331AF5" w:rsidP="00396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020</w:t>
            </w:r>
            <w:r w:rsidR="00386840">
              <w:rPr>
                <w:rFonts w:ascii="Arial" w:hAnsi="Arial" w:cs="Arial"/>
                <w:sz w:val="16"/>
                <w:szCs w:val="16"/>
              </w:rPr>
              <w:t>0AccountNum</w:t>
            </w:r>
            <w:r w:rsidR="00AD1F20" w:rsidRPr="003965C1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60AC8ED6" w14:textId="77777777" w:rsidR="00FE75CA" w:rsidRPr="00FE75CA" w:rsidRDefault="00FE75CA" w:rsidP="00FE75CA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proofErr w:type="gramStart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Para </w:t>
            </w:r>
            <w:proofErr w:type="spellStart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começar</w:t>
            </w:r>
            <w:proofErr w:type="spellEnd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, </w:t>
            </w:r>
            <w:proofErr w:type="spellStart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qual</w:t>
            </w:r>
            <w:proofErr w:type="spellEnd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é o número da </w:t>
            </w:r>
            <w:proofErr w:type="spellStart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sua</w:t>
            </w:r>
            <w:proofErr w:type="spellEnd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conta?</w:t>
            </w:r>
            <w:proofErr w:type="gramEnd"/>
          </w:p>
          <w:p w14:paraId="6068AEDE" w14:textId="0D85C021" w:rsidR="00AD1F20" w:rsidRPr="00FE75CA" w:rsidRDefault="00AD1F20" w:rsidP="00FE75CA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</w:pPr>
          </w:p>
        </w:tc>
      </w:tr>
      <w:tr w:rsidR="00AD1F20" w:rsidRPr="00B9501A" w14:paraId="12EFA409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16260EB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562CE05A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2A7B364" w14:textId="13B0E008" w:rsidR="00AD1F20" w:rsidRPr="003965C1" w:rsidRDefault="00AD1F20" w:rsidP="003965C1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3965C1">
              <w:rPr>
                <w:rFonts w:ascii="Arial" w:hAnsi="Arial" w:cs="Arial"/>
                <w:sz w:val="16"/>
                <w:szCs w:val="16"/>
              </w:rPr>
              <w:t>0</w:t>
            </w:r>
            <w:r w:rsidR="007A0C0A">
              <w:rPr>
                <w:rFonts w:ascii="Arial" w:hAnsi="Arial" w:cs="Arial"/>
                <w:sz w:val="16"/>
                <w:szCs w:val="16"/>
              </w:rPr>
              <w:t>20</w:t>
            </w:r>
            <w:r w:rsidRPr="003965C1">
              <w:rPr>
                <w:rFonts w:ascii="Arial" w:hAnsi="Arial" w:cs="Arial"/>
                <w:sz w:val="16"/>
                <w:szCs w:val="16"/>
              </w:rPr>
              <w:t>0</w:t>
            </w:r>
            <w:r w:rsidR="00386840">
              <w:rPr>
                <w:rFonts w:ascii="Arial" w:hAnsi="Arial" w:cs="Arial"/>
                <w:sz w:val="16"/>
                <w:szCs w:val="16"/>
              </w:rPr>
              <w:t>AccountNumRetry</w:t>
            </w:r>
            <w:r w:rsidRPr="003965C1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4699BCDF" w14:textId="41082158" w:rsidR="00AD1F20" w:rsidRPr="00FE75CA" w:rsidRDefault="001E4F94" w:rsidP="003965C1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ins w:id="107" w:author="Prada, Leandro (Leo) **CTR**" w:date="2020-06-08T14:19:00Z">
              <w:r w:rsidRPr="001E4F94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Diga </w:t>
              </w:r>
              <w:proofErr w:type="spellStart"/>
              <w:r w:rsidRPr="001E4F94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ou</w:t>
              </w:r>
              <w:proofErr w:type="spellEnd"/>
              <w:r w:rsidRPr="001E4F94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digite o número da </w:t>
              </w:r>
              <w:proofErr w:type="spellStart"/>
              <w:r w:rsidRPr="001E4F94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sua</w:t>
              </w:r>
              <w:proofErr w:type="spellEnd"/>
              <w:r w:rsidRPr="001E4F94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conta.</w:t>
              </w:r>
            </w:ins>
            <w:del w:id="108" w:author="Prada, Leandro (Leo) **CTR**" w:date="2020-06-08T14:19:00Z">
              <w:r w:rsidR="00FE75CA" w:rsidRPr="00FE75CA" w:rsidDel="001E4F94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delText>Fale ou digite o número da sua conta.</w:delText>
              </w:r>
            </w:del>
          </w:p>
        </w:tc>
      </w:tr>
      <w:tr w:rsidR="005412A5" w:rsidRPr="005A14F6" w14:paraId="13566E31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818927A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21B83142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324669C6" w14:textId="5ECBDA4E" w:rsidR="005412A5" w:rsidRPr="005A14F6" w:rsidRDefault="005412A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52549EA1" w14:textId="4592D709" w:rsidR="005412A5" w:rsidRPr="005A14F6" w:rsidRDefault="00A630FF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del w:id="109" w:author="Prada, Leandro (Leo) **CTR**" w:date="2020-06-08T14:15:00Z">
              <w:r w:rsidDel="00B9501A">
                <w:rPr>
                  <w:rFonts w:ascii="Arial" w:eastAsia="Arial" w:hAnsi="Arial" w:cs="Arial"/>
                  <w:color w:val="0070C0"/>
                  <w:sz w:val="16"/>
                  <w:szCs w:val="16"/>
                </w:rPr>
                <w:delText>Desculpe.</w:delText>
              </w:r>
            </w:del>
            <w:proofErr w:type="spellStart"/>
            <w:ins w:id="110" w:author="Prada, Leandro (Leo) **CTR**" w:date="2020-06-08T14:15:00Z">
              <w:r w:rsidR="00B9501A">
                <w:rPr>
                  <w:rFonts w:ascii="Arial" w:eastAsia="Arial" w:hAnsi="Arial" w:cs="Arial"/>
                  <w:color w:val="0070C0"/>
                  <w:sz w:val="16"/>
                  <w:szCs w:val="16"/>
                </w:rPr>
                <w:t>Sinto</w:t>
              </w:r>
              <w:proofErr w:type="spellEnd"/>
              <w:r w:rsidR="00B9501A">
                <w:rPr>
                  <w:rFonts w:ascii="Arial" w:eastAsia="Arial" w:hAnsi="Arial" w:cs="Arial"/>
                  <w:color w:val="0070C0"/>
                  <w:sz w:val="16"/>
                  <w:szCs w:val="16"/>
                </w:rPr>
                <w:t xml:space="preserve"> </w:t>
              </w:r>
              <w:proofErr w:type="spellStart"/>
              <w:r w:rsidR="00B9501A">
                <w:rPr>
                  <w:rFonts w:ascii="Arial" w:eastAsia="Arial" w:hAnsi="Arial" w:cs="Arial"/>
                  <w:color w:val="0070C0"/>
                  <w:sz w:val="16"/>
                  <w:szCs w:val="16"/>
                </w:rPr>
                <w:t>muito</w:t>
              </w:r>
              <w:proofErr w:type="spellEnd"/>
              <w:r w:rsidR="00B9501A">
                <w:rPr>
                  <w:rFonts w:ascii="Arial" w:eastAsia="Arial" w:hAnsi="Arial" w:cs="Arial"/>
                  <w:color w:val="0070C0"/>
                  <w:sz w:val="16"/>
                  <w:szCs w:val="16"/>
                </w:rPr>
                <w:t>.</w:t>
              </w:r>
            </w:ins>
          </w:p>
        </w:tc>
      </w:tr>
      <w:tr w:rsidR="005412A5" w:rsidRPr="00B9501A" w14:paraId="2E9EE01D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75CE1042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7D52B899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6980B2E6" w14:textId="2E98F811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095C225C" w14:textId="777D7CBA" w:rsidR="005412A5" w:rsidRPr="00B9501A" w:rsidRDefault="00A630FF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  <w:rPrChange w:id="111" w:author="Prada, Leandro (Leo) **CTR**" w:date="2020-06-08T14:15:00Z">
                  <w:rPr>
                    <w:rFonts w:ascii="Arial" w:eastAsia="Arial" w:hAnsi="Arial" w:cs="Arial"/>
                    <w:color w:val="0070C0"/>
                    <w:sz w:val="16"/>
                    <w:szCs w:val="16"/>
                  </w:rPr>
                </w:rPrChange>
              </w:rPr>
            </w:pPr>
            <w:del w:id="112" w:author="Prada, Leandro (Leo) **CTR**" w:date="2020-06-08T14:15:00Z">
              <w:r w:rsidRPr="00B9501A" w:rsidDel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113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delText>Desculpe, não entendi.</w:delText>
              </w:r>
            </w:del>
            <w:proofErr w:type="spellStart"/>
            <w:ins w:id="114" w:author="Prada, Leandro (Leo) **CTR**" w:date="2020-06-08T14:15:00Z"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115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>Sinto</w:t>
              </w:r>
              <w:proofErr w:type="spellEnd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116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 xml:space="preserve"> </w:t>
              </w:r>
              <w:proofErr w:type="spellStart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117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>muito</w:t>
              </w:r>
              <w:proofErr w:type="spellEnd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118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 xml:space="preserve">, mas </w:t>
              </w:r>
              <w:proofErr w:type="spellStart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119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>estou</w:t>
              </w:r>
              <w:proofErr w:type="spellEnd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120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 xml:space="preserve"> </w:t>
              </w:r>
              <w:proofErr w:type="spellStart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121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>tendo</w:t>
              </w:r>
              <w:proofErr w:type="spellEnd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122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 xml:space="preserve"> problemas.</w:t>
              </w:r>
            </w:ins>
          </w:p>
        </w:tc>
      </w:tr>
      <w:tr w:rsidR="00AD1F20" w:rsidRPr="009C7D98" w14:paraId="6FC8003B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6F6AD05A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AD1F20" w:rsidRPr="009C7D98" w14:paraId="730FADC8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66BDDB3B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1C9053C2" w14:textId="77777777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67E9ED7A" w14:textId="77777777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14483D69" w14:textId="77777777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3268A1B0" w14:textId="77777777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AD1F20" w:rsidRPr="009C7D98" w14:paraId="73C2B532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2A95FB" w14:textId="77777777" w:rsidR="00FE75CA" w:rsidRPr="009717CE" w:rsidRDefault="00FE75CA" w:rsidP="00FE75C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9717CE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9717CE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account</w:t>
            </w:r>
            <w:proofErr w:type="spellEnd"/>
            <w:r w:rsidRPr="009717CE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&gt;</w:t>
            </w:r>
            <w:r w:rsidRPr="009717CE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br/>
              <w:t>Opcional:</w:t>
            </w:r>
            <w:r w:rsidRPr="009717CE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br/>
              <w:t>• E</w:t>
            </w:r>
            <w:r w:rsidRPr="009717CE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br/>
              <w:t xml:space="preserve">• </w:t>
            </w:r>
            <w:proofErr w:type="spellStart"/>
            <w:r w:rsidRPr="009717CE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Meu</w:t>
            </w:r>
            <w:proofErr w:type="spellEnd"/>
            <w:r w:rsidRPr="009717CE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 xml:space="preserve"> número e</w:t>
            </w:r>
          </w:p>
          <w:p w14:paraId="47950BC5" w14:textId="77777777" w:rsidR="00AD1F20" w:rsidRPr="009717CE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</w:p>
          <w:p w14:paraId="3BF16826" w14:textId="77777777" w:rsidR="00AD1F20" w:rsidRPr="00AD1F20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D1F20">
              <w:rPr>
                <w:rFonts w:ascii="Arial" w:eastAsia="Times New Roman" w:hAnsi="Arial" w:cs="Arial"/>
                <w:sz w:val="16"/>
                <w:szCs w:val="16"/>
              </w:rPr>
              <w:t>Required:</w:t>
            </w:r>
          </w:p>
          <w:p w14:paraId="37353CA4" w14:textId="3D74FF21" w:rsidR="00AD1F20" w:rsidRPr="00AD1F20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D1F20">
              <w:rPr>
                <w:rFonts w:ascii="Arial" w:eastAsia="Times New Roman" w:hAnsi="Arial" w:cs="Arial"/>
                <w:sz w:val="16"/>
                <w:szCs w:val="16"/>
              </w:rPr>
              <w:t>Any (</w:t>
            </w:r>
            <w:r w:rsidR="00CB0253">
              <w:rPr>
                <w:rFonts w:ascii="Arial" w:eastAsia="Times New Roman" w:hAnsi="Arial" w:cs="Arial"/>
                <w:sz w:val="16"/>
                <w:szCs w:val="16"/>
              </w:rPr>
              <w:t>x</w:t>
            </w:r>
            <w:r w:rsidRPr="00AD1F20">
              <w:rPr>
                <w:rFonts w:ascii="Arial" w:eastAsia="Times New Roman" w:hAnsi="Arial" w:cs="Arial"/>
                <w:sz w:val="16"/>
                <w:szCs w:val="16"/>
              </w:rPr>
              <w:t>) digits 0-9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643A52" w14:textId="77777777" w:rsidR="00AD1F20" w:rsidRPr="00FE75CA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E75CA">
              <w:rPr>
                <w:rFonts w:ascii="Arial" w:eastAsia="Times New Roman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1E0DFD" w14:textId="161EA270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0B9793" w14:textId="22724DC7" w:rsidR="00AD1F20" w:rsidRPr="007B1D5D" w:rsidRDefault="00AD1F20" w:rsidP="003965C1"/>
        </w:tc>
      </w:tr>
      <w:tr w:rsidR="00AD1F20" w:rsidRPr="009C7D98" w14:paraId="01D5F481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6EDBD060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AD1F20" w:rsidRPr="009C7D98" w14:paraId="2A71C73F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0811B5A2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AD1F20" w:rsidRPr="009C7D98" w14:paraId="094786C5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69F5799E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AD1F20" w:rsidRPr="009C7D98" w14:paraId="78282055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1809DFA1" w14:textId="77777777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4DD4CF78" w14:textId="77777777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AD1F20" w:rsidRPr="009C7D98" w14:paraId="327AA2EC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366D52BE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1B0C123A" w14:textId="1BAB9C2E" w:rsidR="00AD1F20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  <w:r w:rsidR="007E294E">
              <w:rPr>
                <w:rFonts w:ascii="Arial" w:eastAsia="Arial" w:hAnsi="Arial" w:cs="Arial"/>
                <w:sz w:val="16"/>
                <w:szCs w:val="16"/>
              </w:rPr>
              <w:t>200</w:t>
            </w:r>
            <w:r>
              <w:rPr>
                <w:rFonts w:ascii="Arial" w:eastAsia="Arial" w:hAnsi="Arial" w:cs="Arial"/>
                <w:sz w:val="16"/>
                <w:szCs w:val="16"/>
              </w:rPr>
              <w:t>_Ask</w:t>
            </w:r>
            <w:r w:rsidR="007E294E">
              <w:rPr>
                <w:rFonts w:ascii="Arial" w:eastAsia="Arial" w:hAnsi="Arial" w:cs="Arial"/>
                <w:sz w:val="16"/>
                <w:szCs w:val="16"/>
              </w:rPr>
              <w:t>MemberContract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</w:p>
          <w:p w14:paraId="47278EDC" w14:textId="4216208B" w:rsidR="00F34D7B" w:rsidRDefault="00F34D7B" w:rsidP="00F34D7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  <w:r w:rsidR="007E294E">
              <w:rPr>
                <w:rFonts w:ascii="Arial" w:eastAsia="Arial" w:hAnsi="Arial" w:cs="Arial"/>
                <w:sz w:val="16"/>
                <w:szCs w:val="16"/>
              </w:rPr>
              <w:t>200</w:t>
            </w:r>
            <w:r>
              <w:rPr>
                <w:rFonts w:ascii="Arial" w:eastAsia="Arial" w:hAnsi="Arial" w:cs="Arial"/>
                <w:sz w:val="16"/>
                <w:szCs w:val="16"/>
              </w:rPr>
              <w:t>_Ask</w:t>
            </w:r>
            <w:r w:rsidR="007E294E">
              <w:rPr>
                <w:rFonts w:ascii="Arial" w:eastAsia="Arial" w:hAnsi="Arial" w:cs="Arial"/>
                <w:sz w:val="16"/>
                <w:szCs w:val="16"/>
              </w:rPr>
              <w:t>MemberContract</w:t>
            </w:r>
            <w:r>
              <w:rPr>
                <w:rFonts w:ascii="Arial" w:eastAsia="Arial" w:hAnsi="Arial" w:cs="Arial"/>
                <w:sz w:val="16"/>
                <w:szCs w:val="16"/>
              </w:rPr>
              <w:t>_dtmf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</w:p>
          <w:p w14:paraId="3923EE52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AD1F20" w:rsidRPr="00EA6DFA" w14:paraId="7CC3D3E4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C8F720" w14:textId="77777777" w:rsidR="00AD1F20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29BD53BA" w14:textId="77777777" w:rsidR="00AD1F20" w:rsidRPr="00EA6DFA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41DCE3" w14:textId="42D13C07" w:rsidR="00AD1F20" w:rsidRPr="00EA6DFA" w:rsidRDefault="005412A5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.40-.60</w:t>
            </w:r>
          </w:p>
        </w:tc>
      </w:tr>
    </w:tbl>
    <w:p w14:paraId="791DAC9E" w14:textId="77777777" w:rsidR="00752201" w:rsidRDefault="00752201">
      <w:pPr>
        <w:spacing w:after="0" w:line="240" w:lineRule="auto"/>
      </w:pPr>
    </w:p>
    <w:p w14:paraId="5484CEAD" w14:textId="05F9A2AF" w:rsidR="00FE0EAC" w:rsidRDefault="00FE0EAC">
      <w:pPr>
        <w:spacing w:after="0" w:line="240" w:lineRule="auto"/>
      </w:pPr>
      <w:r>
        <w:br w:type="page"/>
      </w:r>
    </w:p>
    <w:p w14:paraId="1CCF9A51" w14:textId="0E6C4B5F" w:rsidR="00FE0EAC" w:rsidRDefault="00FE0EAC" w:rsidP="00FE0EAC">
      <w:pPr>
        <w:pStyle w:val="Heading2"/>
      </w:pPr>
      <w:bookmarkStart w:id="123" w:name="_Toc38525149"/>
      <w:r>
        <w:lastRenderedPageBreak/>
        <w:t>0</w:t>
      </w:r>
      <w:r w:rsidR="00FF1F84">
        <w:t>21</w:t>
      </w:r>
      <w:r>
        <w:t>0_AskDOB</w:t>
      </w:r>
      <w:bookmarkEnd w:id="123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FE0EAC" w:rsidRPr="009C7D98" w14:paraId="6F6B57E7" w14:textId="77777777" w:rsidTr="00846181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35FDB42" w14:textId="77777777" w:rsidR="00FE0EAC" w:rsidRPr="00C811AC" w:rsidRDefault="00FE0EAC" w:rsidP="0084618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FE0EAC" w:rsidRPr="009C7D98" w14:paraId="2E6E61F1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04182C76" w14:textId="3E7414C8" w:rsidR="00FE0EAC" w:rsidRPr="009C7D98" w:rsidRDefault="00650405" w:rsidP="0065040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for date of birth.</w:t>
            </w:r>
          </w:p>
        </w:tc>
      </w:tr>
      <w:tr w:rsidR="00FE0EAC" w:rsidRPr="009C7D98" w14:paraId="0EFF72B9" w14:textId="77777777" w:rsidTr="00846181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BB0216E" w14:textId="77777777" w:rsidR="00FE0EAC" w:rsidRPr="00C811AC" w:rsidRDefault="00FE0EAC" w:rsidP="00846181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FE0EAC" w:rsidRPr="009C7D98" w14:paraId="7D51E8F8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78E0DD0C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658D1E40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71CE780E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18E0A620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FE0EAC" w:rsidRPr="00B9501A" w14:paraId="3193C7AD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A638002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</w:tc>
        <w:tc>
          <w:tcPr>
            <w:tcW w:w="1890" w:type="dxa"/>
          </w:tcPr>
          <w:p w14:paraId="6632A7C3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05AD847" w14:textId="58CE2EB7" w:rsidR="00FE0EAC" w:rsidRPr="003965C1" w:rsidRDefault="00FE0EAC" w:rsidP="0084618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3965C1">
              <w:rPr>
                <w:rFonts w:ascii="Arial" w:hAnsi="Arial" w:cs="Arial"/>
                <w:sz w:val="16"/>
                <w:szCs w:val="16"/>
              </w:rPr>
              <w:t>0</w:t>
            </w:r>
            <w:r w:rsidR="00FF1F84">
              <w:rPr>
                <w:rFonts w:ascii="Arial" w:hAnsi="Arial" w:cs="Arial"/>
                <w:sz w:val="16"/>
                <w:szCs w:val="16"/>
              </w:rPr>
              <w:t>21</w:t>
            </w:r>
            <w:r w:rsidRPr="003965C1">
              <w:rPr>
                <w:rFonts w:ascii="Arial" w:hAnsi="Arial" w:cs="Arial"/>
                <w:sz w:val="16"/>
                <w:szCs w:val="16"/>
              </w:rPr>
              <w:t>0</w:t>
            </w:r>
            <w:r w:rsidR="00386840">
              <w:rPr>
                <w:rFonts w:ascii="Arial" w:hAnsi="Arial" w:cs="Arial"/>
                <w:sz w:val="16"/>
                <w:szCs w:val="16"/>
              </w:rPr>
              <w:t>DOB</w:t>
            </w:r>
            <w:r w:rsidRPr="003965C1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7827FFF8" w14:textId="2C53D042" w:rsidR="00FE0EAC" w:rsidRPr="00FE75CA" w:rsidRDefault="002D6E36" w:rsidP="00846181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</w:pPr>
            <w:proofErr w:type="gramStart"/>
            <w:ins w:id="124" w:author="Prada, Leandro (Leo) **CTR**" w:date="2020-06-08T14:20:00Z">
              <w:r w:rsidRPr="002D6E36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E </w:t>
              </w:r>
              <w:proofErr w:type="spellStart"/>
              <w:r w:rsidRPr="002D6E36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qual</w:t>
              </w:r>
              <w:proofErr w:type="spellEnd"/>
              <w:r w:rsidRPr="002D6E36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é a data de </w:t>
              </w:r>
              <w:proofErr w:type="spellStart"/>
              <w:r w:rsidRPr="002D6E36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nascimento</w:t>
              </w:r>
              <w:proofErr w:type="spellEnd"/>
              <w:r w:rsidRPr="002D6E36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do </w:t>
              </w:r>
              <w:proofErr w:type="spellStart"/>
              <w:r w:rsidRPr="002D6E36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proprietário</w:t>
              </w:r>
              <w:proofErr w:type="spellEnd"/>
              <w:r w:rsidRPr="002D6E36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principal?</w:t>
              </w:r>
            </w:ins>
            <w:proofErr w:type="gramEnd"/>
            <w:del w:id="125" w:author="Prada, Leandro (Leo) **CTR**" w:date="2020-06-08T14:20:00Z">
              <w:r w:rsidR="00FE75CA" w:rsidRPr="00FE75CA" w:rsidDel="002D6E36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delText>E a data de nascimento do proprietário titular?</w:delText>
              </w:r>
            </w:del>
          </w:p>
        </w:tc>
      </w:tr>
      <w:tr w:rsidR="00FE0EAC" w:rsidRPr="00B9501A" w14:paraId="6DA73A61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0D6017FC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3A84D3BF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4BC1EE1" w14:textId="6A658A41" w:rsidR="00FE0EAC" w:rsidRPr="003965C1" w:rsidRDefault="00FE0EAC" w:rsidP="00846181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3965C1">
              <w:rPr>
                <w:rFonts w:ascii="Arial" w:hAnsi="Arial" w:cs="Arial"/>
                <w:sz w:val="16"/>
                <w:szCs w:val="16"/>
              </w:rPr>
              <w:t>0</w:t>
            </w:r>
            <w:r w:rsidR="006A4608">
              <w:rPr>
                <w:rFonts w:ascii="Arial" w:hAnsi="Arial" w:cs="Arial"/>
                <w:sz w:val="16"/>
                <w:szCs w:val="16"/>
              </w:rPr>
              <w:t>210</w:t>
            </w:r>
            <w:r w:rsidR="00386840">
              <w:rPr>
                <w:rFonts w:ascii="Arial" w:hAnsi="Arial" w:cs="Arial"/>
                <w:sz w:val="16"/>
                <w:szCs w:val="16"/>
              </w:rPr>
              <w:t>DOBRetry</w:t>
            </w:r>
            <w:r w:rsidRPr="003965C1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0FF96513" w14:textId="26EB94E9" w:rsidR="00FE0EAC" w:rsidRPr="00FE75CA" w:rsidRDefault="002D6E36" w:rsidP="00650405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ins w:id="126" w:author="Prada, Leandro (Leo) **CTR**" w:date="2020-06-08T14:20:00Z">
              <w:r w:rsidRPr="002D6E36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Informe a data de </w:t>
              </w:r>
              <w:proofErr w:type="spellStart"/>
              <w:r w:rsidRPr="002D6E36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nascimento</w:t>
              </w:r>
              <w:proofErr w:type="spellEnd"/>
              <w:r w:rsidRPr="002D6E36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do </w:t>
              </w:r>
              <w:proofErr w:type="spellStart"/>
              <w:r w:rsidRPr="002D6E36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proprietário</w:t>
              </w:r>
              <w:proofErr w:type="spellEnd"/>
              <w:r w:rsidRPr="002D6E36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principal, </w:t>
              </w:r>
              <w:proofErr w:type="spellStart"/>
              <w:r w:rsidRPr="002D6E36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incluindo</w:t>
              </w:r>
              <w:proofErr w:type="spellEnd"/>
              <w:r w:rsidRPr="002D6E36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o </w:t>
              </w:r>
              <w:proofErr w:type="spellStart"/>
              <w:r w:rsidRPr="002D6E36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mês</w:t>
              </w:r>
              <w:proofErr w:type="spellEnd"/>
              <w:r w:rsidRPr="002D6E36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, o </w:t>
              </w:r>
              <w:proofErr w:type="spellStart"/>
              <w:r w:rsidRPr="002D6E36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dia</w:t>
              </w:r>
              <w:proofErr w:type="spellEnd"/>
              <w:r w:rsidRPr="002D6E36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e o ano, usando 2 dígitos para o </w:t>
              </w:r>
              <w:proofErr w:type="spellStart"/>
              <w:r w:rsidRPr="002D6E36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mês</w:t>
              </w:r>
              <w:proofErr w:type="spellEnd"/>
              <w:r w:rsidRPr="002D6E36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, 2 dígitos para o </w:t>
              </w:r>
              <w:proofErr w:type="spellStart"/>
              <w:r w:rsidRPr="002D6E36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dia</w:t>
              </w:r>
              <w:proofErr w:type="spellEnd"/>
              <w:r w:rsidRPr="002D6E36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e 4 dígitos para o ano.</w:t>
              </w:r>
            </w:ins>
            <w:del w:id="127" w:author="Prada, Leandro (Leo) **CTR**" w:date="2020-06-08T14:20:00Z">
              <w:r w:rsidR="00FE75CA" w:rsidRPr="00FE75CA" w:rsidDel="002D6E36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delText>Fale o mês, dia e ano de nascimento do proprietário titular ou digite usando 2 dígitos para o mês, 2 dígitos para o dia e 4 dígitos para o ano.</w:delText>
              </w:r>
            </w:del>
          </w:p>
        </w:tc>
      </w:tr>
      <w:tr w:rsidR="005412A5" w:rsidRPr="005A14F6" w14:paraId="6BAFF56D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0089752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04A1F604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5467A708" w14:textId="5C4148B8" w:rsidR="005412A5" w:rsidRPr="005A14F6" w:rsidRDefault="005412A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277FC4DC" w14:textId="2D503EF9" w:rsidR="005412A5" w:rsidRPr="005A14F6" w:rsidRDefault="00A630FF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del w:id="128" w:author="Prada, Leandro (Leo) **CTR**" w:date="2020-06-08T14:15:00Z">
              <w:r w:rsidDel="00B9501A">
                <w:rPr>
                  <w:rFonts w:ascii="Arial" w:eastAsia="Arial" w:hAnsi="Arial" w:cs="Arial"/>
                  <w:color w:val="0070C0"/>
                  <w:sz w:val="16"/>
                  <w:szCs w:val="16"/>
                </w:rPr>
                <w:delText>Desculpe.</w:delText>
              </w:r>
            </w:del>
            <w:proofErr w:type="spellStart"/>
            <w:ins w:id="129" w:author="Prada, Leandro (Leo) **CTR**" w:date="2020-06-08T14:15:00Z">
              <w:r w:rsidR="00B9501A">
                <w:rPr>
                  <w:rFonts w:ascii="Arial" w:eastAsia="Arial" w:hAnsi="Arial" w:cs="Arial"/>
                  <w:color w:val="0070C0"/>
                  <w:sz w:val="16"/>
                  <w:szCs w:val="16"/>
                </w:rPr>
                <w:t>Sinto</w:t>
              </w:r>
              <w:proofErr w:type="spellEnd"/>
              <w:r w:rsidR="00B9501A">
                <w:rPr>
                  <w:rFonts w:ascii="Arial" w:eastAsia="Arial" w:hAnsi="Arial" w:cs="Arial"/>
                  <w:color w:val="0070C0"/>
                  <w:sz w:val="16"/>
                  <w:szCs w:val="16"/>
                </w:rPr>
                <w:t xml:space="preserve"> </w:t>
              </w:r>
              <w:proofErr w:type="spellStart"/>
              <w:r w:rsidR="00B9501A">
                <w:rPr>
                  <w:rFonts w:ascii="Arial" w:eastAsia="Arial" w:hAnsi="Arial" w:cs="Arial"/>
                  <w:color w:val="0070C0"/>
                  <w:sz w:val="16"/>
                  <w:szCs w:val="16"/>
                </w:rPr>
                <w:t>muito</w:t>
              </w:r>
              <w:proofErr w:type="spellEnd"/>
              <w:r w:rsidR="00B9501A">
                <w:rPr>
                  <w:rFonts w:ascii="Arial" w:eastAsia="Arial" w:hAnsi="Arial" w:cs="Arial"/>
                  <w:color w:val="0070C0"/>
                  <w:sz w:val="16"/>
                  <w:szCs w:val="16"/>
                </w:rPr>
                <w:t>.</w:t>
              </w:r>
            </w:ins>
          </w:p>
        </w:tc>
      </w:tr>
      <w:tr w:rsidR="005412A5" w:rsidRPr="00B9501A" w14:paraId="1A0184EE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86737B4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0AD0DDD1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9DA6436" w14:textId="540DFAD0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1A431175" w14:textId="2426D898" w:rsidR="005412A5" w:rsidRPr="00B9501A" w:rsidRDefault="00A630FF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  <w:rPrChange w:id="130" w:author="Prada, Leandro (Leo) **CTR**" w:date="2020-06-08T14:15:00Z">
                  <w:rPr>
                    <w:rFonts w:ascii="Arial" w:eastAsia="Arial" w:hAnsi="Arial" w:cs="Arial"/>
                    <w:color w:val="0070C0"/>
                    <w:sz w:val="16"/>
                    <w:szCs w:val="16"/>
                  </w:rPr>
                </w:rPrChange>
              </w:rPr>
            </w:pPr>
            <w:del w:id="131" w:author="Prada, Leandro (Leo) **CTR**" w:date="2020-06-08T14:15:00Z">
              <w:r w:rsidRPr="00B9501A" w:rsidDel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132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delText>Desculpe, não entendi.</w:delText>
              </w:r>
            </w:del>
            <w:proofErr w:type="spellStart"/>
            <w:ins w:id="133" w:author="Prada, Leandro (Leo) **CTR**" w:date="2020-06-08T14:15:00Z"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134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>Sinto</w:t>
              </w:r>
              <w:proofErr w:type="spellEnd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135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 xml:space="preserve"> </w:t>
              </w:r>
              <w:proofErr w:type="spellStart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136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>muito</w:t>
              </w:r>
              <w:proofErr w:type="spellEnd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137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 xml:space="preserve">, mas </w:t>
              </w:r>
              <w:proofErr w:type="spellStart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138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>estou</w:t>
              </w:r>
              <w:proofErr w:type="spellEnd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139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 xml:space="preserve"> </w:t>
              </w:r>
              <w:proofErr w:type="spellStart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140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>tendo</w:t>
              </w:r>
              <w:proofErr w:type="spellEnd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141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 xml:space="preserve"> problemas.</w:t>
              </w:r>
            </w:ins>
          </w:p>
        </w:tc>
      </w:tr>
      <w:tr w:rsidR="00FE0EAC" w:rsidRPr="009C7D98" w14:paraId="3226696C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6DD482B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FE0EAC" w:rsidRPr="009C7D98" w14:paraId="66D59A12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06A718DF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5371E52C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5371B1BC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4BBC5097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126C7BC9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FE0EAC" w:rsidRPr="009C7D98" w14:paraId="499665F5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CEB5C6" w14:textId="40BCD2A0" w:rsidR="00FE75CA" w:rsidRPr="00FE75CA" w:rsidRDefault="00FE75CA" w:rsidP="00FE75C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FE75C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FE75C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dob</w:t>
            </w:r>
            <w:proofErr w:type="spellEnd"/>
            <w:r w:rsidRPr="00FE75C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&gt;</w:t>
            </w:r>
          </w:p>
          <w:p w14:paraId="60203C47" w14:textId="77777777" w:rsidR="00FE75CA" w:rsidRPr="00FE75CA" w:rsidRDefault="00FE75CA" w:rsidP="00FE75C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FE75C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é</w:t>
            </w:r>
          </w:p>
          <w:p w14:paraId="4FB55758" w14:textId="77777777" w:rsidR="00FE75CA" w:rsidRPr="00FE75CA" w:rsidRDefault="00FE75CA" w:rsidP="00FE75C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proofErr w:type="spellStart"/>
            <w:r w:rsidRPr="00FE75C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meu</w:t>
            </w:r>
            <w:proofErr w:type="spellEnd"/>
            <w:r w:rsidRPr="00FE75C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 xml:space="preserve"> (</w:t>
            </w:r>
            <w:proofErr w:type="spellStart"/>
            <w:r w:rsidRPr="00FE75C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aniversário</w:t>
            </w:r>
            <w:proofErr w:type="spellEnd"/>
            <w:r w:rsidRPr="00FE75C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) é</w:t>
            </w:r>
          </w:p>
          <w:p w14:paraId="6EFF8C99" w14:textId="155A3556" w:rsidR="00FE0EAC" w:rsidRDefault="00FE75CA" w:rsidP="00FE75C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FE75C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o (</w:t>
            </w:r>
            <w:proofErr w:type="spellStart"/>
            <w:r w:rsidRPr="00FE75C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aniversário</w:t>
            </w:r>
            <w:proofErr w:type="spellEnd"/>
            <w:r w:rsidRPr="00FE75C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) é</w:t>
            </w:r>
          </w:p>
          <w:p w14:paraId="2A5190DF" w14:textId="162F8E7C" w:rsidR="00FE75CA" w:rsidRDefault="00FE75CA" w:rsidP="00FE75C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</w:p>
          <w:p w14:paraId="3979EBDC" w14:textId="77777777" w:rsidR="00FE75CA" w:rsidRPr="00FE75CA" w:rsidRDefault="00FE75CA" w:rsidP="00FE75C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</w:p>
          <w:p w14:paraId="5CC1CAFB" w14:textId="77777777" w:rsidR="00FE0EAC" w:rsidRPr="00AD1F20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D1F20">
              <w:rPr>
                <w:rFonts w:ascii="Arial" w:eastAsia="Times New Roman" w:hAnsi="Arial" w:cs="Arial"/>
                <w:sz w:val="16"/>
                <w:szCs w:val="16"/>
              </w:rPr>
              <w:t>Required:</w:t>
            </w:r>
          </w:p>
          <w:p w14:paraId="1194F3B3" w14:textId="621AEA94" w:rsidR="00FE0EAC" w:rsidRPr="00AD1F20" w:rsidRDefault="00431CBF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8 digits in valid MMDDYYYY format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55DED0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51A1A9" w14:textId="30456A82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B3B0E7" w14:textId="304A5FAE" w:rsidR="00FE0EAC" w:rsidRPr="007B1D5D" w:rsidRDefault="00FE0EAC" w:rsidP="00846181"/>
        </w:tc>
      </w:tr>
      <w:tr w:rsidR="00FE0EAC" w:rsidRPr="009C7D98" w14:paraId="13CB32C7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282E504C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FE0EAC" w:rsidRPr="009C7D98" w14:paraId="26840218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7567B47C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FE0EAC" w:rsidRPr="009C7D98" w14:paraId="0DAF2F19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1510EBD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FE0EAC" w:rsidRPr="009C7D98" w14:paraId="7FD86394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14AE7BAC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04CB21B2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FE0EAC" w:rsidRPr="009C7D98" w14:paraId="61E3195C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2B7134A1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30FCD4BD" w14:textId="1E15F601" w:rsidR="00FE0EAC" w:rsidRDefault="00650405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  <w:r w:rsidR="006A4608">
              <w:rPr>
                <w:rFonts w:ascii="Arial" w:eastAsia="Arial" w:hAnsi="Arial" w:cs="Arial"/>
                <w:sz w:val="16"/>
                <w:szCs w:val="16"/>
              </w:rPr>
              <w:t>210</w:t>
            </w:r>
            <w:r>
              <w:rPr>
                <w:rFonts w:ascii="Arial" w:eastAsia="Arial" w:hAnsi="Arial" w:cs="Arial"/>
                <w:sz w:val="16"/>
                <w:szCs w:val="16"/>
              </w:rPr>
              <w:t>_AskDOB</w:t>
            </w:r>
            <w:r w:rsidR="00FE0EAC"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  <w:r w:rsidR="00AC10B1">
              <w:rPr>
                <w:rFonts w:ascii="Arial" w:eastAsia="Arial" w:hAnsi="Arial" w:cs="Arial"/>
                <w:sz w:val="16"/>
                <w:szCs w:val="16"/>
              </w:rPr>
              <w:t xml:space="preserve">   </w:t>
            </w:r>
          </w:p>
          <w:p w14:paraId="6E7A1EBD" w14:textId="530EDA46" w:rsidR="00FE0EAC" w:rsidRDefault="00650405" w:rsidP="00846181">
            <w:pPr>
              <w:spacing w:after="0" w:line="240" w:lineRule="auto"/>
              <w:rPr>
                <w:rFonts w:ascii="Arial" w:eastAsia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  <w:r w:rsidR="007E294E">
              <w:rPr>
                <w:rFonts w:ascii="Arial" w:eastAsia="Arial" w:hAnsi="Arial" w:cs="Arial"/>
                <w:sz w:val="16"/>
                <w:szCs w:val="16"/>
              </w:rPr>
              <w:t>210</w:t>
            </w:r>
            <w:r>
              <w:rPr>
                <w:rFonts w:ascii="Arial" w:eastAsia="Arial" w:hAnsi="Arial" w:cs="Arial"/>
                <w:sz w:val="16"/>
                <w:szCs w:val="16"/>
              </w:rPr>
              <w:t>_AskDOB_dtmf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</w:p>
          <w:p w14:paraId="5DFA2ED2" w14:textId="77777777" w:rsidR="00FE0EAC" w:rsidRPr="009C7D98" w:rsidRDefault="00FE0EAC" w:rsidP="00ED002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FE0EAC" w:rsidRPr="00EA6DFA" w14:paraId="0414B783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50CDEA" w14:textId="77777777" w:rsidR="00FE0EAC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16F86EA4" w14:textId="77777777" w:rsidR="00FE0EAC" w:rsidRPr="00EA6DFA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B93AE1" w14:textId="3455DA76" w:rsidR="00FE0EAC" w:rsidRPr="00EA6DFA" w:rsidRDefault="005412A5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.40-.60</w:t>
            </w:r>
          </w:p>
        </w:tc>
      </w:tr>
    </w:tbl>
    <w:p w14:paraId="54E2D343" w14:textId="77777777" w:rsidR="00FE0EAC" w:rsidRDefault="00FE0EAC">
      <w:pPr>
        <w:spacing w:after="0" w:line="240" w:lineRule="auto"/>
      </w:pPr>
    </w:p>
    <w:p w14:paraId="7FA4D373" w14:textId="50CB3A0C" w:rsidR="009B0F1E" w:rsidRDefault="009B0F1E">
      <w:pPr>
        <w:spacing w:after="0" w:line="240" w:lineRule="auto"/>
      </w:pPr>
      <w:r>
        <w:br w:type="page"/>
      </w:r>
    </w:p>
    <w:p w14:paraId="1806DD28" w14:textId="1739E75F" w:rsidR="005D6E55" w:rsidRDefault="005D6E55" w:rsidP="005D6E55">
      <w:pPr>
        <w:pStyle w:val="Heading2"/>
      </w:pPr>
      <w:bookmarkStart w:id="142" w:name="_Toc38525150"/>
      <w:r>
        <w:lastRenderedPageBreak/>
        <w:t>0220_</w:t>
      </w:r>
      <w:r w:rsidR="00DC7CD8">
        <w:t>Retry</w:t>
      </w:r>
      <w:r w:rsidR="00C53602">
        <w:t>AcctNbr</w:t>
      </w:r>
      <w:bookmarkEnd w:id="142"/>
    </w:p>
    <w:tbl>
      <w:tblPr>
        <w:tblW w:w="861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050"/>
        <w:gridCol w:w="1800"/>
        <w:gridCol w:w="4140"/>
        <w:gridCol w:w="8"/>
      </w:tblGrid>
      <w:tr w:rsidR="005D6E55" w:rsidRPr="009C7D98" w14:paraId="0CC2AFF2" w14:textId="77777777" w:rsidTr="00386840">
        <w:tc>
          <w:tcPr>
            <w:tcW w:w="86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A5F1558" w14:textId="77777777" w:rsidR="005D6E55" w:rsidRPr="00C811AC" w:rsidRDefault="005D6E55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5D6E55" w:rsidRPr="009C7D98" w14:paraId="100E61FB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8618" w:type="dxa"/>
            <w:gridSpan w:val="5"/>
            <w:shd w:val="clear" w:color="auto" w:fill="auto"/>
          </w:tcPr>
          <w:p w14:paraId="23E47FFA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for the member number or contract number</w:t>
            </w:r>
          </w:p>
        </w:tc>
      </w:tr>
      <w:tr w:rsidR="005D6E55" w:rsidRPr="009C7D98" w14:paraId="0BBE835F" w14:textId="77777777" w:rsidTr="00386840">
        <w:tc>
          <w:tcPr>
            <w:tcW w:w="86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2D18A97" w14:textId="77777777" w:rsidR="005D6E55" w:rsidRPr="00C811AC" w:rsidRDefault="005D6E55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5D6E55" w:rsidRPr="009C7D98" w14:paraId="53DD676A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1620" w:type="dxa"/>
            <w:shd w:val="clear" w:color="auto" w:fill="D9E2F3"/>
          </w:tcPr>
          <w:p w14:paraId="26C2960D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050" w:type="dxa"/>
            <w:shd w:val="clear" w:color="auto" w:fill="D9E2F3"/>
          </w:tcPr>
          <w:p w14:paraId="12032F97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1F45768B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46E17F4C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5D6E55" w:rsidRPr="009E0A3C" w14:paraId="7EFFD58C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1620" w:type="dxa"/>
          </w:tcPr>
          <w:p w14:paraId="6FD5416B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</w:tc>
        <w:tc>
          <w:tcPr>
            <w:tcW w:w="1050" w:type="dxa"/>
          </w:tcPr>
          <w:p w14:paraId="633BA5FF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25C18DC" w14:textId="31FCAB0A" w:rsidR="005D6E55" w:rsidRPr="003965C1" w:rsidRDefault="005D6E55" w:rsidP="003C0428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02</w:t>
            </w:r>
            <w:r w:rsidR="00386840">
              <w:rPr>
                <w:rFonts w:ascii="Arial" w:hAnsi="Arial" w:cs="Arial"/>
                <w:sz w:val="16"/>
                <w:szCs w:val="16"/>
              </w:rPr>
              <w:t>20AccountRetry</w:t>
            </w:r>
            <w:r w:rsidRPr="003965C1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22324EA5" w14:textId="37D4BDB8" w:rsidR="005D6E55" w:rsidRPr="009E0A3C" w:rsidRDefault="009E0A3C" w:rsidP="003C0428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  <w:rPrChange w:id="143" w:author="Prada, Leandro (Leo) **CTR**" w:date="2020-06-08T14:20:00Z">
                  <w:rPr>
                    <w:rFonts w:ascii="Arial" w:eastAsia="Times New Roman" w:hAnsi="Arial" w:cs="Arial"/>
                    <w:color w:val="0070C0"/>
                    <w:sz w:val="16"/>
                    <w:szCs w:val="16"/>
                  </w:rPr>
                </w:rPrChange>
              </w:rPr>
            </w:pPr>
            <w:proofErr w:type="spellStart"/>
            <w:ins w:id="144" w:author="Prada, Leandro (Leo) **CTR**" w:date="2020-06-08T14:20:00Z">
              <w:r w:rsidRPr="009E0A3C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Não</w:t>
              </w:r>
              <w:proofErr w:type="spellEnd"/>
              <w:r w:rsidRPr="009E0A3C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</w:t>
              </w:r>
              <w:proofErr w:type="spellStart"/>
              <w:r w:rsidRPr="009E0A3C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consegui</w:t>
              </w:r>
              <w:proofErr w:type="spellEnd"/>
              <w:r w:rsidRPr="009E0A3C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encontrar </w:t>
              </w:r>
              <w:proofErr w:type="spellStart"/>
              <w:r w:rsidRPr="009E0A3C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uma</w:t>
              </w:r>
              <w:proofErr w:type="spellEnd"/>
              <w:r w:rsidRPr="009E0A3C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conta </w:t>
              </w:r>
              <w:proofErr w:type="spellStart"/>
              <w:r w:rsidRPr="009E0A3C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com</w:t>
              </w:r>
              <w:proofErr w:type="spellEnd"/>
              <w:r w:rsidRPr="009E0A3C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as </w:t>
              </w:r>
              <w:proofErr w:type="spellStart"/>
              <w:r w:rsidRPr="009E0A3C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informações</w:t>
              </w:r>
              <w:proofErr w:type="spellEnd"/>
              <w:r w:rsidRPr="009E0A3C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fornecidas. </w:t>
              </w:r>
              <w:proofErr w:type="gramStart"/>
              <w:r w:rsidRPr="009E0A3C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Vamos</w:t>
              </w:r>
              <w:proofErr w:type="gramEnd"/>
              <w:r w:rsidRPr="009E0A3C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tentar </w:t>
              </w:r>
              <w:proofErr w:type="spellStart"/>
              <w:r w:rsidRPr="009E0A3C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novamente</w:t>
              </w:r>
              <w:proofErr w:type="spellEnd"/>
              <w:r w:rsidRPr="009E0A3C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. </w:t>
              </w:r>
              <w:proofErr w:type="spellStart"/>
              <w:r w:rsidRPr="009E0A3C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Qual</w:t>
              </w:r>
              <w:proofErr w:type="spellEnd"/>
              <w:r w:rsidRPr="009E0A3C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é o número da </w:t>
              </w:r>
              <w:proofErr w:type="spellStart"/>
              <w:r w:rsidRPr="009E0A3C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sua</w:t>
              </w:r>
              <w:proofErr w:type="spellEnd"/>
              <w:r w:rsidRPr="009E0A3C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conta?</w:t>
              </w:r>
            </w:ins>
            <w:del w:id="145" w:author="Prada, Leandro (Leo) **CTR**" w:date="2020-06-08T14:20:00Z">
              <w:r w:rsidR="00FE75CA" w:rsidRPr="00FE75CA" w:rsidDel="009E0A3C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delText xml:space="preserve">Não encontrei uma conta com essas informações. Vamos tentar mais uma vez. </w:delText>
              </w:r>
              <w:r w:rsidR="00FE75CA" w:rsidRPr="009E0A3C" w:rsidDel="009E0A3C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  <w:rPrChange w:id="146" w:author="Prada, Leandro (Leo) **CTR**" w:date="2020-06-08T14:20:00Z">
                    <w:rPr>
                      <w:rFonts w:ascii="Arial" w:hAnsi="Arial" w:cs="Arial"/>
                      <w:color w:val="0070C0"/>
                      <w:sz w:val="16"/>
                      <w:szCs w:val="16"/>
                    </w:rPr>
                  </w:rPrChange>
                </w:rPr>
                <w:delText>Qual é o número da sua conta?</w:delText>
              </w:r>
            </w:del>
          </w:p>
        </w:tc>
      </w:tr>
      <w:tr w:rsidR="005D6E55" w:rsidRPr="00B9501A" w14:paraId="283A48E8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1620" w:type="dxa"/>
          </w:tcPr>
          <w:p w14:paraId="37B06940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050" w:type="dxa"/>
          </w:tcPr>
          <w:p w14:paraId="05C28CCD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3A05211" w14:textId="15E1CA4C" w:rsidR="005D6E55" w:rsidRPr="003965C1" w:rsidRDefault="005D6E55" w:rsidP="003C0428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3965C1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="00386840">
              <w:rPr>
                <w:rFonts w:ascii="Arial" w:hAnsi="Arial" w:cs="Arial"/>
                <w:sz w:val="16"/>
                <w:szCs w:val="16"/>
              </w:rPr>
              <w:t>20AccountRetry2</w:t>
            </w:r>
            <w:r w:rsidRPr="003965C1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0879157E" w14:textId="25ED5C73" w:rsidR="005D6E55" w:rsidRPr="00FE75CA" w:rsidRDefault="009E0A3C" w:rsidP="003C0428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ins w:id="147" w:author="Prada, Leandro (Leo) **CTR**" w:date="2020-06-08T14:21:00Z">
              <w:r w:rsidRPr="009E0A3C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Diga </w:t>
              </w:r>
              <w:proofErr w:type="spellStart"/>
              <w:r w:rsidRPr="009E0A3C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ou</w:t>
              </w:r>
              <w:proofErr w:type="spellEnd"/>
              <w:r w:rsidRPr="009E0A3C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digite o número da </w:t>
              </w:r>
              <w:proofErr w:type="spellStart"/>
              <w:r w:rsidRPr="009E0A3C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sua</w:t>
              </w:r>
              <w:proofErr w:type="spellEnd"/>
              <w:r w:rsidRPr="009E0A3C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conta.</w:t>
              </w:r>
            </w:ins>
            <w:del w:id="148" w:author="Prada, Leandro (Leo) **CTR**" w:date="2020-06-08T14:21:00Z">
              <w:r w:rsidR="00FE75CA" w:rsidRPr="00FE75CA" w:rsidDel="009E0A3C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delText>Fale ou digite o número da sua conta.</w:delText>
              </w:r>
            </w:del>
          </w:p>
        </w:tc>
      </w:tr>
      <w:tr w:rsidR="005D6E55" w:rsidRPr="005A14F6" w14:paraId="660E41F5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1620" w:type="dxa"/>
          </w:tcPr>
          <w:p w14:paraId="5F0BC6B8" w14:textId="77777777" w:rsidR="005D6E55" w:rsidRPr="005A14F6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050" w:type="dxa"/>
          </w:tcPr>
          <w:p w14:paraId="61D363E6" w14:textId="77777777" w:rsidR="005D6E55" w:rsidRPr="005A14F6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5AC4D58" w14:textId="77777777" w:rsidR="005D6E55" w:rsidRPr="005A14F6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3E1FD3D4" w14:textId="7A8CB3F7" w:rsidR="005D6E55" w:rsidRPr="005A14F6" w:rsidRDefault="00A630FF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del w:id="149" w:author="Prada, Leandro (Leo) **CTR**" w:date="2020-06-08T14:15:00Z">
              <w:r w:rsidDel="00B9501A">
                <w:rPr>
                  <w:rFonts w:ascii="Arial" w:eastAsia="Arial" w:hAnsi="Arial" w:cs="Arial"/>
                  <w:color w:val="0070C0"/>
                  <w:sz w:val="16"/>
                  <w:szCs w:val="16"/>
                </w:rPr>
                <w:delText>Desculpe.</w:delText>
              </w:r>
            </w:del>
            <w:proofErr w:type="spellStart"/>
            <w:ins w:id="150" w:author="Prada, Leandro (Leo) **CTR**" w:date="2020-06-08T14:15:00Z">
              <w:r w:rsidR="00B9501A">
                <w:rPr>
                  <w:rFonts w:ascii="Arial" w:eastAsia="Arial" w:hAnsi="Arial" w:cs="Arial"/>
                  <w:color w:val="0070C0"/>
                  <w:sz w:val="16"/>
                  <w:szCs w:val="16"/>
                </w:rPr>
                <w:t>Sinto</w:t>
              </w:r>
              <w:proofErr w:type="spellEnd"/>
              <w:r w:rsidR="00B9501A">
                <w:rPr>
                  <w:rFonts w:ascii="Arial" w:eastAsia="Arial" w:hAnsi="Arial" w:cs="Arial"/>
                  <w:color w:val="0070C0"/>
                  <w:sz w:val="16"/>
                  <w:szCs w:val="16"/>
                </w:rPr>
                <w:t xml:space="preserve"> </w:t>
              </w:r>
              <w:proofErr w:type="spellStart"/>
              <w:r w:rsidR="00B9501A">
                <w:rPr>
                  <w:rFonts w:ascii="Arial" w:eastAsia="Arial" w:hAnsi="Arial" w:cs="Arial"/>
                  <w:color w:val="0070C0"/>
                  <w:sz w:val="16"/>
                  <w:szCs w:val="16"/>
                </w:rPr>
                <w:t>muito</w:t>
              </w:r>
              <w:proofErr w:type="spellEnd"/>
              <w:r w:rsidR="00B9501A">
                <w:rPr>
                  <w:rFonts w:ascii="Arial" w:eastAsia="Arial" w:hAnsi="Arial" w:cs="Arial"/>
                  <w:color w:val="0070C0"/>
                  <w:sz w:val="16"/>
                  <w:szCs w:val="16"/>
                </w:rPr>
                <w:t>.</w:t>
              </w:r>
            </w:ins>
          </w:p>
        </w:tc>
      </w:tr>
      <w:tr w:rsidR="005D6E55" w:rsidRPr="00B9501A" w14:paraId="34F3DD9E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1620" w:type="dxa"/>
          </w:tcPr>
          <w:p w14:paraId="4C053AF4" w14:textId="77777777" w:rsidR="005D6E55" w:rsidRPr="005A14F6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050" w:type="dxa"/>
          </w:tcPr>
          <w:p w14:paraId="7FB39281" w14:textId="77777777" w:rsidR="005D6E55" w:rsidRPr="005A14F6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27086656" w14:textId="77777777" w:rsidR="005D6E55" w:rsidRPr="005A14F6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084AB44F" w14:textId="014FFDCA" w:rsidR="005D6E55" w:rsidRPr="00B9501A" w:rsidRDefault="00A630FF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  <w:rPrChange w:id="151" w:author="Prada, Leandro (Leo) **CTR**" w:date="2020-06-08T14:15:00Z">
                  <w:rPr>
                    <w:rFonts w:ascii="Arial" w:eastAsia="Arial" w:hAnsi="Arial" w:cs="Arial"/>
                    <w:color w:val="0070C0"/>
                    <w:sz w:val="16"/>
                    <w:szCs w:val="16"/>
                  </w:rPr>
                </w:rPrChange>
              </w:rPr>
            </w:pPr>
            <w:del w:id="152" w:author="Prada, Leandro (Leo) **CTR**" w:date="2020-06-08T14:15:00Z">
              <w:r w:rsidRPr="00B9501A" w:rsidDel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153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delText>Desculpe, não entendi.</w:delText>
              </w:r>
            </w:del>
            <w:proofErr w:type="spellStart"/>
            <w:ins w:id="154" w:author="Prada, Leandro (Leo) **CTR**" w:date="2020-06-08T14:15:00Z"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155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>Sinto</w:t>
              </w:r>
              <w:proofErr w:type="spellEnd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156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 xml:space="preserve"> </w:t>
              </w:r>
              <w:proofErr w:type="spellStart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157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>muito</w:t>
              </w:r>
              <w:proofErr w:type="spellEnd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158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 xml:space="preserve">, mas </w:t>
              </w:r>
              <w:proofErr w:type="spellStart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159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>estou</w:t>
              </w:r>
              <w:proofErr w:type="spellEnd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160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 xml:space="preserve"> </w:t>
              </w:r>
              <w:proofErr w:type="spellStart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161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>tendo</w:t>
              </w:r>
              <w:proofErr w:type="spellEnd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162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 xml:space="preserve"> problemas.</w:t>
              </w:r>
            </w:ins>
          </w:p>
        </w:tc>
      </w:tr>
      <w:tr w:rsidR="005D6E55" w:rsidRPr="009C7D98" w14:paraId="61FB5D5E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8618" w:type="dxa"/>
            <w:gridSpan w:val="5"/>
            <w:shd w:val="clear" w:color="auto" w:fill="DDDDDD"/>
          </w:tcPr>
          <w:p w14:paraId="0A89C29B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5D6E55" w:rsidRPr="009C7D98" w14:paraId="034D21D8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1620" w:type="dxa"/>
            <w:shd w:val="clear" w:color="auto" w:fill="D9E2F3"/>
          </w:tcPr>
          <w:p w14:paraId="0339CDAC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5B93EFE3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050" w:type="dxa"/>
            <w:shd w:val="clear" w:color="auto" w:fill="D9E2F3"/>
          </w:tcPr>
          <w:p w14:paraId="5566BE58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61A10F82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7ADCCA63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5D6E55" w:rsidRPr="009C7D98" w14:paraId="1BB1DA98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4697F5" w14:textId="50B10D0C" w:rsidR="00FE75CA" w:rsidRPr="00FE75CA" w:rsidRDefault="00FE75CA" w:rsidP="00FE75C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FE75C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FE75C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account</w:t>
            </w:r>
            <w:proofErr w:type="spellEnd"/>
            <w:r w:rsidRPr="00FE75C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&gt;</w:t>
            </w:r>
          </w:p>
          <w:p w14:paraId="544074E9" w14:textId="77777777" w:rsidR="00FE75CA" w:rsidRPr="00FE75CA" w:rsidRDefault="00FE75CA" w:rsidP="00FE75C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FE75C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Opcional:</w:t>
            </w:r>
          </w:p>
          <w:p w14:paraId="47D1DF7E" w14:textId="22E969D2" w:rsidR="00FE75CA" w:rsidRPr="00FE75CA" w:rsidRDefault="00FE75CA" w:rsidP="00FE75C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FE75C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•</w:t>
            </w:r>
            <w:r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 xml:space="preserve"> </w:t>
            </w:r>
            <w:r w:rsidRPr="00FE75C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E</w:t>
            </w:r>
          </w:p>
          <w:p w14:paraId="503B7076" w14:textId="20C6E2AC" w:rsidR="00554CD7" w:rsidRDefault="00FE75CA" w:rsidP="00FE75C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FE75C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•</w:t>
            </w:r>
            <w:r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FE75C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Meu</w:t>
            </w:r>
            <w:proofErr w:type="spellEnd"/>
            <w:r w:rsidRPr="00FE75C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 xml:space="preserve"> número e</w:t>
            </w:r>
          </w:p>
          <w:p w14:paraId="09580BA8" w14:textId="77777777" w:rsidR="00FE75CA" w:rsidRPr="00FE75CA" w:rsidRDefault="00FE75CA" w:rsidP="00FE75C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</w:p>
          <w:p w14:paraId="135644D9" w14:textId="77777777" w:rsidR="00554CD7" w:rsidRPr="00FE75CA" w:rsidRDefault="00554CD7" w:rsidP="00554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proofErr w:type="spellStart"/>
            <w:r w:rsidRPr="00FE75C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Required</w:t>
            </w:r>
            <w:proofErr w:type="spellEnd"/>
            <w:r w:rsidRPr="00FE75C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:</w:t>
            </w:r>
          </w:p>
          <w:p w14:paraId="35A8994B" w14:textId="6F9BF479" w:rsidR="005D6E55" w:rsidRPr="00FE75CA" w:rsidRDefault="00554CD7" w:rsidP="00554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proofErr w:type="spellStart"/>
            <w:r w:rsidRPr="00FE75C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Any</w:t>
            </w:r>
            <w:proofErr w:type="spellEnd"/>
            <w:r w:rsidRPr="00FE75C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 xml:space="preserve"> (x) </w:t>
            </w:r>
            <w:proofErr w:type="spellStart"/>
            <w:r w:rsidRPr="00FE75C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digits</w:t>
            </w:r>
            <w:proofErr w:type="spellEnd"/>
            <w:r w:rsidRPr="00FE75C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 xml:space="preserve"> 0-9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0D9562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28A0DA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AF9346" w14:textId="77777777" w:rsidR="005D6E55" w:rsidRPr="007B1D5D" w:rsidRDefault="005D6E55" w:rsidP="003C0428"/>
        </w:tc>
      </w:tr>
      <w:tr w:rsidR="005D6E55" w:rsidRPr="009C7D98" w14:paraId="704F3CB8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8618" w:type="dxa"/>
            <w:gridSpan w:val="5"/>
            <w:shd w:val="clear" w:color="auto" w:fill="DDDDDD"/>
          </w:tcPr>
          <w:p w14:paraId="111BBDDB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5D6E55" w:rsidRPr="009C7D98" w14:paraId="6C9C69A8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8618" w:type="dxa"/>
            <w:gridSpan w:val="5"/>
            <w:shd w:val="clear" w:color="auto" w:fill="auto"/>
          </w:tcPr>
          <w:p w14:paraId="2AD94798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5D6E55" w:rsidRPr="009C7D98" w14:paraId="39D03B4D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8618" w:type="dxa"/>
            <w:gridSpan w:val="5"/>
            <w:shd w:val="clear" w:color="auto" w:fill="DDDDDD"/>
          </w:tcPr>
          <w:p w14:paraId="478E5142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5D6E55" w:rsidRPr="009C7D98" w14:paraId="0489464B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2670" w:type="dxa"/>
            <w:gridSpan w:val="2"/>
            <w:shd w:val="clear" w:color="auto" w:fill="D9E2F3"/>
          </w:tcPr>
          <w:p w14:paraId="047FC926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355477EB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5D6E55" w:rsidRPr="009C7D98" w14:paraId="0F948564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2670" w:type="dxa"/>
            <w:gridSpan w:val="2"/>
            <w:shd w:val="clear" w:color="auto" w:fill="auto"/>
          </w:tcPr>
          <w:p w14:paraId="215A6F82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257493E9" w14:textId="3D2A7B4C" w:rsidR="005D6E55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02</w:t>
            </w:r>
            <w:r w:rsidR="00956894">
              <w:rPr>
                <w:rFonts w:ascii="Arial" w:eastAsia="Arial" w:hAnsi="Arial" w:cs="Arial"/>
                <w:sz w:val="16"/>
                <w:szCs w:val="16"/>
              </w:rPr>
              <w:t>2</w:t>
            </w:r>
            <w:r>
              <w:rPr>
                <w:rFonts w:ascii="Arial" w:eastAsia="Arial" w:hAnsi="Arial" w:cs="Arial"/>
                <w:sz w:val="16"/>
                <w:szCs w:val="16"/>
              </w:rPr>
              <w:t>0_</w:t>
            </w:r>
            <w:r w:rsidR="00956894">
              <w:rPr>
                <w:rFonts w:ascii="Arial" w:eastAsia="Arial" w:hAnsi="Arial" w:cs="Arial"/>
                <w:sz w:val="16"/>
                <w:szCs w:val="16"/>
              </w:rPr>
              <w:t>Re</w:t>
            </w:r>
            <w:r w:rsidR="00E34DE4">
              <w:rPr>
                <w:rFonts w:ascii="Arial" w:eastAsia="Arial" w:hAnsi="Arial" w:cs="Arial"/>
                <w:sz w:val="16"/>
                <w:szCs w:val="16"/>
              </w:rPr>
              <w:t>tryAcctNbr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</w:p>
          <w:p w14:paraId="045B28A4" w14:textId="7B802AD8" w:rsidR="005D6E55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02</w:t>
            </w:r>
            <w:r w:rsidR="00956894">
              <w:rPr>
                <w:rFonts w:ascii="Arial" w:eastAsia="Arial" w:hAnsi="Arial" w:cs="Arial"/>
                <w:sz w:val="16"/>
                <w:szCs w:val="16"/>
              </w:rPr>
              <w:t>2</w:t>
            </w:r>
            <w:r>
              <w:rPr>
                <w:rFonts w:ascii="Arial" w:eastAsia="Arial" w:hAnsi="Arial" w:cs="Arial"/>
                <w:sz w:val="16"/>
                <w:szCs w:val="16"/>
              </w:rPr>
              <w:t>0_</w:t>
            </w:r>
            <w:r w:rsidR="00956894">
              <w:rPr>
                <w:rFonts w:ascii="Arial" w:eastAsia="Arial" w:hAnsi="Arial" w:cs="Arial"/>
                <w:sz w:val="16"/>
                <w:szCs w:val="16"/>
              </w:rPr>
              <w:t>Retry</w:t>
            </w:r>
            <w:r w:rsidR="00E34DE4">
              <w:rPr>
                <w:rFonts w:ascii="Arial" w:eastAsia="Arial" w:hAnsi="Arial" w:cs="Arial"/>
                <w:sz w:val="16"/>
                <w:szCs w:val="16"/>
              </w:rPr>
              <w:t>AcctNbr</w:t>
            </w:r>
            <w:r>
              <w:rPr>
                <w:rFonts w:ascii="Arial" w:eastAsia="Arial" w:hAnsi="Arial" w:cs="Arial"/>
                <w:sz w:val="16"/>
                <w:szCs w:val="16"/>
              </w:rPr>
              <w:t>_dtmf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</w:p>
          <w:p w14:paraId="3832CAA2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5D6E55" w:rsidRPr="00EA6DFA" w14:paraId="4E66817C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2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CE0D51" w14:textId="77777777" w:rsidR="005D6E55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2EE1BAE9" w14:textId="77777777" w:rsidR="005D6E55" w:rsidRPr="00EA6DFA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CC585C" w14:textId="77777777" w:rsidR="005D6E55" w:rsidRPr="00EA6DFA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.40-.60</w:t>
            </w:r>
          </w:p>
        </w:tc>
      </w:tr>
    </w:tbl>
    <w:p w14:paraId="4ED0B279" w14:textId="3C9362E3" w:rsidR="00634D2A" w:rsidRDefault="00634D2A" w:rsidP="00634D2A">
      <w:pPr>
        <w:spacing w:after="0" w:line="240" w:lineRule="auto"/>
      </w:pPr>
      <w:r>
        <w:br w:type="page"/>
      </w:r>
    </w:p>
    <w:p w14:paraId="5F0524D0" w14:textId="50BE2598" w:rsidR="009B0F1E" w:rsidRDefault="009B0F1E" w:rsidP="009B0F1E">
      <w:pPr>
        <w:pStyle w:val="Heading2"/>
      </w:pPr>
      <w:bookmarkStart w:id="163" w:name="_Toc38525151"/>
      <w:r>
        <w:lastRenderedPageBreak/>
        <w:t>0</w:t>
      </w:r>
      <w:r w:rsidR="004B7133">
        <w:t>300</w:t>
      </w:r>
      <w:r>
        <w:t>_</w:t>
      </w:r>
      <w:r w:rsidR="004B7133">
        <w:t>TitleSvcsMenu</w:t>
      </w:r>
      <w:bookmarkEnd w:id="163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9B0F1E" w:rsidRPr="009C7D98" w14:paraId="48FBED7B" w14:textId="77777777" w:rsidTr="005412A5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36230ED" w14:textId="77777777" w:rsidR="009B0F1E" w:rsidRPr="00C811AC" w:rsidRDefault="009B0F1E" w:rsidP="005412A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9B0F1E" w:rsidRPr="009C7D98" w14:paraId="3A6F9248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03D26B6B" w14:textId="5D25BE7E" w:rsidR="009B0F1E" w:rsidRPr="009C7D98" w:rsidRDefault="009B0F1E" w:rsidP="009B0F1E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caller for a menu option.</w:t>
            </w:r>
          </w:p>
        </w:tc>
      </w:tr>
      <w:tr w:rsidR="009B0F1E" w:rsidRPr="009C7D98" w14:paraId="22452DFC" w14:textId="77777777" w:rsidTr="005412A5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54BA6A6" w14:textId="77777777" w:rsidR="009B0F1E" w:rsidRPr="00C811AC" w:rsidRDefault="009B0F1E" w:rsidP="005412A5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9B0F1E" w:rsidRPr="009C7D98" w14:paraId="091FA704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5301E3CE" w14:textId="77777777" w:rsidR="009B0F1E" w:rsidRPr="009C7D98" w:rsidRDefault="009B0F1E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0A8D25B7" w14:textId="77777777" w:rsidR="009B0F1E" w:rsidRPr="009C7D98" w:rsidRDefault="009B0F1E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63EC82B8" w14:textId="77777777" w:rsidR="009B0F1E" w:rsidRPr="009C7D98" w:rsidRDefault="009B0F1E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035FB140" w14:textId="77777777" w:rsidR="009B0F1E" w:rsidRPr="009C7D98" w:rsidRDefault="009B0F1E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9B0F1E" w:rsidRPr="00F6215B" w14:paraId="0EF1551E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E56F1DD" w14:textId="2C6416CE" w:rsidR="00F231E7" w:rsidRPr="00D07F18" w:rsidRDefault="009B0F1E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</w:tc>
        <w:tc>
          <w:tcPr>
            <w:tcW w:w="1890" w:type="dxa"/>
          </w:tcPr>
          <w:p w14:paraId="0889619D" w14:textId="3D24E384" w:rsidR="009B0F1E" w:rsidRPr="00D07F18" w:rsidRDefault="00B04B7F" w:rsidP="00F231E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9726B9A" w14:textId="62AABA0B" w:rsidR="009B0F1E" w:rsidRPr="00D07F18" w:rsidRDefault="00386840" w:rsidP="005412A5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300TitleSvcsMenu</w:t>
            </w:r>
            <w:r w:rsidR="009B0F1E"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5596A2D3" w14:textId="342D93E9" w:rsidR="009B0F1E" w:rsidRPr="00F6215B" w:rsidRDefault="00F6215B" w:rsidP="005412A5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  <w:rPrChange w:id="164" w:author="Prada, Leandro (Leo) **CTR**" w:date="2020-06-08T14:21:00Z">
                  <w:rPr>
                    <w:rFonts w:ascii="Arial" w:eastAsia="Times New Roman" w:hAnsi="Arial" w:cs="Arial"/>
                    <w:color w:val="0070C0"/>
                    <w:sz w:val="16"/>
                    <w:szCs w:val="16"/>
                  </w:rPr>
                </w:rPrChange>
              </w:rPr>
            </w:pPr>
            <w:proofErr w:type="spellStart"/>
            <w:ins w:id="165" w:author="Prada, Leandro (Leo) **CTR**" w:date="2020-06-08T14:21:00Z">
              <w:r w:rsidRPr="00F6215B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  <w:rPrChange w:id="166" w:author="Prada, Leandro (Leo) **CTR**" w:date="2020-06-08T14:21:00Z">
                    <w:rPr>
                      <w:rFonts w:ascii="Tahoma" w:hAnsi="Tahoma" w:cs="Tahoma"/>
                      <w:color w:val="0070C0"/>
                      <w:sz w:val="16"/>
                      <w:szCs w:val="16"/>
                    </w:rPr>
                  </w:rPrChange>
                </w:rPr>
                <w:t>Você</w:t>
              </w:r>
              <w:proofErr w:type="spellEnd"/>
              <w:r w:rsidRPr="00F6215B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  <w:rPrChange w:id="167" w:author="Prada, Leandro (Leo) **CTR**" w:date="2020-06-08T14:21:00Z">
                    <w:rPr>
                      <w:rFonts w:ascii="Tahoma" w:hAnsi="Tahoma" w:cs="Tahoma"/>
                      <w:color w:val="0070C0"/>
                      <w:sz w:val="16"/>
                      <w:szCs w:val="16"/>
                    </w:rPr>
                  </w:rPrChange>
                </w:rPr>
                <w:t xml:space="preserve"> pode </w:t>
              </w:r>
              <w:proofErr w:type="spellStart"/>
              <w:r w:rsidRPr="00F6215B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  <w:rPrChange w:id="168" w:author="Prada, Leandro (Leo) **CTR**" w:date="2020-06-08T14:21:00Z">
                    <w:rPr>
                      <w:rFonts w:ascii="Tahoma" w:hAnsi="Tahoma" w:cs="Tahoma"/>
                      <w:color w:val="0070C0"/>
                      <w:sz w:val="16"/>
                      <w:szCs w:val="16"/>
                    </w:rPr>
                  </w:rPrChange>
                </w:rPr>
                <w:t>dizer</w:t>
              </w:r>
              <w:proofErr w:type="spellEnd"/>
              <w:r w:rsidRPr="00F6215B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  <w:rPrChange w:id="169" w:author="Prada, Leandro (Leo) **CTR**" w:date="2020-06-08T14:21:00Z">
                    <w:rPr>
                      <w:rFonts w:ascii="Tahoma" w:hAnsi="Tahoma" w:cs="Tahoma"/>
                      <w:color w:val="0070C0"/>
                      <w:sz w:val="16"/>
                      <w:szCs w:val="16"/>
                    </w:rPr>
                  </w:rPrChange>
                </w:rPr>
                <w:t xml:space="preserve"> "</w:t>
              </w:r>
              <w:proofErr w:type="spellStart"/>
              <w:r w:rsidRPr="00F6215B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  <w:rPrChange w:id="170" w:author="Prada, Leandro (Leo) **CTR**" w:date="2020-06-08T14:21:00Z">
                    <w:rPr>
                      <w:rFonts w:ascii="Tahoma" w:hAnsi="Tahoma" w:cs="Tahoma"/>
                      <w:color w:val="0070C0"/>
                      <w:sz w:val="16"/>
                      <w:szCs w:val="16"/>
                    </w:rPr>
                  </w:rPrChange>
                </w:rPr>
                <w:t>mudanças</w:t>
              </w:r>
              <w:proofErr w:type="spellEnd"/>
              <w:r w:rsidRPr="00F6215B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  <w:rPrChange w:id="171" w:author="Prada, Leandro (Leo) **CTR**" w:date="2020-06-08T14:21:00Z">
                    <w:rPr>
                      <w:rFonts w:ascii="Tahoma" w:hAnsi="Tahoma" w:cs="Tahoma"/>
                      <w:color w:val="0070C0"/>
                      <w:sz w:val="16"/>
                      <w:szCs w:val="16"/>
                    </w:rPr>
                  </w:rPrChange>
                </w:rPr>
                <w:t xml:space="preserve"> </w:t>
              </w:r>
              <w:proofErr w:type="spellStart"/>
              <w:r w:rsidRPr="00F6215B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  <w:rPrChange w:id="172" w:author="Prada, Leandro (Leo) **CTR**" w:date="2020-06-08T14:21:00Z">
                    <w:rPr>
                      <w:rFonts w:ascii="Tahoma" w:hAnsi="Tahoma" w:cs="Tahoma"/>
                      <w:color w:val="0070C0"/>
                      <w:sz w:val="16"/>
                      <w:szCs w:val="16"/>
                    </w:rPr>
                  </w:rPrChange>
                </w:rPr>
                <w:t>na</w:t>
              </w:r>
              <w:proofErr w:type="spellEnd"/>
              <w:r w:rsidRPr="00F6215B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  <w:rPrChange w:id="173" w:author="Prada, Leandro (Leo) **CTR**" w:date="2020-06-08T14:21:00Z">
                    <w:rPr>
                      <w:rFonts w:ascii="Tahoma" w:hAnsi="Tahoma" w:cs="Tahoma"/>
                      <w:color w:val="0070C0"/>
                      <w:sz w:val="16"/>
                      <w:szCs w:val="16"/>
                    </w:rPr>
                  </w:rPrChange>
                </w:rPr>
                <w:t xml:space="preserve"> </w:t>
              </w:r>
              <w:proofErr w:type="spellStart"/>
              <w:r w:rsidRPr="00F6215B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  <w:rPrChange w:id="174" w:author="Prada, Leandro (Leo) **CTR**" w:date="2020-06-08T14:21:00Z">
                    <w:rPr>
                      <w:rFonts w:ascii="Tahoma" w:hAnsi="Tahoma" w:cs="Tahoma"/>
                      <w:color w:val="0070C0"/>
                      <w:sz w:val="16"/>
                      <w:szCs w:val="16"/>
                    </w:rPr>
                  </w:rPrChange>
                </w:rPr>
                <w:t>titularidade</w:t>
              </w:r>
              <w:proofErr w:type="spellEnd"/>
              <w:r w:rsidRPr="00F6215B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  <w:rPrChange w:id="175" w:author="Prada, Leandro (Leo) **CTR**" w:date="2020-06-08T14:21:00Z">
                    <w:rPr>
                      <w:rFonts w:ascii="Tahoma" w:hAnsi="Tahoma" w:cs="Tahoma"/>
                      <w:color w:val="0070C0"/>
                      <w:sz w:val="16"/>
                      <w:szCs w:val="16"/>
                    </w:rPr>
                  </w:rPrChange>
                </w:rPr>
                <w:t>", "verificar status", "</w:t>
              </w:r>
              <w:proofErr w:type="spellStart"/>
              <w:r w:rsidRPr="00F6215B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  <w:rPrChange w:id="176" w:author="Prada, Leandro (Leo) **CTR**" w:date="2020-06-08T14:21:00Z">
                    <w:rPr>
                      <w:rFonts w:ascii="Tahoma" w:hAnsi="Tahoma" w:cs="Tahoma"/>
                      <w:color w:val="0070C0"/>
                      <w:sz w:val="16"/>
                      <w:szCs w:val="16"/>
                    </w:rPr>
                  </w:rPrChange>
                </w:rPr>
                <w:t>efetuar</w:t>
              </w:r>
              <w:proofErr w:type="spellEnd"/>
              <w:r w:rsidRPr="00F6215B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  <w:rPrChange w:id="177" w:author="Prada, Leandro (Leo) **CTR**" w:date="2020-06-08T14:21:00Z">
                    <w:rPr>
                      <w:rFonts w:ascii="Tahoma" w:hAnsi="Tahoma" w:cs="Tahoma"/>
                      <w:color w:val="0070C0"/>
                      <w:sz w:val="16"/>
                      <w:szCs w:val="16"/>
                    </w:rPr>
                  </w:rPrChange>
                </w:rPr>
                <w:t xml:space="preserve"> pagamento" </w:t>
              </w:r>
              <w:proofErr w:type="spellStart"/>
              <w:r w:rsidRPr="00F6215B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  <w:rPrChange w:id="178" w:author="Prada, Leandro (Leo) **CTR**" w:date="2020-06-08T14:21:00Z">
                    <w:rPr>
                      <w:rFonts w:ascii="Tahoma" w:hAnsi="Tahoma" w:cs="Tahoma"/>
                      <w:color w:val="0070C0"/>
                      <w:sz w:val="16"/>
                      <w:szCs w:val="16"/>
                    </w:rPr>
                  </w:rPrChange>
                </w:rPr>
                <w:t>ou</w:t>
              </w:r>
              <w:proofErr w:type="spellEnd"/>
              <w:r w:rsidRPr="00F6215B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  <w:rPrChange w:id="179" w:author="Prada, Leandro (Leo) **CTR**" w:date="2020-06-08T14:21:00Z">
                    <w:rPr>
                      <w:rFonts w:ascii="Tahoma" w:hAnsi="Tahoma" w:cs="Tahoma"/>
                      <w:color w:val="0070C0"/>
                      <w:sz w:val="16"/>
                      <w:szCs w:val="16"/>
                    </w:rPr>
                  </w:rPrChange>
                </w:rPr>
                <w:t xml:space="preserve"> "</w:t>
              </w:r>
              <w:proofErr w:type="spellStart"/>
              <w:r w:rsidRPr="00F6215B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  <w:rPrChange w:id="180" w:author="Prada, Leandro (Leo) **CTR**" w:date="2020-06-08T14:21:00Z">
                    <w:rPr>
                      <w:rFonts w:ascii="Tahoma" w:hAnsi="Tahoma" w:cs="Tahoma"/>
                      <w:color w:val="0070C0"/>
                      <w:sz w:val="16"/>
                      <w:szCs w:val="16"/>
                    </w:rPr>
                  </w:rPrChange>
                </w:rPr>
                <w:t>outro</w:t>
              </w:r>
              <w:proofErr w:type="spellEnd"/>
              <w:r w:rsidRPr="00F6215B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  <w:rPrChange w:id="181" w:author="Prada, Leandro (Leo) **CTR**" w:date="2020-06-08T14:21:00Z">
                    <w:rPr>
                      <w:rFonts w:ascii="Tahoma" w:hAnsi="Tahoma" w:cs="Tahoma"/>
                      <w:color w:val="0070C0"/>
                      <w:sz w:val="16"/>
                      <w:szCs w:val="16"/>
                    </w:rPr>
                  </w:rPrChange>
                </w:rPr>
                <w:t xml:space="preserve"> tipo de </w:t>
              </w:r>
              <w:proofErr w:type="spellStart"/>
              <w:r w:rsidRPr="00F6215B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  <w:rPrChange w:id="182" w:author="Prada, Leandro (Leo) **CTR**" w:date="2020-06-08T14:21:00Z">
                    <w:rPr>
                      <w:rFonts w:ascii="Tahoma" w:hAnsi="Tahoma" w:cs="Tahoma"/>
                      <w:color w:val="0070C0"/>
                      <w:sz w:val="16"/>
                      <w:szCs w:val="16"/>
                    </w:rPr>
                  </w:rPrChange>
                </w:rPr>
                <w:t>ajuda</w:t>
              </w:r>
              <w:proofErr w:type="spellEnd"/>
              <w:r w:rsidRPr="00F6215B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  <w:rPrChange w:id="183" w:author="Prada, Leandro (Leo) **CTR**" w:date="2020-06-08T14:21:00Z">
                    <w:rPr>
                      <w:rFonts w:ascii="Tahoma" w:hAnsi="Tahoma" w:cs="Tahoma"/>
                      <w:color w:val="0070C0"/>
                      <w:sz w:val="16"/>
                      <w:szCs w:val="16"/>
                    </w:rPr>
                  </w:rPrChange>
                </w:rPr>
                <w:t>".O que</w:t>
              </w:r>
            </w:ins>
            <w:del w:id="184" w:author="Prada, Leandro (Leo) **CTR**" w:date="2020-06-08T14:21:00Z">
              <w:r w:rsidR="00031D64" w:rsidRPr="00F6215B" w:rsidDel="00F6215B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  <w:rPrChange w:id="185" w:author="Prada, Leandro (Leo) **CTR**" w:date="2020-06-08T14:21:00Z">
                    <w:rPr>
                      <w:rFonts w:ascii="Tahoma" w:hAnsi="Tahoma" w:cs="Tahoma"/>
                      <w:color w:val="0070C0"/>
                      <w:sz w:val="16"/>
                      <w:szCs w:val="16"/>
                    </w:rPr>
                  </w:rPrChange>
                </w:rPr>
                <w:delText>Fale transferir a propriedade, verificar status, fazer um pagamento ou outra opção. Qual você gostaria?</w:delText>
              </w:r>
            </w:del>
          </w:p>
        </w:tc>
      </w:tr>
      <w:tr w:rsidR="009B0F1E" w:rsidRPr="00B9501A" w14:paraId="08B09C7C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437FC8D" w14:textId="0DC508CC" w:rsidR="009B0F1E" w:rsidRPr="00D07F18" w:rsidRDefault="00B04B7F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12E0862A" w14:textId="7F40C3CF" w:rsidR="009B0F1E" w:rsidRPr="00D07F18" w:rsidRDefault="00B04B7F" w:rsidP="005412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A87C409" w14:textId="3231F2DC" w:rsidR="009B0F1E" w:rsidRPr="00D07F18" w:rsidRDefault="00E92A14" w:rsidP="005412A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0300</w:t>
            </w:r>
            <w:r w:rsidR="00386840">
              <w:rPr>
                <w:rFonts w:ascii="Arial" w:hAnsi="Arial" w:cs="Arial"/>
                <w:sz w:val="16"/>
                <w:szCs w:val="16"/>
              </w:rPr>
              <w:t>TitleSvcsMenuRetry</w:t>
            </w:r>
            <w:r w:rsidR="00F231E7"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557871BF" w14:textId="0B8B0DD7" w:rsidR="009B0F1E" w:rsidRPr="00031D64" w:rsidRDefault="00F6215B" w:rsidP="005412A5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ins w:id="186" w:author="Prada, Leandro (Leo) **CTR**" w:date="2020-06-08T14:22:00Z">
              <w:r w:rsidRPr="00F6215B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Sobre </w:t>
              </w:r>
              <w:proofErr w:type="spellStart"/>
              <w:r w:rsidRPr="00F6215B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mudanças</w:t>
              </w:r>
              <w:proofErr w:type="spellEnd"/>
              <w:r w:rsidRPr="00F6215B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</w:t>
              </w:r>
              <w:proofErr w:type="spellStart"/>
              <w:r w:rsidRPr="00F6215B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na</w:t>
              </w:r>
              <w:proofErr w:type="spellEnd"/>
              <w:r w:rsidRPr="00F6215B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</w:t>
              </w:r>
              <w:proofErr w:type="spellStart"/>
              <w:r w:rsidRPr="00F6215B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titularidade</w:t>
              </w:r>
              <w:proofErr w:type="spellEnd"/>
              <w:r w:rsidRPr="00F6215B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, </w:t>
              </w:r>
              <w:proofErr w:type="spellStart"/>
              <w:r w:rsidRPr="00F6215B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pressione</w:t>
              </w:r>
              <w:proofErr w:type="spellEnd"/>
              <w:r w:rsidRPr="00F6215B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1. Para verificar o </w:t>
              </w:r>
              <w:proofErr w:type="gramStart"/>
              <w:r w:rsidRPr="00F6215B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status</w:t>
              </w:r>
              <w:proofErr w:type="gramEnd"/>
              <w:r w:rsidRPr="00F6215B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de </w:t>
              </w:r>
              <w:proofErr w:type="spellStart"/>
              <w:r w:rsidRPr="00F6215B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uma</w:t>
              </w:r>
              <w:proofErr w:type="spellEnd"/>
              <w:r w:rsidRPr="00F6215B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</w:t>
              </w:r>
              <w:proofErr w:type="spellStart"/>
              <w:r w:rsidRPr="00F6215B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transferência</w:t>
              </w:r>
              <w:proofErr w:type="spellEnd"/>
              <w:r w:rsidRPr="00F6215B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</w:t>
              </w:r>
              <w:proofErr w:type="spellStart"/>
              <w:r w:rsidRPr="00F6215B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já</w:t>
              </w:r>
              <w:proofErr w:type="spellEnd"/>
              <w:r w:rsidRPr="00F6215B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em </w:t>
              </w:r>
              <w:proofErr w:type="spellStart"/>
              <w:r w:rsidRPr="00F6215B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andamento</w:t>
              </w:r>
              <w:proofErr w:type="spellEnd"/>
              <w:r w:rsidRPr="00F6215B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, </w:t>
              </w:r>
              <w:proofErr w:type="spellStart"/>
              <w:r w:rsidRPr="00F6215B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pressione</w:t>
              </w:r>
              <w:proofErr w:type="spellEnd"/>
              <w:r w:rsidRPr="00F6215B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2. Para </w:t>
              </w:r>
              <w:proofErr w:type="spellStart"/>
              <w:r w:rsidRPr="00F6215B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efetuar</w:t>
              </w:r>
              <w:proofErr w:type="spellEnd"/>
              <w:r w:rsidRPr="00F6215B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pagamento, </w:t>
              </w:r>
              <w:proofErr w:type="spellStart"/>
              <w:r w:rsidRPr="00F6215B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pressione</w:t>
              </w:r>
              <w:proofErr w:type="spellEnd"/>
              <w:r w:rsidRPr="00F6215B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3. Para </w:t>
              </w:r>
              <w:proofErr w:type="spellStart"/>
              <w:r w:rsidRPr="00F6215B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outros</w:t>
              </w:r>
              <w:proofErr w:type="spellEnd"/>
              <w:r w:rsidRPr="00F6215B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</w:t>
              </w:r>
              <w:proofErr w:type="spellStart"/>
              <w:r w:rsidRPr="00F6215B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assuntos</w:t>
              </w:r>
              <w:proofErr w:type="spellEnd"/>
              <w:r w:rsidRPr="00F6215B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, </w:t>
              </w:r>
              <w:proofErr w:type="spellStart"/>
              <w:r w:rsidRPr="00F6215B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pressione</w:t>
              </w:r>
              <w:proofErr w:type="spellEnd"/>
              <w:r w:rsidRPr="00F6215B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4. Para falar </w:t>
              </w:r>
              <w:proofErr w:type="spellStart"/>
              <w:r w:rsidRPr="00F6215B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com</w:t>
              </w:r>
              <w:proofErr w:type="spellEnd"/>
              <w:r w:rsidRPr="00F6215B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</w:t>
              </w:r>
              <w:proofErr w:type="spellStart"/>
              <w:r w:rsidRPr="00F6215B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um</w:t>
              </w:r>
              <w:proofErr w:type="spellEnd"/>
              <w:r w:rsidRPr="00F6215B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representante, </w:t>
              </w:r>
              <w:proofErr w:type="spellStart"/>
              <w:r w:rsidRPr="00F6215B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pressione</w:t>
              </w:r>
              <w:proofErr w:type="spellEnd"/>
              <w:r w:rsidRPr="00F6215B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0.</w:t>
              </w:r>
            </w:ins>
            <w:del w:id="187" w:author="Prada, Leandro (Leo) **CTR**" w:date="2020-06-08T14:22:00Z">
              <w:r w:rsidR="00031D64" w:rsidRPr="00031D64" w:rsidDel="00F6215B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delText>Para transferir a propriedade, digite 1. Verificar o status de uma transferência em andamento, 2. Fazer pagamento, 3. Outra opção, 4. Para falar com um atendente, digite 0</w:delText>
              </w:r>
              <w:r w:rsidR="00031D64" w:rsidDel="00F6215B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delText>.</w:delText>
              </w:r>
            </w:del>
          </w:p>
        </w:tc>
      </w:tr>
      <w:tr w:rsidR="005412A5" w:rsidRPr="005A14F6" w14:paraId="6AA32C03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BB6D2F5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3FC7F059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45C5D05" w14:textId="61C61A9C" w:rsidR="005412A5" w:rsidRPr="005A14F6" w:rsidRDefault="005412A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16698F17" w14:textId="02E0FEF3" w:rsidR="005412A5" w:rsidRPr="005A14F6" w:rsidRDefault="00A630FF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del w:id="188" w:author="Prada, Leandro (Leo) **CTR**" w:date="2020-06-08T14:15:00Z">
              <w:r w:rsidDel="00B9501A">
                <w:rPr>
                  <w:rFonts w:ascii="Arial" w:eastAsia="Arial" w:hAnsi="Arial" w:cs="Arial"/>
                  <w:color w:val="0070C0"/>
                  <w:sz w:val="16"/>
                  <w:szCs w:val="16"/>
                </w:rPr>
                <w:delText>Desculpe.</w:delText>
              </w:r>
            </w:del>
            <w:proofErr w:type="spellStart"/>
            <w:ins w:id="189" w:author="Prada, Leandro (Leo) **CTR**" w:date="2020-06-08T14:15:00Z">
              <w:r w:rsidR="00B9501A">
                <w:rPr>
                  <w:rFonts w:ascii="Arial" w:eastAsia="Arial" w:hAnsi="Arial" w:cs="Arial"/>
                  <w:color w:val="0070C0"/>
                  <w:sz w:val="16"/>
                  <w:szCs w:val="16"/>
                </w:rPr>
                <w:t>Sinto</w:t>
              </w:r>
              <w:proofErr w:type="spellEnd"/>
              <w:r w:rsidR="00B9501A">
                <w:rPr>
                  <w:rFonts w:ascii="Arial" w:eastAsia="Arial" w:hAnsi="Arial" w:cs="Arial"/>
                  <w:color w:val="0070C0"/>
                  <w:sz w:val="16"/>
                  <w:szCs w:val="16"/>
                </w:rPr>
                <w:t xml:space="preserve"> </w:t>
              </w:r>
              <w:proofErr w:type="spellStart"/>
              <w:r w:rsidR="00B9501A">
                <w:rPr>
                  <w:rFonts w:ascii="Arial" w:eastAsia="Arial" w:hAnsi="Arial" w:cs="Arial"/>
                  <w:color w:val="0070C0"/>
                  <w:sz w:val="16"/>
                  <w:szCs w:val="16"/>
                </w:rPr>
                <w:t>muito</w:t>
              </w:r>
              <w:proofErr w:type="spellEnd"/>
              <w:r w:rsidR="00B9501A">
                <w:rPr>
                  <w:rFonts w:ascii="Arial" w:eastAsia="Arial" w:hAnsi="Arial" w:cs="Arial"/>
                  <w:color w:val="0070C0"/>
                  <w:sz w:val="16"/>
                  <w:szCs w:val="16"/>
                </w:rPr>
                <w:t>.</w:t>
              </w:r>
            </w:ins>
          </w:p>
        </w:tc>
      </w:tr>
      <w:tr w:rsidR="005412A5" w:rsidRPr="00B9501A" w14:paraId="389F463F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0DC53F2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6F8D311F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6A253AC" w14:textId="46EF093D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6C70A60E" w14:textId="74C7D531" w:rsidR="005412A5" w:rsidRPr="00B9501A" w:rsidRDefault="00A630FF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  <w:rPrChange w:id="190" w:author="Prada, Leandro (Leo) **CTR**" w:date="2020-06-08T14:15:00Z">
                  <w:rPr>
                    <w:rFonts w:ascii="Arial" w:eastAsia="Arial" w:hAnsi="Arial" w:cs="Arial"/>
                    <w:color w:val="0070C0"/>
                    <w:sz w:val="16"/>
                    <w:szCs w:val="16"/>
                  </w:rPr>
                </w:rPrChange>
              </w:rPr>
            </w:pPr>
            <w:del w:id="191" w:author="Prada, Leandro (Leo) **CTR**" w:date="2020-06-08T14:15:00Z">
              <w:r w:rsidRPr="00B9501A" w:rsidDel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192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delText>Desculpe, não entendi.</w:delText>
              </w:r>
            </w:del>
            <w:proofErr w:type="spellStart"/>
            <w:ins w:id="193" w:author="Prada, Leandro (Leo) **CTR**" w:date="2020-06-08T14:15:00Z"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194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>Sinto</w:t>
              </w:r>
              <w:proofErr w:type="spellEnd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195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 xml:space="preserve"> </w:t>
              </w:r>
              <w:proofErr w:type="spellStart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196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>muito</w:t>
              </w:r>
              <w:proofErr w:type="spellEnd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197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 xml:space="preserve">, mas </w:t>
              </w:r>
              <w:proofErr w:type="spellStart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198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>estou</w:t>
              </w:r>
              <w:proofErr w:type="spellEnd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199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 xml:space="preserve"> </w:t>
              </w:r>
              <w:proofErr w:type="spellStart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200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>tendo</w:t>
              </w:r>
              <w:proofErr w:type="spellEnd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201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 xml:space="preserve"> problemas.</w:t>
              </w:r>
            </w:ins>
          </w:p>
        </w:tc>
      </w:tr>
      <w:tr w:rsidR="009B0F1E" w:rsidRPr="009C7D98" w14:paraId="052D9DF0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156ACBD" w14:textId="77777777" w:rsidR="009B0F1E" w:rsidRPr="009C7D98" w:rsidRDefault="009B0F1E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9B0F1E" w:rsidRPr="009C7D98" w14:paraId="0642A6F9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4210BA68" w14:textId="77777777" w:rsidR="009B0F1E" w:rsidRPr="009C7D98" w:rsidRDefault="009B0F1E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16CC06CB" w14:textId="77777777" w:rsidR="009B0F1E" w:rsidRPr="009C7D98" w:rsidRDefault="009B0F1E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2C2D5983" w14:textId="77777777" w:rsidR="009B0F1E" w:rsidRPr="009C7D98" w:rsidRDefault="009B0F1E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62CFC02B" w14:textId="77777777" w:rsidR="009B0F1E" w:rsidRPr="009C7D98" w:rsidRDefault="009B0F1E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570C19B2" w14:textId="77777777" w:rsidR="009B0F1E" w:rsidRPr="009C7D98" w:rsidRDefault="009B0F1E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DF616F" w:rsidRPr="009C7D98" w14:paraId="293DD507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9B5875" w14:textId="50947346" w:rsidR="00DF616F" w:rsidRPr="00031D64" w:rsidRDefault="00DF616F" w:rsidP="00DF616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31D64">
              <w:rPr>
                <w:rFonts w:ascii="Arial" w:hAnsi="Arial" w:cs="Arial"/>
                <w:sz w:val="16"/>
                <w:szCs w:val="16"/>
              </w:rPr>
              <w:t>&lt;ownership&gt;</w:t>
            </w:r>
          </w:p>
          <w:p w14:paraId="799D3EB1" w14:textId="77777777" w:rsidR="00DF616F" w:rsidRPr="00031D64" w:rsidRDefault="00DF616F" w:rsidP="00DF616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Mudança</w:t>
            </w:r>
            <w:proofErr w:type="spellEnd"/>
            <w:r w:rsidRPr="00031D64">
              <w:rPr>
                <w:rFonts w:ascii="Arial" w:hAnsi="Arial" w:cs="Arial"/>
                <w:sz w:val="16"/>
                <w:szCs w:val="16"/>
              </w:rPr>
              <w:t xml:space="preserve"> de </w:t>
            </w: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propriedade</w:t>
            </w:r>
            <w:proofErr w:type="spellEnd"/>
          </w:p>
          <w:p w14:paraId="207B035D" w14:textId="77777777" w:rsidR="00DF616F" w:rsidRPr="00031D64" w:rsidRDefault="00DF616F" w:rsidP="00DF616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Mudança</w:t>
            </w:r>
            <w:proofErr w:type="spellEnd"/>
          </w:p>
          <w:p w14:paraId="39F21CB6" w14:textId="77777777" w:rsidR="00DF616F" w:rsidRDefault="00DF616F" w:rsidP="00DF616F">
            <w:pPr>
              <w:spacing w:after="0" w:line="240" w:lineRule="auto"/>
              <w:rPr>
                <w:ins w:id="202" w:author="Prada, Leandro (Leo) **CTR**" w:date="2020-06-08T14:21:00Z"/>
                <w:rFonts w:ascii="Arial" w:hAnsi="Arial" w:cs="Arial"/>
                <w:sz w:val="16"/>
                <w:szCs w:val="16"/>
              </w:rPr>
            </w:pP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Propriedade</w:t>
            </w:r>
            <w:proofErr w:type="spellEnd"/>
            <w:ins w:id="203" w:author="Prada, Leandro (Leo) **CTR**" w:date="2020-06-08T14:21:00Z">
              <w:r w:rsidR="00F6215B">
                <w:rPr>
                  <w:rFonts w:ascii="Arial" w:hAnsi="Arial" w:cs="Arial"/>
                  <w:sz w:val="16"/>
                  <w:szCs w:val="16"/>
                </w:rPr>
                <w:t>,</w:t>
              </w:r>
            </w:ins>
          </w:p>
          <w:p w14:paraId="0B1B07BD" w14:textId="5BA1EFB2" w:rsidR="00F6215B" w:rsidRPr="00F6215B" w:rsidRDefault="00F6215B" w:rsidP="00DF616F">
            <w:pPr>
              <w:spacing w:after="0" w:line="240" w:lineRule="auto"/>
              <w:rPr>
                <w:rFonts w:ascii="Arial" w:hAnsi="Arial" w:cs="Arial"/>
                <w:color w:val="00B050"/>
                <w:sz w:val="16"/>
                <w:szCs w:val="16"/>
                <w:rPrChange w:id="204" w:author="Prada, Leandro (Leo) **CTR**" w:date="2020-06-08T14:21:00Z">
                  <w:rPr>
                    <w:rFonts w:ascii="Arial" w:hAnsi="Arial" w:cs="Arial"/>
                    <w:sz w:val="16"/>
                    <w:szCs w:val="16"/>
                  </w:rPr>
                </w:rPrChange>
              </w:rPr>
            </w:pPr>
            <w:proofErr w:type="spellStart"/>
            <w:ins w:id="205" w:author="Prada, Leandro (Leo) **CTR**" w:date="2020-06-08T14:21:00Z">
              <w:r w:rsidRPr="002229CD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t>Mudança</w:t>
              </w:r>
              <w:proofErr w:type="spellEnd"/>
              <w:r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t>(</w:t>
              </w:r>
              <w:r w:rsidRPr="002229CD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t>s</w:t>
              </w:r>
              <w:r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t>)</w:t>
              </w:r>
              <w:r w:rsidRPr="002229CD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t xml:space="preserve"> </w:t>
              </w:r>
              <w:proofErr w:type="spellStart"/>
              <w:r w:rsidRPr="002229CD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t>na</w:t>
              </w:r>
              <w:proofErr w:type="spellEnd"/>
              <w:r w:rsidRPr="002229CD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t xml:space="preserve"> </w:t>
              </w:r>
              <w:proofErr w:type="spellStart"/>
              <w:r w:rsidRPr="002229CD">
                <w:rPr>
                  <w:rFonts w:ascii="Tahoma" w:hAnsi="Tahoma" w:cs="Tahoma"/>
                  <w:color w:val="0070C0"/>
                  <w:sz w:val="16"/>
                  <w:szCs w:val="16"/>
                  <w:lang w:val="es-419"/>
                </w:rPr>
                <w:t>titularidade</w:t>
              </w:r>
            </w:ins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048F90" w14:textId="6E2FE732" w:rsidR="00DF616F" w:rsidRPr="00D07F18" w:rsidRDefault="00DF616F" w:rsidP="00DF616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04601A" w14:textId="6422341A" w:rsidR="00DF616F" w:rsidRPr="00D07F18" w:rsidRDefault="00DF616F" w:rsidP="00DF616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E7A8A7" w14:textId="77777777" w:rsidR="00DF616F" w:rsidRPr="00D07F18" w:rsidRDefault="00DF616F" w:rsidP="00DF616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F616F" w:rsidRPr="009C7D98" w14:paraId="7FD900F3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C980CF" w14:textId="0E5E44A1" w:rsidR="00DF616F" w:rsidRPr="00031D64" w:rsidRDefault="00DF616F" w:rsidP="00DF616F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031D64">
              <w:rPr>
                <w:rFonts w:ascii="Arial" w:hAnsi="Arial" w:cs="Arial"/>
                <w:sz w:val="16"/>
                <w:szCs w:val="16"/>
                <w:lang w:val="es-419"/>
              </w:rPr>
              <w:t>&lt;</w:t>
            </w:r>
            <w:proofErr w:type="gramStart"/>
            <w:r w:rsidRPr="00031D64">
              <w:rPr>
                <w:rFonts w:ascii="Arial" w:hAnsi="Arial" w:cs="Arial"/>
                <w:sz w:val="16"/>
                <w:szCs w:val="16"/>
                <w:lang w:val="es-419"/>
              </w:rPr>
              <w:t>status</w:t>
            </w:r>
            <w:proofErr w:type="gramEnd"/>
            <w:r w:rsidRPr="00031D64">
              <w:rPr>
                <w:rFonts w:ascii="Arial" w:hAnsi="Arial" w:cs="Arial"/>
                <w:sz w:val="16"/>
                <w:szCs w:val="16"/>
                <w:lang w:val="es-419"/>
              </w:rPr>
              <w:t>&gt;</w:t>
            </w:r>
          </w:p>
          <w:p w14:paraId="665F821A" w14:textId="77777777" w:rsidR="00DF616F" w:rsidRPr="00031D64" w:rsidRDefault="00DF616F" w:rsidP="00DF616F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031D64">
              <w:rPr>
                <w:rFonts w:ascii="Arial" w:hAnsi="Arial" w:cs="Arial"/>
                <w:sz w:val="16"/>
                <w:szCs w:val="16"/>
                <w:lang w:val="es-419"/>
              </w:rPr>
              <w:t xml:space="preserve">verificar </w:t>
            </w:r>
            <w:proofErr w:type="gramStart"/>
            <w:r w:rsidRPr="00031D64">
              <w:rPr>
                <w:rFonts w:ascii="Arial" w:hAnsi="Arial" w:cs="Arial"/>
                <w:sz w:val="16"/>
                <w:szCs w:val="16"/>
                <w:lang w:val="es-419"/>
              </w:rPr>
              <w:t>status</w:t>
            </w:r>
            <w:proofErr w:type="gramEnd"/>
          </w:p>
          <w:p w14:paraId="790F17DA" w14:textId="77777777" w:rsidR="00DF616F" w:rsidRPr="00031D64" w:rsidRDefault="00DF616F" w:rsidP="00DF616F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proofErr w:type="spellStart"/>
            <w:r w:rsidRPr="00031D64">
              <w:rPr>
                <w:rFonts w:ascii="Arial" w:hAnsi="Arial" w:cs="Arial"/>
                <w:sz w:val="16"/>
                <w:szCs w:val="16"/>
                <w:lang w:val="es-419"/>
              </w:rPr>
              <w:t>situação</w:t>
            </w:r>
            <w:proofErr w:type="spellEnd"/>
            <w:r w:rsidRPr="00031D64">
              <w:rPr>
                <w:rFonts w:ascii="Arial" w:hAnsi="Arial" w:cs="Arial"/>
                <w:sz w:val="16"/>
                <w:szCs w:val="16"/>
                <w:lang w:val="es-419"/>
              </w:rPr>
              <w:t xml:space="preserve"> da conta</w:t>
            </w:r>
          </w:p>
          <w:p w14:paraId="5313026D" w14:textId="6B5420A9" w:rsidR="00DF616F" w:rsidRPr="00031D64" w:rsidRDefault="00DF616F" w:rsidP="00DF616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31D64">
              <w:rPr>
                <w:rFonts w:ascii="Arial" w:hAnsi="Arial" w:cs="Arial"/>
                <w:sz w:val="16"/>
                <w:szCs w:val="16"/>
              </w:rPr>
              <w:t>status</w:t>
            </w:r>
          </w:p>
          <w:p w14:paraId="51749D7F" w14:textId="77777777" w:rsidR="00DF616F" w:rsidRDefault="00DF616F" w:rsidP="00DF616F">
            <w:pPr>
              <w:spacing w:after="0" w:line="240" w:lineRule="auto"/>
              <w:rPr>
                <w:ins w:id="206" w:author="Prada, Leandro (Leo) **CTR**" w:date="2020-06-08T14:23:00Z"/>
                <w:rFonts w:ascii="Arial" w:hAnsi="Arial" w:cs="Arial"/>
                <w:sz w:val="16"/>
                <w:szCs w:val="16"/>
              </w:rPr>
            </w:pPr>
            <w:r w:rsidRPr="00031D64">
              <w:rPr>
                <w:rFonts w:ascii="Arial" w:hAnsi="Arial" w:cs="Arial"/>
                <w:sz w:val="16"/>
                <w:szCs w:val="16"/>
              </w:rPr>
              <w:t xml:space="preserve">status da </w:t>
            </w: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conta</w:t>
            </w:r>
            <w:proofErr w:type="spellEnd"/>
            <w:ins w:id="207" w:author="Prada, Leandro (Leo) **CTR**" w:date="2020-06-08T14:23:00Z">
              <w:r w:rsidR="00F6215B">
                <w:rPr>
                  <w:rFonts w:ascii="Arial" w:hAnsi="Arial" w:cs="Arial"/>
                  <w:sz w:val="16"/>
                  <w:szCs w:val="16"/>
                </w:rPr>
                <w:t>,</w:t>
              </w:r>
            </w:ins>
          </w:p>
          <w:p w14:paraId="04EBB9B0" w14:textId="6B125DB1" w:rsidR="00F6215B" w:rsidRPr="00F6215B" w:rsidRDefault="00F6215B" w:rsidP="00DF616F">
            <w:pPr>
              <w:spacing w:after="0" w:line="240" w:lineRule="auto"/>
              <w:rPr>
                <w:rFonts w:ascii="Arial" w:hAnsi="Arial" w:cs="Arial"/>
                <w:color w:val="00B050"/>
                <w:sz w:val="16"/>
                <w:szCs w:val="16"/>
                <w:rPrChange w:id="208" w:author="Prada, Leandro (Leo) **CTR**" w:date="2020-06-08T14:23:00Z">
                  <w:rPr>
                    <w:rFonts w:ascii="Arial" w:hAnsi="Arial" w:cs="Arial"/>
                    <w:sz w:val="16"/>
                    <w:szCs w:val="16"/>
                  </w:rPr>
                </w:rPrChange>
              </w:rPr>
            </w:pPr>
            <w:proofErr w:type="spellStart"/>
            <w:ins w:id="209" w:author="Prada, Leandro (Leo) **CTR**" w:date="2020-06-08T14:23:00Z">
              <w:r w:rsidRPr="00F6215B">
                <w:rPr>
                  <w:rFonts w:ascii="Arial" w:hAnsi="Arial" w:cs="Arial"/>
                  <w:color w:val="00B050"/>
                  <w:sz w:val="16"/>
                  <w:szCs w:val="16"/>
                </w:rPr>
                <w:t>transferência</w:t>
              </w:r>
              <w:proofErr w:type="spellEnd"/>
              <w:r w:rsidRPr="00F6215B">
                <w:rPr>
                  <w:rFonts w:ascii="Arial" w:hAnsi="Arial" w:cs="Arial"/>
                  <w:color w:val="00B050"/>
                  <w:sz w:val="16"/>
                  <w:szCs w:val="16"/>
                </w:rPr>
                <w:t xml:space="preserve"> </w:t>
              </w:r>
              <w:proofErr w:type="spellStart"/>
              <w:r w:rsidRPr="00F6215B">
                <w:rPr>
                  <w:rFonts w:ascii="Arial" w:hAnsi="Arial" w:cs="Arial"/>
                  <w:color w:val="00B050"/>
                  <w:sz w:val="16"/>
                  <w:szCs w:val="16"/>
                </w:rPr>
                <w:t>já</w:t>
              </w:r>
              <w:proofErr w:type="spellEnd"/>
              <w:r w:rsidRPr="00F6215B">
                <w:rPr>
                  <w:rFonts w:ascii="Arial" w:hAnsi="Arial" w:cs="Arial"/>
                  <w:color w:val="00B050"/>
                  <w:sz w:val="16"/>
                  <w:szCs w:val="16"/>
                </w:rPr>
                <w:t xml:space="preserve"> </w:t>
              </w:r>
              <w:proofErr w:type="spellStart"/>
              <w:r w:rsidRPr="00F6215B">
                <w:rPr>
                  <w:rFonts w:ascii="Arial" w:hAnsi="Arial" w:cs="Arial"/>
                  <w:color w:val="00B050"/>
                  <w:sz w:val="16"/>
                  <w:szCs w:val="16"/>
                </w:rPr>
                <w:t>em</w:t>
              </w:r>
              <w:proofErr w:type="spellEnd"/>
              <w:r w:rsidRPr="00F6215B">
                <w:rPr>
                  <w:rFonts w:ascii="Arial" w:hAnsi="Arial" w:cs="Arial"/>
                  <w:color w:val="00B050"/>
                  <w:sz w:val="16"/>
                  <w:szCs w:val="16"/>
                </w:rPr>
                <w:t xml:space="preserve"> </w:t>
              </w:r>
              <w:proofErr w:type="spellStart"/>
              <w:r w:rsidRPr="00F6215B">
                <w:rPr>
                  <w:rFonts w:ascii="Arial" w:hAnsi="Arial" w:cs="Arial"/>
                  <w:color w:val="00B050"/>
                  <w:sz w:val="16"/>
                  <w:szCs w:val="16"/>
                </w:rPr>
                <w:t>andamento</w:t>
              </w:r>
            </w:ins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3F34EE" w14:textId="3EC559EE" w:rsidR="00DF616F" w:rsidRPr="00D07F18" w:rsidRDefault="00DF616F" w:rsidP="00DF616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DE7DCE" w14:textId="0F35A72F" w:rsidR="00DF616F" w:rsidRPr="00D07F18" w:rsidRDefault="00DF616F" w:rsidP="00DF616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8D1E87" w14:textId="77777777" w:rsidR="00DF616F" w:rsidRPr="00D07F18" w:rsidRDefault="00DF616F" w:rsidP="00DF616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F616F" w:rsidRPr="009C7D98" w14:paraId="5519165A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EC76A3" w14:textId="088F4A45" w:rsidR="00DF616F" w:rsidRDefault="00DF616F" w:rsidP="00DF616F">
            <w:pPr>
              <w:spacing w:after="0" w:line="240" w:lineRule="auto"/>
              <w:rPr>
                <w:ins w:id="210" w:author="Prada, Leandro (Leo) **CTR**" w:date="2020-06-08T14:22:00Z"/>
                <w:rFonts w:ascii="Arial" w:hAnsi="Arial" w:cs="Arial"/>
                <w:sz w:val="16"/>
                <w:szCs w:val="16"/>
              </w:rPr>
            </w:pPr>
            <w:r w:rsidRPr="00031D64">
              <w:rPr>
                <w:rFonts w:ascii="Arial" w:hAnsi="Arial" w:cs="Arial"/>
                <w:sz w:val="16"/>
                <w:szCs w:val="16"/>
              </w:rPr>
              <w:t>&lt;payments&gt;</w:t>
            </w:r>
          </w:p>
          <w:p w14:paraId="7C20E1F9" w14:textId="59AED8BD" w:rsidR="00F6215B" w:rsidRDefault="00F6215B" w:rsidP="00DF616F">
            <w:pPr>
              <w:spacing w:after="0" w:line="240" w:lineRule="auto"/>
              <w:rPr>
                <w:ins w:id="211" w:author="Prada, Leandro (Leo) **CTR**" w:date="2020-06-08T14:22:00Z"/>
                <w:rFonts w:ascii="Arial" w:hAnsi="Arial" w:cs="Arial"/>
                <w:color w:val="00B050"/>
                <w:sz w:val="16"/>
                <w:szCs w:val="16"/>
              </w:rPr>
            </w:pPr>
            <w:proofErr w:type="spellStart"/>
            <w:ins w:id="212" w:author="Prada, Leandro (Leo) **CTR**" w:date="2020-06-08T14:22:00Z">
              <w:r w:rsidRPr="00F6215B">
                <w:rPr>
                  <w:rFonts w:ascii="Arial" w:hAnsi="Arial" w:cs="Arial"/>
                  <w:color w:val="00B050"/>
                  <w:sz w:val="16"/>
                  <w:szCs w:val="16"/>
                </w:rPr>
                <w:t>efetuar</w:t>
              </w:r>
              <w:proofErr w:type="spellEnd"/>
              <w:r w:rsidRPr="00F6215B">
                <w:rPr>
                  <w:rFonts w:ascii="Arial" w:hAnsi="Arial" w:cs="Arial"/>
                  <w:color w:val="00B050"/>
                  <w:sz w:val="16"/>
                  <w:szCs w:val="16"/>
                </w:rPr>
                <w:t xml:space="preserve"> </w:t>
              </w:r>
              <w:proofErr w:type="spellStart"/>
              <w:r w:rsidRPr="00F6215B">
                <w:rPr>
                  <w:rFonts w:ascii="Arial" w:hAnsi="Arial" w:cs="Arial"/>
                  <w:color w:val="00B050"/>
                  <w:sz w:val="16"/>
                  <w:szCs w:val="16"/>
                </w:rPr>
                <w:t>pagamento</w:t>
              </w:r>
              <w:proofErr w:type="spellEnd"/>
              <w:r>
                <w:rPr>
                  <w:rFonts w:ascii="Arial" w:hAnsi="Arial" w:cs="Arial"/>
                  <w:color w:val="00B050"/>
                  <w:sz w:val="16"/>
                  <w:szCs w:val="16"/>
                </w:rPr>
                <w:t>,</w:t>
              </w:r>
            </w:ins>
          </w:p>
          <w:p w14:paraId="23BDA195" w14:textId="0A3807CA" w:rsidR="00F6215B" w:rsidRPr="00F6215B" w:rsidRDefault="00F6215B" w:rsidP="00DF616F">
            <w:pPr>
              <w:spacing w:after="0" w:line="240" w:lineRule="auto"/>
              <w:rPr>
                <w:rFonts w:ascii="Arial" w:hAnsi="Arial" w:cs="Arial"/>
                <w:color w:val="00B050"/>
                <w:sz w:val="16"/>
                <w:szCs w:val="16"/>
                <w:rPrChange w:id="213" w:author="Prada, Leandro (Leo) **CTR**" w:date="2020-06-08T14:22:00Z">
                  <w:rPr>
                    <w:rFonts w:ascii="Arial" w:hAnsi="Arial" w:cs="Arial"/>
                    <w:sz w:val="16"/>
                    <w:szCs w:val="16"/>
                  </w:rPr>
                </w:rPrChange>
              </w:rPr>
            </w:pPr>
            <w:proofErr w:type="spellStart"/>
            <w:ins w:id="214" w:author="Prada, Leandro (Leo) **CTR**" w:date="2020-06-08T14:23:00Z">
              <w:r>
                <w:rPr>
                  <w:rFonts w:ascii="Arial" w:hAnsi="Arial" w:cs="Arial"/>
                  <w:color w:val="00B050"/>
                  <w:sz w:val="16"/>
                  <w:szCs w:val="16"/>
                </w:rPr>
                <w:t>fazer</w:t>
              </w:r>
              <w:proofErr w:type="spellEnd"/>
              <w:r>
                <w:rPr>
                  <w:rFonts w:ascii="Arial" w:hAnsi="Arial" w:cs="Arial"/>
                  <w:color w:val="00B050"/>
                  <w:sz w:val="16"/>
                  <w:szCs w:val="16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00B050"/>
                  <w:sz w:val="16"/>
                  <w:szCs w:val="16"/>
                </w:rPr>
                <w:t>pagamento</w:t>
              </w:r>
              <w:proofErr w:type="spellEnd"/>
              <w:r>
                <w:rPr>
                  <w:rFonts w:ascii="Arial" w:hAnsi="Arial" w:cs="Arial"/>
                  <w:color w:val="00B050"/>
                  <w:sz w:val="16"/>
                  <w:szCs w:val="16"/>
                </w:rPr>
                <w:t>,</w:t>
              </w:r>
            </w:ins>
          </w:p>
          <w:p w14:paraId="37901180" w14:textId="77777777" w:rsidR="00DF616F" w:rsidRPr="00031D64" w:rsidRDefault="00DF616F" w:rsidP="00DF616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Pagamento</w:t>
            </w:r>
            <w:proofErr w:type="spellEnd"/>
            <w:r w:rsidRPr="00031D64">
              <w:rPr>
                <w:rFonts w:ascii="Arial" w:hAnsi="Arial" w:cs="Arial"/>
                <w:sz w:val="16"/>
                <w:szCs w:val="16"/>
              </w:rPr>
              <w:t>(s)</w:t>
            </w:r>
          </w:p>
          <w:p w14:paraId="66834610" w14:textId="5F050567" w:rsidR="00DF616F" w:rsidRPr="00595507" w:rsidRDefault="00DF616F" w:rsidP="00DF616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Extrato</w:t>
            </w:r>
            <w:proofErr w:type="spellEnd"/>
            <w:r w:rsidRPr="00031D64">
              <w:rPr>
                <w:rFonts w:ascii="Arial" w:hAnsi="Arial" w:cs="Arial"/>
                <w:sz w:val="16"/>
                <w:szCs w:val="16"/>
              </w:rPr>
              <w:t>(s)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23D091" w14:textId="3417E78A" w:rsidR="00DF616F" w:rsidRPr="00D07F18" w:rsidRDefault="00DF616F" w:rsidP="00DF616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053513" w14:textId="185B7278" w:rsidR="00DF616F" w:rsidRPr="00D07F18" w:rsidRDefault="00DF616F" w:rsidP="00DF616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D1F10C" w14:textId="77777777" w:rsidR="00DF616F" w:rsidRPr="00D07F18" w:rsidRDefault="00DF616F" w:rsidP="00DF616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F616F" w:rsidRPr="009C7D98" w14:paraId="7310034C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C44B90" w14:textId="64BA466F" w:rsidR="00DF616F" w:rsidRPr="00031D64" w:rsidRDefault="00DF616F" w:rsidP="00DF616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31D64">
              <w:rPr>
                <w:rFonts w:ascii="Arial" w:hAnsi="Arial" w:cs="Arial"/>
                <w:sz w:val="16"/>
                <w:szCs w:val="16"/>
              </w:rPr>
              <w:t>&lt;</w:t>
            </w: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hwse</w:t>
            </w:r>
            <w:proofErr w:type="spellEnd"/>
            <w:r w:rsidRPr="00031D64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7093D011" w14:textId="77777777" w:rsidR="00DF616F" w:rsidRPr="00031D64" w:rsidRDefault="00DF616F" w:rsidP="00DF616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Outra</w:t>
            </w:r>
            <w:proofErr w:type="spellEnd"/>
            <w:r w:rsidRPr="00031D6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opção</w:t>
            </w:r>
            <w:proofErr w:type="spellEnd"/>
          </w:p>
          <w:p w14:paraId="71A20692" w14:textId="77777777" w:rsidR="00DF616F" w:rsidRPr="00031D64" w:rsidRDefault="00DF616F" w:rsidP="00DF616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Mais</w:t>
            </w:r>
            <w:proofErr w:type="spellEnd"/>
            <w:r w:rsidRPr="00031D6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opções</w:t>
            </w:r>
            <w:proofErr w:type="spellEnd"/>
          </w:p>
          <w:p w14:paraId="2891EFAC" w14:textId="746513EC" w:rsidR="00DF616F" w:rsidRPr="00595507" w:rsidRDefault="00DF616F" w:rsidP="00DF616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algo</w:t>
            </w:r>
            <w:proofErr w:type="spellEnd"/>
            <w:r w:rsidRPr="00031D6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mais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A45D00" w14:textId="141A5813" w:rsidR="00DF616F" w:rsidRPr="00D07F18" w:rsidRDefault="00DF616F" w:rsidP="00DF616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906F5E" w14:textId="07432882" w:rsidR="00DF616F" w:rsidRPr="00D07F18" w:rsidRDefault="00DF616F" w:rsidP="00DF616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0D1CA0" w14:textId="77777777" w:rsidR="00DF616F" w:rsidRPr="00D07F18" w:rsidRDefault="00DF616F" w:rsidP="00DF616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95507" w:rsidRPr="009C7D98" w14:paraId="69F13D12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6B35C85" w14:textId="77777777" w:rsidR="00595507" w:rsidRPr="009C7D98" w:rsidRDefault="00595507" w:rsidP="00595507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595507" w:rsidRPr="009C7D98" w14:paraId="0C4B4146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66C0C4D0" w14:textId="77777777" w:rsidR="00595507" w:rsidRPr="009C7D98" w:rsidRDefault="00595507" w:rsidP="0059550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595507" w:rsidRPr="009C7D98" w14:paraId="18001844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E13C883" w14:textId="77777777" w:rsidR="00595507" w:rsidRPr="009C7D98" w:rsidRDefault="00595507" w:rsidP="00595507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595507" w:rsidRPr="009C7D98" w14:paraId="5A1B2E89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56AFB7E7" w14:textId="77777777" w:rsidR="00595507" w:rsidRPr="009C7D98" w:rsidRDefault="00595507" w:rsidP="0059550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2E2EF289" w14:textId="77777777" w:rsidR="00595507" w:rsidRPr="009C7D98" w:rsidRDefault="00595507" w:rsidP="0059550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595507" w:rsidRPr="009C7D98" w14:paraId="30C0860B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5FD52385" w14:textId="77777777" w:rsidR="00595507" w:rsidRPr="009C7D98" w:rsidRDefault="00595507" w:rsidP="0059550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1E28F83E" w14:textId="748DFBA8" w:rsidR="00595507" w:rsidRDefault="00595507" w:rsidP="00595507">
            <w:pPr>
              <w:tabs>
                <w:tab w:val="left" w:pos="447"/>
              </w:tabs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BB623A">
              <w:rPr>
                <w:rFonts w:ascii="Arial" w:eastAsia="Arial" w:hAnsi="Arial" w:cs="Arial"/>
                <w:sz w:val="16"/>
                <w:szCs w:val="16"/>
              </w:rPr>
              <w:t>0300_TitleS</w:t>
            </w:r>
            <w:r w:rsidR="004A423A">
              <w:rPr>
                <w:rFonts w:ascii="Arial" w:eastAsia="Arial" w:hAnsi="Arial" w:cs="Arial"/>
                <w:sz w:val="16"/>
                <w:szCs w:val="16"/>
              </w:rPr>
              <w:t>vcs</w:t>
            </w:r>
            <w:r w:rsidRPr="00BB623A">
              <w:rPr>
                <w:rFonts w:ascii="Arial" w:eastAsia="Arial" w:hAnsi="Arial" w:cs="Arial"/>
                <w:sz w:val="16"/>
                <w:szCs w:val="16"/>
              </w:rPr>
              <w:t>Menu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</w:p>
          <w:p w14:paraId="3284EE8E" w14:textId="45BB7D8A" w:rsidR="00595507" w:rsidRPr="009C7D98" w:rsidRDefault="00595507" w:rsidP="00595507">
            <w:pPr>
              <w:tabs>
                <w:tab w:val="left" w:pos="436"/>
              </w:tabs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BB623A">
              <w:rPr>
                <w:rFonts w:ascii="Arial" w:eastAsia="Arial" w:hAnsi="Arial" w:cs="Arial"/>
                <w:sz w:val="16"/>
                <w:szCs w:val="16"/>
              </w:rPr>
              <w:t>0300_TitleS</w:t>
            </w:r>
            <w:r w:rsidR="004A423A">
              <w:rPr>
                <w:rFonts w:ascii="Arial" w:eastAsia="Arial" w:hAnsi="Arial" w:cs="Arial"/>
                <w:sz w:val="16"/>
                <w:szCs w:val="16"/>
              </w:rPr>
              <w:t>vcs</w:t>
            </w:r>
            <w:r w:rsidRPr="00BB623A">
              <w:rPr>
                <w:rFonts w:ascii="Arial" w:eastAsia="Arial" w:hAnsi="Arial" w:cs="Arial"/>
                <w:sz w:val="16"/>
                <w:szCs w:val="16"/>
              </w:rPr>
              <w:t>Menu</w:t>
            </w:r>
            <w:r>
              <w:rPr>
                <w:rFonts w:ascii="Arial" w:eastAsia="Arial" w:hAnsi="Arial" w:cs="Arial"/>
                <w:sz w:val="16"/>
                <w:szCs w:val="16"/>
              </w:rPr>
              <w:t>_dtmf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</w:p>
        </w:tc>
      </w:tr>
      <w:tr w:rsidR="00595507" w:rsidRPr="00EA6DFA" w14:paraId="44D99C14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E32045" w14:textId="77777777" w:rsidR="00595507" w:rsidRDefault="00595507" w:rsidP="0059550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7859F3D2" w14:textId="77777777" w:rsidR="00595507" w:rsidRPr="00EA6DFA" w:rsidRDefault="00595507" w:rsidP="0059550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EBA9B0" w14:textId="2750C20C" w:rsidR="00595507" w:rsidRPr="00EA6DFA" w:rsidRDefault="00595507" w:rsidP="0059550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</w:tr>
    </w:tbl>
    <w:p w14:paraId="1F7ED02E" w14:textId="77777777" w:rsidR="00AD1F20" w:rsidRDefault="00AD1F20">
      <w:pPr>
        <w:spacing w:after="0" w:line="240" w:lineRule="auto"/>
      </w:pPr>
    </w:p>
    <w:p w14:paraId="7AD93D0E" w14:textId="77777777" w:rsidR="00654E75" w:rsidRDefault="00654E75">
      <w:pPr>
        <w:spacing w:after="0" w:line="240" w:lineRule="auto"/>
      </w:pPr>
      <w:r>
        <w:br w:type="page"/>
      </w:r>
    </w:p>
    <w:p w14:paraId="30682AD6" w14:textId="7AE0C9CC" w:rsidR="00654E75" w:rsidRPr="00907B70" w:rsidRDefault="009A25B9" w:rsidP="00654E75">
      <w:pPr>
        <w:pStyle w:val="Heading2"/>
      </w:pPr>
      <w:bookmarkStart w:id="215" w:name="_Toc38525152"/>
      <w:r>
        <w:lastRenderedPageBreak/>
        <w:t>0310_</w:t>
      </w:r>
      <w:r w:rsidR="00861988">
        <w:t>ConfirmLtr</w:t>
      </w:r>
      <w:r w:rsidR="00592C4D">
        <w:t>YN</w:t>
      </w:r>
      <w:bookmarkEnd w:id="215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654E75" w:rsidRPr="009C7D98" w14:paraId="7B5FE7BB" w14:textId="77777777" w:rsidTr="00387EC4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6656853" w14:textId="77777777" w:rsidR="00654E75" w:rsidRPr="00C811AC" w:rsidRDefault="00654E75" w:rsidP="005412A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654E75" w:rsidRPr="009C7D98" w14:paraId="10EBE91F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2949D7E3" w14:textId="46F129DC" w:rsidR="00654E75" w:rsidRPr="009C7D98" w:rsidRDefault="00654E75" w:rsidP="00654E7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Ask caller </w:t>
            </w:r>
            <w:r w:rsidR="00927488">
              <w:rPr>
                <w:rFonts w:ascii="Arial" w:eastAsia="Arial" w:hAnsi="Arial" w:cs="Arial"/>
                <w:sz w:val="16"/>
                <w:szCs w:val="16"/>
              </w:rPr>
              <w:t>if they want a confirmation</w:t>
            </w:r>
            <w:r w:rsidR="00595507">
              <w:rPr>
                <w:rFonts w:ascii="Arial" w:eastAsia="Arial" w:hAnsi="Arial" w:cs="Arial"/>
                <w:sz w:val="16"/>
                <w:szCs w:val="16"/>
              </w:rPr>
              <w:t xml:space="preserve"> letter</w:t>
            </w:r>
          </w:p>
        </w:tc>
      </w:tr>
      <w:tr w:rsidR="00654E75" w:rsidRPr="009C7D98" w14:paraId="51F288BB" w14:textId="77777777" w:rsidTr="00387EC4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55B12F1" w14:textId="77777777" w:rsidR="00654E75" w:rsidRPr="00C811AC" w:rsidRDefault="00654E75" w:rsidP="005412A5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654E75" w:rsidRPr="009C7D98" w14:paraId="5F068B3B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60745E53" w14:textId="77777777" w:rsidR="00654E75" w:rsidRPr="009C7D98" w:rsidRDefault="00654E7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6B5381AC" w14:textId="77777777" w:rsidR="00654E75" w:rsidRPr="009C7D98" w:rsidRDefault="00654E7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7DA2966C" w14:textId="77777777" w:rsidR="00654E75" w:rsidRPr="009C7D98" w:rsidRDefault="00654E7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61719FA6" w14:textId="77777777" w:rsidR="00654E75" w:rsidRPr="009C7D98" w:rsidRDefault="00654E7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031D64" w:rsidRPr="00B9501A" w14:paraId="0BCC72B0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9182DCD" w14:textId="77777777" w:rsidR="00031D64" w:rsidRPr="00D07F18" w:rsidRDefault="00031D64" w:rsidP="00031D6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5E388646" w14:textId="77777777" w:rsidR="00031D64" w:rsidRPr="00D07F18" w:rsidRDefault="00031D64" w:rsidP="00031D6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39841EAC" w14:textId="1E772206" w:rsidR="00031D64" w:rsidRPr="00D07F18" w:rsidRDefault="00031D64" w:rsidP="00031D6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C996DE6" w14:textId="40AB8E26" w:rsidR="00031D64" w:rsidRPr="00D07F18" w:rsidRDefault="00031D64" w:rsidP="00031D64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310StatusSendLetter1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4519D9FC" w14:textId="37204E17" w:rsidR="00031D64" w:rsidRPr="009717CE" w:rsidRDefault="00BA278C" w:rsidP="00031D64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ins w:id="216" w:author="Prada, Leandro (Leo) **CTR**" w:date="2020-06-08T14:23:00Z">
              <w:r w:rsidRPr="00BA278C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 xml:space="preserve">O </w:t>
              </w:r>
              <w:proofErr w:type="spellStart"/>
              <w:r w:rsidRPr="00BA278C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>seu</w:t>
              </w:r>
              <w:proofErr w:type="spellEnd"/>
              <w:r w:rsidRPr="00BA278C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 xml:space="preserve"> pedido para transferir a </w:t>
              </w:r>
              <w:proofErr w:type="spellStart"/>
              <w:r w:rsidRPr="00BA278C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>titularidade</w:t>
              </w:r>
              <w:proofErr w:type="spellEnd"/>
              <w:r w:rsidRPr="00BA278C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 xml:space="preserve"> </w:t>
              </w:r>
              <w:proofErr w:type="spellStart"/>
              <w:r w:rsidRPr="00BA278C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>foi</w:t>
              </w:r>
              <w:proofErr w:type="spellEnd"/>
              <w:r w:rsidRPr="00BA278C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 xml:space="preserve"> </w:t>
              </w:r>
              <w:proofErr w:type="spellStart"/>
              <w:r w:rsidRPr="00BA278C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>processado</w:t>
              </w:r>
              <w:proofErr w:type="spellEnd"/>
              <w:r w:rsidRPr="00BA278C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 xml:space="preserve"> em</w:t>
              </w:r>
            </w:ins>
            <w:del w:id="217" w:author="Prada, Leandro (Leo) **CTR**" w:date="2020-06-08T14:23:00Z">
              <w:r w:rsidR="00031D64" w:rsidRPr="009717CE" w:rsidDel="00BA278C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delText>Sua solicitação de transferência de propriedade foi processada em</w:delText>
              </w:r>
            </w:del>
          </w:p>
        </w:tc>
      </w:tr>
      <w:tr w:rsidR="00C7487E" w:rsidRPr="009C7D98" w14:paraId="6DE8DF14" w14:textId="77777777" w:rsidTr="00F5194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auto"/>
          </w:tcPr>
          <w:p w14:paraId="78F84309" w14:textId="77777777" w:rsidR="00C7487E" w:rsidRPr="006B1E0E" w:rsidRDefault="00C7487E" w:rsidP="00F5194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  <w:lang w:val="es-419"/>
              </w:rPr>
            </w:pPr>
          </w:p>
        </w:tc>
        <w:tc>
          <w:tcPr>
            <w:tcW w:w="1890" w:type="dxa"/>
            <w:shd w:val="clear" w:color="auto" w:fill="auto"/>
          </w:tcPr>
          <w:p w14:paraId="6730BC02" w14:textId="77777777" w:rsidR="00C7487E" w:rsidRDefault="00C7487E" w:rsidP="00F519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  <w:shd w:val="clear" w:color="auto" w:fill="auto"/>
          </w:tcPr>
          <w:p w14:paraId="53A98FC9" w14:textId="77777777" w:rsidR="00C7487E" w:rsidRDefault="00C7487E" w:rsidP="00F5194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4140" w:type="dxa"/>
            <w:shd w:val="clear" w:color="auto" w:fill="auto"/>
          </w:tcPr>
          <w:p w14:paraId="2AFE03EA" w14:textId="77777777" w:rsidR="00C7487E" w:rsidRDefault="00C7487E" w:rsidP="00F51946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</w:rPr>
              <w:t>&lt;date&gt;</w:t>
            </w:r>
          </w:p>
        </w:tc>
      </w:tr>
      <w:tr w:rsidR="00031D64" w:rsidRPr="00B9501A" w14:paraId="61AB5CA8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2AB3006" w14:textId="23BF16E6" w:rsidR="00031D64" w:rsidRPr="00D07F18" w:rsidRDefault="00031D64" w:rsidP="00031D6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6C5E2779" w14:textId="4794916C" w:rsidR="00031D64" w:rsidRDefault="00031D64" w:rsidP="00031D6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31D503B" w14:textId="43563B23" w:rsidR="00031D64" w:rsidRDefault="00031D64" w:rsidP="00031D6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310StatusSendLetter2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469BCA44" w14:textId="44C27939" w:rsidR="00031D64" w:rsidRPr="009717CE" w:rsidRDefault="00BA278C" w:rsidP="00031D64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proofErr w:type="spellStart"/>
            <w:ins w:id="218" w:author="Prada, Leandro (Leo) **CTR**" w:date="2020-06-08T14:24:00Z">
              <w:r w:rsidRPr="00BA278C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>Gostaria</w:t>
              </w:r>
              <w:proofErr w:type="spellEnd"/>
              <w:r w:rsidRPr="00BA278C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 xml:space="preserve"> de </w:t>
              </w:r>
              <w:proofErr w:type="spellStart"/>
              <w:r w:rsidRPr="00BA278C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>receber</w:t>
              </w:r>
              <w:proofErr w:type="spellEnd"/>
              <w:r w:rsidRPr="00BA278C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 xml:space="preserve"> </w:t>
              </w:r>
              <w:proofErr w:type="spellStart"/>
              <w:r w:rsidRPr="00BA278C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>uma</w:t>
              </w:r>
              <w:proofErr w:type="spellEnd"/>
              <w:r w:rsidRPr="00BA278C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 xml:space="preserve"> </w:t>
              </w:r>
              <w:proofErr w:type="spellStart"/>
              <w:r w:rsidRPr="00BA278C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>cópia</w:t>
              </w:r>
              <w:proofErr w:type="spellEnd"/>
              <w:r w:rsidRPr="00BA278C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 xml:space="preserve"> da carta de </w:t>
              </w:r>
              <w:proofErr w:type="spellStart"/>
              <w:r w:rsidRPr="00BA278C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>confirmação</w:t>
              </w:r>
              <w:proofErr w:type="spellEnd"/>
              <w:r w:rsidRPr="00BA278C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>?</w:t>
              </w:r>
            </w:ins>
            <w:del w:id="219" w:author="Prada, Leandro (Leo) **CTR**" w:date="2020-06-08T14:24:00Z">
              <w:r w:rsidR="00031D64" w:rsidRPr="009717CE" w:rsidDel="00BA278C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delText>Quer que eu envie uma cópia da carta de confirmação?</w:delText>
              </w:r>
            </w:del>
          </w:p>
        </w:tc>
      </w:tr>
      <w:tr w:rsidR="00031D64" w:rsidRPr="00B9501A" w14:paraId="3CA3C6D6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69A00B10" w14:textId="53187521" w:rsidR="00031D64" w:rsidRDefault="00031D64" w:rsidP="00031D6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PROMPT-3</w:t>
            </w:r>
          </w:p>
        </w:tc>
        <w:tc>
          <w:tcPr>
            <w:tcW w:w="1890" w:type="dxa"/>
          </w:tcPr>
          <w:p w14:paraId="3BD54E2A" w14:textId="2DD5A19E" w:rsidR="00031D64" w:rsidRDefault="00031D64" w:rsidP="00031D6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1246393" w14:textId="5B85985A" w:rsidR="00031D64" w:rsidRDefault="00031D64" w:rsidP="00031D6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310StatusSendLetter3.wav</w:t>
            </w:r>
          </w:p>
        </w:tc>
        <w:tc>
          <w:tcPr>
            <w:tcW w:w="4140" w:type="dxa"/>
          </w:tcPr>
          <w:p w14:paraId="6C0CA85C" w14:textId="67396F50" w:rsidR="00031D64" w:rsidRPr="009717CE" w:rsidRDefault="00BA278C" w:rsidP="00031D64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ins w:id="220" w:author="Prada, Leandro (Leo) **CTR**" w:date="2020-06-08T14:24:00Z">
              <w:r w:rsidRPr="00BA278C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 xml:space="preserve">Se </w:t>
              </w:r>
              <w:proofErr w:type="spellStart"/>
              <w:r w:rsidRPr="00BA278C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>quiser</w:t>
              </w:r>
              <w:proofErr w:type="spellEnd"/>
              <w:r w:rsidRPr="00BA278C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 xml:space="preserve"> falar </w:t>
              </w:r>
              <w:proofErr w:type="spellStart"/>
              <w:r w:rsidRPr="00BA278C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>com</w:t>
              </w:r>
              <w:proofErr w:type="spellEnd"/>
              <w:r w:rsidRPr="00BA278C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 xml:space="preserve"> </w:t>
              </w:r>
              <w:proofErr w:type="spellStart"/>
              <w:r w:rsidRPr="00BA278C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>alguém</w:t>
              </w:r>
              <w:proofErr w:type="spellEnd"/>
              <w:r w:rsidRPr="00BA278C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>, diga: "Representante".</w:t>
              </w:r>
            </w:ins>
            <w:del w:id="221" w:author="Prada, Leandro (Leo) **CTR**" w:date="2020-06-08T14:24:00Z">
              <w:r w:rsidR="00031D64" w:rsidRPr="009717CE" w:rsidDel="00BA278C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delText>Se preferir falar com alguém, basta dizer atendente</w:delText>
              </w:r>
            </w:del>
          </w:p>
        </w:tc>
      </w:tr>
      <w:tr w:rsidR="003306DC" w:rsidRPr="00031D64" w14:paraId="13F3E2BF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D7CA488" w14:textId="77777777" w:rsidR="003306DC" w:rsidRPr="005A14F6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21C0D04C" w14:textId="77777777" w:rsidR="003306DC" w:rsidRPr="005A14F6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D03B3BF" w14:textId="5FFE588B" w:rsidR="003306DC" w:rsidRPr="005A14F6" w:rsidRDefault="003306DC" w:rsidP="00330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121392D0" w14:textId="0CA15944" w:rsidR="003306DC" w:rsidRPr="005A14F6" w:rsidRDefault="00A630FF" w:rsidP="003306DC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del w:id="222" w:author="Prada, Leandro (Leo) **CTR**" w:date="2020-06-08T14:15:00Z">
              <w:r w:rsidDel="00B9501A">
                <w:rPr>
                  <w:rFonts w:ascii="Arial" w:eastAsia="Arial" w:hAnsi="Arial" w:cs="Arial"/>
                  <w:color w:val="0070C0"/>
                  <w:sz w:val="16"/>
                  <w:szCs w:val="16"/>
                </w:rPr>
                <w:delText>Desculpe.</w:delText>
              </w:r>
            </w:del>
            <w:proofErr w:type="spellStart"/>
            <w:ins w:id="223" w:author="Prada, Leandro (Leo) **CTR**" w:date="2020-06-08T14:15:00Z">
              <w:r w:rsidR="00B9501A">
                <w:rPr>
                  <w:rFonts w:ascii="Arial" w:eastAsia="Arial" w:hAnsi="Arial" w:cs="Arial"/>
                  <w:color w:val="0070C0"/>
                  <w:sz w:val="16"/>
                  <w:szCs w:val="16"/>
                </w:rPr>
                <w:t>Sinto</w:t>
              </w:r>
              <w:proofErr w:type="spellEnd"/>
              <w:r w:rsidR="00B9501A">
                <w:rPr>
                  <w:rFonts w:ascii="Arial" w:eastAsia="Arial" w:hAnsi="Arial" w:cs="Arial"/>
                  <w:color w:val="0070C0"/>
                  <w:sz w:val="16"/>
                  <w:szCs w:val="16"/>
                </w:rPr>
                <w:t xml:space="preserve"> </w:t>
              </w:r>
              <w:proofErr w:type="spellStart"/>
              <w:r w:rsidR="00B9501A">
                <w:rPr>
                  <w:rFonts w:ascii="Arial" w:eastAsia="Arial" w:hAnsi="Arial" w:cs="Arial"/>
                  <w:color w:val="0070C0"/>
                  <w:sz w:val="16"/>
                  <w:szCs w:val="16"/>
                </w:rPr>
                <w:t>muito</w:t>
              </w:r>
              <w:proofErr w:type="spellEnd"/>
              <w:r w:rsidR="00B9501A">
                <w:rPr>
                  <w:rFonts w:ascii="Arial" w:eastAsia="Arial" w:hAnsi="Arial" w:cs="Arial"/>
                  <w:color w:val="0070C0"/>
                  <w:sz w:val="16"/>
                  <w:szCs w:val="16"/>
                </w:rPr>
                <w:t>.</w:t>
              </w:r>
            </w:ins>
          </w:p>
        </w:tc>
      </w:tr>
      <w:tr w:rsidR="003306DC" w:rsidRPr="00B9501A" w14:paraId="228C1720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0E4E812C" w14:textId="77777777" w:rsidR="003306DC" w:rsidRPr="005A14F6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74BE28E8" w14:textId="77777777" w:rsidR="003306DC" w:rsidRPr="005A14F6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3E3447C3" w14:textId="45C92C69" w:rsidR="003306DC" w:rsidRPr="005A14F6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76B1EADD" w14:textId="314ABC74" w:rsidR="003306DC" w:rsidRPr="00B9501A" w:rsidRDefault="00A630FF" w:rsidP="003306DC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  <w:rPrChange w:id="224" w:author="Prada, Leandro (Leo) **CTR**" w:date="2020-06-08T14:15:00Z">
                  <w:rPr>
                    <w:rFonts w:ascii="Arial" w:eastAsia="Arial" w:hAnsi="Arial" w:cs="Arial"/>
                    <w:color w:val="0070C0"/>
                    <w:sz w:val="16"/>
                    <w:szCs w:val="16"/>
                  </w:rPr>
                </w:rPrChange>
              </w:rPr>
            </w:pPr>
            <w:del w:id="225" w:author="Prada, Leandro (Leo) **CTR**" w:date="2020-06-08T14:15:00Z">
              <w:r w:rsidRPr="00B9501A" w:rsidDel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226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delText>Desculpe, não entendi.</w:delText>
              </w:r>
            </w:del>
            <w:proofErr w:type="spellStart"/>
            <w:ins w:id="227" w:author="Prada, Leandro (Leo) **CTR**" w:date="2020-06-08T14:15:00Z"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228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>Sinto</w:t>
              </w:r>
              <w:proofErr w:type="spellEnd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229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 xml:space="preserve"> </w:t>
              </w:r>
              <w:proofErr w:type="spellStart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230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>muito</w:t>
              </w:r>
              <w:proofErr w:type="spellEnd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231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 xml:space="preserve">, mas </w:t>
              </w:r>
              <w:proofErr w:type="spellStart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232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>estou</w:t>
              </w:r>
              <w:proofErr w:type="spellEnd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233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 xml:space="preserve"> </w:t>
              </w:r>
              <w:proofErr w:type="spellStart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234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>tendo</w:t>
              </w:r>
              <w:proofErr w:type="spellEnd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235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 xml:space="preserve"> problemas.</w:t>
              </w:r>
            </w:ins>
          </w:p>
        </w:tc>
      </w:tr>
      <w:tr w:rsidR="003306DC" w:rsidRPr="009C7D98" w14:paraId="3FBD636D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735FDD65" w14:textId="77777777" w:rsidR="003306DC" w:rsidRPr="009C7D98" w:rsidRDefault="003306DC" w:rsidP="003306DC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3306DC" w:rsidRPr="009C7D98" w14:paraId="139955F9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5F9C30A0" w14:textId="77777777" w:rsidR="003306DC" w:rsidRPr="009C7D98" w:rsidRDefault="003306DC" w:rsidP="003306DC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060256C6" w14:textId="77777777" w:rsidR="003306DC" w:rsidRPr="009C7D98" w:rsidRDefault="003306DC" w:rsidP="00330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22C7ABF2" w14:textId="77777777" w:rsidR="003306DC" w:rsidRPr="009C7D98" w:rsidRDefault="003306DC" w:rsidP="00330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611C175D" w14:textId="77777777" w:rsidR="003306DC" w:rsidRPr="009C7D98" w:rsidRDefault="003306DC" w:rsidP="00330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0DB92A52" w14:textId="77777777" w:rsidR="003306DC" w:rsidRPr="009C7D98" w:rsidRDefault="003306DC" w:rsidP="00330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3306DC" w:rsidRPr="009C7D98" w14:paraId="5514E4B0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3755F1" w14:textId="12C752C1" w:rsidR="003306DC" w:rsidRPr="000A7FD5" w:rsidRDefault="003306DC" w:rsidP="003306D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 w:rsidR="00471CAF">
              <w:rPr>
                <w:rFonts w:ascii="Arial" w:hAnsi="Arial" w:cs="Arial"/>
                <w:sz w:val="16"/>
                <w:szCs w:val="16"/>
              </w:rPr>
              <w:t>y</w:t>
            </w:r>
            <w:r w:rsidR="00937ED7">
              <w:rPr>
                <w:rFonts w:ascii="Arial" w:hAnsi="Arial" w:cs="Arial"/>
                <w:sz w:val="16"/>
                <w:szCs w:val="16"/>
              </w:rPr>
              <w:t>es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69EFC222" w14:textId="421A0747" w:rsidR="003306DC" w:rsidRPr="000A7FD5" w:rsidRDefault="00031D64" w:rsidP="00330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Sim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F7855E" w14:textId="77777777" w:rsidR="003306DC" w:rsidRPr="000A7FD5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C43A06" w14:textId="665D4AD8" w:rsidR="003306DC" w:rsidRPr="00D07F18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F2A79D" w14:textId="77777777" w:rsidR="003306DC" w:rsidRPr="00D07F18" w:rsidRDefault="003306DC" w:rsidP="003306D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7ED7" w:rsidRPr="009C7D98" w14:paraId="2225E239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5FC7BB" w14:textId="3363D248" w:rsidR="00BA278C" w:rsidRDefault="00031D64" w:rsidP="00031D64">
            <w:pPr>
              <w:spacing w:after="0" w:line="240" w:lineRule="auto"/>
              <w:rPr>
                <w:ins w:id="236" w:author="Prada, Leandro (Leo) **CTR**" w:date="2020-06-08T14:24:00Z"/>
                <w:rFonts w:ascii="Arial" w:hAnsi="Arial" w:cs="Arial"/>
                <w:sz w:val="16"/>
                <w:szCs w:val="16"/>
              </w:rPr>
            </w:pPr>
            <w:r w:rsidRPr="00BA278C">
              <w:rPr>
                <w:rFonts w:ascii="Arial" w:hAnsi="Arial" w:cs="Arial"/>
                <w:sz w:val="16"/>
                <w:szCs w:val="16"/>
                <w:rPrChange w:id="237" w:author="Prada, Leandro (Leo) **CTR**" w:date="2020-06-08T14:24:00Z">
                  <w:rPr>
                    <w:rFonts w:cs="Calibri"/>
                  </w:rPr>
                </w:rPrChange>
              </w:rPr>
              <w:t>&lt;</w:t>
            </w:r>
            <w:ins w:id="238" w:author="Prada, Leandro (Leo) **CTR**" w:date="2020-06-08T14:24:00Z">
              <w:r w:rsidR="00BA278C">
                <w:rPr>
                  <w:rFonts w:ascii="Arial" w:hAnsi="Arial" w:cs="Arial"/>
                  <w:sz w:val="16"/>
                  <w:szCs w:val="16"/>
                </w:rPr>
                <w:t>no</w:t>
              </w:r>
            </w:ins>
            <w:del w:id="239" w:author="Prada, Leandro (Leo) **CTR**" w:date="2020-06-08T14:24:00Z">
              <w:r w:rsidRPr="00BA278C" w:rsidDel="00BA278C">
                <w:rPr>
                  <w:rFonts w:ascii="Arial" w:hAnsi="Arial" w:cs="Arial"/>
                  <w:sz w:val="16"/>
                  <w:szCs w:val="16"/>
                  <w:rPrChange w:id="240" w:author="Prada, Leandro (Leo) **CTR**" w:date="2020-06-08T14:24:00Z">
                    <w:rPr>
                      <w:rFonts w:cs="Calibri"/>
                    </w:rPr>
                  </w:rPrChange>
                </w:rPr>
                <w:delText>yn</w:delText>
              </w:r>
            </w:del>
            <w:r w:rsidRPr="00BA278C">
              <w:rPr>
                <w:rFonts w:ascii="Arial" w:hAnsi="Arial" w:cs="Arial"/>
                <w:sz w:val="16"/>
                <w:szCs w:val="16"/>
                <w:rPrChange w:id="241" w:author="Prada, Leandro (Leo) **CTR**" w:date="2020-06-08T14:24:00Z">
                  <w:rPr>
                    <w:rFonts w:cs="Calibri"/>
                  </w:rPr>
                </w:rPrChange>
              </w:rPr>
              <w:t xml:space="preserve">&gt; </w:t>
            </w:r>
          </w:p>
          <w:p w14:paraId="2D01B584" w14:textId="05DB051C" w:rsidR="00031D64" w:rsidRPr="00BA278C" w:rsidRDefault="00031D64" w:rsidP="00031D64">
            <w:pPr>
              <w:spacing w:after="0" w:line="240" w:lineRule="auto"/>
              <w:rPr>
                <w:rFonts w:ascii="Arial" w:hAnsi="Arial" w:cs="Arial"/>
                <w:sz w:val="16"/>
                <w:szCs w:val="16"/>
                <w:rPrChange w:id="242" w:author="Prada, Leandro (Leo) **CTR**" w:date="2020-06-08T14:24:00Z">
                  <w:rPr>
                    <w:rFonts w:cs="Calibri"/>
                  </w:rPr>
                </w:rPrChange>
              </w:rPr>
            </w:pPr>
            <w:proofErr w:type="spellStart"/>
            <w:r w:rsidRPr="00BA278C">
              <w:rPr>
                <w:rFonts w:ascii="Arial" w:hAnsi="Arial" w:cs="Arial"/>
                <w:sz w:val="16"/>
                <w:szCs w:val="16"/>
                <w:rPrChange w:id="243" w:author="Prada, Leandro (Leo) **CTR**" w:date="2020-06-08T14:24:00Z">
                  <w:rPr>
                    <w:rFonts w:cs="Calibri"/>
                  </w:rPr>
                </w:rPrChange>
              </w:rPr>
              <w:t>não</w:t>
            </w:r>
            <w:proofErr w:type="spellEnd"/>
          </w:p>
          <w:p w14:paraId="2154881D" w14:textId="4E53D6AC" w:rsidR="00937ED7" w:rsidRPr="000A7FD5" w:rsidRDefault="00937ED7" w:rsidP="003306D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F67DD4" w14:textId="51643676" w:rsidR="00937ED7" w:rsidRPr="000A7FD5" w:rsidRDefault="00595507" w:rsidP="003306D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45F7D3" w14:textId="77777777" w:rsidR="00937ED7" w:rsidRPr="00D07F18" w:rsidRDefault="00937ED7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4109E7" w14:textId="77777777" w:rsidR="00937ED7" w:rsidRPr="00D07F18" w:rsidRDefault="00937ED7" w:rsidP="003306D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306DC" w:rsidRPr="009C7D98" w14:paraId="65B7AA3B" w14:textId="109FAAFA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863BF89" w14:textId="77777777" w:rsidR="003306DC" w:rsidRPr="009C7D98" w:rsidRDefault="003306DC" w:rsidP="003306DC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3306DC" w:rsidRPr="009C7D98" w14:paraId="7AD77DD7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520A93DE" w14:textId="77777777" w:rsidR="003306DC" w:rsidRPr="009C7D98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3306DC" w:rsidRPr="009C7D98" w14:paraId="7FCE742B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803AB46" w14:textId="77777777" w:rsidR="003306DC" w:rsidRPr="009C7D98" w:rsidRDefault="003306DC" w:rsidP="003306DC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3306DC" w:rsidRPr="009C7D98" w14:paraId="7C276D02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2E4B8A5C" w14:textId="77777777" w:rsidR="003306DC" w:rsidRPr="009C7D98" w:rsidRDefault="003306DC" w:rsidP="00330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2307C543" w14:textId="77777777" w:rsidR="003306DC" w:rsidRPr="009C7D98" w:rsidRDefault="003306DC" w:rsidP="00330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3306DC" w:rsidRPr="009C7D98" w14:paraId="6C56085B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0F8DE57C" w14:textId="77777777" w:rsidR="003306DC" w:rsidRPr="009C7D98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0296C025" w14:textId="1D67276B" w:rsidR="003306DC" w:rsidRPr="009C7D98" w:rsidRDefault="00965C35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YesNo</w:t>
            </w:r>
            <w:r w:rsidR="003306DC">
              <w:rPr>
                <w:rFonts w:ascii="Arial" w:hAnsi="Arial" w:cs="Arial"/>
                <w:sz w:val="16"/>
                <w:szCs w:val="16"/>
              </w:rPr>
              <w:t>.grxml</w:t>
            </w:r>
            <w:proofErr w:type="spellEnd"/>
          </w:p>
        </w:tc>
      </w:tr>
      <w:tr w:rsidR="003306DC" w:rsidRPr="00EA6DFA" w14:paraId="76DB6085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8B7EC0" w14:textId="77777777" w:rsidR="003306DC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718A67AF" w14:textId="77777777" w:rsidR="003306DC" w:rsidRPr="00EA6DFA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B89FE7" w14:textId="760465DD" w:rsidR="003306DC" w:rsidRPr="00EA6DFA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5912B4F8" w14:textId="77777777" w:rsidR="00654E75" w:rsidRDefault="00654E75" w:rsidP="00654E75">
      <w:pPr>
        <w:spacing w:after="0" w:line="240" w:lineRule="auto"/>
      </w:pPr>
    </w:p>
    <w:p w14:paraId="4193046A" w14:textId="40685293" w:rsidR="009C66BC" w:rsidRDefault="009C66BC">
      <w:pPr>
        <w:spacing w:after="0" w:line="240" w:lineRule="auto"/>
      </w:pPr>
      <w:r>
        <w:br w:type="page"/>
      </w:r>
    </w:p>
    <w:p w14:paraId="1E45B22C" w14:textId="7ADC7780" w:rsidR="003C0428" w:rsidRDefault="0084503A">
      <w:pPr>
        <w:pStyle w:val="Heading2"/>
      </w:pPr>
      <w:bookmarkStart w:id="244" w:name="_Toc38525153"/>
      <w:r>
        <w:lastRenderedPageBreak/>
        <w:t>0</w:t>
      </w:r>
      <w:r w:rsidR="003C0428">
        <w:t>320_ChangeMenu</w:t>
      </w:r>
      <w:bookmarkEnd w:id="244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3C0428" w:rsidRPr="00C811AC" w14:paraId="47A65AEE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243371E" w14:textId="77777777" w:rsidR="003C0428" w:rsidRPr="00C811AC" w:rsidRDefault="003C0428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3C0428" w:rsidRPr="009C7D98" w14:paraId="68A98AC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53FB3EEA" w14:textId="04D34C42" w:rsidR="003C0428" w:rsidRPr="009C7D98" w:rsidRDefault="003C0428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caller what type of ownership change</w:t>
            </w:r>
          </w:p>
        </w:tc>
      </w:tr>
      <w:tr w:rsidR="003C0428" w:rsidRPr="00C811AC" w14:paraId="15407A6D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B3D99C2" w14:textId="77777777" w:rsidR="003C0428" w:rsidRPr="00C811AC" w:rsidRDefault="003C0428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3C0428" w:rsidRPr="009C7D98" w14:paraId="5A591D9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65A55DFE" w14:textId="77777777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1413D489" w14:textId="77777777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57CD3787" w14:textId="77777777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76D812E0" w14:textId="77777777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3C0428" w:rsidRPr="006B0440" w14:paraId="34CFC3AF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7D16B19" w14:textId="77777777" w:rsidR="003C0428" w:rsidRPr="00D07F18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280662DE" w14:textId="77777777" w:rsidR="003C0428" w:rsidRPr="00D07F18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180BAEC0" w14:textId="77777777" w:rsidR="003C0428" w:rsidRPr="00D07F18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33BB5E6" w14:textId="4E4F7DC1" w:rsidR="003C0428" w:rsidRPr="00D07F18" w:rsidRDefault="003C0428" w:rsidP="003C0428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032</w:t>
            </w:r>
            <w:r w:rsidR="00386840">
              <w:rPr>
                <w:rFonts w:ascii="Arial" w:hAnsi="Arial" w:cs="Arial"/>
                <w:sz w:val="16"/>
                <w:szCs w:val="16"/>
              </w:rPr>
              <w:t>0ChangeMenu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74BDEA3B" w14:textId="4A2546ED" w:rsidR="003C0428" w:rsidRPr="006B0440" w:rsidRDefault="006B0440" w:rsidP="003C0428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  <w:rPrChange w:id="245" w:author="Prada, Leandro (Leo) **CTR**" w:date="2020-06-08T14:24:00Z">
                  <w:rPr>
                    <w:rFonts w:ascii="Arial" w:eastAsia="Times New Roman" w:hAnsi="Arial" w:cs="Arial"/>
                    <w:color w:val="0070C0"/>
                    <w:sz w:val="16"/>
                    <w:szCs w:val="16"/>
                  </w:rPr>
                </w:rPrChange>
              </w:rPr>
            </w:pPr>
            <w:proofErr w:type="spellStart"/>
            <w:ins w:id="246" w:author="Prada, Leandro (Leo) **CTR**" w:date="2020-06-08T14:24:00Z">
              <w:r w:rsidRPr="006B0440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Posso</w:t>
              </w:r>
              <w:proofErr w:type="spellEnd"/>
              <w:r w:rsidRPr="006B0440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</w:t>
              </w:r>
              <w:proofErr w:type="spellStart"/>
              <w:r w:rsidRPr="006B0440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ajudá</w:t>
              </w:r>
              <w:proofErr w:type="spellEnd"/>
              <w:r w:rsidRPr="006B0440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-lo a adicionar </w:t>
              </w:r>
              <w:proofErr w:type="spellStart"/>
              <w:r w:rsidRPr="006B0440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um</w:t>
              </w:r>
              <w:proofErr w:type="spellEnd"/>
              <w:r w:rsidRPr="006B0440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</w:t>
              </w:r>
              <w:proofErr w:type="spellStart"/>
              <w:r w:rsidRPr="006B0440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proprietário</w:t>
              </w:r>
              <w:proofErr w:type="spellEnd"/>
              <w:r w:rsidRPr="006B0440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, remover </w:t>
              </w:r>
              <w:proofErr w:type="spellStart"/>
              <w:r w:rsidRPr="006B0440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um</w:t>
              </w:r>
              <w:proofErr w:type="spellEnd"/>
              <w:r w:rsidRPr="006B0440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</w:t>
              </w:r>
              <w:proofErr w:type="spellStart"/>
              <w:r w:rsidRPr="006B0440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proprietário</w:t>
              </w:r>
              <w:proofErr w:type="spellEnd"/>
              <w:r w:rsidRPr="006B0440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, mudar o </w:t>
              </w:r>
              <w:proofErr w:type="spellStart"/>
              <w:r w:rsidRPr="006B0440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seu</w:t>
              </w:r>
              <w:proofErr w:type="spellEnd"/>
              <w:r w:rsidRPr="006B0440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</w:t>
              </w:r>
              <w:proofErr w:type="spellStart"/>
              <w:r w:rsidRPr="006B0440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nome</w:t>
              </w:r>
              <w:proofErr w:type="spellEnd"/>
              <w:r w:rsidRPr="006B0440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, transferir a </w:t>
              </w:r>
              <w:proofErr w:type="spellStart"/>
              <w:r w:rsidRPr="006B0440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titularidade</w:t>
              </w:r>
              <w:proofErr w:type="spellEnd"/>
              <w:r w:rsidRPr="006B0440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para </w:t>
              </w:r>
              <w:proofErr w:type="spellStart"/>
              <w:r w:rsidRPr="006B0440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outra</w:t>
              </w:r>
              <w:proofErr w:type="spellEnd"/>
              <w:r w:rsidRPr="006B0440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</w:t>
              </w:r>
              <w:proofErr w:type="spellStart"/>
              <w:r w:rsidRPr="006B0440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pessoa</w:t>
              </w:r>
              <w:proofErr w:type="spellEnd"/>
              <w:r w:rsidRPr="006B0440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</w:t>
              </w:r>
              <w:proofErr w:type="spellStart"/>
              <w:r w:rsidRPr="006B0440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ou</w:t>
              </w:r>
              <w:proofErr w:type="spellEnd"/>
              <w:r w:rsidRPr="006B0440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</w:t>
              </w:r>
              <w:proofErr w:type="spellStart"/>
              <w:r w:rsidRPr="006B0440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passar</w:t>
              </w:r>
              <w:proofErr w:type="spellEnd"/>
              <w:r w:rsidRPr="006B0440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a </w:t>
              </w:r>
              <w:proofErr w:type="spellStart"/>
              <w:r w:rsidRPr="006B0440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titularidade</w:t>
              </w:r>
              <w:proofErr w:type="spellEnd"/>
              <w:r w:rsidRPr="006B0440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para </w:t>
              </w:r>
              <w:proofErr w:type="spellStart"/>
              <w:r w:rsidRPr="006B0440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fideicomissario</w:t>
              </w:r>
              <w:proofErr w:type="spellEnd"/>
              <w:r w:rsidRPr="006B0440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(administrador) </w:t>
              </w:r>
              <w:proofErr w:type="spellStart"/>
              <w:r w:rsidRPr="006B0440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ou</w:t>
              </w:r>
              <w:proofErr w:type="spellEnd"/>
              <w:r w:rsidRPr="006B0440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empresa. O que </w:t>
              </w:r>
              <w:proofErr w:type="spellStart"/>
              <w:r w:rsidRPr="006B0440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gostaria</w:t>
              </w:r>
              <w:proofErr w:type="spellEnd"/>
              <w:r w:rsidRPr="006B0440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de </w:t>
              </w:r>
              <w:proofErr w:type="spellStart"/>
              <w:r w:rsidRPr="006B0440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fazer</w:t>
              </w:r>
              <w:proofErr w:type="spellEnd"/>
              <w:r w:rsidRPr="006B0440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?</w:t>
              </w:r>
            </w:ins>
            <w:del w:id="247" w:author="Prada, Leandro (Leo) **CTR**" w:date="2020-06-08T14:24:00Z">
              <w:r w:rsidR="00031D64" w:rsidRPr="00031D64" w:rsidDel="006B0440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delText xml:space="preserve">Posso ajudar você a adicionar ou remover um proprietário, alterar seu nome, transferir a propriedade para alguém ou colocar a propriedade em seu fundo fiduciário ou empresa. </w:delText>
              </w:r>
              <w:r w:rsidR="00031D64" w:rsidRPr="006B0440" w:rsidDel="006B0440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  <w:rPrChange w:id="248" w:author="Prada, Leandro (Leo) **CTR**" w:date="2020-06-08T14:24:00Z">
                    <w:rPr>
                      <w:rFonts w:ascii="Arial" w:hAnsi="Arial" w:cs="Arial"/>
                      <w:color w:val="0070C0"/>
                      <w:sz w:val="16"/>
                      <w:szCs w:val="16"/>
                    </w:rPr>
                  </w:rPrChange>
                </w:rPr>
                <w:delText xml:space="preserve">Qual você gostaria? </w:delText>
              </w:r>
              <w:r w:rsidR="003C0428" w:rsidRPr="006B0440" w:rsidDel="006B0440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  <w:rPrChange w:id="249" w:author="Prada, Leandro (Leo) **CTR**" w:date="2020-06-08T14:24:00Z">
                    <w:rPr>
                      <w:rFonts w:ascii="Arial" w:hAnsi="Arial" w:cs="Arial"/>
                      <w:color w:val="0070C0"/>
                      <w:sz w:val="16"/>
                      <w:szCs w:val="16"/>
                    </w:rPr>
                  </w:rPrChange>
                </w:rPr>
                <w:delText>&lt;pause&gt;</w:delText>
              </w:r>
            </w:del>
          </w:p>
        </w:tc>
      </w:tr>
      <w:tr w:rsidR="003C0428" w:rsidRPr="00B9501A" w14:paraId="659D400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192D9EE" w14:textId="77777777" w:rsidR="003C0428" w:rsidRPr="00D07F18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19BF52A2" w14:textId="77777777" w:rsidR="003C0428" w:rsidRDefault="003C0428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5BD1DC27" w14:textId="72976BDC" w:rsidR="003C0428" w:rsidRDefault="003C0428" w:rsidP="003C042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032</w:t>
            </w:r>
            <w:r w:rsidR="00320A04">
              <w:rPr>
                <w:rFonts w:ascii="Arial" w:hAnsi="Arial" w:cs="Arial"/>
                <w:sz w:val="16"/>
                <w:szCs w:val="16"/>
              </w:rPr>
              <w:t>0</w:t>
            </w:r>
            <w:r w:rsidR="001B6416">
              <w:rPr>
                <w:rFonts w:ascii="Arial" w:hAnsi="Arial" w:cs="Arial"/>
                <w:sz w:val="16"/>
                <w:szCs w:val="16"/>
              </w:rPr>
              <w:t>RepeatorRep</w:t>
            </w:r>
            <w:r w:rsidR="00320A04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1CF7B310" w14:textId="329647B6" w:rsidR="003C0428" w:rsidRPr="00031D64" w:rsidRDefault="006B0440" w:rsidP="003C0428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ins w:id="250" w:author="Prada, Leandro (Leo) **CTR**" w:date="2020-06-08T14:25:00Z">
              <w:r w:rsidRPr="006B0440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Para </w:t>
              </w:r>
              <w:proofErr w:type="spellStart"/>
              <w:r w:rsidRPr="006B0440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ouvir</w:t>
              </w:r>
              <w:proofErr w:type="spellEnd"/>
              <w:r w:rsidRPr="006B0440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</w:t>
              </w:r>
              <w:proofErr w:type="spellStart"/>
              <w:r w:rsidRPr="006B0440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essas</w:t>
              </w:r>
              <w:proofErr w:type="spellEnd"/>
              <w:r w:rsidRPr="006B0440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</w:t>
              </w:r>
              <w:proofErr w:type="spellStart"/>
              <w:r w:rsidRPr="006B0440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opções</w:t>
              </w:r>
              <w:proofErr w:type="spellEnd"/>
              <w:r w:rsidRPr="006B0440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</w:t>
              </w:r>
              <w:proofErr w:type="spellStart"/>
              <w:r w:rsidRPr="006B0440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novamente</w:t>
              </w:r>
              <w:proofErr w:type="spellEnd"/>
              <w:r w:rsidRPr="006B0440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, diga: "Repetir". Se </w:t>
              </w:r>
              <w:proofErr w:type="spellStart"/>
              <w:r w:rsidRPr="006B0440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quiser</w:t>
              </w:r>
              <w:proofErr w:type="spellEnd"/>
              <w:r w:rsidRPr="006B0440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falar </w:t>
              </w:r>
              <w:proofErr w:type="spellStart"/>
              <w:r w:rsidRPr="006B0440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com</w:t>
              </w:r>
              <w:proofErr w:type="spellEnd"/>
              <w:r w:rsidRPr="006B0440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</w:t>
              </w:r>
              <w:proofErr w:type="spellStart"/>
              <w:r w:rsidRPr="006B0440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alguém</w:t>
              </w:r>
              <w:proofErr w:type="spellEnd"/>
              <w:r w:rsidRPr="006B0440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, diga: "Representante".</w:t>
              </w:r>
            </w:ins>
            <w:del w:id="251" w:author="Prada, Leandro (Leo) **CTR**" w:date="2020-06-08T14:25:00Z">
              <w:r w:rsidR="00031D64" w:rsidRPr="00031D64" w:rsidDel="006B0440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delText>Fale repetir se quiser ouvir essas opções novamente. Se preferir falar com alguém, basta dizer atendente.</w:delText>
              </w:r>
            </w:del>
          </w:p>
        </w:tc>
      </w:tr>
      <w:tr w:rsidR="003C0428" w:rsidRPr="005A14F6" w14:paraId="793401D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CAF51B8" w14:textId="77777777" w:rsidR="003C0428" w:rsidRPr="005A14F6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4CDEEA9E" w14:textId="77777777" w:rsidR="003C0428" w:rsidRPr="005A14F6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EDB8305" w14:textId="77777777" w:rsidR="003C0428" w:rsidRPr="005A14F6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663E2590" w14:textId="24EA46E5" w:rsidR="003C0428" w:rsidRPr="005A14F6" w:rsidRDefault="00A630FF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del w:id="252" w:author="Prada, Leandro (Leo) **CTR**" w:date="2020-06-08T14:15:00Z">
              <w:r w:rsidDel="00B9501A">
                <w:rPr>
                  <w:rFonts w:ascii="Arial" w:eastAsia="Arial" w:hAnsi="Arial" w:cs="Arial"/>
                  <w:color w:val="0070C0"/>
                  <w:sz w:val="16"/>
                  <w:szCs w:val="16"/>
                </w:rPr>
                <w:delText>Desculpe.</w:delText>
              </w:r>
            </w:del>
            <w:proofErr w:type="spellStart"/>
            <w:ins w:id="253" w:author="Prada, Leandro (Leo) **CTR**" w:date="2020-06-08T14:15:00Z">
              <w:r w:rsidR="00B9501A">
                <w:rPr>
                  <w:rFonts w:ascii="Arial" w:eastAsia="Arial" w:hAnsi="Arial" w:cs="Arial"/>
                  <w:color w:val="0070C0"/>
                  <w:sz w:val="16"/>
                  <w:szCs w:val="16"/>
                </w:rPr>
                <w:t>Sinto</w:t>
              </w:r>
              <w:proofErr w:type="spellEnd"/>
              <w:r w:rsidR="00B9501A">
                <w:rPr>
                  <w:rFonts w:ascii="Arial" w:eastAsia="Arial" w:hAnsi="Arial" w:cs="Arial"/>
                  <w:color w:val="0070C0"/>
                  <w:sz w:val="16"/>
                  <w:szCs w:val="16"/>
                </w:rPr>
                <w:t xml:space="preserve"> </w:t>
              </w:r>
              <w:proofErr w:type="spellStart"/>
              <w:r w:rsidR="00B9501A">
                <w:rPr>
                  <w:rFonts w:ascii="Arial" w:eastAsia="Arial" w:hAnsi="Arial" w:cs="Arial"/>
                  <w:color w:val="0070C0"/>
                  <w:sz w:val="16"/>
                  <w:szCs w:val="16"/>
                </w:rPr>
                <w:t>muito</w:t>
              </w:r>
              <w:proofErr w:type="spellEnd"/>
              <w:r w:rsidR="00B9501A">
                <w:rPr>
                  <w:rFonts w:ascii="Arial" w:eastAsia="Arial" w:hAnsi="Arial" w:cs="Arial"/>
                  <w:color w:val="0070C0"/>
                  <w:sz w:val="16"/>
                  <w:szCs w:val="16"/>
                </w:rPr>
                <w:t>.</w:t>
              </w:r>
            </w:ins>
          </w:p>
        </w:tc>
      </w:tr>
      <w:tr w:rsidR="003C0428" w:rsidRPr="00B9501A" w14:paraId="32038212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B3790F6" w14:textId="77777777" w:rsidR="003C0428" w:rsidRPr="005A14F6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7DC110F2" w14:textId="77777777" w:rsidR="003C0428" w:rsidRPr="005A14F6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2B3FD1C" w14:textId="77777777" w:rsidR="003C0428" w:rsidRPr="005A14F6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7E021C45" w14:textId="1B2C72B4" w:rsidR="003C0428" w:rsidRPr="00B9501A" w:rsidRDefault="00A630FF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  <w:rPrChange w:id="254" w:author="Prada, Leandro (Leo) **CTR**" w:date="2020-06-08T14:15:00Z">
                  <w:rPr>
                    <w:rFonts w:ascii="Arial" w:eastAsia="Arial" w:hAnsi="Arial" w:cs="Arial"/>
                    <w:color w:val="0070C0"/>
                    <w:sz w:val="16"/>
                    <w:szCs w:val="16"/>
                  </w:rPr>
                </w:rPrChange>
              </w:rPr>
            </w:pPr>
            <w:del w:id="255" w:author="Prada, Leandro (Leo) **CTR**" w:date="2020-06-08T14:15:00Z">
              <w:r w:rsidRPr="00B9501A" w:rsidDel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256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delText>Desculpe, não entendi.</w:delText>
              </w:r>
            </w:del>
            <w:proofErr w:type="spellStart"/>
            <w:ins w:id="257" w:author="Prada, Leandro (Leo) **CTR**" w:date="2020-06-08T14:15:00Z"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258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>Sinto</w:t>
              </w:r>
              <w:proofErr w:type="spellEnd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259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 xml:space="preserve"> </w:t>
              </w:r>
              <w:proofErr w:type="spellStart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260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>muito</w:t>
              </w:r>
              <w:proofErr w:type="spellEnd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261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 xml:space="preserve">, mas </w:t>
              </w:r>
              <w:proofErr w:type="spellStart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262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>estou</w:t>
              </w:r>
              <w:proofErr w:type="spellEnd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263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 xml:space="preserve"> </w:t>
              </w:r>
              <w:proofErr w:type="spellStart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264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>tendo</w:t>
              </w:r>
              <w:proofErr w:type="spellEnd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265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 xml:space="preserve"> problemas.</w:t>
              </w:r>
            </w:ins>
          </w:p>
        </w:tc>
      </w:tr>
      <w:tr w:rsidR="003C0428" w:rsidRPr="009C7D98" w14:paraId="1797D0A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BA1C1E2" w14:textId="77777777" w:rsidR="003C0428" w:rsidRPr="009C7D98" w:rsidRDefault="003C0428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3C0428" w:rsidRPr="009C7D98" w14:paraId="0A8A24B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362D1A98" w14:textId="77777777" w:rsidR="003C0428" w:rsidRPr="009C7D98" w:rsidRDefault="003C0428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7B621753" w14:textId="77777777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7D25D0BF" w14:textId="77777777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2EC62A7F" w14:textId="77777777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03590E67" w14:textId="77777777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E40DC1" w:rsidRPr="00D07F18" w14:paraId="43FDE686" w14:textId="77777777" w:rsidTr="00F5194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00BF2B9C" w14:textId="26E3B897" w:rsidR="00E40DC1" w:rsidRPr="00E40DC1" w:rsidRDefault="00E40DC1" w:rsidP="00E40D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  <w:lang w:val="es-419"/>
              </w:rPr>
            </w:pPr>
            <w:r w:rsidRPr="00E40DC1">
              <w:rPr>
                <w:rFonts w:ascii="Arial" w:eastAsia="Arial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E40DC1">
              <w:rPr>
                <w:rFonts w:ascii="Arial" w:eastAsia="Arial" w:hAnsi="Arial" w:cs="Arial"/>
                <w:sz w:val="16"/>
                <w:szCs w:val="16"/>
                <w:lang w:val="es-419"/>
              </w:rPr>
              <w:t>add</w:t>
            </w:r>
            <w:proofErr w:type="spellEnd"/>
            <w:r w:rsidRPr="00E40DC1">
              <w:rPr>
                <w:rFonts w:ascii="Arial" w:eastAsia="Arial" w:hAnsi="Arial" w:cs="Arial"/>
                <w:sz w:val="16"/>
                <w:szCs w:val="16"/>
                <w:lang w:val="es-419"/>
              </w:rPr>
              <w:t>&gt;</w:t>
            </w:r>
            <w:r w:rsidRPr="00E40DC1">
              <w:rPr>
                <w:rFonts w:ascii="Arial" w:eastAsia="Arial" w:hAnsi="Arial" w:cs="Arial"/>
                <w:sz w:val="16"/>
                <w:szCs w:val="16"/>
                <w:lang w:val="es-419"/>
              </w:rPr>
              <w:br/>
              <w:t xml:space="preserve">adicionar </w:t>
            </w:r>
            <w:proofErr w:type="spellStart"/>
            <w:r w:rsidRPr="00E40DC1">
              <w:rPr>
                <w:rFonts w:ascii="Arial" w:eastAsia="Arial" w:hAnsi="Arial" w:cs="Arial"/>
                <w:sz w:val="16"/>
                <w:szCs w:val="16"/>
                <w:lang w:val="es-419"/>
              </w:rPr>
              <w:t>um</w:t>
            </w:r>
            <w:proofErr w:type="spellEnd"/>
            <w:r w:rsidRPr="00E40DC1">
              <w:rPr>
                <w:rFonts w:ascii="Arial" w:eastAsia="Arial" w:hAnsi="Arial" w:cs="Arial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E40DC1">
              <w:rPr>
                <w:rFonts w:ascii="Arial" w:eastAsia="Arial" w:hAnsi="Arial" w:cs="Arial"/>
                <w:sz w:val="16"/>
                <w:szCs w:val="16"/>
                <w:lang w:val="es-419"/>
              </w:rPr>
              <w:t>proprietário</w:t>
            </w:r>
            <w:proofErr w:type="spellEnd"/>
            <w:r w:rsidRPr="00E40DC1">
              <w:rPr>
                <w:rFonts w:ascii="Arial" w:eastAsia="Arial" w:hAnsi="Arial" w:cs="Arial"/>
                <w:sz w:val="16"/>
                <w:szCs w:val="16"/>
                <w:lang w:val="es-419"/>
              </w:rPr>
              <w:t>,</w:t>
            </w:r>
            <w:r w:rsidRPr="00E40DC1">
              <w:rPr>
                <w:rFonts w:ascii="Arial" w:eastAsia="Arial" w:hAnsi="Arial" w:cs="Arial"/>
                <w:sz w:val="16"/>
                <w:szCs w:val="16"/>
                <w:lang w:val="es-419"/>
              </w:rPr>
              <w:br/>
              <w:t>adicionar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B0BBDB" w14:textId="77777777" w:rsidR="00E40DC1" w:rsidRDefault="00E40DC1" w:rsidP="00E40D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If necessary</w:t>
            </w:r>
          </w:p>
          <w:p w14:paraId="40F8ACDB" w14:textId="3D1D6E1D" w:rsidR="00E40DC1" w:rsidRPr="000A7FD5" w:rsidRDefault="00E40DC1" w:rsidP="00E40DC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0C1558" w14:textId="6BF69BB1" w:rsidR="00E40DC1" w:rsidRPr="00D07F18" w:rsidRDefault="00E40DC1" w:rsidP="00E40D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0320a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9B905C" w14:textId="755E4581" w:rsidR="00E40DC1" w:rsidRPr="00E40DC1" w:rsidRDefault="00E40DC1" w:rsidP="00E40DC1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r w:rsidRPr="00E40DC1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Adicionar </w:t>
            </w:r>
            <w:proofErr w:type="spellStart"/>
            <w:r w:rsidRPr="00E40DC1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um</w:t>
            </w:r>
            <w:proofErr w:type="spellEnd"/>
            <w:r w:rsidRPr="00E40DC1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E40DC1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proprietário</w:t>
            </w:r>
            <w:proofErr w:type="spellEnd"/>
          </w:p>
        </w:tc>
      </w:tr>
      <w:tr w:rsidR="006B0440" w:rsidRPr="00D07F18" w14:paraId="4F451CA0" w14:textId="77777777" w:rsidTr="00F5194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2EB56B74" w14:textId="77777777" w:rsidR="006B0440" w:rsidRDefault="006B0440" w:rsidP="006B0440">
            <w:pPr>
              <w:spacing w:after="0" w:line="240" w:lineRule="auto"/>
              <w:rPr>
                <w:ins w:id="266" w:author="Prada, Leandro (Leo) **CTR**" w:date="2020-06-08T14:24:00Z"/>
                <w:rFonts w:ascii="Arial" w:eastAsia="Arial" w:hAnsi="Arial" w:cs="Arial"/>
                <w:sz w:val="16"/>
                <w:szCs w:val="16"/>
                <w:lang w:val="es-419"/>
              </w:rPr>
            </w:pPr>
            <w:r w:rsidRPr="006B1E0E">
              <w:rPr>
                <w:rFonts w:ascii="Arial" w:eastAsia="Arial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6B1E0E">
              <w:rPr>
                <w:rFonts w:ascii="Arial" w:eastAsia="Arial" w:hAnsi="Arial" w:cs="Arial"/>
                <w:sz w:val="16"/>
                <w:szCs w:val="16"/>
                <w:lang w:val="es-419"/>
              </w:rPr>
              <w:t>remove</w:t>
            </w:r>
            <w:proofErr w:type="spellEnd"/>
            <w:r w:rsidRPr="006B1E0E">
              <w:rPr>
                <w:rFonts w:ascii="Arial" w:eastAsia="Arial" w:hAnsi="Arial" w:cs="Arial"/>
                <w:sz w:val="16"/>
                <w:szCs w:val="16"/>
                <w:lang w:val="es-419"/>
              </w:rPr>
              <w:t>&gt;</w:t>
            </w:r>
            <w:r w:rsidRPr="006B1E0E">
              <w:rPr>
                <w:rFonts w:ascii="Arial" w:eastAsia="Arial" w:hAnsi="Arial" w:cs="Arial"/>
                <w:sz w:val="16"/>
                <w:szCs w:val="16"/>
                <w:lang w:val="es-419"/>
              </w:rPr>
              <w:br/>
              <w:t xml:space="preserve">excluir </w:t>
            </w:r>
            <w:proofErr w:type="spellStart"/>
            <w:r w:rsidRPr="006B1E0E">
              <w:rPr>
                <w:rFonts w:ascii="Arial" w:eastAsia="Arial" w:hAnsi="Arial" w:cs="Arial"/>
                <w:sz w:val="16"/>
                <w:szCs w:val="16"/>
                <w:lang w:val="es-419"/>
              </w:rPr>
              <w:t>um</w:t>
            </w:r>
            <w:proofErr w:type="spellEnd"/>
            <w:r w:rsidRPr="006B1E0E">
              <w:rPr>
                <w:rFonts w:ascii="Arial" w:eastAsia="Arial" w:hAnsi="Arial" w:cs="Arial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6B1E0E">
              <w:rPr>
                <w:rFonts w:ascii="Arial" w:eastAsia="Arial" w:hAnsi="Arial" w:cs="Arial"/>
                <w:sz w:val="16"/>
                <w:szCs w:val="16"/>
                <w:lang w:val="es-419"/>
              </w:rPr>
              <w:t>proprietário</w:t>
            </w:r>
            <w:proofErr w:type="spellEnd"/>
            <w:r w:rsidRPr="006B1E0E">
              <w:rPr>
                <w:rFonts w:ascii="Arial" w:eastAsia="Arial" w:hAnsi="Arial" w:cs="Arial"/>
                <w:sz w:val="16"/>
                <w:szCs w:val="16"/>
                <w:lang w:val="es-419"/>
              </w:rPr>
              <w:t>,</w:t>
            </w:r>
            <w:r w:rsidRPr="006B1E0E">
              <w:rPr>
                <w:rFonts w:ascii="Arial" w:eastAsia="Arial" w:hAnsi="Arial" w:cs="Arial"/>
                <w:sz w:val="16"/>
                <w:szCs w:val="16"/>
                <w:lang w:val="es-419"/>
              </w:rPr>
              <w:br/>
              <w:t>excluir</w:t>
            </w:r>
            <w:ins w:id="267" w:author="Prada, Leandro (Leo) **CTR**" w:date="2020-06-08T14:24:00Z">
              <w:r>
                <w:rPr>
                  <w:rFonts w:ascii="Arial" w:eastAsia="Arial" w:hAnsi="Arial" w:cs="Arial"/>
                  <w:sz w:val="16"/>
                  <w:szCs w:val="16"/>
                  <w:lang w:val="es-419"/>
                </w:rPr>
                <w:t>,</w:t>
              </w:r>
            </w:ins>
          </w:p>
          <w:p w14:paraId="24173AE0" w14:textId="77777777" w:rsidR="006B0440" w:rsidRDefault="006B0440" w:rsidP="006B0440">
            <w:pPr>
              <w:spacing w:after="0" w:line="240" w:lineRule="auto"/>
              <w:rPr>
                <w:ins w:id="268" w:author="Prada, Leandro (Leo) **CTR**" w:date="2020-06-08T14:25:00Z"/>
                <w:rFonts w:ascii="Arial" w:eastAsia="Arial" w:hAnsi="Arial" w:cs="Arial"/>
                <w:color w:val="00B050"/>
                <w:sz w:val="16"/>
                <w:szCs w:val="16"/>
                <w:lang w:val="es-419"/>
              </w:rPr>
            </w:pPr>
            <w:ins w:id="269" w:author="Prada, Leandro (Leo) **CTR**" w:date="2020-06-08T14:24:00Z">
              <w:r>
                <w:rPr>
                  <w:rFonts w:ascii="Arial" w:eastAsia="Arial" w:hAnsi="Arial" w:cs="Arial"/>
                  <w:color w:val="00B050"/>
                  <w:sz w:val="16"/>
                  <w:szCs w:val="16"/>
                  <w:lang w:val="es-419"/>
                </w:rPr>
                <w:t xml:space="preserve">Remover </w:t>
              </w:r>
              <w:proofErr w:type="spellStart"/>
              <w:r>
                <w:rPr>
                  <w:rFonts w:ascii="Arial" w:eastAsia="Arial" w:hAnsi="Arial" w:cs="Arial"/>
                  <w:color w:val="00B050"/>
                  <w:sz w:val="16"/>
                  <w:szCs w:val="16"/>
                  <w:lang w:val="es-419"/>
                </w:rPr>
                <w:t>u</w:t>
              </w:r>
            </w:ins>
            <w:ins w:id="270" w:author="Prada, Leandro (Leo) **CTR**" w:date="2020-06-08T14:25:00Z">
              <w:r>
                <w:rPr>
                  <w:rFonts w:ascii="Arial" w:eastAsia="Arial" w:hAnsi="Arial" w:cs="Arial"/>
                  <w:color w:val="00B050"/>
                  <w:sz w:val="16"/>
                  <w:szCs w:val="16"/>
                  <w:lang w:val="es-419"/>
                </w:rPr>
                <w:t>m</w:t>
              </w:r>
              <w:proofErr w:type="spellEnd"/>
              <w:r>
                <w:rPr>
                  <w:rFonts w:ascii="Arial" w:eastAsia="Arial" w:hAnsi="Arial" w:cs="Arial"/>
                  <w:color w:val="00B050"/>
                  <w:sz w:val="16"/>
                  <w:szCs w:val="16"/>
                  <w:lang w:val="es-419"/>
                </w:rPr>
                <w:t xml:space="preserve"> </w:t>
              </w:r>
              <w:proofErr w:type="spellStart"/>
              <w:r w:rsidRPr="006B0440">
                <w:rPr>
                  <w:rFonts w:ascii="Arial" w:eastAsia="Arial" w:hAnsi="Arial" w:cs="Arial"/>
                  <w:color w:val="00B050"/>
                  <w:sz w:val="16"/>
                  <w:szCs w:val="16"/>
                  <w:lang w:val="es-419"/>
                </w:rPr>
                <w:t>proprietário</w:t>
              </w:r>
              <w:proofErr w:type="spellEnd"/>
              <w:r>
                <w:rPr>
                  <w:rFonts w:ascii="Arial" w:eastAsia="Arial" w:hAnsi="Arial" w:cs="Arial"/>
                  <w:color w:val="00B050"/>
                  <w:sz w:val="16"/>
                  <w:szCs w:val="16"/>
                  <w:lang w:val="es-419"/>
                </w:rPr>
                <w:t>,</w:t>
              </w:r>
            </w:ins>
          </w:p>
          <w:p w14:paraId="0E6EE0A7" w14:textId="27841A93" w:rsidR="006B0440" w:rsidRPr="006B0440" w:rsidRDefault="006B0440" w:rsidP="006B0440">
            <w:pPr>
              <w:spacing w:after="0" w:line="240" w:lineRule="auto"/>
              <w:rPr>
                <w:rFonts w:ascii="Arial" w:eastAsia="Arial" w:hAnsi="Arial" w:cs="Arial"/>
                <w:color w:val="00B050"/>
                <w:sz w:val="16"/>
                <w:szCs w:val="16"/>
                <w:lang w:val="es-419"/>
                <w:rPrChange w:id="271" w:author="Prada, Leandro (Leo) **CTR**" w:date="2020-06-08T14:24:00Z">
                  <w:rPr>
                    <w:rFonts w:ascii="Arial" w:eastAsia="Arial" w:hAnsi="Arial" w:cs="Arial"/>
                    <w:sz w:val="16"/>
                    <w:szCs w:val="16"/>
                    <w:lang w:val="es-419"/>
                  </w:rPr>
                </w:rPrChange>
              </w:rPr>
            </w:pPr>
            <w:ins w:id="272" w:author="Prada, Leandro (Leo) **CTR**" w:date="2020-06-08T14:25:00Z">
              <w:r>
                <w:rPr>
                  <w:rFonts w:ascii="Arial" w:eastAsia="Arial" w:hAnsi="Arial" w:cs="Arial"/>
                  <w:color w:val="00B050"/>
                  <w:sz w:val="16"/>
                  <w:szCs w:val="16"/>
                  <w:lang w:val="es-419"/>
                </w:rPr>
                <w:t>Remover</w:t>
              </w:r>
            </w:ins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450F27" w14:textId="77777777" w:rsidR="006B0440" w:rsidRDefault="006B0440" w:rsidP="006B044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If necessary</w:t>
            </w:r>
          </w:p>
          <w:p w14:paraId="4EAD2263" w14:textId="77777777" w:rsidR="006B0440" w:rsidRPr="000A7FD5" w:rsidRDefault="006B0440" w:rsidP="006B044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0D00E3" w14:textId="42630D7B" w:rsidR="006B0440" w:rsidRPr="00D07F18" w:rsidRDefault="006B0440" w:rsidP="006B044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0320b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E7E4E7" w14:textId="5303415A" w:rsidR="006B0440" w:rsidRPr="00E40DC1" w:rsidRDefault="006B0440" w:rsidP="006B0440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ins w:id="273" w:author="Prada, Leandro (Leo) **CTR**" w:date="2020-06-08T14:25:00Z">
              <w:r w:rsidRPr="006B0440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  <w:rPrChange w:id="274" w:author="Prada, Leandro (Leo) **CTR**" w:date="2020-06-08T14:25:00Z">
                    <w:rPr/>
                  </w:rPrChange>
                </w:rPr>
                <w:t xml:space="preserve">Remover um </w:t>
              </w:r>
              <w:proofErr w:type="spellStart"/>
              <w:r w:rsidRPr="006B0440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  <w:rPrChange w:id="275" w:author="Prada, Leandro (Leo) **CTR**" w:date="2020-06-08T14:25:00Z">
                    <w:rPr/>
                  </w:rPrChange>
                </w:rPr>
                <w:t>proprietário</w:t>
              </w:r>
            </w:ins>
            <w:proofErr w:type="spellEnd"/>
            <w:del w:id="276" w:author="Prada, Leandro (Leo) **CTR**" w:date="2020-06-08T14:25:00Z">
              <w:r w:rsidRPr="00E40DC1" w:rsidDel="00BF4280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delText>Excluir um proprietário</w:delText>
              </w:r>
            </w:del>
          </w:p>
        </w:tc>
      </w:tr>
      <w:tr w:rsidR="006B0440" w:rsidRPr="00D07F18" w14:paraId="126A51BE" w14:textId="77777777" w:rsidTr="00F5194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5CA1A082" w14:textId="77777777" w:rsidR="006B0440" w:rsidRDefault="006B0440" w:rsidP="006B0440">
            <w:pPr>
              <w:spacing w:after="0" w:line="240" w:lineRule="auto"/>
              <w:rPr>
                <w:ins w:id="277" w:author="Prada, Leandro (Leo) **CTR**" w:date="2020-06-08T14:26:00Z"/>
                <w:rFonts w:ascii="Arial" w:eastAsia="Arial" w:hAnsi="Arial" w:cs="Arial"/>
                <w:sz w:val="16"/>
                <w:szCs w:val="16"/>
                <w:lang w:val="es-419"/>
              </w:rPr>
            </w:pPr>
            <w:r w:rsidRPr="006B1E0E">
              <w:rPr>
                <w:rFonts w:ascii="Arial" w:eastAsia="Arial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6B1E0E">
              <w:rPr>
                <w:rFonts w:ascii="Arial" w:eastAsia="Arial" w:hAnsi="Arial" w:cs="Arial"/>
                <w:sz w:val="16"/>
                <w:szCs w:val="16"/>
                <w:lang w:val="es-419"/>
              </w:rPr>
              <w:t>name</w:t>
            </w:r>
            <w:proofErr w:type="spellEnd"/>
            <w:r w:rsidRPr="006B1E0E">
              <w:rPr>
                <w:rFonts w:ascii="Arial" w:eastAsia="Arial" w:hAnsi="Arial" w:cs="Arial"/>
                <w:sz w:val="16"/>
                <w:szCs w:val="16"/>
                <w:lang w:val="es-419"/>
              </w:rPr>
              <w:t>&gt;</w:t>
            </w:r>
            <w:r w:rsidRPr="006B1E0E">
              <w:rPr>
                <w:rFonts w:ascii="Arial" w:eastAsia="Arial" w:hAnsi="Arial" w:cs="Arial"/>
                <w:sz w:val="16"/>
                <w:szCs w:val="16"/>
                <w:lang w:val="es-419"/>
              </w:rPr>
              <w:br/>
              <w:t>Alterar,</w:t>
            </w:r>
            <w:r w:rsidRPr="006B1E0E">
              <w:rPr>
                <w:rFonts w:ascii="Arial" w:eastAsia="Arial" w:hAnsi="Arial" w:cs="Arial"/>
                <w:sz w:val="16"/>
                <w:szCs w:val="16"/>
                <w:lang w:val="es-419"/>
              </w:rPr>
              <w:br/>
              <w:t xml:space="preserve">Alterar </w:t>
            </w:r>
            <w:proofErr w:type="spellStart"/>
            <w:r w:rsidRPr="006B1E0E">
              <w:rPr>
                <w:rFonts w:ascii="Arial" w:eastAsia="Arial" w:hAnsi="Arial" w:cs="Arial"/>
                <w:sz w:val="16"/>
                <w:szCs w:val="16"/>
                <w:lang w:val="es-419"/>
              </w:rPr>
              <w:t>nome</w:t>
            </w:r>
            <w:proofErr w:type="spellEnd"/>
            <w:r w:rsidRPr="006B1E0E">
              <w:rPr>
                <w:rFonts w:ascii="Arial" w:eastAsia="Arial" w:hAnsi="Arial" w:cs="Arial"/>
                <w:sz w:val="16"/>
                <w:szCs w:val="16"/>
                <w:lang w:val="es-419"/>
              </w:rPr>
              <w:t>,</w:t>
            </w:r>
            <w:r w:rsidRPr="006B1E0E">
              <w:rPr>
                <w:rFonts w:ascii="Arial" w:eastAsia="Arial" w:hAnsi="Arial" w:cs="Arial"/>
                <w:sz w:val="16"/>
                <w:szCs w:val="16"/>
                <w:lang w:val="es-419"/>
              </w:rPr>
              <w:br/>
              <w:t>Alterar (</w:t>
            </w:r>
            <w:proofErr w:type="spellStart"/>
            <w:r w:rsidRPr="006B1E0E">
              <w:rPr>
                <w:rFonts w:ascii="Arial" w:eastAsia="Arial" w:hAnsi="Arial" w:cs="Arial"/>
                <w:sz w:val="16"/>
                <w:szCs w:val="16"/>
                <w:lang w:val="es-419"/>
              </w:rPr>
              <w:t>meu</w:t>
            </w:r>
            <w:proofErr w:type="spellEnd"/>
            <w:r w:rsidRPr="006B1E0E">
              <w:rPr>
                <w:rFonts w:ascii="Arial" w:eastAsia="Arial" w:hAnsi="Arial" w:cs="Arial"/>
                <w:sz w:val="16"/>
                <w:szCs w:val="16"/>
                <w:lang w:val="es-419"/>
              </w:rPr>
              <w:t xml:space="preserve">) </w:t>
            </w:r>
            <w:proofErr w:type="spellStart"/>
            <w:r w:rsidRPr="006B1E0E">
              <w:rPr>
                <w:rFonts w:ascii="Arial" w:eastAsia="Arial" w:hAnsi="Arial" w:cs="Arial"/>
                <w:sz w:val="16"/>
                <w:szCs w:val="16"/>
                <w:lang w:val="es-419"/>
              </w:rPr>
              <w:t>nome</w:t>
            </w:r>
            <w:proofErr w:type="spellEnd"/>
            <w:ins w:id="278" w:author="Prada, Leandro (Leo) **CTR**" w:date="2020-06-08T14:26:00Z">
              <w:r>
                <w:rPr>
                  <w:rFonts w:ascii="Arial" w:eastAsia="Arial" w:hAnsi="Arial" w:cs="Arial"/>
                  <w:sz w:val="16"/>
                  <w:szCs w:val="16"/>
                  <w:lang w:val="es-419"/>
                </w:rPr>
                <w:t>,</w:t>
              </w:r>
            </w:ins>
          </w:p>
          <w:p w14:paraId="2C65A944" w14:textId="77777777" w:rsidR="006B0440" w:rsidRDefault="006B0440" w:rsidP="006B0440">
            <w:pPr>
              <w:spacing w:after="0" w:line="240" w:lineRule="auto"/>
              <w:rPr>
                <w:ins w:id="279" w:author="Prada, Leandro (Leo) **CTR**" w:date="2020-06-08T14:26:00Z"/>
                <w:rFonts w:ascii="Arial" w:eastAsia="Arial" w:hAnsi="Arial" w:cs="Arial"/>
                <w:color w:val="00B050"/>
                <w:sz w:val="16"/>
                <w:szCs w:val="16"/>
                <w:lang w:val="es-419"/>
              </w:rPr>
            </w:pPr>
            <w:ins w:id="280" w:author="Prada, Leandro (Leo) **CTR**" w:date="2020-06-08T14:26:00Z">
              <w:r w:rsidRPr="006B0440">
                <w:rPr>
                  <w:rFonts w:ascii="Arial" w:eastAsia="Arial" w:hAnsi="Arial" w:cs="Arial"/>
                  <w:color w:val="00B050"/>
                  <w:sz w:val="16"/>
                  <w:szCs w:val="16"/>
                  <w:lang w:val="es-419"/>
                  <w:rPrChange w:id="281" w:author="Prada, Leandro (Leo) **CTR**" w:date="2020-06-08T14:26:00Z">
                    <w:rPr>
                      <w:rFonts w:ascii="Arial" w:eastAsia="Arial" w:hAnsi="Arial" w:cs="Arial"/>
                      <w:sz w:val="16"/>
                      <w:szCs w:val="16"/>
                      <w:lang w:val="es-419"/>
                    </w:rPr>
                  </w:rPrChange>
                </w:rPr>
                <w:t>Mudar,</w:t>
              </w:r>
            </w:ins>
          </w:p>
          <w:p w14:paraId="7AE6093F" w14:textId="77777777" w:rsidR="006B0440" w:rsidRDefault="006B0440" w:rsidP="006B0440">
            <w:pPr>
              <w:spacing w:after="0" w:line="240" w:lineRule="auto"/>
              <w:rPr>
                <w:ins w:id="282" w:author="Prada, Leandro (Leo) **CTR**" w:date="2020-06-08T14:26:00Z"/>
                <w:rFonts w:ascii="Arial" w:eastAsia="Arial" w:hAnsi="Arial" w:cs="Arial"/>
                <w:color w:val="00B050"/>
                <w:sz w:val="16"/>
                <w:szCs w:val="16"/>
                <w:lang w:val="es-419"/>
              </w:rPr>
            </w:pPr>
            <w:ins w:id="283" w:author="Prada, Leandro (Leo) **CTR**" w:date="2020-06-08T14:26:00Z">
              <w:r>
                <w:rPr>
                  <w:rFonts w:ascii="Arial" w:eastAsia="Arial" w:hAnsi="Arial" w:cs="Arial"/>
                  <w:color w:val="00B050"/>
                  <w:sz w:val="16"/>
                  <w:szCs w:val="16"/>
                  <w:lang w:val="es-419"/>
                </w:rPr>
                <w:t xml:space="preserve">Mudar </w:t>
              </w:r>
              <w:proofErr w:type="spellStart"/>
              <w:r>
                <w:rPr>
                  <w:rFonts w:ascii="Arial" w:eastAsia="Arial" w:hAnsi="Arial" w:cs="Arial"/>
                  <w:color w:val="00B050"/>
                  <w:sz w:val="16"/>
                  <w:szCs w:val="16"/>
                  <w:lang w:val="es-419"/>
                </w:rPr>
                <w:t>nome</w:t>
              </w:r>
              <w:proofErr w:type="spellEnd"/>
              <w:r>
                <w:rPr>
                  <w:rFonts w:ascii="Arial" w:eastAsia="Arial" w:hAnsi="Arial" w:cs="Arial"/>
                  <w:color w:val="00B050"/>
                  <w:sz w:val="16"/>
                  <w:szCs w:val="16"/>
                  <w:lang w:val="es-419"/>
                </w:rPr>
                <w:t>,</w:t>
              </w:r>
            </w:ins>
          </w:p>
          <w:p w14:paraId="1CB53ED6" w14:textId="1327AE0F" w:rsidR="006B0440" w:rsidRPr="006B1E0E" w:rsidRDefault="006B0440" w:rsidP="006B044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  <w:lang w:val="es-419"/>
              </w:rPr>
            </w:pPr>
            <w:ins w:id="284" w:author="Prada, Leandro (Leo) **CTR**" w:date="2020-06-08T14:26:00Z">
              <w:r>
                <w:rPr>
                  <w:rFonts w:ascii="Arial" w:eastAsia="Arial" w:hAnsi="Arial" w:cs="Arial"/>
                  <w:color w:val="00B050"/>
                  <w:sz w:val="16"/>
                  <w:szCs w:val="16"/>
                  <w:lang w:val="es-419"/>
                </w:rPr>
                <w:t>Mudar (</w:t>
              </w:r>
              <w:proofErr w:type="spellStart"/>
              <w:r>
                <w:rPr>
                  <w:rFonts w:ascii="Arial" w:eastAsia="Arial" w:hAnsi="Arial" w:cs="Arial"/>
                  <w:color w:val="00B050"/>
                  <w:sz w:val="16"/>
                  <w:szCs w:val="16"/>
                  <w:lang w:val="es-419"/>
                </w:rPr>
                <w:t>meu</w:t>
              </w:r>
              <w:proofErr w:type="spellEnd"/>
              <w:r>
                <w:rPr>
                  <w:rFonts w:ascii="Arial" w:eastAsia="Arial" w:hAnsi="Arial" w:cs="Arial"/>
                  <w:color w:val="00B050"/>
                  <w:sz w:val="16"/>
                  <w:szCs w:val="16"/>
                  <w:lang w:val="es-419"/>
                </w:rPr>
                <w:t xml:space="preserve">) </w:t>
              </w:r>
              <w:proofErr w:type="spellStart"/>
              <w:r>
                <w:rPr>
                  <w:rFonts w:ascii="Arial" w:eastAsia="Arial" w:hAnsi="Arial" w:cs="Arial"/>
                  <w:color w:val="00B050"/>
                  <w:sz w:val="16"/>
                  <w:szCs w:val="16"/>
                  <w:lang w:val="es-419"/>
                </w:rPr>
                <w:t>nome</w:t>
              </w:r>
            </w:ins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75E526" w14:textId="77777777" w:rsidR="006B0440" w:rsidRDefault="006B0440" w:rsidP="006B044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If necessary</w:t>
            </w:r>
          </w:p>
          <w:p w14:paraId="70386225" w14:textId="77777777" w:rsidR="006B0440" w:rsidRPr="000A7FD5" w:rsidRDefault="006B0440" w:rsidP="006B044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1A0D71" w14:textId="2CE49216" w:rsidR="006B0440" w:rsidRPr="00D07F18" w:rsidRDefault="006B0440" w:rsidP="006B044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0320c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828664" w14:textId="72DBBF97" w:rsidR="006B0440" w:rsidRPr="00E40DC1" w:rsidRDefault="006B0440" w:rsidP="006B0440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ins w:id="285" w:author="Prada, Leandro (Leo) **CTR**" w:date="2020-06-08T14:25:00Z">
              <w:r w:rsidRPr="006B0440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  <w:rPrChange w:id="286" w:author="Prada, Leandro (Leo) **CTR**" w:date="2020-06-08T14:25:00Z">
                    <w:rPr/>
                  </w:rPrChange>
                </w:rPr>
                <w:t xml:space="preserve">Mudar </w:t>
              </w:r>
              <w:proofErr w:type="spellStart"/>
              <w:r w:rsidRPr="006B0440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  <w:rPrChange w:id="287" w:author="Prada, Leandro (Leo) **CTR**" w:date="2020-06-08T14:25:00Z">
                    <w:rPr/>
                  </w:rPrChange>
                </w:rPr>
                <w:t>seu</w:t>
              </w:r>
              <w:proofErr w:type="spellEnd"/>
              <w:r w:rsidRPr="006B0440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  <w:rPrChange w:id="288" w:author="Prada, Leandro (Leo) **CTR**" w:date="2020-06-08T14:25:00Z">
                    <w:rPr/>
                  </w:rPrChange>
                </w:rPr>
                <w:t xml:space="preserve"> </w:t>
              </w:r>
              <w:proofErr w:type="spellStart"/>
              <w:r w:rsidRPr="006B0440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  <w:rPrChange w:id="289" w:author="Prada, Leandro (Leo) **CTR**" w:date="2020-06-08T14:25:00Z">
                    <w:rPr/>
                  </w:rPrChange>
                </w:rPr>
                <w:t>nome</w:t>
              </w:r>
            </w:ins>
            <w:proofErr w:type="spellEnd"/>
            <w:del w:id="290" w:author="Prada, Leandro (Leo) **CTR**" w:date="2020-06-08T14:25:00Z">
              <w:r w:rsidRPr="00E40DC1" w:rsidDel="00BF4280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delText>Alterar seu nome</w:delText>
              </w:r>
            </w:del>
          </w:p>
        </w:tc>
      </w:tr>
      <w:tr w:rsidR="006B0440" w:rsidRPr="00D07F18" w14:paraId="6D844C13" w14:textId="77777777" w:rsidTr="00F5194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06B20C1B" w14:textId="77777777" w:rsidR="006B0440" w:rsidRDefault="006B0440" w:rsidP="006B0440">
            <w:pPr>
              <w:spacing w:after="0" w:line="240" w:lineRule="auto"/>
              <w:rPr>
                <w:ins w:id="291" w:author="Prada, Leandro (Leo) **CTR**" w:date="2020-06-08T14:26:00Z"/>
                <w:rFonts w:ascii="Arial" w:eastAsia="Arial" w:hAnsi="Arial" w:cs="Arial"/>
                <w:sz w:val="16"/>
                <w:szCs w:val="16"/>
                <w:lang w:val="es-419"/>
              </w:rPr>
            </w:pPr>
            <w:r w:rsidRPr="006B1E0E">
              <w:rPr>
                <w:rFonts w:ascii="Arial" w:eastAsia="Arial" w:hAnsi="Arial" w:cs="Arial"/>
                <w:sz w:val="16"/>
                <w:szCs w:val="16"/>
                <w:lang w:val="es-419"/>
              </w:rPr>
              <w:t>&lt;transfer&gt;</w:t>
            </w:r>
            <w:r w:rsidRPr="006B1E0E">
              <w:rPr>
                <w:rFonts w:ascii="Arial" w:eastAsia="Arial" w:hAnsi="Arial" w:cs="Arial"/>
                <w:sz w:val="16"/>
                <w:szCs w:val="16"/>
                <w:lang w:val="es-419"/>
              </w:rPr>
              <w:br/>
              <w:t>Transferir,</w:t>
            </w:r>
            <w:r w:rsidRPr="006B1E0E">
              <w:rPr>
                <w:rFonts w:ascii="Arial" w:eastAsia="Arial" w:hAnsi="Arial" w:cs="Arial"/>
                <w:sz w:val="16"/>
                <w:szCs w:val="16"/>
                <w:lang w:val="es-419"/>
              </w:rPr>
              <w:br/>
              <w:t xml:space="preserve">Transferir a </w:t>
            </w:r>
            <w:proofErr w:type="spellStart"/>
            <w:r w:rsidRPr="006B1E0E">
              <w:rPr>
                <w:rFonts w:ascii="Arial" w:eastAsia="Arial" w:hAnsi="Arial" w:cs="Arial"/>
                <w:sz w:val="16"/>
                <w:szCs w:val="16"/>
                <w:lang w:val="es-419"/>
              </w:rPr>
              <w:t>propriedade</w:t>
            </w:r>
            <w:proofErr w:type="spellEnd"/>
            <w:ins w:id="292" w:author="Prada, Leandro (Leo) **CTR**" w:date="2020-06-08T14:26:00Z">
              <w:r>
                <w:rPr>
                  <w:rFonts w:ascii="Arial" w:eastAsia="Arial" w:hAnsi="Arial" w:cs="Arial"/>
                  <w:sz w:val="16"/>
                  <w:szCs w:val="16"/>
                  <w:lang w:val="es-419"/>
                </w:rPr>
                <w:t>,</w:t>
              </w:r>
            </w:ins>
          </w:p>
          <w:p w14:paraId="15CA6B69" w14:textId="77777777" w:rsidR="006B0440" w:rsidRDefault="006B0440" w:rsidP="006B0440">
            <w:pPr>
              <w:spacing w:after="0" w:line="240" w:lineRule="auto"/>
              <w:rPr>
                <w:ins w:id="293" w:author="Prada, Leandro (Leo) **CTR**" w:date="2020-06-08T14:26:00Z"/>
                <w:rFonts w:ascii="Arial" w:eastAsia="Arial" w:hAnsi="Arial" w:cs="Arial"/>
                <w:color w:val="00B050"/>
                <w:sz w:val="16"/>
                <w:szCs w:val="16"/>
                <w:lang w:val="es-419"/>
              </w:rPr>
            </w:pPr>
            <w:ins w:id="294" w:author="Prada, Leandro (Leo) **CTR**" w:date="2020-06-08T14:26:00Z">
              <w:r w:rsidRPr="006B0440">
                <w:rPr>
                  <w:rFonts w:ascii="Arial" w:eastAsia="Arial" w:hAnsi="Arial" w:cs="Arial"/>
                  <w:color w:val="00B050"/>
                  <w:sz w:val="16"/>
                  <w:szCs w:val="16"/>
                  <w:lang w:val="es-419"/>
                </w:rPr>
                <w:t xml:space="preserve">Transferir </w:t>
              </w:r>
              <w:proofErr w:type="spellStart"/>
              <w:r w:rsidRPr="006B0440">
                <w:rPr>
                  <w:rFonts w:ascii="Arial" w:eastAsia="Arial" w:hAnsi="Arial" w:cs="Arial"/>
                  <w:color w:val="00B050"/>
                  <w:sz w:val="16"/>
                  <w:szCs w:val="16"/>
                  <w:lang w:val="es-419"/>
                </w:rPr>
                <w:t>titularidade</w:t>
              </w:r>
              <w:proofErr w:type="spellEnd"/>
              <w:r>
                <w:rPr>
                  <w:rFonts w:ascii="Arial" w:eastAsia="Arial" w:hAnsi="Arial" w:cs="Arial"/>
                  <w:color w:val="00B050"/>
                  <w:sz w:val="16"/>
                  <w:szCs w:val="16"/>
                  <w:lang w:val="es-419"/>
                </w:rPr>
                <w:t>,</w:t>
              </w:r>
            </w:ins>
          </w:p>
          <w:p w14:paraId="7D2744BE" w14:textId="3DE6BC74" w:rsidR="006B0440" w:rsidRPr="006B0440" w:rsidRDefault="006B0440" w:rsidP="006B0440">
            <w:pPr>
              <w:spacing w:after="0" w:line="240" w:lineRule="auto"/>
              <w:rPr>
                <w:rFonts w:ascii="Arial" w:eastAsia="Arial" w:hAnsi="Arial" w:cs="Arial"/>
                <w:color w:val="00B050"/>
                <w:sz w:val="16"/>
                <w:szCs w:val="16"/>
                <w:lang w:val="es-419"/>
                <w:rPrChange w:id="295" w:author="Prada, Leandro (Leo) **CTR**" w:date="2020-06-08T14:26:00Z">
                  <w:rPr>
                    <w:rFonts w:ascii="Arial" w:eastAsia="Arial" w:hAnsi="Arial" w:cs="Arial"/>
                    <w:sz w:val="16"/>
                    <w:szCs w:val="16"/>
                    <w:lang w:val="es-419"/>
                  </w:rPr>
                </w:rPrChange>
              </w:rPr>
            </w:pPr>
            <w:proofErr w:type="spellStart"/>
            <w:ins w:id="296" w:author="Prada, Leandro (Leo) **CTR**" w:date="2020-06-08T14:26:00Z">
              <w:r>
                <w:rPr>
                  <w:rFonts w:ascii="Arial" w:eastAsia="Arial" w:hAnsi="Arial" w:cs="Arial"/>
                  <w:color w:val="00B050"/>
                  <w:sz w:val="16"/>
                  <w:szCs w:val="16"/>
                  <w:lang w:val="es-419"/>
                </w:rPr>
                <w:t>T</w:t>
              </w:r>
              <w:r w:rsidRPr="006B0440">
                <w:rPr>
                  <w:rFonts w:ascii="Arial" w:eastAsia="Arial" w:hAnsi="Arial" w:cs="Arial"/>
                  <w:color w:val="00B050"/>
                  <w:sz w:val="16"/>
                  <w:szCs w:val="16"/>
                  <w:lang w:val="es-419"/>
                </w:rPr>
                <w:t>itularidade</w:t>
              </w:r>
            </w:ins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E952E6" w14:textId="77777777" w:rsidR="006B0440" w:rsidRDefault="006B0440" w:rsidP="006B044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If necessary</w:t>
            </w:r>
          </w:p>
          <w:p w14:paraId="6685370A" w14:textId="77777777" w:rsidR="006B0440" w:rsidRPr="000A7FD5" w:rsidRDefault="006B0440" w:rsidP="006B044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9D6AF4" w14:textId="4F1E2CC7" w:rsidR="006B0440" w:rsidRPr="00D07F18" w:rsidRDefault="006B0440" w:rsidP="006B044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0320d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1CD0D4" w14:textId="2ABD98DB" w:rsidR="006B0440" w:rsidRPr="00E40DC1" w:rsidRDefault="006B0440" w:rsidP="006B0440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proofErr w:type="spellStart"/>
            <w:ins w:id="297" w:author="Prada, Leandro (Leo) **CTR**" w:date="2020-06-08T14:25:00Z">
              <w:r w:rsidRPr="006B0440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  <w:rPrChange w:id="298" w:author="Prada, Leandro (Leo) **CTR**" w:date="2020-06-08T14:25:00Z">
                    <w:rPr/>
                  </w:rPrChange>
                </w:rPr>
                <w:t>Transferir</w:t>
              </w:r>
              <w:proofErr w:type="spellEnd"/>
              <w:r w:rsidRPr="006B0440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  <w:rPrChange w:id="299" w:author="Prada, Leandro (Leo) **CTR**" w:date="2020-06-08T14:25:00Z">
                    <w:rPr/>
                  </w:rPrChange>
                </w:rPr>
                <w:t xml:space="preserve"> </w:t>
              </w:r>
              <w:proofErr w:type="spellStart"/>
              <w:r w:rsidRPr="006B0440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  <w:rPrChange w:id="300" w:author="Prada, Leandro (Leo) **CTR**" w:date="2020-06-08T14:25:00Z">
                    <w:rPr/>
                  </w:rPrChange>
                </w:rPr>
                <w:t>titularidade</w:t>
              </w:r>
            </w:ins>
            <w:proofErr w:type="spellEnd"/>
            <w:del w:id="301" w:author="Prada, Leandro (Leo) **CTR**" w:date="2020-06-08T14:25:00Z">
              <w:r w:rsidRPr="00E40DC1" w:rsidDel="00BF4280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delText>Transferir a propriedade</w:delText>
              </w:r>
            </w:del>
          </w:p>
        </w:tc>
      </w:tr>
      <w:tr w:rsidR="00E40DC1" w:rsidRPr="00B9501A" w14:paraId="647DD6FB" w14:textId="77777777" w:rsidTr="00F5194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6F4E2D7B" w14:textId="77777777" w:rsidR="00E40DC1" w:rsidRDefault="00E40DC1" w:rsidP="00E40DC1">
            <w:pPr>
              <w:spacing w:after="0" w:line="240" w:lineRule="auto"/>
              <w:rPr>
                <w:ins w:id="302" w:author="Prada, Leandro (Leo) **CTR**" w:date="2020-06-08T14:27:00Z"/>
                <w:rFonts w:ascii="Arial" w:eastAsia="Arial" w:hAnsi="Arial" w:cs="Arial"/>
                <w:sz w:val="16"/>
                <w:szCs w:val="16"/>
                <w:lang w:val="es-419"/>
              </w:rPr>
            </w:pPr>
            <w:r w:rsidRPr="00E40DC1">
              <w:rPr>
                <w:rFonts w:ascii="Arial" w:eastAsia="Arial" w:hAnsi="Arial" w:cs="Arial"/>
                <w:sz w:val="16"/>
                <w:szCs w:val="16"/>
                <w:lang w:val="es-419"/>
              </w:rPr>
              <w:t>&lt;transfer&gt;</w:t>
            </w:r>
            <w:r w:rsidRPr="00E40DC1">
              <w:rPr>
                <w:rFonts w:ascii="Arial" w:eastAsia="Arial" w:hAnsi="Arial" w:cs="Arial"/>
                <w:sz w:val="16"/>
                <w:szCs w:val="16"/>
                <w:lang w:val="es-419"/>
              </w:rPr>
              <w:br/>
              <w:t>Colocar,</w:t>
            </w:r>
            <w:r w:rsidRPr="00E40DC1">
              <w:rPr>
                <w:rFonts w:ascii="Arial" w:eastAsia="Arial" w:hAnsi="Arial" w:cs="Arial"/>
                <w:sz w:val="16"/>
                <w:szCs w:val="16"/>
                <w:lang w:val="es-419"/>
              </w:rPr>
              <w:br/>
              <w:t xml:space="preserve">Colocar a </w:t>
            </w:r>
            <w:proofErr w:type="spellStart"/>
            <w:r w:rsidRPr="00E40DC1">
              <w:rPr>
                <w:rFonts w:ascii="Arial" w:eastAsia="Arial" w:hAnsi="Arial" w:cs="Arial"/>
                <w:sz w:val="16"/>
                <w:szCs w:val="16"/>
                <w:lang w:val="es-419"/>
              </w:rPr>
              <w:t>propriedade</w:t>
            </w:r>
            <w:proofErr w:type="spellEnd"/>
            <w:r w:rsidRPr="00E40DC1">
              <w:rPr>
                <w:rFonts w:ascii="Arial" w:eastAsia="Arial" w:hAnsi="Arial" w:cs="Arial"/>
                <w:sz w:val="16"/>
                <w:szCs w:val="16"/>
                <w:lang w:val="es-419"/>
              </w:rPr>
              <w:t>,</w:t>
            </w:r>
            <w:r w:rsidRPr="00E40DC1">
              <w:rPr>
                <w:rFonts w:ascii="Arial" w:eastAsia="Arial" w:hAnsi="Arial" w:cs="Arial"/>
                <w:sz w:val="16"/>
                <w:szCs w:val="16"/>
                <w:lang w:val="es-419"/>
              </w:rPr>
              <w:br/>
              <w:t xml:space="preserve">Fundo </w:t>
            </w:r>
            <w:proofErr w:type="spellStart"/>
            <w:r w:rsidRPr="00E40DC1">
              <w:rPr>
                <w:rFonts w:ascii="Arial" w:eastAsia="Arial" w:hAnsi="Arial" w:cs="Arial"/>
                <w:sz w:val="16"/>
                <w:szCs w:val="16"/>
                <w:lang w:val="es-419"/>
              </w:rPr>
              <w:t>fiduciário</w:t>
            </w:r>
            <w:proofErr w:type="spellEnd"/>
            <w:r w:rsidRPr="00E40DC1">
              <w:rPr>
                <w:rFonts w:ascii="Arial" w:eastAsia="Arial" w:hAnsi="Arial" w:cs="Arial"/>
                <w:sz w:val="16"/>
                <w:szCs w:val="16"/>
                <w:lang w:val="es-419"/>
              </w:rPr>
              <w:t>,</w:t>
            </w:r>
            <w:r w:rsidRPr="00E40DC1">
              <w:rPr>
                <w:rFonts w:ascii="Arial" w:eastAsia="Arial" w:hAnsi="Arial" w:cs="Arial"/>
                <w:sz w:val="16"/>
                <w:szCs w:val="16"/>
                <w:lang w:val="es-419"/>
              </w:rPr>
              <w:br/>
              <w:t>Empresa</w:t>
            </w:r>
            <w:ins w:id="303" w:author="Prada, Leandro (Leo) **CTR**" w:date="2020-06-08T14:27:00Z">
              <w:r w:rsidR="00AE5AE1">
                <w:rPr>
                  <w:rFonts w:ascii="Arial" w:eastAsia="Arial" w:hAnsi="Arial" w:cs="Arial"/>
                  <w:sz w:val="16"/>
                  <w:szCs w:val="16"/>
                  <w:lang w:val="es-419"/>
                </w:rPr>
                <w:t>,</w:t>
              </w:r>
            </w:ins>
          </w:p>
          <w:p w14:paraId="17F49D19" w14:textId="77777777" w:rsidR="00AE5AE1" w:rsidRDefault="00AE5AE1" w:rsidP="00E40DC1">
            <w:pPr>
              <w:spacing w:after="0" w:line="240" w:lineRule="auto"/>
              <w:rPr>
                <w:ins w:id="304" w:author="Prada, Leandro (Leo) **CTR**" w:date="2020-06-08T14:27:00Z"/>
                <w:rFonts w:ascii="Arial" w:eastAsia="Arial" w:hAnsi="Arial" w:cs="Arial"/>
                <w:color w:val="00B050"/>
                <w:sz w:val="16"/>
                <w:szCs w:val="16"/>
                <w:lang w:val="es-419"/>
              </w:rPr>
            </w:pPr>
            <w:proofErr w:type="spellStart"/>
            <w:ins w:id="305" w:author="Prada, Leandro (Leo) **CTR**" w:date="2020-06-08T14:27:00Z">
              <w:r>
                <w:rPr>
                  <w:rFonts w:ascii="Arial" w:eastAsia="Arial" w:hAnsi="Arial" w:cs="Arial"/>
                  <w:color w:val="00B050"/>
                  <w:sz w:val="16"/>
                  <w:szCs w:val="16"/>
                  <w:lang w:val="es-419"/>
                </w:rPr>
                <w:t>P</w:t>
              </w:r>
              <w:r w:rsidRPr="00AE5AE1">
                <w:rPr>
                  <w:rFonts w:ascii="Arial" w:eastAsia="Arial" w:hAnsi="Arial" w:cs="Arial"/>
                  <w:color w:val="00B050"/>
                  <w:sz w:val="16"/>
                  <w:szCs w:val="16"/>
                  <w:lang w:val="es-419"/>
                </w:rPr>
                <w:t>assar</w:t>
              </w:r>
              <w:proofErr w:type="spellEnd"/>
              <w:r w:rsidRPr="00AE5AE1">
                <w:rPr>
                  <w:rFonts w:ascii="Arial" w:eastAsia="Arial" w:hAnsi="Arial" w:cs="Arial"/>
                  <w:color w:val="00B050"/>
                  <w:sz w:val="16"/>
                  <w:szCs w:val="16"/>
                  <w:lang w:val="es-419"/>
                </w:rPr>
                <w:t xml:space="preserve"> a </w:t>
              </w:r>
              <w:proofErr w:type="spellStart"/>
              <w:r w:rsidRPr="00AE5AE1">
                <w:rPr>
                  <w:rFonts w:ascii="Arial" w:eastAsia="Arial" w:hAnsi="Arial" w:cs="Arial"/>
                  <w:color w:val="00B050"/>
                  <w:sz w:val="16"/>
                  <w:szCs w:val="16"/>
                  <w:lang w:val="es-419"/>
                </w:rPr>
                <w:t>titularidade</w:t>
              </w:r>
              <w:proofErr w:type="spellEnd"/>
              <w:r>
                <w:rPr>
                  <w:rFonts w:ascii="Arial" w:eastAsia="Arial" w:hAnsi="Arial" w:cs="Arial"/>
                  <w:color w:val="00B050"/>
                  <w:sz w:val="16"/>
                  <w:szCs w:val="16"/>
                  <w:lang w:val="es-419"/>
                </w:rPr>
                <w:t>,</w:t>
              </w:r>
              <w:r w:rsidRPr="00AE5AE1">
                <w:rPr>
                  <w:rFonts w:ascii="Arial" w:eastAsia="Arial" w:hAnsi="Arial" w:cs="Arial"/>
                  <w:color w:val="00B050"/>
                  <w:sz w:val="16"/>
                  <w:szCs w:val="16"/>
                  <w:lang w:val="es-419"/>
                </w:rPr>
                <w:t xml:space="preserve"> </w:t>
              </w:r>
              <w:proofErr w:type="spellStart"/>
              <w:r w:rsidRPr="00AE5AE1">
                <w:rPr>
                  <w:rFonts w:ascii="Arial" w:eastAsia="Arial" w:hAnsi="Arial" w:cs="Arial"/>
                  <w:color w:val="00B050"/>
                  <w:sz w:val="16"/>
                  <w:szCs w:val="16"/>
                  <w:lang w:val="es-419"/>
                </w:rPr>
                <w:t>fideicomissario</w:t>
              </w:r>
              <w:proofErr w:type="spellEnd"/>
              <w:r>
                <w:rPr>
                  <w:rFonts w:ascii="Arial" w:eastAsia="Arial" w:hAnsi="Arial" w:cs="Arial"/>
                  <w:color w:val="00B050"/>
                  <w:sz w:val="16"/>
                  <w:szCs w:val="16"/>
                  <w:lang w:val="es-419"/>
                </w:rPr>
                <w:t>,</w:t>
              </w:r>
            </w:ins>
          </w:p>
          <w:p w14:paraId="391FB136" w14:textId="27B19349" w:rsidR="00AE5AE1" w:rsidRPr="00AE5AE1" w:rsidRDefault="00AE5AE1" w:rsidP="00E40DC1">
            <w:pPr>
              <w:spacing w:after="0" w:line="240" w:lineRule="auto"/>
              <w:rPr>
                <w:rFonts w:ascii="Arial" w:eastAsia="Arial" w:hAnsi="Arial" w:cs="Arial"/>
                <w:color w:val="00B050"/>
                <w:sz w:val="16"/>
                <w:szCs w:val="16"/>
                <w:lang w:val="es-419"/>
                <w:rPrChange w:id="306" w:author="Prada, Leandro (Leo) **CTR**" w:date="2020-06-08T14:27:00Z">
                  <w:rPr>
                    <w:rFonts w:ascii="Arial" w:eastAsia="Arial" w:hAnsi="Arial" w:cs="Arial"/>
                    <w:sz w:val="16"/>
                    <w:szCs w:val="16"/>
                    <w:lang w:val="es-419"/>
                  </w:rPr>
                </w:rPrChange>
              </w:rPr>
            </w:pPr>
            <w:ins w:id="307" w:author="Prada, Leandro (Leo) **CTR**" w:date="2020-06-08T14:27:00Z">
              <w:r w:rsidRPr="00AE5AE1">
                <w:rPr>
                  <w:rFonts w:ascii="Arial" w:eastAsia="Arial" w:hAnsi="Arial" w:cs="Arial"/>
                  <w:color w:val="00B050"/>
                  <w:sz w:val="16"/>
                  <w:szCs w:val="16"/>
                  <w:lang w:val="es-419"/>
                </w:rPr>
                <w:t>administr</w:t>
              </w:r>
              <w:r>
                <w:rPr>
                  <w:rFonts w:ascii="Arial" w:eastAsia="Arial" w:hAnsi="Arial" w:cs="Arial"/>
                  <w:color w:val="00B050"/>
                  <w:sz w:val="16"/>
                  <w:szCs w:val="16"/>
                  <w:lang w:val="es-419"/>
                </w:rPr>
                <w:t>ador</w:t>
              </w:r>
            </w:ins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4CE918" w14:textId="77777777" w:rsidR="00E40DC1" w:rsidRDefault="00E40DC1" w:rsidP="00E40D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If necessary</w:t>
            </w:r>
          </w:p>
          <w:p w14:paraId="0FDE30D3" w14:textId="77777777" w:rsidR="00E40DC1" w:rsidRPr="000A7FD5" w:rsidRDefault="00E40DC1" w:rsidP="00E40DC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03B7B6" w14:textId="07970D99" w:rsidR="00E40DC1" w:rsidRPr="00D07F18" w:rsidRDefault="00E40DC1" w:rsidP="00E40D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0320e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ABAFA3" w14:textId="2BC181BC" w:rsidR="00E40DC1" w:rsidRPr="00E40DC1" w:rsidRDefault="00E40DC1" w:rsidP="00E40DC1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r w:rsidRPr="00E40DC1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Colocar </w:t>
            </w:r>
            <w:proofErr w:type="spellStart"/>
            <w:r w:rsidRPr="00E40DC1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seu</w:t>
            </w:r>
            <w:proofErr w:type="spellEnd"/>
            <w:r w:rsidRPr="00E40DC1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fundo </w:t>
            </w:r>
            <w:proofErr w:type="spellStart"/>
            <w:r w:rsidRPr="00E40DC1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fiduciário</w:t>
            </w:r>
            <w:proofErr w:type="spellEnd"/>
            <w:r w:rsidRPr="00E40DC1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E40DC1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ou</w:t>
            </w:r>
            <w:proofErr w:type="spellEnd"/>
            <w:r w:rsidRPr="00E40DC1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empresa como </w:t>
            </w:r>
            <w:proofErr w:type="spellStart"/>
            <w:r w:rsidRPr="00E40DC1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proprietário</w:t>
            </w:r>
            <w:proofErr w:type="spellEnd"/>
          </w:p>
        </w:tc>
      </w:tr>
      <w:tr w:rsidR="003C0428" w:rsidRPr="00D07F18" w14:paraId="17F94CD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B03DA6" w14:textId="77777777" w:rsidR="003C0428" w:rsidRPr="000A7FD5" w:rsidRDefault="003C0428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letter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682E9665" w14:textId="43DF9476" w:rsidR="003C0428" w:rsidRPr="000A7FD5" w:rsidRDefault="00031D64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31D64">
              <w:rPr>
                <w:rFonts w:ascii="Arial" w:hAnsi="Arial" w:cs="Arial"/>
                <w:sz w:val="16"/>
                <w:szCs w:val="16"/>
              </w:rPr>
              <w:t xml:space="preserve">carta </w:t>
            </w: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Informativa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4C7F2D" w14:textId="77777777" w:rsidR="003C0428" w:rsidRPr="000A7FD5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B7BD10" w14:textId="77777777" w:rsidR="003C0428" w:rsidRPr="00D07F18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DCCEE1" w14:textId="77777777" w:rsidR="003C0428" w:rsidRPr="00D07F18" w:rsidRDefault="003C0428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C0428" w:rsidRPr="00D07F18" w14:paraId="19803300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05389B" w14:textId="77777777" w:rsidR="003C0428" w:rsidRDefault="003C0428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&lt;repeat&gt;</w:t>
            </w:r>
          </w:p>
          <w:p w14:paraId="73614CF2" w14:textId="4CDB986B" w:rsidR="00031D64" w:rsidRPr="00031D64" w:rsidRDefault="00031D64" w:rsidP="00031D6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Repetir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,</w:t>
            </w:r>
          </w:p>
          <w:p w14:paraId="5C88091A" w14:textId="76D1D52C" w:rsidR="003C0428" w:rsidRPr="000A7FD5" w:rsidRDefault="00031D64" w:rsidP="00031D6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repetir</w:t>
            </w:r>
            <w:proofErr w:type="spellEnd"/>
            <w:r w:rsidRPr="00031D6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isso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D213CB" w14:textId="77777777" w:rsidR="003C0428" w:rsidRPr="000A7FD5" w:rsidRDefault="003C0428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4E3B6C" w14:textId="77777777" w:rsidR="003C0428" w:rsidRPr="00D07F18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4A6E8F" w14:textId="77777777" w:rsidR="003C0428" w:rsidRPr="00D07F18" w:rsidRDefault="003C0428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C0428" w:rsidRPr="009C7D98" w14:paraId="0D3DA23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663152AD" w14:textId="77777777" w:rsidR="003C0428" w:rsidRPr="009C7D98" w:rsidRDefault="003C0428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lastRenderedPageBreak/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3C0428" w:rsidRPr="009C7D98" w14:paraId="5EA9E17A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1085235A" w14:textId="77777777" w:rsidR="003C0428" w:rsidRPr="009C7D98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3C0428" w:rsidRPr="009C7D98" w14:paraId="31D31AB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63BDE7C" w14:textId="77777777" w:rsidR="003C0428" w:rsidRPr="009C7D98" w:rsidRDefault="003C0428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3C0428" w:rsidRPr="009C7D98" w14:paraId="13F76BDA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0AB5500E" w14:textId="77777777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68CCCD93" w14:textId="77777777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3C0428" w:rsidRPr="009C7D98" w14:paraId="48AA0E7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15F14FCE" w14:textId="77777777" w:rsidR="003C0428" w:rsidRPr="009C7D98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75AEAFFF" w14:textId="54B3206D" w:rsidR="00320A04" w:rsidRDefault="00320A04" w:rsidP="00320A04">
            <w:pPr>
              <w:tabs>
                <w:tab w:val="left" w:pos="447"/>
              </w:tabs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BB623A">
              <w:rPr>
                <w:rFonts w:ascii="Arial" w:eastAsia="Arial" w:hAnsi="Arial" w:cs="Arial"/>
                <w:sz w:val="16"/>
                <w:szCs w:val="16"/>
              </w:rPr>
              <w:t>03</w:t>
            </w:r>
            <w:r>
              <w:rPr>
                <w:rFonts w:ascii="Arial" w:eastAsia="Arial" w:hAnsi="Arial" w:cs="Arial"/>
                <w:sz w:val="16"/>
                <w:szCs w:val="16"/>
              </w:rPr>
              <w:t>20</w:t>
            </w:r>
            <w:r w:rsidRPr="00BB623A">
              <w:rPr>
                <w:rFonts w:ascii="Arial" w:eastAsia="Arial" w:hAnsi="Arial" w:cs="Arial"/>
                <w:sz w:val="16"/>
                <w:szCs w:val="16"/>
              </w:rPr>
              <w:t>_</w:t>
            </w:r>
            <w:r>
              <w:rPr>
                <w:rFonts w:ascii="Arial" w:eastAsia="Arial" w:hAnsi="Arial" w:cs="Arial"/>
                <w:sz w:val="16"/>
                <w:szCs w:val="16"/>
              </w:rPr>
              <w:t>Change</w:t>
            </w:r>
            <w:r w:rsidRPr="00BB623A">
              <w:rPr>
                <w:rFonts w:ascii="Arial" w:eastAsia="Arial" w:hAnsi="Arial" w:cs="Arial"/>
                <w:sz w:val="16"/>
                <w:szCs w:val="16"/>
              </w:rPr>
              <w:t>Menu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</w:p>
          <w:p w14:paraId="658F61DB" w14:textId="374D61EA" w:rsidR="003C0428" w:rsidRPr="009C7D98" w:rsidRDefault="00320A04" w:rsidP="00320A0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BB623A">
              <w:rPr>
                <w:rFonts w:ascii="Arial" w:eastAsia="Arial" w:hAnsi="Arial" w:cs="Arial"/>
                <w:sz w:val="16"/>
                <w:szCs w:val="16"/>
              </w:rPr>
              <w:t>03</w:t>
            </w:r>
            <w:r>
              <w:rPr>
                <w:rFonts w:ascii="Arial" w:eastAsia="Arial" w:hAnsi="Arial" w:cs="Arial"/>
                <w:sz w:val="16"/>
                <w:szCs w:val="16"/>
              </w:rPr>
              <w:t>20</w:t>
            </w:r>
            <w:r w:rsidRPr="00BB623A">
              <w:rPr>
                <w:rFonts w:ascii="Arial" w:eastAsia="Arial" w:hAnsi="Arial" w:cs="Arial"/>
                <w:sz w:val="16"/>
                <w:szCs w:val="16"/>
              </w:rPr>
              <w:t>_</w:t>
            </w:r>
            <w:r>
              <w:rPr>
                <w:rFonts w:ascii="Arial" w:eastAsia="Arial" w:hAnsi="Arial" w:cs="Arial"/>
                <w:sz w:val="16"/>
                <w:szCs w:val="16"/>
              </w:rPr>
              <w:t>Change</w:t>
            </w:r>
            <w:r w:rsidRPr="00BB623A">
              <w:rPr>
                <w:rFonts w:ascii="Arial" w:eastAsia="Arial" w:hAnsi="Arial" w:cs="Arial"/>
                <w:sz w:val="16"/>
                <w:szCs w:val="16"/>
              </w:rPr>
              <w:t>Menu</w:t>
            </w:r>
            <w:r>
              <w:rPr>
                <w:rFonts w:ascii="Arial" w:eastAsia="Arial" w:hAnsi="Arial" w:cs="Arial"/>
                <w:sz w:val="16"/>
                <w:szCs w:val="16"/>
              </w:rPr>
              <w:t>_</w:t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dtmf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</w:p>
        </w:tc>
      </w:tr>
      <w:tr w:rsidR="003C0428" w:rsidRPr="00EA6DFA" w14:paraId="4677736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F9A108" w14:textId="77777777" w:rsidR="003C0428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09A3736C" w14:textId="77777777" w:rsidR="003C0428" w:rsidRPr="00EA6DFA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8F9C99" w14:textId="77777777" w:rsidR="003C0428" w:rsidRPr="00EA6DFA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659D9D98" w14:textId="4593FA61" w:rsidR="009C66BC" w:rsidRPr="00907B70" w:rsidRDefault="00592C4D" w:rsidP="009C66BC">
      <w:pPr>
        <w:pStyle w:val="Heading2"/>
      </w:pPr>
      <w:bookmarkStart w:id="308" w:name="_Toc38525154"/>
      <w:r>
        <w:t>0330</w:t>
      </w:r>
      <w:r w:rsidR="0085604A">
        <w:t>_InstrLtrYN</w:t>
      </w:r>
      <w:bookmarkEnd w:id="308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855497" w:rsidRPr="009C7D98" w14:paraId="20E61644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33DB217" w14:textId="77777777" w:rsidR="00855497" w:rsidRPr="00C811AC" w:rsidRDefault="00855497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855497" w:rsidRPr="009C7D98" w14:paraId="782FAD34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35F0F68F" w14:textId="03C25671" w:rsidR="00855497" w:rsidRPr="009C7D98" w:rsidRDefault="00855497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caller if they want a</w:t>
            </w:r>
            <w:r w:rsidR="00965C35">
              <w:rPr>
                <w:rFonts w:ascii="Arial" w:eastAsia="Arial" w:hAnsi="Arial" w:cs="Arial"/>
                <w:sz w:val="16"/>
                <w:szCs w:val="16"/>
              </w:rPr>
              <w:t>n instructional letter</w:t>
            </w:r>
          </w:p>
        </w:tc>
      </w:tr>
      <w:tr w:rsidR="00855497" w:rsidRPr="009C7D98" w14:paraId="2994CDBA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8149B40" w14:textId="77777777" w:rsidR="00855497" w:rsidRPr="00C811AC" w:rsidRDefault="00855497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855497" w:rsidRPr="009C7D98" w14:paraId="787DFF02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4CA52C7D" w14:textId="77777777" w:rsidR="00855497" w:rsidRPr="009C7D98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77A8A208" w14:textId="77777777" w:rsidR="00855497" w:rsidRPr="009C7D98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1B5CF8F5" w14:textId="77777777" w:rsidR="00855497" w:rsidRPr="009C7D98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58C77FC8" w14:textId="77777777" w:rsidR="00855497" w:rsidRPr="009C7D98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665056" w:rsidRPr="00B9501A" w14:paraId="1C7E5CA3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4ACEA63" w14:textId="77777777" w:rsidR="00665056" w:rsidRPr="00D07F18" w:rsidRDefault="00665056" w:rsidP="0066505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48A898C7" w14:textId="77777777" w:rsidR="00665056" w:rsidRPr="00D07F18" w:rsidRDefault="00665056" w:rsidP="0066505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06F9E8B5" w14:textId="77777777" w:rsidR="00665056" w:rsidRPr="00D07F18" w:rsidRDefault="00665056" w:rsidP="0066505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3C611623" w14:textId="545B9C31" w:rsidR="00665056" w:rsidRPr="00D07F18" w:rsidRDefault="00665056" w:rsidP="00665056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033</w:t>
            </w:r>
            <w:r w:rsidR="006E6A3E">
              <w:rPr>
                <w:rFonts w:ascii="Arial" w:hAnsi="Arial" w:cs="Arial"/>
                <w:sz w:val="16"/>
                <w:szCs w:val="16"/>
              </w:rPr>
              <w:t>0Letter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739B00E6" w14:textId="7452473E" w:rsidR="00665056" w:rsidRPr="00EC0170" w:rsidRDefault="004370D1" w:rsidP="00665056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</w:pPr>
            <w:ins w:id="309" w:author="Prada, Leandro (Leo) **CTR**" w:date="2020-06-08T14:28:00Z">
              <w:r w:rsidRPr="004370D1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</w:rPr>
                <w:t xml:space="preserve">Para </w:t>
              </w:r>
              <w:proofErr w:type="spellStart"/>
              <w:r w:rsidRPr="004370D1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</w:rPr>
                <w:t>ouvir</w:t>
              </w:r>
              <w:proofErr w:type="spellEnd"/>
              <w:r w:rsidRPr="004370D1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</w:rPr>
                <w:t xml:space="preserve"> </w:t>
              </w:r>
              <w:proofErr w:type="spellStart"/>
              <w:r w:rsidRPr="004370D1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</w:rPr>
                <w:t>essas</w:t>
              </w:r>
              <w:proofErr w:type="spellEnd"/>
              <w:r w:rsidRPr="004370D1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</w:rPr>
                <w:t xml:space="preserve"> </w:t>
              </w:r>
              <w:proofErr w:type="spellStart"/>
              <w:r w:rsidRPr="004370D1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</w:rPr>
                <w:t>informações</w:t>
              </w:r>
              <w:proofErr w:type="spellEnd"/>
              <w:r w:rsidRPr="004370D1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</w:rPr>
                <w:t xml:space="preserve"> </w:t>
              </w:r>
              <w:proofErr w:type="spellStart"/>
              <w:r w:rsidRPr="004370D1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</w:rPr>
                <w:t>novamente</w:t>
              </w:r>
              <w:proofErr w:type="spellEnd"/>
              <w:r w:rsidRPr="004370D1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</w:rPr>
                <w:t xml:space="preserve">, diga: "Repetir". Se </w:t>
              </w:r>
              <w:proofErr w:type="spellStart"/>
              <w:r w:rsidRPr="004370D1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</w:rPr>
                <w:t>quiser</w:t>
              </w:r>
              <w:proofErr w:type="spellEnd"/>
              <w:r w:rsidRPr="004370D1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</w:rPr>
                <w:t xml:space="preserve"> </w:t>
              </w:r>
              <w:proofErr w:type="spellStart"/>
              <w:r w:rsidRPr="004370D1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</w:rPr>
                <w:t>receber</w:t>
              </w:r>
              <w:proofErr w:type="spellEnd"/>
              <w:r w:rsidRPr="004370D1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</w:rPr>
                <w:t xml:space="preserve"> </w:t>
              </w:r>
              <w:proofErr w:type="spellStart"/>
              <w:r w:rsidRPr="004370D1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</w:rPr>
                <w:t>uma</w:t>
              </w:r>
              <w:proofErr w:type="spellEnd"/>
              <w:r w:rsidRPr="004370D1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</w:rPr>
                <w:t xml:space="preserve"> carta </w:t>
              </w:r>
              <w:proofErr w:type="spellStart"/>
              <w:r w:rsidRPr="004370D1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</w:rPr>
                <w:t>com</w:t>
              </w:r>
              <w:proofErr w:type="spellEnd"/>
              <w:r w:rsidRPr="004370D1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</w:rPr>
                <w:t xml:space="preserve"> </w:t>
              </w:r>
              <w:proofErr w:type="spellStart"/>
              <w:r w:rsidRPr="004370D1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</w:rPr>
                <w:t>instruções</w:t>
              </w:r>
              <w:proofErr w:type="spellEnd"/>
              <w:r w:rsidRPr="004370D1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</w:rPr>
                <w:t xml:space="preserve"> para dar </w:t>
              </w:r>
              <w:proofErr w:type="spellStart"/>
              <w:r w:rsidRPr="004370D1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</w:rPr>
                <w:t>início</w:t>
              </w:r>
              <w:proofErr w:type="spellEnd"/>
              <w:r w:rsidRPr="004370D1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</w:rPr>
                <w:t xml:space="preserve"> </w:t>
              </w:r>
              <w:proofErr w:type="spellStart"/>
              <w:r w:rsidRPr="004370D1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</w:rPr>
                <w:t>ao</w:t>
              </w:r>
              <w:proofErr w:type="spellEnd"/>
              <w:r w:rsidRPr="004370D1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</w:rPr>
                <w:t xml:space="preserve"> </w:t>
              </w:r>
              <w:proofErr w:type="spellStart"/>
              <w:r w:rsidRPr="004370D1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</w:rPr>
                <w:t>processo</w:t>
              </w:r>
              <w:proofErr w:type="spellEnd"/>
              <w:r w:rsidRPr="004370D1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</w:rPr>
                <w:t xml:space="preserve">, diga: "Carta </w:t>
              </w:r>
              <w:proofErr w:type="spellStart"/>
              <w:r w:rsidRPr="004370D1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</w:rPr>
                <w:t>com</w:t>
              </w:r>
              <w:proofErr w:type="spellEnd"/>
              <w:r w:rsidRPr="004370D1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</w:rPr>
                <w:t xml:space="preserve"> </w:t>
              </w:r>
              <w:proofErr w:type="spellStart"/>
              <w:r w:rsidRPr="004370D1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</w:rPr>
                <w:t>informações</w:t>
              </w:r>
              <w:proofErr w:type="spellEnd"/>
              <w:r w:rsidRPr="004370D1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</w:rPr>
                <w:t>".</w:t>
              </w:r>
            </w:ins>
            <w:del w:id="310" w:author="Prada, Leandro (Leo) **CTR**" w:date="2020-06-08T14:28:00Z">
              <w:r w:rsidR="00EC0170" w:rsidRPr="00EC0170" w:rsidDel="004370D1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</w:rPr>
                <w:delText>Fale “repetir” para ouvir essas informações novamente. Se quiser que eu envie uma carta com instruções para iniciar o processo, fale “carta de informações”.</w:delText>
              </w:r>
            </w:del>
          </w:p>
        </w:tc>
      </w:tr>
      <w:tr w:rsidR="00665056" w:rsidRPr="009C7D98" w14:paraId="6C4586D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6B48E0A" w14:textId="77777777" w:rsidR="00665056" w:rsidRPr="00D07F18" w:rsidRDefault="00665056" w:rsidP="0066505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47B9F1A5" w14:textId="77777777" w:rsidR="00665056" w:rsidRDefault="00665056" w:rsidP="0066505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37822E1" w14:textId="2F717556" w:rsidR="00665056" w:rsidRDefault="00665056" w:rsidP="006650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0330-2</w:t>
            </w:r>
            <w:r w:rsidRPr="00D07F18">
              <w:rPr>
                <w:rFonts w:ascii="Arial" w:hAnsi="Arial" w:cs="Arial"/>
                <w:sz w:val="16"/>
                <w:szCs w:val="16"/>
              </w:rPr>
              <w:t>wav</w:t>
            </w:r>
          </w:p>
        </w:tc>
        <w:tc>
          <w:tcPr>
            <w:tcW w:w="4140" w:type="dxa"/>
          </w:tcPr>
          <w:p w14:paraId="72DEE6B4" w14:textId="471B4A43" w:rsidR="00665056" w:rsidRPr="00545528" w:rsidRDefault="00EC0170" w:rsidP="00665056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EC017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Para </w:t>
            </w:r>
            <w:proofErr w:type="spellStart"/>
            <w:r w:rsidRPr="00EC017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ouvir</w:t>
            </w:r>
            <w:proofErr w:type="spellEnd"/>
            <w:r w:rsidRPr="00EC017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EC017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essas</w:t>
            </w:r>
            <w:proofErr w:type="spellEnd"/>
            <w:r w:rsidRPr="00EC017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EC017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opções</w:t>
            </w:r>
            <w:proofErr w:type="spellEnd"/>
            <w:r w:rsidRPr="00EC017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EC017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novamente</w:t>
            </w:r>
            <w:proofErr w:type="spellEnd"/>
            <w:r w:rsidRPr="00EC017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, digite 1.  Para </w:t>
            </w:r>
            <w:proofErr w:type="spellStart"/>
            <w:r w:rsidRPr="00EC017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receber</w:t>
            </w:r>
            <w:proofErr w:type="spellEnd"/>
            <w:r w:rsidRPr="00EC017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EC017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uma</w:t>
            </w:r>
            <w:proofErr w:type="spellEnd"/>
            <w:r w:rsidRPr="00EC017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carta </w:t>
            </w:r>
            <w:proofErr w:type="spellStart"/>
            <w:r w:rsidRPr="00EC017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com</w:t>
            </w:r>
            <w:proofErr w:type="spellEnd"/>
            <w:r w:rsidRPr="00EC017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EC017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instruções</w:t>
            </w:r>
            <w:proofErr w:type="spellEnd"/>
            <w:r w:rsidRPr="00EC017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por </w:t>
            </w:r>
            <w:proofErr w:type="spellStart"/>
            <w:r w:rsidRPr="00EC017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correio</w:t>
            </w:r>
            <w:proofErr w:type="spellEnd"/>
            <w:r w:rsidRPr="00EC017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, 2. Para falar </w:t>
            </w:r>
            <w:proofErr w:type="spellStart"/>
            <w:r w:rsidRPr="00EC017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com</w:t>
            </w:r>
            <w:proofErr w:type="spellEnd"/>
            <w:r w:rsidRPr="00EC017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EC017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um</w:t>
            </w:r>
            <w:proofErr w:type="spellEnd"/>
            <w:r w:rsidRPr="00EC017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EC017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atendente</w:t>
            </w:r>
            <w:proofErr w:type="spellEnd"/>
            <w:r w:rsidRPr="00EC017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, digite 0.</w:t>
            </w:r>
          </w:p>
        </w:tc>
      </w:tr>
      <w:tr w:rsidR="00855497" w:rsidRPr="005A14F6" w14:paraId="208CB2D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252E542" w14:textId="77777777" w:rsidR="00855497" w:rsidRPr="005A14F6" w:rsidRDefault="0085549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0131F843" w14:textId="77777777" w:rsidR="00855497" w:rsidRPr="005A14F6" w:rsidRDefault="0085549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50DC94D" w14:textId="77777777" w:rsidR="00855497" w:rsidRPr="005A14F6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2CF07A33" w14:textId="4AAE8AB6" w:rsidR="00855497" w:rsidRPr="005A14F6" w:rsidRDefault="00A630FF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del w:id="311" w:author="Prada, Leandro (Leo) **CTR**" w:date="2020-06-08T14:15:00Z">
              <w:r w:rsidDel="00B9501A">
                <w:rPr>
                  <w:rFonts w:ascii="Arial" w:eastAsia="Arial" w:hAnsi="Arial" w:cs="Arial"/>
                  <w:color w:val="0070C0"/>
                  <w:sz w:val="16"/>
                  <w:szCs w:val="16"/>
                </w:rPr>
                <w:delText>Desculpe.</w:delText>
              </w:r>
            </w:del>
            <w:proofErr w:type="spellStart"/>
            <w:ins w:id="312" w:author="Prada, Leandro (Leo) **CTR**" w:date="2020-06-08T14:15:00Z">
              <w:r w:rsidR="00B9501A">
                <w:rPr>
                  <w:rFonts w:ascii="Arial" w:eastAsia="Arial" w:hAnsi="Arial" w:cs="Arial"/>
                  <w:color w:val="0070C0"/>
                  <w:sz w:val="16"/>
                  <w:szCs w:val="16"/>
                </w:rPr>
                <w:t>Sinto</w:t>
              </w:r>
              <w:proofErr w:type="spellEnd"/>
              <w:r w:rsidR="00B9501A">
                <w:rPr>
                  <w:rFonts w:ascii="Arial" w:eastAsia="Arial" w:hAnsi="Arial" w:cs="Arial"/>
                  <w:color w:val="0070C0"/>
                  <w:sz w:val="16"/>
                  <w:szCs w:val="16"/>
                </w:rPr>
                <w:t xml:space="preserve"> </w:t>
              </w:r>
              <w:proofErr w:type="spellStart"/>
              <w:r w:rsidR="00B9501A">
                <w:rPr>
                  <w:rFonts w:ascii="Arial" w:eastAsia="Arial" w:hAnsi="Arial" w:cs="Arial"/>
                  <w:color w:val="0070C0"/>
                  <w:sz w:val="16"/>
                  <w:szCs w:val="16"/>
                </w:rPr>
                <w:t>muito</w:t>
              </w:r>
              <w:proofErr w:type="spellEnd"/>
              <w:r w:rsidR="00B9501A">
                <w:rPr>
                  <w:rFonts w:ascii="Arial" w:eastAsia="Arial" w:hAnsi="Arial" w:cs="Arial"/>
                  <w:color w:val="0070C0"/>
                  <w:sz w:val="16"/>
                  <w:szCs w:val="16"/>
                </w:rPr>
                <w:t>.</w:t>
              </w:r>
            </w:ins>
          </w:p>
        </w:tc>
      </w:tr>
      <w:tr w:rsidR="00855497" w:rsidRPr="00B9501A" w14:paraId="7944AAA1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0B5EAC6" w14:textId="77777777" w:rsidR="00855497" w:rsidRPr="005A14F6" w:rsidRDefault="0085549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6DFC93C1" w14:textId="77777777" w:rsidR="00855497" w:rsidRPr="005A14F6" w:rsidRDefault="0085549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DBD4D8D" w14:textId="77777777" w:rsidR="00855497" w:rsidRPr="005A14F6" w:rsidRDefault="0085549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3254C635" w14:textId="13391E96" w:rsidR="00855497" w:rsidRPr="00B9501A" w:rsidRDefault="00A630FF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  <w:rPrChange w:id="313" w:author="Prada, Leandro (Leo) **CTR**" w:date="2020-06-08T14:15:00Z">
                  <w:rPr>
                    <w:rFonts w:ascii="Arial" w:eastAsia="Arial" w:hAnsi="Arial" w:cs="Arial"/>
                    <w:color w:val="0070C0"/>
                    <w:sz w:val="16"/>
                    <w:szCs w:val="16"/>
                  </w:rPr>
                </w:rPrChange>
              </w:rPr>
            </w:pPr>
            <w:del w:id="314" w:author="Prada, Leandro (Leo) **CTR**" w:date="2020-06-08T14:15:00Z">
              <w:r w:rsidRPr="00B9501A" w:rsidDel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315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delText>Desculpe, não entendi.</w:delText>
              </w:r>
            </w:del>
            <w:proofErr w:type="spellStart"/>
            <w:ins w:id="316" w:author="Prada, Leandro (Leo) **CTR**" w:date="2020-06-08T14:15:00Z"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317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>Sinto</w:t>
              </w:r>
              <w:proofErr w:type="spellEnd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318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 xml:space="preserve"> </w:t>
              </w:r>
              <w:proofErr w:type="spellStart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319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>muito</w:t>
              </w:r>
              <w:proofErr w:type="spellEnd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320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 xml:space="preserve">, mas </w:t>
              </w:r>
              <w:proofErr w:type="spellStart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321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>estou</w:t>
              </w:r>
              <w:proofErr w:type="spellEnd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322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 xml:space="preserve"> </w:t>
              </w:r>
              <w:proofErr w:type="spellStart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323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>tendo</w:t>
              </w:r>
              <w:proofErr w:type="spellEnd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324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 xml:space="preserve"> problemas.</w:t>
              </w:r>
            </w:ins>
          </w:p>
        </w:tc>
      </w:tr>
      <w:tr w:rsidR="00855497" w:rsidRPr="009C7D98" w14:paraId="3742C3E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A52D859" w14:textId="77777777" w:rsidR="00855497" w:rsidRPr="009C7D98" w:rsidRDefault="00855497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855497" w:rsidRPr="009C7D98" w14:paraId="0CD5CD91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176201CF" w14:textId="77777777" w:rsidR="00855497" w:rsidRPr="009C7D98" w:rsidRDefault="00855497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25EC1EF8" w14:textId="77777777" w:rsidR="00855497" w:rsidRPr="009C7D98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6E6CCF7B" w14:textId="77777777" w:rsidR="00855497" w:rsidRPr="009C7D98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5F609526" w14:textId="77777777" w:rsidR="00855497" w:rsidRPr="009C7D98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1746A933" w14:textId="77777777" w:rsidR="00855497" w:rsidRPr="009C7D98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EC0170" w:rsidRPr="009C7D98" w14:paraId="19544C8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6C2E39" w14:textId="77777777" w:rsidR="00EC0170" w:rsidRPr="000A7FD5" w:rsidRDefault="00EC0170" w:rsidP="00EC01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letter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0757F3E6" w14:textId="77777777" w:rsidR="00EC0170" w:rsidRDefault="00EC0170" w:rsidP="00EC0170">
            <w:pPr>
              <w:spacing w:after="0" w:line="240" w:lineRule="auto"/>
              <w:rPr>
                <w:ins w:id="325" w:author="Prada, Leandro (Leo) **CTR**" w:date="2020-06-08T14:28:00Z"/>
                <w:rFonts w:ascii="Arial" w:hAnsi="Arial" w:cs="Arial"/>
                <w:sz w:val="16"/>
                <w:szCs w:val="16"/>
              </w:rPr>
            </w:pPr>
            <w:r w:rsidRPr="00031D64">
              <w:rPr>
                <w:rFonts w:ascii="Arial" w:hAnsi="Arial" w:cs="Arial"/>
                <w:sz w:val="16"/>
                <w:szCs w:val="16"/>
              </w:rPr>
              <w:t xml:space="preserve">carta </w:t>
            </w: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Informativa</w:t>
            </w:r>
            <w:proofErr w:type="spellEnd"/>
            <w:ins w:id="326" w:author="Prada, Leandro (Leo) **CTR**" w:date="2020-06-08T14:28:00Z">
              <w:r w:rsidR="004370D1">
                <w:rPr>
                  <w:rFonts w:ascii="Arial" w:hAnsi="Arial" w:cs="Arial"/>
                  <w:sz w:val="16"/>
                  <w:szCs w:val="16"/>
                </w:rPr>
                <w:t>,</w:t>
              </w:r>
            </w:ins>
          </w:p>
          <w:p w14:paraId="71B8197E" w14:textId="7A2A0583" w:rsidR="004370D1" w:rsidRPr="004370D1" w:rsidRDefault="004370D1" w:rsidP="00EC0170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16"/>
                <w:szCs w:val="16"/>
                <w:rPrChange w:id="327" w:author="Prada, Leandro (Leo) **CTR**" w:date="2020-06-08T14:28:00Z">
                  <w:rPr>
                    <w:rFonts w:ascii="Arial" w:eastAsia="Times New Roman" w:hAnsi="Arial" w:cs="Arial"/>
                    <w:sz w:val="16"/>
                    <w:szCs w:val="16"/>
                  </w:rPr>
                </w:rPrChange>
              </w:rPr>
            </w:pPr>
            <w:ins w:id="328" w:author="Prada, Leandro (Leo) **CTR**" w:date="2020-06-08T14:28:00Z">
              <w:r w:rsidRPr="004370D1">
                <w:rPr>
                  <w:rFonts w:ascii="Arial" w:eastAsia="Times New Roman" w:hAnsi="Arial" w:cs="Arial"/>
                  <w:color w:val="00B050"/>
                  <w:sz w:val="16"/>
                  <w:szCs w:val="16"/>
                </w:rPr>
                <w:t xml:space="preserve">Carta com </w:t>
              </w:r>
              <w:proofErr w:type="spellStart"/>
              <w:r w:rsidRPr="004370D1">
                <w:rPr>
                  <w:rFonts w:ascii="Arial" w:eastAsia="Times New Roman" w:hAnsi="Arial" w:cs="Arial"/>
                  <w:color w:val="00B050"/>
                  <w:sz w:val="16"/>
                  <w:szCs w:val="16"/>
                </w:rPr>
                <w:t>informações</w:t>
              </w:r>
            </w:ins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B6F16F" w14:textId="77777777" w:rsidR="00EC0170" w:rsidRPr="000A7FD5" w:rsidRDefault="00EC0170" w:rsidP="00EC017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58FBAE" w14:textId="77777777" w:rsidR="00EC0170" w:rsidRPr="00D07F18" w:rsidRDefault="00EC0170" w:rsidP="00EC017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BBF935" w14:textId="77777777" w:rsidR="00EC0170" w:rsidRPr="00D07F18" w:rsidRDefault="00EC0170" w:rsidP="00EC017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C0170" w:rsidRPr="009C7D98" w14:paraId="1D73A723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0AFFAF" w14:textId="77777777" w:rsidR="00EC0170" w:rsidRDefault="00EC0170" w:rsidP="00EC01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&lt;repeat&gt;</w:t>
            </w:r>
          </w:p>
          <w:p w14:paraId="3FFF875C" w14:textId="77777777" w:rsidR="00EC0170" w:rsidRPr="00031D64" w:rsidRDefault="00EC0170" w:rsidP="00EC01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Repetir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,</w:t>
            </w:r>
          </w:p>
          <w:p w14:paraId="37E02170" w14:textId="48F8A365" w:rsidR="00EC0170" w:rsidRPr="000A7FD5" w:rsidRDefault="00EC0170" w:rsidP="00EC01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repetir</w:t>
            </w:r>
            <w:proofErr w:type="spellEnd"/>
            <w:r w:rsidRPr="00031D6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isso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6FA79F" w14:textId="3B2DEF22" w:rsidR="00EC0170" w:rsidRPr="000A7FD5" w:rsidRDefault="00EC0170" w:rsidP="00EC01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7E41BF" w14:textId="77777777" w:rsidR="00EC0170" w:rsidRPr="00D07F18" w:rsidRDefault="00EC0170" w:rsidP="00EC017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AD2510" w14:textId="77777777" w:rsidR="00EC0170" w:rsidRPr="00D07F18" w:rsidRDefault="00EC0170" w:rsidP="00EC017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C0170" w:rsidRPr="009C7D98" w14:paraId="1CE5C04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AEEF97B" w14:textId="77777777" w:rsidR="00EC0170" w:rsidRPr="009C7D98" w:rsidRDefault="00EC0170" w:rsidP="00EC0170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EC0170" w:rsidRPr="009C7D98" w14:paraId="1849970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350EEA91" w14:textId="77777777" w:rsidR="00EC0170" w:rsidRPr="009C7D98" w:rsidRDefault="00EC0170" w:rsidP="00EC017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EC0170" w:rsidRPr="009C7D98" w14:paraId="202413C0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A3436B8" w14:textId="77777777" w:rsidR="00EC0170" w:rsidRPr="009C7D98" w:rsidRDefault="00EC0170" w:rsidP="00EC0170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EC0170" w:rsidRPr="009C7D98" w14:paraId="3089118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23167D9A" w14:textId="77777777" w:rsidR="00EC0170" w:rsidRPr="009C7D98" w:rsidRDefault="00EC0170" w:rsidP="00EC017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30DD300C" w14:textId="77777777" w:rsidR="00EC0170" w:rsidRPr="009C7D98" w:rsidRDefault="00EC0170" w:rsidP="00EC017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EC0170" w:rsidRPr="009C7D98" w14:paraId="45C0160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15733C38" w14:textId="77777777" w:rsidR="00EC0170" w:rsidRPr="009C7D98" w:rsidRDefault="00EC0170" w:rsidP="00EC017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00D9FCB3" w14:textId="0FF16F4F" w:rsidR="00EC0170" w:rsidRPr="009C7D98" w:rsidRDefault="00EC0170" w:rsidP="00EC017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YesNo.grxml</w:t>
            </w:r>
            <w:proofErr w:type="spellEnd"/>
          </w:p>
        </w:tc>
      </w:tr>
      <w:tr w:rsidR="00EC0170" w:rsidRPr="00EA6DFA" w14:paraId="21D50494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19CA74" w14:textId="77777777" w:rsidR="00EC0170" w:rsidRDefault="00EC0170" w:rsidP="00EC017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7978CD7B" w14:textId="77777777" w:rsidR="00EC0170" w:rsidRPr="00EA6DFA" w:rsidRDefault="00EC0170" w:rsidP="00EC017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6FE5F0" w14:textId="77777777" w:rsidR="00EC0170" w:rsidRPr="00EA6DFA" w:rsidRDefault="00EC0170" w:rsidP="00EC017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76F7EC92" w14:textId="77777777" w:rsidR="009C66BC" w:rsidRDefault="009C66BC" w:rsidP="009C66BC">
      <w:pPr>
        <w:spacing w:after="0" w:line="240" w:lineRule="auto"/>
      </w:pPr>
    </w:p>
    <w:p w14:paraId="348B4F3D" w14:textId="34EC9762" w:rsidR="00AD68A0" w:rsidRDefault="00AD68A0">
      <w:pPr>
        <w:spacing w:after="0" w:line="240" w:lineRule="auto"/>
      </w:pPr>
      <w:r>
        <w:br w:type="page"/>
      </w:r>
    </w:p>
    <w:p w14:paraId="6A61EF5D" w14:textId="02A639B6" w:rsidR="00AD68A0" w:rsidRPr="00907B70" w:rsidRDefault="006A23E6" w:rsidP="00AD68A0">
      <w:pPr>
        <w:pStyle w:val="Heading2"/>
      </w:pPr>
      <w:bookmarkStart w:id="329" w:name="_Toc38525155"/>
      <w:r>
        <w:lastRenderedPageBreak/>
        <w:t>0400_FinSvcsMenu</w:t>
      </w:r>
      <w:bookmarkEnd w:id="329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AD68A0" w:rsidRPr="009C7D98" w14:paraId="13B9F00A" w14:textId="77777777" w:rsidTr="00387EC4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A28A11F" w14:textId="77777777" w:rsidR="00AD68A0" w:rsidRPr="00C811AC" w:rsidRDefault="00AD68A0" w:rsidP="005412A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AD68A0" w:rsidRPr="009C7D98" w14:paraId="611816E4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5F3A77F0" w14:textId="52088244" w:rsidR="00AD68A0" w:rsidRPr="009C7D98" w:rsidRDefault="00AD68A0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Ask </w:t>
            </w:r>
            <w:r w:rsidR="006A23E6">
              <w:rPr>
                <w:rFonts w:ascii="Arial" w:eastAsia="Arial" w:hAnsi="Arial" w:cs="Arial"/>
                <w:sz w:val="16"/>
                <w:szCs w:val="16"/>
              </w:rPr>
              <w:t>caller for a menu selection</w:t>
            </w:r>
          </w:p>
        </w:tc>
      </w:tr>
      <w:tr w:rsidR="00AD68A0" w:rsidRPr="009C7D98" w14:paraId="64B22384" w14:textId="77777777" w:rsidTr="00387EC4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4330776" w14:textId="77777777" w:rsidR="00AD68A0" w:rsidRPr="00C811AC" w:rsidRDefault="00AD68A0" w:rsidP="005412A5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AD68A0" w:rsidRPr="009C7D98" w14:paraId="7044D370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21095D4A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7F4CADA8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3BAEF4B3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41EE5BCE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AD68A0" w:rsidRPr="009C7D98" w14:paraId="4D8BB8BB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B705538" w14:textId="77777777" w:rsidR="00AD68A0" w:rsidRPr="00D07F18" w:rsidRDefault="00AD68A0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77DC6CC2" w14:textId="77777777" w:rsidR="00AD68A0" w:rsidRPr="00D07F18" w:rsidRDefault="00AD68A0" w:rsidP="00AD68A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5E4534C1" w14:textId="74D3177B" w:rsidR="00AD68A0" w:rsidRPr="009C66BC" w:rsidRDefault="00AD68A0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2005A7B5" w14:textId="350A01AB" w:rsidR="00AD68A0" w:rsidRPr="009C66BC" w:rsidRDefault="00A37F7C" w:rsidP="005412A5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040</w:t>
            </w:r>
            <w:r w:rsidR="006E6A3E">
              <w:rPr>
                <w:rFonts w:ascii="Arial" w:hAnsi="Arial" w:cs="Arial"/>
                <w:sz w:val="16"/>
                <w:szCs w:val="16"/>
              </w:rPr>
              <w:t>0FinSvcs</w:t>
            </w:r>
            <w:r w:rsidR="00AD68A0"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13FF8B32" w14:textId="1489DB46" w:rsidR="00AD68A0" w:rsidRPr="009C7D98" w:rsidRDefault="00101A71" w:rsidP="005412A5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proofErr w:type="spellStart"/>
            <w:ins w:id="330" w:author="Prada, Leandro (Leo) **CTR**" w:date="2020-06-08T14:29:00Z">
              <w:r w:rsidRPr="00101A71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</w:rPr>
                <w:t>Você</w:t>
              </w:r>
              <w:proofErr w:type="spellEnd"/>
              <w:r w:rsidRPr="00101A71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</w:rPr>
                <w:t xml:space="preserve"> pode </w:t>
              </w:r>
              <w:proofErr w:type="spellStart"/>
              <w:r w:rsidRPr="00101A71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</w:rPr>
                <w:t>dizer</w:t>
              </w:r>
              <w:proofErr w:type="spellEnd"/>
              <w:r w:rsidRPr="00101A71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</w:rPr>
                <w:t>: "</w:t>
              </w:r>
              <w:proofErr w:type="spellStart"/>
              <w:r w:rsidRPr="00101A71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</w:rPr>
                <w:t>efetuar</w:t>
              </w:r>
              <w:proofErr w:type="spellEnd"/>
              <w:r w:rsidRPr="00101A71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</w:rPr>
                <w:t xml:space="preserve"> pagamento", "</w:t>
              </w:r>
              <w:proofErr w:type="gramStart"/>
              <w:r w:rsidRPr="00101A71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</w:rPr>
                <w:t>status</w:t>
              </w:r>
              <w:proofErr w:type="gramEnd"/>
              <w:r w:rsidRPr="00101A71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</w:rPr>
                <w:t xml:space="preserve"> da conta", "solicitar documentos" </w:t>
              </w:r>
              <w:proofErr w:type="spellStart"/>
              <w:r w:rsidRPr="00101A71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</w:rPr>
                <w:t>ou</w:t>
              </w:r>
              <w:proofErr w:type="spellEnd"/>
              <w:r w:rsidRPr="00101A71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</w:rPr>
                <w:t xml:space="preserve"> "</w:t>
              </w:r>
              <w:proofErr w:type="spellStart"/>
              <w:r w:rsidRPr="00101A71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</w:rPr>
                <w:t>mais</w:t>
              </w:r>
              <w:proofErr w:type="spellEnd"/>
              <w:r w:rsidRPr="00101A71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</w:rPr>
                <w:t xml:space="preserve"> </w:t>
              </w:r>
              <w:proofErr w:type="spellStart"/>
              <w:r w:rsidRPr="00101A71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</w:rPr>
                <w:t>opções</w:t>
              </w:r>
              <w:proofErr w:type="spellEnd"/>
              <w:r w:rsidRPr="00101A71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</w:rPr>
                <w:t xml:space="preserve">". O que </w:t>
              </w:r>
              <w:proofErr w:type="spellStart"/>
              <w:r w:rsidRPr="00101A71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</w:rPr>
                <w:t>gostaria</w:t>
              </w:r>
              <w:proofErr w:type="spellEnd"/>
              <w:r w:rsidRPr="00101A71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</w:rPr>
                <w:t xml:space="preserve"> de </w:t>
              </w:r>
              <w:proofErr w:type="spellStart"/>
              <w:r w:rsidRPr="00101A71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</w:rPr>
                <w:t>fazer</w:t>
              </w:r>
              <w:proofErr w:type="spellEnd"/>
              <w:r w:rsidRPr="00101A71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</w:rPr>
                <w:t>?</w:t>
              </w:r>
            </w:ins>
            <w:del w:id="331" w:author="Prada, Leandro (Leo) **CTR**" w:date="2020-06-08T14:29:00Z">
              <w:r w:rsidR="00931482" w:rsidRPr="00931482" w:rsidDel="00101A71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</w:rPr>
                <w:delText xml:space="preserve">Fale: fazer um pagamento, verificar a situação da conta, solicitar um documento ou mais opções. </w:delText>
              </w:r>
              <w:r w:rsidR="00931482" w:rsidRPr="00931482" w:rsidDel="00101A71">
                <w:rPr>
                  <w:rFonts w:ascii="Arial" w:eastAsia="Times New Roman" w:hAnsi="Arial" w:cs="Arial"/>
                  <w:color w:val="0070C0"/>
                  <w:sz w:val="16"/>
                  <w:szCs w:val="16"/>
                </w:rPr>
                <w:delText>Qual você gostaria?</w:delText>
              </w:r>
            </w:del>
          </w:p>
        </w:tc>
      </w:tr>
      <w:tr w:rsidR="00AD68A0" w:rsidRPr="00B9501A" w14:paraId="6DF046F7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A52AA74" w14:textId="77777777" w:rsidR="00AD68A0" w:rsidRPr="00D07F18" w:rsidRDefault="00AD68A0" w:rsidP="00AD68A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  <w:p w14:paraId="1FF198F2" w14:textId="3825B9B8" w:rsidR="00AD68A0" w:rsidRPr="00D07F18" w:rsidRDefault="00AD68A0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12853AA2" w14:textId="59BFE58E" w:rsidR="00AD68A0" w:rsidRPr="009C66BC" w:rsidRDefault="00AD68A0" w:rsidP="005412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C270D9B" w14:textId="4C61FAEE" w:rsidR="00AD68A0" w:rsidRPr="009C66BC" w:rsidRDefault="00270375" w:rsidP="005412A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0400</w:t>
            </w:r>
            <w:r w:rsidR="006E6A3E">
              <w:rPr>
                <w:rFonts w:ascii="Arial" w:hAnsi="Arial" w:cs="Arial"/>
                <w:sz w:val="16"/>
                <w:szCs w:val="16"/>
              </w:rPr>
              <w:t>FinSvcsMenuRetry</w:t>
            </w:r>
            <w:r w:rsidR="00AD68A0"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2141A1FE" w14:textId="52DEB151" w:rsidR="00AD68A0" w:rsidRPr="00931482" w:rsidRDefault="00101A71" w:rsidP="00AD68A0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ins w:id="332" w:author="Prada, Leandro (Leo) **CTR**" w:date="2020-06-08T14:29:00Z">
              <w:r w:rsidRPr="00101A71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Para </w:t>
              </w:r>
              <w:proofErr w:type="spellStart"/>
              <w:r w:rsidRPr="00101A71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efetuar</w:t>
              </w:r>
              <w:proofErr w:type="spellEnd"/>
              <w:r w:rsidRPr="00101A71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pagamento, </w:t>
              </w:r>
              <w:proofErr w:type="spellStart"/>
              <w:r w:rsidRPr="00101A71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pressione</w:t>
              </w:r>
              <w:proofErr w:type="spellEnd"/>
              <w:r w:rsidRPr="00101A71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1. Para verificar o </w:t>
              </w:r>
              <w:proofErr w:type="gramStart"/>
              <w:r w:rsidRPr="00101A71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status</w:t>
              </w:r>
              <w:proofErr w:type="gramEnd"/>
              <w:r w:rsidRPr="00101A71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da conta, </w:t>
              </w:r>
              <w:proofErr w:type="spellStart"/>
              <w:r w:rsidRPr="00101A71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pressione</w:t>
              </w:r>
              <w:proofErr w:type="spellEnd"/>
              <w:r w:rsidRPr="00101A71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2. Para solicitar </w:t>
              </w:r>
              <w:proofErr w:type="spellStart"/>
              <w:r w:rsidRPr="00101A71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um</w:t>
              </w:r>
              <w:proofErr w:type="spellEnd"/>
              <w:r w:rsidRPr="00101A71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documento, </w:t>
              </w:r>
              <w:proofErr w:type="spellStart"/>
              <w:r w:rsidRPr="00101A71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pressione</w:t>
              </w:r>
              <w:proofErr w:type="spellEnd"/>
              <w:r w:rsidRPr="00101A71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3. Para </w:t>
              </w:r>
              <w:proofErr w:type="spellStart"/>
              <w:r w:rsidRPr="00101A71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ouvir</w:t>
              </w:r>
              <w:proofErr w:type="spellEnd"/>
              <w:r w:rsidRPr="00101A71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</w:t>
              </w:r>
              <w:proofErr w:type="spellStart"/>
              <w:r w:rsidRPr="00101A71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mais</w:t>
              </w:r>
              <w:proofErr w:type="spellEnd"/>
              <w:r w:rsidRPr="00101A71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</w:t>
              </w:r>
              <w:proofErr w:type="spellStart"/>
              <w:r w:rsidRPr="00101A71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opções</w:t>
              </w:r>
              <w:proofErr w:type="spellEnd"/>
              <w:r w:rsidRPr="00101A71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, </w:t>
              </w:r>
              <w:proofErr w:type="spellStart"/>
              <w:r w:rsidRPr="00101A71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pressione</w:t>
              </w:r>
              <w:proofErr w:type="spellEnd"/>
              <w:r w:rsidRPr="00101A71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4. Para falar </w:t>
              </w:r>
              <w:proofErr w:type="spellStart"/>
              <w:r w:rsidRPr="00101A71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com</w:t>
              </w:r>
              <w:proofErr w:type="spellEnd"/>
              <w:r w:rsidRPr="00101A71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</w:t>
              </w:r>
              <w:proofErr w:type="spellStart"/>
              <w:r w:rsidRPr="00101A71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um</w:t>
              </w:r>
              <w:proofErr w:type="spellEnd"/>
              <w:r w:rsidRPr="00101A71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representante, </w:t>
              </w:r>
              <w:proofErr w:type="spellStart"/>
              <w:r w:rsidRPr="00101A71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pressione</w:t>
              </w:r>
              <w:proofErr w:type="spellEnd"/>
              <w:r w:rsidRPr="00101A71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0.</w:t>
              </w:r>
            </w:ins>
            <w:del w:id="333" w:author="Prada, Leandro (Leo) **CTR**" w:date="2020-06-08T14:29:00Z">
              <w:r w:rsidR="00931482" w:rsidRPr="00931482" w:rsidDel="00101A71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delText>Para fazer um pagamento, digite 1. Verificar a situação da conta, 2. Solicitar um documento, 3. Mais opções, 4. Para falar com um atendente, digite 0.</w:delText>
              </w:r>
            </w:del>
          </w:p>
        </w:tc>
      </w:tr>
      <w:tr w:rsidR="005412A5" w:rsidRPr="005A14F6" w14:paraId="5348E831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5DF6CB0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5759789F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E75600E" w14:textId="25E39654" w:rsidR="005412A5" w:rsidRPr="005A14F6" w:rsidRDefault="005412A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17F2A8F8" w14:textId="250C364F" w:rsidR="005412A5" w:rsidRPr="005A14F6" w:rsidRDefault="00A630FF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del w:id="334" w:author="Prada, Leandro (Leo) **CTR**" w:date="2020-06-08T14:15:00Z">
              <w:r w:rsidDel="00B9501A">
                <w:rPr>
                  <w:rFonts w:ascii="Arial" w:eastAsia="Arial" w:hAnsi="Arial" w:cs="Arial"/>
                  <w:color w:val="0070C0"/>
                  <w:sz w:val="16"/>
                  <w:szCs w:val="16"/>
                </w:rPr>
                <w:delText>Desculpe.</w:delText>
              </w:r>
            </w:del>
            <w:proofErr w:type="spellStart"/>
            <w:ins w:id="335" w:author="Prada, Leandro (Leo) **CTR**" w:date="2020-06-08T14:15:00Z">
              <w:r w:rsidR="00B9501A">
                <w:rPr>
                  <w:rFonts w:ascii="Arial" w:eastAsia="Arial" w:hAnsi="Arial" w:cs="Arial"/>
                  <w:color w:val="0070C0"/>
                  <w:sz w:val="16"/>
                  <w:szCs w:val="16"/>
                </w:rPr>
                <w:t>Sinto</w:t>
              </w:r>
              <w:proofErr w:type="spellEnd"/>
              <w:r w:rsidR="00B9501A">
                <w:rPr>
                  <w:rFonts w:ascii="Arial" w:eastAsia="Arial" w:hAnsi="Arial" w:cs="Arial"/>
                  <w:color w:val="0070C0"/>
                  <w:sz w:val="16"/>
                  <w:szCs w:val="16"/>
                </w:rPr>
                <w:t xml:space="preserve"> </w:t>
              </w:r>
              <w:proofErr w:type="spellStart"/>
              <w:r w:rsidR="00B9501A">
                <w:rPr>
                  <w:rFonts w:ascii="Arial" w:eastAsia="Arial" w:hAnsi="Arial" w:cs="Arial"/>
                  <w:color w:val="0070C0"/>
                  <w:sz w:val="16"/>
                  <w:szCs w:val="16"/>
                </w:rPr>
                <w:t>muito</w:t>
              </w:r>
              <w:proofErr w:type="spellEnd"/>
              <w:r w:rsidR="00B9501A">
                <w:rPr>
                  <w:rFonts w:ascii="Arial" w:eastAsia="Arial" w:hAnsi="Arial" w:cs="Arial"/>
                  <w:color w:val="0070C0"/>
                  <w:sz w:val="16"/>
                  <w:szCs w:val="16"/>
                </w:rPr>
                <w:t>.</w:t>
              </w:r>
            </w:ins>
          </w:p>
        </w:tc>
      </w:tr>
      <w:tr w:rsidR="005412A5" w:rsidRPr="00B9501A" w14:paraId="01A6DB0C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F007F30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411C10AE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6CB8BE8C" w14:textId="66E5E791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0672EAD0" w14:textId="11572701" w:rsidR="005412A5" w:rsidRPr="00B9501A" w:rsidRDefault="00A630FF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  <w:rPrChange w:id="336" w:author="Prada, Leandro (Leo) **CTR**" w:date="2020-06-08T14:15:00Z">
                  <w:rPr>
                    <w:rFonts w:ascii="Arial" w:eastAsia="Arial" w:hAnsi="Arial" w:cs="Arial"/>
                    <w:color w:val="0070C0"/>
                    <w:sz w:val="16"/>
                    <w:szCs w:val="16"/>
                  </w:rPr>
                </w:rPrChange>
              </w:rPr>
            </w:pPr>
            <w:del w:id="337" w:author="Prada, Leandro (Leo) **CTR**" w:date="2020-06-08T14:15:00Z">
              <w:r w:rsidRPr="00B9501A" w:rsidDel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338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delText>Desculpe, não entendi.</w:delText>
              </w:r>
            </w:del>
            <w:proofErr w:type="spellStart"/>
            <w:ins w:id="339" w:author="Prada, Leandro (Leo) **CTR**" w:date="2020-06-08T14:15:00Z"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340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>Sinto</w:t>
              </w:r>
              <w:proofErr w:type="spellEnd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341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 xml:space="preserve"> </w:t>
              </w:r>
              <w:proofErr w:type="spellStart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342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>muito</w:t>
              </w:r>
              <w:proofErr w:type="spellEnd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343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 xml:space="preserve">, mas </w:t>
              </w:r>
              <w:proofErr w:type="spellStart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344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>estou</w:t>
              </w:r>
              <w:proofErr w:type="spellEnd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345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 xml:space="preserve"> </w:t>
              </w:r>
              <w:proofErr w:type="spellStart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346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>tendo</w:t>
              </w:r>
              <w:proofErr w:type="spellEnd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347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 xml:space="preserve"> problemas.</w:t>
              </w:r>
            </w:ins>
          </w:p>
        </w:tc>
      </w:tr>
      <w:tr w:rsidR="00AD68A0" w:rsidRPr="009C7D98" w14:paraId="78748878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792E18A6" w14:textId="77777777" w:rsidR="00AD68A0" w:rsidRPr="009C7D98" w:rsidRDefault="00AD68A0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AD68A0" w:rsidRPr="009C7D98" w14:paraId="77DC45C0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29A46C31" w14:textId="77777777" w:rsidR="00AD68A0" w:rsidRPr="009C7D98" w:rsidRDefault="00AD68A0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23D74C60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1599B7AC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45280F2F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2CDB65C7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101A71" w:rsidRPr="009C7D98" w14:paraId="72A53F1C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7B5244" w14:textId="3EBB404B" w:rsidR="00101A71" w:rsidRPr="00931482" w:rsidRDefault="00101A71" w:rsidP="00101A7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31482">
              <w:rPr>
                <w:rFonts w:ascii="Arial" w:eastAsia="Times New Roman" w:hAnsi="Arial" w:cs="Arial"/>
                <w:sz w:val="16"/>
                <w:szCs w:val="16"/>
              </w:rPr>
              <w:t>&lt;payment&gt;</w:t>
            </w:r>
          </w:p>
          <w:p w14:paraId="5E0FEA7F" w14:textId="77777777" w:rsidR="00101A71" w:rsidRPr="00931482" w:rsidRDefault="00101A71" w:rsidP="00101A7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31482">
              <w:rPr>
                <w:rFonts w:ascii="Arial" w:eastAsia="Times New Roman" w:hAnsi="Arial" w:cs="Arial"/>
                <w:sz w:val="16"/>
                <w:szCs w:val="16"/>
              </w:rPr>
              <w:t xml:space="preserve">Fazer um </w:t>
            </w:r>
            <w:proofErr w:type="spellStart"/>
            <w:r w:rsidRPr="00931482">
              <w:rPr>
                <w:rFonts w:ascii="Arial" w:eastAsia="Times New Roman" w:hAnsi="Arial" w:cs="Arial"/>
                <w:sz w:val="16"/>
                <w:szCs w:val="16"/>
              </w:rPr>
              <w:t>pagamento</w:t>
            </w:r>
            <w:proofErr w:type="spellEnd"/>
          </w:p>
          <w:p w14:paraId="23A3E447" w14:textId="77777777" w:rsidR="00101A71" w:rsidRPr="00931482" w:rsidRDefault="00101A71" w:rsidP="00101A7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31482">
              <w:rPr>
                <w:rFonts w:ascii="Arial" w:eastAsia="Times New Roman" w:hAnsi="Arial" w:cs="Arial"/>
                <w:sz w:val="16"/>
                <w:szCs w:val="16"/>
              </w:rPr>
              <w:t>Pagamento</w:t>
            </w:r>
            <w:proofErr w:type="spellEnd"/>
            <w:r w:rsidRPr="00931482">
              <w:rPr>
                <w:rFonts w:ascii="Arial" w:eastAsia="Times New Roman" w:hAnsi="Arial" w:cs="Arial"/>
                <w:sz w:val="16"/>
                <w:szCs w:val="16"/>
              </w:rPr>
              <w:t>(s)</w:t>
            </w:r>
          </w:p>
          <w:p w14:paraId="6B6DD672" w14:textId="77777777" w:rsidR="00101A71" w:rsidRDefault="00101A71" w:rsidP="00101A71">
            <w:pPr>
              <w:spacing w:after="0" w:line="240" w:lineRule="auto"/>
              <w:rPr>
                <w:ins w:id="348" w:author="Prada, Leandro (Leo) **CTR**" w:date="2020-06-08T14:30:00Z"/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31482">
              <w:rPr>
                <w:rFonts w:ascii="Arial" w:eastAsia="Times New Roman" w:hAnsi="Arial" w:cs="Arial"/>
                <w:sz w:val="16"/>
                <w:szCs w:val="16"/>
              </w:rPr>
              <w:t>Pagar</w:t>
            </w:r>
            <w:proofErr w:type="spellEnd"/>
            <w:ins w:id="349" w:author="Prada, Leandro (Leo) **CTR**" w:date="2020-06-08T14:30:00Z">
              <w:r>
                <w:rPr>
                  <w:rFonts w:ascii="Arial" w:eastAsia="Times New Roman" w:hAnsi="Arial" w:cs="Arial"/>
                  <w:sz w:val="16"/>
                  <w:szCs w:val="16"/>
                </w:rPr>
                <w:t>,</w:t>
              </w:r>
            </w:ins>
          </w:p>
          <w:p w14:paraId="6328B8D5" w14:textId="00A92EAC" w:rsidR="00101A71" w:rsidRPr="00101A71" w:rsidRDefault="00101A71" w:rsidP="00101A71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16"/>
                <w:szCs w:val="16"/>
                <w:rPrChange w:id="350" w:author="Prada, Leandro (Leo) **CTR**" w:date="2020-06-08T14:30:00Z">
                  <w:rPr>
                    <w:rFonts w:ascii="Arial" w:eastAsia="Times New Roman" w:hAnsi="Arial" w:cs="Arial"/>
                    <w:sz w:val="16"/>
                    <w:szCs w:val="16"/>
                  </w:rPr>
                </w:rPrChange>
              </w:rPr>
            </w:pPr>
            <w:proofErr w:type="spellStart"/>
            <w:ins w:id="351" w:author="Prada, Leandro (Leo) **CTR**" w:date="2020-06-08T14:30:00Z">
              <w:r>
                <w:rPr>
                  <w:rFonts w:ascii="Arial" w:eastAsia="Times New Roman" w:hAnsi="Arial" w:cs="Arial"/>
                  <w:color w:val="00B050"/>
                  <w:sz w:val="16"/>
                  <w:szCs w:val="16"/>
                </w:rPr>
                <w:t>Efetuar</w:t>
              </w:r>
              <w:proofErr w:type="spellEnd"/>
              <w:r>
                <w:rPr>
                  <w:rFonts w:ascii="Arial" w:eastAsia="Times New Roman" w:hAnsi="Arial" w:cs="Arial"/>
                  <w:color w:val="00B050"/>
                  <w:sz w:val="16"/>
                  <w:szCs w:val="16"/>
                </w:rPr>
                <w:t xml:space="preserve"> </w:t>
              </w:r>
              <w:proofErr w:type="spellStart"/>
              <w:r>
                <w:rPr>
                  <w:rFonts w:ascii="Arial" w:eastAsia="Times New Roman" w:hAnsi="Arial" w:cs="Arial"/>
                  <w:color w:val="00B050"/>
                  <w:sz w:val="16"/>
                  <w:szCs w:val="16"/>
                </w:rPr>
                <w:t>pagamento</w:t>
              </w:r>
            </w:ins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479DBE" w14:textId="074A47A6" w:rsidR="00101A71" w:rsidRPr="000A7FD5" w:rsidRDefault="00101A71" w:rsidP="00101A7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Landmark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7B5E1C" w14:textId="489B979C" w:rsidR="00101A71" w:rsidRPr="00D07F18" w:rsidRDefault="00101A71" w:rsidP="00101A7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0400a.wav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D63B13" w14:textId="66E1F174" w:rsidR="00101A71" w:rsidRPr="00C31D7C" w:rsidRDefault="00101A71" w:rsidP="00101A71">
            <w:pPr>
              <w:rPr>
                <w:rFonts w:ascii="Arial" w:hAnsi="Arial" w:cs="Arial"/>
                <w:color w:val="0070C0"/>
                <w:sz w:val="16"/>
                <w:szCs w:val="16"/>
              </w:rPr>
            </w:pPr>
            <w:proofErr w:type="spellStart"/>
            <w:ins w:id="352" w:author="Prada, Leandro (Leo) **CTR**" w:date="2020-06-08T14:30:00Z">
              <w:r w:rsidRPr="00101A71">
                <w:rPr>
                  <w:rFonts w:ascii="Arial" w:hAnsi="Arial" w:cs="Arial"/>
                  <w:color w:val="0070C0"/>
                  <w:sz w:val="16"/>
                  <w:szCs w:val="16"/>
                  <w:rPrChange w:id="353" w:author="Prada, Leandro (Leo) **CTR**" w:date="2020-06-08T14:30:00Z">
                    <w:rPr/>
                  </w:rPrChange>
                </w:rPr>
                <w:t>Efetuar</w:t>
              </w:r>
              <w:proofErr w:type="spellEnd"/>
              <w:r w:rsidRPr="00101A71">
                <w:rPr>
                  <w:rFonts w:ascii="Arial" w:hAnsi="Arial" w:cs="Arial"/>
                  <w:color w:val="0070C0"/>
                  <w:sz w:val="16"/>
                  <w:szCs w:val="16"/>
                  <w:rPrChange w:id="354" w:author="Prada, Leandro (Leo) **CTR**" w:date="2020-06-08T14:30:00Z">
                    <w:rPr/>
                  </w:rPrChange>
                </w:rPr>
                <w:t xml:space="preserve"> </w:t>
              </w:r>
              <w:proofErr w:type="spellStart"/>
              <w:r w:rsidRPr="00101A71">
                <w:rPr>
                  <w:rFonts w:ascii="Arial" w:hAnsi="Arial" w:cs="Arial"/>
                  <w:color w:val="0070C0"/>
                  <w:sz w:val="16"/>
                  <w:szCs w:val="16"/>
                  <w:rPrChange w:id="355" w:author="Prada, Leandro (Leo) **CTR**" w:date="2020-06-08T14:30:00Z">
                    <w:rPr/>
                  </w:rPrChange>
                </w:rPr>
                <w:t>pagamento</w:t>
              </w:r>
            </w:ins>
            <w:proofErr w:type="spellEnd"/>
            <w:del w:id="356" w:author="Prada, Leandro (Leo) **CTR**" w:date="2020-06-08T14:30:00Z">
              <w:r w:rsidDel="004208EF">
                <w:rPr>
                  <w:rFonts w:ascii="Arial" w:hAnsi="Arial" w:cs="Arial"/>
                  <w:color w:val="0070C0"/>
                  <w:sz w:val="16"/>
                  <w:szCs w:val="16"/>
                </w:rPr>
                <w:delText>F</w:delText>
              </w:r>
              <w:r w:rsidRPr="00101A71" w:rsidDel="004208EF">
                <w:rPr>
                  <w:rFonts w:ascii="Arial" w:hAnsi="Arial" w:cs="Arial"/>
                  <w:color w:val="0070C0"/>
                  <w:sz w:val="16"/>
                  <w:szCs w:val="16"/>
                  <w:rPrChange w:id="357" w:author="Prada, Leandro (Leo) **CTR**" w:date="2020-06-08T14:30:00Z">
                    <w:rPr>
                      <w:rFonts w:ascii="Arial" w:hAnsi="Arial" w:cs="Arial"/>
                      <w:color w:val="0070C0"/>
                      <w:sz w:val="16"/>
                      <w:szCs w:val="16"/>
                      <w:lang w:val="es-419"/>
                    </w:rPr>
                  </w:rPrChange>
                </w:rPr>
                <w:delText>azer um pagamento</w:delText>
              </w:r>
            </w:del>
          </w:p>
        </w:tc>
      </w:tr>
      <w:tr w:rsidR="00101A71" w:rsidRPr="009C7D98" w14:paraId="018E1763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58C3A9" w14:textId="205ECB87" w:rsidR="00101A71" w:rsidRPr="00931482" w:rsidRDefault="00101A71" w:rsidP="00101A71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931482">
              <w:rPr>
                <w:rFonts w:ascii="Arial" w:hAnsi="Arial" w:cs="Arial"/>
                <w:sz w:val="16"/>
                <w:szCs w:val="16"/>
                <w:lang w:val="es-419"/>
              </w:rPr>
              <w:t>&lt;</w:t>
            </w:r>
            <w:proofErr w:type="gramStart"/>
            <w:r w:rsidRPr="00931482">
              <w:rPr>
                <w:rFonts w:ascii="Arial" w:hAnsi="Arial" w:cs="Arial"/>
                <w:sz w:val="16"/>
                <w:szCs w:val="16"/>
                <w:lang w:val="es-419"/>
              </w:rPr>
              <w:t>status</w:t>
            </w:r>
            <w:proofErr w:type="gramEnd"/>
            <w:r w:rsidRPr="00931482">
              <w:rPr>
                <w:rFonts w:ascii="Arial" w:hAnsi="Arial" w:cs="Arial"/>
                <w:sz w:val="16"/>
                <w:szCs w:val="16"/>
                <w:lang w:val="es-419"/>
              </w:rPr>
              <w:t>&gt;</w:t>
            </w:r>
          </w:p>
          <w:p w14:paraId="3656EDD5" w14:textId="77777777" w:rsidR="00101A71" w:rsidRPr="00931482" w:rsidRDefault="00101A71" w:rsidP="00101A71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931482">
              <w:rPr>
                <w:rFonts w:ascii="Arial" w:hAnsi="Arial" w:cs="Arial"/>
                <w:sz w:val="16"/>
                <w:szCs w:val="16"/>
                <w:lang w:val="es-419"/>
              </w:rPr>
              <w:t xml:space="preserve">verificar </w:t>
            </w:r>
            <w:proofErr w:type="gramStart"/>
            <w:r w:rsidRPr="00931482">
              <w:rPr>
                <w:rFonts w:ascii="Arial" w:hAnsi="Arial" w:cs="Arial"/>
                <w:sz w:val="16"/>
                <w:szCs w:val="16"/>
                <w:lang w:val="es-419"/>
              </w:rPr>
              <w:t>status</w:t>
            </w:r>
            <w:proofErr w:type="gramEnd"/>
          </w:p>
          <w:p w14:paraId="3FEECA23" w14:textId="77777777" w:rsidR="00101A71" w:rsidRPr="00931482" w:rsidRDefault="00101A71" w:rsidP="00101A71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proofErr w:type="spellStart"/>
            <w:r w:rsidRPr="00931482">
              <w:rPr>
                <w:rFonts w:ascii="Arial" w:hAnsi="Arial" w:cs="Arial"/>
                <w:sz w:val="16"/>
                <w:szCs w:val="16"/>
                <w:lang w:val="es-419"/>
              </w:rPr>
              <w:t>situação</w:t>
            </w:r>
            <w:proofErr w:type="spellEnd"/>
            <w:r w:rsidRPr="00931482">
              <w:rPr>
                <w:rFonts w:ascii="Arial" w:hAnsi="Arial" w:cs="Arial"/>
                <w:sz w:val="16"/>
                <w:szCs w:val="16"/>
                <w:lang w:val="es-419"/>
              </w:rPr>
              <w:t xml:space="preserve"> da conta</w:t>
            </w:r>
          </w:p>
          <w:p w14:paraId="46CD7EAD" w14:textId="77777777" w:rsidR="00101A71" w:rsidRPr="00931482" w:rsidRDefault="00101A71" w:rsidP="00101A7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1482">
              <w:rPr>
                <w:rFonts w:ascii="Arial" w:hAnsi="Arial" w:cs="Arial"/>
                <w:sz w:val="16"/>
                <w:szCs w:val="16"/>
              </w:rPr>
              <w:t>status</w:t>
            </w:r>
          </w:p>
          <w:p w14:paraId="01F97659" w14:textId="07B75C5B" w:rsidR="00101A71" w:rsidRPr="008D4B99" w:rsidRDefault="00101A71" w:rsidP="00101A7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31482">
              <w:rPr>
                <w:rFonts w:ascii="Arial" w:hAnsi="Arial" w:cs="Arial"/>
                <w:sz w:val="16"/>
                <w:szCs w:val="16"/>
              </w:rPr>
              <w:t xml:space="preserve">status da </w:t>
            </w:r>
            <w:proofErr w:type="spellStart"/>
            <w:r w:rsidRPr="00931482">
              <w:rPr>
                <w:rFonts w:ascii="Arial" w:hAnsi="Arial" w:cs="Arial"/>
                <w:sz w:val="16"/>
                <w:szCs w:val="16"/>
              </w:rPr>
              <w:t>conta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3DE389" w14:textId="7C136555" w:rsidR="00101A71" w:rsidRPr="000A7FD5" w:rsidRDefault="00101A71" w:rsidP="00101A7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Landmark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4EE93F" w14:textId="30BEB52F" w:rsidR="00101A71" w:rsidRPr="00D07F18" w:rsidRDefault="00101A71" w:rsidP="00101A7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0400b.wav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56E4A3" w14:textId="5D19D39B" w:rsidR="00101A71" w:rsidRPr="00C31D7C" w:rsidRDefault="00101A71" w:rsidP="00101A71">
            <w:pPr>
              <w:rPr>
                <w:rFonts w:ascii="Arial" w:hAnsi="Arial" w:cs="Arial"/>
                <w:color w:val="0070C0"/>
                <w:sz w:val="16"/>
                <w:szCs w:val="16"/>
              </w:rPr>
            </w:pPr>
            <w:ins w:id="358" w:author="Prada, Leandro (Leo) **CTR**" w:date="2020-06-08T14:30:00Z">
              <w:r w:rsidRPr="00101A71">
                <w:rPr>
                  <w:rFonts w:ascii="Arial" w:hAnsi="Arial" w:cs="Arial"/>
                  <w:color w:val="0070C0"/>
                  <w:sz w:val="16"/>
                  <w:szCs w:val="16"/>
                  <w:rPrChange w:id="359" w:author="Prada, Leandro (Leo) **CTR**" w:date="2020-06-08T14:30:00Z">
                    <w:rPr/>
                  </w:rPrChange>
                </w:rPr>
                <w:t xml:space="preserve">Status da </w:t>
              </w:r>
              <w:proofErr w:type="spellStart"/>
              <w:r w:rsidRPr="00101A71">
                <w:rPr>
                  <w:rFonts w:ascii="Arial" w:hAnsi="Arial" w:cs="Arial"/>
                  <w:color w:val="0070C0"/>
                  <w:sz w:val="16"/>
                  <w:szCs w:val="16"/>
                  <w:rPrChange w:id="360" w:author="Prada, Leandro (Leo) **CTR**" w:date="2020-06-08T14:30:00Z">
                    <w:rPr/>
                  </w:rPrChange>
                </w:rPr>
                <w:t>conta</w:t>
              </w:r>
            </w:ins>
            <w:proofErr w:type="spellEnd"/>
            <w:del w:id="361" w:author="Prada, Leandro (Leo) **CTR**" w:date="2020-06-08T14:30:00Z">
              <w:r w:rsidRPr="00C31D7C" w:rsidDel="004208EF">
                <w:rPr>
                  <w:rFonts w:ascii="Arial" w:hAnsi="Arial" w:cs="Arial"/>
                  <w:color w:val="0070C0"/>
                  <w:sz w:val="16"/>
                  <w:szCs w:val="16"/>
                </w:rPr>
                <w:delText>Account status.</w:delText>
              </w:r>
            </w:del>
          </w:p>
        </w:tc>
      </w:tr>
      <w:tr w:rsidR="00F56391" w:rsidRPr="009C7D98" w14:paraId="3F358DA1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D418B8" w14:textId="400DB8FD" w:rsidR="00931482" w:rsidRPr="00931482" w:rsidRDefault="00931482" w:rsidP="00931482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931482">
              <w:rPr>
                <w:rFonts w:ascii="Arial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931482">
              <w:rPr>
                <w:rFonts w:ascii="Arial" w:hAnsi="Arial" w:cs="Arial"/>
                <w:sz w:val="16"/>
                <w:szCs w:val="16"/>
                <w:lang w:val="es-419"/>
              </w:rPr>
              <w:t>documents</w:t>
            </w:r>
            <w:proofErr w:type="spellEnd"/>
            <w:r w:rsidRPr="00931482">
              <w:rPr>
                <w:rFonts w:ascii="Arial" w:hAnsi="Arial" w:cs="Arial"/>
                <w:sz w:val="16"/>
                <w:szCs w:val="16"/>
                <w:lang w:val="es-419"/>
              </w:rPr>
              <w:t>&gt;</w:t>
            </w:r>
          </w:p>
          <w:p w14:paraId="6DC50C54" w14:textId="77777777" w:rsidR="00931482" w:rsidRPr="00931482" w:rsidRDefault="00931482" w:rsidP="00931482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931482">
              <w:rPr>
                <w:rFonts w:ascii="Arial" w:hAnsi="Arial" w:cs="Arial"/>
                <w:sz w:val="16"/>
                <w:szCs w:val="16"/>
                <w:lang w:val="es-419"/>
              </w:rPr>
              <w:t xml:space="preserve">solicitar </w:t>
            </w:r>
            <w:proofErr w:type="spellStart"/>
            <w:r w:rsidRPr="00931482">
              <w:rPr>
                <w:rFonts w:ascii="Arial" w:hAnsi="Arial" w:cs="Arial"/>
                <w:sz w:val="16"/>
                <w:szCs w:val="16"/>
                <w:lang w:val="es-419"/>
              </w:rPr>
              <w:t>um</w:t>
            </w:r>
            <w:proofErr w:type="spellEnd"/>
            <w:r w:rsidRPr="00931482">
              <w:rPr>
                <w:rFonts w:ascii="Arial" w:hAnsi="Arial" w:cs="Arial"/>
                <w:sz w:val="16"/>
                <w:szCs w:val="16"/>
                <w:lang w:val="es-419"/>
              </w:rPr>
              <w:t xml:space="preserve"> documento</w:t>
            </w:r>
          </w:p>
          <w:p w14:paraId="291C2E27" w14:textId="5BE01EE2" w:rsidR="00F56391" w:rsidRPr="00931482" w:rsidRDefault="00931482" w:rsidP="00931482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931482">
              <w:rPr>
                <w:rFonts w:ascii="Arial" w:hAnsi="Arial" w:cs="Arial"/>
                <w:sz w:val="16"/>
                <w:szCs w:val="16"/>
                <w:lang w:val="es-419"/>
              </w:rPr>
              <w:t>documento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23511E" w14:textId="2A365049" w:rsidR="00F56391" w:rsidRPr="000A7FD5" w:rsidRDefault="001D5FE3" w:rsidP="005412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Landmark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EBBDE9" w14:textId="059B21B6" w:rsidR="00F56391" w:rsidRPr="00D07F18" w:rsidRDefault="001D5FE3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0400c.wav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E152E2" w14:textId="4AE774DE" w:rsidR="00F56391" w:rsidRPr="00C31D7C" w:rsidRDefault="00C31D7C" w:rsidP="005412A5">
            <w:pPr>
              <w:rPr>
                <w:rFonts w:ascii="Arial" w:hAnsi="Arial" w:cs="Arial"/>
                <w:color w:val="0070C0"/>
                <w:sz w:val="16"/>
                <w:szCs w:val="16"/>
              </w:rPr>
            </w:pPr>
            <w:proofErr w:type="spellStart"/>
            <w:r w:rsidRPr="00C31D7C">
              <w:rPr>
                <w:rFonts w:ascii="Arial" w:hAnsi="Arial" w:cs="Arial"/>
                <w:color w:val="0070C0"/>
                <w:sz w:val="16"/>
                <w:szCs w:val="16"/>
              </w:rPr>
              <w:t>Document</w:t>
            </w:r>
            <w:r w:rsidR="00931482">
              <w:rPr>
                <w:rFonts w:ascii="Arial" w:hAnsi="Arial" w:cs="Arial"/>
                <w:color w:val="0070C0"/>
                <w:sz w:val="16"/>
                <w:szCs w:val="16"/>
              </w:rPr>
              <w:t>o</w:t>
            </w:r>
            <w:r w:rsidRPr="00C31D7C">
              <w:rPr>
                <w:rFonts w:ascii="Arial" w:hAnsi="Arial" w:cs="Arial"/>
                <w:color w:val="0070C0"/>
                <w:sz w:val="16"/>
                <w:szCs w:val="16"/>
              </w:rPr>
              <w:t>s</w:t>
            </w:r>
            <w:proofErr w:type="spellEnd"/>
            <w:r w:rsidRPr="00C31D7C">
              <w:rPr>
                <w:rFonts w:ascii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9A65FF" w:rsidRPr="009C7D98" w14:paraId="3434342D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5065B8" w14:textId="7673FBA6" w:rsidR="00931482" w:rsidRPr="00931482" w:rsidRDefault="00931482" w:rsidP="0093148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1482">
              <w:rPr>
                <w:rFonts w:ascii="Arial" w:hAnsi="Arial" w:cs="Arial"/>
                <w:sz w:val="16"/>
                <w:szCs w:val="16"/>
              </w:rPr>
              <w:t>&lt;</w:t>
            </w:r>
            <w:proofErr w:type="spellStart"/>
            <w:r w:rsidRPr="00931482">
              <w:rPr>
                <w:rFonts w:ascii="Arial" w:hAnsi="Arial" w:cs="Arial"/>
                <w:sz w:val="16"/>
                <w:szCs w:val="16"/>
              </w:rPr>
              <w:t>hwse</w:t>
            </w:r>
            <w:proofErr w:type="spellEnd"/>
            <w:r w:rsidRPr="00931482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6C2A5573" w14:textId="53D39124" w:rsidR="00FE2B8A" w:rsidRDefault="00931482" w:rsidP="0093148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31482">
              <w:rPr>
                <w:rFonts w:ascii="Arial" w:hAnsi="Arial" w:cs="Arial"/>
                <w:sz w:val="16"/>
                <w:szCs w:val="16"/>
              </w:rPr>
              <w:t>Mais</w:t>
            </w:r>
            <w:proofErr w:type="spellEnd"/>
            <w:r w:rsidRPr="00931482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31482">
              <w:rPr>
                <w:rFonts w:ascii="Arial" w:hAnsi="Arial" w:cs="Arial"/>
                <w:sz w:val="16"/>
                <w:szCs w:val="16"/>
              </w:rPr>
              <w:t>opções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1D09B9" w14:textId="53A9CC58" w:rsidR="009A65FF" w:rsidRDefault="009A65FF" w:rsidP="005412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Landmark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0ADC3F" w14:textId="69ECFD80" w:rsidR="009A65FF" w:rsidRDefault="009A65FF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0400d.wav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B00ECB" w14:textId="4F414AC0" w:rsidR="009A65FF" w:rsidRPr="00C31D7C" w:rsidRDefault="00931482" w:rsidP="005412A5">
            <w:pPr>
              <w:rPr>
                <w:rFonts w:ascii="Arial" w:hAnsi="Arial" w:cs="Arial"/>
                <w:color w:val="0070C0"/>
                <w:sz w:val="16"/>
                <w:szCs w:val="16"/>
              </w:rPr>
            </w:pPr>
            <w:proofErr w:type="spellStart"/>
            <w:r w:rsidRPr="0093148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Mais</w:t>
            </w:r>
            <w:proofErr w:type="spellEnd"/>
            <w:r w:rsidRPr="0093148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93148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opções</w:t>
            </w:r>
            <w:proofErr w:type="spellEnd"/>
            <w:r w:rsidR="009A65FF">
              <w:rPr>
                <w:rFonts w:ascii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387EC4" w:rsidRPr="009C7D98" w14:paraId="07E99A43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323E018" w14:textId="77777777" w:rsidR="00387EC4" w:rsidRPr="009C7D98" w:rsidRDefault="00387EC4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AD68A0" w:rsidRPr="009C7D98" w14:paraId="68983411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27CFC3D3" w14:textId="77777777" w:rsidR="00AD68A0" w:rsidRPr="009C7D98" w:rsidRDefault="00AD68A0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AD68A0" w:rsidRPr="009C7D98" w14:paraId="047198D3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21255C8" w14:textId="77777777" w:rsidR="00AD68A0" w:rsidRPr="009C7D98" w:rsidRDefault="00AD68A0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AD68A0" w:rsidRPr="009C7D98" w14:paraId="102E6CE6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15008EDA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5174FD83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965C35" w:rsidRPr="009C7D98" w14:paraId="48E488A9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60147304" w14:textId="77777777" w:rsidR="00965C35" w:rsidRPr="009C7D98" w:rsidRDefault="00965C35" w:rsidP="00965C3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0B8D5AE4" w14:textId="7C07501D" w:rsidR="00965C35" w:rsidRPr="009C7D98" w:rsidRDefault="00965C35" w:rsidP="00965C3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0400_FinSvcsMenu.grxml</w:t>
            </w:r>
            <w:r>
              <w:rPr>
                <w:rFonts w:ascii="Arial" w:hAnsi="Arial" w:cs="Arial"/>
                <w:sz w:val="16"/>
                <w:szCs w:val="16"/>
              </w:rPr>
              <w:br/>
              <w:t>0400_FinSvcsMenu_dtmf.grxml</w:t>
            </w:r>
          </w:p>
        </w:tc>
      </w:tr>
      <w:tr w:rsidR="00965C35" w:rsidRPr="00EA6DFA" w14:paraId="75A7C7BD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5B9F34" w14:textId="77777777" w:rsidR="00965C35" w:rsidRDefault="00965C35" w:rsidP="00965C3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0FF73F46" w14:textId="77777777" w:rsidR="00965C35" w:rsidRPr="00EA6DFA" w:rsidRDefault="00965C35" w:rsidP="00965C3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430872" w14:textId="77777777" w:rsidR="00965C35" w:rsidRPr="00EA6DFA" w:rsidRDefault="00965C35" w:rsidP="00965C3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40A6A50E" w14:textId="105DB643" w:rsidR="00AD68A0" w:rsidRDefault="00AD68A0" w:rsidP="00AD68A0">
      <w:pPr>
        <w:spacing w:after="0" w:line="240" w:lineRule="auto"/>
      </w:pPr>
    </w:p>
    <w:p w14:paraId="7625E3E8" w14:textId="26A524A2" w:rsidR="009062B3" w:rsidRDefault="009062B3" w:rsidP="00AD68A0">
      <w:pPr>
        <w:spacing w:after="0" w:line="240" w:lineRule="auto"/>
      </w:pPr>
    </w:p>
    <w:p w14:paraId="287B1D51" w14:textId="16206453" w:rsidR="009062B3" w:rsidRDefault="009062B3" w:rsidP="00AD68A0">
      <w:pPr>
        <w:spacing w:after="0" w:line="240" w:lineRule="auto"/>
      </w:pPr>
    </w:p>
    <w:p w14:paraId="73B58AF5" w14:textId="16A0CBCC" w:rsidR="009062B3" w:rsidRDefault="009062B3" w:rsidP="00AD68A0">
      <w:pPr>
        <w:spacing w:after="0" w:line="240" w:lineRule="auto"/>
      </w:pPr>
    </w:p>
    <w:p w14:paraId="31B70F14" w14:textId="56CA2E0F" w:rsidR="009062B3" w:rsidRDefault="009062B3" w:rsidP="00AD68A0">
      <w:pPr>
        <w:spacing w:after="0" w:line="240" w:lineRule="auto"/>
      </w:pPr>
    </w:p>
    <w:p w14:paraId="2555CD58" w14:textId="67B35EEA" w:rsidR="009062B3" w:rsidRDefault="009062B3" w:rsidP="00AD68A0">
      <w:pPr>
        <w:spacing w:after="0" w:line="240" w:lineRule="auto"/>
      </w:pPr>
    </w:p>
    <w:p w14:paraId="674D2ED1" w14:textId="1709F2C7" w:rsidR="009062B3" w:rsidRDefault="009062B3" w:rsidP="00AD68A0">
      <w:pPr>
        <w:spacing w:after="0" w:line="240" w:lineRule="auto"/>
      </w:pPr>
    </w:p>
    <w:p w14:paraId="73B37084" w14:textId="45F068F2" w:rsidR="009062B3" w:rsidRDefault="009062B3" w:rsidP="00AD68A0">
      <w:pPr>
        <w:spacing w:after="0" w:line="240" w:lineRule="auto"/>
      </w:pPr>
    </w:p>
    <w:p w14:paraId="32F6E275" w14:textId="445A747A" w:rsidR="009062B3" w:rsidRDefault="009062B3" w:rsidP="00AD68A0">
      <w:pPr>
        <w:spacing w:after="0" w:line="240" w:lineRule="auto"/>
      </w:pPr>
    </w:p>
    <w:p w14:paraId="5D333B38" w14:textId="1BF2CC61" w:rsidR="009062B3" w:rsidRDefault="00E40DC1" w:rsidP="00E40DC1">
      <w:pPr>
        <w:tabs>
          <w:tab w:val="left" w:pos="1590"/>
        </w:tabs>
        <w:spacing w:after="0" w:line="240" w:lineRule="auto"/>
      </w:pPr>
      <w:r>
        <w:tab/>
      </w:r>
    </w:p>
    <w:p w14:paraId="1279C1ED" w14:textId="0CCF1017" w:rsidR="009062B3" w:rsidRPr="00907B70" w:rsidRDefault="009062B3" w:rsidP="009062B3">
      <w:pPr>
        <w:pStyle w:val="Heading2"/>
      </w:pPr>
      <w:bookmarkStart w:id="362" w:name="_Toc38525156"/>
      <w:r>
        <w:t>04</w:t>
      </w:r>
      <w:r w:rsidR="00C84BB4">
        <w:t>05</w:t>
      </w:r>
      <w:r>
        <w:t>_FinSvcs</w:t>
      </w:r>
      <w:r w:rsidR="000018B1">
        <w:t>HWSE</w:t>
      </w:r>
      <w:bookmarkEnd w:id="362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9062B3" w:rsidRPr="009C7D98" w14:paraId="0B6A1499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4116C06" w14:textId="77777777" w:rsidR="009062B3" w:rsidRPr="00C811AC" w:rsidRDefault="009062B3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9062B3" w:rsidRPr="009C7D98" w14:paraId="760DC9EF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7FA4F311" w14:textId="77777777" w:rsidR="009062B3" w:rsidRPr="009C7D98" w:rsidRDefault="009062B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caller for a menu selection</w:t>
            </w:r>
          </w:p>
        </w:tc>
      </w:tr>
      <w:tr w:rsidR="009062B3" w:rsidRPr="009C7D98" w14:paraId="0F77E2C2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A08D249" w14:textId="77777777" w:rsidR="009062B3" w:rsidRPr="00C811AC" w:rsidRDefault="009062B3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9062B3" w:rsidRPr="009C7D98" w14:paraId="589719DA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0542F4B6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74B2A17C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03EA1B2B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472103AF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9062B3" w:rsidRPr="009C7D98" w14:paraId="68A6E2C2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7C7B2C3" w14:textId="77777777" w:rsidR="009062B3" w:rsidRPr="00D07F18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0321B245" w14:textId="77777777" w:rsidR="009062B3" w:rsidRPr="00D07F18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3EC0A2DC" w14:textId="77777777" w:rsidR="009062B3" w:rsidRPr="009C66BC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F34A8B0" w14:textId="443F1189" w:rsidR="009062B3" w:rsidRPr="009C66BC" w:rsidRDefault="006E6A3E" w:rsidP="003C0428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405PaymentsSomethingElseMenu</w:t>
            </w:r>
            <w:r w:rsidR="009062B3"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223865D2" w14:textId="36CE1F86" w:rsidR="009062B3" w:rsidRPr="009C7D98" w:rsidRDefault="004D4D50" w:rsidP="003C0428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proofErr w:type="spellStart"/>
            <w:ins w:id="363" w:author="Prada, Leandro (Leo) **CTR**" w:date="2020-06-08T14:30:00Z">
              <w:r w:rsidRPr="004D4D50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</w:rPr>
                <w:t>Você</w:t>
              </w:r>
              <w:proofErr w:type="spellEnd"/>
              <w:r w:rsidRPr="004D4D50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</w:rPr>
                <w:t xml:space="preserve"> pode </w:t>
              </w:r>
              <w:proofErr w:type="spellStart"/>
              <w:r w:rsidRPr="004D4D50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</w:rPr>
                <w:t>dizer</w:t>
              </w:r>
              <w:proofErr w:type="spellEnd"/>
              <w:r w:rsidRPr="004D4D50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</w:rPr>
                <w:t>: "</w:t>
              </w:r>
              <w:proofErr w:type="spellStart"/>
              <w:r w:rsidRPr="004D4D50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</w:rPr>
                <w:t>Benefícios</w:t>
              </w:r>
              <w:proofErr w:type="spellEnd"/>
              <w:r w:rsidRPr="004D4D50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</w:rPr>
                <w:t xml:space="preserve"> do Club Wyndham", "</w:t>
              </w:r>
              <w:proofErr w:type="spellStart"/>
              <w:r w:rsidRPr="004D4D50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</w:rPr>
                <w:t>endereço</w:t>
              </w:r>
              <w:proofErr w:type="spellEnd"/>
              <w:r w:rsidRPr="004D4D50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</w:rPr>
                <w:t xml:space="preserve"> para </w:t>
              </w:r>
              <w:proofErr w:type="spellStart"/>
              <w:r w:rsidRPr="004D4D50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</w:rPr>
                <w:t>correspondência</w:t>
              </w:r>
              <w:proofErr w:type="spellEnd"/>
              <w:r w:rsidRPr="004D4D50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</w:rPr>
                <w:t xml:space="preserve">", "dados para </w:t>
              </w:r>
              <w:proofErr w:type="spellStart"/>
              <w:r w:rsidRPr="004D4D50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</w:rPr>
                <w:t>transferência</w:t>
              </w:r>
              <w:proofErr w:type="spellEnd"/>
              <w:r w:rsidRPr="004D4D50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</w:rPr>
                <w:t xml:space="preserve"> </w:t>
              </w:r>
              <w:proofErr w:type="spellStart"/>
              <w:r w:rsidRPr="004D4D50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</w:rPr>
                <w:t>bancária</w:t>
              </w:r>
              <w:proofErr w:type="spellEnd"/>
              <w:r w:rsidRPr="004D4D50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</w:rPr>
                <w:t>", "</w:t>
              </w:r>
              <w:proofErr w:type="spellStart"/>
              <w:r w:rsidRPr="004D4D50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</w:rPr>
                <w:t>perguntas</w:t>
              </w:r>
              <w:proofErr w:type="spellEnd"/>
              <w:r w:rsidRPr="004D4D50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</w:rPr>
                <w:t xml:space="preserve"> sobre pagamento de entrada" </w:t>
              </w:r>
              <w:proofErr w:type="spellStart"/>
              <w:r w:rsidRPr="004D4D50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</w:rPr>
                <w:t>ou</w:t>
              </w:r>
              <w:proofErr w:type="spellEnd"/>
              <w:r w:rsidRPr="004D4D50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</w:rPr>
                <w:t xml:space="preserve"> "falar </w:t>
              </w:r>
              <w:proofErr w:type="spellStart"/>
              <w:r w:rsidRPr="004D4D50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</w:rPr>
                <w:t>com</w:t>
              </w:r>
              <w:proofErr w:type="spellEnd"/>
              <w:r w:rsidRPr="004D4D50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</w:rPr>
                <w:t xml:space="preserve"> representante". O que </w:t>
              </w:r>
              <w:proofErr w:type="spellStart"/>
              <w:r w:rsidRPr="004D4D50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</w:rPr>
                <w:t>gostaria</w:t>
              </w:r>
              <w:proofErr w:type="spellEnd"/>
              <w:r w:rsidRPr="004D4D50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</w:rPr>
                <w:t xml:space="preserve"> de </w:t>
              </w:r>
              <w:proofErr w:type="spellStart"/>
              <w:r w:rsidRPr="004D4D50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</w:rPr>
                <w:t>fazer</w:t>
              </w:r>
              <w:proofErr w:type="spellEnd"/>
              <w:r w:rsidRPr="004D4D50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</w:rPr>
                <w:t>?</w:t>
              </w:r>
            </w:ins>
            <w:del w:id="364" w:author="Prada, Leandro (Leo) **CTR**" w:date="2020-06-08T14:30:00Z">
              <w:r w:rsidR="009B12B8" w:rsidRPr="009B12B8" w:rsidDel="004D4D50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</w:rPr>
                <w:delText xml:space="preserve">Fale: benefícios do Club Wyndham, endereço postal, informações de transferência eletrônica, perguntas de adiantamentos, ou falar com um atendente. </w:delText>
              </w:r>
              <w:r w:rsidR="009B12B8" w:rsidRPr="009B12B8" w:rsidDel="004D4D50">
                <w:rPr>
                  <w:rFonts w:ascii="Arial" w:eastAsia="Times New Roman" w:hAnsi="Arial" w:cs="Arial"/>
                  <w:color w:val="0070C0"/>
                  <w:sz w:val="16"/>
                  <w:szCs w:val="16"/>
                </w:rPr>
                <w:delText>Qual você gostaria?</w:delText>
              </w:r>
            </w:del>
          </w:p>
        </w:tc>
      </w:tr>
      <w:tr w:rsidR="009062B3" w:rsidRPr="009C7D98" w14:paraId="4FD0C39D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65561287" w14:textId="77777777" w:rsidR="009062B3" w:rsidRPr="00D07F18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  <w:p w14:paraId="3211AE05" w14:textId="77777777" w:rsidR="009062B3" w:rsidRPr="00D07F18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6B4DBBA6" w14:textId="77777777" w:rsidR="009062B3" w:rsidRPr="009C66BC" w:rsidRDefault="009062B3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2024B43C" w14:textId="594737CE" w:rsidR="009062B3" w:rsidRPr="009C66BC" w:rsidRDefault="006E6A3E" w:rsidP="003C042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405PaymentsSomethingElseMenuRetry</w:t>
            </w:r>
            <w:r w:rsidR="009062B3"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3B232F0C" w14:textId="4925E8FC" w:rsidR="009062B3" w:rsidRDefault="004D4D50" w:rsidP="003C0428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ins w:id="365" w:author="Prada, Leandro (Leo) **CTR**" w:date="2020-06-08T14:30:00Z">
              <w:r w:rsidRPr="004D4D50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Sobre os </w:t>
              </w:r>
              <w:proofErr w:type="spellStart"/>
              <w:r w:rsidRPr="004D4D50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benefícios</w:t>
              </w:r>
              <w:proofErr w:type="spellEnd"/>
              <w:r w:rsidRPr="004D4D50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do Club Wyndham, </w:t>
              </w:r>
              <w:proofErr w:type="spellStart"/>
              <w:r w:rsidRPr="004D4D50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pressione</w:t>
              </w:r>
              <w:proofErr w:type="spellEnd"/>
              <w:r w:rsidRPr="004D4D50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1. Para </w:t>
              </w:r>
              <w:proofErr w:type="spellStart"/>
              <w:r w:rsidRPr="004D4D50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obter</w:t>
              </w:r>
              <w:proofErr w:type="spellEnd"/>
              <w:r w:rsidRPr="004D4D50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o </w:t>
              </w:r>
              <w:proofErr w:type="spellStart"/>
              <w:r w:rsidRPr="004D4D50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endereço</w:t>
              </w:r>
              <w:proofErr w:type="spellEnd"/>
              <w:r w:rsidRPr="004D4D50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para </w:t>
              </w:r>
              <w:proofErr w:type="spellStart"/>
              <w:r w:rsidRPr="004D4D50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correspondência</w:t>
              </w:r>
              <w:proofErr w:type="spellEnd"/>
              <w:r w:rsidRPr="004D4D50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, </w:t>
              </w:r>
              <w:proofErr w:type="spellStart"/>
              <w:r w:rsidRPr="004D4D50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pressione</w:t>
              </w:r>
              <w:proofErr w:type="spellEnd"/>
              <w:r w:rsidRPr="004D4D50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2. Para </w:t>
              </w:r>
              <w:proofErr w:type="spellStart"/>
              <w:r w:rsidRPr="004D4D50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obter</w:t>
              </w:r>
              <w:proofErr w:type="spellEnd"/>
              <w:r w:rsidRPr="004D4D50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os dados para </w:t>
              </w:r>
              <w:proofErr w:type="spellStart"/>
              <w:r w:rsidRPr="004D4D50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transferência</w:t>
              </w:r>
              <w:proofErr w:type="spellEnd"/>
              <w:r w:rsidRPr="004D4D50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</w:t>
              </w:r>
              <w:proofErr w:type="spellStart"/>
              <w:r w:rsidRPr="004D4D50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bancária</w:t>
              </w:r>
              <w:proofErr w:type="spellEnd"/>
              <w:r w:rsidRPr="004D4D50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, </w:t>
              </w:r>
              <w:proofErr w:type="spellStart"/>
              <w:r w:rsidRPr="004D4D50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pressione</w:t>
              </w:r>
              <w:proofErr w:type="spellEnd"/>
              <w:r w:rsidRPr="004D4D50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3. Para </w:t>
              </w:r>
              <w:proofErr w:type="spellStart"/>
              <w:r w:rsidRPr="004D4D50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fazer</w:t>
              </w:r>
              <w:proofErr w:type="spellEnd"/>
              <w:r w:rsidRPr="004D4D50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</w:t>
              </w:r>
              <w:proofErr w:type="spellStart"/>
              <w:r w:rsidRPr="004D4D50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perguntas</w:t>
              </w:r>
              <w:proofErr w:type="spellEnd"/>
              <w:r w:rsidRPr="004D4D50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sobre pagamento de entrada, </w:t>
              </w:r>
              <w:proofErr w:type="spellStart"/>
              <w:r w:rsidRPr="004D4D50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pressione</w:t>
              </w:r>
              <w:proofErr w:type="spellEnd"/>
              <w:r w:rsidRPr="004D4D50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4. Para falar </w:t>
              </w:r>
              <w:proofErr w:type="spellStart"/>
              <w:r w:rsidRPr="004D4D50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com</w:t>
              </w:r>
              <w:proofErr w:type="spellEnd"/>
              <w:r w:rsidRPr="004D4D50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</w:t>
              </w:r>
              <w:proofErr w:type="spellStart"/>
              <w:r w:rsidRPr="004D4D50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um</w:t>
              </w:r>
              <w:proofErr w:type="spellEnd"/>
              <w:r w:rsidRPr="004D4D50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representante, </w:t>
              </w:r>
              <w:proofErr w:type="spellStart"/>
              <w:r w:rsidRPr="004D4D50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pressione</w:t>
              </w:r>
              <w:proofErr w:type="spellEnd"/>
              <w:r w:rsidRPr="004D4D50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0.</w:t>
              </w:r>
            </w:ins>
            <w:del w:id="366" w:author="Prada, Leandro (Leo) **CTR**" w:date="2020-06-08T14:30:00Z">
              <w:r w:rsidR="009B12B8" w:rsidRPr="009B12B8" w:rsidDel="004D4D50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delText xml:space="preserve">Para benefícios do Club Wyndham, digite 1, endereço postal do pagamento, 2, informações de transferência eletrônica, 3, perguntas de adiantamentos, 4. </w:delText>
              </w:r>
              <w:r w:rsidR="009B12B8" w:rsidRPr="009B12B8" w:rsidDel="004D4D50">
                <w:rPr>
                  <w:rFonts w:ascii="Arial" w:hAnsi="Arial" w:cs="Arial"/>
                  <w:color w:val="0070C0"/>
                  <w:sz w:val="16"/>
                  <w:szCs w:val="16"/>
                </w:rPr>
                <w:delText>Para falar com um atendente, digite 0.</w:delText>
              </w:r>
            </w:del>
          </w:p>
        </w:tc>
      </w:tr>
      <w:tr w:rsidR="009062B3" w:rsidRPr="005A14F6" w14:paraId="2CC9313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6ED393A" w14:textId="77777777" w:rsidR="009062B3" w:rsidRPr="005A14F6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25B91BB9" w14:textId="77777777" w:rsidR="009062B3" w:rsidRPr="005A14F6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9693DC8" w14:textId="77777777" w:rsidR="009062B3" w:rsidRPr="005A14F6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6573F69F" w14:textId="608C29BF" w:rsidR="009062B3" w:rsidRPr="005A14F6" w:rsidRDefault="00A630FF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del w:id="367" w:author="Prada, Leandro (Leo) **CTR**" w:date="2020-06-08T14:15:00Z">
              <w:r w:rsidDel="00B9501A">
                <w:rPr>
                  <w:rFonts w:ascii="Arial" w:eastAsia="Arial" w:hAnsi="Arial" w:cs="Arial"/>
                  <w:color w:val="0070C0"/>
                  <w:sz w:val="16"/>
                  <w:szCs w:val="16"/>
                </w:rPr>
                <w:delText>Desculpe.</w:delText>
              </w:r>
            </w:del>
            <w:proofErr w:type="spellStart"/>
            <w:ins w:id="368" w:author="Prada, Leandro (Leo) **CTR**" w:date="2020-06-08T14:15:00Z">
              <w:r w:rsidR="00B9501A">
                <w:rPr>
                  <w:rFonts w:ascii="Arial" w:eastAsia="Arial" w:hAnsi="Arial" w:cs="Arial"/>
                  <w:color w:val="0070C0"/>
                  <w:sz w:val="16"/>
                  <w:szCs w:val="16"/>
                </w:rPr>
                <w:t>Sinto</w:t>
              </w:r>
              <w:proofErr w:type="spellEnd"/>
              <w:r w:rsidR="00B9501A">
                <w:rPr>
                  <w:rFonts w:ascii="Arial" w:eastAsia="Arial" w:hAnsi="Arial" w:cs="Arial"/>
                  <w:color w:val="0070C0"/>
                  <w:sz w:val="16"/>
                  <w:szCs w:val="16"/>
                </w:rPr>
                <w:t xml:space="preserve"> </w:t>
              </w:r>
              <w:proofErr w:type="spellStart"/>
              <w:r w:rsidR="00B9501A">
                <w:rPr>
                  <w:rFonts w:ascii="Arial" w:eastAsia="Arial" w:hAnsi="Arial" w:cs="Arial"/>
                  <w:color w:val="0070C0"/>
                  <w:sz w:val="16"/>
                  <w:szCs w:val="16"/>
                </w:rPr>
                <w:t>muito</w:t>
              </w:r>
              <w:proofErr w:type="spellEnd"/>
              <w:r w:rsidR="00B9501A">
                <w:rPr>
                  <w:rFonts w:ascii="Arial" w:eastAsia="Arial" w:hAnsi="Arial" w:cs="Arial"/>
                  <w:color w:val="0070C0"/>
                  <w:sz w:val="16"/>
                  <w:szCs w:val="16"/>
                </w:rPr>
                <w:t>.</w:t>
              </w:r>
            </w:ins>
          </w:p>
        </w:tc>
      </w:tr>
      <w:tr w:rsidR="009062B3" w:rsidRPr="00B9501A" w14:paraId="6D33FD9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D71E3B2" w14:textId="77777777" w:rsidR="009062B3" w:rsidRPr="005A14F6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5538FFE6" w14:textId="77777777" w:rsidR="009062B3" w:rsidRPr="005A14F6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6BE0B67" w14:textId="77777777" w:rsidR="009062B3" w:rsidRPr="005A14F6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43C810A9" w14:textId="578001EA" w:rsidR="009062B3" w:rsidRPr="00B9501A" w:rsidRDefault="00A630FF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  <w:rPrChange w:id="369" w:author="Prada, Leandro (Leo) **CTR**" w:date="2020-06-08T14:15:00Z">
                  <w:rPr>
                    <w:rFonts w:ascii="Arial" w:eastAsia="Arial" w:hAnsi="Arial" w:cs="Arial"/>
                    <w:color w:val="0070C0"/>
                    <w:sz w:val="16"/>
                    <w:szCs w:val="16"/>
                  </w:rPr>
                </w:rPrChange>
              </w:rPr>
            </w:pPr>
            <w:del w:id="370" w:author="Prada, Leandro (Leo) **CTR**" w:date="2020-06-08T14:15:00Z">
              <w:r w:rsidRPr="00B9501A" w:rsidDel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371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delText>Desculpe, não entendi.</w:delText>
              </w:r>
            </w:del>
            <w:proofErr w:type="spellStart"/>
            <w:ins w:id="372" w:author="Prada, Leandro (Leo) **CTR**" w:date="2020-06-08T14:15:00Z"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373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>Sinto</w:t>
              </w:r>
              <w:proofErr w:type="spellEnd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374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 xml:space="preserve"> </w:t>
              </w:r>
              <w:proofErr w:type="spellStart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375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>muito</w:t>
              </w:r>
              <w:proofErr w:type="spellEnd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376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 xml:space="preserve">, mas </w:t>
              </w:r>
              <w:proofErr w:type="spellStart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377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>estou</w:t>
              </w:r>
              <w:proofErr w:type="spellEnd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378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 xml:space="preserve"> </w:t>
              </w:r>
              <w:proofErr w:type="spellStart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379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>tendo</w:t>
              </w:r>
              <w:proofErr w:type="spellEnd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380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 xml:space="preserve"> problemas.</w:t>
              </w:r>
            </w:ins>
          </w:p>
        </w:tc>
      </w:tr>
      <w:tr w:rsidR="009062B3" w:rsidRPr="009C7D98" w14:paraId="38BFBE83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7E9517D2" w14:textId="77777777" w:rsidR="009062B3" w:rsidRPr="009C7D98" w:rsidRDefault="009062B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9062B3" w:rsidRPr="009C7D98" w14:paraId="048F273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2EFC7EBC" w14:textId="77777777" w:rsidR="009062B3" w:rsidRPr="009C7D98" w:rsidRDefault="009062B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2796AF4A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5ACF7E2D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65286B72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5AAEF238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9062B3" w:rsidRPr="009C7D98" w14:paraId="41453F22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85246B" w14:textId="64EBB0E4" w:rsidR="009B12B8" w:rsidRPr="009B12B8" w:rsidRDefault="009B12B8" w:rsidP="009B12B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B12B8">
              <w:rPr>
                <w:rFonts w:ascii="Arial" w:hAnsi="Arial" w:cs="Arial"/>
                <w:sz w:val="16"/>
                <w:szCs w:val="16"/>
              </w:rPr>
              <w:t>&lt;perks&gt;</w:t>
            </w:r>
          </w:p>
          <w:p w14:paraId="1BD319EE" w14:textId="77777777" w:rsidR="009B12B8" w:rsidRPr="009B12B8" w:rsidRDefault="009B12B8" w:rsidP="009B12B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B12B8">
              <w:rPr>
                <w:rFonts w:ascii="Arial" w:hAnsi="Arial" w:cs="Arial"/>
                <w:sz w:val="16"/>
                <w:szCs w:val="16"/>
              </w:rPr>
              <w:t>recompensas</w:t>
            </w:r>
            <w:proofErr w:type="spellEnd"/>
          </w:p>
          <w:p w14:paraId="0C967916" w14:textId="77777777" w:rsidR="009B12B8" w:rsidRPr="009B12B8" w:rsidRDefault="009B12B8" w:rsidP="009B12B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B12B8">
              <w:rPr>
                <w:rFonts w:ascii="Arial" w:hAnsi="Arial" w:cs="Arial"/>
                <w:sz w:val="16"/>
                <w:szCs w:val="16"/>
              </w:rPr>
              <w:t>benefícios</w:t>
            </w:r>
            <w:proofErr w:type="spellEnd"/>
            <w:r w:rsidRPr="009B12B8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03AFE842" w14:textId="77777777" w:rsidR="009B12B8" w:rsidRPr="009B12B8" w:rsidRDefault="009B12B8" w:rsidP="009B12B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B12B8">
              <w:rPr>
                <w:rFonts w:ascii="Arial" w:hAnsi="Arial" w:cs="Arial"/>
                <w:sz w:val="16"/>
                <w:szCs w:val="16"/>
              </w:rPr>
              <w:t>Club Wyndham</w:t>
            </w:r>
          </w:p>
          <w:p w14:paraId="67636C32" w14:textId="292AAAEB" w:rsidR="00E437F6" w:rsidRPr="00E437F6" w:rsidRDefault="009B12B8" w:rsidP="009B12B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B12B8">
              <w:rPr>
                <w:rFonts w:ascii="Arial" w:hAnsi="Arial" w:cs="Arial"/>
                <w:sz w:val="16"/>
                <w:szCs w:val="16"/>
              </w:rPr>
              <w:t>benefícios</w:t>
            </w:r>
            <w:proofErr w:type="spellEnd"/>
            <w:r w:rsidRPr="009B12B8">
              <w:rPr>
                <w:rFonts w:ascii="Arial" w:hAnsi="Arial" w:cs="Arial"/>
                <w:sz w:val="16"/>
                <w:szCs w:val="16"/>
              </w:rPr>
              <w:t xml:space="preserve"> do Club Wyndham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3AA9E2" w14:textId="66A28151" w:rsidR="009062B3" w:rsidRPr="000A7FD5" w:rsidRDefault="0023434E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942D47" w14:textId="5D70E2A6" w:rsidR="009062B3" w:rsidRPr="00D07F18" w:rsidRDefault="00B403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  <w:r w:rsidR="0092503F">
              <w:rPr>
                <w:rFonts w:ascii="Arial" w:eastAsia="Arial" w:hAnsi="Arial" w:cs="Arial"/>
                <w:sz w:val="16"/>
                <w:szCs w:val="16"/>
              </w:rPr>
              <w:t>4</w:t>
            </w:r>
            <w:r w:rsidR="00C84BB4">
              <w:rPr>
                <w:rFonts w:ascii="Arial" w:eastAsia="Arial" w:hAnsi="Arial" w:cs="Arial"/>
                <w:sz w:val="16"/>
                <w:szCs w:val="16"/>
              </w:rPr>
              <w:t>05</w:t>
            </w:r>
            <w:r w:rsidR="0092503F">
              <w:rPr>
                <w:rFonts w:ascii="Arial" w:eastAsia="Arial" w:hAnsi="Arial" w:cs="Arial"/>
                <w:sz w:val="16"/>
                <w:szCs w:val="16"/>
              </w:rPr>
              <w:t>a.wav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99BF1B" w14:textId="01B15B20" w:rsidR="009062B3" w:rsidRPr="00B40373" w:rsidRDefault="009B12B8" w:rsidP="00B40373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 w:rsidRPr="00B40373">
              <w:rPr>
                <w:rFonts w:ascii="Arial" w:eastAsia="Arial" w:hAnsi="Arial" w:cs="Arial"/>
                <w:color w:val="0070C0"/>
                <w:sz w:val="16"/>
                <w:szCs w:val="16"/>
              </w:rPr>
              <w:t>benefícios</w:t>
            </w:r>
            <w:proofErr w:type="spellEnd"/>
            <w:r w:rsidRPr="00B40373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do Club Wyndham.</w:t>
            </w:r>
          </w:p>
        </w:tc>
      </w:tr>
      <w:tr w:rsidR="009062B3" w:rsidRPr="004D4D50" w14:paraId="3BD716B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90CA42" w14:textId="2370DAAF" w:rsidR="009B12B8" w:rsidRPr="009B12B8" w:rsidRDefault="009B12B8" w:rsidP="009B12B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9B12B8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9B12B8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address</w:t>
            </w:r>
            <w:proofErr w:type="spellEnd"/>
            <w:r w:rsidRPr="009B12B8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&gt;</w:t>
            </w:r>
          </w:p>
          <w:p w14:paraId="72AC3983" w14:textId="77777777" w:rsidR="009B12B8" w:rsidRPr="009B12B8" w:rsidRDefault="009B12B8" w:rsidP="009B12B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proofErr w:type="spellStart"/>
            <w:r w:rsidRPr="009B12B8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endereço</w:t>
            </w:r>
            <w:proofErr w:type="spellEnd"/>
            <w:r w:rsidRPr="009B12B8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 xml:space="preserve"> postal</w:t>
            </w:r>
          </w:p>
          <w:p w14:paraId="54275A3D" w14:textId="77777777" w:rsidR="009B12B8" w:rsidRPr="009B12B8" w:rsidRDefault="009B12B8" w:rsidP="009B12B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proofErr w:type="spellStart"/>
            <w:r w:rsidRPr="009B12B8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endereço</w:t>
            </w:r>
            <w:proofErr w:type="spellEnd"/>
            <w:r w:rsidRPr="009B12B8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 xml:space="preserve"> de pagamento</w:t>
            </w:r>
          </w:p>
          <w:p w14:paraId="1FB6CF2E" w14:textId="77777777" w:rsidR="0092503F" w:rsidRDefault="009B12B8" w:rsidP="009B12B8">
            <w:pPr>
              <w:spacing w:after="0" w:line="240" w:lineRule="auto"/>
              <w:rPr>
                <w:ins w:id="381" w:author="Prada, Leandro (Leo) **CTR**" w:date="2020-06-08T14:31:00Z"/>
                <w:rFonts w:ascii="Arial" w:eastAsia="Times New Roman" w:hAnsi="Arial" w:cs="Arial"/>
                <w:sz w:val="16"/>
                <w:szCs w:val="16"/>
                <w:lang w:val="es-419"/>
              </w:rPr>
            </w:pPr>
            <w:proofErr w:type="spellStart"/>
            <w:r w:rsidRPr="009B12B8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endereço</w:t>
            </w:r>
            <w:proofErr w:type="spellEnd"/>
            <w:r w:rsidRPr="009B12B8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 xml:space="preserve"> postal de pagamento</w:t>
            </w:r>
            <w:ins w:id="382" w:author="Prada, Leandro (Leo) **CTR**" w:date="2020-06-08T14:31:00Z">
              <w:r w:rsidR="004D4D50">
                <w:rPr>
                  <w:rFonts w:ascii="Arial" w:eastAsia="Times New Roman" w:hAnsi="Arial" w:cs="Arial"/>
                  <w:sz w:val="16"/>
                  <w:szCs w:val="16"/>
                  <w:lang w:val="es-419"/>
                </w:rPr>
                <w:t>,</w:t>
              </w:r>
            </w:ins>
          </w:p>
          <w:p w14:paraId="78C89D18" w14:textId="71EA8B4C" w:rsidR="004D4D50" w:rsidRPr="004D4D50" w:rsidRDefault="004D4D50" w:rsidP="009B12B8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16"/>
                <w:szCs w:val="16"/>
                <w:lang w:val="es-419"/>
                <w:rPrChange w:id="383" w:author="Prada, Leandro (Leo) **CTR**" w:date="2020-06-08T14:31:00Z">
                  <w:rPr>
                    <w:rFonts w:ascii="Arial" w:eastAsia="Times New Roman" w:hAnsi="Arial" w:cs="Arial"/>
                    <w:sz w:val="16"/>
                    <w:szCs w:val="16"/>
                    <w:lang w:val="es-419"/>
                  </w:rPr>
                </w:rPrChange>
              </w:rPr>
            </w:pPr>
            <w:proofErr w:type="spellStart"/>
            <w:ins w:id="384" w:author="Prada, Leandro (Leo) **CTR**" w:date="2020-06-08T14:31:00Z">
              <w:r w:rsidRPr="004D4D50">
                <w:rPr>
                  <w:rFonts w:ascii="Arial" w:eastAsia="Times New Roman" w:hAnsi="Arial" w:cs="Arial"/>
                  <w:color w:val="00B050"/>
                  <w:sz w:val="16"/>
                  <w:szCs w:val="16"/>
                  <w:lang w:val="es-419"/>
                </w:rPr>
                <w:t>Endereço</w:t>
              </w:r>
              <w:proofErr w:type="spellEnd"/>
              <w:r w:rsidRPr="004D4D50">
                <w:rPr>
                  <w:rFonts w:ascii="Arial" w:eastAsia="Times New Roman" w:hAnsi="Arial" w:cs="Arial"/>
                  <w:color w:val="00B050"/>
                  <w:sz w:val="16"/>
                  <w:szCs w:val="16"/>
                  <w:lang w:val="es-419"/>
                </w:rPr>
                <w:t xml:space="preserve"> para </w:t>
              </w:r>
              <w:proofErr w:type="spellStart"/>
              <w:r w:rsidRPr="004D4D50">
                <w:rPr>
                  <w:rFonts w:ascii="Arial" w:eastAsia="Times New Roman" w:hAnsi="Arial" w:cs="Arial"/>
                  <w:color w:val="00B050"/>
                  <w:sz w:val="16"/>
                  <w:szCs w:val="16"/>
                  <w:lang w:val="es-419"/>
                </w:rPr>
                <w:t>envio</w:t>
              </w:r>
              <w:proofErr w:type="spellEnd"/>
              <w:r w:rsidRPr="004D4D50">
                <w:rPr>
                  <w:rFonts w:ascii="Arial" w:eastAsia="Times New Roman" w:hAnsi="Arial" w:cs="Arial"/>
                  <w:color w:val="00B050"/>
                  <w:sz w:val="16"/>
                  <w:szCs w:val="16"/>
                  <w:lang w:val="es-419"/>
                </w:rPr>
                <w:t xml:space="preserve"> de pagamentos</w:t>
              </w:r>
            </w:ins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3F8D17" w14:textId="050E1A49" w:rsidR="009062B3" w:rsidRPr="000A7FD5" w:rsidRDefault="0023434E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14906E" w14:textId="4EB3EEE4" w:rsidR="009062B3" w:rsidRPr="00D07F18" w:rsidRDefault="00B403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  <w:r w:rsidR="008051C5">
              <w:rPr>
                <w:rFonts w:ascii="Arial" w:eastAsia="Arial" w:hAnsi="Arial" w:cs="Arial"/>
                <w:sz w:val="16"/>
                <w:szCs w:val="16"/>
              </w:rPr>
              <w:t>4</w:t>
            </w:r>
            <w:r w:rsidR="00C84BB4">
              <w:rPr>
                <w:rFonts w:ascii="Arial" w:eastAsia="Arial" w:hAnsi="Arial" w:cs="Arial"/>
                <w:sz w:val="16"/>
                <w:szCs w:val="16"/>
              </w:rPr>
              <w:t>05</w:t>
            </w:r>
            <w:r w:rsidR="008051C5">
              <w:rPr>
                <w:rFonts w:ascii="Arial" w:eastAsia="Arial" w:hAnsi="Arial" w:cs="Arial"/>
                <w:sz w:val="16"/>
                <w:szCs w:val="16"/>
              </w:rPr>
              <w:t>b.wav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F5CD70" w14:textId="2770289E" w:rsidR="009062B3" w:rsidRPr="004D4D50" w:rsidRDefault="004D4D50" w:rsidP="00B40373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  <w:rPrChange w:id="385" w:author="Prada, Leandro (Leo) **CTR**" w:date="2020-06-08T14:31:00Z">
                  <w:rPr>
                    <w:rFonts w:ascii="Arial" w:eastAsia="Arial" w:hAnsi="Arial" w:cs="Arial"/>
                    <w:color w:val="0070C0"/>
                    <w:sz w:val="16"/>
                    <w:szCs w:val="16"/>
                  </w:rPr>
                </w:rPrChange>
              </w:rPr>
            </w:pPr>
            <w:proofErr w:type="spellStart"/>
            <w:ins w:id="386" w:author="Prada, Leandro (Leo) **CTR**" w:date="2020-06-08T14:31:00Z">
              <w:r w:rsidRPr="004D4D50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  <w:rPrChange w:id="387" w:author="Prada, Leandro (Leo) **CTR**" w:date="2020-06-08T14:31:00Z">
                    <w:rPr>
                      <w:rFonts w:ascii="Arial" w:eastAsia="Arial" w:hAnsi="Arial" w:cs="Arial"/>
                      <w:color w:val="0070C0"/>
                      <w:sz w:val="16"/>
                      <w:szCs w:val="16"/>
                    </w:rPr>
                  </w:rPrChange>
                </w:rPr>
                <w:t>Endereço</w:t>
              </w:r>
              <w:proofErr w:type="spellEnd"/>
              <w:r w:rsidRPr="004D4D50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  <w:rPrChange w:id="388" w:author="Prada, Leandro (Leo) **CTR**" w:date="2020-06-08T14:31:00Z">
                    <w:rPr>
                      <w:rFonts w:ascii="Arial" w:eastAsia="Arial" w:hAnsi="Arial" w:cs="Arial"/>
                      <w:color w:val="0070C0"/>
                      <w:sz w:val="16"/>
                      <w:szCs w:val="16"/>
                    </w:rPr>
                  </w:rPrChange>
                </w:rPr>
                <w:t xml:space="preserve"> para </w:t>
              </w:r>
              <w:proofErr w:type="spellStart"/>
              <w:r w:rsidRPr="004D4D50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  <w:rPrChange w:id="389" w:author="Prada, Leandro (Leo) **CTR**" w:date="2020-06-08T14:31:00Z">
                    <w:rPr>
                      <w:rFonts w:ascii="Arial" w:eastAsia="Arial" w:hAnsi="Arial" w:cs="Arial"/>
                      <w:color w:val="0070C0"/>
                      <w:sz w:val="16"/>
                      <w:szCs w:val="16"/>
                    </w:rPr>
                  </w:rPrChange>
                </w:rPr>
                <w:t>envio</w:t>
              </w:r>
              <w:proofErr w:type="spellEnd"/>
              <w:r w:rsidRPr="004D4D50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  <w:rPrChange w:id="390" w:author="Prada, Leandro (Leo) **CTR**" w:date="2020-06-08T14:31:00Z">
                    <w:rPr>
                      <w:rFonts w:ascii="Arial" w:eastAsia="Arial" w:hAnsi="Arial" w:cs="Arial"/>
                      <w:color w:val="0070C0"/>
                      <w:sz w:val="16"/>
                      <w:szCs w:val="16"/>
                    </w:rPr>
                  </w:rPrChange>
                </w:rPr>
                <w:t xml:space="preserve"> de pagamentos</w:t>
              </w:r>
            </w:ins>
            <w:del w:id="391" w:author="Prada, Leandro (Leo) **CTR**" w:date="2020-06-08T14:31:00Z">
              <w:r w:rsidR="009B12B8" w:rsidRPr="004D4D50" w:rsidDel="004D4D50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  <w:rPrChange w:id="392" w:author="Prada, Leandro (Leo) **CTR**" w:date="2020-06-08T14:31:00Z">
                    <w:rPr>
                      <w:rFonts w:ascii="Arial" w:eastAsia="Arial" w:hAnsi="Arial" w:cs="Arial"/>
                      <w:color w:val="0070C0"/>
                      <w:sz w:val="16"/>
                      <w:szCs w:val="16"/>
                    </w:rPr>
                  </w:rPrChange>
                </w:rPr>
                <w:delText>endereço postal de pagamento.</w:delText>
              </w:r>
            </w:del>
          </w:p>
        </w:tc>
      </w:tr>
      <w:tr w:rsidR="00C84BB4" w:rsidRPr="00C84BB4" w14:paraId="69DD5094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30BE77" w14:textId="77777777" w:rsidR="00C84BB4" w:rsidRDefault="00C84BB4" w:rsidP="00C84BB4">
            <w:pPr>
              <w:spacing w:after="0" w:line="240" w:lineRule="auto"/>
              <w:rPr>
                <w:ins w:id="393" w:author="Prada, Leandro (Leo) **CTR**" w:date="2020-06-08T14:32:00Z"/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C84BB4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C84BB4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wire</w:t>
            </w:r>
            <w:proofErr w:type="spellEnd"/>
            <w:r w:rsidRPr="00C84BB4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 xml:space="preserve"> transfer&gt;</w:t>
            </w:r>
            <w:r w:rsidRPr="00C84BB4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br/>
            </w:r>
            <w:proofErr w:type="spellStart"/>
            <w:r w:rsidRPr="00C84BB4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transferência</w:t>
            </w:r>
            <w:proofErr w:type="spellEnd"/>
            <w:r w:rsidRPr="00C84BB4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C84BB4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eletrônica</w:t>
            </w:r>
            <w:proofErr w:type="spellEnd"/>
            <w:r w:rsidRPr="00C84BB4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br/>
            </w:r>
            <w:proofErr w:type="spellStart"/>
            <w:r w:rsidRPr="00C84BB4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Informações</w:t>
            </w:r>
            <w:proofErr w:type="spellEnd"/>
            <w:r w:rsidRPr="00C84BB4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 xml:space="preserve"> de </w:t>
            </w:r>
            <w:proofErr w:type="spellStart"/>
            <w:r w:rsidRPr="00C84BB4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transferência</w:t>
            </w:r>
            <w:proofErr w:type="spellEnd"/>
            <w:r w:rsidRPr="00C84BB4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C84BB4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eletrônica</w:t>
            </w:r>
            <w:proofErr w:type="spellEnd"/>
            <w:ins w:id="394" w:author="Prada, Leandro (Leo) **CTR**" w:date="2020-06-08T14:32:00Z">
              <w:r w:rsidR="004D4D50">
                <w:rPr>
                  <w:rFonts w:ascii="Arial" w:eastAsia="Times New Roman" w:hAnsi="Arial" w:cs="Arial"/>
                  <w:sz w:val="16"/>
                  <w:szCs w:val="16"/>
                  <w:lang w:val="es-419"/>
                </w:rPr>
                <w:t>,</w:t>
              </w:r>
            </w:ins>
          </w:p>
          <w:p w14:paraId="0C6FC3B9" w14:textId="09133B9F" w:rsidR="004D4D50" w:rsidRPr="004D4D50" w:rsidRDefault="004D4D50" w:rsidP="00C84BB4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16"/>
                <w:szCs w:val="16"/>
                <w:lang w:val="es-419"/>
                <w:rPrChange w:id="395" w:author="Prada, Leandro (Leo) **CTR**" w:date="2020-06-08T14:32:00Z">
                  <w:rPr>
                    <w:rFonts w:ascii="Arial" w:eastAsia="Times New Roman" w:hAnsi="Arial" w:cs="Arial"/>
                    <w:sz w:val="16"/>
                    <w:szCs w:val="16"/>
                    <w:lang w:val="es-419"/>
                  </w:rPr>
                </w:rPrChange>
              </w:rPr>
            </w:pPr>
            <w:proofErr w:type="spellStart"/>
            <w:ins w:id="396" w:author="Prada, Leandro (Leo) **CTR**" w:date="2020-06-08T14:32:00Z">
              <w:r w:rsidRPr="004D4D50">
                <w:rPr>
                  <w:rFonts w:ascii="Arial" w:eastAsia="Times New Roman" w:hAnsi="Arial" w:cs="Arial"/>
                  <w:color w:val="00B050"/>
                  <w:sz w:val="16"/>
                  <w:szCs w:val="16"/>
                  <w:lang w:val="es-419"/>
                </w:rPr>
                <w:t>Transferência</w:t>
              </w:r>
              <w:proofErr w:type="spellEnd"/>
              <w:r>
                <w:rPr>
                  <w:rFonts w:ascii="Arial" w:eastAsia="Times New Roman" w:hAnsi="Arial" w:cs="Arial"/>
                  <w:color w:val="00B050"/>
                  <w:sz w:val="16"/>
                  <w:szCs w:val="16"/>
                  <w:lang w:val="es-419"/>
                </w:rPr>
                <w:t xml:space="preserve">(s) </w:t>
              </w:r>
              <w:proofErr w:type="spellStart"/>
              <w:r w:rsidRPr="004D4D50">
                <w:rPr>
                  <w:rFonts w:ascii="Arial" w:eastAsia="Times New Roman" w:hAnsi="Arial" w:cs="Arial"/>
                  <w:color w:val="00B050"/>
                  <w:sz w:val="16"/>
                  <w:szCs w:val="16"/>
                  <w:lang w:val="es-419"/>
                </w:rPr>
                <w:t>bancária</w:t>
              </w:r>
              <w:proofErr w:type="spellEnd"/>
              <w:r>
                <w:rPr>
                  <w:rFonts w:ascii="Arial" w:eastAsia="Times New Roman" w:hAnsi="Arial" w:cs="Arial"/>
                  <w:color w:val="00B050"/>
                  <w:sz w:val="16"/>
                  <w:szCs w:val="16"/>
                  <w:lang w:val="es-419"/>
                </w:rPr>
                <w:t>(s)</w:t>
              </w:r>
            </w:ins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B44D80" w14:textId="2AE4812B" w:rsidR="00C84BB4" w:rsidRPr="00C84BB4" w:rsidRDefault="00C84BB4" w:rsidP="00C84BB4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>
              <w:rPr>
                <w:rFonts w:ascii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0DF14E" w14:textId="67E092F1" w:rsidR="00C84BB4" w:rsidRPr="00C84BB4" w:rsidRDefault="00B40373" w:rsidP="00C84BB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  <w:lang w:val="es-419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  <w:r w:rsidR="00C84BB4">
              <w:rPr>
                <w:rFonts w:ascii="Arial" w:eastAsia="Arial" w:hAnsi="Arial" w:cs="Arial"/>
                <w:sz w:val="16"/>
                <w:szCs w:val="16"/>
              </w:rPr>
              <w:t>405c.wav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EF13F4" w14:textId="7767F0F1" w:rsidR="00C84BB4" w:rsidRPr="00B40373" w:rsidRDefault="004D4D50" w:rsidP="00B40373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ins w:id="397" w:author="Prada, Leandro (Leo) **CTR**" w:date="2020-06-08T14:32:00Z">
              <w:r w:rsidRPr="004D4D50">
                <w:rPr>
                  <w:rFonts w:ascii="Arial" w:eastAsia="Arial" w:hAnsi="Arial" w:cs="Arial"/>
                  <w:color w:val="0070C0"/>
                  <w:sz w:val="16"/>
                  <w:szCs w:val="16"/>
                </w:rPr>
                <w:t>Transferência</w:t>
              </w:r>
              <w:proofErr w:type="spellEnd"/>
              <w:r w:rsidRPr="004D4D50">
                <w:rPr>
                  <w:rFonts w:ascii="Arial" w:eastAsia="Arial" w:hAnsi="Arial" w:cs="Arial"/>
                  <w:color w:val="0070C0"/>
                  <w:sz w:val="16"/>
                  <w:szCs w:val="16"/>
                </w:rPr>
                <w:t xml:space="preserve"> </w:t>
              </w:r>
              <w:proofErr w:type="spellStart"/>
              <w:r w:rsidRPr="004D4D50">
                <w:rPr>
                  <w:rFonts w:ascii="Arial" w:eastAsia="Arial" w:hAnsi="Arial" w:cs="Arial"/>
                  <w:color w:val="0070C0"/>
                  <w:sz w:val="16"/>
                  <w:szCs w:val="16"/>
                </w:rPr>
                <w:t>bancária</w:t>
              </w:r>
            </w:ins>
            <w:proofErr w:type="spellEnd"/>
            <w:del w:id="398" w:author="Prada, Leandro (Leo) **CTR**" w:date="2020-06-08T14:32:00Z">
              <w:r w:rsidR="00C84BB4" w:rsidRPr="00B40373" w:rsidDel="004D4D50">
                <w:rPr>
                  <w:rFonts w:ascii="Arial" w:eastAsia="Arial" w:hAnsi="Arial" w:cs="Arial"/>
                  <w:color w:val="0070C0"/>
                  <w:sz w:val="16"/>
                  <w:szCs w:val="16"/>
                </w:rPr>
                <w:delText>Transferência eletrônica.</w:delText>
              </w:r>
            </w:del>
          </w:p>
        </w:tc>
      </w:tr>
      <w:tr w:rsidR="0023434E" w:rsidRPr="009C7D98" w14:paraId="1BBA579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DEF53E" w14:textId="69825ED4" w:rsidR="009B12B8" w:rsidRPr="009B12B8" w:rsidRDefault="009B12B8" w:rsidP="009B12B8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9B12B8">
              <w:rPr>
                <w:rFonts w:ascii="Arial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9B12B8">
              <w:rPr>
                <w:rFonts w:ascii="Arial" w:hAnsi="Arial" w:cs="Arial"/>
                <w:sz w:val="16"/>
                <w:szCs w:val="16"/>
                <w:lang w:val="es-419"/>
              </w:rPr>
              <w:t>downpayment</w:t>
            </w:r>
            <w:proofErr w:type="spellEnd"/>
            <w:r w:rsidRPr="009B12B8">
              <w:rPr>
                <w:rFonts w:ascii="Arial" w:hAnsi="Arial" w:cs="Arial"/>
                <w:sz w:val="16"/>
                <w:szCs w:val="16"/>
                <w:lang w:val="es-419"/>
              </w:rPr>
              <w:t>&gt;</w:t>
            </w:r>
          </w:p>
          <w:p w14:paraId="0472F1D1" w14:textId="77777777" w:rsidR="009B12B8" w:rsidRPr="009B12B8" w:rsidRDefault="009B12B8" w:rsidP="009B12B8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proofErr w:type="spellStart"/>
            <w:r w:rsidRPr="009B12B8">
              <w:rPr>
                <w:rFonts w:ascii="Arial" w:hAnsi="Arial" w:cs="Arial"/>
                <w:sz w:val="16"/>
                <w:szCs w:val="16"/>
                <w:lang w:val="es-419"/>
              </w:rPr>
              <w:t>Perguntas</w:t>
            </w:r>
            <w:proofErr w:type="spellEnd"/>
            <w:r w:rsidRPr="009B12B8">
              <w:rPr>
                <w:rFonts w:ascii="Arial" w:hAnsi="Arial" w:cs="Arial"/>
                <w:sz w:val="16"/>
                <w:szCs w:val="16"/>
                <w:lang w:val="es-419"/>
              </w:rPr>
              <w:t xml:space="preserve"> sobre </w:t>
            </w:r>
            <w:proofErr w:type="spellStart"/>
            <w:r w:rsidRPr="009B12B8">
              <w:rPr>
                <w:rFonts w:ascii="Arial" w:hAnsi="Arial" w:cs="Arial"/>
                <w:sz w:val="16"/>
                <w:szCs w:val="16"/>
                <w:lang w:val="es-419"/>
              </w:rPr>
              <w:t>adiantamento</w:t>
            </w:r>
            <w:proofErr w:type="spellEnd"/>
          </w:p>
          <w:p w14:paraId="48B38B6F" w14:textId="77777777" w:rsidR="009B12B8" w:rsidRPr="009B12B8" w:rsidRDefault="009B12B8" w:rsidP="009B12B8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9B12B8">
              <w:rPr>
                <w:rFonts w:ascii="Arial" w:hAnsi="Arial" w:cs="Arial"/>
                <w:sz w:val="16"/>
                <w:szCs w:val="16"/>
                <w:lang w:val="es-419"/>
              </w:rPr>
              <w:t xml:space="preserve">Consultas sobre </w:t>
            </w:r>
            <w:proofErr w:type="spellStart"/>
            <w:r w:rsidRPr="009B12B8">
              <w:rPr>
                <w:rFonts w:ascii="Arial" w:hAnsi="Arial" w:cs="Arial"/>
                <w:sz w:val="16"/>
                <w:szCs w:val="16"/>
                <w:lang w:val="es-419"/>
              </w:rPr>
              <w:t>adiantamento</w:t>
            </w:r>
            <w:proofErr w:type="spellEnd"/>
          </w:p>
          <w:p w14:paraId="2AF9029E" w14:textId="77777777" w:rsidR="009B12B8" w:rsidRPr="009B12B8" w:rsidRDefault="009B12B8" w:rsidP="009B12B8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proofErr w:type="spellStart"/>
            <w:r w:rsidRPr="009B12B8">
              <w:rPr>
                <w:rFonts w:ascii="Arial" w:hAnsi="Arial" w:cs="Arial"/>
                <w:sz w:val="16"/>
                <w:szCs w:val="16"/>
                <w:lang w:val="es-419"/>
              </w:rPr>
              <w:t>adiantamentos</w:t>
            </w:r>
            <w:proofErr w:type="spellEnd"/>
            <w:r w:rsidRPr="009B12B8">
              <w:rPr>
                <w:rFonts w:ascii="Arial" w:hAnsi="Arial" w:cs="Arial"/>
                <w:sz w:val="16"/>
                <w:szCs w:val="16"/>
                <w:lang w:val="es-419"/>
              </w:rPr>
              <w:t xml:space="preserve"> </w:t>
            </w:r>
          </w:p>
          <w:p w14:paraId="2DE62118" w14:textId="77777777" w:rsidR="009B12B8" w:rsidRPr="009B12B8" w:rsidRDefault="009B12B8" w:rsidP="009B12B8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9B12B8">
              <w:rPr>
                <w:rFonts w:ascii="Arial" w:hAnsi="Arial" w:cs="Arial"/>
                <w:sz w:val="16"/>
                <w:szCs w:val="16"/>
                <w:lang w:val="es-419"/>
              </w:rPr>
              <w:t>pagamento(s)</w:t>
            </w:r>
          </w:p>
          <w:p w14:paraId="70906A4F" w14:textId="77777777" w:rsidR="009B12B8" w:rsidRPr="009B12B8" w:rsidRDefault="009B12B8" w:rsidP="009B12B8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proofErr w:type="spellStart"/>
            <w:r w:rsidRPr="009B12B8">
              <w:rPr>
                <w:rFonts w:ascii="Arial" w:hAnsi="Arial" w:cs="Arial"/>
                <w:sz w:val="16"/>
                <w:szCs w:val="16"/>
                <w:lang w:val="es-419"/>
              </w:rPr>
              <w:t>perguntas</w:t>
            </w:r>
            <w:proofErr w:type="spellEnd"/>
          </w:p>
          <w:p w14:paraId="6E72E43D" w14:textId="77777777" w:rsidR="00672EAA" w:rsidRDefault="009B12B8" w:rsidP="009B12B8">
            <w:pPr>
              <w:spacing w:after="0" w:line="240" w:lineRule="auto"/>
              <w:rPr>
                <w:ins w:id="399" w:author="Prada, Leandro (Leo) **CTR**" w:date="2020-06-08T14:32:00Z"/>
                <w:rFonts w:ascii="Arial" w:hAnsi="Arial" w:cs="Arial"/>
                <w:sz w:val="16"/>
                <w:szCs w:val="16"/>
                <w:lang w:val="es-419"/>
              </w:rPr>
            </w:pPr>
            <w:r w:rsidRPr="009B12B8">
              <w:rPr>
                <w:rFonts w:ascii="Arial" w:hAnsi="Arial" w:cs="Arial"/>
                <w:sz w:val="16"/>
                <w:szCs w:val="16"/>
                <w:lang w:val="es-419"/>
              </w:rPr>
              <w:t>consultas</w:t>
            </w:r>
            <w:ins w:id="400" w:author="Prada, Leandro (Leo) **CTR**" w:date="2020-06-08T14:32:00Z">
              <w:r w:rsidR="004D4D50">
                <w:rPr>
                  <w:rFonts w:ascii="Arial" w:hAnsi="Arial" w:cs="Arial"/>
                  <w:sz w:val="16"/>
                  <w:szCs w:val="16"/>
                  <w:lang w:val="es-419"/>
                </w:rPr>
                <w:t>,</w:t>
              </w:r>
            </w:ins>
          </w:p>
          <w:p w14:paraId="09BB1AB2" w14:textId="21A1DEF9" w:rsidR="004D4D50" w:rsidRPr="004D4D50" w:rsidRDefault="004D4D50" w:rsidP="009B12B8">
            <w:pPr>
              <w:spacing w:after="0" w:line="240" w:lineRule="auto"/>
              <w:rPr>
                <w:rFonts w:ascii="Arial" w:hAnsi="Arial" w:cs="Arial"/>
                <w:color w:val="00B050"/>
                <w:sz w:val="16"/>
                <w:szCs w:val="16"/>
                <w:lang w:val="es-419"/>
                <w:rPrChange w:id="401" w:author="Prada, Leandro (Leo) **CTR**" w:date="2020-06-08T14:32:00Z">
                  <w:rPr>
                    <w:rFonts w:ascii="Arial" w:hAnsi="Arial" w:cs="Arial"/>
                    <w:sz w:val="16"/>
                    <w:szCs w:val="16"/>
                    <w:lang w:val="es-419"/>
                  </w:rPr>
                </w:rPrChange>
              </w:rPr>
            </w:pPr>
            <w:proofErr w:type="spellStart"/>
            <w:ins w:id="402" w:author="Prada, Leandro (Leo) **CTR**" w:date="2020-06-08T14:33:00Z">
              <w:r w:rsidRPr="004D4D50">
                <w:rPr>
                  <w:rFonts w:ascii="Arial" w:hAnsi="Arial" w:cs="Arial"/>
                  <w:color w:val="00B050"/>
                  <w:sz w:val="16"/>
                  <w:szCs w:val="16"/>
                  <w:lang w:val="es-419"/>
                </w:rPr>
                <w:t>perguntas</w:t>
              </w:r>
              <w:proofErr w:type="spellEnd"/>
              <w:r w:rsidRPr="004D4D50">
                <w:rPr>
                  <w:rFonts w:ascii="Arial" w:hAnsi="Arial" w:cs="Arial"/>
                  <w:color w:val="00B050"/>
                  <w:sz w:val="16"/>
                  <w:szCs w:val="16"/>
                  <w:lang w:val="es-419"/>
                </w:rPr>
                <w:t xml:space="preserve"> de </w:t>
              </w:r>
              <w:proofErr w:type="spellStart"/>
              <w:r w:rsidRPr="004D4D50">
                <w:rPr>
                  <w:rFonts w:ascii="Arial" w:hAnsi="Arial" w:cs="Arial"/>
                  <w:color w:val="00B050"/>
                  <w:sz w:val="16"/>
                  <w:szCs w:val="16"/>
                  <w:lang w:val="es-419"/>
                </w:rPr>
                <w:t>adiantamento</w:t>
              </w:r>
              <w:proofErr w:type="spellEnd"/>
              <w:r w:rsidRPr="004D4D50">
                <w:rPr>
                  <w:rFonts w:ascii="Arial" w:hAnsi="Arial" w:cs="Arial"/>
                  <w:color w:val="00B050"/>
                  <w:sz w:val="16"/>
                  <w:szCs w:val="16"/>
                  <w:lang w:val="es-419"/>
                </w:rPr>
                <w:t>.</w:t>
              </w:r>
            </w:ins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FBD296" w14:textId="602E9448" w:rsidR="0023434E" w:rsidRDefault="00672EAA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CABFF8" w14:textId="2D7219E5" w:rsidR="0023434E" w:rsidRDefault="00B403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  <w:r w:rsidR="00672EAA">
              <w:rPr>
                <w:rFonts w:ascii="Arial" w:eastAsia="Arial" w:hAnsi="Arial" w:cs="Arial"/>
                <w:sz w:val="16"/>
                <w:szCs w:val="16"/>
              </w:rPr>
              <w:t>4</w:t>
            </w:r>
            <w:r w:rsidR="00C84BB4">
              <w:rPr>
                <w:rFonts w:ascii="Arial" w:eastAsia="Arial" w:hAnsi="Arial" w:cs="Arial"/>
                <w:sz w:val="16"/>
                <w:szCs w:val="16"/>
              </w:rPr>
              <w:t>05d</w:t>
            </w:r>
            <w:r w:rsidR="00672EAA">
              <w:rPr>
                <w:rFonts w:ascii="Arial" w:eastAsia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339A7D" w14:textId="57F9552C" w:rsidR="0023434E" w:rsidRPr="00B40373" w:rsidRDefault="009B12B8" w:rsidP="00B40373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 w:rsidRPr="00B40373">
              <w:rPr>
                <w:rFonts w:ascii="Arial" w:eastAsia="Arial" w:hAnsi="Arial" w:cs="Arial"/>
                <w:color w:val="0070C0"/>
                <w:sz w:val="16"/>
                <w:szCs w:val="16"/>
              </w:rPr>
              <w:t>perguntas</w:t>
            </w:r>
            <w:proofErr w:type="spellEnd"/>
            <w:r w:rsidRPr="00B40373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de </w:t>
            </w:r>
            <w:proofErr w:type="spellStart"/>
            <w:r w:rsidRPr="00B40373">
              <w:rPr>
                <w:rFonts w:ascii="Arial" w:eastAsia="Arial" w:hAnsi="Arial" w:cs="Arial"/>
                <w:color w:val="0070C0"/>
                <w:sz w:val="16"/>
                <w:szCs w:val="16"/>
              </w:rPr>
              <w:t>adiantamento</w:t>
            </w:r>
            <w:proofErr w:type="spellEnd"/>
            <w:r w:rsidRPr="00B40373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9062B3" w:rsidRPr="009C7D98" w14:paraId="3C2A5BD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58FE3FE" w14:textId="77777777" w:rsidR="009062B3" w:rsidRPr="009C7D98" w:rsidRDefault="009062B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lastRenderedPageBreak/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9062B3" w:rsidRPr="009C7D98" w14:paraId="3B2F414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40133043" w14:textId="77777777" w:rsidR="009062B3" w:rsidRPr="009C7D98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9062B3" w:rsidRPr="009C7D98" w14:paraId="66255E8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1EE8DAFA" w14:textId="77777777" w:rsidR="009062B3" w:rsidRPr="009C7D98" w:rsidRDefault="009062B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9062B3" w:rsidRPr="009C7D98" w14:paraId="0A98CF2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42A8DD67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63428944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9062B3" w:rsidRPr="009C7D98" w14:paraId="7061504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235079D1" w14:textId="77777777" w:rsidR="009062B3" w:rsidRPr="009C7D98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615E0E8E" w14:textId="2CA61E31" w:rsidR="009062B3" w:rsidRPr="009C7D98" w:rsidRDefault="000D2F81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0410_FinSvcsHWSE</w:t>
            </w:r>
            <w:r w:rsidR="009062B3">
              <w:rPr>
                <w:rFonts w:ascii="Arial" w:hAnsi="Arial" w:cs="Arial"/>
                <w:sz w:val="16"/>
                <w:szCs w:val="16"/>
              </w:rPr>
              <w:t>.grxml</w:t>
            </w:r>
            <w:r>
              <w:rPr>
                <w:rFonts w:ascii="Arial" w:hAnsi="Arial" w:cs="Arial"/>
                <w:sz w:val="16"/>
                <w:szCs w:val="16"/>
              </w:rPr>
              <w:br/>
              <w:t>0410_FinSvcsHWSE_dtmf.grxml</w:t>
            </w:r>
          </w:p>
        </w:tc>
      </w:tr>
      <w:tr w:rsidR="009062B3" w:rsidRPr="00EA6DFA" w14:paraId="4E438BF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527755" w14:textId="77777777" w:rsidR="009062B3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56B8DE4E" w14:textId="77777777" w:rsidR="009062B3" w:rsidRPr="00EA6DFA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353BCB" w14:textId="77777777" w:rsidR="009062B3" w:rsidRPr="00EA6DFA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0BAC6DFF" w14:textId="533C11C7" w:rsidR="00387EC4" w:rsidRDefault="003D4619">
      <w:pPr>
        <w:spacing w:after="0" w:line="240" w:lineRule="auto"/>
      </w:pPr>
      <w:r>
        <w:t xml:space="preserve"> </w:t>
      </w:r>
      <w:r w:rsidR="00F94616">
        <w:t xml:space="preserve"> </w:t>
      </w:r>
      <w:r w:rsidR="00387EC4">
        <w:br w:type="page"/>
      </w:r>
    </w:p>
    <w:p w14:paraId="3DAAFA72" w14:textId="42682E13" w:rsidR="00F72374" w:rsidRPr="00907B70" w:rsidRDefault="00F72374" w:rsidP="00F72374">
      <w:pPr>
        <w:pStyle w:val="Heading2"/>
      </w:pPr>
      <w:bookmarkStart w:id="403" w:name="_Toc38525157"/>
      <w:r>
        <w:lastRenderedPageBreak/>
        <w:t>04</w:t>
      </w:r>
      <w:r w:rsidR="00DC6B02">
        <w:t>5</w:t>
      </w:r>
      <w:r>
        <w:t>0_MakePaymentYN</w:t>
      </w:r>
      <w:bookmarkEnd w:id="403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F72374" w:rsidRPr="009C7D98" w14:paraId="10AB5E86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356B6B0" w14:textId="77777777" w:rsidR="00F72374" w:rsidRPr="00C811AC" w:rsidRDefault="00F72374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F72374" w:rsidRPr="009C7D98" w14:paraId="11649D48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1955F354" w14:textId="77777777" w:rsidR="00F72374" w:rsidRPr="009C7D98" w:rsidRDefault="00F72374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caller if they want a confirmation</w:t>
            </w:r>
          </w:p>
        </w:tc>
      </w:tr>
      <w:tr w:rsidR="00F72374" w:rsidRPr="009C7D98" w14:paraId="0573C060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BF29CBC" w14:textId="77777777" w:rsidR="00F72374" w:rsidRPr="00C811AC" w:rsidRDefault="00F72374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F72374" w:rsidRPr="009C7D98" w14:paraId="12FEFB60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44A7E1D1" w14:textId="77777777" w:rsidR="00F72374" w:rsidRPr="009C7D98" w:rsidRDefault="00F72374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778ED894" w14:textId="77777777" w:rsidR="00F72374" w:rsidRPr="009C7D98" w:rsidRDefault="00F72374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3E1794CF" w14:textId="77777777" w:rsidR="00F72374" w:rsidRPr="009C7D98" w:rsidRDefault="00F72374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29B4AA88" w14:textId="77777777" w:rsidR="00F72374" w:rsidRPr="009C7D98" w:rsidRDefault="00F72374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C84BB4" w:rsidRPr="00B9501A" w14:paraId="42643AF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3243C3A" w14:textId="6601B0A2" w:rsidR="00C84BB4" w:rsidRPr="00D07F18" w:rsidRDefault="00C84BB4" w:rsidP="00C84BB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</w:tc>
        <w:tc>
          <w:tcPr>
            <w:tcW w:w="1890" w:type="dxa"/>
          </w:tcPr>
          <w:p w14:paraId="602746F3" w14:textId="1AC8BDF8" w:rsidR="00C84BB4" w:rsidRDefault="00C84BB4" w:rsidP="00C84B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5DD9B5DC" w14:textId="222CA60B" w:rsidR="00C84BB4" w:rsidRDefault="00C84BB4" w:rsidP="00C84BB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0450AmountDue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0422B41C" w14:textId="6157058C" w:rsidR="00C84BB4" w:rsidRPr="00C84BB4" w:rsidRDefault="00EC1057" w:rsidP="00C84BB4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ins w:id="404" w:author="Prada, Leandro (Leo) **CTR**" w:date="2020-06-08T14:33:00Z">
              <w:r w:rsidRPr="00EC1057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A </w:t>
              </w:r>
              <w:proofErr w:type="spellStart"/>
              <w:r w:rsidRPr="00EC1057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quantia</w:t>
              </w:r>
              <w:proofErr w:type="spellEnd"/>
              <w:r w:rsidRPr="00EC1057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</w:t>
              </w:r>
              <w:proofErr w:type="spellStart"/>
              <w:r w:rsidRPr="00EC1057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devida</w:t>
              </w:r>
              <w:proofErr w:type="spellEnd"/>
              <w:r w:rsidRPr="00EC1057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</w:t>
              </w:r>
              <w:proofErr w:type="spellStart"/>
              <w:r w:rsidRPr="00EC1057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atualmente</w:t>
              </w:r>
              <w:proofErr w:type="spellEnd"/>
              <w:r w:rsidRPr="00EC1057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é de</w:t>
              </w:r>
            </w:ins>
            <w:del w:id="405" w:author="Prada, Leandro (Leo) **CTR**" w:date="2020-06-08T14:33:00Z">
              <w:r w:rsidR="00C84BB4" w:rsidRPr="00152A18" w:rsidDel="00EC1057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delText xml:space="preserve">O valor devido hoje é </w:delText>
              </w:r>
            </w:del>
          </w:p>
        </w:tc>
      </w:tr>
      <w:tr w:rsidR="00C84BB4" w:rsidRPr="009C7D98" w14:paraId="521AB412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09EF6F9" w14:textId="25EAAA65" w:rsidR="00C84BB4" w:rsidRPr="00D07F18" w:rsidRDefault="00C84BB4" w:rsidP="00C84BB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$$DD.CC</w:t>
            </w:r>
          </w:p>
        </w:tc>
        <w:tc>
          <w:tcPr>
            <w:tcW w:w="1890" w:type="dxa"/>
          </w:tcPr>
          <w:p w14:paraId="5D7587EC" w14:textId="3697B996" w:rsidR="00C84BB4" w:rsidRDefault="00C84BB4" w:rsidP="00C84B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0EC3DEF" w14:textId="75B7819C" w:rsidR="00C84BB4" w:rsidRDefault="00C84BB4" w:rsidP="00C84BB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4140" w:type="dxa"/>
          </w:tcPr>
          <w:p w14:paraId="02109B19" w14:textId="7FBF1135" w:rsidR="00C84BB4" w:rsidRPr="00152A18" w:rsidRDefault="00C84BB4" w:rsidP="00C84BB4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</w:rPr>
              <w:t>[amount]</w:t>
            </w:r>
          </w:p>
        </w:tc>
      </w:tr>
      <w:tr w:rsidR="00C84BB4" w:rsidRPr="00B9501A" w14:paraId="04DA532D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5DA3509" w14:textId="1BF440E0" w:rsidR="00C84BB4" w:rsidRPr="00D07F18" w:rsidRDefault="00C84BB4" w:rsidP="00C84BB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5F316F50" w14:textId="046986F4" w:rsidR="00C84BB4" w:rsidRDefault="00C84BB4" w:rsidP="00C84B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6883020" w14:textId="5F6AED3F" w:rsidR="00C84BB4" w:rsidRDefault="00C84BB4" w:rsidP="00C84BB4">
            <w:pPr>
              <w:rPr>
                <w:rFonts w:ascii="Arial" w:hAnsi="Arial" w:cs="Arial"/>
                <w:sz w:val="16"/>
                <w:szCs w:val="16"/>
              </w:rPr>
            </w:pPr>
            <w:r w:rsidRPr="003356BB">
              <w:rPr>
                <w:rFonts w:ascii="Arial" w:hAnsi="Arial" w:cs="Arial"/>
                <w:sz w:val="16"/>
                <w:szCs w:val="16"/>
              </w:rPr>
              <w:t>0450LoanPayment.wav</w:t>
            </w:r>
          </w:p>
        </w:tc>
        <w:tc>
          <w:tcPr>
            <w:tcW w:w="4140" w:type="dxa"/>
          </w:tcPr>
          <w:p w14:paraId="31AAE9DB" w14:textId="1B26670E" w:rsidR="00C84BB4" w:rsidRPr="00C84BB4" w:rsidRDefault="00EC1057" w:rsidP="00C84BB4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ins w:id="406" w:author="Prada, Leandro (Leo) **CTR**" w:date="2020-06-08T14:33:00Z">
              <w:r w:rsidRPr="00EC1057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que </w:t>
              </w:r>
              <w:proofErr w:type="spellStart"/>
              <w:r w:rsidRPr="00EC1057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inclui</w:t>
              </w:r>
              <w:proofErr w:type="spellEnd"/>
              <w:r w:rsidRPr="00EC1057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o pagamento de </w:t>
              </w:r>
              <w:proofErr w:type="spellStart"/>
              <w:r w:rsidRPr="00EC1057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empréstimo</w:t>
              </w:r>
              <w:proofErr w:type="spellEnd"/>
              <w:r w:rsidRPr="00EC1057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de</w:t>
              </w:r>
            </w:ins>
            <w:del w:id="407" w:author="Prada, Leandro (Leo) **CTR**" w:date="2020-06-08T14:33:00Z">
              <w:r w:rsidR="00C84BB4" w:rsidRPr="00C84BB4" w:rsidDel="00EC1057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delText xml:space="preserve">.. incluindo o pagamento do empréstimo de </w:delText>
              </w:r>
            </w:del>
          </w:p>
        </w:tc>
      </w:tr>
      <w:tr w:rsidR="00C84BB4" w:rsidRPr="009C7D98" w14:paraId="5D838E1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63D8CF9" w14:textId="241C62FA" w:rsidR="00C84BB4" w:rsidRPr="00D07F18" w:rsidRDefault="00C84BB4" w:rsidP="00C84BB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$$DD.CC</w:t>
            </w:r>
          </w:p>
        </w:tc>
        <w:tc>
          <w:tcPr>
            <w:tcW w:w="1890" w:type="dxa"/>
          </w:tcPr>
          <w:p w14:paraId="2255F8A0" w14:textId="700DE988" w:rsidR="00C84BB4" w:rsidRDefault="00C84BB4" w:rsidP="00C84B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572FCAE2" w14:textId="60C50901" w:rsidR="00C84BB4" w:rsidRDefault="00C84BB4" w:rsidP="00C84BB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4140" w:type="dxa"/>
          </w:tcPr>
          <w:p w14:paraId="5F871D80" w14:textId="16E95916" w:rsidR="00C84BB4" w:rsidRPr="00152A18" w:rsidRDefault="00C84BB4" w:rsidP="00C84BB4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</w:rPr>
              <w:t>[amount]</w:t>
            </w:r>
          </w:p>
        </w:tc>
      </w:tr>
      <w:tr w:rsidR="00C84BB4" w:rsidRPr="00EC1057" w14:paraId="51236C3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9A6918E" w14:textId="01F75C49" w:rsidR="00C84BB4" w:rsidRPr="00D07F18" w:rsidRDefault="00C84BB4" w:rsidP="00C84BB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PROMPT-3</w:t>
            </w:r>
          </w:p>
        </w:tc>
        <w:tc>
          <w:tcPr>
            <w:tcW w:w="1890" w:type="dxa"/>
          </w:tcPr>
          <w:p w14:paraId="762AB70B" w14:textId="099C05BC" w:rsidR="00C84BB4" w:rsidRDefault="00C84BB4" w:rsidP="00C84B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5FBD259E" w14:textId="4194AD07" w:rsidR="00C84BB4" w:rsidRDefault="00C84BB4" w:rsidP="00C84BB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0450Contract.wav</w:t>
            </w:r>
          </w:p>
        </w:tc>
        <w:tc>
          <w:tcPr>
            <w:tcW w:w="4140" w:type="dxa"/>
          </w:tcPr>
          <w:p w14:paraId="76590BB7" w14:textId="762B1609" w:rsidR="00C84BB4" w:rsidRPr="00EC1057" w:rsidRDefault="00EC1057" w:rsidP="00C84BB4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  <w:rPrChange w:id="408" w:author="Prada, Leandro (Leo) **CTR**" w:date="2020-06-08T14:33:00Z">
                  <w:rPr>
                    <w:rFonts w:ascii="Arial" w:hAnsi="Arial" w:cs="Arial"/>
                    <w:color w:val="0070C0"/>
                    <w:sz w:val="16"/>
                    <w:szCs w:val="16"/>
                    <w:lang w:val="es-419"/>
                  </w:rPr>
                </w:rPrChange>
              </w:rPr>
            </w:pPr>
            <w:ins w:id="409" w:author="Prada, Leandro (Leo) **CTR**" w:date="2020-06-08T14:33:00Z">
              <w:r w:rsidRPr="00EC1057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  <w:rPrChange w:id="410" w:author="Prada, Leandro (Leo) **CTR**" w:date="2020-06-08T14:33:00Z">
                    <w:rPr>
                      <w:rFonts w:ascii="Arial" w:hAnsi="Arial" w:cs="Arial"/>
                      <w:color w:val="0070C0"/>
                      <w:sz w:val="16"/>
                      <w:szCs w:val="16"/>
                    </w:rPr>
                  </w:rPrChange>
                </w:rPr>
                <w:t>para o contrato de número</w:t>
              </w:r>
            </w:ins>
            <w:del w:id="411" w:author="Prada, Leandro (Leo) **CTR**" w:date="2020-06-08T14:33:00Z">
              <w:r w:rsidR="00C84BB4" w:rsidRPr="00EC1057" w:rsidDel="00EC1057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  <w:rPrChange w:id="412" w:author="Prada, Leandro (Leo) **CTR**" w:date="2020-06-08T14:33:00Z">
                    <w:rPr>
                      <w:rFonts w:ascii="Arial" w:hAnsi="Arial" w:cs="Arial"/>
                      <w:color w:val="0070C0"/>
                      <w:sz w:val="16"/>
                      <w:szCs w:val="16"/>
                    </w:rPr>
                  </w:rPrChange>
                </w:rPr>
                <w:delText>do contrato número</w:delText>
              </w:r>
            </w:del>
          </w:p>
        </w:tc>
      </w:tr>
      <w:tr w:rsidR="00C84BB4" w:rsidRPr="009C7D98" w14:paraId="39E577E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F187A42" w14:textId="7FBECB0F" w:rsidR="00C84BB4" w:rsidRPr="00D07F18" w:rsidRDefault="00C84BB4" w:rsidP="00C84BB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8B62A5">
              <w:rPr>
                <w:rFonts w:ascii="Arial" w:eastAsia="Arial" w:hAnsi="Arial" w:cs="Arial"/>
                <w:sz w:val="16"/>
                <w:szCs w:val="16"/>
              </w:rPr>
              <w:t>Digits</w:t>
            </w:r>
          </w:p>
        </w:tc>
        <w:tc>
          <w:tcPr>
            <w:tcW w:w="1890" w:type="dxa"/>
          </w:tcPr>
          <w:p w14:paraId="591705ED" w14:textId="5580F416" w:rsidR="00C84BB4" w:rsidRDefault="00C84BB4" w:rsidP="00C84B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B62A5"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634B27AB" w14:textId="4F20D0B9" w:rsidR="00C84BB4" w:rsidRDefault="00C84BB4" w:rsidP="00C84BB4">
            <w:pPr>
              <w:rPr>
                <w:rFonts w:ascii="Arial" w:hAnsi="Arial" w:cs="Arial"/>
                <w:sz w:val="16"/>
                <w:szCs w:val="16"/>
              </w:rPr>
            </w:pPr>
            <w:r w:rsidRPr="008B62A5"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4140" w:type="dxa"/>
          </w:tcPr>
          <w:p w14:paraId="553DAB67" w14:textId="79867ED7" w:rsidR="00C84BB4" w:rsidRPr="00152A18" w:rsidRDefault="00C84BB4" w:rsidP="00C84BB4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r w:rsidRPr="008B62A5">
              <w:rPr>
                <w:rFonts w:ascii="Arial" w:hAnsi="Arial" w:cs="Arial"/>
                <w:color w:val="0070C0"/>
                <w:sz w:val="16"/>
                <w:szCs w:val="16"/>
              </w:rPr>
              <w:t>[contract number]</w:t>
            </w:r>
          </w:p>
        </w:tc>
      </w:tr>
      <w:tr w:rsidR="00C84BB4" w:rsidRPr="00B9501A" w14:paraId="152A58C0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0E88295F" w14:textId="38F43627" w:rsidR="00C84BB4" w:rsidRPr="00D07F18" w:rsidRDefault="00C84BB4" w:rsidP="00C84BB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PROMPT-4</w:t>
            </w:r>
          </w:p>
        </w:tc>
        <w:tc>
          <w:tcPr>
            <w:tcW w:w="1890" w:type="dxa"/>
          </w:tcPr>
          <w:p w14:paraId="18A7CDA6" w14:textId="0BCE540E" w:rsidR="00C84BB4" w:rsidRDefault="00C84BB4" w:rsidP="00C84B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8890C41" w14:textId="4EE9C700" w:rsidR="00C84BB4" w:rsidRDefault="00B40373" w:rsidP="00C84BB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C84BB4">
              <w:rPr>
                <w:rFonts w:ascii="Arial" w:hAnsi="Arial" w:cs="Arial"/>
                <w:sz w:val="16"/>
                <w:szCs w:val="16"/>
              </w:rPr>
              <w:t>450AssessmentBalance.wav</w:t>
            </w:r>
          </w:p>
        </w:tc>
        <w:tc>
          <w:tcPr>
            <w:tcW w:w="4140" w:type="dxa"/>
          </w:tcPr>
          <w:p w14:paraId="3CA8073C" w14:textId="54945678" w:rsidR="00C84BB4" w:rsidRPr="00C84BB4" w:rsidRDefault="00EC1057" w:rsidP="00C84BB4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ins w:id="413" w:author="Prada, Leandro (Leo) **CTR**" w:date="2020-06-08T14:33:00Z">
              <w:r w:rsidRPr="00EC1057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e o saldo de </w:t>
              </w:r>
              <w:proofErr w:type="spellStart"/>
              <w:r w:rsidRPr="00EC1057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avaliação</w:t>
              </w:r>
              <w:proofErr w:type="spellEnd"/>
              <w:r w:rsidRPr="00EC1057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é de</w:t>
              </w:r>
            </w:ins>
            <w:del w:id="414" w:author="Prada, Leandro (Leo) **CTR**" w:date="2020-06-08T14:33:00Z">
              <w:r w:rsidR="00C84BB4" w:rsidRPr="00C84BB4" w:rsidDel="00EC1057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delText>e um saldo de avaliação de</w:delText>
              </w:r>
            </w:del>
          </w:p>
        </w:tc>
      </w:tr>
      <w:tr w:rsidR="00C84BB4" w:rsidRPr="009C7D98" w14:paraId="3BCBF6D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71B0CEEC" w14:textId="6A3B2E8A" w:rsidR="00C84BB4" w:rsidRPr="00D07F18" w:rsidRDefault="00C84BB4" w:rsidP="00C84BB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$$DD.CC</w:t>
            </w:r>
          </w:p>
        </w:tc>
        <w:tc>
          <w:tcPr>
            <w:tcW w:w="1890" w:type="dxa"/>
          </w:tcPr>
          <w:p w14:paraId="26FF1585" w14:textId="77777777" w:rsidR="00C84BB4" w:rsidRDefault="00C84BB4" w:rsidP="00C84B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0" w:type="dxa"/>
          </w:tcPr>
          <w:p w14:paraId="22E94471" w14:textId="77777777" w:rsidR="00C84BB4" w:rsidRDefault="00C84BB4" w:rsidP="00C84BB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40" w:type="dxa"/>
          </w:tcPr>
          <w:p w14:paraId="69F37492" w14:textId="69FEBCA7" w:rsidR="00C84BB4" w:rsidRPr="00152A18" w:rsidRDefault="00C84BB4" w:rsidP="00C84BB4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</w:rPr>
              <w:t>[amount]</w:t>
            </w:r>
          </w:p>
        </w:tc>
      </w:tr>
      <w:tr w:rsidR="00C84BB4" w:rsidRPr="00B9501A" w14:paraId="0D67ED3D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632F2551" w14:textId="7B754696" w:rsidR="00C84BB4" w:rsidRPr="00D07F18" w:rsidRDefault="00C84BB4" w:rsidP="00C84BB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PROMPT-5</w:t>
            </w:r>
          </w:p>
        </w:tc>
        <w:tc>
          <w:tcPr>
            <w:tcW w:w="1890" w:type="dxa"/>
          </w:tcPr>
          <w:p w14:paraId="22B777EF" w14:textId="5D21DC41" w:rsidR="00C84BB4" w:rsidRDefault="00C84BB4" w:rsidP="00C84B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380C7B0" w14:textId="770B9BE0" w:rsidR="00C84BB4" w:rsidRDefault="00C84BB4" w:rsidP="00C84BB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0450PaymentToday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2E79B029" w14:textId="03C05704" w:rsidR="00C84BB4" w:rsidRPr="00C84BB4" w:rsidRDefault="00F51946" w:rsidP="00C84BB4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proofErr w:type="spellStart"/>
            <w:ins w:id="415" w:author="Prada, Leandro (Leo) **CTR**" w:date="2020-06-08T14:38:00Z">
              <w:r w:rsidRPr="00F51946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Gostaria</w:t>
              </w:r>
              <w:proofErr w:type="spellEnd"/>
              <w:r w:rsidRPr="00F51946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de </w:t>
              </w:r>
              <w:proofErr w:type="spellStart"/>
              <w:r w:rsidRPr="00F51946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efetuar</w:t>
              </w:r>
              <w:proofErr w:type="spellEnd"/>
              <w:r w:rsidRPr="00F51946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</w:t>
              </w:r>
              <w:proofErr w:type="spellStart"/>
              <w:r w:rsidRPr="00F51946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um</w:t>
              </w:r>
              <w:proofErr w:type="spellEnd"/>
              <w:r w:rsidRPr="00F51946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pagamento </w:t>
              </w:r>
              <w:proofErr w:type="spellStart"/>
              <w:r w:rsidRPr="00F51946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hoje</w:t>
              </w:r>
              <w:proofErr w:type="spellEnd"/>
              <w:r w:rsidRPr="00F51946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?</w:t>
              </w:r>
            </w:ins>
            <w:del w:id="416" w:author="Prada, Leandro (Leo) **CTR**" w:date="2020-06-08T14:38:00Z">
              <w:r w:rsidR="00C84BB4" w:rsidRPr="00152A18" w:rsidDel="00F51946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delText>Deseja fazer um pagamento hoje?</w:delText>
              </w:r>
            </w:del>
          </w:p>
        </w:tc>
      </w:tr>
      <w:tr w:rsidR="00C84BB4" w:rsidRPr="009C7D98" w14:paraId="31A787F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FDFB4DB" w14:textId="5A1B8F60" w:rsidR="00C84BB4" w:rsidRPr="00D07F18" w:rsidRDefault="00C84BB4" w:rsidP="00C84BB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PROMPT-6</w:t>
            </w:r>
          </w:p>
        </w:tc>
        <w:tc>
          <w:tcPr>
            <w:tcW w:w="1890" w:type="dxa"/>
          </w:tcPr>
          <w:p w14:paraId="042A0942" w14:textId="13223F50" w:rsidR="00C84BB4" w:rsidRDefault="00C84BB4" w:rsidP="00C84B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5BB1D854" w14:textId="39B92097" w:rsidR="00C84BB4" w:rsidRDefault="00C84BB4" w:rsidP="00C84BB4">
            <w:pPr>
              <w:rPr>
                <w:rFonts w:ascii="Arial" w:hAnsi="Arial" w:cs="Arial"/>
                <w:sz w:val="16"/>
                <w:szCs w:val="16"/>
              </w:rPr>
            </w:pPr>
            <w:r w:rsidRPr="003356BB">
              <w:rPr>
                <w:rFonts w:ascii="Arial" w:hAnsi="Arial" w:cs="Arial"/>
                <w:sz w:val="16"/>
                <w:szCs w:val="16"/>
              </w:rPr>
              <w:t>0450MakePaymentRetry.wav</w:t>
            </w:r>
          </w:p>
        </w:tc>
        <w:tc>
          <w:tcPr>
            <w:tcW w:w="4140" w:type="dxa"/>
          </w:tcPr>
          <w:p w14:paraId="50C506ED" w14:textId="336C8FB9" w:rsidR="00C84BB4" w:rsidRPr="00C84BB4" w:rsidRDefault="00F51946" w:rsidP="00C84BB4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proofErr w:type="spellStart"/>
            <w:ins w:id="417" w:author="Prada, Leandro (Leo) **CTR**" w:date="2020-06-08T14:38:00Z">
              <w:r w:rsidRPr="00F51946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Gostaria</w:t>
              </w:r>
              <w:proofErr w:type="spellEnd"/>
              <w:r w:rsidRPr="00F51946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de </w:t>
              </w:r>
              <w:proofErr w:type="spellStart"/>
              <w:r w:rsidRPr="00F51946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efetuar</w:t>
              </w:r>
              <w:proofErr w:type="spellEnd"/>
              <w:r w:rsidRPr="00F51946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</w:t>
              </w:r>
              <w:proofErr w:type="spellStart"/>
              <w:r w:rsidRPr="00F51946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um</w:t>
              </w:r>
              <w:proofErr w:type="spellEnd"/>
              <w:r w:rsidRPr="00F51946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pagamento </w:t>
              </w:r>
              <w:proofErr w:type="spellStart"/>
              <w:r w:rsidRPr="00F51946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hoje</w:t>
              </w:r>
              <w:proofErr w:type="spellEnd"/>
              <w:r w:rsidRPr="00F51946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? </w:t>
              </w:r>
              <w:proofErr w:type="spellStart"/>
              <w:r w:rsidRPr="00F51946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Pressione</w:t>
              </w:r>
              <w:proofErr w:type="spellEnd"/>
              <w:r w:rsidRPr="00F51946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1 para "Sim" e 2 para "</w:t>
              </w:r>
              <w:proofErr w:type="spellStart"/>
              <w:r w:rsidRPr="00F51946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Não</w:t>
              </w:r>
              <w:proofErr w:type="spellEnd"/>
              <w:r w:rsidRPr="00F51946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". Para falar </w:t>
              </w:r>
              <w:proofErr w:type="spellStart"/>
              <w:r w:rsidRPr="00F51946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com</w:t>
              </w:r>
              <w:proofErr w:type="spellEnd"/>
              <w:r w:rsidRPr="00F51946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</w:t>
              </w:r>
              <w:proofErr w:type="spellStart"/>
              <w:r w:rsidRPr="00F51946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um</w:t>
              </w:r>
              <w:proofErr w:type="spellEnd"/>
              <w:r w:rsidRPr="00F51946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representante, </w:t>
              </w:r>
              <w:proofErr w:type="spellStart"/>
              <w:r w:rsidRPr="00F51946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pressione</w:t>
              </w:r>
              <w:proofErr w:type="spellEnd"/>
              <w:r w:rsidRPr="00F51946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0</w:t>
              </w:r>
            </w:ins>
            <w:del w:id="418" w:author="Prada, Leandro (Leo) **CTR**" w:date="2020-06-08T14:38:00Z">
              <w:r w:rsidR="00C84BB4" w:rsidRPr="00152A18" w:rsidDel="00F51946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delText>Deseja fazer um pagamento hoje? Digite 1 para sim ou 2 para não. Para falar com um atendente, digite 0.</w:delText>
              </w:r>
            </w:del>
          </w:p>
        </w:tc>
      </w:tr>
      <w:tr w:rsidR="00C84BB4" w:rsidRPr="005A14F6" w14:paraId="743D433A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749994E7" w14:textId="5D970C2F" w:rsidR="00C84BB4" w:rsidRPr="005A14F6" w:rsidRDefault="00C84BB4" w:rsidP="00C84BB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42F26052" w14:textId="77777777" w:rsidR="00C84BB4" w:rsidRPr="005A14F6" w:rsidRDefault="00C84BB4" w:rsidP="00C84BB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6766141C" w14:textId="77777777" w:rsidR="00C84BB4" w:rsidRPr="005A14F6" w:rsidRDefault="00C84BB4" w:rsidP="00C84BB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521E6CB5" w14:textId="7C2A754D" w:rsidR="00C84BB4" w:rsidRPr="005A14F6" w:rsidRDefault="00C84BB4" w:rsidP="00C84BB4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del w:id="419" w:author="Prada, Leandro (Leo) **CTR**" w:date="2020-06-08T14:15:00Z">
              <w:r w:rsidDel="00B9501A">
                <w:rPr>
                  <w:rFonts w:ascii="Arial" w:eastAsia="Arial" w:hAnsi="Arial" w:cs="Arial"/>
                  <w:color w:val="0070C0"/>
                  <w:sz w:val="16"/>
                  <w:szCs w:val="16"/>
                </w:rPr>
                <w:delText>Desculpe.</w:delText>
              </w:r>
            </w:del>
            <w:proofErr w:type="spellStart"/>
            <w:ins w:id="420" w:author="Prada, Leandro (Leo) **CTR**" w:date="2020-06-08T14:15:00Z">
              <w:r w:rsidR="00B9501A">
                <w:rPr>
                  <w:rFonts w:ascii="Arial" w:eastAsia="Arial" w:hAnsi="Arial" w:cs="Arial"/>
                  <w:color w:val="0070C0"/>
                  <w:sz w:val="16"/>
                  <w:szCs w:val="16"/>
                </w:rPr>
                <w:t>Sinto</w:t>
              </w:r>
              <w:proofErr w:type="spellEnd"/>
              <w:r w:rsidR="00B9501A">
                <w:rPr>
                  <w:rFonts w:ascii="Arial" w:eastAsia="Arial" w:hAnsi="Arial" w:cs="Arial"/>
                  <w:color w:val="0070C0"/>
                  <w:sz w:val="16"/>
                  <w:szCs w:val="16"/>
                </w:rPr>
                <w:t xml:space="preserve"> </w:t>
              </w:r>
              <w:proofErr w:type="spellStart"/>
              <w:r w:rsidR="00B9501A">
                <w:rPr>
                  <w:rFonts w:ascii="Arial" w:eastAsia="Arial" w:hAnsi="Arial" w:cs="Arial"/>
                  <w:color w:val="0070C0"/>
                  <w:sz w:val="16"/>
                  <w:szCs w:val="16"/>
                </w:rPr>
                <w:t>muito</w:t>
              </w:r>
              <w:proofErr w:type="spellEnd"/>
              <w:r w:rsidR="00B9501A">
                <w:rPr>
                  <w:rFonts w:ascii="Arial" w:eastAsia="Arial" w:hAnsi="Arial" w:cs="Arial"/>
                  <w:color w:val="0070C0"/>
                  <w:sz w:val="16"/>
                  <w:szCs w:val="16"/>
                </w:rPr>
                <w:t>.</w:t>
              </w:r>
            </w:ins>
          </w:p>
        </w:tc>
      </w:tr>
      <w:tr w:rsidR="00C84BB4" w:rsidRPr="00B9501A" w14:paraId="59AC2D9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6D49025A" w14:textId="77777777" w:rsidR="00C84BB4" w:rsidRPr="005A14F6" w:rsidRDefault="00C84BB4" w:rsidP="00C84BB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24EC2152" w14:textId="77777777" w:rsidR="00C84BB4" w:rsidRPr="005A14F6" w:rsidRDefault="00C84BB4" w:rsidP="00C84BB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1C70C8D" w14:textId="77777777" w:rsidR="00C84BB4" w:rsidRPr="005A14F6" w:rsidRDefault="00C84BB4" w:rsidP="00C84BB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1C3934D2" w14:textId="64D662D2" w:rsidR="00C84BB4" w:rsidRPr="00B9501A" w:rsidRDefault="00C84BB4" w:rsidP="00C84BB4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  <w:rPrChange w:id="421" w:author="Prada, Leandro (Leo) **CTR**" w:date="2020-06-08T14:15:00Z">
                  <w:rPr>
                    <w:rFonts w:ascii="Arial" w:eastAsia="Arial" w:hAnsi="Arial" w:cs="Arial"/>
                    <w:color w:val="0070C0"/>
                    <w:sz w:val="16"/>
                    <w:szCs w:val="16"/>
                  </w:rPr>
                </w:rPrChange>
              </w:rPr>
            </w:pPr>
            <w:del w:id="422" w:author="Prada, Leandro (Leo) **CTR**" w:date="2020-06-08T14:15:00Z">
              <w:r w:rsidRPr="00B9501A" w:rsidDel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423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delText>Desculpe, não entendi.</w:delText>
              </w:r>
            </w:del>
            <w:proofErr w:type="spellStart"/>
            <w:ins w:id="424" w:author="Prada, Leandro (Leo) **CTR**" w:date="2020-06-08T14:15:00Z"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425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>Sinto</w:t>
              </w:r>
              <w:proofErr w:type="spellEnd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426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 xml:space="preserve"> </w:t>
              </w:r>
              <w:proofErr w:type="spellStart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427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>muito</w:t>
              </w:r>
              <w:proofErr w:type="spellEnd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428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 xml:space="preserve">, mas </w:t>
              </w:r>
              <w:proofErr w:type="spellStart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429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>estou</w:t>
              </w:r>
              <w:proofErr w:type="spellEnd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430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 xml:space="preserve"> </w:t>
              </w:r>
              <w:proofErr w:type="spellStart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431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>tendo</w:t>
              </w:r>
              <w:proofErr w:type="spellEnd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432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 xml:space="preserve"> problemas.</w:t>
              </w:r>
            </w:ins>
          </w:p>
        </w:tc>
      </w:tr>
      <w:tr w:rsidR="00C84BB4" w:rsidRPr="009C7D98" w14:paraId="4E45423F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D5DB067" w14:textId="77777777" w:rsidR="00C84BB4" w:rsidRPr="009C7D98" w:rsidRDefault="00C84BB4" w:rsidP="00C84BB4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C84BB4" w:rsidRPr="009C7D98" w14:paraId="181F5261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520B5B21" w14:textId="77777777" w:rsidR="00C84BB4" w:rsidRPr="009C7D98" w:rsidRDefault="00C84BB4" w:rsidP="00C84BB4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18B3DE94" w14:textId="77777777" w:rsidR="00C84BB4" w:rsidRPr="009C7D98" w:rsidRDefault="00C84BB4" w:rsidP="00C84BB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476E8239" w14:textId="77777777" w:rsidR="00C84BB4" w:rsidRPr="009C7D98" w:rsidRDefault="00C84BB4" w:rsidP="00C84BB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75868FDB" w14:textId="77777777" w:rsidR="00C84BB4" w:rsidRPr="009C7D98" w:rsidRDefault="00C84BB4" w:rsidP="00C84BB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4649CBE1" w14:textId="77777777" w:rsidR="00C84BB4" w:rsidRPr="009C7D98" w:rsidRDefault="00C84BB4" w:rsidP="00C84BB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C84BB4" w:rsidRPr="009C7D98" w14:paraId="4F330A4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99CD5C" w14:textId="77777777" w:rsidR="00C84BB4" w:rsidRPr="000A7FD5" w:rsidRDefault="00C84BB4" w:rsidP="00C84B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yes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3DEE0274" w14:textId="3267F440" w:rsidR="00C84BB4" w:rsidRPr="000A7FD5" w:rsidRDefault="00C84BB4" w:rsidP="00C84BB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Sim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E0F35B" w14:textId="77777777" w:rsidR="00C84BB4" w:rsidRPr="000A7FD5" w:rsidRDefault="00C84BB4" w:rsidP="00C84BB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E4D462" w14:textId="77777777" w:rsidR="00C84BB4" w:rsidRPr="00D07F18" w:rsidRDefault="00C84BB4" w:rsidP="00C84BB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B483D9" w14:textId="77777777" w:rsidR="00C84BB4" w:rsidRPr="00D07F18" w:rsidRDefault="00C84BB4" w:rsidP="00C84BB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BB4" w:rsidRPr="009C7D98" w14:paraId="390F308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8C52DE" w14:textId="2FB9C2FE" w:rsidR="00C84BB4" w:rsidRPr="00031D64" w:rsidRDefault="00C84BB4" w:rsidP="00C84B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31D64">
              <w:rPr>
                <w:rFonts w:ascii="Arial" w:hAnsi="Arial" w:cs="Arial"/>
                <w:sz w:val="16"/>
                <w:szCs w:val="16"/>
              </w:rPr>
              <w:t>&lt;</w:t>
            </w: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no</w:t>
            </w:r>
            <w:proofErr w:type="spellEnd"/>
            <w:r w:rsidRPr="00031D64">
              <w:rPr>
                <w:rFonts w:ascii="Arial" w:hAnsi="Arial" w:cs="Arial"/>
                <w:sz w:val="16"/>
                <w:szCs w:val="16"/>
              </w:rPr>
              <w:t xml:space="preserve">&gt; </w:t>
            </w: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não</w:t>
            </w:r>
            <w:proofErr w:type="spellEnd"/>
          </w:p>
          <w:p w14:paraId="412F2CDA" w14:textId="59120D12" w:rsidR="00C84BB4" w:rsidRPr="000A7FD5" w:rsidRDefault="00C84BB4" w:rsidP="00C84B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D88FB8" w14:textId="2A6ED99A" w:rsidR="00C84BB4" w:rsidRPr="000A7FD5" w:rsidRDefault="00C84BB4" w:rsidP="00C84B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0E6E99" w14:textId="77777777" w:rsidR="00C84BB4" w:rsidRPr="00D07F18" w:rsidRDefault="00C84BB4" w:rsidP="00C84BB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B59484" w14:textId="77777777" w:rsidR="00C84BB4" w:rsidRPr="00D07F18" w:rsidRDefault="00C84BB4" w:rsidP="00C84BB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BB4" w:rsidRPr="009C7D98" w14:paraId="1D2DD6D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893E7BC" w14:textId="77777777" w:rsidR="00C84BB4" w:rsidRPr="009C7D98" w:rsidRDefault="00C84BB4" w:rsidP="00C84BB4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C84BB4" w:rsidRPr="009C7D98" w14:paraId="0F7F88B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0297AAC9" w14:textId="77777777" w:rsidR="00C84BB4" w:rsidRPr="009C7D98" w:rsidRDefault="00C84BB4" w:rsidP="00C84BB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C84BB4" w:rsidRPr="009C7D98" w14:paraId="56340DC2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2AAD521E" w14:textId="77777777" w:rsidR="00C84BB4" w:rsidRPr="009C7D98" w:rsidRDefault="00C84BB4" w:rsidP="00C84BB4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C84BB4" w:rsidRPr="009C7D98" w14:paraId="22A4D88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2600A28C" w14:textId="77777777" w:rsidR="00C84BB4" w:rsidRPr="009C7D98" w:rsidRDefault="00C84BB4" w:rsidP="00C84BB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01688AE3" w14:textId="77777777" w:rsidR="00C84BB4" w:rsidRPr="009C7D98" w:rsidRDefault="00C84BB4" w:rsidP="00C84BB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C84BB4" w:rsidRPr="009C7D98" w14:paraId="7E5C0D9A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291326AF" w14:textId="77777777" w:rsidR="00C84BB4" w:rsidRPr="009C7D98" w:rsidRDefault="00C84BB4" w:rsidP="00C84BB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5EBFC7AC" w14:textId="33EB4D58" w:rsidR="00C84BB4" w:rsidRPr="009C7D98" w:rsidRDefault="00C84BB4" w:rsidP="00C84BB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YesNo.grxml</w:t>
            </w:r>
            <w:proofErr w:type="spellEnd"/>
          </w:p>
        </w:tc>
      </w:tr>
      <w:tr w:rsidR="00C84BB4" w:rsidRPr="00EA6DFA" w14:paraId="1791B1A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82B5B2" w14:textId="77777777" w:rsidR="00C84BB4" w:rsidRDefault="00C84BB4" w:rsidP="00C84BB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2D81451B" w14:textId="77777777" w:rsidR="00C84BB4" w:rsidRPr="00EA6DFA" w:rsidRDefault="00C84BB4" w:rsidP="00C84BB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44F5AC" w14:textId="77777777" w:rsidR="00C84BB4" w:rsidRPr="00EA6DFA" w:rsidRDefault="00C84BB4" w:rsidP="00C84BB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1080A97F" w14:textId="32F3348B" w:rsidR="005312F6" w:rsidRDefault="005312F6" w:rsidP="005312F6"/>
    <w:p w14:paraId="333A9190" w14:textId="28A79F2C" w:rsidR="00B5628A" w:rsidRPr="00907B70" w:rsidRDefault="00B5628A" w:rsidP="00B5628A">
      <w:pPr>
        <w:pStyle w:val="Heading2"/>
        <w:jc w:val="both"/>
      </w:pPr>
      <w:bookmarkStart w:id="433" w:name="_Toc38525158"/>
      <w:r>
        <w:lastRenderedPageBreak/>
        <w:t>0470_</w:t>
      </w:r>
      <w:r w:rsidR="004D1F2F">
        <w:t>DocMenu</w:t>
      </w:r>
      <w:bookmarkEnd w:id="433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B5628A" w:rsidRPr="009C7D98" w14:paraId="33A76A3E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8EEFE87" w14:textId="77777777" w:rsidR="00B5628A" w:rsidRPr="00C811AC" w:rsidRDefault="00B5628A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B5628A" w:rsidRPr="009C7D98" w14:paraId="79548DE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38A3A743" w14:textId="77777777" w:rsidR="00B5628A" w:rsidRPr="009C7D98" w:rsidRDefault="00B5628A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caller if they want a confirmation</w:t>
            </w:r>
          </w:p>
        </w:tc>
      </w:tr>
      <w:tr w:rsidR="00B5628A" w:rsidRPr="009C7D98" w14:paraId="6D92E5EC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BD4CB95" w14:textId="77777777" w:rsidR="00B5628A" w:rsidRPr="00C811AC" w:rsidRDefault="00B5628A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B5628A" w:rsidRPr="009C7D98" w14:paraId="2770A53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378B83EC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7E50D1DE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7D902961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1E9078A2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B5628A" w:rsidRPr="00B9501A" w14:paraId="1AC6B98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77ED199" w14:textId="77777777" w:rsidR="00B5628A" w:rsidRPr="00D07F18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473BB146" w14:textId="77777777" w:rsidR="00B5628A" w:rsidRPr="00D07F18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580CAA56" w14:textId="77777777" w:rsidR="00B5628A" w:rsidRPr="00D07F18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8EF9242" w14:textId="617AFD7A" w:rsidR="00B5628A" w:rsidRPr="00D07F18" w:rsidRDefault="00B5628A" w:rsidP="003C0428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4D1F2F">
              <w:rPr>
                <w:rFonts w:ascii="Arial" w:hAnsi="Arial" w:cs="Arial"/>
                <w:sz w:val="16"/>
                <w:szCs w:val="16"/>
              </w:rPr>
              <w:t>470</w:t>
            </w:r>
            <w:r w:rsidR="006E6A3E">
              <w:rPr>
                <w:rFonts w:ascii="Arial" w:hAnsi="Arial" w:cs="Arial"/>
                <w:sz w:val="16"/>
                <w:szCs w:val="16"/>
              </w:rPr>
              <w:t>SelectDoc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19CAF932" w14:textId="74767099" w:rsidR="00B5628A" w:rsidRPr="00424F1A" w:rsidRDefault="00BA1DC8" w:rsidP="003C0428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</w:pPr>
            <w:proofErr w:type="spellStart"/>
            <w:ins w:id="434" w:author="Prada, Leandro (Leo) **CTR**" w:date="2020-06-08T15:07:00Z">
              <w:r w:rsidRPr="00BA1DC8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Qual</w:t>
              </w:r>
              <w:proofErr w:type="spellEnd"/>
              <w:r w:rsidRPr="00BA1DC8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documento </w:t>
              </w:r>
              <w:proofErr w:type="spellStart"/>
              <w:r w:rsidRPr="00BA1DC8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gostaria</w:t>
              </w:r>
              <w:proofErr w:type="spellEnd"/>
              <w:r w:rsidRPr="00BA1DC8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de solicitar? </w:t>
              </w:r>
              <w:proofErr w:type="spellStart"/>
              <w:r w:rsidRPr="00BA1DC8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Você</w:t>
              </w:r>
              <w:proofErr w:type="spellEnd"/>
              <w:r w:rsidRPr="00BA1DC8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pode </w:t>
              </w:r>
              <w:proofErr w:type="spellStart"/>
              <w:r w:rsidRPr="00BA1DC8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dizer</w:t>
              </w:r>
              <w:proofErr w:type="spellEnd"/>
              <w:r w:rsidRPr="00BA1DC8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: "</w:t>
              </w:r>
              <w:proofErr w:type="spellStart"/>
              <w:r w:rsidRPr="00BA1DC8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orçamento</w:t>
              </w:r>
              <w:proofErr w:type="spellEnd"/>
              <w:r w:rsidRPr="00BA1DC8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para </w:t>
              </w:r>
              <w:proofErr w:type="spellStart"/>
              <w:r w:rsidRPr="00BA1DC8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quitação</w:t>
              </w:r>
              <w:proofErr w:type="spellEnd"/>
              <w:r w:rsidRPr="00BA1DC8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", "</w:t>
              </w:r>
              <w:proofErr w:type="spellStart"/>
              <w:r w:rsidRPr="00BA1DC8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extratos</w:t>
              </w:r>
              <w:proofErr w:type="spellEnd"/>
              <w:r w:rsidRPr="00BA1DC8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", "carta de </w:t>
              </w:r>
              <w:proofErr w:type="spellStart"/>
              <w:r w:rsidRPr="00BA1DC8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cancelamento</w:t>
              </w:r>
              <w:proofErr w:type="spellEnd"/>
              <w:r w:rsidRPr="00BA1DC8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" </w:t>
              </w:r>
              <w:proofErr w:type="spellStart"/>
              <w:r w:rsidRPr="00BA1DC8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ou</w:t>
              </w:r>
              <w:proofErr w:type="spellEnd"/>
              <w:r w:rsidRPr="00BA1DC8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"documentos </w:t>
              </w:r>
              <w:proofErr w:type="spellStart"/>
              <w:r w:rsidRPr="00BA1DC8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fiscais</w:t>
              </w:r>
              <w:proofErr w:type="spellEnd"/>
              <w:r w:rsidRPr="00BA1DC8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".</w:t>
              </w:r>
            </w:ins>
            <w:del w:id="435" w:author="Prada, Leandro (Leo) **CTR**" w:date="2020-06-08T15:07:00Z">
              <w:r w:rsidR="00424F1A" w:rsidRPr="00424F1A" w:rsidDel="00BA1DC8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delText>De qual documento você precisa? Fale cotação de pagamento, extratos, carta de cancelamento ou documentos fiscais.</w:delText>
              </w:r>
            </w:del>
          </w:p>
        </w:tc>
      </w:tr>
      <w:tr w:rsidR="00B5628A" w:rsidRPr="00BA1DC8" w14:paraId="35C68742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4C812A9" w14:textId="77777777" w:rsidR="00B5628A" w:rsidRPr="00D07F18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1A80B417" w14:textId="77777777" w:rsidR="00B5628A" w:rsidRDefault="00B5628A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56898FE6" w14:textId="508F2E9C" w:rsidR="00B5628A" w:rsidRDefault="00B5628A" w:rsidP="003C042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4D1F2F">
              <w:rPr>
                <w:rFonts w:ascii="Arial" w:hAnsi="Arial" w:cs="Arial"/>
                <w:sz w:val="16"/>
                <w:szCs w:val="16"/>
              </w:rPr>
              <w:t>470</w:t>
            </w:r>
            <w:r w:rsidR="006E6A3E">
              <w:rPr>
                <w:rFonts w:ascii="Arial" w:hAnsi="Arial" w:cs="Arial"/>
                <w:sz w:val="16"/>
                <w:szCs w:val="16"/>
              </w:rPr>
              <w:t>SelectDocRetry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76625793" w14:textId="4DBCD992" w:rsidR="00B5628A" w:rsidRPr="00BA1DC8" w:rsidRDefault="00BA1DC8" w:rsidP="003C0428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  <w:rPrChange w:id="436" w:author="Prada, Leandro (Leo) **CTR**" w:date="2020-06-08T15:07:00Z">
                  <w:rPr>
                    <w:rFonts w:ascii="Arial" w:hAnsi="Arial" w:cs="Arial"/>
                    <w:color w:val="0070C0"/>
                    <w:sz w:val="16"/>
                    <w:szCs w:val="16"/>
                  </w:rPr>
                </w:rPrChange>
              </w:rPr>
            </w:pPr>
            <w:ins w:id="437" w:author="Prada, Leandro (Leo) **CTR**" w:date="2020-06-08T15:07:00Z">
              <w:r w:rsidRPr="00BA1DC8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Para </w:t>
              </w:r>
              <w:proofErr w:type="spellStart"/>
              <w:r w:rsidRPr="00BA1DC8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obter</w:t>
              </w:r>
              <w:proofErr w:type="spellEnd"/>
              <w:r w:rsidRPr="00BA1DC8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o </w:t>
              </w:r>
              <w:proofErr w:type="spellStart"/>
              <w:r w:rsidRPr="00BA1DC8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orçamento</w:t>
              </w:r>
              <w:proofErr w:type="spellEnd"/>
              <w:r w:rsidRPr="00BA1DC8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para </w:t>
              </w:r>
              <w:proofErr w:type="spellStart"/>
              <w:r w:rsidRPr="00BA1DC8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quitação</w:t>
              </w:r>
              <w:proofErr w:type="spellEnd"/>
              <w:r w:rsidRPr="00BA1DC8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, </w:t>
              </w:r>
              <w:proofErr w:type="spellStart"/>
              <w:r w:rsidRPr="00BA1DC8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pressione</w:t>
              </w:r>
              <w:proofErr w:type="spellEnd"/>
              <w:r w:rsidRPr="00BA1DC8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1. Para solicitar </w:t>
              </w:r>
              <w:proofErr w:type="spellStart"/>
              <w:r w:rsidRPr="00BA1DC8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extratos</w:t>
              </w:r>
              <w:proofErr w:type="spellEnd"/>
              <w:r w:rsidRPr="00BA1DC8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, </w:t>
              </w:r>
              <w:proofErr w:type="spellStart"/>
              <w:r w:rsidRPr="00BA1DC8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pressione</w:t>
              </w:r>
              <w:proofErr w:type="spellEnd"/>
              <w:r w:rsidRPr="00BA1DC8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2. Para </w:t>
              </w:r>
              <w:proofErr w:type="spellStart"/>
              <w:r w:rsidRPr="00BA1DC8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obter</w:t>
              </w:r>
              <w:proofErr w:type="spellEnd"/>
              <w:r w:rsidRPr="00BA1DC8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</w:t>
              </w:r>
              <w:proofErr w:type="spellStart"/>
              <w:r w:rsidRPr="00BA1DC8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uma</w:t>
              </w:r>
              <w:proofErr w:type="spellEnd"/>
              <w:r w:rsidRPr="00BA1DC8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carta de </w:t>
              </w:r>
              <w:proofErr w:type="spellStart"/>
              <w:r w:rsidRPr="00BA1DC8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cancelamento</w:t>
              </w:r>
              <w:proofErr w:type="spellEnd"/>
              <w:r w:rsidRPr="00BA1DC8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, </w:t>
              </w:r>
              <w:proofErr w:type="spellStart"/>
              <w:r w:rsidRPr="00BA1DC8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pressione</w:t>
              </w:r>
              <w:proofErr w:type="spellEnd"/>
              <w:r w:rsidRPr="00BA1DC8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3. Para solicitar os documentos </w:t>
              </w:r>
              <w:proofErr w:type="spellStart"/>
              <w:r w:rsidRPr="00BA1DC8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fiscais</w:t>
              </w:r>
              <w:proofErr w:type="spellEnd"/>
              <w:r w:rsidRPr="00BA1DC8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, </w:t>
              </w:r>
              <w:proofErr w:type="spellStart"/>
              <w:r w:rsidRPr="00BA1DC8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pressione</w:t>
              </w:r>
              <w:proofErr w:type="spellEnd"/>
              <w:r w:rsidRPr="00BA1DC8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4. Para falar </w:t>
              </w:r>
              <w:proofErr w:type="spellStart"/>
              <w:r w:rsidRPr="00BA1DC8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com</w:t>
              </w:r>
              <w:proofErr w:type="spellEnd"/>
              <w:r w:rsidRPr="00BA1DC8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</w:t>
              </w:r>
              <w:proofErr w:type="spellStart"/>
              <w:r w:rsidRPr="00BA1DC8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um</w:t>
              </w:r>
              <w:proofErr w:type="spellEnd"/>
              <w:r w:rsidRPr="00BA1DC8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representante, </w:t>
              </w:r>
              <w:proofErr w:type="spellStart"/>
              <w:r w:rsidRPr="00BA1DC8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pressione</w:t>
              </w:r>
              <w:proofErr w:type="spellEnd"/>
              <w:r w:rsidRPr="00BA1DC8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0.</w:t>
              </w:r>
            </w:ins>
            <w:del w:id="438" w:author="Prada, Leandro (Leo) **CTR**" w:date="2020-06-08T15:07:00Z">
              <w:r w:rsidR="00424F1A" w:rsidRPr="00424F1A" w:rsidDel="00BA1DC8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delText xml:space="preserve">Para cotação de pagamento, digite 1. Extrato, 2. Carta de cancelamento, 3. Documentos fiscais, 4. </w:delText>
              </w:r>
              <w:r w:rsidR="00424F1A" w:rsidRPr="00BA1DC8" w:rsidDel="00BA1DC8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  <w:rPrChange w:id="439" w:author="Prada, Leandro (Leo) **CTR**" w:date="2020-06-08T15:07:00Z">
                    <w:rPr>
                      <w:rFonts w:ascii="Arial" w:hAnsi="Arial" w:cs="Arial"/>
                      <w:color w:val="0070C0"/>
                      <w:sz w:val="16"/>
                      <w:szCs w:val="16"/>
                    </w:rPr>
                  </w:rPrChange>
                </w:rPr>
                <w:delText>Para falar com um atendente, digite 0.</w:delText>
              </w:r>
            </w:del>
          </w:p>
        </w:tc>
      </w:tr>
      <w:tr w:rsidR="00B5628A" w:rsidRPr="005A14F6" w14:paraId="39789C63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C3FB556" w14:textId="77777777" w:rsidR="00B5628A" w:rsidRPr="005A14F6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531C6D39" w14:textId="77777777" w:rsidR="00B5628A" w:rsidRPr="005A14F6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496FA67" w14:textId="77777777" w:rsidR="00B5628A" w:rsidRPr="005A14F6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2F10FAF7" w14:textId="03E300EA" w:rsidR="00B5628A" w:rsidRPr="005A14F6" w:rsidRDefault="00A630FF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del w:id="440" w:author="Prada, Leandro (Leo) **CTR**" w:date="2020-06-08T14:15:00Z">
              <w:r w:rsidDel="00B9501A">
                <w:rPr>
                  <w:rFonts w:ascii="Arial" w:eastAsia="Arial" w:hAnsi="Arial" w:cs="Arial"/>
                  <w:color w:val="0070C0"/>
                  <w:sz w:val="16"/>
                  <w:szCs w:val="16"/>
                </w:rPr>
                <w:delText>Desculpe.</w:delText>
              </w:r>
            </w:del>
            <w:proofErr w:type="spellStart"/>
            <w:ins w:id="441" w:author="Prada, Leandro (Leo) **CTR**" w:date="2020-06-08T14:15:00Z">
              <w:r w:rsidR="00B9501A">
                <w:rPr>
                  <w:rFonts w:ascii="Arial" w:eastAsia="Arial" w:hAnsi="Arial" w:cs="Arial"/>
                  <w:color w:val="0070C0"/>
                  <w:sz w:val="16"/>
                  <w:szCs w:val="16"/>
                </w:rPr>
                <w:t>Sinto</w:t>
              </w:r>
              <w:proofErr w:type="spellEnd"/>
              <w:r w:rsidR="00B9501A">
                <w:rPr>
                  <w:rFonts w:ascii="Arial" w:eastAsia="Arial" w:hAnsi="Arial" w:cs="Arial"/>
                  <w:color w:val="0070C0"/>
                  <w:sz w:val="16"/>
                  <w:szCs w:val="16"/>
                </w:rPr>
                <w:t xml:space="preserve"> </w:t>
              </w:r>
              <w:proofErr w:type="spellStart"/>
              <w:r w:rsidR="00B9501A">
                <w:rPr>
                  <w:rFonts w:ascii="Arial" w:eastAsia="Arial" w:hAnsi="Arial" w:cs="Arial"/>
                  <w:color w:val="0070C0"/>
                  <w:sz w:val="16"/>
                  <w:szCs w:val="16"/>
                </w:rPr>
                <w:t>muito</w:t>
              </w:r>
              <w:proofErr w:type="spellEnd"/>
              <w:r w:rsidR="00B9501A">
                <w:rPr>
                  <w:rFonts w:ascii="Arial" w:eastAsia="Arial" w:hAnsi="Arial" w:cs="Arial"/>
                  <w:color w:val="0070C0"/>
                  <w:sz w:val="16"/>
                  <w:szCs w:val="16"/>
                </w:rPr>
                <w:t>.</w:t>
              </w:r>
            </w:ins>
          </w:p>
        </w:tc>
      </w:tr>
      <w:tr w:rsidR="00B5628A" w:rsidRPr="00B9501A" w14:paraId="33FECF32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631466D1" w14:textId="77777777" w:rsidR="00B5628A" w:rsidRPr="005A14F6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20B94C80" w14:textId="77777777" w:rsidR="00B5628A" w:rsidRPr="005A14F6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FB8858A" w14:textId="77777777" w:rsidR="00B5628A" w:rsidRPr="005A14F6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64E8046E" w14:textId="0F99F2F3" w:rsidR="00B5628A" w:rsidRPr="00B9501A" w:rsidRDefault="00A630FF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  <w:rPrChange w:id="442" w:author="Prada, Leandro (Leo) **CTR**" w:date="2020-06-08T14:15:00Z">
                  <w:rPr>
                    <w:rFonts w:ascii="Arial" w:eastAsia="Arial" w:hAnsi="Arial" w:cs="Arial"/>
                    <w:color w:val="0070C0"/>
                    <w:sz w:val="16"/>
                    <w:szCs w:val="16"/>
                  </w:rPr>
                </w:rPrChange>
              </w:rPr>
            </w:pPr>
            <w:del w:id="443" w:author="Prada, Leandro (Leo) **CTR**" w:date="2020-06-08T14:15:00Z">
              <w:r w:rsidRPr="00B9501A" w:rsidDel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444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delText>Desculpe, não entendi.</w:delText>
              </w:r>
            </w:del>
            <w:proofErr w:type="spellStart"/>
            <w:ins w:id="445" w:author="Prada, Leandro (Leo) **CTR**" w:date="2020-06-08T14:15:00Z"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446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>Sinto</w:t>
              </w:r>
              <w:proofErr w:type="spellEnd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447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 xml:space="preserve"> </w:t>
              </w:r>
              <w:proofErr w:type="spellStart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448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>muito</w:t>
              </w:r>
              <w:proofErr w:type="spellEnd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449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 xml:space="preserve">, mas </w:t>
              </w:r>
              <w:proofErr w:type="spellStart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450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>estou</w:t>
              </w:r>
              <w:proofErr w:type="spellEnd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451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 xml:space="preserve"> </w:t>
              </w:r>
              <w:proofErr w:type="spellStart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452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>tendo</w:t>
              </w:r>
              <w:proofErr w:type="spellEnd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453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 xml:space="preserve"> problemas.</w:t>
              </w:r>
            </w:ins>
          </w:p>
        </w:tc>
      </w:tr>
      <w:tr w:rsidR="00B5628A" w:rsidRPr="009C7D98" w14:paraId="589E1FF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15F85D5" w14:textId="77777777" w:rsidR="00B5628A" w:rsidRPr="009C7D98" w:rsidRDefault="00B5628A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B5628A" w:rsidRPr="009C7D98" w14:paraId="70F247C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453CE334" w14:textId="77777777" w:rsidR="00B5628A" w:rsidRPr="009C7D98" w:rsidRDefault="00B5628A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4BE51CA1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2F88250E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15025864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1605A0B0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B5628A" w:rsidRPr="009C7D98" w14:paraId="5B2CDA21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6B3DEA" w14:textId="7C4E808C" w:rsidR="00424F1A" w:rsidRPr="00424F1A" w:rsidRDefault="00424F1A" w:rsidP="00424F1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424F1A">
              <w:rPr>
                <w:rFonts w:ascii="Arial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424F1A">
              <w:rPr>
                <w:rFonts w:ascii="Arial" w:hAnsi="Arial" w:cs="Arial"/>
                <w:sz w:val="16"/>
                <w:szCs w:val="16"/>
                <w:lang w:val="es-419"/>
              </w:rPr>
              <w:t>payoff</w:t>
            </w:r>
            <w:proofErr w:type="spellEnd"/>
            <w:r w:rsidRPr="00424F1A">
              <w:rPr>
                <w:rFonts w:ascii="Arial" w:hAnsi="Arial" w:cs="Arial"/>
                <w:sz w:val="16"/>
                <w:szCs w:val="16"/>
                <w:lang w:val="es-419"/>
              </w:rPr>
              <w:t>&gt;</w:t>
            </w:r>
          </w:p>
          <w:p w14:paraId="6E330E86" w14:textId="77777777" w:rsidR="00424F1A" w:rsidRPr="00424F1A" w:rsidRDefault="00424F1A" w:rsidP="00424F1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424F1A">
              <w:rPr>
                <w:rFonts w:ascii="Arial" w:hAnsi="Arial" w:cs="Arial"/>
                <w:sz w:val="16"/>
                <w:szCs w:val="16"/>
                <w:lang w:val="es-419"/>
              </w:rPr>
              <w:t>Pagamento total,</w:t>
            </w:r>
          </w:p>
          <w:p w14:paraId="37C126B0" w14:textId="77777777" w:rsidR="00424F1A" w:rsidRPr="00424F1A" w:rsidRDefault="00424F1A" w:rsidP="00424F1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proofErr w:type="spellStart"/>
            <w:r w:rsidRPr="00424F1A">
              <w:rPr>
                <w:rFonts w:ascii="Arial" w:hAnsi="Arial" w:cs="Arial"/>
                <w:sz w:val="16"/>
                <w:szCs w:val="16"/>
                <w:lang w:val="es-419"/>
              </w:rPr>
              <w:t>Cotação</w:t>
            </w:r>
            <w:proofErr w:type="spellEnd"/>
            <w:r w:rsidRPr="00424F1A">
              <w:rPr>
                <w:rFonts w:ascii="Arial" w:hAnsi="Arial" w:cs="Arial"/>
                <w:sz w:val="16"/>
                <w:szCs w:val="16"/>
                <w:lang w:val="es-419"/>
              </w:rPr>
              <w:t xml:space="preserve"> de pagamento</w:t>
            </w:r>
          </w:p>
          <w:p w14:paraId="11D4B931" w14:textId="77777777" w:rsidR="00B5628A" w:rsidRPr="00BA1DC8" w:rsidRDefault="00424F1A" w:rsidP="00424F1A">
            <w:pPr>
              <w:spacing w:after="0" w:line="240" w:lineRule="auto"/>
              <w:rPr>
                <w:ins w:id="454" w:author="Prada, Leandro (Leo) **CTR**" w:date="2020-06-08T15:08:00Z"/>
                <w:rFonts w:ascii="Arial" w:hAnsi="Arial" w:cs="Arial"/>
                <w:sz w:val="16"/>
                <w:szCs w:val="16"/>
                <w:lang w:val="es-419"/>
                <w:rPrChange w:id="455" w:author="Prada, Leandro (Leo) **CTR**" w:date="2020-06-08T15:08:00Z">
                  <w:rPr>
                    <w:ins w:id="456" w:author="Prada, Leandro (Leo) **CTR**" w:date="2020-06-08T15:08:00Z"/>
                    <w:rFonts w:ascii="Arial" w:hAnsi="Arial" w:cs="Arial"/>
                    <w:sz w:val="16"/>
                    <w:szCs w:val="16"/>
                  </w:rPr>
                </w:rPrChange>
              </w:rPr>
            </w:pPr>
            <w:proofErr w:type="spellStart"/>
            <w:r w:rsidRPr="00BA1DC8">
              <w:rPr>
                <w:rFonts w:ascii="Arial" w:hAnsi="Arial" w:cs="Arial"/>
                <w:sz w:val="16"/>
                <w:szCs w:val="16"/>
                <w:lang w:val="es-419"/>
                <w:rPrChange w:id="457" w:author="Prada, Leandro (Leo) **CTR**" w:date="2020-06-08T15:08:00Z">
                  <w:rPr>
                    <w:rFonts w:ascii="Arial" w:hAnsi="Arial" w:cs="Arial"/>
                    <w:sz w:val="16"/>
                    <w:szCs w:val="16"/>
                  </w:rPr>
                </w:rPrChange>
              </w:rPr>
              <w:t>Cotação</w:t>
            </w:r>
            <w:proofErr w:type="spellEnd"/>
            <w:r w:rsidRPr="00BA1DC8">
              <w:rPr>
                <w:rFonts w:ascii="Arial" w:hAnsi="Arial" w:cs="Arial"/>
                <w:sz w:val="16"/>
                <w:szCs w:val="16"/>
                <w:lang w:val="es-419"/>
                <w:rPrChange w:id="458" w:author="Prada, Leandro (Leo) **CTR**" w:date="2020-06-08T15:08:00Z">
                  <w:rPr>
                    <w:rFonts w:ascii="Arial" w:hAnsi="Arial" w:cs="Arial"/>
                    <w:sz w:val="16"/>
                    <w:szCs w:val="16"/>
                  </w:rPr>
                </w:rPrChange>
              </w:rPr>
              <w:t xml:space="preserve"> de pagamento total</w:t>
            </w:r>
            <w:ins w:id="459" w:author="Prada, Leandro (Leo) **CTR**" w:date="2020-06-08T15:08:00Z">
              <w:r w:rsidR="00BA1DC8" w:rsidRPr="00BA1DC8">
                <w:rPr>
                  <w:rFonts w:ascii="Arial" w:hAnsi="Arial" w:cs="Arial"/>
                  <w:sz w:val="16"/>
                  <w:szCs w:val="16"/>
                  <w:lang w:val="es-419"/>
                  <w:rPrChange w:id="460" w:author="Prada, Leandro (Leo) **CTR**" w:date="2020-06-08T15:08:00Z">
                    <w:rPr>
                      <w:rFonts w:ascii="Arial" w:hAnsi="Arial" w:cs="Arial"/>
                      <w:sz w:val="16"/>
                      <w:szCs w:val="16"/>
                    </w:rPr>
                  </w:rPrChange>
                </w:rPr>
                <w:t>,</w:t>
              </w:r>
            </w:ins>
          </w:p>
          <w:p w14:paraId="4D575453" w14:textId="77777777" w:rsidR="00BA1DC8" w:rsidRDefault="00BA1DC8" w:rsidP="00424F1A">
            <w:pPr>
              <w:spacing w:after="0" w:line="240" w:lineRule="auto"/>
              <w:rPr>
                <w:ins w:id="461" w:author="Prada, Leandro (Leo) **CTR**" w:date="2020-06-08T15:08:00Z"/>
                <w:rFonts w:ascii="Arial" w:eastAsia="Times New Roman" w:hAnsi="Arial" w:cs="Arial"/>
                <w:color w:val="00B050"/>
                <w:sz w:val="16"/>
                <w:szCs w:val="16"/>
                <w:lang w:val="es-419"/>
              </w:rPr>
            </w:pPr>
            <w:proofErr w:type="spellStart"/>
            <w:ins w:id="462" w:author="Prada, Leandro (Leo) **CTR**" w:date="2020-06-08T15:08:00Z">
              <w:r w:rsidRPr="00BA1DC8">
                <w:rPr>
                  <w:rFonts w:ascii="Arial" w:eastAsia="Times New Roman" w:hAnsi="Arial" w:cs="Arial"/>
                  <w:color w:val="00B050"/>
                  <w:sz w:val="16"/>
                  <w:szCs w:val="16"/>
                  <w:lang w:val="es-419"/>
                </w:rPr>
                <w:t>orçamento</w:t>
              </w:r>
              <w:proofErr w:type="spellEnd"/>
              <w:r w:rsidRPr="00BA1DC8">
                <w:rPr>
                  <w:rFonts w:ascii="Arial" w:eastAsia="Times New Roman" w:hAnsi="Arial" w:cs="Arial"/>
                  <w:color w:val="00B050"/>
                  <w:sz w:val="16"/>
                  <w:szCs w:val="16"/>
                  <w:lang w:val="es-419"/>
                </w:rPr>
                <w:t xml:space="preserve"> para </w:t>
              </w:r>
              <w:proofErr w:type="spellStart"/>
              <w:r w:rsidRPr="00BA1DC8">
                <w:rPr>
                  <w:rFonts w:ascii="Arial" w:eastAsia="Times New Roman" w:hAnsi="Arial" w:cs="Arial"/>
                  <w:color w:val="00B050"/>
                  <w:sz w:val="16"/>
                  <w:szCs w:val="16"/>
                  <w:lang w:val="es-419"/>
                </w:rPr>
                <w:t>quitação</w:t>
              </w:r>
              <w:proofErr w:type="spellEnd"/>
              <w:r>
                <w:rPr>
                  <w:rFonts w:ascii="Arial" w:eastAsia="Times New Roman" w:hAnsi="Arial" w:cs="Arial"/>
                  <w:color w:val="00B050"/>
                  <w:sz w:val="16"/>
                  <w:szCs w:val="16"/>
                  <w:lang w:val="es-419"/>
                </w:rPr>
                <w:t>,</w:t>
              </w:r>
            </w:ins>
          </w:p>
          <w:p w14:paraId="65E3CC43" w14:textId="77777777" w:rsidR="00BA1DC8" w:rsidRDefault="00BA1DC8" w:rsidP="00424F1A">
            <w:pPr>
              <w:spacing w:after="0" w:line="240" w:lineRule="auto"/>
              <w:rPr>
                <w:ins w:id="463" w:author="Prada, Leandro (Leo) **CTR**" w:date="2020-06-08T15:08:00Z"/>
                <w:rFonts w:ascii="Arial" w:eastAsia="Times New Roman" w:hAnsi="Arial" w:cs="Arial"/>
                <w:color w:val="00B050"/>
                <w:sz w:val="16"/>
                <w:szCs w:val="16"/>
                <w:lang w:val="es-419"/>
              </w:rPr>
            </w:pPr>
            <w:proofErr w:type="spellStart"/>
            <w:ins w:id="464" w:author="Prada, Leandro (Leo) **CTR**" w:date="2020-06-08T15:08:00Z">
              <w:r w:rsidRPr="00BA1DC8">
                <w:rPr>
                  <w:rFonts w:ascii="Arial" w:eastAsia="Times New Roman" w:hAnsi="Arial" w:cs="Arial"/>
                  <w:color w:val="00B050"/>
                  <w:sz w:val="16"/>
                  <w:szCs w:val="16"/>
                  <w:lang w:val="es-419"/>
                </w:rPr>
                <w:t>orçamento</w:t>
              </w:r>
              <w:proofErr w:type="spellEnd"/>
              <w:r>
                <w:rPr>
                  <w:rFonts w:ascii="Arial" w:eastAsia="Times New Roman" w:hAnsi="Arial" w:cs="Arial"/>
                  <w:color w:val="00B050"/>
                  <w:sz w:val="16"/>
                  <w:szCs w:val="16"/>
                  <w:lang w:val="es-419"/>
                </w:rPr>
                <w:t>,</w:t>
              </w:r>
            </w:ins>
          </w:p>
          <w:p w14:paraId="6CDAAF82" w14:textId="6062CA7F" w:rsidR="00BA1DC8" w:rsidRPr="00BA1DC8" w:rsidRDefault="00BA1DC8" w:rsidP="00424F1A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16"/>
                <w:szCs w:val="16"/>
                <w:lang w:val="es-419"/>
                <w:rPrChange w:id="465" w:author="Prada, Leandro (Leo) **CTR**" w:date="2020-06-08T15:08:00Z">
                  <w:rPr>
                    <w:rFonts w:ascii="Arial" w:eastAsia="Times New Roman" w:hAnsi="Arial" w:cs="Arial"/>
                    <w:sz w:val="16"/>
                    <w:szCs w:val="16"/>
                  </w:rPr>
                </w:rPrChange>
              </w:rPr>
            </w:pPr>
            <w:proofErr w:type="spellStart"/>
            <w:ins w:id="466" w:author="Prada, Leandro (Leo) **CTR**" w:date="2020-06-08T15:08:00Z">
              <w:r w:rsidRPr="00BA1DC8">
                <w:rPr>
                  <w:rFonts w:ascii="Arial" w:eastAsia="Times New Roman" w:hAnsi="Arial" w:cs="Arial"/>
                  <w:color w:val="00B050"/>
                  <w:sz w:val="16"/>
                  <w:szCs w:val="16"/>
                  <w:lang w:val="es-419"/>
                </w:rPr>
                <w:t>quitação</w:t>
              </w:r>
            </w:ins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8C0391" w14:textId="77777777" w:rsidR="00B5628A" w:rsidRPr="000A7FD5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End"/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719689" w14:textId="77777777" w:rsidR="00B5628A" w:rsidRPr="00D07F18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A8DCD7" w14:textId="77777777" w:rsidR="00B5628A" w:rsidRPr="00D07F18" w:rsidRDefault="00B5628A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5628A" w:rsidRPr="009C7D98" w14:paraId="74147ED4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6A5F38" w14:textId="50348D32" w:rsidR="00424F1A" w:rsidRPr="00424F1A" w:rsidRDefault="00424F1A" w:rsidP="00424F1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424F1A">
              <w:rPr>
                <w:rFonts w:ascii="Arial" w:hAnsi="Arial" w:cs="Arial"/>
                <w:sz w:val="16"/>
                <w:szCs w:val="16"/>
              </w:rPr>
              <w:t>&lt;statement&gt;</w:t>
            </w:r>
          </w:p>
          <w:p w14:paraId="6DB7E224" w14:textId="5D819B6D" w:rsidR="00B5628A" w:rsidRPr="000A7FD5" w:rsidRDefault="00424F1A" w:rsidP="00424F1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424F1A">
              <w:rPr>
                <w:rFonts w:ascii="Arial" w:hAnsi="Arial" w:cs="Arial"/>
                <w:sz w:val="16"/>
                <w:szCs w:val="16"/>
              </w:rPr>
              <w:t>extrato</w:t>
            </w:r>
            <w:proofErr w:type="spellEnd"/>
            <w:r w:rsidRPr="00424F1A">
              <w:rPr>
                <w:rFonts w:ascii="Arial" w:hAnsi="Arial" w:cs="Arial"/>
                <w:sz w:val="16"/>
                <w:szCs w:val="16"/>
              </w:rPr>
              <w:t>(s)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6B8068" w14:textId="3200FCF3" w:rsidR="00B5628A" w:rsidRPr="000A7FD5" w:rsidRDefault="007D61F7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29DD0A" w14:textId="77777777" w:rsidR="00B5628A" w:rsidRPr="00D07F18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119882" w14:textId="77777777" w:rsidR="00B5628A" w:rsidRPr="00D07F18" w:rsidRDefault="00B5628A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0D3" w:rsidRPr="009C7D98" w14:paraId="5A742C34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DE9300" w14:textId="77777777" w:rsidR="00424F1A" w:rsidRPr="00424F1A" w:rsidRDefault="00424F1A" w:rsidP="00424F1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424F1A">
              <w:rPr>
                <w:rFonts w:ascii="Arial" w:hAnsi="Arial" w:cs="Arial"/>
                <w:sz w:val="16"/>
                <w:szCs w:val="16"/>
              </w:rPr>
              <w:t>&lt;cancel&gt;</w:t>
            </w:r>
          </w:p>
          <w:p w14:paraId="718109C6" w14:textId="7FA485C4" w:rsidR="007D61F7" w:rsidRDefault="00424F1A" w:rsidP="00424F1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424F1A">
              <w:rPr>
                <w:rFonts w:ascii="Arial" w:hAnsi="Arial" w:cs="Arial"/>
                <w:sz w:val="16"/>
                <w:szCs w:val="16"/>
              </w:rPr>
              <w:t xml:space="preserve">carta de </w:t>
            </w:r>
            <w:proofErr w:type="spellStart"/>
            <w:r w:rsidRPr="00424F1A">
              <w:rPr>
                <w:rFonts w:ascii="Arial" w:hAnsi="Arial" w:cs="Arial"/>
                <w:sz w:val="16"/>
                <w:szCs w:val="16"/>
              </w:rPr>
              <w:t>cancelamento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60E5BD" w14:textId="5327FC9C" w:rsidR="00B050D3" w:rsidRPr="000A7FD5" w:rsidRDefault="007D61F7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5A8AC1" w14:textId="77777777" w:rsidR="00B050D3" w:rsidRPr="00D07F18" w:rsidRDefault="00B050D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89FB22" w14:textId="77777777" w:rsidR="00B050D3" w:rsidRPr="00D07F18" w:rsidRDefault="00B050D3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61F7" w:rsidRPr="009C7D98" w14:paraId="18F791C1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8D15E0" w14:textId="4A0405DF" w:rsidR="00424F1A" w:rsidRPr="00424F1A" w:rsidRDefault="00424F1A" w:rsidP="00424F1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424F1A">
              <w:rPr>
                <w:rFonts w:ascii="Arial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424F1A">
              <w:rPr>
                <w:rFonts w:ascii="Arial" w:hAnsi="Arial" w:cs="Arial"/>
                <w:sz w:val="16"/>
                <w:szCs w:val="16"/>
                <w:lang w:val="es-419"/>
              </w:rPr>
              <w:t>tax</w:t>
            </w:r>
            <w:proofErr w:type="spellEnd"/>
            <w:r w:rsidRPr="00424F1A">
              <w:rPr>
                <w:rFonts w:ascii="Arial" w:hAnsi="Arial" w:cs="Arial"/>
                <w:sz w:val="16"/>
                <w:szCs w:val="16"/>
                <w:lang w:val="es-419"/>
              </w:rPr>
              <w:t>&gt;</w:t>
            </w:r>
          </w:p>
          <w:p w14:paraId="19DE39E1" w14:textId="6622249E" w:rsidR="00424F1A" w:rsidRPr="00424F1A" w:rsidRDefault="00424F1A" w:rsidP="00424F1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424F1A">
              <w:rPr>
                <w:rFonts w:ascii="Arial" w:hAnsi="Arial" w:cs="Arial"/>
                <w:sz w:val="16"/>
                <w:szCs w:val="16"/>
                <w:lang w:val="es-419"/>
              </w:rPr>
              <w:t>documento fiscal</w:t>
            </w:r>
            <w:r>
              <w:rPr>
                <w:rFonts w:ascii="Arial" w:hAnsi="Arial" w:cs="Arial"/>
                <w:sz w:val="16"/>
                <w:szCs w:val="16"/>
                <w:lang w:val="es-419"/>
              </w:rPr>
              <w:t>,</w:t>
            </w:r>
            <w:r w:rsidRPr="00424F1A">
              <w:rPr>
                <w:rFonts w:ascii="Arial" w:hAnsi="Arial" w:cs="Arial"/>
                <w:sz w:val="16"/>
                <w:szCs w:val="16"/>
                <w:lang w:val="es-419"/>
              </w:rPr>
              <w:t xml:space="preserve"> documentos </w:t>
            </w:r>
            <w:proofErr w:type="spellStart"/>
            <w:r w:rsidRPr="00424F1A">
              <w:rPr>
                <w:rFonts w:ascii="Arial" w:hAnsi="Arial" w:cs="Arial"/>
                <w:sz w:val="16"/>
                <w:szCs w:val="16"/>
                <w:lang w:val="es-419"/>
              </w:rPr>
              <w:t>fiscais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419"/>
              </w:rPr>
              <w:t>,</w:t>
            </w:r>
          </w:p>
          <w:p w14:paraId="6E81C710" w14:textId="46E3A713" w:rsidR="007D61F7" w:rsidRPr="00424F1A" w:rsidRDefault="00424F1A" w:rsidP="00424F1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424F1A">
              <w:rPr>
                <w:rFonts w:ascii="Arial" w:hAnsi="Arial" w:cs="Arial"/>
                <w:sz w:val="16"/>
                <w:szCs w:val="16"/>
                <w:lang w:val="es-419"/>
              </w:rPr>
              <w:t>1098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BE985E" w14:textId="22138351" w:rsidR="007D61F7" w:rsidRPr="000A7FD5" w:rsidRDefault="007D61F7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E802D3" w14:textId="77777777" w:rsidR="007D61F7" w:rsidRPr="00D07F18" w:rsidRDefault="007D61F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C126B9" w14:textId="77777777" w:rsidR="007D61F7" w:rsidRPr="00D07F18" w:rsidRDefault="007D61F7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5628A" w:rsidRPr="009C7D98" w14:paraId="628944F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1526F6B" w14:textId="77777777" w:rsidR="00B5628A" w:rsidRPr="009C7D98" w:rsidRDefault="00B5628A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B5628A" w:rsidRPr="009C7D98" w14:paraId="011D787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4728BE68" w14:textId="77777777" w:rsidR="00B5628A" w:rsidRPr="009C7D98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B5628A" w:rsidRPr="009C7D98" w14:paraId="30E10190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62A36184" w14:textId="77777777" w:rsidR="00B5628A" w:rsidRPr="009C7D98" w:rsidRDefault="00B5628A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B5628A" w:rsidRPr="009C7D98" w14:paraId="0057D4ED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4305B2E0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4CAC12BE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B5628A" w:rsidRPr="009C7D98" w14:paraId="04FF0CD0" w14:textId="77777777" w:rsidTr="00C84BB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trHeight w:val="495"/>
        </w:trPr>
        <w:tc>
          <w:tcPr>
            <w:tcW w:w="3510" w:type="dxa"/>
            <w:gridSpan w:val="2"/>
            <w:shd w:val="clear" w:color="auto" w:fill="auto"/>
          </w:tcPr>
          <w:p w14:paraId="449029AA" w14:textId="77777777" w:rsidR="00B5628A" w:rsidRPr="009C7D98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19A37A27" w14:textId="77777777" w:rsidR="00B5628A" w:rsidRDefault="007D61F7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0470_DocMenu</w:t>
            </w:r>
            <w:r w:rsidR="00B5628A">
              <w:rPr>
                <w:rFonts w:ascii="Arial" w:hAnsi="Arial" w:cs="Arial"/>
                <w:sz w:val="16"/>
                <w:szCs w:val="16"/>
              </w:rPr>
              <w:t>.grxml</w:t>
            </w:r>
          </w:p>
          <w:p w14:paraId="699B46FB" w14:textId="09D9A642" w:rsidR="007D61F7" w:rsidRPr="009C7D98" w:rsidRDefault="007D61F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0470_DocMenu</w:t>
            </w:r>
            <w:r w:rsidR="00C84BB4">
              <w:rPr>
                <w:rFonts w:ascii="Arial" w:hAnsi="Arial" w:cs="Arial"/>
                <w:sz w:val="16"/>
                <w:szCs w:val="16"/>
              </w:rPr>
              <w:t>_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dtmf.grxml</w:t>
            </w:r>
            <w:proofErr w:type="gramEnd"/>
          </w:p>
        </w:tc>
      </w:tr>
      <w:tr w:rsidR="00B5628A" w:rsidRPr="00EA6DFA" w14:paraId="35F16B8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9B442E" w14:textId="77777777" w:rsidR="00B5628A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2A937087" w14:textId="77777777" w:rsidR="00B5628A" w:rsidRPr="00EA6DFA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50C062" w14:textId="77777777" w:rsidR="00B5628A" w:rsidRPr="00EA6DFA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52FA9797" w14:textId="77777777" w:rsidR="00B5628A" w:rsidRDefault="00B5628A" w:rsidP="00B5628A">
      <w:pPr>
        <w:pStyle w:val="NoSpacing"/>
      </w:pPr>
    </w:p>
    <w:p w14:paraId="0BF52441" w14:textId="117DF6FE" w:rsidR="00B5628A" w:rsidRDefault="00B5628A" w:rsidP="00B5628A">
      <w:pPr>
        <w:pStyle w:val="NoSpacing"/>
      </w:pPr>
    </w:p>
    <w:p w14:paraId="28793BD3" w14:textId="4DF8E76A" w:rsidR="0035465D" w:rsidRDefault="0035465D" w:rsidP="00B5628A">
      <w:pPr>
        <w:pStyle w:val="NoSpacing"/>
      </w:pPr>
    </w:p>
    <w:p w14:paraId="60D2BE93" w14:textId="0FE5EAEB" w:rsidR="0035465D" w:rsidRDefault="0035465D" w:rsidP="00B5628A">
      <w:pPr>
        <w:pStyle w:val="NoSpacing"/>
      </w:pPr>
    </w:p>
    <w:p w14:paraId="0271E0DD" w14:textId="65CC2732" w:rsidR="0035465D" w:rsidRDefault="0035465D" w:rsidP="00B5628A">
      <w:pPr>
        <w:pStyle w:val="NoSpacing"/>
      </w:pPr>
    </w:p>
    <w:p w14:paraId="640889BF" w14:textId="36995A66" w:rsidR="0035465D" w:rsidRDefault="0035465D" w:rsidP="00B5628A">
      <w:pPr>
        <w:pStyle w:val="NoSpacing"/>
      </w:pPr>
    </w:p>
    <w:p w14:paraId="342DD81E" w14:textId="5DC8C14D" w:rsidR="0035465D" w:rsidRDefault="0035465D" w:rsidP="00B5628A">
      <w:pPr>
        <w:pStyle w:val="NoSpacing"/>
      </w:pPr>
    </w:p>
    <w:p w14:paraId="79AC8EF8" w14:textId="6BF5C4CA" w:rsidR="0035465D" w:rsidRDefault="0035465D" w:rsidP="00B5628A">
      <w:pPr>
        <w:pStyle w:val="NoSpacing"/>
      </w:pPr>
    </w:p>
    <w:p w14:paraId="4E8B6D99" w14:textId="55F855EE" w:rsidR="0035465D" w:rsidRDefault="0035465D" w:rsidP="00B5628A">
      <w:pPr>
        <w:pStyle w:val="NoSpacing"/>
      </w:pPr>
    </w:p>
    <w:p w14:paraId="33057303" w14:textId="731A14FA" w:rsidR="0035465D" w:rsidRDefault="0035465D" w:rsidP="00B5628A">
      <w:pPr>
        <w:pStyle w:val="NoSpacing"/>
      </w:pPr>
    </w:p>
    <w:p w14:paraId="4AA3A152" w14:textId="0270B337" w:rsidR="0035465D" w:rsidRDefault="0035465D" w:rsidP="00B5628A">
      <w:pPr>
        <w:pStyle w:val="NoSpacing"/>
      </w:pPr>
    </w:p>
    <w:p w14:paraId="3897F217" w14:textId="77777777" w:rsidR="0035465D" w:rsidRDefault="0035465D" w:rsidP="00B5628A">
      <w:pPr>
        <w:pStyle w:val="NoSpacing"/>
      </w:pPr>
    </w:p>
    <w:p w14:paraId="02721060" w14:textId="77777777" w:rsidR="00B5628A" w:rsidRDefault="00B5628A" w:rsidP="00B5628A">
      <w:pPr>
        <w:pStyle w:val="NoSpacing"/>
      </w:pPr>
    </w:p>
    <w:p w14:paraId="261F3935" w14:textId="77777777" w:rsidR="00B5628A" w:rsidRDefault="00B5628A" w:rsidP="00B5628A">
      <w:pPr>
        <w:pStyle w:val="NoSpacing"/>
      </w:pPr>
    </w:p>
    <w:p w14:paraId="1950BA51" w14:textId="65F9F725" w:rsidR="00EF1956" w:rsidRPr="00907B70" w:rsidRDefault="00EF1956" w:rsidP="003D4619">
      <w:pPr>
        <w:pStyle w:val="Heading2"/>
        <w:jc w:val="both"/>
      </w:pPr>
      <w:bookmarkStart w:id="467" w:name="_Toc38525159"/>
      <w:r>
        <w:t>04</w:t>
      </w:r>
      <w:r w:rsidR="00DC301C">
        <w:t>7</w:t>
      </w:r>
      <w:r w:rsidR="008279EE">
        <w:t>5</w:t>
      </w:r>
      <w:r>
        <w:t>_</w:t>
      </w:r>
      <w:r w:rsidR="00DC301C">
        <w:t>CancelLtr</w:t>
      </w:r>
      <w:r>
        <w:t>YN</w:t>
      </w:r>
      <w:bookmarkEnd w:id="467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EF1956" w:rsidRPr="009C7D98" w14:paraId="66CF07FF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908847A" w14:textId="77777777" w:rsidR="00EF1956" w:rsidRPr="00C811AC" w:rsidRDefault="00EF1956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EF1956" w:rsidRPr="009C7D98" w14:paraId="5D640ABA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2F72AD03" w14:textId="77777777" w:rsidR="00EF1956" w:rsidRPr="009C7D98" w:rsidRDefault="00EF1956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caller if they want a confirmation</w:t>
            </w:r>
          </w:p>
        </w:tc>
      </w:tr>
      <w:tr w:rsidR="00EF1956" w:rsidRPr="009C7D98" w14:paraId="2E30E46F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1FC7C14" w14:textId="77777777" w:rsidR="00EF1956" w:rsidRPr="00C811AC" w:rsidRDefault="00EF1956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EF1956" w:rsidRPr="009C7D98" w14:paraId="10A188FF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24B82FA5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4908A50F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6BB0FB4D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7FA5A46B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4851EE" w:rsidRPr="00B9501A" w14:paraId="48C6E89D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0115650" w14:textId="77777777" w:rsidR="004851EE" w:rsidRPr="00D07F18" w:rsidRDefault="004851EE" w:rsidP="004851E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5428ECF7" w14:textId="77777777" w:rsidR="004851EE" w:rsidRPr="00D07F18" w:rsidRDefault="004851EE" w:rsidP="004851E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41179885" w14:textId="77777777" w:rsidR="004851EE" w:rsidRPr="00D07F18" w:rsidRDefault="004851EE" w:rsidP="004851E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1430986" w14:textId="511E5371" w:rsidR="004851EE" w:rsidRPr="00D07F18" w:rsidRDefault="004851EE" w:rsidP="004851E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0475SendCancellationLetter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43D1200A" w14:textId="56161050" w:rsidR="004851EE" w:rsidRPr="009717CE" w:rsidRDefault="00757E38" w:rsidP="004851EE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proofErr w:type="spellStart"/>
            <w:ins w:id="468" w:author="Prada, Leandro (Leo) **CTR**" w:date="2020-06-08T15:09:00Z">
              <w:r w:rsidRPr="00757E38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>Gostaria</w:t>
              </w:r>
              <w:proofErr w:type="spellEnd"/>
              <w:r w:rsidRPr="00757E38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 xml:space="preserve"> de </w:t>
              </w:r>
              <w:proofErr w:type="spellStart"/>
              <w:r w:rsidRPr="00757E38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>receber</w:t>
              </w:r>
              <w:proofErr w:type="spellEnd"/>
              <w:r w:rsidRPr="00757E38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 xml:space="preserve"> </w:t>
              </w:r>
              <w:proofErr w:type="spellStart"/>
              <w:r w:rsidRPr="00757E38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>uma</w:t>
              </w:r>
              <w:proofErr w:type="spellEnd"/>
              <w:r w:rsidRPr="00757E38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 xml:space="preserve"> </w:t>
              </w:r>
              <w:proofErr w:type="spellStart"/>
              <w:r w:rsidRPr="00757E38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>cópia</w:t>
              </w:r>
              <w:proofErr w:type="spellEnd"/>
              <w:r w:rsidRPr="00757E38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 xml:space="preserve"> da carta de </w:t>
              </w:r>
              <w:proofErr w:type="spellStart"/>
              <w:r w:rsidRPr="00757E38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>cancelamento</w:t>
              </w:r>
              <w:proofErr w:type="spellEnd"/>
              <w:r w:rsidRPr="00757E38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 xml:space="preserve"> no </w:t>
              </w:r>
              <w:proofErr w:type="spellStart"/>
              <w:r w:rsidRPr="00757E38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>endereço</w:t>
              </w:r>
              <w:proofErr w:type="spellEnd"/>
              <w:r w:rsidRPr="00757E38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 xml:space="preserve"> em </w:t>
              </w:r>
              <w:proofErr w:type="spellStart"/>
              <w:r w:rsidRPr="00757E38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>arquivo</w:t>
              </w:r>
              <w:proofErr w:type="spellEnd"/>
              <w:r w:rsidRPr="00757E38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>?</w:t>
              </w:r>
            </w:ins>
            <w:del w:id="469" w:author="Prada, Leandro (Leo) **CTR**" w:date="2020-06-08T15:09:00Z">
              <w:r w:rsidR="004851EE" w:rsidRPr="009717CE" w:rsidDel="00757E38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delText>Quer que eu envie uma cópia de sua carta de cancelamento para o endereço em arquivo?</w:delText>
              </w:r>
            </w:del>
          </w:p>
        </w:tc>
      </w:tr>
      <w:tr w:rsidR="004851EE" w:rsidRPr="009C7D98" w14:paraId="0425D7F3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1D6A5BB" w14:textId="77777777" w:rsidR="004851EE" w:rsidRPr="00D07F18" w:rsidRDefault="004851EE" w:rsidP="004851E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72A0B07A" w14:textId="77777777" w:rsidR="004851EE" w:rsidRDefault="004851EE" w:rsidP="004851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99F2558" w14:textId="67F16A01" w:rsidR="004851EE" w:rsidRDefault="004851EE" w:rsidP="004851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0475SendCancellationLetterRetry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09685F8A" w14:textId="52C2A50A" w:rsidR="004851EE" w:rsidRPr="004851EE" w:rsidRDefault="00757E38" w:rsidP="004851EE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ins w:id="470" w:author="Prada, Leandro (Leo) **CTR**" w:date="2020-06-08T15:09:00Z">
              <w:r w:rsidRPr="00757E38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>Gostaria</w:t>
              </w:r>
              <w:proofErr w:type="spellEnd"/>
              <w:r w:rsidRPr="00757E38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 xml:space="preserve"> de </w:t>
              </w:r>
              <w:proofErr w:type="spellStart"/>
              <w:r w:rsidRPr="00757E38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>receber</w:t>
              </w:r>
              <w:proofErr w:type="spellEnd"/>
              <w:r w:rsidRPr="00757E38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 xml:space="preserve"> </w:t>
              </w:r>
              <w:proofErr w:type="spellStart"/>
              <w:r w:rsidRPr="00757E38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>uma</w:t>
              </w:r>
              <w:proofErr w:type="spellEnd"/>
              <w:r w:rsidRPr="00757E38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 xml:space="preserve"> </w:t>
              </w:r>
              <w:proofErr w:type="spellStart"/>
              <w:r w:rsidRPr="00757E38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>cópia</w:t>
              </w:r>
              <w:proofErr w:type="spellEnd"/>
              <w:r w:rsidRPr="00757E38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 xml:space="preserve"> da carta de </w:t>
              </w:r>
              <w:proofErr w:type="spellStart"/>
              <w:r w:rsidRPr="00757E38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>cancelamento</w:t>
              </w:r>
              <w:proofErr w:type="spellEnd"/>
              <w:r w:rsidRPr="00757E38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 xml:space="preserve"> no </w:t>
              </w:r>
              <w:proofErr w:type="spellStart"/>
              <w:r w:rsidRPr="00757E38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>endereço</w:t>
              </w:r>
              <w:proofErr w:type="spellEnd"/>
              <w:r w:rsidRPr="00757E38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 xml:space="preserve"> em </w:t>
              </w:r>
              <w:proofErr w:type="spellStart"/>
              <w:r w:rsidRPr="00757E38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>arquivo</w:t>
              </w:r>
              <w:proofErr w:type="spellEnd"/>
              <w:r w:rsidRPr="00757E38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 xml:space="preserve">? Se </w:t>
              </w:r>
              <w:proofErr w:type="spellStart"/>
              <w:r w:rsidRPr="00757E38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>quiser</w:t>
              </w:r>
              <w:proofErr w:type="spellEnd"/>
              <w:r w:rsidRPr="00757E38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 xml:space="preserve"> falar </w:t>
              </w:r>
              <w:proofErr w:type="spellStart"/>
              <w:r w:rsidRPr="00757E38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>com</w:t>
              </w:r>
              <w:proofErr w:type="spellEnd"/>
              <w:r w:rsidRPr="00757E38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 xml:space="preserve"> </w:t>
              </w:r>
              <w:proofErr w:type="spellStart"/>
              <w:r w:rsidRPr="00757E38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>alguém</w:t>
              </w:r>
              <w:proofErr w:type="spellEnd"/>
              <w:r w:rsidRPr="00757E38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>, diga: "Representante".</w:t>
              </w:r>
            </w:ins>
            <w:del w:id="471" w:author="Prada, Leandro (Leo) **CTR**" w:date="2020-06-08T15:09:00Z">
              <w:r w:rsidR="004851EE" w:rsidRPr="009717CE" w:rsidDel="00757E38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delText xml:space="preserve">Quer que eu envie uma cópia de sua carta de cancelamento para o endereço em arquivo? </w:delText>
              </w:r>
              <w:r w:rsidR="004851EE" w:rsidRPr="004851EE" w:rsidDel="00757E38">
                <w:rPr>
                  <w:rFonts w:ascii="Arial" w:eastAsia="Arial" w:hAnsi="Arial" w:cs="Arial"/>
                  <w:color w:val="0070C0"/>
                  <w:sz w:val="16"/>
                  <w:szCs w:val="16"/>
                </w:rPr>
                <w:delText>Se quiser falar com alguém, basta dizer “atendente”.</w:delText>
              </w:r>
            </w:del>
          </w:p>
        </w:tc>
      </w:tr>
      <w:tr w:rsidR="00EF1956" w:rsidRPr="005A14F6" w14:paraId="3AD8FE3D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ADA3C33" w14:textId="77777777" w:rsidR="00EF1956" w:rsidRPr="005A14F6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61444FD6" w14:textId="77777777" w:rsidR="00EF1956" w:rsidRPr="005A14F6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4B7A062" w14:textId="77777777" w:rsidR="00EF1956" w:rsidRPr="005A14F6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639088B2" w14:textId="36A6C0E3" w:rsidR="00EF1956" w:rsidRPr="005A14F6" w:rsidRDefault="00A630FF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del w:id="472" w:author="Prada, Leandro (Leo) **CTR**" w:date="2020-06-08T14:15:00Z">
              <w:r w:rsidDel="00B9501A">
                <w:rPr>
                  <w:rFonts w:ascii="Arial" w:eastAsia="Arial" w:hAnsi="Arial" w:cs="Arial"/>
                  <w:color w:val="0070C0"/>
                  <w:sz w:val="16"/>
                  <w:szCs w:val="16"/>
                </w:rPr>
                <w:delText>Desculpe.</w:delText>
              </w:r>
            </w:del>
            <w:proofErr w:type="spellStart"/>
            <w:ins w:id="473" w:author="Prada, Leandro (Leo) **CTR**" w:date="2020-06-08T14:15:00Z">
              <w:r w:rsidR="00B9501A">
                <w:rPr>
                  <w:rFonts w:ascii="Arial" w:eastAsia="Arial" w:hAnsi="Arial" w:cs="Arial"/>
                  <w:color w:val="0070C0"/>
                  <w:sz w:val="16"/>
                  <w:szCs w:val="16"/>
                </w:rPr>
                <w:t>Sinto</w:t>
              </w:r>
              <w:proofErr w:type="spellEnd"/>
              <w:r w:rsidR="00B9501A">
                <w:rPr>
                  <w:rFonts w:ascii="Arial" w:eastAsia="Arial" w:hAnsi="Arial" w:cs="Arial"/>
                  <w:color w:val="0070C0"/>
                  <w:sz w:val="16"/>
                  <w:szCs w:val="16"/>
                </w:rPr>
                <w:t xml:space="preserve"> </w:t>
              </w:r>
              <w:proofErr w:type="spellStart"/>
              <w:r w:rsidR="00B9501A">
                <w:rPr>
                  <w:rFonts w:ascii="Arial" w:eastAsia="Arial" w:hAnsi="Arial" w:cs="Arial"/>
                  <w:color w:val="0070C0"/>
                  <w:sz w:val="16"/>
                  <w:szCs w:val="16"/>
                </w:rPr>
                <w:t>muito</w:t>
              </w:r>
              <w:proofErr w:type="spellEnd"/>
              <w:r w:rsidR="00B9501A">
                <w:rPr>
                  <w:rFonts w:ascii="Arial" w:eastAsia="Arial" w:hAnsi="Arial" w:cs="Arial"/>
                  <w:color w:val="0070C0"/>
                  <w:sz w:val="16"/>
                  <w:szCs w:val="16"/>
                </w:rPr>
                <w:t>.</w:t>
              </w:r>
            </w:ins>
          </w:p>
        </w:tc>
      </w:tr>
      <w:tr w:rsidR="00EF1956" w:rsidRPr="00B9501A" w14:paraId="67E860C8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19E4161" w14:textId="77777777" w:rsidR="00EF1956" w:rsidRPr="005A14F6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1F3EEA33" w14:textId="77777777" w:rsidR="00EF1956" w:rsidRPr="005A14F6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BAB76B3" w14:textId="77777777" w:rsidR="00EF1956" w:rsidRPr="005A14F6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0BF59882" w14:textId="200A13E5" w:rsidR="00EF1956" w:rsidRPr="00B9501A" w:rsidRDefault="00A630FF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  <w:rPrChange w:id="474" w:author="Prada, Leandro (Leo) **CTR**" w:date="2020-06-08T14:15:00Z">
                  <w:rPr>
                    <w:rFonts w:ascii="Arial" w:eastAsia="Arial" w:hAnsi="Arial" w:cs="Arial"/>
                    <w:color w:val="0070C0"/>
                    <w:sz w:val="16"/>
                    <w:szCs w:val="16"/>
                  </w:rPr>
                </w:rPrChange>
              </w:rPr>
            </w:pPr>
            <w:del w:id="475" w:author="Prada, Leandro (Leo) **CTR**" w:date="2020-06-08T14:15:00Z">
              <w:r w:rsidRPr="00B9501A" w:rsidDel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476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delText>Desculpe, não entendi.</w:delText>
              </w:r>
            </w:del>
            <w:proofErr w:type="spellStart"/>
            <w:ins w:id="477" w:author="Prada, Leandro (Leo) **CTR**" w:date="2020-06-08T14:15:00Z"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478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>Sinto</w:t>
              </w:r>
              <w:proofErr w:type="spellEnd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479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 xml:space="preserve"> </w:t>
              </w:r>
              <w:proofErr w:type="spellStart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480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>muito</w:t>
              </w:r>
              <w:proofErr w:type="spellEnd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481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 xml:space="preserve">, mas </w:t>
              </w:r>
              <w:proofErr w:type="spellStart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482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>estou</w:t>
              </w:r>
              <w:proofErr w:type="spellEnd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483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 xml:space="preserve"> </w:t>
              </w:r>
              <w:proofErr w:type="spellStart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484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>tendo</w:t>
              </w:r>
              <w:proofErr w:type="spellEnd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485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 xml:space="preserve"> problemas.</w:t>
              </w:r>
            </w:ins>
          </w:p>
        </w:tc>
      </w:tr>
      <w:tr w:rsidR="00EF1956" w:rsidRPr="009C7D98" w14:paraId="1BB166D8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8D5C347" w14:textId="77777777" w:rsidR="00EF1956" w:rsidRPr="009C7D98" w:rsidRDefault="00EF1956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EF1956" w:rsidRPr="009C7D98" w14:paraId="480ABBA4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7FC31D18" w14:textId="77777777" w:rsidR="00EF1956" w:rsidRPr="009C7D98" w:rsidRDefault="00EF1956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7B401D7F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65B89409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751403B2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1BDEA91F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031D64" w:rsidRPr="009C7D98" w14:paraId="27F51B61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ACF816" w14:textId="77777777" w:rsidR="00031D64" w:rsidRPr="000A7FD5" w:rsidRDefault="00031D64" w:rsidP="00031D6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yes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05A77A55" w14:textId="27B62675" w:rsidR="00031D64" w:rsidRPr="000A7FD5" w:rsidRDefault="00031D64" w:rsidP="00031D6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Sim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0CD29E" w14:textId="77777777" w:rsidR="00031D64" w:rsidRPr="000A7FD5" w:rsidRDefault="00031D64" w:rsidP="00031D6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F8B2AA" w14:textId="77777777" w:rsidR="00031D64" w:rsidRPr="00D07F18" w:rsidRDefault="00031D64" w:rsidP="00031D6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EB1798" w14:textId="77777777" w:rsidR="00031D64" w:rsidRPr="00D07F18" w:rsidRDefault="00031D64" w:rsidP="00031D6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1D64" w:rsidRPr="009C7D98" w14:paraId="0C40F63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AB4C39" w14:textId="77777777" w:rsidR="00031D64" w:rsidRPr="00031D64" w:rsidRDefault="00031D64" w:rsidP="00031D6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31D64">
              <w:rPr>
                <w:rFonts w:ascii="Arial" w:hAnsi="Arial" w:cs="Arial"/>
                <w:sz w:val="16"/>
                <w:szCs w:val="16"/>
              </w:rPr>
              <w:t>&lt;</w:t>
            </w: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no</w:t>
            </w:r>
            <w:proofErr w:type="spellEnd"/>
            <w:r w:rsidRPr="00031D64">
              <w:rPr>
                <w:rFonts w:ascii="Arial" w:hAnsi="Arial" w:cs="Arial"/>
                <w:sz w:val="16"/>
                <w:szCs w:val="16"/>
              </w:rPr>
              <w:t xml:space="preserve">&gt; </w:t>
            </w: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não</w:t>
            </w:r>
            <w:proofErr w:type="spellEnd"/>
          </w:p>
          <w:p w14:paraId="7C724DD1" w14:textId="11EE0E67" w:rsidR="00031D64" w:rsidRPr="000A7FD5" w:rsidRDefault="00031D64" w:rsidP="00031D6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203E8B" w14:textId="77777777" w:rsidR="00031D64" w:rsidRPr="000A7FD5" w:rsidRDefault="00031D64" w:rsidP="00031D6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0C2401" w14:textId="77777777" w:rsidR="00031D64" w:rsidRPr="00D07F18" w:rsidRDefault="00031D64" w:rsidP="00031D6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CDF51C" w14:textId="77777777" w:rsidR="00031D64" w:rsidRPr="00D07F18" w:rsidRDefault="00031D64" w:rsidP="00031D6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F1956" w:rsidRPr="009C7D98" w14:paraId="7AA898C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82CD307" w14:textId="77777777" w:rsidR="00EF1956" w:rsidRPr="009C7D98" w:rsidRDefault="00EF1956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EF1956" w:rsidRPr="009C7D98" w14:paraId="7479C85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30F9A69E" w14:textId="77777777" w:rsidR="00EF1956" w:rsidRPr="009C7D98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EF1956" w:rsidRPr="009C7D98" w14:paraId="6E1EDDB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7F07ED13" w14:textId="77777777" w:rsidR="00EF1956" w:rsidRPr="009C7D98" w:rsidRDefault="00EF1956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EF1956" w:rsidRPr="009C7D98" w14:paraId="676220B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312CEABC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2335F0C3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EF1956" w:rsidRPr="009C7D98" w14:paraId="66908D2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3A8EB978" w14:textId="77777777" w:rsidR="00EF1956" w:rsidRPr="009C7D98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106DFD06" w14:textId="0B73C45E" w:rsidR="00EF1956" w:rsidRPr="009C7D98" w:rsidRDefault="00690D44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YesNo.grxml</w:t>
            </w:r>
            <w:proofErr w:type="spellEnd"/>
          </w:p>
        </w:tc>
      </w:tr>
      <w:tr w:rsidR="00EF1956" w:rsidRPr="00EA6DFA" w14:paraId="09D65984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83A699" w14:textId="77777777" w:rsidR="00EF1956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1F9B137A" w14:textId="77777777" w:rsidR="00EF1956" w:rsidRPr="00EA6DFA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46E545" w14:textId="77777777" w:rsidR="00EF1956" w:rsidRPr="00EA6DFA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0CAF4BE4" w14:textId="77777777" w:rsidR="00C54E08" w:rsidRPr="00C54E08" w:rsidRDefault="00C54E08" w:rsidP="00C54E08"/>
    <w:p w14:paraId="28F8FA31" w14:textId="72A2E631" w:rsidR="00C54E08" w:rsidRDefault="00C54E08" w:rsidP="00C54E08"/>
    <w:p w14:paraId="6E65CF13" w14:textId="52C5EDAF" w:rsidR="00C54E08" w:rsidRDefault="00C54E08" w:rsidP="00C54E08"/>
    <w:p w14:paraId="0E3C2E11" w14:textId="35BFED56" w:rsidR="00C54E08" w:rsidRDefault="00C54E08" w:rsidP="00C54E08"/>
    <w:p w14:paraId="1F00C7B3" w14:textId="7BF9CE21" w:rsidR="00C54E08" w:rsidRDefault="00C54E08" w:rsidP="00C54E08"/>
    <w:p w14:paraId="3965B95B" w14:textId="0E84AB28" w:rsidR="00C54E08" w:rsidRDefault="00C54E08" w:rsidP="00C54E08"/>
    <w:p w14:paraId="12A6E1DE" w14:textId="2733CE4D" w:rsidR="00C54E08" w:rsidRDefault="00C54E08" w:rsidP="00C54E08"/>
    <w:p w14:paraId="097E32D9" w14:textId="77777777" w:rsidR="00C54E08" w:rsidRPr="00C54E08" w:rsidRDefault="00C54E08" w:rsidP="00C54E08"/>
    <w:p w14:paraId="2A8B5725" w14:textId="51FADE56" w:rsidR="004D6342" w:rsidRDefault="004D6342" w:rsidP="00EF1956"/>
    <w:p w14:paraId="20307BF6" w14:textId="77777777" w:rsidR="003153F4" w:rsidRDefault="003153F4" w:rsidP="00EF1956"/>
    <w:p w14:paraId="3378F191" w14:textId="5A2B9544" w:rsidR="00122516" w:rsidRPr="00907B70" w:rsidRDefault="00122516" w:rsidP="00122516">
      <w:pPr>
        <w:pStyle w:val="Heading2"/>
      </w:pPr>
      <w:bookmarkStart w:id="486" w:name="_Toc38525160"/>
      <w:r>
        <w:t>04</w:t>
      </w:r>
      <w:r w:rsidR="000B0918">
        <w:t>80</w:t>
      </w:r>
      <w:r>
        <w:t>_</w:t>
      </w:r>
      <w:r w:rsidR="00610705">
        <w:t>StatementTypeYN</w:t>
      </w:r>
      <w:bookmarkEnd w:id="486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122516" w:rsidRPr="009C7D98" w14:paraId="171569F8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1D803C5" w14:textId="77777777" w:rsidR="00122516" w:rsidRPr="00C811AC" w:rsidRDefault="00122516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122516" w:rsidRPr="009C7D98" w14:paraId="2C08A2A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2B8F1AEC" w14:textId="1F69271B" w:rsidR="00122516" w:rsidRPr="00387EC4" w:rsidRDefault="0061070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Ask caller </w:t>
            </w:r>
            <w:r w:rsidR="00CC37D3">
              <w:rPr>
                <w:rFonts w:ascii="Arial" w:eastAsia="Arial" w:hAnsi="Arial" w:cs="Arial"/>
                <w:sz w:val="16"/>
                <w:szCs w:val="16"/>
              </w:rPr>
              <w:t>what type of statement they want</w:t>
            </w:r>
          </w:p>
        </w:tc>
      </w:tr>
      <w:tr w:rsidR="00122516" w:rsidRPr="009C7D98" w14:paraId="10322A5B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255C9F8" w14:textId="77777777" w:rsidR="00122516" w:rsidRPr="00C811AC" w:rsidRDefault="00122516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122516" w:rsidRPr="009C7D98" w14:paraId="6C21984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6F8F90D0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71B37EC2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0E12DAC8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045FD957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4851EE" w:rsidRPr="004B79C4" w14:paraId="77E99D01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FDC9691" w14:textId="77777777" w:rsidR="004851EE" w:rsidRDefault="004851EE" w:rsidP="004851E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430F425C" w14:textId="77777777" w:rsidR="004851EE" w:rsidRPr="00D07F18" w:rsidRDefault="004851EE" w:rsidP="004851E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3B719FE2" w14:textId="77777777" w:rsidR="004851EE" w:rsidRPr="009C66BC" w:rsidRDefault="004851EE" w:rsidP="004851E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10F807D" w14:textId="1776113F" w:rsidR="004851EE" w:rsidRPr="009C66BC" w:rsidRDefault="004851EE" w:rsidP="004851E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0480SelectStatement</w:t>
            </w:r>
            <w:r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1AC0F7A8" w14:textId="65B48FB1" w:rsidR="004851EE" w:rsidRPr="004B79C4" w:rsidRDefault="004B79C4" w:rsidP="004851EE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  <w:rPrChange w:id="487" w:author="Prada, Leandro (Leo) **CTR**" w:date="2020-06-08T15:09:00Z">
                  <w:rPr>
                    <w:rFonts w:ascii="Arial" w:eastAsia="Arial" w:hAnsi="Arial" w:cs="Arial"/>
                    <w:color w:val="0070C0"/>
                    <w:sz w:val="16"/>
                    <w:szCs w:val="16"/>
                  </w:rPr>
                </w:rPrChange>
              </w:rPr>
            </w:pPr>
            <w:proofErr w:type="spellStart"/>
            <w:ins w:id="488" w:author="Prada, Leandro (Leo) **CTR**" w:date="2020-06-08T15:09:00Z">
              <w:r w:rsidRPr="004B79C4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>Posso</w:t>
              </w:r>
              <w:proofErr w:type="spellEnd"/>
              <w:r w:rsidRPr="004B79C4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 xml:space="preserve"> enviar </w:t>
              </w:r>
              <w:proofErr w:type="spellStart"/>
              <w:r w:rsidRPr="004B79C4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>uma</w:t>
              </w:r>
              <w:proofErr w:type="spellEnd"/>
              <w:r w:rsidRPr="004B79C4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 xml:space="preserve"> </w:t>
              </w:r>
              <w:proofErr w:type="spellStart"/>
              <w:r w:rsidRPr="004B79C4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>cópia</w:t>
              </w:r>
              <w:proofErr w:type="spellEnd"/>
              <w:r w:rsidRPr="004B79C4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 xml:space="preserve"> do </w:t>
              </w:r>
              <w:proofErr w:type="spellStart"/>
              <w:r w:rsidRPr="004B79C4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>extrato</w:t>
              </w:r>
              <w:proofErr w:type="spellEnd"/>
              <w:r w:rsidRPr="004B79C4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 xml:space="preserve"> anual </w:t>
              </w:r>
              <w:proofErr w:type="spellStart"/>
              <w:r w:rsidRPr="004B79C4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>mais</w:t>
              </w:r>
              <w:proofErr w:type="spellEnd"/>
              <w:r w:rsidRPr="004B79C4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 xml:space="preserve"> </w:t>
              </w:r>
              <w:proofErr w:type="spellStart"/>
              <w:r w:rsidRPr="004B79C4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>recente</w:t>
              </w:r>
              <w:proofErr w:type="spellEnd"/>
              <w:r w:rsidRPr="004B79C4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 xml:space="preserve">, </w:t>
              </w:r>
              <w:proofErr w:type="spellStart"/>
              <w:r w:rsidRPr="004B79C4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>ou</w:t>
              </w:r>
              <w:proofErr w:type="spellEnd"/>
              <w:r w:rsidRPr="004B79C4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 xml:space="preserve"> </w:t>
              </w:r>
              <w:proofErr w:type="spellStart"/>
              <w:r w:rsidRPr="004B79C4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>uma</w:t>
              </w:r>
              <w:proofErr w:type="spellEnd"/>
              <w:r w:rsidRPr="004B79C4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 xml:space="preserve"> </w:t>
              </w:r>
              <w:proofErr w:type="spellStart"/>
              <w:r w:rsidRPr="004B79C4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>cópia</w:t>
              </w:r>
              <w:proofErr w:type="spellEnd"/>
              <w:r w:rsidRPr="004B79C4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 xml:space="preserve"> do </w:t>
              </w:r>
              <w:proofErr w:type="spellStart"/>
              <w:r w:rsidRPr="004B79C4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>extrato</w:t>
              </w:r>
              <w:proofErr w:type="spellEnd"/>
              <w:r w:rsidRPr="004B79C4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 xml:space="preserve"> </w:t>
              </w:r>
              <w:proofErr w:type="spellStart"/>
              <w:r w:rsidRPr="004B79C4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>mensal</w:t>
              </w:r>
              <w:proofErr w:type="spellEnd"/>
              <w:r w:rsidRPr="004B79C4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 xml:space="preserve"> </w:t>
              </w:r>
              <w:proofErr w:type="spellStart"/>
              <w:r w:rsidRPr="004B79C4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>mais</w:t>
              </w:r>
              <w:proofErr w:type="spellEnd"/>
              <w:r w:rsidRPr="004B79C4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 xml:space="preserve"> </w:t>
              </w:r>
              <w:proofErr w:type="spellStart"/>
              <w:r w:rsidRPr="004B79C4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>recente</w:t>
              </w:r>
              <w:proofErr w:type="spellEnd"/>
              <w:r w:rsidRPr="004B79C4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 xml:space="preserve">. </w:t>
              </w:r>
              <w:proofErr w:type="spellStart"/>
              <w:r w:rsidRPr="004B79C4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>Qual</w:t>
              </w:r>
              <w:proofErr w:type="spellEnd"/>
              <w:r w:rsidRPr="004B79C4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 xml:space="preserve"> </w:t>
              </w:r>
              <w:proofErr w:type="spellStart"/>
              <w:r w:rsidRPr="004B79C4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>gostaria</w:t>
              </w:r>
              <w:proofErr w:type="spellEnd"/>
              <w:r w:rsidRPr="004B79C4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 xml:space="preserve"> de </w:t>
              </w:r>
              <w:proofErr w:type="spellStart"/>
              <w:r w:rsidRPr="004B79C4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>receber</w:t>
              </w:r>
              <w:proofErr w:type="spellEnd"/>
              <w:r w:rsidRPr="004B79C4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 xml:space="preserve">: o </w:t>
              </w:r>
              <w:proofErr w:type="spellStart"/>
              <w:r w:rsidRPr="004B79C4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>extrato</w:t>
              </w:r>
              <w:proofErr w:type="spellEnd"/>
              <w:r w:rsidRPr="004B79C4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 xml:space="preserve"> anual </w:t>
              </w:r>
              <w:proofErr w:type="spellStart"/>
              <w:r w:rsidRPr="004B79C4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>ou</w:t>
              </w:r>
              <w:proofErr w:type="spellEnd"/>
              <w:r w:rsidRPr="004B79C4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 xml:space="preserve"> o </w:t>
              </w:r>
              <w:proofErr w:type="spellStart"/>
              <w:r w:rsidRPr="004B79C4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>extrato</w:t>
              </w:r>
              <w:proofErr w:type="spellEnd"/>
              <w:r w:rsidRPr="004B79C4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 xml:space="preserve"> </w:t>
              </w:r>
              <w:proofErr w:type="spellStart"/>
              <w:r w:rsidRPr="004B79C4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>mensal</w:t>
              </w:r>
              <w:proofErr w:type="spellEnd"/>
              <w:r w:rsidRPr="004B79C4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>?</w:t>
              </w:r>
            </w:ins>
            <w:del w:id="489" w:author="Prada, Leandro (Leo) **CTR**" w:date="2020-06-08T15:09:00Z">
              <w:r w:rsidR="004851EE" w:rsidRPr="009717CE" w:rsidDel="004B79C4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delText xml:space="preserve">Posso enviar uma cópia de seu extrato anual ou mensal mais recente. </w:delText>
              </w:r>
              <w:r w:rsidR="004851EE" w:rsidRPr="004B79C4" w:rsidDel="004B79C4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  <w:rPrChange w:id="490" w:author="Prada, Leandro (Leo) **CTR**" w:date="2020-06-08T15:09:00Z">
                    <w:rPr>
                      <w:rFonts w:ascii="Arial" w:eastAsia="Arial" w:hAnsi="Arial" w:cs="Arial"/>
                      <w:color w:val="0070C0"/>
                      <w:sz w:val="16"/>
                      <w:szCs w:val="16"/>
                    </w:rPr>
                  </w:rPrChange>
                </w:rPr>
                <w:delText>De qual você precisa: anual ou mensal?</w:delText>
              </w:r>
            </w:del>
          </w:p>
        </w:tc>
      </w:tr>
      <w:tr w:rsidR="004851EE" w:rsidRPr="00B9501A" w14:paraId="340A836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623C28B3" w14:textId="7BCC5A3E" w:rsidR="004851EE" w:rsidRPr="00D07F18" w:rsidRDefault="004851EE" w:rsidP="004851E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38F2523D" w14:textId="7AFC87E6" w:rsidR="004851EE" w:rsidRDefault="004851EE" w:rsidP="004851EE">
            <w:pPr>
              <w:spacing w:after="0" w:line="240" w:lineRule="auto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349C7A0" w14:textId="5F93155E" w:rsidR="004851EE" w:rsidRDefault="004851EE" w:rsidP="004851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0480SelectStatementRetry.wav</w:t>
            </w:r>
          </w:p>
        </w:tc>
        <w:tc>
          <w:tcPr>
            <w:tcW w:w="4140" w:type="dxa"/>
          </w:tcPr>
          <w:p w14:paraId="007C1A53" w14:textId="3950BA61" w:rsidR="004851EE" w:rsidRPr="009717CE" w:rsidRDefault="00C879BB" w:rsidP="004851EE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ins w:id="491" w:author="Prada, Leandro (Leo) **CTR**" w:date="2020-06-08T15:10:00Z">
              <w:r w:rsidRPr="00C879BB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 xml:space="preserve">Para </w:t>
              </w:r>
              <w:proofErr w:type="spellStart"/>
              <w:r w:rsidRPr="00C879BB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>receber</w:t>
              </w:r>
              <w:proofErr w:type="spellEnd"/>
              <w:r w:rsidRPr="00C879BB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 xml:space="preserve"> </w:t>
              </w:r>
              <w:proofErr w:type="spellStart"/>
              <w:r w:rsidRPr="00C879BB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>uma</w:t>
              </w:r>
              <w:proofErr w:type="spellEnd"/>
              <w:r w:rsidRPr="00C879BB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 xml:space="preserve"> </w:t>
              </w:r>
              <w:proofErr w:type="spellStart"/>
              <w:r w:rsidRPr="00C879BB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>cópia</w:t>
              </w:r>
              <w:proofErr w:type="spellEnd"/>
              <w:r w:rsidRPr="00C879BB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 xml:space="preserve"> do </w:t>
              </w:r>
              <w:proofErr w:type="spellStart"/>
              <w:r w:rsidRPr="00C879BB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>extrato</w:t>
              </w:r>
              <w:proofErr w:type="spellEnd"/>
              <w:r w:rsidRPr="00C879BB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 xml:space="preserve"> </w:t>
              </w:r>
              <w:proofErr w:type="spellStart"/>
              <w:r w:rsidRPr="00C879BB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>mensal</w:t>
              </w:r>
              <w:proofErr w:type="spellEnd"/>
              <w:r w:rsidRPr="00C879BB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 xml:space="preserve"> </w:t>
              </w:r>
              <w:proofErr w:type="spellStart"/>
              <w:r w:rsidRPr="00C879BB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>mais</w:t>
              </w:r>
              <w:proofErr w:type="spellEnd"/>
              <w:r w:rsidRPr="00C879BB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 xml:space="preserve"> </w:t>
              </w:r>
              <w:proofErr w:type="spellStart"/>
              <w:r w:rsidRPr="00C879BB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>recente</w:t>
              </w:r>
              <w:proofErr w:type="spellEnd"/>
              <w:r w:rsidRPr="00C879BB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 xml:space="preserve">, </w:t>
              </w:r>
              <w:proofErr w:type="spellStart"/>
              <w:r w:rsidRPr="00C879BB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>pressione</w:t>
              </w:r>
              <w:proofErr w:type="spellEnd"/>
              <w:r w:rsidRPr="00C879BB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 xml:space="preserve"> 1. Para </w:t>
              </w:r>
              <w:proofErr w:type="spellStart"/>
              <w:r w:rsidRPr="00C879BB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>obter</w:t>
              </w:r>
              <w:proofErr w:type="spellEnd"/>
              <w:r w:rsidRPr="00C879BB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 xml:space="preserve"> o </w:t>
              </w:r>
              <w:proofErr w:type="spellStart"/>
              <w:r w:rsidRPr="00C879BB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>extrato</w:t>
              </w:r>
              <w:proofErr w:type="spellEnd"/>
              <w:r w:rsidRPr="00C879BB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 xml:space="preserve"> anual </w:t>
              </w:r>
              <w:proofErr w:type="spellStart"/>
              <w:r w:rsidRPr="00C879BB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>mais</w:t>
              </w:r>
              <w:proofErr w:type="spellEnd"/>
              <w:r w:rsidRPr="00C879BB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 xml:space="preserve"> </w:t>
              </w:r>
              <w:proofErr w:type="spellStart"/>
              <w:r w:rsidRPr="00C879BB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>recente</w:t>
              </w:r>
              <w:proofErr w:type="spellEnd"/>
              <w:r w:rsidRPr="00C879BB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 xml:space="preserve">, </w:t>
              </w:r>
              <w:proofErr w:type="spellStart"/>
              <w:r w:rsidRPr="00C879BB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>pressione</w:t>
              </w:r>
              <w:proofErr w:type="spellEnd"/>
              <w:r w:rsidRPr="00C879BB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 xml:space="preserve"> 2. Para falar </w:t>
              </w:r>
              <w:proofErr w:type="spellStart"/>
              <w:r w:rsidRPr="00C879BB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>com</w:t>
              </w:r>
              <w:proofErr w:type="spellEnd"/>
              <w:r w:rsidRPr="00C879BB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 xml:space="preserve"> </w:t>
              </w:r>
              <w:proofErr w:type="spellStart"/>
              <w:r w:rsidRPr="00C879BB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>um</w:t>
              </w:r>
              <w:proofErr w:type="spellEnd"/>
              <w:r w:rsidRPr="00C879BB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 xml:space="preserve"> representante, </w:t>
              </w:r>
              <w:proofErr w:type="spellStart"/>
              <w:r w:rsidRPr="00C879BB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>pressione</w:t>
              </w:r>
              <w:proofErr w:type="spellEnd"/>
              <w:r w:rsidRPr="00C879BB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t xml:space="preserve"> 0.</w:t>
              </w:r>
            </w:ins>
            <w:del w:id="492" w:author="Prada, Leandro (Leo) **CTR**" w:date="2020-06-08T15:10:00Z">
              <w:r w:rsidR="004851EE" w:rsidRPr="009717CE" w:rsidDel="00C879BB">
                <w:rPr>
                  <w:rFonts w:ascii="Arial" w:eastAsia="Arial" w:hAnsi="Arial" w:cs="Arial"/>
                  <w:color w:val="0070C0"/>
                  <w:sz w:val="16"/>
                  <w:szCs w:val="16"/>
                  <w:lang w:val="es-419"/>
                </w:rPr>
                <w:delText>Para receber uma cópia do extrato mensal mais recente, digite 1. Para o extrato anual mais recente, 2. Para falar com um atendente, digite 0.</w:delText>
              </w:r>
            </w:del>
          </w:p>
        </w:tc>
      </w:tr>
      <w:tr w:rsidR="00122516" w:rsidRPr="005A14F6" w14:paraId="51C63EE4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8391950" w14:textId="77777777" w:rsidR="00122516" w:rsidRPr="005A14F6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218CE5E9" w14:textId="77777777" w:rsidR="00122516" w:rsidRPr="005A14F6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355CD8F0" w14:textId="77777777" w:rsidR="00122516" w:rsidRPr="005A14F6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45FB38FE" w14:textId="3642A0ED" w:rsidR="00122516" w:rsidRPr="005A14F6" w:rsidRDefault="00A630FF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del w:id="493" w:author="Prada, Leandro (Leo) **CTR**" w:date="2020-06-08T14:15:00Z">
              <w:r w:rsidDel="00B9501A">
                <w:rPr>
                  <w:rFonts w:ascii="Arial" w:eastAsia="Arial" w:hAnsi="Arial" w:cs="Arial"/>
                  <w:color w:val="0070C0"/>
                  <w:sz w:val="16"/>
                  <w:szCs w:val="16"/>
                </w:rPr>
                <w:delText>Desculpe.</w:delText>
              </w:r>
            </w:del>
            <w:proofErr w:type="spellStart"/>
            <w:ins w:id="494" w:author="Prada, Leandro (Leo) **CTR**" w:date="2020-06-08T14:15:00Z">
              <w:r w:rsidR="00B9501A">
                <w:rPr>
                  <w:rFonts w:ascii="Arial" w:eastAsia="Arial" w:hAnsi="Arial" w:cs="Arial"/>
                  <w:color w:val="0070C0"/>
                  <w:sz w:val="16"/>
                  <w:szCs w:val="16"/>
                </w:rPr>
                <w:t>Sinto</w:t>
              </w:r>
              <w:proofErr w:type="spellEnd"/>
              <w:r w:rsidR="00B9501A">
                <w:rPr>
                  <w:rFonts w:ascii="Arial" w:eastAsia="Arial" w:hAnsi="Arial" w:cs="Arial"/>
                  <w:color w:val="0070C0"/>
                  <w:sz w:val="16"/>
                  <w:szCs w:val="16"/>
                </w:rPr>
                <w:t xml:space="preserve"> </w:t>
              </w:r>
              <w:proofErr w:type="spellStart"/>
              <w:r w:rsidR="00B9501A">
                <w:rPr>
                  <w:rFonts w:ascii="Arial" w:eastAsia="Arial" w:hAnsi="Arial" w:cs="Arial"/>
                  <w:color w:val="0070C0"/>
                  <w:sz w:val="16"/>
                  <w:szCs w:val="16"/>
                </w:rPr>
                <w:t>muito</w:t>
              </w:r>
              <w:proofErr w:type="spellEnd"/>
              <w:r w:rsidR="00B9501A">
                <w:rPr>
                  <w:rFonts w:ascii="Arial" w:eastAsia="Arial" w:hAnsi="Arial" w:cs="Arial"/>
                  <w:color w:val="0070C0"/>
                  <w:sz w:val="16"/>
                  <w:szCs w:val="16"/>
                </w:rPr>
                <w:t>.</w:t>
              </w:r>
            </w:ins>
          </w:p>
        </w:tc>
      </w:tr>
      <w:tr w:rsidR="00122516" w:rsidRPr="00B9501A" w14:paraId="4DFD38E0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D6789C5" w14:textId="77777777" w:rsidR="00122516" w:rsidRPr="005A14F6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481D1558" w14:textId="77777777" w:rsidR="00122516" w:rsidRPr="005A14F6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EC8B573" w14:textId="77777777" w:rsidR="00122516" w:rsidRPr="005A14F6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14E5C682" w14:textId="3DA9F3D6" w:rsidR="00122516" w:rsidRPr="00B9501A" w:rsidRDefault="00A630FF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  <w:rPrChange w:id="495" w:author="Prada, Leandro (Leo) **CTR**" w:date="2020-06-08T14:15:00Z">
                  <w:rPr>
                    <w:rFonts w:ascii="Arial" w:eastAsia="Arial" w:hAnsi="Arial" w:cs="Arial"/>
                    <w:color w:val="0070C0"/>
                    <w:sz w:val="16"/>
                    <w:szCs w:val="16"/>
                  </w:rPr>
                </w:rPrChange>
              </w:rPr>
            </w:pPr>
            <w:del w:id="496" w:author="Prada, Leandro (Leo) **CTR**" w:date="2020-06-08T14:15:00Z">
              <w:r w:rsidRPr="00B9501A" w:rsidDel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497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delText>Desculpe, não entendi.</w:delText>
              </w:r>
            </w:del>
            <w:proofErr w:type="spellStart"/>
            <w:ins w:id="498" w:author="Prada, Leandro (Leo) **CTR**" w:date="2020-06-08T14:15:00Z"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499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>Sinto</w:t>
              </w:r>
              <w:proofErr w:type="spellEnd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500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 xml:space="preserve"> </w:t>
              </w:r>
              <w:proofErr w:type="spellStart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501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>muito</w:t>
              </w:r>
              <w:proofErr w:type="spellEnd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502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 xml:space="preserve">, mas </w:t>
              </w:r>
              <w:proofErr w:type="spellStart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503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>estou</w:t>
              </w:r>
              <w:proofErr w:type="spellEnd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504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 xml:space="preserve"> </w:t>
              </w:r>
              <w:proofErr w:type="spellStart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505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>tendo</w:t>
              </w:r>
              <w:proofErr w:type="spellEnd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506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 xml:space="preserve"> problemas.</w:t>
              </w:r>
            </w:ins>
          </w:p>
        </w:tc>
      </w:tr>
      <w:tr w:rsidR="00122516" w:rsidRPr="009C7D98" w14:paraId="5578811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067BC671" w14:textId="77777777" w:rsidR="00122516" w:rsidRPr="009C7D98" w:rsidRDefault="00122516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122516" w:rsidRPr="009C7D98" w14:paraId="197A157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0AFD375C" w14:textId="77777777" w:rsidR="00122516" w:rsidRPr="009C7D98" w:rsidRDefault="00122516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2F417C65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7E4DFC77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10DB4FE7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48950F55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122516" w:rsidRPr="009C7D98" w14:paraId="7F8DF3D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96F535" w14:textId="137D1CAC" w:rsidR="00122516" w:rsidRDefault="00122516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 w:rsidR="00AA5226">
              <w:rPr>
                <w:rFonts w:ascii="Arial" w:hAnsi="Arial" w:cs="Arial"/>
                <w:sz w:val="16"/>
                <w:szCs w:val="16"/>
              </w:rPr>
              <w:t>annual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4B5D0E3E" w14:textId="77777777" w:rsidR="00122516" w:rsidRDefault="00C879BB" w:rsidP="003C0428">
            <w:pPr>
              <w:spacing w:after="0" w:line="240" w:lineRule="auto"/>
              <w:rPr>
                <w:ins w:id="507" w:author="Prada, Leandro (Leo) **CTR**" w:date="2020-06-08T15:10:00Z"/>
                <w:rFonts w:ascii="Arial" w:hAnsi="Arial" w:cs="Arial"/>
                <w:color w:val="00B050"/>
                <w:sz w:val="16"/>
                <w:szCs w:val="16"/>
              </w:rPr>
            </w:pPr>
            <w:proofErr w:type="spellStart"/>
            <w:ins w:id="508" w:author="Prada, Leandro (Leo) **CTR**" w:date="2020-06-08T15:10:00Z">
              <w:r w:rsidRPr="00C879BB">
                <w:rPr>
                  <w:rFonts w:ascii="Arial" w:hAnsi="Arial" w:cs="Arial"/>
                  <w:color w:val="00B050"/>
                  <w:sz w:val="16"/>
                  <w:szCs w:val="16"/>
                </w:rPr>
                <w:t>extrato</w:t>
              </w:r>
              <w:proofErr w:type="spellEnd"/>
              <w:r w:rsidRPr="00C879BB">
                <w:rPr>
                  <w:rFonts w:ascii="Arial" w:hAnsi="Arial" w:cs="Arial"/>
                  <w:color w:val="00B050"/>
                  <w:sz w:val="16"/>
                  <w:szCs w:val="16"/>
                </w:rPr>
                <w:t xml:space="preserve"> </w:t>
              </w:r>
              <w:proofErr w:type="spellStart"/>
              <w:r w:rsidRPr="00C879BB">
                <w:rPr>
                  <w:rFonts w:ascii="Arial" w:hAnsi="Arial" w:cs="Arial"/>
                  <w:color w:val="00B050"/>
                  <w:sz w:val="16"/>
                  <w:szCs w:val="16"/>
                </w:rPr>
                <w:t>anual</w:t>
              </w:r>
            </w:ins>
            <w:proofErr w:type="spellEnd"/>
            <w:del w:id="509" w:author="Prada, Leandro (Leo) **CTR**" w:date="2020-06-08T15:10:00Z">
              <w:r w:rsidR="00AA5226" w:rsidRPr="00C879BB" w:rsidDel="00C879BB">
                <w:rPr>
                  <w:rFonts w:ascii="Arial" w:hAnsi="Arial" w:cs="Arial"/>
                  <w:color w:val="00B050"/>
                  <w:sz w:val="16"/>
                  <w:szCs w:val="16"/>
                  <w:rPrChange w:id="510" w:author="Prada, Leandro (Leo) **CTR**" w:date="2020-06-08T15:10:00Z">
                    <w:rPr>
                      <w:rFonts w:ascii="Arial" w:hAnsi="Arial" w:cs="Arial"/>
                      <w:sz w:val="16"/>
                      <w:szCs w:val="16"/>
                    </w:rPr>
                  </w:rPrChange>
                </w:rPr>
                <w:delText>Annal</w:delText>
              </w:r>
            </w:del>
            <w:ins w:id="511" w:author="Prada, Leandro (Leo) **CTR**" w:date="2020-06-08T15:10:00Z">
              <w:r>
                <w:rPr>
                  <w:rFonts w:ascii="Arial" w:hAnsi="Arial" w:cs="Arial"/>
                  <w:color w:val="00B050"/>
                  <w:sz w:val="16"/>
                  <w:szCs w:val="16"/>
                </w:rPr>
                <w:t>,</w:t>
              </w:r>
            </w:ins>
          </w:p>
          <w:p w14:paraId="6949F72D" w14:textId="1F4D2DB3" w:rsidR="00C879BB" w:rsidRPr="003153F4" w:rsidRDefault="00C879BB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ins w:id="512" w:author="Prada, Leandro (Leo) **CTR**" w:date="2020-06-08T15:10:00Z">
              <w:r>
                <w:rPr>
                  <w:rFonts w:ascii="Arial" w:hAnsi="Arial" w:cs="Arial"/>
                  <w:color w:val="00B050"/>
                  <w:sz w:val="16"/>
                  <w:szCs w:val="16"/>
                </w:rPr>
                <w:t>anual</w:t>
              </w:r>
            </w:ins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9C5C2D" w14:textId="77777777" w:rsidR="00122516" w:rsidRPr="000A7FD5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891A97" w14:textId="77777777" w:rsidR="00122516" w:rsidRPr="00D07F18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CDF071" w14:textId="77777777" w:rsidR="00122516" w:rsidRPr="00D07F18" w:rsidRDefault="00122516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2516" w:rsidRPr="009C7D98" w14:paraId="4990238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33ADA6" w14:textId="321CD7E7" w:rsidR="00B15B46" w:rsidRPr="00B15B46" w:rsidRDefault="00B15B46" w:rsidP="00B15B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15B46">
              <w:rPr>
                <w:rFonts w:ascii="Arial" w:hAnsi="Arial" w:cs="Arial"/>
                <w:sz w:val="16"/>
                <w:szCs w:val="16"/>
              </w:rPr>
              <w:t>&lt;monthly&gt;</w:t>
            </w:r>
          </w:p>
          <w:p w14:paraId="780E7F93" w14:textId="39BB448A" w:rsidR="00C879BB" w:rsidRPr="00C879BB" w:rsidRDefault="00C879BB" w:rsidP="00B15B46">
            <w:pPr>
              <w:spacing w:after="0" w:line="240" w:lineRule="auto"/>
              <w:rPr>
                <w:ins w:id="513" w:author="Prada, Leandro (Leo) **CTR**" w:date="2020-06-08T15:10:00Z"/>
                <w:rFonts w:ascii="Arial" w:hAnsi="Arial" w:cs="Arial"/>
                <w:color w:val="00B050"/>
                <w:sz w:val="16"/>
                <w:szCs w:val="16"/>
                <w:rPrChange w:id="514" w:author="Prada, Leandro (Leo) **CTR**" w:date="2020-06-08T15:10:00Z">
                  <w:rPr>
                    <w:ins w:id="515" w:author="Prada, Leandro (Leo) **CTR**" w:date="2020-06-08T15:10:00Z"/>
                    <w:rFonts w:ascii="Arial" w:hAnsi="Arial" w:cs="Arial"/>
                    <w:sz w:val="16"/>
                    <w:szCs w:val="16"/>
                  </w:rPr>
                </w:rPrChange>
              </w:rPr>
            </w:pPr>
            <w:proofErr w:type="spellStart"/>
            <w:ins w:id="516" w:author="Prada, Leandro (Leo) **CTR**" w:date="2020-06-08T15:10:00Z">
              <w:r w:rsidRPr="00C879BB">
                <w:rPr>
                  <w:rFonts w:ascii="Arial" w:hAnsi="Arial" w:cs="Arial"/>
                  <w:color w:val="00B050"/>
                  <w:sz w:val="16"/>
                  <w:szCs w:val="16"/>
                  <w:rPrChange w:id="517" w:author="Prada, Leandro (Leo) **CTR**" w:date="2020-06-08T15:10:00Z">
                    <w:rPr>
                      <w:rFonts w:ascii="Arial" w:hAnsi="Arial" w:cs="Arial"/>
                      <w:sz w:val="16"/>
                      <w:szCs w:val="16"/>
                    </w:rPr>
                  </w:rPrChange>
                </w:rPr>
                <w:t>extrato</w:t>
              </w:r>
              <w:proofErr w:type="spellEnd"/>
              <w:r w:rsidRPr="00C879BB">
                <w:rPr>
                  <w:rFonts w:ascii="Arial" w:hAnsi="Arial" w:cs="Arial"/>
                  <w:color w:val="00B050"/>
                  <w:sz w:val="16"/>
                  <w:szCs w:val="16"/>
                  <w:rPrChange w:id="518" w:author="Prada, Leandro (Leo) **CTR**" w:date="2020-06-08T15:10:00Z">
                    <w:rPr>
                      <w:rFonts w:ascii="Arial" w:hAnsi="Arial" w:cs="Arial"/>
                      <w:sz w:val="16"/>
                      <w:szCs w:val="16"/>
                    </w:rPr>
                  </w:rPrChange>
                </w:rPr>
                <w:t xml:space="preserve"> </w:t>
              </w:r>
            </w:ins>
            <w:ins w:id="519" w:author="Prada, Leandro (Leo) **CTR**" w:date="2020-06-08T15:11:00Z">
              <w:r w:rsidRPr="00C879BB">
                <w:rPr>
                  <w:rFonts w:ascii="Arial" w:hAnsi="Arial" w:cs="Arial"/>
                  <w:color w:val="00B050"/>
                  <w:sz w:val="16"/>
                  <w:szCs w:val="16"/>
                </w:rPr>
                <w:t>mensal</w:t>
              </w:r>
              <w:r>
                <w:rPr>
                  <w:rFonts w:ascii="Arial" w:hAnsi="Arial" w:cs="Arial"/>
                  <w:color w:val="00B050"/>
                  <w:sz w:val="16"/>
                  <w:szCs w:val="16"/>
                </w:rPr>
                <w:t>,</w:t>
              </w:r>
            </w:ins>
          </w:p>
          <w:p w14:paraId="16BB954B" w14:textId="6EDEE545" w:rsidR="00122516" w:rsidRPr="00387EC4" w:rsidRDefault="00B15B46" w:rsidP="00B15B4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879BB">
              <w:rPr>
                <w:rFonts w:ascii="Arial" w:hAnsi="Arial" w:cs="Arial"/>
                <w:color w:val="00B050"/>
                <w:sz w:val="16"/>
                <w:szCs w:val="16"/>
                <w:rPrChange w:id="520" w:author="Prada, Leandro (Leo) **CTR**" w:date="2020-06-08T15:10:00Z">
                  <w:rPr>
                    <w:rFonts w:ascii="Arial" w:hAnsi="Arial" w:cs="Arial"/>
                    <w:sz w:val="16"/>
                    <w:szCs w:val="16"/>
                  </w:rPr>
                </w:rPrChange>
              </w:rPr>
              <w:t>Mensal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5B1A57" w14:textId="77777777" w:rsidR="00122516" w:rsidRPr="000A7FD5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0E4903" w14:textId="77777777" w:rsidR="00122516" w:rsidRPr="00D07F18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139D8E" w14:textId="77777777" w:rsidR="00122516" w:rsidRPr="00D07F18" w:rsidRDefault="00122516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2516" w:rsidRPr="009C7D98" w14:paraId="31CFBFD0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9B00C2C" w14:textId="77777777" w:rsidR="00122516" w:rsidRPr="009C7D98" w:rsidRDefault="00122516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122516" w:rsidRPr="009C7D98" w14:paraId="7EEF94F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09FE6183" w14:textId="77777777" w:rsidR="00122516" w:rsidRPr="009C7D98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122516" w:rsidRPr="009C7D98" w14:paraId="7B2DEB0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83382CE" w14:textId="77777777" w:rsidR="00122516" w:rsidRPr="009C7D98" w:rsidRDefault="00122516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122516" w:rsidRPr="009C7D98" w14:paraId="73D92C4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2B9E75B6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79169EDB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122516" w:rsidRPr="009C7D98" w14:paraId="4AA86F1D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6D853972" w14:textId="77777777" w:rsidR="00122516" w:rsidRPr="009C7D98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688327DE" w14:textId="77777777" w:rsidR="00122516" w:rsidRDefault="00AB0532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0480_StatementType</w:t>
            </w:r>
            <w:r w:rsidR="00122516">
              <w:rPr>
                <w:rFonts w:ascii="Arial" w:hAnsi="Arial" w:cs="Arial"/>
                <w:sz w:val="16"/>
                <w:szCs w:val="16"/>
              </w:rPr>
              <w:t>.grxml</w:t>
            </w:r>
          </w:p>
          <w:p w14:paraId="2AF9C287" w14:textId="170EC29C" w:rsidR="00AB0532" w:rsidRPr="009C7D98" w:rsidRDefault="00AB0532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0480_StatementType_dtmf.grxml</w:t>
            </w:r>
          </w:p>
        </w:tc>
      </w:tr>
      <w:tr w:rsidR="00122516" w:rsidRPr="00EA6DFA" w14:paraId="68492EC0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BB7C9C" w14:textId="77777777" w:rsidR="00122516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45A834AE" w14:textId="77777777" w:rsidR="00122516" w:rsidRPr="00EA6DFA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F9C00A" w14:textId="77777777" w:rsidR="00122516" w:rsidRPr="00EA6DFA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22CA7FAB" w14:textId="4D90800A" w:rsidR="00DB0FDC" w:rsidRDefault="00DB0FDC" w:rsidP="00EF1956"/>
    <w:p w14:paraId="3B8CCCF6" w14:textId="239FBE3A" w:rsidR="00DB0FDC" w:rsidRDefault="00DB0FDC" w:rsidP="00EF1956"/>
    <w:p w14:paraId="42518E23" w14:textId="4DC6B11A" w:rsidR="00DB0FDC" w:rsidRDefault="00DB0FDC" w:rsidP="00EF1956"/>
    <w:p w14:paraId="5A850ADC" w14:textId="3CFE80A6" w:rsidR="00DB0FDC" w:rsidRDefault="00DB0FDC" w:rsidP="00EF1956"/>
    <w:p w14:paraId="0A9A3B45" w14:textId="59E08D2C" w:rsidR="00DB0FDC" w:rsidRDefault="00DB0FDC" w:rsidP="00EF1956"/>
    <w:p w14:paraId="1694B94A" w14:textId="6294F95D" w:rsidR="00DB0FDC" w:rsidRDefault="00DB0FDC" w:rsidP="00EF1956"/>
    <w:p w14:paraId="082F4872" w14:textId="182CECF5" w:rsidR="00DB0FDC" w:rsidRDefault="00DB0FDC" w:rsidP="00EF1956"/>
    <w:p w14:paraId="0E8B3099" w14:textId="0CD41CE6" w:rsidR="00063A83" w:rsidRDefault="00063A83" w:rsidP="00EF1956"/>
    <w:p w14:paraId="406569B0" w14:textId="77777777" w:rsidR="00063A83" w:rsidRDefault="00063A83" w:rsidP="00EF1956"/>
    <w:p w14:paraId="25817FB1" w14:textId="79BC05D4" w:rsidR="00063A83" w:rsidRPr="00907B70" w:rsidRDefault="00063A83" w:rsidP="00063A83">
      <w:pPr>
        <w:pStyle w:val="Heading2"/>
      </w:pPr>
      <w:bookmarkStart w:id="521" w:name="_Toc38525161"/>
      <w:r>
        <w:t>0485 _</w:t>
      </w:r>
      <w:proofErr w:type="spellStart"/>
      <w:r>
        <w:t>PayoffYN</w:t>
      </w:r>
      <w:bookmarkEnd w:id="521"/>
      <w:proofErr w:type="spellEnd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063A83" w:rsidRPr="009C7D98" w14:paraId="1CE7E695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40C74C0" w14:textId="77777777" w:rsidR="00063A83" w:rsidRPr="00C811AC" w:rsidRDefault="00063A83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063A83" w:rsidRPr="009C7D98" w14:paraId="2E55841D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0785AD49" w14:textId="77777777" w:rsidR="00063A83" w:rsidRPr="00387EC4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After a caller has finished a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self service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option, ask them if they want to repeat, main menu, or representative.</w:t>
            </w:r>
          </w:p>
        </w:tc>
      </w:tr>
      <w:tr w:rsidR="00063A83" w:rsidRPr="009C7D98" w14:paraId="7D9E3FB3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1BA2806" w14:textId="77777777" w:rsidR="00063A83" w:rsidRPr="00C811AC" w:rsidRDefault="00063A83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063A83" w:rsidRPr="009C7D98" w14:paraId="3D239B3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3AFEA7D8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5679E003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1C93A510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673025B6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063A83" w:rsidRPr="00B9501A" w14:paraId="6BE20AD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A06A6F6" w14:textId="77777777" w:rsidR="00063A83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76E37B44" w14:textId="77777777" w:rsidR="00063A83" w:rsidRPr="00D07F18" w:rsidRDefault="00063A83" w:rsidP="005B529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0FFCE202" w14:textId="77777777" w:rsidR="00063A83" w:rsidRPr="009C66BC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3771567" w14:textId="78819CAA" w:rsidR="00063A83" w:rsidRPr="009C66BC" w:rsidRDefault="00063A83" w:rsidP="003C0428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</w:t>
            </w:r>
            <w:r w:rsidR="004F2579">
              <w:rPr>
                <w:rFonts w:ascii="Arial" w:hAnsi="Arial" w:cs="Arial"/>
                <w:sz w:val="16"/>
                <w:szCs w:val="16"/>
              </w:rPr>
              <w:t>85</w:t>
            </w:r>
            <w:r w:rsidR="003679E9">
              <w:rPr>
                <w:rFonts w:ascii="Arial" w:hAnsi="Arial" w:cs="Arial"/>
                <w:sz w:val="16"/>
                <w:szCs w:val="16"/>
              </w:rPr>
              <w:t>CurrentPayoff</w:t>
            </w:r>
            <w:r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3A7D16D7" w14:textId="5B56FACE" w:rsidR="00063A83" w:rsidRPr="005B5294" w:rsidRDefault="00EB7CD8" w:rsidP="00FF382C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ins w:id="522" w:author="Prada, Leandro (Leo) **CTR**" w:date="2020-06-08T15:11:00Z">
              <w:r w:rsidRPr="00EB7CD8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A </w:t>
              </w:r>
              <w:proofErr w:type="spellStart"/>
              <w:r w:rsidRPr="00EB7CD8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quantia</w:t>
              </w:r>
              <w:proofErr w:type="spellEnd"/>
              <w:r w:rsidRPr="00EB7CD8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</w:t>
              </w:r>
              <w:proofErr w:type="spellStart"/>
              <w:r w:rsidRPr="00EB7CD8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atual</w:t>
              </w:r>
              <w:proofErr w:type="spellEnd"/>
              <w:r w:rsidRPr="00EB7CD8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para quitar pagamentos é de</w:t>
              </w:r>
            </w:ins>
            <w:del w:id="523" w:author="Prada, Leandro (Leo) **CTR**" w:date="2020-06-08T15:11:00Z">
              <w:r w:rsidR="00FF382C" w:rsidRPr="00FF382C" w:rsidDel="00EB7CD8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delText>O valor do seu pagamento atual é de</w:delText>
              </w:r>
            </w:del>
          </w:p>
        </w:tc>
      </w:tr>
      <w:tr w:rsidR="00C84BB4" w:rsidRPr="009717CE" w14:paraId="336E821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6F89C66F" w14:textId="2E39E162" w:rsidR="00C84BB4" w:rsidRDefault="00C84BB4" w:rsidP="00C84BB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$$DD.CC</w:t>
            </w:r>
          </w:p>
        </w:tc>
        <w:tc>
          <w:tcPr>
            <w:tcW w:w="1890" w:type="dxa"/>
          </w:tcPr>
          <w:p w14:paraId="138E716F" w14:textId="77777777" w:rsidR="00C84BB4" w:rsidRDefault="00C84BB4" w:rsidP="00C84BB4">
            <w:pPr>
              <w:spacing w:after="0" w:line="240" w:lineRule="auto"/>
              <w:rPr>
                <w:rFonts w:ascii="Arial" w:hAnsi="Arial" w:cs="Arial"/>
                <w:bCs/>
                <w:iCs/>
                <w:sz w:val="16"/>
                <w:szCs w:val="16"/>
              </w:rPr>
            </w:pPr>
          </w:p>
        </w:tc>
        <w:tc>
          <w:tcPr>
            <w:tcW w:w="1800" w:type="dxa"/>
          </w:tcPr>
          <w:p w14:paraId="5AA27262" w14:textId="77777777" w:rsidR="00C84BB4" w:rsidRPr="005B5294" w:rsidRDefault="00C84BB4" w:rsidP="00C84BB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40" w:type="dxa"/>
          </w:tcPr>
          <w:p w14:paraId="250B093F" w14:textId="7D8837AD" w:rsidR="00C84BB4" w:rsidRPr="00FF382C" w:rsidRDefault="00C84BB4" w:rsidP="00C84BB4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r w:rsidRPr="004F2579">
              <w:rPr>
                <w:rFonts w:ascii="Arial" w:hAnsi="Arial" w:cs="Arial"/>
                <w:color w:val="0070C0"/>
                <w:sz w:val="16"/>
                <w:szCs w:val="16"/>
              </w:rPr>
              <w:t>[amount]</w:t>
            </w:r>
          </w:p>
        </w:tc>
      </w:tr>
      <w:tr w:rsidR="005B5294" w:rsidRPr="00B9501A" w14:paraId="72FEE17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6D68F840" w14:textId="708A52C7" w:rsidR="005B5294" w:rsidRPr="00D07F18" w:rsidRDefault="005B5294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bookmarkStart w:id="524" w:name="_Hlk37315504"/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6F0893F4" w14:textId="6741B7AD" w:rsidR="005B5294" w:rsidRDefault="005B5294" w:rsidP="003C0428">
            <w:pPr>
              <w:spacing w:after="0" w:line="240" w:lineRule="auto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3720E1D1" w14:textId="5F34BA5E" w:rsidR="005B5294" w:rsidRDefault="005B5294" w:rsidP="003C0428">
            <w:pPr>
              <w:rPr>
                <w:rFonts w:ascii="Arial" w:hAnsi="Arial" w:cs="Arial"/>
                <w:sz w:val="16"/>
                <w:szCs w:val="16"/>
              </w:rPr>
            </w:pPr>
            <w:r w:rsidRPr="005B5294">
              <w:rPr>
                <w:rFonts w:ascii="Arial" w:hAnsi="Arial" w:cs="Arial"/>
                <w:sz w:val="16"/>
                <w:szCs w:val="16"/>
              </w:rPr>
              <w:t>0485SendLetter.wav</w:t>
            </w:r>
          </w:p>
        </w:tc>
        <w:tc>
          <w:tcPr>
            <w:tcW w:w="4140" w:type="dxa"/>
          </w:tcPr>
          <w:p w14:paraId="0383D13E" w14:textId="7A424A29" w:rsidR="005B5294" w:rsidRPr="00FF382C" w:rsidRDefault="00EB7CD8" w:rsidP="00FF382C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proofErr w:type="spellStart"/>
            <w:ins w:id="525" w:author="Prada, Leandro (Leo) **CTR**" w:date="2020-06-08T15:11:00Z">
              <w:r w:rsidRPr="00EB7CD8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Gostaria</w:t>
              </w:r>
              <w:proofErr w:type="spellEnd"/>
              <w:r w:rsidRPr="00EB7CD8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de </w:t>
              </w:r>
              <w:proofErr w:type="spellStart"/>
              <w:r w:rsidRPr="00EB7CD8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receber</w:t>
              </w:r>
              <w:proofErr w:type="spellEnd"/>
              <w:r w:rsidRPr="00EB7CD8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</w:t>
              </w:r>
              <w:proofErr w:type="spellStart"/>
              <w:r w:rsidRPr="00EB7CD8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uma</w:t>
              </w:r>
              <w:proofErr w:type="spellEnd"/>
              <w:r w:rsidRPr="00EB7CD8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carta </w:t>
              </w:r>
              <w:proofErr w:type="spellStart"/>
              <w:r w:rsidRPr="00EB7CD8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com</w:t>
              </w:r>
              <w:proofErr w:type="spellEnd"/>
              <w:r w:rsidRPr="00EB7CD8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</w:t>
              </w:r>
              <w:proofErr w:type="spellStart"/>
              <w:r w:rsidRPr="00EB7CD8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essas</w:t>
              </w:r>
              <w:proofErr w:type="spellEnd"/>
              <w:r w:rsidRPr="00EB7CD8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</w:t>
              </w:r>
              <w:proofErr w:type="spellStart"/>
              <w:r w:rsidRPr="00EB7CD8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informações</w:t>
              </w:r>
              <w:proofErr w:type="spellEnd"/>
              <w:r w:rsidRPr="00EB7CD8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para quitar o pagamento?</w:t>
              </w:r>
            </w:ins>
            <w:del w:id="526" w:author="Prada, Leandro (Leo) **CTR**" w:date="2020-06-08T15:11:00Z">
              <w:r w:rsidR="005B5294" w:rsidRPr="00FF382C" w:rsidDel="00EB7CD8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delText>Deseja enviar uma carta de pagamento com essas informações?</w:delText>
              </w:r>
            </w:del>
          </w:p>
        </w:tc>
      </w:tr>
      <w:bookmarkEnd w:id="524"/>
      <w:tr w:rsidR="00063A83" w:rsidRPr="005A14F6" w14:paraId="55454ACF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9C71161" w14:textId="77777777" w:rsidR="00063A83" w:rsidRPr="005A14F6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44F29B77" w14:textId="77777777" w:rsidR="00063A83" w:rsidRPr="005A14F6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2A430D48" w14:textId="77777777" w:rsidR="00063A83" w:rsidRPr="005A14F6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69614FF5" w14:textId="3524837B" w:rsidR="00063A83" w:rsidRPr="005A14F6" w:rsidRDefault="00A630FF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del w:id="527" w:author="Prada, Leandro (Leo) **CTR**" w:date="2020-06-08T14:15:00Z">
              <w:r w:rsidDel="00B9501A">
                <w:rPr>
                  <w:rFonts w:ascii="Arial" w:eastAsia="Arial" w:hAnsi="Arial" w:cs="Arial"/>
                  <w:color w:val="0070C0"/>
                  <w:sz w:val="16"/>
                  <w:szCs w:val="16"/>
                </w:rPr>
                <w:delText>Desculpe.</w:delText>
              </w:r>
            </w:del>
            <w:proofErr w:type="spellStart"/>
            <w:ins w:id="528" w:author="Prada, Leandro (Leo) **CTR**" w:date="2020-06-08T14:15:00Z">
              <w:r w:rsidR="00B9501A">
                <w:rPr>
                  <w:rFonts w:ascii="Arial" w:eastAsia="Arial" w:hAnsi="Arial" w:cs="Arial"/>
                  <w:color w:val="0070C0"/>
                  <w:sz w:val="16"/>
                  <w:szCs w:val="16"/>
                </w:rPr>
                <w:t>Sinto</w:t>
              </w:r>
              <w:proofErr w:type="spellEnd"/>
              <w:r w:rsidR="00B9501A">
                <w:rPr>
                  <w:rFonts w:ascii="Arial" w:eastAsia="Arial" w:hAnsi="Arial" w:cs="Arial"/>
                  <w:color w:val="0070C0"/>
                  <w:sz w:val="16"/>
                  <w:szCs w:val="16"/>
                </w:rPr>
                <w:t xml:space="preserve"> </w:t>
              </w:r>
              <w:proofErr w:type="spellStart"/>
              <w:r w:rsidR="00B9501A">
                <w:rPr>
                  <w:rFonts w:ascii="Arial" w:eastAsia="Arial" w:hAnsi="Arial" w:cs="Arial"/>
                  <w:color w:val="0070C0"/>
                  <w:sz w:val="16"/>
                  <w:szCs w:val="16"/>
                </w:rPr>
                <w:t>muito</w:t>
              </w:r>
              <w:proofErr w:type="spellEnd"/>
              <w:r w:rsidR="00B9501A">
                <w:rPr>
                  <w:rFonts w:ascii="Arial" w:eastAsia="Arial" w:hAnsi="Arial" w:cs="Arial"/>
                  <w:color w:val="0070C0"/>
                  <w:sz w:val="16"/>
                  <w:szCs w:val="16"/>
                </w:rPr>
                <w:t>.</w:t>
              </w:r>
            </w:ins>
          </w:p>
        </w:tc>
      </w:tr>
      <w:tr w:rsidR="00063A83" w:rsidRPr="00B9501A" w14:paraId="6E44B24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E53DB1D" w14:textId="77777777" w:rsidR="00063A83" w:rsidRPr="005A14F6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5209C14C" w14:textId="77777777" w:rsidR="00063A83" w:rsidRPr="005A14F6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5B4971AD" w14:textId="77777777" w:rsidR="00063A83" w:rsidRPr="005A14F6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2B9AD75C" w14:textId="3BFC22B2" w:rsidR="00063A83" w:rsidRPr="00B9501A" w:rsidRDefault="00A630FF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  <w:rPrChange w:id="529" w:author="Prada, Leandro (Leo) **CTR**" w:date="2020-06-08T14:15:00Z">
                  <w:rPr>
                    <w:rFonts w:ascii="Arial" w:eastAsia="Arial" w:hAnsi="Arial" w:cs="Arial"/>
                    <w:color w:val="0070C0"/>
                    <w:sz w:val="16"/>
                    <w:szCs w:val="16"/>
                  </w:rPr>
                </w:rPrChange>
              </w:rPr>
            </w:pPr>
            <w:del w:id="530" w:author="Prada, Leandro (Leo) **CTR**" w:date="2020-06-08T14:15:00Z">
              <w:r w:rsidRPr="00B9501A" w:rsidDel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531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delText>Desculpe, não entendi.</w:delText>
              </w:r>
            </w:del>
            <w:proofErr w:type="spellStart"/>
            <w:ins w:id="532" w:author="Prada, Leandro (Leo) **CTR**" w:date="2020-06-08T14:15:00Z"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533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>Sinto</w:t>
              </w:r>
              <w:proofErr w:type="spellEnd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534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 xml:space="preserve"> </w:t>
              </w:r>
              <w:proofErr w:type="spellStart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535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>muito</w:t>
              </w:r>
              <w:proofErr w:type="spellEnd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536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 xml:space="preserve">, mas </w:t>
              </w:r>
              <w:proofErr w:type="spellStart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537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>estou</w:t>
              </w:r>
              <w:proofErr w:type="spellEnd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538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 xml:space="preserve"> </w:t>
              </w:r>
              <w:proofErr w:type="spellStart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539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>tendo</w:t>
              </w:r>
              <w:proofErr w:type="spellEnd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540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 xml:space="preserve"> problemas.</w:t>
              </w:r>
            </w:ins>
          </w:p>
        </w:tc>
      </w:tr>
      <w:tr w:rsidR="00063A83" w:rsidRPr="009C7D98" w14:paraId="01403821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C77F6B4" w14:textId="77777777" w:rsidR="00063A83" w:rsidRPr="009C7D98" w:rsidRDefault="00063A8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063A83" w:rsidRPr="009C7D98" w14:paraId="4952B76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17B5EA36" w14:textId="77777777" w:rsidR="00063A83" w:rsidRPr="009C7D98" w:rsidRDefault="00063A8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38E6D124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09F227E9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29F1DEED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3F01F64D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031D64" w:rsidRPr="009C7D98" w14:paraId="2F2CA01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A84E75" w14:textId="77777777" w:rsidR="00031D64" w:rsidRPr="000A7FD5" w:rsidRDefault="00031D64" w:rsidP="00031D6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yes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4AD9CA62" w14:textId="07D6C95B" w:rsidR="00031D64" w:rsidRPr="003153F4" w:rsidRDefault="00031D64" w:rsidP="00031D6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Sim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35F87B" w14:textId="77777777" w:rsidR="00031D64" w:rsidRPr="000A7FD5" w:rsidRDefault="00031D64" w:rsidP="00031D6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8A4938" w14:textId="77777777" w:rsidR="00031D64" w:rsidRPr="00D07F18" w:rsidRDefault="00031D64" w:rsidP="00031D6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27CE92" w14:textId="77777777" w:rsidR="00031D64" w:rsidRPr="00D07F18" w:rsidRDefault="00031D64" w:rsidP="00031D6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1D64" w:rsidRPr="009C7D98" w14:paraId="273D5DA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9C2727" w14:textId="77777777" w:rsidR="00031D64" w:rsidRPr="00031D64" w:rsidRDefault="00031D64" w:rsidP="00031D6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31D64">
              <w:rPr>
                <w:rFonts w:ascii="Arial" w:hAnsi="Arial" w:cs="Arial"/>
                <w:sz w:val="16"/>
                <w:szCs w:val="16"/>
              </w:rPr>
              <w:t>&lt;</w:t>
            </w: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no</w:t>
            </w:r>
            <w:proofErr w:type="spellEnd"/>
            <w:r w:rsidRPr="00031D64">
              <w:rPr>
                <w:rFonts w:ascii="Arial" w:hAnsi="Arial" w:cs="Arial"/>
                <w:sz w:val="16"/>
                <w:szCs w:val="16"/>
              </w:rPr>
              <w:t xml:space="preserve">&gt; </w:t>
            </w: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não</w:t>
            </w:r>
            <w:proofErr w:type="spellEnd"/>
          </w:p>
          <w:p w14:paraId="357D6257" w14:textId="55F75C48" w:rsidR="00031D64" w:rsidRPr="00387EC4" w:rsidRDefault="00031D64" w:rsidP="00031D6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327128" w14:textId="77777777" w:rsidR="00031D64" w:rsidRPr="000A7FD5" w:rsidRDefault="00031D64" w:rsidP="00031D6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2BE54B" w14:textId="77777777" w:rsidR="00031D64" w:rsidRPr="00D07F18" w:rsidRDefault="00031D64" w:rsidP="00031D6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085F50" w14:textId="77777777" w:rsidR="00031D64" w:rsidRPr="00D07F18" w:rsidRDefault="00031D64" w:rsidP="00031D6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3A83" w:rsidRPr="009C7D98" w14:paraId="10795CC8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783E7E1F" w14:textId="77777777" w:rsidR="00063A83" w:rsidRPr="009C7D98" w:rsidRDefault="00063A8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063A83" w:rsidRPr="009C7D98" w14:paraId="7C63959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1AE91F54" w14:textId="77777777" w:rsidR="00063A83" w:rsidRPr="009C7D98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063A83" w:rsidRPr="009C7D98" w14:paraId="303957C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136F4F13" w14:textId="77777777" w:rsidR="00063A83" w:rsidRPr="009C7D98" w:rsidRDefault="00063A8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063A83" w:rsidRPr="009C7D98" w14:paraId="7CF06298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22EA53C1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129BC565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063A83" w:rsidRPr="009C7D98" w14:paraId="5ABD9AF1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2D03562F" w14:textId="77777777" w:rsidR="00063A83" w:rsidRPr="009C7D98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740E1161" w14:textId="77777777" w:rsidR="00063A83" w:rsidRPr="009C7D98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YesNo.grxml</w:t>
            </w:r>
            <w:proofErr w:type="spellEnd"/>
          </w:p>
        </w:tc>
      </w:tr>
      <w:tr w:rsidR="00063A83" w:rsidRPr="00EA6DFA" w14:paraId="27A8F788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EDEE30" w14:textId="77777777" w:rsidR="00063A83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60D76AB9" w14:textId="77777777" w:rsidR="00063A83" w:rsidRPr="00EA6DFA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261964" w14:textId="77777777" w:rsidR="00063A83" w:rsidRPr="00EA6DFA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6B91082C" w14:textId="68CE1E00" w:rsidR="00DB0FDC" w:rsidRDefault="00DB0FDC" w:rsidP="00EF1956"/>
    <w:p w14:paraId="4661C90E" w14:textId="306AFCDF" w:rsidR="004F2579" w:rsidRDefault="004F2579" w:rsidP="00EF1956"/>
    <w:p w14:paraId="1373C83D" w14:textId="5BD57BBD" w:rsidR="004F2579" w:rsidRDefault="004F2579" w:rsidP="00EF1956"/>
    <w:p w14:paraId="27F8E89D" w14:textId="1300988B" w:rsidR="004F2579" w:rsidRDefault="004F2579" w:rsidP="00EF1956"/>
    <w:p w14:paraId="18E8C73E" w14:textId="35305896" w:rsidR="004F2579" w:rsidRDefault="004F2579" w:rsidP="00EF1956"/>
    <w:p w14:paraId="1AC33BC6" w14:textId="4ED8E722" w:rsidR="004F2579" w:rsidRDefault="004F2579" w:rsidP="00EF1956"/>
    <w:p w14:paraId="7227D2C6" w14:textId="7CCDE472" w:rsidR="004F2579" w:rsidRDefault="004F2579" w:rsidP="00EF1956"/>
    <w:p w14:paraId="01C1E6A0" w14:textId="77777777" w:rsidR="004F2579" w:rsidRDefault="004F2579" w:rsidP="00EF1956"/>
    <w:p w14:paraId="39538BD3" w14:textId="58253EAA" w:rsidR="00387EC4" w:rsidRPr="00907B70" w:rsidRDefault="00ED4CD7" w:rsidP="00387EC4">
      <w:pPr>
        <w:pStyle w:val="Heading2"/>
      </w:pPr>
      <w:bookmarkStart w:id="541" w:name="_Toc38525162"/>
      <w:r>
        <w:t>04</w:t>
      </w:r>
      <w:r w:rsidR="001E6309">
        <w:t>90</w:t>
      </w:r>
      <w:r>
        <w:t xml:space="preserve"> _</w:t>
      </w:r>
      <w:proofErr w:type="spellStart"/>
      <w:r>
        <w:t>TaxDocYN</w:t>
      </w:r>
      <w:bookmarkEnd w:id="541"/>
      <w:proofErr w:type="spellEnd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387EC4" w:rsidRPr="009C7D98" w14:paraId="771DE7A9" w14:textId="77777777" w:rsidTr="00387EC4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527E8E1" w14:textId="77777777" w:rsidR="00387EC4" w:rsidRPr="00C811AC" w:rsidRDefault="00387EC4" w:rsidP="005412A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387EC4" w:rsidRPr="009C7D98" w14:paraId="1B0869AD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514D3C20" w14:textId="18A773F4" w:rsidR="00387EC4" w:rsidRPr="00387EC4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After a caller has finished a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self service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option, ask them if they want to repeat, main menu, or representative.</w:t>
            </w:r>
          </w:p>
        </w:tc>
      </w:tr>
      <w:tr w:rsidR="00387EC4" w:rsidRPr="009C7D98" w14:paraId="796879AD" w14:textId="77777777" w:rsidTr="00387EC4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CCAC15B" w14:textId="77777777" w:rsidR="00387EC4" w:rsidRPr="00C811AC" w:rsidRDefault="00387EC4" w:rsidP="005412A5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387EC4" w:rsidRPr="009C7D98" w14:paraId="78CCB4E7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3810D5D6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78E85379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03D735E8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723BBCF3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387EC4" w:rsidRPr="00B9501A" w14:paraId="1CB56433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60450138" w14:textId="4DD8B324" w:rsidR="00387EC4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300771C7" w14:textId="4FEB278C" w:rsidR="00387EC4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And</w:t>
            </w:r>
          </w:p>
          <w:p w14:paraId="28A49AF0" w14:textId="0B5917C1" w:rsidR="00387EC4" w:rsidRPr="00D07F18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  <w:p w14:paraId="524CB28F" w14:textId="77777777" w:rsidR="00387EC4" w:rsidRPr="00D07F18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636B0365" w14:textId="77777777" w:rsidR="00387EC4" w:rsidRPr="009C66BC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B6E25AA" w14:textId="6C5B049B" w:rsidR="00387EC4" w:rsidRPr="009C66BC" w:rsidRDefault="00614CD0" w:rsidP="005412A5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</w:t>
            </w:r>
            <w:r w:rsidR="001E6309">
              <w:rPr>
                <w:rFonts w:ascii="Arial" w:hAnsi="Arial" w:cs="Arial"/>
                <w:sz w:val="16"/>
                <w:szCs w:val="16"/>
              </w:rPr>
              <w:t>90</w:t>
            </w:r>
            <w:r w:rsidR="003679E9">
              <w:rPr>
                <w:rFonts w:ascii="Arial" w:hAnsi="Arial" w:cs="Arial"/>
                <w:sz w:val="16"/>
                <w:szCs w:val="16"/>
              </w:rPr>
              <w:t>TaxDoc</w:t>
            </w:r>
            <w:r w:rsidR="00387EC4"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6BA7BAC7" w14:textId="3FEAC6DF" w:rsidR="00387EC4" w:rsidRPr="00BE5047" w:rsidRDefault="009562E4" w:rsidP="00387EC4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proofErr w:type="spellStart"/>
            <w:ins w:id="542" w:author="Prada, Leandro (Leo) **CTR**" w:date="2020-06-08T15:12:00Z">
              <w:r w:rsidRPr="009562E4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Gostaria</w:t>
              </w:r>
              <w:proofErr w:type="spellEnd"/>
              <w:r w:rsidRPr="009562E4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de </w:t>
              </w:r>
              <w:proofErr w:type="spellStart"/>
              <w:r w:rsidRPr="009562E4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receber</w:t>
              </w:r>
              <w:proofErr w:type="spellEnd"/>
              <w:r w:rsidRPr="009562E4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a </w:t>
              </w:r>
              <w:proofErr w:type="spellStart"/>
              <w:r w:rsidRPr="009562E4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cópia</w:t>
              </w:r>
              <w:proofErr w:type="spellEnd"/>
              <w:r w:rsidRPr="009562E4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</w:t>
              </w:r>
              <w:proofErr w:type="spellStart"/>
              <w:r w:rsidRPr="009562E4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mais</w:t>
              </w:r>
              <w:proofErr w:type="spellEnd"/>
              <w:r w:rsidRPr="009562E4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</w:t>
              </w:r>
              <w:proofErr w:type="spellStart"/>
              <w:r w:rsidRPr="009562E4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recente</w:t>
              </w:r>
              <w:proofErr w:type="spellEnd"/>
              <w:r w:rsidRPr="009562E4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do documento fiscal número 1098 no </w:t>
              </w:r>
              <w:proofErr w:type="spellStart"/>
              <w:r w:rsidRPr="009562E4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endereço</w:t>
              </w:r>
              <w:proofErr w:type="spellEnd"/>
              <w:r w:rsidRPr="009562E4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em </w:t>
              </w:r>
              <w:proofErr w:type="spellStart"/>
              <w:r w:rsidRPr="009562E4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arquivo</w:t>
              </w:r>
              <w:proofErr w:type="spellEnd"/>
              <w:r w:rsidRPr="009562E4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?</w:t>
              </w:r>
            </w:ins>
            <w:del w:id="543" w:author="Prada, Leandro (Leo) **CTR**" w:date="2020-06-08T15:12:00Z">
              <w:r w:rsidR="00BE5047" w:rsidRPr="00BE5047" w:rsidDel="009562E4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delText>Quer que eu envie uma cópia do documento fiscal 1098 mais recente para o endereço em arquivo?</w:delText>
              </w:r>
            </w:del>
          </w:p>
        </w:tc>
      </w:tr>
      <w:tr w:rsidR="005412A5" w:rsidRPr="005A14F6" w14:paraId="24A4B60A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16C5807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5479BBD7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5D2802E4" w14:textId="4B3C2E05" w:rsidR="005412A5" w:rsidRPr="005A14F6" w:rsidRDefault="005412A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6303D239" w14:textId="54D4E84A" w:rsidR="005412A5" w:rsidRPr="005A14F6" w:rsidRDefault="00A630FF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del w:id="544" w:author="Prada, Leandro (Leo) **CTR**" w:date="2020-06-08T14:15:00Z">
              <w:r w:rsidDel="00B9501A">
                <w:rPr>
                  <w:rFonts w:ascii="Arial" w:eastAsia="Arial" w:hAnsi="Arial" w:cs="Arial"/>
                  <w:color w:val="0070C0"/>
                  <w:sz w:val="16"/>
                  <w:szCs w:val="16"/>
                </w:rPr>
                <w:delText>Desculpe.</w:delText>
              </w:r>
            </w:del>
            <w:proofErr w:type="spellStart"/>
            <w:ins w:id="545" w:author="Prada, Leandro (Leo) **CTR**" w:date="2020-06-08T14:15:00Z">
              <w:r w:rsidR="00B9501A">
                <w:rPr>
                  <w:rFonts w:ascii="Arial" w:eastAsia="Arial" w:hAnsi="Arial" w:cs="Arial"/>
                  <w:color w:val="0070C0"/>
                  <w:sz w:val="16"/>
                  <w:szCs w:val="16"/>
                </w:rPr>
                <w:t>Sinto</w:t>
              </w:r>
              <w:proofErr w:type="spellEnd"/>
              <w:r w:rsidR="00B9501A">
                <w:rPr>
                  <w:rFonts w:ascii="Arial" w:eastAsia="Arial" w:hAnsi="Arial" w:cs="Arial"/>
                  <w:color w:val="0070C0"/>
                  <w:sz w:val="16"/>
                  <w:szCs w:val="16"/>
                </w:rPr>
                <w:t xml:space="preserve"> </w:t>
              </w:r>
              <w:proofErr w:type="spellStart"/>
              <w:r w:rsidR="00B9501A">
                <w:rPr>
                  <w:rFonts w:ascii="Arial" w:eastAsia="Arial" w:hAnsi="Arial" w:cs="Arial"/>
                  <w:color w:val="0070C0"/>
                  <w:sz w:val="16"/>
                  <w:szCs w:val="16"/>
                </w:rPr>
                <w:t>muito</w:t>
              </w:r>
              <w:proofErr w:type="spellEnd"/>
              <w:r w:rsidR="00B9501A">
                <w:rPr>
                  <w:rFonts w:ascii="Arial" w:eastAsia="Arial" w:hAnsi="Arial" w:cs="Arial"/>
                  <w:color w:val="0070C0"/>
                  <w:sz w:val="16"/>
                  <w:szCs w:val="16"/>
                </w:rPr>
                <w:t>.</w:t>
              </w:r>
            </w:ins>
          </w:p>
        </w:tc>
      </w:tr>
      <w:tr w:rsidR="005412A5" w:rsidRPr="00B9501A" w14:paraId="311A7F56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DE87599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39F451DD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6CF5589C" w14:textId="44AF80F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1B5543E6" w14:textId="52CBEB38" w:rsidR="005412A5" w:rsidRPr="00B9501A" w:rsidRDefault="00A630FF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  <w:rPrChange w:id="546" w:author="Prada, Leandro (Leo) **CTR**" w:date="2020-06-08T14:15:00Z">
                  <w:rPr>
                    <w:rFonts w:ascii="Arial" w:eastAsia="Arial" w:hAnsi="Arial" w:cs="Arial"/>
                    <w:color w:val="0070C0"/>
                    <w:sz w:val="16"/>
                    <w:szCs w:val="16"/>
                  </w:rPr>
                </w:rPrChange>
              </w:rPr>
            </w:pPr>
            <w:del w:id="547" w:author="Prada, Leandro (Leo) **CTR**" w:date="2020-06-08T14:15:00Z">
              <w:r w:rsidRPr="00B9501A" w:rsidDel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548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delText>Desculpe, não entendi.</w:delText>
              </w:r>
            </w:del>
            <w:proofErr w:type="spellStart"/>
            <w:ins w:id="549" w:author="Prada, Leandro (Leo) **CTR**" w:date="2020-06-08T14:15:00Z"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550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>Sinto</w:t>
              </w:r>
              <w:proofErr w:type="spellEnd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551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 xml:space="preserve"> </w:t>
              </w:r>
              <w:proofErr w:type="spellStart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552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>muito</w:t>
              </w:r>
              <w:proofErr w:type="spellEnd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553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 xml:space="preserve">, mas </w:t>
              </w:r>
              <w:proofErr w:type="spellStart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554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>estou</w:t>
              </w:r>
              <w:proofErr w:type="spellEnd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555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 xml:space="preserve"> </w:t>
              </w:r>
              <w:proofErr w:type="spellStart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556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>tendo</w:t>
              </w:r>
              <w:proofErr w:type="spellEnd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557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 xml:space="preserve"> problemas.</w:t>
              </w:r>
            </w:ins>
          </w:p>
        </w:tc>
      </w:tr>
      <w:tr w:rsidR="00387EC4" w:rsidRPr="009C7D98" w14:paraId="1FB5A918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6093C33B" w14:textId="77777777" w:rsidR="00387EC4" w:rsidRPr="009C7D98" w:rsidRDefault="00387EC4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387EC4" w:rsidRPr="009C7D98" w14:paraId="49B1CE84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1724BE76" w14:textId="77777777" w:rsidR="00387EC4" w:rsidRPr="009C7D98" w:rsidRDefault="00387EC4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77AB65F1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0572CDC8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204D359E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4D0EBE92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031D64" w:rsidRPr="009C7D98" w14:paraId="4C8B6155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96B7F3" w14:textId="77777777" w:rsidR="00031D64" w:rsidRPr="000A7FD5" w:rsidRDefault="00031D64" w:rsidP="00031D6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yes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20B962A3" w14:textId="111BC770" w:rsidR="00031D64" w:rsidRPr="003153F4" w:rsidRDefault="00031D64" w:rsidP="00031D6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Sim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09CCE7" w14:textId="77777777" w:rsidR="00031D64" w:rsidRPr="000A7FD5" w:rsidRDefault="00031D64" w:rsidP="00031D6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066A8C" w14:textId="77777777" w:rsidR="00031D64" w:rsidRPr="00D07F18" w:rsidRDefault="00031D64" w:rsidP="00031D6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325247" w14:textId="77777777" w:rsidR="00031D64" w:rsidRPr="00D07F18" w:rsidRDefault="00031D64" w:rsidP="00031D6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1D64" w:rsidRPr="009C7D98" w14:paraId="07981C20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A0AB4B" w14:textId="77777777" w:rsidR="00031D64" w:rsidRPr="00031D64" w:rsidRDefault="00031D64" w:rsidP="00031D6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31D64">
              <w:rPr>
                <w:rFonts w:ascii="Arial" w:hAnsi="Arial" w:cs="Arial"/>
                <w:sz w:val="16"/>
                <w:szCs w:val="16"/>
              </w:rPr>
              <w:t>&lt;</w:t>
            </w: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no</w:t>
            </w:r>
            <w:proofErr w:type="spellEnd"/>
            <w:r w:rsidRPr="00031D64">
              <w:rPr>
                <w:rFonts w:ascii="Arial" w:hAnsi="Arial" w:cs="Arial"/>
                <w:sz w:val="16"/>
                <w:szCs w:val="16"/>
              </w:rPr>
              <w:t xml:space="preserve">&gt; </w:t>
            </w: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não</w:t>
            </w:r>
            <w:proofErr w:type="spellEnd"/>
          </w:p>
          <w:p w14:paraId="1F484592" w14:textId="71BEC536" w:rsidR="00031D64" w:rsidRPr="00387EC4" w:rsidRDefault="00031D64" w:rsidP="00031D6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A1A750" w14:textId="77777777" w:rsidR="00031D64" w:rsidRPr="000A7FD5" w:rsidRDefault="00031D64" w:rsidP="00031D6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9C8785" w14:textId="77777777" w:rsidR="00031D64" w:rsidRPr="00D07F18" w:rsidRDefault="00031D64" w:rsidP="00031D6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07E2E4" w14:textId="77777777" w:rsidR="00031D64" w:rsidRPr="00D07F18" w:rsidRDefault="00031D64" w:rsidP="00031D6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87EC4" w:rsidRPr="009C7D98" w14:paraId="59626AA0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717B9C30" w14:textId="77777777" w:rsidR="00387EC4" w:rsidRPr="009C7D98" w:rsidRDefault="00387EC4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387EC4" w:rsidRPr="009C7D98" w14:paraId="5FFAC1E5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2FA17463" w14:textId="77777777" w:rsidR="00387EC4" w:rsidRPr="009C7D98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387EC4" w:rsidRPr="009C7D98" w14:paraId="791913BF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1ED566B" w14:textId="77777777" w:rsidR="00387EC4" w:rsidRPr="009C7D98" w:rsidRDefault="00387EC4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387EC4" w:rsidRPr="009C7D98" w14:paraId="18ABBBF3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52176E29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67EA0AC3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387EC4" w:rsidRPr="009C7D98" w14:paraId="4A0416AB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0F561C57" w14:textId="77777777" w:rsidR="00387EC4" w:rsidRPr="009C7D98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7589FEE2" w14:textId="19D0410F" w:rsidR="00387EC4" w:rsidRPr="009C7D98" w:rsidRDefault="003153F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YesNo</w:t>
            </w:r>
            <w:r w:rsidR="00387EC4">
              <w:rPr>
                <w:rFonts w:ascii="Arial" w:hAnsi="Arial" w:cs="Arial"/>
                <w:sz w:val="16"/>
                <w:szCs w:val="16"/>
              </w:rPr>
              <w:t>.grxml</w:t>
            </w:r>
            <w:proofErr w:type="spellEnd"/>
          </w:p>
        </w:tc>
      </w:tr>
      <w:tr w:rsidR="00387EC4" w:rsidRPr="00EA6DFA" w14:paraId="0604876D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E66D9F" w14:textId="77777777" w:rsidR="00387EC4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38083BE3" w14:textId="77777777" w:rsidR="00387EC4" w:rsidRPr="00EA6DFA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EE461D" w14:textId="77777777" w:rsidR="00387EC4" w:rsidRPr="00EA6DFA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76CC1F9C" w14:textId="3C286BE2" w:rsidR="00387EC4" w:rsidRDefault="00387EC4" w:rsidP="00387EC4">
      <w:pPr>
        <w:spacing w:after="0" w:line="240" w:lineRule="auto"/>
      </w:pPr>
    </w:p>
    <w:p w14:paraId="75BF875A" w14:textId="4FB8881F" w:rsidR="00826E73" w:rsidRDefault="00826E73" w:rsidP="00387EC4">
      <w:pPr>
        <w:spacing w:after="0" w:line="240" w:lineRule="auto"/>
      </w:pPr>
    </w:p>
    <w:p w14:paraId="754AF3FC" w14:textId="577F0BDF" w:rsidR="00826E73" w:rsidRDefault="00826E73" w:rsidP="00387EC4">
      <w:pPr>
        <w:spacing w:after="0" w:line="240" w:lineRule="auto"/>
      </w:pPr>
    </w:p>
    <w:p w14:paraId="3FF757A2" w14:textId="0EE9B1BA" w:rsidR="00826E73" w:rsidRDefault="00826E73" w:rsidP="00387EC4">
      <w:pPr>
        <w:spacing w:after="0" w:line="240" w:lineRule="auto"/>
      </w:pPr>
    </w:p>
    <w:p w14:paraId="3653F82D" w14:textId="4E649463" w:rsidR="00826E73" w:rsidRDefault="00826E73" w:rsidP="00387EC4">
      <w:pPr>
        <w:spacing w:after="0" w:line="240" w:lineRule="auto"/>
      </w:pPr>
    </w:p>
    <w:p w14:paraId="039D8318" w14:textId="4CBADD20" w:rsidR="00826E73" w:rsidRDefault="00826E73" w:rsidP="00387EC4">
      <w:pPr>
        <w:spacing w:after="0" w:line="240" w:lineRule="auto"/>
      </w:pPr>
    </w:p>
    <w:p w14:paraId="37C1F150" w14:textId="265357FD" w:rsidR="00826E73" w:rsidRDefault="00826E73" w:rsidP="00387EC4">
      <w:pPr>
        <w:spacing w:after="0" w:line="240" w:lineRule="auto"/>
      </w:pPr>
    </w:p>
    <w:p w14:paraId="66635B27" w14:textId="0CACC3A2" w:rsidR="00826E73" w:rsidRDefault="00826E73" w:rsidP="00387EC4">
      <w:pPr>
        <w:spacing w:after="0" w:line="240" w:lineRule="auto"/>
      </w:pPr>
    </w:p>
    <w:p w14:paraId="5AD9D6DF" w14:textId="72150B9D" w:rsidR="00826E73" w:rsidRDefault="00826E73" w:rsidP="00387EC4">
      <w:pPr>
        <w:spacing w:after="0" w:line="240" w:lineRule="auto"/>
      </w:pPr>
    </w:p>
    <w:p w14:paraId="2C6B87BD" w14:textId="34432152" w:rsidR="00826E73" w:rsidRDefault="00826E73" w:rsidP="00387EC4">
      <w:pPr>
        <w:spacing w:after="0" w:line="240" w:lineRule="auto"/>
      </w:pPr>
    </w:p>
    <w:p w14:paraId="0E622175" w14:textId="65AA30BC" w:rsidR="00826E73" w:rsidRDefault="00826E73" w:rsidP="00387EC4">
      <w:pPr>
        <w:spacing w:after="0" w:line="240" w:lineRule="auto"/>
      </w:pPr>
    </w:p>
    <w:p w14:paraId="4D1C9515" w14:textId="5C9018F9" w:rsidR="00826E73" w:rsidRDefault="00826E73" w:rsidP="00387EC4">
      <w:pPr>
        <w:spacing w:after="0" w:line="240" w:lineRule="auto"/>
      </w:pPr>
    </w:p>
    <w:p w14:paraId="1F1AFA33" w14:textId="68FD4606" w:rsidR="00826E73" w:rsidRDefault="00826E73" w:rsidP="00387EC4">
      <w:pPr>
        <w:spacing w:after="0" w:line="240" w:lineRule="auto"/>
      </w:pPr>
    </w:p>
    <w:p w14:paraId="577449AB" w14:textId="233AF7C5" w:rsidR="00826E73" w:rsidRDefault="00826E73" w:rsidP="00387EC4">
      <w:pPr>
        <w:spacing w:after="0" w:line="240" w:lineRule="auto"/>
      </w:pPr>
    </w:p>
    <w:p w14:paraId="28400175" w14:textId="3A84A485" w:rsidR="00826E73" w:rsidRDefault="00826E73" w:rsidP="00387EC4">
      <w:pPr>
        <w:spacing w:after="0" w:line="240" w:lineRule="auto"/>
      </w:pPr>
    </w:p>
    <w:p w14:paraId="0DA852F1" w14:textId="0D82AC1D" w:rsidR="00826E73" w:rsidRDefault="00826E73" w:rsidP="00387EC4">
      <w:pPr>
        <w:spacing w:after="0" w:line="240" w:lineRule="auto"/>
      </w:pPr>
    </w:p>
    <w:p w14:paraId="69118FBA" w14:textId="61C3BF70" w:rsidR="00826E73" w:rsidRDefault="00826E73" w:rsidP="00387EC4">
      <w:pPr>
        <w:spacing w:after="0" w:line="240" w:lineRule="auto"/>
      </w:pPr>
    </w:p>
    <w:p w14:paraId="2D9428F8" w14:textId="27F4808C" w:rsidR="00826E73" w:rsidRDefault="00826E73" w:rsidP="00387EC4">
      <w:pPr>
        <w:spacing w:after="0" w:line="240" w:lineRule="auto"/>
      </w:pPr>
    </w:p>
    <w:p w14:paraId="69F43527" w14:textId="77777777" w:rsidR="00826E73" w:rsidRDefault="00826E73" w:rsidP="00387EC4">
      <w:pPr>
        <w:spacing w:after="0" w:line="240" w:lineRule="auto"/>
      </w:pPr>
    </w:p>
    <w:p w14:paraId="7321B925" w14:textId="16D50DB5" w:rsidR="00826E73" w:rsidRPr="00907B70" w:rsidRDefault="00ED4CD7" w:rsidP="00826E73">
      <w:pPr>
        <w:pStyle w:val="Heading2"/>
      </w:pPr>
      <w:bookmarkStart w:id="558" w:name="_Toc38525163"/>
      <w:r>
        <w:t>0500_PayInFullYN</w:t>
      </w:r>
      <w:bookmarkEnd w:id="558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826E73" w:rsidRPr="009C7D98" w14:paraId="7F26BEA4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FC8A31F" w14:textId="77777777" w:rsidR="00826E73" w:rsidRPr="00C811AC" w:rsidRDefault="00826E73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826E73" w:rsidRPr="009C7D98" w14:paraId="3A6EC0C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0C6C8674" w14:textId="3D0E3476" w:rsidR="00826E73" w:rsidRPr="00387EC4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After a caller</w:t>
            </w:r>
            <w:r w:rsidR="004F2579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</w:tr>
      <w:tr w:rsidR="00826E73" w:rsidRPr="009C7D98" w14:paraId="27A61216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5E61AFC" w14:textId="77777777" w:rsidR="00826E73" w:rsidRPr="00C811AC" w:rsidRDefault="00826E73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826E73" w:rsidRPr="009C7D98" w14:paraId="4C10504A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291095FC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7C569CAA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21C527D6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2395FCCF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D030C2" w:rsidRPr="00B9501A" w14:paraId="74C9BB0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6CC06134" w14:textId="479BFEB0" w:rsidR="00D030C2" w:rsidRPr="00D07F18" w:rsidRDefault="00D030C2" w:rsidP="00D030C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  <w:tc>
          <w:tcPr>
            <w:tcW w:w="1890" w:type="dxa"/>
          </w:tcPr>
          <w:p w14:paraId="2B5DF789" w14:textId="32B27204" w:rsidR="00D030C2" w:rsidRPr="009C66BC" w:rsidRDefault="00D030C2" w:rsidP="00D030C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EEE0F1F" w14:textId="05F0F357" w:rsidR="00D030C2" w:rsidRPr="009C66BC" w:rsidRDefault="00D030C2" w:rsidP="00D030C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0500PastDue</w:t>
            </w:r>
            <w:r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1DC6F5A0" w14:textId="5CEC54CA" w:rsidR="00D030C2" w:rsidRPr="00BE5047" w:rsidRDefault="009562E4" w:rsidP="00D030C2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proofErr w:type="spellStart"/>
            <w:ins w:id="559" w:author="Prada, Leandro (Leo) **CTR**" w:date="2020-06-08T15:12:00Z">
              <w:r w:rsidRPr="009562E4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Você</w:t>
              </w:r>
              <w:proofErr w:type="spellEnd"/>
              <w:r w:rsidRPr="009562E4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</w:t>
              </w:r>
              <w:proofErr w:type="spellStart"/>
              <w:r w:rsidRPr="009562E4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tem</w:t>
              </w:r>
              <w:proofErr w:type="spellEnd"/>
              <w:r w:rsidRPr="009562E4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</w:t>
              </w:r>
              <w:proofErr w:type="spellStart"/>
              <w:r w:rsidRPr="009562E4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um</w:t>
              </w:r>
              <w:proofErr w:type="spellEnd"/>
              <w:r w:rsidRPr="009562E4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pagamento atrasado de</w:t>
              </w:r>
            </w:ins>
            <w:del w:id="560" w:author="Prada, Leandro (Leo) **CTR**" w:date="2020-06-08T15:12:00Z">
              <w:r w:rsidR="00D030C2" w:rsidRPr="00BE5047" w:rsidDel="009562E4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delText>Você tem um saldo vencido de</w:delText>
              </w:r>
            </w:del>
          </w:p>
        </w:tc>
      </w:tr>
      <w:tr w:rsidR="00D030C2" w:rsidRPr="009717CE" w14:paraId="6CAB762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64A08E0" w14:textId="07B3FAF2" w:rsidR="00D030C2" w:rsidRPr="00D07F18" w:rsidRDefault="00D030C2" w:rsidP="00D030C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$$DD.CC</w:t>
            </w:r>
          </w:p>
        </w:tc>
        <w:tc>
          <w:tcPr>
            <w:tcW w:w="1890" w:type="dxa"/>
          </w:tcPr>
          <w:p w14:paraId="71434F8B" w14:textId="77777777" w:rsidR="00D030C2" w:rsidRDefault="00D030C2" w:rsidP="00D030C2">
            <w:pPr>
              <w:spacing w:after="0" w:line="240" w:lineRule="auto"/>
              <w:rPr>
                <w:rFonts w:ascii="Arial" w:hAnsi="Arial" w:cs="Arial"/>
                <w:bCs/>
                <w:iCs/>
                <w:sz w:val="16"/>
                <w:szCs w:val="16"/>
              </w:rPr>
            </w:pPr>
          </w:p>
        </w:tc>
        <w:tc>
          <w:tcPr>
            <w:tcW w:w="1800" w:type="dxa"/>
          </w:tcPr>
          <w:p w14:paraId="3E4F73FE" w14:textId="77777777" w:rsidR="00D030C2" w:rsidRDefault="00D030C2" w:rsidP="00D030C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40" w:type="dxa"/>
          </w:tcPr>
          <w:p w14:paraId="0921B1B7" w14:textId="37349C4F" w:rsidR="00D030C2" w:rsidRPr="00BE5047" w:rsidRDefault="00D030C2" w:rsidP="00D030C2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[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amount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]</w:t>
            </w:r>
          </w:p>
        </w:tc>
      </w:tr>
      <w:tr w:rsidR="00D030C2" w:rsidRPr="00B9501A" w14:paraId="0B7077F4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70F6AC17" w14:textId="177AAE7B" w:rsidR="00D030C2" w:rsidRPr="00D07F18" w:rsidRDefault="00D030C2" w:rsidP="00D030C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4234F2D4" w14:textId="58847408" w:rsidR="00D030C2" w:rsidRDefault="00D030C2" w:rsidP="00D030C2">
            <w:pPr>
              <w:spacing w:after="0" w:line="240" w:lineRule="auto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4548E41" w14:textId="03691859" w:rsidR="00D030C2" w:rsidRDefault="00D030C2" w:rsidP="00D030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0500PayToday.wav</w:t>
            </w:r>
          </w:p>
        </w:tc>
        <w:tc>
          <w:tcPr>
            <w:tcW w:w="4140" w:type="dxa"/>
          </w:tcPr>
          <w:p w14:paraId="3AE201EB" w14:textId="07D40ECC" w:rsidR="00D030C2" w:rsidRPr="00BE5047" w:rsidRDefault="009562E4" w:rsidP="00D030C2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proofErr w:type="spellStart"/>
            <w:ins w:id="561" w:author="Prada, Leandro (Leo) **CTR**" w:date="2020-06-08T15:12:00Z">
              <w:r w:rsidRPr="009562E4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Gostaria</w:t>
              </w:r>
              <w:proofErr w:type="spellEnd"/>
              <w:r w:rsidRPr="009562E4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de </w:t>
              </w:r>
              <w:proofErr w:type="spellStart"/>
              <w:r w:rsidRPr="009562E4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efetuar</w:t>
              </w:r>
              <w:proofErr w:type="spellEnd"/>
              <w:r w:rsidRPr="009562E4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</w:t>
              </w:r>
              <w:proofErr w:type="spellStart"/>
              <w:r w:rsidRPr="009562E4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esse</w:t>
              </w:r>
              <w:proofErr w:type="spellEnd"/>
              <w:r w:rsidRPr="009562E4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pagamento integralmente </w:t>
              </w:r>
              <w:proofErr w:type="spellStart"/>
              <w:r w:rsidRPr="009562E4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hoje</w:t>
              </w:r>
              <w:proofErr w:type="spellEnd"/>
              <w:r w:rsidRPr="009562E4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?</w:t>
              </w:r>
            </w:ins>
            <w:del w:id="562" w:author="Prada, Leandro (Leo) **CTR**" w:date="2020-06-08T15:12:00Z">
              <w:r w:rsidR="00D030C2" w:rsidRPr="00BE5047" w:rsidDel="009562E4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delText>Deseja quitar esse pagamento hoje?</w:delText>
              </w:r>
            </w:del>
          </w:p>
        </w:tc>
      </w:tr>
      <w:tr w:rsidR="00826E73" w:rsidRPr="005A14F6" w14:paraId="3F8D7E1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7A194625" w14:textId="77777777" w:rsidR="00826E73" w:rsidRPr="005A14F6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36A4FFA4" w14:textId="77777777" w:rsidR="00826E73" w:rsidRPr="005A14F6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2EFF657" w14:textId="77777777" w:rsidR="00826E73" w:rsidRPr="005A14F6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7ACA578C" w14:textId="06E03A39" w:rsidR="00826E73" w:rsidRPr="005A14F6" w:rsidRDefault="00A630FF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del w:id="563" w:author="Prada, Leandro (Leo) **CTR**" w:date="2020-06-08T14:15:00Z">
              <w:r w:rsidDel="00B9501A">
                <w:rPr>
                  <w:rFonts w:ascii="Arial" w:eastAsia="Arial" w:hAnsi="Arial" w:cs="Arial"/>
                  <w:color w:val="0070C0"/>
                  <w:sz w:val="16"/>
                  <w:szCs w:val="16"/>
                </w:rPr>
                <w:delText>Desculpe.</w:delText>
              </w:r>
            </w:del>
            <w:proofErr w:type="spellStart"/>
            <w:ins w:id="564" w:author="Prada, Leandro (Leo) **CTR**" w:date="2020-06-08T14:15:00Z">
              <w:r w:rsidR="00B9501A">
                <w:rPr>
                  <w:rFonts w:ascii="Arial" w:eastAsia="Arial" w:hAnsi="Arial" w:cs="Arial"/>
                  <w:color w:val="0070C0"/>
                  <w:sz w:val="16"/>
                  <w:szCs w:val="16"/>
                </w:rPr>
                <w:t>Sinto</w:t>
              </w:r>
              <w:proofErr w:type="spellEnd"/>
              <w:r w:rsidR="00B9501A">
                <w:rPr>
                  <w:rFonts w:ascii="Arial" w:eastAsia="Arial" w:hAnsi="Arial" w:cs="Arial"/>
                  <w:color w:val="0070C0"/>
                  <w:sz w:val="16"/>
                  <w:szCs w:val="16"/>
                </w:rPr>
                <w:t xml:space="preserve"> </w:t>
              </w:r>
              <w:proofErr w:type="spellStart"/>
              <w:r w:rsidR="00B9501A">
                <w:rPr>
                  <w:rFonts w:ascii="Arial" w:eastAsia="Arial" w:hAnsi="Arial" w:cs="Arial"/>
                  <w:color w:val="0070C0"/>
                  <w:sz w:val="16"/>
                  <w:szCs w:val="16"/>
                </w:rPr>
                <w:t>muito</w:t>
              </w:r>
              <w:proofErr w:type="spellEnd"/>
              <w:r w:rsidR="00B9501A">
                <w:rPr>
                  <w:rFonts w:ascii="Arial" w:eastAsia="Arial" w:hAnsi="Arial" w:cs="Arial"/>
                  <w:color w:val="0070C0"/>
                  <w:sz w:val="16"/>
                  <w:szCs w:val="16"/>
                </w:rPr>
                <w:t>.</w:t>
              </w:r>
            </w:ins>
          </w:p>
        </w:tc>
      </w:tr>
      <w:tr w:rsidR="00826E73" w:rsidRPr="00B9501A" w14:paraId="4350D720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22ADEF2" w14:textId="77777777" w:rsidR="00826E73" w:rsidRPr="005A14F6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31B7B24C" w14:textId="77777777" w:rsidR="00826E73" w:rsidRPr="005A14F6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6F3FD2EA" w14:textId="77777777" w:rsidR="00826E73" w:rsidRPr="005A14F6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7E8B5BE2" w14:textId="740B940A" w:rsidR="00826E73" w:rsidRPr="00B9501A" w:rsidRDefault="00A630FF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  <w:rPrChange w:id="565" w:author="Prada, Leandro (Leo) **CTR**" w:date="2020-06-08T14:15:00Z">
                  <w:rPr>
                    <w:rFonts w:ascii="Arial" w:eastAsia="Arial" w:hAnsi="Arial" w:cs="Arial"/>
                    <w:color w:val="0070C0"/>
                    <w:sz w:val="16"/>
                    <w:szCs w:val="16"/>
                  </w:rPr>
                </w:rPrChange>
              </w:rPr>
            </w:pPr>
            <w:del w:id="566" w:author="Prada, Leandro (Leo) **CTR**" w:date="2020-06-08T14:15:00Z">
              <w:r w:rsidRPr="00B9501A" w:rsidDel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567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delText>Desculpe, não entendi.</w:delText>
              </w:r>
            </w:del>
            <w:proofErr w:type="spellStart"/>
            <w:ins w:id="568" w:author="Prada, Leandro (Leo) **CTR**" w:date="2020-06-08T14:15:00Z"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569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>Sinto</w:t>
              </w:r>
              <w:proofErr w:type="spellEnd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570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 xml:space="preserve"> </w:t>
              </w:r>
              <w:proofErr w:type="spellStart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571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>muito</w:t>
              </w:r>
              <w:proofErr w:type="spellEnd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572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 xml:space="preserve">, mas </w:t>
              </w:r>
              <w:proofErr w:type="spellStart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573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>estou</w:t>
              </w:r>
              <w:proofErr w:type="spellEnd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574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 xml:space="preserve"> </w:t>
              </w:r>
              <w:proofErr w:type="spellStart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575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>tendo</w:t>
              </w:r>
              <w:proofErr w:type="spellEnd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576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 xml:space="preserve"> problemas.</w:t>
              </w:r>
            </w:ins>
          </w:p>
        </w:tc>
      </w:tr>
      <w:tr w:rsidR="00826E73" w:rsidRPr="009C7D98" w14:paraId="015BE55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0F59C15E" w14:textId="77777777" w:rsidR="00826E73" w:rsidRPr="009C7D98" w:rsidRDefault="00826E7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826E73" w:rsidRPr="009C7D98" w14:paraId="1689BA6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3D7A7BFF" w14:textId="77777777" w:rsidR="00826E73" w:rsidRPr="009C7D98" w:rsidRDefault="00826E7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1EF3B85C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06F474BF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6B2F7643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16D8CEFF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031D64" w:rsidRPr="009C7D98" w14:paraId="2C464F5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74E9ED" w14:textId="77777777" w:rsidR="00031D64" w:rsidRPr="000A7FD5" w:rsidRDefault="00031D64" w:rsidP="00031D6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yes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648D5CF3" w14:textId="493EFEF7" w:rsidR="00031D64" w:rsidRPr="00387EC4" w:rsidRDefault="00031D64" w:rsidP="00031D6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Sim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33D4C2" w14:textId="77777777" w:rsidR="00031D64" w:rsidRPr="000A7FD5" w:rsidRDefault="00031D64" w:rsidP="00031D6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75E154" w14:textId="77777777" w:rsidR="00031D64" w:rsidRPr="00D07F18" w:rsidRDefault="00031D64" w:rsidP="00031D6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523EF6" w14:textId="77777777" w:rsidR="00031D64" w:rsidRPr="00D07F18" w:rsidRDefault="00031D64" w:rsidP="00031D6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1D64" w:rsidRPr="009C7D98" w14:paraId="7290B7C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F51F1B" w14:textId="77777777" w:rsidR="00031D64" w:rsidRPr="00031D64" w:rsidRDefault="00031D64" w:rsidP="00031D6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31D64">
              <w:rPr>
                <w:rFonts w:ascii="Arial" w:hAnsi="Arial" w:cs="Arial"/>
                <w:sz w:val="16"/>
                <w:szCs w:val="16"/>
              </w:rPr>
              <w:t>&lt;</w:t>
            </w: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no</w:t>
            </w:r>
            <w:proofErr w:type="spellEnd"/>
            <w:r w:rsidRPr="00031D64">
              <w:rPr>
                <w:rFonts w:ascii="Arial" w:hAnsi="Arial" w:cs="Arial"/>
                <w:sz w:val="16"/>
                <w:szCs w:val="16"/>
              </w:rPr>
              <w:t xml:space="preserve">&gt; </w:t>
            </w: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não</w:t>
            </w:r>
            <w:proofErr w:type="spellEnd"/>
          </w:p>
          <w:p w14:paraId="6645D607" w14:textId="10C829B8" w:rsidR="00031D64" w:rsidRPr="00387EC4" w:rsidRDefault="00031D64" w:rsidP="00031D6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30A6B5" w14:textId="77777777" w:rsidR="00031D64" w:rsidRPr="000A7FD5" w:rsidRDefault="00031D64" w:rsidP="00031D6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783145" w14:textId="77777777" w:rsidR="00031D64" w:rsidRPr="00D07F18" w:rsidRDefault="00031D64" w:rsidP="00031D6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06CA6D" w14:textId="77777777" w:rsidR="00031D64" w:rsidRPr="00D07F18" w:rsidRDefault="00031D64" w:rsidP="00031D6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6E73" w:rsidRPr="009C7D98" w14:paraId="441D15C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4E80538" w14:textId="77777777" w:rsidR="00826E73" w:rsidRPr="009C7D98" w:rsidRDefault="00826E7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826E73" w:rsidRPr="009C7D98" w14:paraId="6C20922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2AD9445E" w14:textId="77777777" w:rsidR="00826E73" w:rsidRPr="009C7D98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826E73" w:rsidRPr="009C7D98" w14:paraId="19D3A58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893D15D" w14:textId="77777777" w:rsidR="00826E73" w:rsidRPr="009C7D98" w:rsidRDefault="00826E7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826E73" w:rsidRPr="009C7D98" w14:paraId="53E55E7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67828748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158CC16E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826E73" w:rsidRPr="009C7D98" w14:paraId="7886BAA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2166F732" w14:textId="77777777" w:rsidR="00826E73" w:rsidRPr="009C7D98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0625F077" w14:textId="5D0F8B3C" w:rsidR="00826E73" w:rsidRPr="009C7D98" w:rsidRDefault="003153F4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YesNo</w:t>
            </w:r>
            <w:r w:rsidR="00826E73">
              <w:rPr>
                <w:rFonts w:ascii="Arial" w:hAnsi="Arial" w:cs="Arial"/>
                <w:sz w:val="16"/>
                <w:szCs w:val="16"/>
              </w:rPr>
              <w:t>.grxml</w:t>
            </w:r>
            <w:proofErr w:type="spellEnd"/>
          </w:p>
        </w:tc>
      </w:tr>
      <w:tr w:rsidR="00826E73" w:rsidRPr="00EA6DFA" w14:paraId="5017CD3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B38610" w14:textId="77777777" w:rsidR="00826E73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792AF524" w14:textId="77777777" w:rsidR="00826E73" w:rsidRPr="00EA6DFA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0B6469" w14:textId="77777777" w:rsidR="00826E73" w:rsidRPr="00EA6DFA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1A14F54B" w14:textId="4EDB8147" w:rsidR="00771A2B" w:rsidRDefault="00771A2B" w:rsidP="00771A2B"/>
    <w:p w14:paraId="55FB6B0B" w14:textId="4C30D64A" w:rsidR="00231529" w:rsidRDefault="00231529" w:rsidP="00771A2B"/>
    <w:p w14:paraId="0899AAD4" w14:textId="0A3B479C" w:rsidR="00ED4CD7" w:rsidRDefault="00ED4CD7" w:rsidP="00771A2B"/>
    <w:p w14:paraId="1F36CED1" w14:textId="14A8E2AC" w:rsidR="00ED4CD7" w:rsidRDefault="00ED4CD7" w:rsidP="00771A2B"/>
    <w:p w14:paraId="2E0CA38C" w14:textId="35EAFB24" w:rsidR="00ED4CD7" w:rsidRDefault="00ED4CD7" w:rsidP="00771A2B"/>
    <w:p w14:paraId="12B16049" w14:textId="39C77995" w:rsidR="00ED4CD7" w:rsidRDefault="00ED4CD7" w:rsidP="00771A2B"/>
    <w:p w14:paraId="34901149" w14:textId="15F3F44A" w:rsidR="00ED4CD7" w:rsidRDefault="00ED4CD7" w:rsidP="00771A2B"/>
    <w:p w14:paraId="4AEF7B65" w14:textId="605DBA97" w:rsidR="00ED4CD7" w:rsidRDefault="00ED4CD7" w:rsidP="00771A2B"/>
    <w:p w14:paraId="06CC1816" w14:textId="5EC4C6AD" w:rsidR="00ED4CD7" w:rsidRDefault="00ED4CD7" w:rsidP="00771A2B"/>
    <w:p w14:paraId="3E06CE03" w14:textId="261A29E6" w:rsidR="00ED4CD7" w:rsidRDefault="00ED4CD7" w:rsidP="00771A2B"/>
    <w:p w14:paraId="54C62A1B" w14:textId="514A2792" w:rsidR="00ED4CD7" w:rsidRDefault="00ED4CD7" w:rsidP="00771A2B"/>
    <w:p w14:paraId="4CE6D252" w14:textId="37BF3F8F" w:rsidR="00ED4CD7" w:rsidRPr="00907B70" w:rsidRDefault="00ED4CD7" w:rsidP="00ED4CD7">
      <w:pPr>
        <w:pStyle w:val="Heading2"/>
      </w:pPr>
      <w:bookmarkStart w:id="577" w:name="_Toc38525164"/>
      <w:r>
        <w:t>0920_WrapMenu</w:t>
      </w:r>
      <w:bookmarkEnd w:id="577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ED4CD7" w:rsidRPr="009C7D98" w14:paraId="24F19FDB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E1F61A4" w14:textId="77777777" w:rsidR="00ED4CD7" w:rsidRPr="00C811AC" w:rsidRDefault="00ED4CD7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ED4CD7" w:rsidRPr="009C7D98" w14:paraId="4271074D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648E4EC7" w14:textId="77777777" w:rsidR="00ED4CD7" w:rsidRPr="00387EC4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After a caller has finished a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self service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option, ask them if they want to repeat, main menu, or representative.</w:t>
            </w:r>
          </w:p>
        </w:tc>
      </w:tr>
      <w:tr w:rsidR="00ED4CD7" w:rsidRPr="009C7D98" w14:paraId="697ADE06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531FB1B" w14:textId="77777777" w:rsidR="00ED4CD7" w:rsidRPr="00C811AC" w:rsidRDefault="00ED4CD7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ED4CD7" w:rsidRPr="009C7D98" w14:paraId="6B17740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29A47442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250CC6EB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7637EF06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5AD9A839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ED4CD7" w:rsidRPr="00B9501A" w14:paraId="79A1EBF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7DCB7B98" w14:textId="77777777" w:rsidR="00ED4CD7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6604158C" w14:textId="634C8655" w:rsidR="00ED4CD7" w:rsidRPr="00D07F18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45BB868C" w14:textId="77777777" w:rsidR="00ED4CD7" w:rsidRPr="009C66BC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6258C97" w14:textId="1E935127" w:rsidR="00ED4CD7" w:rsidRPr="009C66BC" w:rsidRDefault="00ED4CD7" w:rsidP="003C0428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20144D">
              <w:rPr>
                <w:rFonts w:ascii="Arial" w:hAnsi="Arial" w:cs="Arial"/>
                <w:sz w:val="16"/>
                <w:szCs w:val="16"/>
              </w:rPr>
              <w:t>920</w:t>
            </w:r>
            <w:r w:rsidR="003679E9">
              <w:rPr>
                <w:rFonts w:ascii="Arial" w:hAnsi="Arial" w:cs="Arial"/>
                <w:sz w:val="16"/>
                <w:szCs w:val="16"/>
              </w:rPr>
              <w:t>WrapMenu</w:t>
            </w:r>
            <w:r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298F4DA1" w14:textId="08415A86" w:rsidR="00ED4CD7" w:rsidRPr="00BE5047" w:rsidRDefault="008D78D5" w:rsidP="003C0428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ins w:id="578" w:author="Prada, Leandro (Leo) **CTR**" w:date="2020-06-08T15:12:00Z">
              <w:r w:rsidRPr="008D78D5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Acabo de </w:t>
              </w:r>
              <w:proofErr w:type="spellStart"/>
              <w:r w:rsidRPr="008D78D5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processar</w:t>
              </w:r>
              <w:proofErr w:type="spellEnd"/>
              <w:r w:rsidRPr="008D78D5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o </w:t>
              </w:r>
              <w:proofErr w:type="spellStart"/>
              <w:r w:rsidRPr="008D78D5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seu</w:t>
              </w:r>
              <w:proofErr w:type="spellEnd"/>
              <w:r w:rsidRPr="008D78D5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pedido. </w:t>
              </w:r>
              <w:proofErr w:type="spellStart"/>
              <w:r w:rsidRPr="008D78D5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Posso</w:t>
              </w:r>
              <w:proofErr w:type="spellEnd"/>
              <w:r w:rsidRPr="008D78D5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</w:t>
              </w:r>
              <w:proofErr w:type="spellStart"/>
              <w:r w:rsidRPr="008D78D5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ajudá</w:t>
              </w:r>
              <w:proofErr w:type="spellEnd"/>
              <w:r w:rsidRPr="008D78D5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-lo </w:t>
              </w:r>
              <w:proofErr w:type="spellStart"/>
              <w:r w:rsidRPr="008D78D5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com</w:t>
              </w:r>
              <w:proofErr w:type="spellEnd"/>
              <w:r w:rsidRPr="008D78D5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</w:t>
              </w:r>
              <w:proofErr w:type="spellStart"/>
              <w:r w:rsidRPr="008D78D5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mais</w:t>
              </w:r>
              <w:proofErr w:type="spellEnd"/>
              <w:r w:rsidRPr="008D78D5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</w:t>
              </w:r>
              <w:proofErr w:type="spellStart"/>
              <w:r w:rsidRPr="008D78D5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alguma</w:t>
              </w:r>
              <w:proofErr w:type="spellEnd"/>
              <w:r w:rsidRPr="008D78D5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</w:t>
              </w:r>
              <w:proofErr w:type="spellStart"/>
              <w:r w:rsidRPr="008D78D5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coisa</w:t>
              </w:r>
              <w:proofErr w:type="spellEnd"/>
              <w:r w:rsidRPr="008D78D5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? Basta </w:t>
              </w:r>
              <w:proofErr w:type="spellStart"/>
              <w:r w:rsidRPr="008D78D5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dizer</w:t>
              </w:r>
              <w:proofErr w:type="spellEnd"/>
              <w:r w:rsidRPr="008D78D5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"</w:t>
              </w:r>
              <w:proofErr w:type="spellStart"/>
              <w:r w:rsidRPr="008D78D5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menu</w:t>
              </w:r>
              <w:proofErr w:type="spellEnd"/>
              <w:r w:rsidRPr="008D78D5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principal" </w:t>
              </w:r>
              <w:proofErr w:type="spellStart"/>
              <w:r w:rsidRPr="008D78D5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ou</w:t>
              </w:r>
              <w:proofErr w:type="spellEnd"/>
              <w:r w:rsidRPr="008D78D5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desligar.</w:t>
              </w:r>
            </w:ins>
            <w:del w:id="579" w:author="Prada, Leandro (Leo) **CTR**" w:date="2020-06-08T15:12:00Z">
              <w:r w:rsidR="00BE5047" w:rsidRPr="00BE5047" w:rsidDel="008D78D5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delText>Solicitação processada. Posso ajudar em mais alguma coisa hoje? Fale menu principal ou simplesmente desligue.</w:delText>
              </w:r>
            </w:del>
          </w:p>
        </w:tc>
      </w:tr>
      <w:tr w:rsidR="0020144D" w:rsidRPr="00B9501A" w14:paraId="2B104933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539C345" w14:textId="50453D71" w:rsidR="0020144D" w:rsidRPr="00D07F18" w:rsidRDefault="0020144D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5405043C" w14:textId="0750326D" w:rsidR="0020144D" w:rsidRDefault="0020144D" w:rsidP="003C0428">
            <w:pPr>
              <w:spacing w:after="0" w:line="240" w:lineRule="auto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5F80474A" w14:textId="2977A9A5" w:rsidR="0020144D" w:rsidRDefault="0020144D" w:rsidP="003C042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0920</w:t>
            </w:r>
            <w:r w:rsidR="003679E9">
              <w:rPr>
                <w:rFonts w:ascii="Arial" w:hAnsi="Arial" w:cs="Arial"/>
                <w:sz w:val="16"/>
                <w:szCs w:val="16"/>
              </w:rPr>
              <w:t>WrapMenuRetry</w:t>
            </w:r>
            <w:r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573BC563" w14:textId="2B490203" w:rsidR="0020144D" w:rsidRPr="00BE5047" w:rsidRDefault="008D78D5" w:rsidP="003C0428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proofErr w:type="spellStart"/>
            <w:ins w:id="580" w:author="Prada, Leandro (Leo) **CTR**" w:date="2020-06-08T15:12:00Z">
              <w:r w:rsidRPr="008D78D5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Posso</w:t>
              </w:r>
              <w:proofErr w:type="spellEnd"/>
              <w:r w:rsidRPr="008D78D5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</w:t>
              </w:r>
              <w:proofErr w:type="spellStart"/>
              <w:r w:rsidRPr="008D78D5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ajudá</w:t>
              </w:r>
              <w:proofErr w:type="spellEnd"/>
              <w:r w:rsidRPr="008D78D5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-lo </w:t>
              </w:r>
              <w:proofErr w:type="spellStart"/>
              <w:r w:rsidRPr="008D78D5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com</w:t>
              </w:r>
              <w:proofErr w:type="spellEnd"/>
              <w:r w:rsidRPr="008D78D5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</w:t>
              </w:r>
              <w:proofErr w:type="spellStart"/>
              <w:r w:rsidRPr="008D78D5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mais</w:t>
              </w:r>
              <w:proofErr w:type="spellEnd"/>
              <w:r w:rsidRPr="008D78D5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</w:t>
              </w:r>
              <w:proofErr w:type="spellStart"/>
              <w:r w:rsidRPr="008D78D5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alguma</w:t>
              </w:r>
              <w:proofErr w:type="spellEnd"/>
              <w:r w:rsidRPr="008D78D5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</w:t>
              </w:r>
              <w:proofErr w:type="spellStart"/>
              <w:r w:rsidRPr="008D78D5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coisa</w:t>
              </w:r>
              <w:proofErr w:type="spellEnd"/>
              <w:r w:rsidRPr="008D78D5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? Basta </w:t>
              </w:r>
              <w:proofErr w:type="spellStart"/>
              <w:r w:rsidRPr="008D78D5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dizer</w:t>
              </w:r>
              <w:proofErr w:type="spellEnd"/>
              <w:r w:rsidRPr="008D78D5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"</w:t>
              </w:r>
              <w:proofErr w:type="spellStart"/>
              <w:r w:rsidRPr="008D78D5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menu</w:t>
              </w:r>
              <w:proofErr w:type="spellEnd"/>
              <w:r w:rsidRPr="008D78D5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principal" </w:t>
              </w:r>
              <w:proofErr w:type="spellStart"/>
              <w:r w:rsidRPr="008D78D5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ou</w:t>
              </w:r>
              <w:proofErr w:type="spellEnd"/>
              <w:r w:rsidRPr="008D78D5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desligar.</w:t>
              </w:r>
            </w:ins>
            <w:del w:id="581" w:author="Prada, Leandro (Leo) **CTR**" w:date="2020-06-08T15:12:00Z">
              <w:r w:rsidR="00BE5047" w:rsidRPr="00BE5047" w:rsidDel="008D78D5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delText>Posso ajudar em mais alguma coisa hoje? Fale menu principal ou simplesmente desligue.</w:delText>
              </w:r>
            </w:del>
          </w:p>
        </w:tc>
      </w:tr>
      <w:tr w:rsidR="00ED4CD7" w:rsidRPr="005A14F6" w14:paraId="66EE4D03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3E6FBDC" w14:textId="77777777" w:rsidR="00ED4CD7" w:rsidRPr="005A14F6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5F59148A" w14:textId="77777777" w:rsidR="00ED4CD7" w:rsidRPr="005A14F6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775E85E" w14:textId="77777777" w:rsidR="00ED4CD7" w:rsidRPr="005A14F6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0160501E" w14:textId="6326604A" w:rsidR="00ED4CD7" w:rsidRPr="005A14F6" w:rsidRDefault="00A630FF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del w:id="582" w:author="Prada, Leandro (Leo) **CTR**" w:date="2020-06-08T14:15:00Z">
              <w:r w:rsidDel="00B9501A">
                <w:rPr>
                  <w:rFonts w:ascii="Arial" w:eastAsia="Arial" w:hAnsi="Arial" w:cs="Arial"/>
                  <w:color w:val="0070C0"/>
                  <w:sz w:val="16"/>
                  <w:szCs w:val="16"/>
                </w:rPr>
                <w:delText>Desculpe.</w:delText>
              </w:r>
            </w:del>
            <w:proofErr w:type="spellStart"/>
            <w:ins w:id="583" w:author="Prada, Leandro (Leo) **CTR**" w:date="2020-06-08T14:15:00Z">
              <w:r w:rsidR="00B9501A">
                <w:rPr>
                  <w:rFonts w:ascii="Arial" w:eastAsia="Arial" w:hAnsi="Arial" w:cs="Arial"/>
                  <w:color w:val="0070C0"/>
                  <w:sz w:val="16"/>
                  <w:szCs w:val="16"/>
                </w:rPr>
                <w:t>Sinto</w:t>
              </w:r>
              <w:proofErr w:type="spellEnd"/>
              <w:r w:rsidR="00B9501A">
                <w:rPr>
                  <w:rFonts w:ascii="Arial" w:eastAsia="Arial" w:hAnsi="Arial" w:cs="Arial"/>
                  <w:color w:val="0070C0"/>
                  <w:sz w:val="16"/>
                  <w:szCs w:val="16"/>
                </w:rPr>
                <w:t xml:space="preserve"> </w:t>
              </w:r>
              <w:proofErr w:type="spellStart"/>
              <w:r w:rsidR="00B9501A">
                <w:rPr>
                  <w:rFonts w:ascii="Arial" w:eastAsia="Arial" w:hAnsi="Arial" w:cs="Arial"/>
                  <w:color w:val="0070C0"/>
                  <w:sz w:val="16"/>
                  <w:szCs w:val="16"/>
                </w:rPr>
                <w:t>muito</w:t>
              </w:r>
              <w:proofErr w:type="spellEnd"/>
              <w:r w:rsidR="00B9501A">
                <w:rPr>
                  <w:rFonts w:ascii="Arial" w:eastAsia="Arial" w:hAnsi="Arial" w:cs="Arial"/>
                  <w:color w:val="0070C0"/>
                  <w:sz w:val="16"/>
                  <w:szCs w:val="16"/>
                </w:rPr>
                <w:t>.</w:t>
              </w:r>
            </w:ins>
          </w:p>
        </w:tc>
      </w:tr>
      <w:tr w:rsidR="00ED4CD7" w:rsidRPr="00B9501A" w14:paraId="3F42F39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F0D5C2F" w14:textId="77777777" w:rsidR="00ED4CD7" w:rsidRPr="005A14F6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1E965230" w14:textId="77777777" w:rsidR="00ED4CD7" w:rsidRPr="005A14F6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7DBD07C" w14:textId="77777777" w:rsidR="00ED4CD7" w:rsidRPr="005A14F6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16D9DEBF" w14:textId="7B3B3585" w:rsidR="00ED4CD7" w:rsidRPr="00B9501A" w:rsidRDefault="00A630FF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  <w:rPrChange w:id="584" w:author="Prada, Leandro (Leo) **CTR**" w:date="2020-06-08T14:15:00Z">
                  <w:rPr>
                    <w:rFonts w:ascii="Arial" w:eastAsia="Arial" w:hAnsi="Arial" w:cs="Arial"/>
                    <w:color w:val="0070C0"/>
                    <w:sz w:val="16"/>
                    <w:szCs w:val="16"/>
                  </w:rPr>
                </w:rPrChange>
              </w:rPr>
            </w:pPr>
            <w:del w:id="585" w:author="Prada, Leandro (Leo) **CTR**" w:date="2020-06-08T14:15:00Z">
              <w:r w:rsidRPr="00B9501A" w:rsidDel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586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delText>Desculpe, não entendi.</w:delText>
              </w:r>
            </w:del>
            <w:proofErr w:type="spellStart"/>
            <w:ins w:id="587" w:author="Prada, Leandro (Leo) **CTR**" w:date="2020-06-08T14:15:00Z"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588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>Sinto</w:t>
              </w:r>
              <w:proofErr w:type="spellEnd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589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 xml:space="preserve"> </w:t>
              </w:r>
              <w:proofErr w:type="spellStart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590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>muito</w:t>
              </w:r>
              <w:proofErr w:type="spellEnd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591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 xml:space="preserve">, mas </w:t>
              </w:r>
              <w:proofErr w:type="spellStart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592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>estou</w:t>
              </w:r>
              <w:proofErr w:type="spellEnd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593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 xml:space="preserve"> </w:t>
              </w:r>
              <w:proofErr w:type="spellStart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594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>tendo</w:t>
              </w:r>
              <w:proofErr w:type="spellEnd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595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 xml:space="preserve"> problemas.</w:t>
              </w:r>
            </w:ins>
          </w:p>
        </w:tc>
      </w:tr>
      <w:tr w:rsidR="00ED4CD7" w:rsidRPr="009C7D98" w14:paraId="49C7270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0688D103" w14:textId="77777777" w:rsidR="00ED4CD7" w:rsidRPr="009C7D98" w:rsidRDefault="00ED4CD7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ED4CD7" w:rsidRPr="009C7D98" w14:paraId="5ADE39C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7831D1B8" w14:textId="77777777" w:rsidR="00ED4CD7" w:rsidRPr="009C7D98" w:rsidRDefault="00ED4CD7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2A47824C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145E5A3B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02B83AE4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70B7EBCE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ED4CD7" w:rsidRPr="009C7D98" w14:paraId="048AEDA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5B15C2" w14:textId="2C823EA0" w:rsidR="00ED4CD7" w:rsidRPr="000A7FD5" w:rsidRDefault="00ED4CD7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 w:rsidR="0020144D">
              <w:rPr>
                <w:rFonts w:ascii="Arial" w:hAnsi="Arial" w:cs="Arial"/>
                <w:sz w:val="16"/>
                <w:szCs w:val="16"/>
              </w:rPr>
              <w:t>menu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0C834533" w14:textId="77777777" w:rsidR="00ED4CD7" w:rsidRDefault="0020144D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Main menu,</w:t>
            </w:r>
          </w:p>
          <w:p w14:paraId="335E6920" w14:textId="7FB17661" w:rsidR="0020144D" w:rsidRPr="00387EC4" w:rsidRDefault="0020144D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Menu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F3CC90" w14:textId="77777777" w:rsidR="00ED4CD7" w:rsidRPr="000A7FD5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FB8547" w14:textId="77777777" w:rsidR="00ED4CD7" w:rsidRPr="00D07F18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34F43F" w14:textId="77777777" w:rsidR="00ED4CD7" w:rsidRPr="00D07F18" w:rsidRDefault="00ED4CD7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D4CD7" w:rsidRPr="009C7D98" w14:paraId="35DFBE88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2525CABF" w14:textId="77777777" w:rsidR="00ED4CD7" w:rsidRPr="009C7D98" w:rsidRDefault="00ED4CD7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ED4CD7" w:rsidRPr="009C7D98" w14:paraId="21D18B9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639D3A46" w14:textId="77777777" w:rsidR="00ED4CD7" w:rsidRPr="009C7D98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ED4CD7" w:rsidRPr="009C7D98" w14:paraId="2B6C96FA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7EE4D281" w14:textId="77777777" w:rsidR="00ED4CD7" w:rsidRPr="009C7D98" w:rsidRDefault="00ED4CD7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ED4CD7" w:rsidRPr="009C7D98" w14:paraId="7CA93312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7FE8AEE3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1C8A31E7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ED4CD7" w:rsidRPr="009C7D98" w14:paraId="3CC4F348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021936AC" w14:textId="77777777" w:rsidR="00ED4CD7" w:rsidRPr="009C7D98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1C532526" w14:textId="77777777" w:rsidR="00ED4CD7" w:rsidRPr="009C7D98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WrapMenu.grxml</w:t>
            </w:r>
            <w:proofErr w:type="spellEnd"/>
          </w:p>
        </w:tc>
      </w:tr>
      <w:tr w:rsidR="00ED4CD7" w:rsidRPr="00EA6DFA" w14:paraId="15E7F988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B5DEC8" w14:textId="77777777" w:rsidR="00ED4CD7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5E307F63" w14:textId="77777777" w:rsidR="00ED4CD7" w:rsidRPr="00EA6DFA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93E5EA" w14:textId="77777777" w:rsidR="00ED4CD7" w:rsidRPr="00EA6DFA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24DCFD1C" w14:textId="77777777" w:rsidR="00ED4CD7" w:rsidRDefault="00ED4CD7" w:rsidP="00771A2B"/>
    <w:p w14:paraId="0CA55E6D" w14:textId="3F24299B" w:rsidR="00231529" w:rsidRDefault="00231529" w:rsidP="00771A2B"/>
    <w:p w14:paraId="695CE703" w14:textId="2C1757C6" w:rsidR="00231529" w:rsidRDefault="00231529" w:rsidP="00771A2B"/>
    <w:p w14:paraId="168F202C" w14:textId="0BD1F847" w:rsidR="00231529" w:rsidRDefault="00231529" w:rsidP="00771A2B"/>
    <w:p w14:paraId="112E696D" w14:textId="3C8F45D4" w:rsidR="00231529" w:rsidRDefault="00231529" w:rsidP="00771A2B"/>
    <w:p w14:paraId="5F769794" w14:textId="63A1E021" w:rsidR="00231529" w:rsidRDefault="00231529" w:rsidP="00771A2B"/>
    <w:p w14:paraId="54204A3F" w14:textId="75CD412E" w:rsidR="00231529" w:rsidRDefault="00231529" w:rsidP="00771A2B"/>
    <w:p w14:paraId="5E4A69EF" w14:textId="58202C60" w:rsidR="00231529" w:rsidRDefault="00231529" w:rsidP="00771A2B"/>
    <w:p w14:paraId="65535689" w14:textId="77777777" w:rsidR="00D43B36" w:rsidRDefault="00D43B36" w:rsidP="00771A2B"/>
    <w:p w14:paraId="07D2D276" w14:textId="77777777" w:rsidR="00231529" w:rsidRDefault="00231529" w:rsidP="00771A2B"/>
    <w:p w14:paraId="1064FB87" w14:textId="77777777" w:rsidR="00771A2B" w:rsidRPr="00771A2B" w:rsidRDefault="00771A2B" w:rsidP="00771A2B"/>
    <w:p w14:paraId="673FAB02" w14:textId="19D24A08" w:rsidR="00055E8E" w:rsidRPr="00907B70" w:rsidRDefault="00422140" w:rsidP="00055E8E">
      <w:pPr>
        <w:pStyle w:val="Heading2"/>
      </w:pPr>
      <w:bookmarkStart w:id="596" w:name="_Toc38525165"/>
      <w:r>
        <w:t>0</w:t>
      </w:r>
      <w:r w:rsidR="00ED4CD7">
        <w:t>930</w:t>
      </w:r>
      <w:r w:rsidR="00055E8E">
        <w:t xml:space="preserve"> _</w:t>
      </w:r>
      <w:r w:rsidR="00ED4CD7">
        <w:t>WrapMenu2</w:t>
      </w:r>
      <w:bookmarkEnd w:id="596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5D2D6F" w:rsidRPr="00C811AC" w14:paraId="0B63B117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AFEC8A2" w14:textId="77777777" w:rsidR="005D2D6F" w:rsidRPr="00C811AC" w:rsidRDefault="005D2D6F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5D2D6F" w:rsidRPr="00387EC4" w14:paraId="72C2814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0A8D88B7" w14:textId="77777777" w:rsidR="005D2D6F" w:rsidRPr="00387EC4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After a caller has finished a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self service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option, ask them if they want to repeat, main menu, or representative.</w:t>
            </w:r>
          </w:p>
        </w:tc>
      </w:tr>
      <w:tr w:rsidR="005D2D6F" w:rsidRPr="00C811AC" w14:paraId="71415D0A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AE6BF30" w14:textId="77777777" w:rsidR="005D2D6F" w:rsidRPr="00C811AC" w:rsidRDefault="005D2D6F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5D2D6F" w:rsidRPr="009C7D98" w14:paraId="21937E4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739B4935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27546AC5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6C90CC6C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09FF48AB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5D2D6F" w:rsidRPr="00B9501A" w14:paraId="390E6FC0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260E999" w14:textId="77777777" w:rsidR="005D2D6F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4AEE7111" w14:textId="77777777" w:rsidR="005D2D6F" w:rsidRPr="00D07F18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387474E4" w14:textId="77777777" w:rsidR="005D2D6F" w:rsidRPr="009C66BC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66B50EE4" w14:textId="5952F7E6" w:rsidR="005D2D6F" w:rsidRPr="009C66BC" w:rsidRDefault="005D2D6F" w:rsidP="003C0428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3679E9">
              <w:rPr>
                <w:rFonts w:ascii="Arial" w:hAnsi="Arial" w:cs="Arial"/>
                <w:sz w:val="16"/>
                <w:szCs w:val="16"/>
              </w:rPr>
              <w:t>930WrapMenu2</w:t>
            </w:r>
            <w:r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4B092648" w14:textId="6296428C" w:rsidR="005D2D6F" w:rsidRPr="00BE5047" w:rsidRDefault="00575A62" w:rsidP="003C0428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proofErr w:type="spellStart"/>
            <w:ins w:id="597" w:author="Prada, Leandro (Leo) **CTR**" w:date="2020-06-08T15:12:00Z">
              <w:r w:rsidRPr="00575A62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Posso</w:t>
              </w:r>
              <w:proofErr w:type="spellEnd"/>
              <w:r w:rsidRPr="00575A62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</w:t>
              </w:r>
              <w:proofErr w:type="spellStart"/>
              <w:r w:rsidRPr="00575A62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ajudá</w:t>
              </w:r>
              <w:proofErr w:type="spellEnd"/>
              <w:r w:rsidRPr="00575A62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-lo </w:t>
              </w:r>
              <w:proofErr w:type="spellStart"/>
              <w:r w:rsidRPr="00575A62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com</w:t>
              </w:r>
              <w:proofErr w:type="spellEnd"/>
              <w:r w:rsidRPr="00575A62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</w:t>
              </w:r>
              <w:proofErr w:type="spellStart"/>
              <w:r w:rsidRPr="00575A62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mais</w:t>
              </w:r>
              <w:proofErr w:type="spellEnd"/>
              <w:r w:rsidRPr="00575A62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</w:t>
              </w:r>
              <w:proofErr w:type="spellStart"/>
              <w:r w:rsidRPr="00575A62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alguma</w:t>
              </w:r>
              <w:proofErr w:type="spellEnd"/>
              <w:r w:rsidRPr="00575A62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</w:t>
              </w:r>
              <w:proofErr w:type="spellStart"/>
              <w:r w:rsidRPr="00575A62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coisa</w:t>
              </w:r>
              <w:proofErr w:type="spellEnd"/>
              <w:r w:rsidRPr="00575A62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? Basta </w:t>
              </w:r>
              <w:proofErr w:type="spellStart"/>
              <w:r w:rsidRPr="00575A62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dizer</w:t>
              </w:r>
              <w:proofErr w:type="spellEnd"/>
              <w:r w:rsidRPr="00575A62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"</w:t>
              </w:r>
              <w:proofErr w:type="spellStart"/>
              <w:r w:rsidRPr="00575A62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menu</w:t>
              </w:r>
              <w:proofErr w:type="spellEnd"/>
              <w:r w:rsidRPr="00575A62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principal" </w:t>
              </w:r>
              <w:proofErr w:type="spellStart"/>
              <w:r w:rsidRPr="00575A62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ou</w:t>
              </w:r>
              <w:proofErr w:type="spellEnd"/>
              <w:r w:rsidRPr="00575A62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desligar.</w:t>
              </w:r>
            </w:ins>
            <w:del w:id="598" w:author="Prada, Leandro (Leo) **CTR**" w:date="2020-06-08T15:12:00Z">
              <w:r w:rsidR="00BE5047" w:rsidRPr="00BE5047" w:rsidDel="00575A62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delText>Posso ajudar em mais alguma coisa hoje? Fale menu principal ou simplesmente desligue.</w:delText>
              </w:r>
            </w:del>
          </w:p>
        </w:tc>
      </w:tr>
      <w:tr w:rsidR="005D2D6F" w:rsidRPr="00B9501A" w14:paraId="780F54C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79E1D92F" w14:textId="77777777" w:rsidR="005D2D6F" w:rsidRPr="00D07F18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6855E85E" w14:textId="77777777" w:rsidR="005D2D6F" w:rsidRDefault="005D2D6F" w:rsidP="003C0428">
            <w:pPr>
              <w:spacing w:after="0" w:line="240" w:lineRule="auto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2C04793" w14:textId="702E6A7A" w:rsidR="005D2D6F" w:rsidRDefault="005D2D6F" w:rsidP="003C042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0930</w:t>
            </w:r>
            <w:r w:rsidR="003679E9">
              <w:rPr>
                <w:rFonts w:ascii="Arial" w:hAnsi="Arial" w:cs="Arial"/>
                <w:sz w:val="16"/>
                <w:szCs w:val="16"/>
              </w:rPr>
              <w:t>WrapMenu2</w:t>
            </w:r>
            <w:r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65869BAE" w14:textId="01CBB63D" w:rsidR="005D2D6F" w:rsidRPr="00BE5047" w:rsidRDefault="00575A62" w:rsidP="003C0428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proofErr w:type="spellStart"/>
            <w:ins w:id="599" w:author="Prada, Leandro (Leo) **CTR**" w:date="2020-06-08T15:13:00Z">
              <w:r w:rsidRPr="00575A62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Posso</w:t>
              </w:r>
              <w:proofErr w:type="spellEnd"/>
              <w:r w:rsidRPr="00575A62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</w:t>
              </w:r>
              <w:proofErr w:type="spellStart"/>
              <w:r w:rsidRPr="00575A62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ajudá</w:t>
              </w:r>
              <w:proofErr w:type="spellEnd"/>
              <w:r w:rsidRPr="00575A62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-lo </w:t>
              </w:r>
              <w:proofErr w:type="spellStart"/>
              <w:r w:rsidRPr="00575A62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com</w:t>
              </w:r>
              <w:proofErr w:type="spellEnd"/>
              <w:r w:rsidRPr="00575A62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</w:t>
              </w:r>
              <w:proofErr w:type="spellStart"/>
              <w:r w:rsidRPr="00575A62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mais</w:t>
              </w:r>
              <w:proofErr w:type="spellEnd"/>
              <w:r w:rsidRPr="00575A62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</w:t>
              </w:r>
              <w:proofErr w:type="spellStart"/>
              <w:r w:rsidRPr="00575A62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alguma</w:t>
              </w:r>
              <w:proofErr w:type="spellEnd"/>
              <w:r w:rsidRPr="00575A62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</w:t>
              </w:r>
              <w:proofErr w:type="spellStart"/>
              <w:r w:rsidRPr="00575A62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coisa</w:t>
              </w:r>
              <w:proofErr w:type="spellEnd"/>
              <w:r w:rsidRPr="00575A62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? Basta </w:t>
              </w:r>
              <w:proofErr w:type="spellStart"/>
              <w:r w:rsidRPr="00575A62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dizer</w:t>
              </w:r>
              <w:proofErr w:type="spellEnd"/>
              <w:r w:rsidRPr="00575A62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"</w:t>
              </w:r>
              <w:proofErr w:type="spellStart"/>
              <w:r w:rsidRPr="00575A62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menu</w:t>
              </w:r>
              <w:proofErr w:type="spellEnd"/>
              <w:r w:rsidRPr="00575A62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principal" </w:t>
              </w:r>
              <w:proofErr w:type="spellStart"/>
              <w:r w:rsidRPr="00575A62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>ou</w:t>
              </w:r>
              <w:proofErr w:type="spellEnd"/>
              <w:r w:rsidRPr="00575A62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t xml:space="preserve"> desligar.</w:t>
              </w:r>
            </w:ins>
            <w:del w:id="600" w:author="Prada, Leandro (Leo) **CTR**" w:date="2020-06-08T15:13:00Z">
              <w:r w:rsidR="00BE5047" w:rsidRPr="00BE5047" w:rsidDel="00575A62">
                <w:rPr>
                  <w:rFonts w:ascii="Arial" w:hAnsi="Arial" w:cs="Arial"/>
                  <w:color w:val="0070C0"/>
                  <w:sz w:val="16"/>
                  <w:szCs w:val="16"/>
                  <w:lang w:val="es-419"/>
                </w:rPr>
                <w:delText>Posso ajudar em mais alguma coisa hoje? Fale menu principal ou simplesmente desligue.</w:delText>
              </w:r>
            </w:del>
            <w:bookmarkStart w:id="601" w:name="_GoBack"/>
            <w:bookmarkEnd w:id="601"/>
          </w:p>
        </w:tc>
      </w:tr>
      <w:tr w:rsidR="005D2D6F" w:rsidRPr="005A14F6" w14:paraId="137EC23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7F3425B7" w14:textId="77777777" w:rsidR="005D2D6F" w:rsidRPr="005A14F6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0E97CC01" w14:textId="77777777" w:rsidR="005D2D6F" w:rsidRPr="005A14F6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079F2D7" w14:textId="77777777" w:rsidR="005D2D6F" w:rsidRPr="005A14F6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11660FF4" w14:textId="5248F0F1" w:rsidR="005D2D6F" w:rsidRPr="005A14F6" w:rsidRDefault="00A630FF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del w:id="602" w:author="Prada, Leandro (Leo) **CTR**" w:date="2020-06-08T14:15:00Z">
              <w:r w:rsidDel="00B9501A">
                <w:rPr>
                  <w:rFonts w:ascii="Arial" w:eastAsia="Arial" w:hAnsi="Arial" w:cs="Arial"/>
                  <w:color w:val="0070C0"/>
                  <w:sz w:val="16"/>
                  <w:szCs w:val="16"/>
                </w:rPr>
                <w:delText>Desculpe.</w:delText>
              </w:r>
            </w:del>
            <w:proofErr w:type="spellStart"/>
            <w:ins w:id="603" w:author="Prada, Leandro (Leo) **CTR**" w:date="2020-06-08T14:15:00Z">
              <w:r w:rsidR="00B9501A">
                <w:rPr>
                  <w:rFonts w:ascii="Arial" w:eastAsia="Arial" w:hAnsi="Arial" w:cs="Arial"/>
                  <w:color w:val="0070C0"/>
                  <w:sz w:val="16"/>
                  <w:szCs w:val="16"/>
                </w:rPr>
                <w:t>Sinto</w:t>
              </w:r>
              <w:proofErr w:type="spellEnd"/>
              <w:r w:rsidR="00B9501A">
                <w:rPr>
                  <w:rFonts w:ascii="Arial" w:eastAsia="Arial" w:hAnsi="Arial" w:cs="Arial"/>
                  <w:color w:val="0070C0"/>
                  <w:sz w:val="16"/>
                  <w:szCs w:val="16"/>
                </w:rPr>
                <w:t xml:space="preserve"> </w:t>
              </w:r>
              <w:proofErr w:type="spellStart"/>
              <w:r w:rsidR="00B9501A">
                <w:rPr>
                  <w:rFonts w:ascii="Arial" w:eastAsia="Arial" w:hAnsi="Arial" w:cs="Arial"/>
                  <w:color w:val="0070C0"/>
                  <w:sz w:val="16"/>
                  <w:szCs w:val="16"/>
                </w:rPr>
                <w:t>muito</w:t>
              </w:r>
              <w:proofErr w:type="spellEnd"/>
              <w:r w:rsidR="00B9501A">
                <w:rPr>
                  <w:rFonts w:ascii="Arial" w:eastAsia="Arial" w:hAnsi="Arial" w:cs="Arial"/>
                  <w:color w:val="0070C0"/>
                  <w:sz w:val="16"/>
                  <w:szCs w:val="16"/>
                </w:rPr>
                <w:t>.</w:t>
              </w:r>
            </w:ins>
          </w:p>
        </w:tc>
      </w:tr>
      <w:tr w:rsidR="005D2D6F" w:rsidRPr="00B9501A" w14:paraId="69616E31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00ED386F" w14:textId="77777777" w:rsidR="005D2D6F" w:rsidRPr="005A14F6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279AB140" w14:textId="77777777" w:rsidR="005D2D6F" w:rsidRPr="005A14F6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48E9D32" w14:textId="77777777" w:rsidR="005D2D6F" w:rsidRPr="005A14F6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1E316E4E" w14:textId="2981331E" w:rsidR="005D2D6F" w:rsidRPr="00B9501A" w:rsidRDefault="00A630FF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  <w:rPrChange w:id="604" w:author="Prada, Leandro (Leo) **CTR**" w:date="2020-06-08T14:15:00Z">
                  <w:rPr>
                    <w:rFonts w:ascii="Arial" w:eastAsia="Arial" w:hAnsi="Arial" w:cs="Arial"/>
                    <w:color w:val="0070C0"/>
                    <w:sz w:val="16"/>
                    <w:szCs w:val="16"/>
                  </w:rPr>
                </w:rPrChange>
              </w:rPr>
            </w:pPr>
            <w:del w:id="605" w:author="Prada, Leandro (Leo) **CTR**" w:date="2020-06-08T14:15:00Z">
              <w:r w:rsidRPr="00B9501A" w:rsidDel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606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delText>Desculpe, não entendi.</w:delText>
              </w:r>
            </w:del>
            <w:proofErr w:type="spellStart"/>
            <w:ins w:id="607" w:author="Prada, Leandro (Leo) **CTR**" w:date="2020-06-08T14:15:00Z"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608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>Sinto</w:t>
              </w:r>
              <w:proofErr w:type="spellEnd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609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 xml:space="preserve"> </w:t>
              </w:r>
              <w:proofErr w:type="spellStart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610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>muito</w:t>
              </w:r>
              <w:proofErr w:type="spellEnd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611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 xml:space="preserve">, mas </w:t>
              </w:r>
              <w:proofErr w:type="spellStart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612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>estou</w:t>
              </w:r>
              <w:proofErr w:type="spellEnd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613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 xml:space="preserve"> </w:t>
              </w:r>
              <w:proofErr w:type="spellStart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614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>tendo</w:t>
              </w:r>
              <w:proofErr w:type="spellEnd"/>
              <w:r w:rsidR="00B9501A" w:rsidRPr="00B9501A">
                <w:rPr>
                  <w:rFonts w:ascii="Arial" w:eastAsia="Times New Roman" w:hAnsi="Arial" w:cs="Arial"/>
                  <w:color w:val="0070C0"/>
                  <w:sz w:val="16"/>
                  <w:szCs w:val="16"/>
                  <w:lang w:val="es-419"/>
                  <w:rPrChange w:id="615" w:author="Prada, Leandro (Leo) **CTR**" w:date="2020-06-08T14:15:00Z">
                    <w:rPr>
                      <w:rFonts w:ascii="Arial" w:eastAsia="Times New Roman" w:hAnsi="Arial" w:cs="Arial"/>
                      <w:color w:val="0070C0"/>
                      <w:sz w:val="16"/>
                      <w:szCs w:val="16"/>
                    </w:rPr>
                  </w:rPrChange>
                </w:rPr>
                <w:t xml:space="preserve"> problemas.</w:t>
              </w:r>
            </w:ins>
          </w:p>
        </w:tc>
      </w:tr>
      <w:tr w:rsidR="005D2D6F" w:rsidRPr="009C7D98" w14:paraId="2F932373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9CD2F0E" w14:textId="77777777" w:rsidR="005D2D6F" w:rsidRPr="009C7D98" w:rsidRDefault="005D2D6F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5D2D6F" w:rsidRPr="009C7D98" w14:paraId="25C9255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3AC3B3D1" w14:textId="77777777" w:rsidR="005D2D6F" w:rsidRPr="009C7D98" w:rsidRDefault="005D2D6F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00D625E2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3277F11F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3E69F792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024B820F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5D2D6F" w:rsidRPr="00D07F18" w14:paraId="294102E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AAFED6" w14:textId="77777777" w:rsidR="005D2D6F" w:rsidRPr="000A7FD5" w:rsidRDefault="005D2D6F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menu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2AFF1C01" w14:textId="77777777" w:rsidR="005D2D6F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Main menu,</w:t>
            </w:r>
          </w:p>
          <w:p w14:paraId="17E2180D" w14:textId="77777777" w:rsidR="005D2D6F" w:rsidRPr="00387EC4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Menu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C15B5A" w14:textId="77777777" w:rsidR="005D2D6F" w:rsidRPr="000A7FD5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DA611D" w14:textId="77777777" w:rsidR="005D2D6F" w:rsidRPr="00D07F18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CC7212" w14:textId="77777777" w:rsidR="005D2D6F" w:rsidRPr="00D07F18" w:rsidRDefault="005D2D6F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D2D6F" w:rsidRPr="009C7D98" w14:paraId="5709AFC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E18C350" w14:textId="77777777" w:rsidR="005D2D6F" w:rsidRPr="009C7D98" w:rsidRDefault="005D2D6F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5D2D6F" w:rsidRPr="009C7D98" w14:paraId="590AF983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29A9255C" w14:textId="77777777" w:rsidR="005D2D6F" w:rsidRPr="009C7D98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5D2D6F" w:rsidRPr="009C7D98" w14:paraId="12484184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1512EE2F" w14:textId="77777777" w:rsidR="005D2D6F" w:rsidRPr="009C7D98" w:rsidRDefault="005D2D6F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5D2D6F" w:rsidRPr="009C7D98" w14:paraId="416D9D9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79062085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7B1A77AA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5D2D6F" w:rsidRPr="009C7D98" w14:paraId="6AB89F08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25433B77" w14:textId="77777777" w:rsidR="005D2D6F" w:rsidRPr="009C7D98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1F4D1202" w14:textId="77777777" w:rsidR="005D2D6F" w:rsidRPr="009C7D98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WrapMenu.grxml</w:t>
            </w:r>
            <w:proofErr w:type="spellEnd"/>
          </w:p>
        </w:tc>
      </w:tr>
      <w:tr w:rsidR="005D2D6F" w:rsidRPr="00EA6DFA" w14:paraId="73C1EFB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B9DA9C" w14:textId="77777777" w:rsidR="005D2D6F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4004714E" w14:textId="77777777" w:rsidR="005D2D6F" w:rsidRPr="00EA6DFA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7BA6FD" w14:textId="77777777" w:rsidR="005D2D6F" w:rsidRPr="00EA6DFA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0E2AA2F3" w14:textId="766B09F3" w:rsidR="009E168D" w:rsidRPr="00387EC4" w:rsidRDefault="009E168D" w:rsidP="00387EC4">
      <w:pPr>
        <w:spacing w:after="0" w:line="240" w:lineRule="auto"/>
        <w:rPr>
          <w:rFonts w:ascii="Cambria" w:eastAsia="Times New Roman" w:hAnsi="Cambria"/>
          <w:b/>
          <w:bCs/>
          <w:color w:val="4F81BD"/>
          <w:sz w:val="26"/>
          <w:szCs w:val="26"/>
        </w:rPr>
      </w:pPr>
    </w:p>
    <w:sectPr w:rsidR="009E168D" w:rsidRPr="00387EC4" w:rsidSect="003064ED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F0C14A" w14:textId="77777777" w:rsidR="00436E72" w:rsidRDefault="00436E72" w:rsidP="00187403">
      <w:pPr>
        <w:spacing w:after="0" w:line="240" w:lineRule="auto"/>
      </w:pPr>
      <w:r>
        <w:separator/>
      </w:r>
    </w:p>
  </w:endnote>
  <w:endnote w:type="continuationSeparator" w:id="0">
    <w:p w14:paraId="290A1553" w14:textId="77777777" w:rsidR="00436E72" w:rsidRDefault="00436E72" w:rsidP="00187403">
      <w:pPr>
        <w:spacing w:after="0" w:line="240" w:lineRule="auto"/>
      </w:pPr>
      <w:r>
        <w:continuationSeparator/>
      </w:r>
    </w:p>
  </w:endnote>
  <w:endnote w:type="continuationNotice" w:id="1">
    <w:p w14:paraId="05B5D137" w14:textId="77777777" w:rsidR="00436E72" w:rsidRDefault="00436E7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43E25" w14:textId="316C3EAD" w:rsidR="00F51946" w:rsidRPr="00187403" w:rsidRDefault="00F51946" w:rsidP="00187403">
    <w:pPr>
      <w:pStyle w:val="Footer"/>
      <w:pBdr>
        <w:top w:val="single" w:sz="4" w:space="1" w:color="auto"/>
      </w:pBdr>
      <w:rPr>
        <w:sz w:val="16"/>
        <w:szCs w:val="16"/>
      </w:rPr>
    </w:pPr>
    <w:r>
      <w:rPr>
        <w:snapToGrid w:val="0"/>
        <w:sz w:val="16"/>
        <w:szCs w:val="16"/>
      </w:rPr>
      <w:fldChar w:fldCharType="begin"/>
    </w:r>
    <w:r>
      <w:rPr>
        <w:snapToGrid w:val="0"/>
        <w:sz w:val="16"/>
        <w:szCs w:val="16"/>
      </w:rPr>
      <w:instrText xml:space="preserve"> FILENAME \* MERGEFORMAT </w:instrText>
    </w:r>
    <w:r>
      <w:rPr>
        <w:snapToGrid w:val="0"/>
        <w:sz w:val="16"/>
        <w:szCs w:val="16"/>
      </w:rPr>
      <w:fldChar w:fldCharType="separate"/>
    </w:r>
    <w:r>
      <w:rPr>
        <w:noProof/>
        <w:snapToGrid w:val="0"/>
        <w:sz w:val="16"/>
        <w:szCs w:val="16"/>
      </w:rPr>
      <w:t>Wyndham_VUI_20200415_PT.docx</w:t>
    </w:r>
    <w:r>
      <w:rPr>
        <w:snapToGrid w:val="0"/>
        <w:sz w:val="16"/>
        <w:szCs w:val="16"/>
      </w:rPr>
      <w:fldChar w:fldCharType="end"/>
    </w:r>
    <w:r w:rsidRPr="00187403">
      <w:rPr>
        <w:sz w:val="16"/>
        <w:szCs w:val="16"/>
      </w:rPr>
      <w:tab/>
    </w:r>
    <w:r>
      <w:rPr>
        <w:sz w:val="16"/>
        <w:szCs w:val="16"/>
      </w:rPr>
      <w:tab/>
      <w:t>Waterfield Technologies</w:t>
    </w:r>
  </w:p>
  <w:p w14:paraId="06C113AC" w14:textId="76A584B2" w:rsidR="00F51946" w:rsidRPr="00187403" w:rsidRDefault="00F51946" w:rsidP="00187403">
    <w:pPr>
      <w:pStyle w:val="Footer"/>
      <w:rPr>
        <w:sz w:val="16"/>
        <w:szCs w:val="16"/>
      </w:rPr>
    </w:pPr>
    <w:r w:rsidRPr="00187403">
      <w:rPr>
        <w:sz w:val="16"/>
        <w:szCs w:val="16"/>
      </w:rPr>
      <w:t xml:space="preserve">Last Saved: </w:t>
    </w:r>
    <w:r w:rsidRPr="00187403">
      <w:rPr>
        <w:sz w:val="16"/>
        <w:szCs w:val="16"/>
      </w:rPr>
      <w:fldChar w:fldCharType="begin"/>
    </w:r>
    <w:r w:rsidRPr="00187403">
      <w:rPr>
        <w:sz w:val="16"/>
        <w:szCs w:val="16"/>
      </w:rPr>
      <w:instrText xml:space="preserve"> DATE \@ "M/d/yy" </w:instrText>
    </w:r>
    <w:r w:rsidRPr="00187403">
      <w:rPr>
        <w:sz w:val="16"/>
        <w:szCs w:val="16"/>
      </w:rPr>
      <w:fldChar w:fldCharType="separate"/>
    </w:r>
    <w:r>
      <w:rPr>
        <w:noProof/>
        <w:sz w:val="16"/>
        <w:szCs w:val="16"/>
      </w:rPr>
      <w:t>6/8/20</w:t>
    </w:r>
    <w:r w:rsidRPr="00187403">
      <w:rPr>
        <w:sz w:val="16"/>
        <w:szCs w:val="16"/>
      </w:rPr>
      <w:fldChar w:fldCharType="end"/>
    </w:r>
    <w:r w:rsidRPr="00187403">
      <w:rPr>
        <w:sz w:val="16"/>
        <w:szCs w:val="16"/>
      </w:rPr>
      <w:t xml:space="preserve"> </w:t>
    </w:r>
    <w:r w:rsidRPr="00187403">
      <w:rPr>
        <w:sz w:val="16"/>
        <w:szCs w:val="16"/>
      </w:rPr>
      <w:fldChar w:fldCharType="begin"/>
    </w:r>
    <w:r w:rsidRPr="00187403">
      <w:rPr>
        <w:sz w:val="16"/>
        <w:szCs w:val="16"/>
      </w:rPr>
      <w:instrText xml:space="preserve"> TIME \@ "h:mm AM/PM" </w:instrText>
    </w:r>
    <w:r w:rsidRPr="00187403">
      <w:rPr>
        <w:sz w:val="16"/>
        <w:szCs w:val="16"/>
      </w:rPr>
      <w:fldChar w:fldCharType="separate"/>
    </w:r>
    <w:r>
      <w:rPr>
        <w:noProof/>
        <w:sz w:val="16"/>
        <w:szCs w:val="16"/>
      </w:rPr>
      <w:t>2:13 PM</w:t>
    </w:r>
    <w:r w:rsidRPr="00187403">
      <w:rPr>
        <w:sz w:val="16"/>
        <w:szCs w:val="16"/>
      </w:rPr>
      <w:fldChar w:fldCharType="end"/>
    </w:r>
    <w:r w:rsidRPr="00187403">
      <w:rPr>
        <w:sz w:val="16"/>
        <w:szCs w:val="16"/>
      </w:rPr>
      <w:tab/>
    </w:r>
  </w:p>
  <w:p w14:paraId="381C5546" w14:textId="77777777" w:rsidR="00F51946" w:rsidRPr="00187403" w:rsidRDefault="00F51946">
    <w:pPr>
      <w:pStyle w:val="Footer"/>
      <w:rPr>
        <w:sz w:val="16"/>
        <w:szCs w:val="16"/>
      </w:rPr>
    </w:pPr>
    <w:r w:rsidRPr="00187403">
      <w:rPr>
        <w:sz w:val="16"/>
        <w:szCs w:val="16"/>
      </w:rPr>
      <w:t>Confidential</w:t>
    </w:r>
    <w:r w:rsidRPr="00187403">
      <w:rPr>
        <w:sz w:val="16"/>
        <w:szCs w:val="16"/>
      </w:rPr>
      <w:tab/>
    </w:r>
    <w:r w:rsidRPr="00187403">
      <w:rPr>
        <w:sz w:val="16"/>
        <w:szCs w:val="16"/>
      </w:rPr>
      <w:tab/>
    </w:r>
    <w:r w:rsidRPr="00187403">
      <w:rPr>
        <w:snapToGrid w:val="0"/>
        <w:sz w:val="16"/>
        <w:szCs w:val="16"/>
      </w:rPr>
      <w:t xml:space="preserve">Page </w:t>
    </w:r>
    <w:r w:rsidRPr="00187403">
      <w:rPr>
        <w:snapToGrid w:val="0"/>
        <w:sz w:val="16"/>
        <w:szCs w:val="16"/>
      </w:rPr>
      <w:fldChar w:fldCharType="begin"/>
    </w:r>
    <w:r w:rsidRPr="00187403">
      <w:rPr>
        <w:snapToGrid w:val="0"/>
        <w:sz w:val="16"/>
        <w:szCs w:val="16"/>
      </w:rPr>
      <w:instrText xml:space="preserve"> PAGE </w:instrText>
    </w:r>
    <w:r w:rsidRPr="00187403">
      <w:rPr>
        <w:snapToGrid w:val="0"/>
        <w:sz w:val="16"/>
        <w:szCs w:val="16"/>
      </w:rPr>
      <w:fldChar w:fldCharType="separate"/>
    </w:r>
    <w:r>
      <w:rPr>
        <w:noProof/>
        <w:snapToGrid w:val="0"/>
        <w:sz w:val="16"/>
        <w:szCs w:val="16"/>
      </w:rPr>
      <w:t>4</w:t>
    </w:r>
    <w:r w:rsidRPr="00187403">
      <w:rPr>
        <w:snapToGrid w:val="0"/>
        <w:sz w:val="16"/>
        <w:szCs w:val="16"/>
      </w:rPr>
      <w:fldChar w:fldCharType="end"/>
    </w:r>
  </w:p>
  <w:p w14:paraId="5B578F78" w14:textId="77777777" w:rsidR="00F51946" w:rsidRDefault="00F519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CDCABF" w14:textId="77777777" w:rsidR="00436E72" w:rsidRDefault="00436E72" w:rsidP="00187403">
      <w:pPr>
        <w:spacing w:after="0" w:line="240" w:lineRule="auto"/>
      </w:pPr>
      <w:r>
        <w:separator/>
      </w:r>
    </w:p>
  </w:footnote>
  <w:footnote w:type="continuationSeparator" w:id="0">
    <w:p w14:paraId="248CBDD4" w14:textId="77777777" w:rsidR="00436E72" w:rsidRDefault="00436E72" w:rsidP="00187403">
      <w:pPr>
        <w:spacing w:after="0" w:line="240" w:lineRule="auto"/>
      </w:pPr>
      <w:r>
        <w:continuationSeparator/>
      </w:r>
    </w:p>
  </w:footnote>
  <w:footnote w:type="continuationNotice" w:id="1">
    <w:p w14:paraId="33B012F6" w14:textId="77777777" w:rsidR="00436E72" w:rsidRDefault="00436E7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338A0"/>
    <w:multiLevelType w:val="hybridMultilevel"/>
    <w:tmpl w:val="28744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45A0F0E"/>
    <w:multiLevelType w:val="hybridMultilevel"/>
    <w:tmpl w:val="740083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D506F8"/>
    <w:multiLevelType w:val="hybridMultilevel"/>
    <w:tmpl w:val="1988D8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E2C6AF8"/>
    <w:multiLevelType w:val="hybridMultilevel"/>
    <w:tmpl w:val="D0F61D7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FFE03CD"/>
    <w:multiLevelType w:val="hybridMultilevel"/>
    <w:tmpl w:val="07FE1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080E03"/>
    <w:multiLevelType w:val="hybridMultilevel"/>
    <w:tmpl w:val="65DE94D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1D20E49"/>
    <w:multiLevelType w:val="hybridMultilevel"/>
    <w:tmpl w:val="85E8909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F1F4FA8"/>
    <w:multiLevelType w:val="hybridMultilevel"/>
    <w:tmpl w:val="EEAA753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C31F62"/>
    <w:multiLevelType w:val="hybridMultilevel"/>
    <w:tmpl w:val="3B4AF48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FAC4630"/>
    <w:multiLevelType w:val="hybridMultilevel"/>
    <w:tmpl w:val="E8967B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5"/>
  </w:num>
  <w:num w:numId="5">
    <w:abstractNumId w:val="3"/>
  </w:num>
  <w:num w:numId="6">
    <w:abstractNumId w:val="1"/>
  </w:num>
  <w:num w:numId="7">
    <w:abstractNumId w:val="4"/>
  </w:num>
  <w:num w:numId="8">
    <w:abstractNumId w:val="0"/>
  </w:num>
  <w:num w:numId="9">
    <w:abstractNumId w:val="9"/>
  </w:num>
  <w:num w:numId="10">
    <w:abstractNumId w:val="2"/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rada, Leandro (Leo) **CTR**">
    <w15:presenceInfo w15:providerId="AD" w15:userId="S::prada4@avaya.com::16fb6102-3c4a-413b-8f8d-5774354b373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trackRevision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682"/>
    <w:rsid w:val="000018B1"/>
    <w:rsid w:val="000027F5"/>
    <w:rsid w:val="00002943"/>
    <w:rsid w:val="0000348D"/>
    <w:rsid w:val="000047C0"/>
    <w:rsid w:val="00004D97"/>
    <w:rsid w:val="00004F3B"/>
    <w:rsid w:val="000060DF"/>
    <w:rsid w:val="00006365"/>
    <w:rsid w:val="0000741A"/>
    <w:rsid w:val="000100D2"/>
    <w:rsid w:val="000104AE"/>
    <w:rsid w:val="00010528"/>
    <w:rsid w:val="000105EE"/>
    <w:rsid w:val="00010A28"/>
    <w:rsid w:val="00010A82"/>
    <w:rsid w:val="00010CF0"/>
    <w:rsid w:val="0001264F"/>
    <w:rsid w:val="000135A9"/>
    <w:rsid w:val="00013868"/>
    <w:rsid w:val="00013A9E"/>
    <w:rsid w:val="00013C8E"/>
    <w:rsid w:val="00013D77"/>
    <w:rsid w:val="000145E7"/>
    <w:rsid w:val="00020254"/>
    <w:rsid w:val="000205B2"/>
    <w:rsid w:val="00020630"/>
    <w:rsid w:val="000207B4"/>
    <w:rsid w:val="000215E8"/>
    <w:rsid w:val="0002251E"/>
    <w:rsid w:val="0002299A"/>
    <w:rsid w:val="00023015"/>
    <w:rsid w:val="0002324D"/>
    <w:rsid w:val="00023605"/>
    <w:rsid w:val="000236E8"/>
    <w:rsid w:val="000238E2"/>
    <w:rsid w:val="00024410"/>
    <w:rsid w:val="00024C09"/>
    <w:rsid w:val="0002535C"/>
    <w:rsid w:val="000256D5"/>
    <w:rsid w:val="00025C0A"/>
    <w:rsid w:val="00026B07"/>
    <w:rsid w:val="00026C5D"/>
    <w:rsid w:val="00026F00"/>
    <w:rsid w:val="00027244"/>
    <w:rsid w:val="00027540"/>
    <w:rsid w:val="000277FF"/>
    <w:rsid w:val="000278A4"/>
    <w:rsid w:val="00027AC2"/>
    <w:rsid w:val="00027CC6"/>
    <w:rsid w:val="00027D85"/>
    <w:rsid w:val="00027E98"/>
    <w:rsid w:val="000310C9"/>
    <w:rsid w:val="00031376"/>
    <w:rsid w:val="00031A34"/>
    <w:rsid w:val="00031A59"/>
    <w:rsid w:val="00031D64"/>
    <w:rsid w:val="00032227"/>
    <w:rsid w:val="00034376"/>
    <w:rsid w:val="000343E5"/>
    <w:rsid w:val="00034CBD"/>
    <w:rsid w:val="00034EE2"/>
    <w:rsid w:val="000352F1"/>
    <w:rsid w:val="00035F0D"/>
    <w:rsid w:val="00037A7D"/>
    <w:rsid w:val="00037CB2"/>
    <w:rsid w:val="00037D9F"/>
    <w:rsid w:val="00040684"/>
    <w:rsid w:val="00041B0C"/>
    <w:rsid w:val="0004231B"/>
    <w:rsid w:val="00042A21"/>
    <w:rsid w:val="00042A44"/>
    <w:rsid w:val="00042D74"/>
    <w:rsid w:val="0004309B"/>
    <w:rsid w:val="00043464"/>
    <w:rsid w:val="000443A2"/>
    <w:rsid w:val="000446A2"/>
    <w:rsid w:val="000449C6"/>
    <w:rsid w:val="00044FED"/>
    <w:rsid w:val="00045238"/>
    <w:rsid w:val="00045666"/>
    <w:rsid w:val="00045D60"/>
    <w:rsid w:val="00045E14"/>
    <w:rsid w:val="000463D0"/>
    <w:rsid w:val="00046A64"/>
    <w:rsid w:val="00046A6D"/>
    <w:rsid w:val="000479C2"/>
    <w:rsid w:val="00047B59"/>
    <w:rsid w:val="000506AE"/>
    <w:rsid w:val="000517A0"/>
    <w:rsid w:val="00051AF4"/>
    <w:rsid w:val="00053032"/>
    <w:rsid w:val="0005360E"/>
    <w:rsid w:val="00054123"/>
    <w:rsid w:val="000543D2"/>
    <w:rsid w:val="00054424"/>
    <w:rsid w:val="00054CE0"/>
    <w:rsid w:val="000552CB"/>
    <w:rsid w:val="00055A55"/>
    <w:rsid w:val="00055B2E"/>
    <w:rsid w:val="00055E8E"/>
    <w:rsid w:val="00055FF9"/>
    <w:rsid w:val="00056527"/>
    <w:rsid w:val="00056B5B"/>
    <w:rsid w:val="00057125"/>
    <w:rsid w:val="000573DB"/>
    <w:rsid w:val="000578A6"/>
    <w:rsid w:val="00057B95"/>
    <w:rsid w:val="00057C1C"/>
    <w:rsid w:val="00060103"/>
    <w:rsid w:val="000603E1"/>
    <w:rsid w:val="00060691"/>
    <w:rsid w:val="00060EF1"/>
    <w:rsid w:val="00060FF1"/>
    <w:rsid w:val="000611B1"/>
    <w:rsid w:val="0006168B"/>
    <w:rsid w:val="0006268A"/>
    <w:rsid w:val="00063A83"/>
    <w:rsid w:val="00063F2B"/>
    <w:rsid w:val="000645FF"/>
    <w:rsid w:val="00065F27"/>
    <w:rsid w:val="0006617C"/>
    <w:rsid w:val="00066252"/>
    <w:rsid w:val="000664B3"/>
    <w:rsid w:val="00066BFF"/>
    <w:rsid w:val="00066EB2"/>
    <w:rsid w:val="000670AC"/>
    <w:rsid w:val="000678F3"/>
    <w:rsid w:val="00067A00"/>
    <w:rsid w:val="00067CC2"/>
    <w:rsid w:val="000704B1"/>
    <w:rsid w:val="00071289"/>
    <w:rsid w:val="00071993"/>
    <w:rsid w:val="00071BCC"/>
    <w:rsid w:val="000723D5"/>
    <w:rsid w:val="00072533"/>
    <w:rsid w:val="0007424E"/>
    <w:rsid w:val="00075332"/>
    <w:rsid w:val="0007565F"/>
    <w:rsid w:val="000756E5"/>
    <w:rsid w:val="000759DB"/>
    <w:rsid w:val="0007648F"/>
    <w:rsid w:val="000771F7"/>
    <w:rsid w:val="0007746E"/>
    <w:rsid w:val="00077EC6"/>
    <w:rsid w:val="00077F00"/>
    <w:rsid w:val="00080216"/>
    <w:rsid w:val="00081572"/>
    <w:rsid w:val="0008157E"/>
    <w:rsid w:val="00081B26"/>
    <w:rsid w:val="00082505"/>
    <w:rsid w:val="00082CE0"/>
    <w:rsid w:val="000833B4"/>
    <w:rsid w:val="00083EE8"/>
    <w:rsid w:val="000841E6"/>
    <w:rsid w:val="00084A3D"/>
    <w:rsid w:val="00085082"/>
    <w:rsid w:val="00085103"/>
    <w:rsid w:val="0008520B"/>
    <w:rsid w:val="000857AD"/>
    <w:rsid w:val="00085CCD"/>
    <w:rsid w:val="000863C6"/>
    <w:rsid w:val="00086BF3"/>
    <w:rsid w:val="000873D8"/>
    <w:rsid w:val="0008780D"/>
    <w:rsid w:val="000879FE"/>
    <w:rsid w:val="00091DAB"/>
    <w:rsid w:val="00091E20"/>
    <w:rsid w:val="000922B3"/>
    <w:rsid w:val="0009233E"/>
    <w:rsid w:val="00092E59"/>
    <w:rsid w:val="00093095"/>
    <w:rsid w:val="0009352E"/>
    <w:rsid w:val="00093A25"/>
    <w:rsid w:val="00094A30"/>
    <w:rsid w:val="000950A9"/>
    <w:rsid w:val="00095DA4"/>
    <w:rsid w:val="00096421"/>
    <w:rsid w:val="00096E58"/>
    <w:rsid w:val="00097491"/>
    <w:rsid w:val="00097B86"/>
    <w:rsid w:val="00097DAD"/>
    <w:rsid w:val="000A017F"/>
    <w:rsid w:val="000A09CC"/>
    <w:rsid w:val="000A120B"/>
    <w:rsid w:val="000A19A3"/>
    <w:rsid w:val="000A316E"/>
    <w:rsid w:val="000A325C"/>
    <w:rsid w:val="000A3834"/>
    <w:rsid w:val="000A4618"/>
    <w:rsid w:val="000A48B5"/>
    <w:rsid w:val="000A507D"/>
    <w:rsid w:val="000A56E9"/>
    <w:rsid w:val="000A59DB"/>
    <w:rsid w:val="000A613E"/>
    <w:rsid w:val="000A6FA7"/>
    <w:rsid w:val="000A7C74"/>
    <w:rsid w:val="000A7FD5"/>
    <w:rsid w:val="000B0358"/>
    <w:rsid w:val="000B0918"/>
    <w:rsid w:val="000B1F33"/>
    <w:rsid w:val="000B2E34"/>
    <w:rsid w:val="000B4894"/>
    <w:rsid w:val="000B5449"/>
    <w:rsid w:val="000B5D95"/>
    <w:rsid w:val="000B6BF3"/>
    <w:rsid w:val="000C1118"/>
    <w:rsid w:val="000C28FA"/>
    <w:rsid w:val="000C2CD8"/>
    <w:rsid w:val="000C2F08"/>
    <w:rsid w:val="000C3101"/>
    <w:rsid w:val="000C35EC"/>
    <w:rsid w:val="000C392C"/>
    <w:rsid w:val="000C3A17"/>
    <w:rsid w:val="000C3F23"/>
    <w:rsid w:val="000C3F6A"/>
    <w:rsid w:val="000C4022"/>
    <w:rsid w:val="000C412C"/>
    <w:rsid w:val="000C428E"/>
    <w:rsid w:val="000C4362"/>
    <w:rsid w:val="000C5345"/>
    <w:rsid w:val="000C539B"/>
    <w:rsid w:val="000C66FC"/>
    <w:rsid w:val="000C7D76"/>
    <w:rsid w:val="000D1D44"/>
    <w:rsid w:val="000D24B8"/>
    <w:rsid w:val="000D26C9"/>
    <w:rsid w:val="000D27BD"/>
    <w:rsid w:val="000D285A"/>
    <w:rsid w:val="000D2DCB"/>
    <w:rsid w:val="000D2F81"/>
    <w:rsid w:val="000D4612"/>
    <w:rsid w:val="000D47B8"/>
    <w:rsid w:val="000D4D04"/>
    <w:rsid w:val="000D60E5"/>
    <w:rsid w:val="000D7495"/>
    <w:rsid w:val="000D7FAA"/>
    <w:rsid w:val="000E062D"/>
    <w:rsid w:val="000E0C97"/>
    <w:rsid w:val="000E105B"/>
    <w:rsid w:val="000E1655"/>
    <w:rsid w:val="000E22D3"/>
    <w:rsid w:val="000E2382"/>
    <w:rsid w:val="000E2543"/>
    <w:rsid w:val="000E2AB3"/>
    <w:rsid w:val="000E2FA9"/>
    <w:rsid w:val="000E339A"/>
    <w:rsid w:val="000E37E0"/>
    <w:rsid w:val="000E456C"/>
    <w:rsid w:val="000E4BF4"/>
    <w:rsid w:val="000E647D"/>
    <w:rsid w:val="000E6A30"/>
    <w:rsid w:val="000E6B06"/>
    <w:rsid w:val="000E6E50"/>
    <w:rsid w:val="000E7BEF"/>
    <w:rsid w:val="000E7EFD"/>
    <w:rsid w:val="000F0052"/>
    <w:rsid w:val="000F1E48"/>
    <w:rsid w:val="000F1F11"/>
    <w:rsid w:val="000F3909"/>
    <w:rsid w:val="000F3F7C"/>
    <w:rsid w:val="000F49D8"/>
    <w:rsid w:val="000F5181"/>
    <w:rsid w:val="000F6400"/>
    <w:rsid w:val="000F656E"/>
    <w:rsid w:val="000F6913"/>
    <w:rsid w:val="000F790A"/>
    <w:rsid w:val="00100193"/>
    <w:rsid w:val="00100EAF"/>
    <w:rsid w:val="00101A71"/>
    <w:rsid w:val="00102410"/>
    <w:rsid w:val="00102440"/>
    <w:rsid w:val="001026DD"/>
    <w:rsid w:val="00103D47"/>
    <w:rsid w:val="001041E8"/>
    <w:rsid w:val="001043A4"/>
    <w:rsid w:val="001058BD"/>
    <w:rsid w:val="001065D7"/>
    <w:rsid w:val="001065F5"/>
    <w:rsid w:val="00106AB6"/>
    <w:rsid w:val="00107D22"/>
    <w:rsid w:val="001102F5"/>
    <w:rsid w:val="00110AEA"/>
    <w:rsid w:val="00110F17"/>
    <w:rsid w:val="001114D5"/>
    <w:rsid w:val="00111EB6"/>
    <w:rsid w:val="0011206B"/>
    <w:rsid w:val="001128E1"/>
    <w:rsid w:val="00113BCE"/>
    <w:rsid w:val="00113EDE"/>
    <w:rsid w:val="00114861"/>
    <w:rsid w:val="00114A21"/>
    <w:rsid w:val="00114AE4"/>
    <w:rsid w:val="00114BC3"/>
    <w:rsid w:val="00114BE0"/>
    <w:rsid w:val="0011582C"/>
    <w:rsid w:val="001168DB"/>
    <w:rsid w:val="0011690D"/>
    <w:rsid w:val="00116AD6"/>
    <w:rsid w:val="0011706D"/>
    <w:rsid w:val="001173ED"/>
    <w:rsid w:val="00122516"/>
    <w:rsid w:val="001225DF"/>
    <w:rsid w:val="00123122"/>
    <w:rsid w:val="00123383"/>
    <w:rsid w:val="0012395A"/>
    <w:rsid w:val="001268DE"/>
    <w:rsid w:val="001309A9"/>
    <w:rsid w:val="00130A4E"/>
    <w:rsid w:val="00130DE8"/>
    <w:rsid w:val="00131850"/>
    <w:rsid w:val="00132286"/>
    <w:rsid w:val="001334E8"/>
    <w:rsid w:val="0013407B"/>
    <w:rsid w:val="00134DE0"/>
    <w:rsid w:val="0013547F"/>
    <w:rsid w:val="00135B29"/>
    <w:rsid w:val="00135BDA"/>
    <w:rsid w:val="00136420"/>
    <w:rsid w:val="00136EAE"/>
    <w:rsid w:val="00137277"/>
    <w:rsid w:val="001374B7"/>
    <w:rsid w:val="001379E6"/>
    <w:rsid w:val="00137F10"/>
    <w:rsid w:val="00140837"/>
    <w:rsid w:val="00140C60"/>
    <w:rsid w:val="001414ED"/>
    <w:rsid w:val="00141914"/>
    <w:rsid w:val="00141C56"/>
    <w:rsid w:val="0014292B"/>
    <w:rsid w:val="00143367"/>
    <w:rsid w:val="001433B8"/>
    <w:rsid w:val="00143738"/>
    <w:rsid w:val="00143D95"/>
    <w:rsid w:val="00144862"/>
    <w:rsid w:val="00144B0A"/>
    <w:rsid w:val="00144C28"/>
    <w:rsid w:val="00144CAE"/>
    <w:rsid w:val="00145511"/>
    <w:rsid w:val="00145EC0"/>
    <w:rsid w:val="0014647A"/>
    <w:rsid w:val="00146BF0"/>
    <w:rsid w:val="001505B8"/>
    <w:rsid w:val="00151B6A"/>
    <w:rsid w:val="00151BF2"/>
    <w:rsid w:val="00152A18"/>
    <w:rsid w:val="0015316B"/>
    <w:rsid w:val="0015320B"/>
    <w:rsid w:val="0015381C"/>
    <w:rsid w:val="00154046"/>
    <w:rsid w:val="0015413E"/>
    <w:rsid w:val="0015498C"/>
    <w:rsid w:val="00154CF4"/>
    <w:rsid w:val="00155164"/>
    <w:rsid w:val="001562D5"/>
    <w:rsid w:val="00156411"/>
    <w:rsid w:val="00156D31"/>
    <w:rsid w:val="00157536"/>
    <w:rsid w:val="001575B1"/>
    <w:rsid w:val="00157868"/>
    <w:rsid w:val="00160882"/>
    <w:rsid w:val="00160CC7"/>
    <w:rsid w:val="001613FB"/>
    <w:rsid w:val="001626E3"/>
    <w:rsid w:val="00163035"/>
    <w:rsid w:val="001632CF"/>
    <w:rsid w:val="00163775"/>
    <w:rsid w:val="00163D50"/>
    <w:rsid w:val="00164675"/>
    <w:rsid w:val="001649CA"/>
    <w:rsid w:val="00164E69"/>
    <w:rsid w:val="0016553B"/>
    <w:rsid w:val="001659FC"/>
    <w:rsid w:val="00165E90"/>
    <w:rsid w:val="00167253"/>
    <w:rsid w:val="00167916"/>
    <w:rsid w:val="00167B17"/>
    <w:rsid w:val="00170189"/>
    <w:rsid w:val="00170207"/>
    <w:rsid w:val="00170604"/>
    <w:rsid w:val="00170AFA"/>
    <w:rsid w:val="00171891"/>
    <w:rsid w:val="00171990"/>
    <w:rsid w:val="00171C2B"/>
    <w:rsid w:val="00171DF5"/>
    <w:rsid w:val="00172285"/>
    <w:rsid w:val="00173219"/>
    <w:rsid w:val="0017381F"/>
    <w:rsid w:val="00173DCC"/>
    <w:rsid w:val="00173FA8"/>
    <w:rsid w:val="001745FE"/>
    <w:rsid w:val="00174C28"/>
    <w:rsid w:val="0017543E"/>
    <w:rsid w:val="00175EF0"/>
    <w:rsid w:val="00176778"/>
    <w:rsid w:val="001778E3"/>
    <w:rsid w:val="001804CC"/>
    <w:rsid w:val="00180819"/>
    <w:rsid w:val="001818D7"/>
    <w:rsid w:val="00181B09"/>
    <w:rsid w:val="00181BB3"/>
    <w:rsid w:val="00181C28"/>
    <w:rsid w:val="00181FEA"/>
    <w:rsid w:val="00182B39"/>
    <w:rsid w:val="00182DD9"/>
    <w:rsid w:val="00182E44"/>
    <w:rsid w:val="00183819"/>
    <w:rsid w:val="00184670"/>
    <w:rsid w:val="00186470"/>
    <w:rsid w:val="0018672F"/>
    <w:rsid w:val="00187392"/>
    <w:rsid w:val="00187403"/>
    <w:rsid w:val="00190900"/>
    <w:rsid w:val="001919F2"/>
    <w:rsid w:val="00191D10"/>
    <w:rsid w:val="0019323F"/>
    <w:rsid w:val="00193F55"/>
    <w:rsid w:val="00194090"/>
    <w:rsid w:val="00194171"/>
    <w:rsid w:val="00194889"/>
    <w:rsid w:val="0019518C"/>
    <w:rsid w:val="00195A2F"/>
    <w:rsid w:val="001A0A6E"/>
    <w:rsid w:val="001A0D97"/>
    <w:rsid w:val="001A0F83"/>
    <w:rsid w:val="001A1241"/>
    <w:rsid w:val="001A1D99"/>
    <w:rsid w:val="001A2239"/>
    <w:rsid w:val="001A2369"/>
    <w:rsid w:val="001A27F7"/>
    <w:rsid w:val="001A2FE2"/>
    <w:rsid w:val="001A3430"/>
    <w:rsid w:val="001A445D"/>
    <w:rsid w:val="001A4A9B"/>
    <w:rsid w:val="001A54B2"/>
    <w:rsid w:val="001A5722"/>
    <w:rsid w:val="001A5800"/>
    <w:rsid w:val="001A5A20"/>
    <w:rsid w:val="001A609A"/>
    <w:rsid w:val="001A65BC"/>
    <w:rsid w:val="001A7461"/>
    <w:rsid w:val="001B06E2"/>
    <w:rsid w:val="001B1BE0"/>
    <w:rsid w:val="001B2E19"/>
    <w:rsid w:val="001B4479"/>
    <w:rsid w:val="001B6416"/>
    <w:rsid w:val="001B66BC"/>
    <w:rsid w:val="001B72BD"/>
    <w:rsid w:val="001B7355"/>
    <w:rsid w:val="001B76AF"/>
    <w:rsid w:val="001C0692"/>
    <w:rsid w:val="001C0804"/>
    <w:rsid w:val="001C3BC7"/>
    <w:rsid w:val="001C4D63"/>
    <w:rsid w:val="001C4FCE"/>
    <w:rsid w:val="001C6282"/>
    <w:rsid w:val="001C6E1A"/>
    <w:rsid w:val="001C7AED"/>
    <w:rsid w:val="001C7D14"/>
    <w:rsid w:val="001C7D7F"/>
    <w:rsid w:val="001C7D86"/>
    <w:rsid w:val="001D06D4"/>
    <w:rsid w:val="001D0ECA"/>
    <w:rsid w:val="001D0F04"/>
    <w:rsid w:val="001D0F4B"/>
    <w:rsid w:val="001D140A"/>
    <w:rsid w:val="001D1C4F"/>
    <w:rsid w:val="001D1F68"/>
    <w:rsid w:val="001D26C0"/>
    <w:rsid w:val="001D2A69"/>
    <w:rsid w:val="001D2F97"/>
    <w:rsid w:val="001D31C9"/>
    <w:rsid w:val="001D395A"/>
    <w:rsid w:val="001D3B98"/>
    <w:rsid w:val="001D4D59"/>
    <w:rsid w:val="001D4EBF"/>
    <w:rsid w:val="001D59AC"/>
    <w:rsid w:val="001D5FE3"/>
    <w:rsid w:val="001D61CF"/>
    <w:rsid w:val="001D69FB"/>
    <w:rsid w:val="001D6A83"/>
    <w:rsid w:val="001D7561"/>
    <w:rsid w:val="001D7A7E"/>
    <w:rsid w:val="001D7CB3"/>
    <w:rsid w:val="001E03B0"/>
    <w:rsid w:val="001E0940"/>
    <w:rsid w:val="001E1089"/>
    <w:rsid w:val="001E1144"/>
    <w:rsid w:val="001E13FE"/>
    <w:rsid w:val="001E160B"/>
    <w:rsid w:val="001E1C32"/>
    <w:rsid w:val="001E271A"/>
    <w:rsid w:val="001E2892"/>
    <w:rsid w:val="001E3115"/>
    <w:rsid w:val="001E3C01"/>
    <w:rsid w:val="001E3C02"/>
    <w:rsid w:val="001E3FDE"/>
    <w:rsid w:val="001E4F94"/>
    <w:rsid w:val="001E5636"/>
    <w:rsid w:val="001E6309"/>
    <w:rsid w:val="001E6BD4"/>
    <w:rsid w:val="001E7DB8"/>
    <w:rsid w:val="001F00AD"/>
    <w:rsid w:val="001F0542"/>
    <w:rsid w:val="001F0D32"/>
    <w:rsid w:val="001F0E82"/>
    <w:rsid w:val="001F1A57"/>
    <w:rsid w:val="001F1EB4"/>
    <w:rsid w:val="001F237E"/>
    <w:rsid w:val="001F3EA0"/>
    <w:rsid w:val="001F4001"/>
    <w:rsid w:val="001F40E7"/>
    <w:rsid w:val="001F4CAC"/>
    <w:rsid w:val="001F4FC3"/>
    <w:rsid w:val="001F56CB"/>
    <w:rsid w:val="001F59AC"/>
    <w:rsid w:val="001F6767"/>
    <w:rsid w:val="001F796C"/>
    <w:rsid w:val="001F7BDC"/>
    <w:rsid w:val="002004C4"/>
    <w:rsid w:val="00200E74"/>
    <w:rsid w:val="002011A0"/>
    <w:rsid w:val="002012B0"/>
    <w:rsid w:val="002013AB"/>
    <w:rsid w:val="0020144D"/>
    <w:rsid w:val="00202224"/>
    <w:rsid w:val="00203573"/>
    <w:rsid w:val="002046C4"/>
    <w:rsid w:val="00204B6A"/>
    <w:rsid w:val="00204E0A"/>
    <w:rsid w:val="002053C6"/>
    <w:rsid w:val="00205B07"/>
    <w:rsid w:val="00205B0E"/>
    <w:rsid w:val="002061B0"/>
    <w:rsid w:val="002062F8"/>
    <w:rsid w:val="002063FC"/>
    <w:rsid w:val="00206615"/>
    <w:rsid w:val="0020666F"/>
    <w:rsid w:val="00207E54"/>
    <w:rsid w:val="00207F03"/>
    <w:rsid w:val="00207FE7"/>
    <w:rsid w:val="00211CBB"/>
    <w:rsid w:val="00211CFD"/>
    <w:rsid w:val="0021301D"/>
    <w:rsid w:val="002136D0"/>
    <w:rsid w:val="0021427E"/>
    <w:rsid w:val="002156D4"/>
    <w:rsid w:val="00215BCF"/>
    <w:rsid w:val="0021675F"/>
    <w:rsid w:val="00216D2D"/>
    <w:rsid w:val="0021774E"/>
    <w:rsid w:val="00220BCF"/>
    <w:rsid w:val="00220BE2"/>
    <w:rsid w:val="00220DF8"/>
    <w:rsid w:val="00221831"/>
    <w:rsid w:val="00221E0E"/>
    <w:rsid w:val="0022277C"/>
    <w:rsid w:val="00222815"/>
    <w:rsid w:val="002229F9"/>
    <w:rsid w:val="002230DA"/>
    <w:rsid w:val="00223164"/>
    <w:rsid w:val="002239C0"/>
    <w:rsid w:val="00224A1D"/>
    <w:rsid w:val="00224F5D"/>
    <w:rsid w:val="0022522D"/>
    <w:rsid w:val="002258F8"/>
    <w:rsid w:val="002268B6"/>
    <w:rsid w:val="00227F8B"/>
    <w:rsid w:val="00230D5F"/>
    <w:rsid w:val="00231529"/>
    <w:rsid w:val="002319E6"/>
    <w:rsid w:val="002326DD"/>
    <w:rsid w:val="00232BDE"/>
    <w:rsid w:val="00233B9A"/>
    <w:rsid w:val="0023429F"/>
    <w:rsid w:val="0023434E"/>
    <w:rsid w:val="00235908"/>
    <w:rsid w:val="00235C8B"/>
    <w:rsid w:val="002363A4"/>
    <w:rsid w:val="002363B9"/>
    <w:rsid w:val="00237907"/>
    <w:rsid w:val="00240472"/>
    <w:rsid w:val="002407FC"/>
    <w:rsid w:val="00240DAE"/>
    <w:rsid w:val="0024111A"/>
    <w:rsid w:val="0024129F"/>
    <w:rsid w:val="00242EC6"/>
    <w:rsid w:val="0024438C"/>
    <w:rsid w:val="002448D0"/>
    <w:rsid w:val="00245774"/>
    <w:rsid w:val="00245DD1"/>
    <w:rsid w:val="00246E9B"/>
    <w:rsid w:val="00247031"/>
    <w:rsid w:val="00247629"/>
    <w:rsid w:val="00247DEE"/>
    <w:rsid w:val="002505F1"/>
    <w:rsid w:val="0025081B"/>
    <w:rsid w:val="00250D9D"/>
    <w:rsid w:val="00250EED"/>
    <w:rsid w:val="0025172A"/>
    <w:rsid w:val="002521F2"/>
    <w:rsid w:val="00252394"/>
    <w:rsid w:val="0025266F"/>
    <w:rsid w:val="00252734"/>
    <w:rsid w:val="00252856"/>
    <w:rsid w:val="0025323B"/>
    <w:rsid w:val="00253572"/>
    <w:rsid w:val="00254502"/>
    <w:rsid w:val="00255302"/>
    <w:rsid w:val="00255691"/>
    <w:rsid w:val="00255D6A"/>
    <w:rsid w:val="002569E8"/>
    <w:rsid w:val="00256BF7"/>
    <w:rsid w:val="00256DBD"/>
    <w:rsid w:val="00257257"/>
    <w:rsid w:val="002573F7"/>
    <w:rsid w:val="00257768"/>
    <w:rsid w:val="002577DF"/>
    <w:rsid w:val="00260192"/>
    <w:rsid w:val="0026054D"/>
    <w:rsid w:val="002606A9"/>
    <w:rsid w:val="00260852"/>
    <w:rsid w:val="002612A7"/>
    <w:rsid w:val="00261314"/>
    <w:rsid w:val="002614AF"/>
    <w:rsid w:val="002614E4"/>
    <w:rsid w:val="00261D4E"/>
    <w:rsid w:val="002624B8"/>
    <w:rsid w:val="002627CA"/>
    <w:rsid w:val="00262C03"/>
    <w:rsid w:val="00262EBF"/>
    <w:rsid w:val="00262FA3"/>
    <w:rsid w:val="00263F71"/>
    <w:rsid w:val="0026405E"/>
    <w:rsid w:val="00264A8E"/>
    <w:rsid w:val="00264BE1"/>
    <w:rsid w:val="002655BA"/>
    <w:rsid w:val="002663BD"/>
    <w:rsid w:val="00266D61"/>
    <w:rsid w:val="0026720A"/>
    <w:rsid w:val="00267BF0"/>
    <w:rsid w:val="00270108"/>
    <w:rsid w:val="00270375"/>
    <w:rsid w:val="00270910"/>
    <w:rsid w:val="002709E8"/>
    <w:rsid w:val="00271001"/>
    <w:rsid w:val="00271E10"/>
    <w:rsid w:val="00272085"/>
    <w:rsid w:val="00272AAD"/>
    <w:rsid w:val="00272E49"/>
    <w:rsid w:val="00272FBD"/>
    <w:rsid w:val="00273CBD"/>
    <w:rsid w:val="00273D99"/>
    <w:rsid w:val="00273E48"/>
    <w:rsid w:val="00273F7D"/>
    <w:rsid w:val="00273FE9"/>
    <w:rsid w:val="002741A2"/>
    <w:rsid w:val="002743C0"/>
    <w:rsid w:val="002750B6"/>
    <w:rsid w:val="00275AA1"/>
    <w:rsid w:val="00275DB0"/>
    <w:rsid w:val="002769E5"/>
    <w:rsid w:val="00277011"/>
    <w:rsid w:val="0027765C"/>
    <w:rsid w:val="00281ABE"/>
    <w:rsid w:val="00281EE2"/>
    <w:rsid w:val="00282010"/>
    <w:rsid w:val="00282232"/>
    <w:rsid w:val="0028225C"/>
    <w:rsid w:val="00283896"/>
    <w:rsid w:val="0028418A"/>
    <w:rsid w:val="00284973"/>
    <w:rsid w:val="00284DD5"/>
    <w:rsid w:val="00284EA5"/>
    <w:rsid w:val="002850A8"/>
    <w:rsid w:val="0028553E"/>
    <w:rsid w:val="00287926"/>
    <w:rsid w:val="002901B7"/>
    <w:rsid w:val="002905DF"/>
    <w:rsid w:val="00291149"/>
    <w:rsid w:val="0029130A"/>
    <w:rsid w:val="00291CC2"/>
    <w:rsid w:val="00291F89"/>
    <w:rsid w:val="00292BBC"/>
    <w:rsid w:val="002941E9"/>
    <w:rsid w:val="002947B1"/>
    <w:rsid w:val="00294CEC"/>
    <w:rsid w:val="00294E8B"/>
    <w:rsid w:val="00295410"/>
    <w:rsid w:val="00295726"/>
    <w:rsid w:val="002963F0"/>
    <w:rsid w:val="00296E59"/>
    <w:rsid w:val="002A08AC"/>
    <w:rsid w:val="002A2907"/>
    <w:rsid w:val="002A385A"/>
    <w:rsid w:val="002A3B11"/>
    <w:rsid w:val="002A43F5"/>
    <w:rsid w:val="002A46F9"/>
    <w:rsid w:val="002A4C08"/>
    <w:rsid w:val="002A4F7A"/>
    <w:rsid w:val="002A5217"/>
    <w:rsid w:val="002A680F"/>
    <w:rsid w:val="002A6B04"/>
    <w:rsid w:val="002A6C44"/>
    <w:rsid w:val="002A6C92"/>
    <w:rsid w:val="002A7AA0"/>
    <w:rsid w:val="002A7C66"/>
    <w:rsid w:val="002B03F3"/>
    <w:rsid w:val="002B047F"/>
    <w:rsid w:val="002B1C51"/>
    <w:rsid w:val="002B282B"/>
    <w:rsid w:val="002B3333"/>
    <w:rsid w:val="002B3C55"/>
    <w:rsid w:val="002B4A71"/>
    <w:rsid w:val="002B4AF5"/>
    <w:rsid w:val="002B503D"/>
    <w:rsid w:val="002B5D88"/>
    <w:rsid w:val="002B5F14"/>
    <w:rsid w:val="002B6512"/>
    <w:rsid w:val="002B6733"/>
    <w:rsid w:val="002B6BA2"/>
    <w:rsid w:val="002B7348"/>
    <w:rsid w:val="002B7E27"/>
    <w:rsid w:val="002C0844"/>
    <w:rsid w:val="002C0A44"/>
    <w:rsid w:val="002C0C2D"/>
    <w:rsid w:val="002C1845"/>
    <w:rsid w:val="002C19F4"/>
    <w:rsid w:val="002C1B67"/>
    <w:rsid w:val="002C1DD9"/>
    <w:rsid w:val="002C3166"/>
    <w:rsid w:val="002C35E6"/>
    <w:rsid w:val="002C416C"/>
    <w:rsid w:val="002C46D0"/>
    <w:rsid w:val="002C4FD8"/>
    <w:rsid w:val="002C56ED"/>
    <w:rsid w:val="002C570F"/>
    <w:rsid w:val="002C5E59"/>
    <w:rsid w:val="002C6037"/>
    <w:rsid w:val="002C69B8"/>
    <w:rsid w:val="002C7027"/>
    <w:rsid w:val="002C753C"/>
    <w:rsid w:val="002C79BA"/>
    <w:rsid w:val="002D14DE"/>
    <w:rsid w:val="002D1C4C"/>
    <w:rsid w:val="002D233B"/>
    <w:rsid w:val="002D23F0"/>
    <w:rsid w:val="002D2819"/>
    <w:rsid w:val="002D2C51"/>
    <w:rsid w:val="002D32EB"/>
    <w:rsid w:val="002D3459"/>
    <w:rsid w:val="002D4055"/>
    <w:rsid w:val="002D45EF"/>
    <w:rsid w:val="002D6156"/>
    <w:rsid w:val="002D6C79"/>
    <w:rsid w:val="002D6E36"/>
    <w:rsid w:val="002D6E5B"/>
    <w:rsid w:val="002D7758"/>
    <w:rsid w:val="002D7BCB"/>
    <w:rsid w:val="002E09C9"/>
    <w:rsid w:val="002E0E49"/>
    <w:rsid w:val="002E1148"/>
    <w:rsid w:val="002E1523"/>
    <w:rsid w:val="002E1615"/>
    <w:rsid w:val="002E1746"/>
    <w:rsid w:val="002E2C24"/>
    <w:rsid w:val="002E3CAF"/>
    <w:rsid w:val="002E6018"/>
    <w:rsid w:val="002E71B4"/>
    <w:rsid w:val="002E7650"/>
    <w:rsid w:val="002E76C1"/>
    <w:rsid w:val="002F0697"/>
    <w:rsid w:val="002F0754"/>
    <w:rsid w:val="002F2002"/>
    <w:rsid w:val="002F25D4"/>
    <w:rsid w:val="002F263F"/>
    <w:rsid w:val="002F67DD"/>
    <w:rsid w:val="002F6EF8"/>
    <w:rsid w:val="002F7764"/>
    <w:rsid w:val="002F795A"/>
    <w:rsid w:val="003001B5"/>
    <w:rsid w:val="0030033B"/>
    <w:rsid w:val="00300461"/>
    <w:rsid w:val="003004A8"/>
    <w:rsid w:val="0030094E"/>
    <w:rsid w:val="00300C99"/>
    <w:rsid w:val="00300D7F"/>
    <w:rsid w:val="00301E28"/>
    <w:rsid w:val="003024A7"/>
    <w:rsid w:val="00303071"/>
    <w:rsid w:val="0030354B"/>
    <w:rsid w:val="00305182"/>
    <w:rsid w:val="0030538B"/>
    <w:rsid w:val="003056B5"/>
    <w:rsid w:val="003056CC"/>
    <w:rsid w:val="003064ED"/>
    <w:rsid w:val="003071C0"/>
    <w:rsid w:val="00307545"/>
    <w:rsid w:val="003075F2"/>
    <w:rsid w:val="00307CAF"/>
    <w:rsid w:val="00307E8B"/>
    <w:rsid w:val="00310059"/>
    <w:rsid w:val="00311317"/>
    <w:rsid w:val="0031431F"/>
    <w:rsid w:val="00314329"/>
    <w:rsid w:val="003153F4"/>
    <w:rsid w:val="003164F2"/>
    <w:rsid w:val="0031665D"/>
    <w:rsid w:val="00316682"/>
    <w:rsid w:val="00317151"/>
    <w:rsid w:val="00320A04"/>
    <w:rsid w:val="0032138C"/>
    <w:rsid w:val="00321585"/>
    <w:rsid w:val="0032162E"/>
    <w:rsid w:val="00321F62"/>
    <w:rsid w:val="00322383"/>
    <w:rsid w:val="003223A5"/>
    <w:rsid w:val="00324AFA"/>
    <w:rsid w:val="00324B35"/>
    <w:rsid w:val="00324FCA"/>
    <w:rsid w:val="00325597"/>
    <w:rsid w:val="00325710"/>
    <w:rsid w:val="00325A3E"/>
    <w:rsid w:val="00325BC7"/>
    <w:rsid w:val="003261DA"/>
    <w:rsid w:val="003268DC"/>
    <w:rsid w:val="00326A3B"/>
    <w:rsid w:val="00327785"/>
    <w:rsid w:val="00330108"/>
    <w:rsid w:val="00330675"/>
    <w:rsid w:val="003306DC"/>
    <w:rsid w:val="00330D3B"/>
    <w:rsid w:val="00331050"/>
    <w:rsid w:val="00331402"/>
    <w:rsid w:val="00331AF5"/>
    <w:rsid w:val="00331C75"/>
    <w:rsid w:val="00332016"/>
    <w:rsid w:val="003320F7"/>
    <w:rsid w:val="00332600"/>
    <w:rsid w:val="00332A7B"/>
    <w:rsid w:val="00332BB9"/>
    <w:rsid w:val="00332F8D"/>
    <w:rsid w:val="00334117"/>
    <w:rsid w:val="00335A92"/>
    <w:rsid w:val="00336B89"/>
    <w:rsid w:val="00336C00"/>
    <w:rsid w:val="00341314"/>
    <w:rsid w:val="003414A5"/>
    <w:rsid w:val="00341613"/>
    <w:rsid w:val="00341BD5"/>
    <w:rsid w:val="00342A50"/>
    <w:rsid w:val="00344666"/>
    <w:rsid w:val="003446A2"/>
    <w:rsid w:val="003446DA"/>
    <w:rsid w:val="00344E52"/>
    <w:rsid w:val="003453E7"/>
    <w:rsid w:val="00346175"/>
    <w:rsid w:val="0034687A"/>
    <w:rsid w:val="00350A0F"/>
    <w:rsid w:val="00351093"/>
    <w:rsid w:val="0035233B"/>
    <w:rsid w:val="0035278C"/>
    <w:rsid w:val="00354290"/>
    <w:rsid w:val="0035465D"/>
    <w:rsid w:val="00354D25"/>
    <w:rsid w:val="003553BF"/>
    <w:rsid w:val="003559EE"/>
    <w:rsid w:val="00355B5C"/>
    <w:rsid w:val="00356814"/>
    <w:rsid w:val="00356B17"/>
    <w:rsid w:val="00357F8F"/>
    <w:rsid w:val="00360349"/>
    <w:rsid w:val="003603BB"/>
    <w:rsid w:val="00360BD0"/>
    <w:rsid w:val="00360D0C"/>
    <w:rsid w:val="003619BA"/>
    <w:rsid w:val="00362329"/>
    <w:rsid w:val="00363A2C"/>
    <w:rsid w:val="0036400A"/>
    <w:rsid w:val="00364858"/>
    <w:rsid w:val="003649C6"/>
    <w:rsid w:val="00364D08"/>
    <w:rsid w:val="003654CE"/>
    <w:rsid w:val="00366286"/>
    <w:rsid w:val="003670C2"/>
    <w:rsid w:val="00367617"/>
    <w:rsid w:val="003679E9"/>
    <w:rsid w:val="00370442"/>
    <w:rsid w:val="00370FF8"/>
    <w:rsid w:val="003713C6"/>
    <w:rsid w:val="0037191C"/>
    <w:rsid w:val="003732A2"/>
    <w:rsid w:val="0037338F"/>
    <w:rsid w:val="00373482"/>
    <w:rsid w:val="00373701"/>
    <w:rsid w:val="003745AF"/>
    <w:rsid w:val="0037494D"/>
    <w:rsid w:val="00374FC4"/>
    <w:rsid w:val="00375255"/>
    <w:rsid w:val="0037635F"/>
    <w:rsid w:val="00376890"/>
    <w:rsid w:val="00377355"/>
    <w:rsid w:val="003804DD"/>
    <w:rsid w:val="00380819"/>
    <w:rsid w:val="00380AA1"/>
    <w:rsid w:val="003816F0"/>
    <w:rsid w:val="0038183A"/>
    <w:rsid w:val="00381DC0"/>
    <w:rsid w:val="00381F4B"/>
    <w:rsid w:val="00382352"/>
    <w:rsid w:val="00382539"/>
    <w:rsid w:val="00382886"/>
    <w:rsid w:val="003830F8"/>
    <w:rsid w:val="003831F9"/>
    <w:rsid w:val="003837A3"/>
    <w:rsid w:val="00383AFF"/>
    <w:rsid w:val="00383E27"/>
    <w:rsid w:val="003847E3"/>
    <w:rsid w:val="00385146"/>
    <w:rsid w:val="0038548E"/>
    <w:rsid w:val="00385653"/>
    <w:rsid w:val="00385717"/>
    <w:rsid w:val="00385FBA"/>
    <w:rsid w:val="00386695"/>
    <w:rsid w:val="00386840"/>
    <w:rsid w:val="00387EC4"/>
    <w:rsid w:val="00390561"/>
    <w:rsid w:val="0039069E"/>
    <w:rsid w:val="00390F97"/>
    <w:rsid w:val="0039171F"/>
    <w:rsid w:val="00391D98"/>
    <w:rsid w:val="0039351E"/>
    <w:rsid w:val="0039468D"/>
    <w:rsid w:val="00394725"/>
    <w:rsid w:val="00395660"/>
    <w:rsid w:val="00395DF3"/>
    <w:rsid w:val="003965C1"/>
    <w:rsid w:val="003A0CD7"/>
    <w:rsid w:val="003A0DB0"/>
    <w:rsid w:val="003A12D1"/>
    <w:rsid w:val="003A1ADA"/>
    <w:rsid w:val="003A1EFF"/>
    <w:rsid w:val="003A2058"/>
    <w:rsid w:val="003A2392"/>
    <w:rsid w:val="003A257B"/>
    <w:rsid w:val="003A319C"/>
    <w:rsid w:val="003A4C97"/>
    <w:rsid w:val="003A54FF"/>
    <w:rsid w:val="003A5755"/>
    <w:rsid w:val="003A6A2A"/>
    <w:rsid w:val="003A6E73"/>
    <w:rsid w:val="003A7727"/>
    <w:rsid w:val="003B0536"/>
    <w:rsid w:val="003B0D2E"/>
    <w:rsid w:val="003B0F15"/>
    <w:rsid w:val="003B0F4A"/>
    <w:rsid w:val="003B1165"/>
    <w:rsid w:val="003B121E"/>
    <w:rsid w:val="003B1358"/>
    <w:rsid w:val="003B1AA0"/>
    <w:rsid w:val="003B28B0"/>
    <w:rsid w:val="003B2A94"/>
    <w:rsid w:val="003B2C9D"/>
    <w:rsid w:val="003B3698"/>
    <w:rsid w:val="003B3A31"/>
    <w:rsid w:val="003B42B7"/>
    <w:rsid w:val="003B4308"/>
    <w:rsid w:val="003B4490"/>
    <w:rsid w:val="003B4F95"/>
    <w:rsid w:val="003B5217"/>
    <w:rsid w:val="003B5300"/>
    <w:rsid w:val="003B577F"/>
    <w:rsid w:val="003B582E"/>
    <w:rsid w:val="003B5D0E"/>
    <w:rsid w:val="003B66C8"/>
    <w:rsid w:val="003B69C6"/>
    <w:rsid w:val="003B746E"/>
    <w:rsid w:val="003B7921"/>
    <w:rsid w:val="003B7F40"/>
    <w:rsid w:val="003C0428"/>
    <w:rsid w:val="003C2BE7"/>
    <w:rsid w:val="003C35FE"/>
    <w:rsid w:val="003C3661"/>
    <w:rsid w:val="003C377A"/>
    <w:rsid w:val="003C38CE"/>
    <w:rsid w:val="003C3E43"/>
    <w:rsid w:val="003C44BA"/>
    <w:rsid w:val="003C4B22"/>
    <w:rsid w:val="003C4F4A"/>
    <w:rsid w:val="003C57ED"/>
    <w:rsid w:val="003C6129"/>
    <w:rsid w:val="003C6546"/>
    <w:rsid w:val="003C68C0"/>
    <w:rsid w:val="003C6DC4"/>
    <w:rsid w:val="003C7534"/>
    <w:rsid w:val="003C7576"/>
    <w:rsid w:val="003C7617"/>
    <w:rsid w:val="003C7706"/>
    <w:rsid w:val="003D0D14"/>
    <w:rsid w:val="003D1215"/>
    <w:rsid w:val="003D1514"/>
    <w:rsid w:val="003D4422"/>
    <w:rsid w:val="003D4619"/>
    <w:rsid w:val="003D46F7"/>
    <w:rsid w:val="003D5CD1"/>
    <w:rsid w:val="003D5E7B"/>
    <w:rsid w:val="003D62CA"/>
    <w:rsid w:val="003D66C3"/>
    <w:rsid w:val="003D713D"/>
    <w:rsid w:val="003D7958"/>
    <w:rsid w:val="003D7A64"/>
    <w:rsid w:val="003E0006"/>
    <w:rsid w:val="003E07B0"/>
    <w:rsid w:val="003E082F"/>
    <w:rsid w:val="003E1FF7"/>
    <w:rsid w:val="003E3D41"/>
    <w:rsid w:val="003E3D47"/>
    <w:rsid w:val="003E3EAA"/>
    <w:rsid w:val="003E4A68"/>
    <w:rsid w:val="003E4C50"/>
    <w:rsid w:val="003E4E14"/>
    <w:rsid w:val="003E54C5"/>
    <w:rsid w:val="003E62DB"/>
    <w:rsid w:val="003E68B9"/>
    <w:rsid w:val="003E6901"/>
    <w:rsid w:val="003E6BBF"/>
    <w:rsid w:val="003E70AC"/>
    <w:rsid w:val="003F0CEE"/>
    <w:rsid w:val="003F11B5"/>
    <w:rsid w:val="003F13DB"/>
    <w:rsid w:val="003F1FB3"/>
    <w:rsid w:val="003F2EED"/>
    <w:rsid w:val="003F2F67"/>
    <w:rsid w:val="003F3D85"/>
    <w:rsid w:val="003F41DA"/>
    <w:rsid w:val="003F47F9"/>
    <w:rsid w:val="003F4D24"/>
    <w:rsid w:val="003F56D2"/>
    <w:rsid w:val="003F6521"/>
    <w:rsid w:val="003F69AC"/>
    <w:rsid w:val="003F72BF"/>
    <w:rsid w:val="003F7727"/>
    <w:rsid w:val="003F7C49"/>
    <w:rsid w:val="004000C1"/>
    <w:rsid w:val="004006B6"/>
    <w:rsid w:val="00401ECE"/>
    <w:rsid w:val="00401FB2"/>
    <w:rsid w:val="00402A51"/>
    <w:rsid w:val="00402AD5"/>
    <w:rsid w:val="00404330"/>
    <w:rsid w:val="00404916"/>
    <w:rsid w:val="00404988"/>
    <w:rsid w:val="00404A54"/>
    <w:rsid w:val="00404DC8"/>
    <w:rsid w:val="00404E2D"/>
    <w:rsid w:val="00405094"/>
    <w:rsid w:val="0040515D"/>
    <w:rsid w:val="00406495"/>
    <w:rsid w:val="004067A9"/>
    <w:rsid w:val="004067EF"/>
    <w:rsid w:val="004068B0"/>
    <w:rsid w:val="004076EC"/>
    <w:rsid w:val="00407A16"/>
    <w:rsid w:val="004104AF"/>
    <w:rsid w:val="00411394"/>
    <w:rsid w:val="00411B97"/>
    <w:rsid w:val="00412432"/>
    <w:rsid w:val="0041287F"/>
    <w:rsid w:val="00413370"/>
    <w:rsid w:val="004148CB"/>
    <w:rsid w:val="00414FF5"/>
    <w:rsid w:val="00415901"/>
    <w:rsid w:val="00416632"/>
    <w:rsid w:val="00416803"/>
    <w:rsid w:val="00416A89"/>
    <w:rsid w:val="00422140"/>
    <w:rsid w:val="004224CA"/>
    <w:rsid w:val="00422FA0"/>
    <w:rsid w:val="004235D1"/>
    <w:rsid w:val="00424C5F"/>
    <w:rsid w:val="00424DB4"/>
    <w:rsid w:val="00424DF3"/>
    <w:rsid w:val="00424EAB"/>
    <w:rsid w:val="00424F1A"/>
    <w:rsid w:val="00424F3E"/>
    <w:rsid w:val="004250C4"/>
    <w:rsid w:val="0042517D"/>
    <w:rsid w:val="004257C1"/>
    <w:rsid w:val="004259A6"/>
    <w:rsid w:val="00426790"/>
    <w:rsid w:val="004268B0"/>
    <w:rsid w:val="00426ABC"/>
    <w:rsid w:val="00426F8B"/>
    <w:rsid w:val="004271D4"/>
    <w:rsid w:val="0042744F"/>
    <w:rsid w:val="004274ED"/>
    <w:rsid w:val="00427886"/>
    <w:rsid w:val="0043003C"/>
    <w:rsid w:val="004304F7"/>
    <w:rsid w:val="0043052B"/>
    <w:rsid w:val="00430599"/>
    <w:rsid w:val="00430792"/>
    <w:rsid w:val="00430960"/>
    <w:rsid w:val="00430EBA"/>
    <w:rsid w:val="0043119C"/>
    <w:rsid w:val="004316C1"/>
    <w:rsid w:val="004316FE"/>
    <w:rsid w:val="004318EC"/>
    <w:rsid w:val="00431CBF"/>
    <w:rsid w:val="00431FEC"/>
    <w:rsid w:val="00432385"/>
    <w:rsid w:val="00432599"/>
    <w:rsid w:val="00432A06"/>
    <w:rsid w:val="00432A56"/>
    <w:rsid w:val="0043354D"/>
    <w:rsid w:val="0043374D"/>
    <w:rsid w:val="00433B69"/>
    <w:rsid w:val="00433F53"/>
    <w:rsid w:val="004345B5"/>
    <w:rsid w:val="00434B97"/>
    <w:rsid w:val="00434CBA"/>
    <w:rsid w:val="004364B9"/>
    <w:rsid w:val="00436A3E"/>
    <w:rsid w:val="00436E72"/>
    <w:rsid w:val="004370D1"/>
    <w:rsid w:val="00437764"/>
    <w:rsid w:val="004404F2"/>
    <w:rsid w:val="00440C32"/>
    <w:rsid w:val="00441524"/>
    <w:rsid w:val="00441C9A"/>
    <w:rsid w:val="00442263"/>
    <w:rsid w:val="0044263A"/>
    <w:rsid w:val="00442D34"/>
    <w:rsid w:val="00443189"/>
    <w:rsid w:val="00443810"/>
    <w:rsid w:val="00443D2D"/>
    <w:rsid w:val="00444485"/>
    <w:rsid w:val="00445B51"/>
    <w:rsid w:val="00446DB1"/>
    <w:rsid w:val="00447BBA"/>
    <w:rsid w:val="004502E5"/>
    <w:rsid w:val="00450456"/>
    <w:rsid w:val="00450989"/>
    <w:rsid w:val="0045131B"/>
    <w:rsid w:val="00451355"/>
    <w:rsid w:val="004523BB"/>
    <w:rsid w:val="00454D53"/>
    <w:rsid w:val="00455097"/>
    <w:rsid w:val="0045522C"/>
    <w:rsid w:val="00455247"/>
    <w:rsid w:val="00455578"/>
    <w:rsid w:val="00455C47"/>
    <w:rsid w:val="00456E8A"/>
    <w:rsid w:val="004571D5"/>
    <w:rsid w:val="00457C58"/>
    <w:rsid w:val="00457D1D"/>
    <w:rsid w:val="00457EE0"/>
    <w:rsid w:val="0046046D"/>
    <w:rsid w:val="004604E9"/>
    <w:rsid w:val="00460693"/>
    <w:rsid w:val="00460CBE"/>
    <w:rsid w:val="004610CD"/>
    <w:rsid w:val="00461245"/>
    <w:rsid w:val="00462D5F"/>
    <w:rsid w:val="00463068"/>
    <w:rsid w:val="004633D4"/>
    <w:rsid w:val="004644F5"/>
    <w:rsid w:val="00464B13"/>
    <w:rsid w:val="00464FEF"/>
    <w:rsid w:val="004650D0"/>
    <w:rsid w:val="004652F9"/>
    <w:rsid w:val="00465C30"/>
    <w:rsid w:val="00466AA6"/>
    <w:rsid w:val="00466B12"/>
    <w:rsid w:val="00466BF9"/>
    <w:rsid w:val="00467DA2"/>
    <w:rsid w:val="004707E4"/>
    <w:rsid w:val="00470971"/>
    <w:rsid w:val="00470C53"/>
    <w:rsid w:val="0047111A"/>
    <w:rsid w:val="00471CAF"/>
    <w:rsid w:val="00471D16"/>
    <w:rsid w:val="00471F1C"/>
    <w:rsid w:val="0047245A"/>
    <w:rsid w:val="00472961"/>
    <w:rsid w:val="00472E41"/>
    <w:rsid w:val="00472F20"/>
    <w:rsid w:val="0047307E"/>
    <w:rsid w:val="00473B51"/>
    <w:rsid w:val="00473B8D"/>
    <w:rsid w:val="00474346"/>
    <w:rsid w:val="004744EE"/>
    <w:rsid w:val="004745E3"/>
    <w:rsid w:val="00474A6F"/>
    <w:rsid w:val="004751B5"/>
    <w:rsid w:val="004753C6"/>
    <w:rsid w:val="00476371"/>
    <w:rsid w:val="004769E2"/>
    <w:rsid w:val="004770BA"/>
    <w:rsid w:val="004774D2"/>
    <w:rsid w:val="00477805"/>
    <w:rsid w:val="00481FEB"/>
    <w:rsid w:val="00482390"/>
    <w:rsid w:val="00482D0D"/>
    <w:rsid w:val="004835C4"/>
    <w:rsid w:val="0048399D"/>
    <w:rsid w:val="00483A85"/>
    <w:rsid w:val="00483D3D"/>
    <w:rsid w:val="0048458A"/>
    <w:rsid w:val="004849CC"/>
    <w:rsid w:val="004851EE"/>
    <w:rsid w:val="00485841"/>
    <w:rsid w:val="00485EC8"/>
    <w:rsid w:val="00485EFA"/>
    <w:rsid w:val="00485F6F"/>
    <w:rsid w:val="0048696F"/>
    <w:rsid w:val="00486BAA"/>
    <w:rsid w:val="00491073"/>
    <w:rsid w:val="00491BC2"/>
    <w:rsid w:val="00491F5D"/>
    <w:rsid w:val="00493AF1"/>
    <w:rsid w:val="00494DED"/>
    <w:rsid w:val="00495DD5"/>
    <w:rsid w:val="00496673"/>
    <w:rsid w:val="00496693"/>
    <w:rsid w:val="0049687F"/>
    <w:rsid w:val="00496EB6"/>
    <w:rsid w:val="00497416"/>
    <w:rsid w:val="0049745E"/>
    <w:rsid w:val="00497B7D"/>
    <w:rsid w:val="004A0BD3"/>
    <w:rsid w:val="004A1154"/>
    <w:rsid w:val="004A1CCD"/>
    <w:rsid w:val="004A2144"/>
    <w:rsid w:val="004A22D2"/>
    <w:rsid w:val="004A2BFB"/>
    <w:rsid w:val="004A37DC"/>
    <w:rsid w:val="004A423A"/>
    <w:rsid w:val="004A42E8"/>
    <w:rsid w:val="004A45C0"/>
    <w:rsid w:val="004A4ED1"/>
    <w:rsid w:val="004A5FAD"/>
    <w:rsid w:val="004A6425"/>
    <w:rsid w:val="004A7B50"/>
    <w:rsid w:val="004A7CA9"/>
    <w:rsid w:val="004A7E51"/>
    <w:rsid w:val="004A7ECE"/>
    <w:rsid w:val="004B099E"/>
    <w:rsid w:val="004B0B5B"/>
    <w:rsid w:val="004B1380"/>
    <w:rsid w:val="004B19C1"/>
    <w:rsid w:val="004B4072"/>
    <w:rsid w:val="004B4F20"/>
    <w:rsid w:val="004B527A"/>
    <w:rsid w:val="004B535C"/>
    <w:rsid w:val="004B5597"/>
    <w:rsid w:val="004B5B7A"/>
    <w:rsid w:val="004B7133"/>
    <w:rsid w:val="004B79C4"/>
    <w:rsid w:val="004C008D"/>
    <w:rsid w:val="004C02F4"/>
    <w:rsid w:val="004C0922"/>
    <w:rsid w:val="004C116E"/>
    <w:rsid w:val="004C12C8"/>
    <w:rsid w:val="004C1AAC"/>
    <w:rsid w:val="004C22CA"/>
    <w:rsid w:val="004C2514"/>
    <w:rsid w:val="004C2CBB"/>
    <w:rsid w:val="004C2FF7"/>
    <w:rsid w:val="004C388B"/>
    <w:rsid w:val="004C44A3"/>
    <w:rsid w:val="004C4BF7"/>
    <w:rsid w:val="004C5290"/>
    <w:rsid w:val="004C5CAD"/>
    <w:rsid w:val="004C6219"/>
    <w:rsid w:val="004C7C5D"/>
    <w:rsid w:val="004D033A"/>
    <w:rsid w:val="004D072C"/>
    <w:rsid w:val="004D081F"/>
    <w:rsid w:val="004D0F83"/>
    <w:rsid w:val="004D1D4C"/>
    <w:rsid w:val="004D1F2F"/>
    <w:rsid w:val="004D2119"/>
    <w:rsid w:val="004D2666"/>
    <w:rsid w:val="004D300C"/>
    <w:rsid w:val="004D3082"/>
    <w:rsid w:val="004D3F85"/>
    <w:rsid w:val="004D4D50"/>
    <w:rsid w:val="004D4F3A"/>
    <w:rsid w:val="004D5012"/>
    <w:rsid w:val="004D5105"/>
    <w:rsid w:val="004D51B1"/>
    <w:rsid w:val="004D53D9"/>
    <w:rsid w:val="004D57F5"/>
    <w:rsid w:val="004D6342"/>
    <w:rsid w:val="004D6411"/>
    <w:rsid w:val="004D7A00"/>
    <w:rsid w:val="004E0E7B"/>
    <w:rsid w:val="004E0F91"/>
    <w:rsid w:val="004E0FAC"/>
    <w:rsid w:val="004E149F"/>
    <w:rsid w:val="004E18AA"/>
    <w:rsid w:val="004E1A74"/>
    <w:rsid w:val="004E21C8"/>
    <w:rsid w:val="004E289D"/>
    <w:rsid w:val="004E2A25"/>
    <w:rsid w:val="004E3029"/>
    <w:rsid w:val="004E32F5"/>
    <w:rsid w:val="004E454A"/>
    <w:rsid w:val="004E5FB7"/>
    <w:rsid w:val="004E7039"/>
    <w:rsid w:val="004E757A"/>
    <w:rsid w:val="004F00A6"/>
    <w:rsid w:val="004F09F5"/>
    <w:rsid w:val="004F0A9B"/>
    <w:rsid w:val="004F0CD3"/>
    <w:rsid w:val="004F12DF"/>
    <w:rsid w:val="004F160D"/>
    <w:rsid w:val="004F168B"/>
    <w:rsid w:val="004F195C"/>
    <w:rsid w:val="004F1A3A"/>
    <w:rsid w:val="004F1EA6"/>
    <w:rsid w:val="004F1F03"/>
    <w:rsid w:val="004F2579"/>
    <w:rsid w:val="004F2C0F"/>
    <w:rsid w:val="004F2F3E"/>
    <w:rsid w:val="004F3D36"/>
    <w:rsid w:val="004F3FC5"/>
    <w:rsid w:val="004F4121"/>
    <w:rsid w:val="004F4ECA"/>
    <w:rsid w:val="004F4F17"/>
    <w:rsid w:val="004F55F1"/>
    <w:rsid w:val="004F6119"/>
    <w:rsid w:val="004F638C"/>
    <w:rsid w:val="004F6499"/>
    <w:rsid w:val="004F7083"/>
    <w:rsid w:val="0050024A"/>
    <w:rsid w:val="00500E14"/>
    <w:rsid w:val="005013EF"/>
    <w:rsid w:val="00501BC4"/>
    <w:rsid w:val="0050236F"/>
    <w:rsid w:val="00502565"/>
    <w:rsid w:val="00502C1A"/>
    <w:rsid w:val="00502CEE"/>
    <w:rsid w:val="00502F2A"/>
    <w:rsid w:val="00502F88"/>
    <w:rsid w:val="0050314B"/>
    <w:rsid w:val="0050362E"/>
    <w:rsid w:val="00503BD3"/>
    <w:rsid w:val="00503C6A"/>
    <w:rsid w:val="0050437C"/>
    <w:rsid w:val="005049A6"/>
    <w:rsid w:val="0050506A"/>
    <w:rsid w:val="00505B01"/>
    <w:rsid w:val="005063AC"/>
    <w:rsid w:val="00510983"/>
    <w:rsid w:val="00511D44"/>
    <w:rsid w:val="00511F80"/>
    <w:rsid w:val="00512107"/>
    <w:rsid w:val="00512BA0"/>
    <w:rsid w:val="00513A31"/>
    <w:rsid w:val="0051407A"/>
    <w:rsid w:val="005149FD"/>
    <w:rsid w:val="005156D9"/>
    <w:rsid w:val="005162A2"/>
    <w:rsid w:val="00516D1A"/>
    <w:rsid w:val="005170E7"/>
    <w:rsid w:val="00517693"/>
    <w:rsid w:val="00517F7E"/>
    <w:rsid w:val="005202A0"/>
    <w:rsid w:val="0052030A"/>
    <w:rsid w:val="005207AD"/>
    <w:rsid w:val="0052102D"/>
    <w:rsid w:val="005211BF"/>
    <w:rsid w:val="00521A82"/>
    <w:rsid w:val="00521CC3"/>
    <w:rsid w:val="00521FD0"/>
    <w:rsid w:val="00522458"/>
    <w:rsid w:val="0052261C"/>
    <w:rsid w:val="0052277C"/>
    <w:rsid w:val="00523178"/>
    <w:rsid w:val="005237B2"/>
    <w:rsid w:val="00523A17"/>
    <w:rsid w:val="00523A53"/>
    <w:rsid w:val="00523B31"/>
    <w:rsid w:val="00523E7A"/>
    <w:rsid w:val="0052411D"/>
    <w:rsid w:val="0052494B"/>
    <w:rsid w:val="00524B32"/>
    <w:rsid w:val="00525655"/>
    <w:rsid w:val="005258C7"/>
    <w:rsid w:val="00525BB8"/>
    <w:rsid w:val="00525DB5"/>
    <w:rsid w:val="00527C1F"/>
    <w:rsid w:val="005307BC"/>
    <w:rsid w:val="00530D00"/>
    <w:rsid w:val="005310EB"/>
    <w:rsid w:val="00531132"/>
    <w:rsid w:val="005312F6"/>
    <w:rsid w:val="00531898"/>
    <w:rsid w:val="00531CF0"/>
    <w:rsid w:val="00531DF3"/>
    <w:rsid w:val="00533C96"/>
    <w:rsid w:val="00533D7C"/>
    <w:rsid w:val="00533E8B"/>
    <w:rsid w:val="00534B55"/>
    <w:rsid w:val="00534CC1"/>
    <w:rsid w:val="00534D4A"/>
    <w:rsid w:val="005362EF"/>
    <w:rsid w:val="005363CA"/>
    <w:rsid w:val="005374CE"/>
    <w:rsid w:val="00537A29"/>
    <w:rsid w:val="0054023A"/>
    <w:rsid w:val="00540ED5"/>
    <w:rsid w:val="005412A5"/>
    <w:rsid w:val="005424C2"/>
    <w:rsid w:val="005427E8"/>
    <w:rsid w:val="00543BE1"/>
    <w:rsid w:val="00543E93"/>
    <w:rsid w:val="00543FEB"/>
    <w:rsid w:val="00544B02"/>
    <w:rsid w:val="00544D4E"/>
    <w:rsid w:val="00545528"/>
    <w:rsid w:val="00545898"/>
    <w:rsid w:val="00546966"/>
    <w:rsid w:val="00546D70"/>
    <w:rsid w:val="00547582"/>
    <w:rsid w:val="00547619"/>
    <w:rsid w:val="0054796E"/>
    <w:rsid w:val="005502DF"/>
    <w:rsid w:val="0055247A"/>
    <w:rsid w:val="00552518"/>
    <w:rsid w:val="00552E9B"/>
    <w:rsid w:val="00554003"/>
    <w:rsid w:val="00554CD7"/>
    <w:rsid w:val="00556D23"/>
    <w:rsid w:val="00557F36"/>
    <w:rsid w:val="0056120A"/>
    <w:rsid w:val="00561A15"/>
    <w:rsid w:val="00561F38"/>
    <w:rsid w:val="0056356E"/>
    <w:rsid w:val="00563784"/>
    <w:rsid w:val="0056382C"/>
    <w:rsid w:val="00563B87"/>
    <w:rsid w:val="00565E8E"/>
    <w:rsid w:val="00567848"/>
    <w:rsid w:val="005700CA"/>
    <w:rsid w:val="0057010B"/>
    <w:rsid w:val="005701B9"/>
    <w:rsid w:val="005704FA"/>
    <w:rsid w:val="00570602"/>
    <w:rsid w:val="00571305"/>
    <w:rsid w:val="0057148A"/>
    <w:rsid w:val="0057150F"/>
    <w:rsid w:val="005724B0"/>
    <w:rsid w:val="0057261A"/>
    <w:rsid w:val="00572E2B"/>
    <w:rsid w:val="00573F4C"/>
    <w:rsid w:val="00574052"/>
    <w:rsid w:val="00574907"/>
    <w:rsid w:val="00575733"/>
    <w:rsid w:val="00575A62"/>
    <w:rsid w:val="00576882"/>
    <w:rsid w:val="005776F9"/>
    <w:rsid w:val="00580E31"/>
    <w:rsid w:val="005813FE"/>
    <w:rsid w:val="005817CB"/>
    <w:rsid w:val="00581A0E"/>
    <w:rsid w:val="005842C1"/>
    <w:rsid w:val="005844FB"/>
    <w:rsid w:val="00584965"/>
    <w:rsid w:val="00586E5D"/>
    <w:rsid w:val="00587855"/>
    <w:rsid w:val="00590C52"/>
    <w:rsid w:val="00590E92"/>
    <w:rsid w:val="00590F18"/>
    <w:rsid w:val="00591CA0"/>
    <w:rsid w:val="00591E56"/>
    <w:rsid w:val="00591EC8"/>
    <w:rsid w:val="005926F9"/>
    <w:rsid w:val="00592C4D"/>
    <w:rsid w:val="005931AA"/>
    <w:rsid w:val="00593FA3"/>
    <w:rsid w:val="00594680"/>
    <w:rsid w:val="00595507"/>
    <w:rsid w:val="00595765"/>
    <w:rsid w:val="0059590E"/>
    <w:rsid w:val="0059594D"/>
    <w:rsid w:val="00595C0D"/>
    <w:rsid w:val="005962F6"/>
    <w:rsid w:val="00596B65"/>
    <w:rsid w:val="00596DD9"/>
    <w:rsid w:val="005971EB"/>
    <w:rsid w:val="00597BD5"/>
    <w:rsid w:val="00597E01"/>
    <w:rsid w:val="00597E0C"/>
    <w:rsid w:val="005A03F7"/>
    <w:rsid w:val="005A0D50"/>
    <w:rsid w:val="005A1104"/>
    <w:rsid w:val="005A188B"/>
    <w:rsid w:val="005A1CFF"/>
    <w:rsid w:val="005A2A26"/>
    <w:rsid w:val="005A2A60"/>
    <w:rsid w:val="005A34F5"/>
    <w:rsid w:val="005A3648"/>
    <w:rsid w:val="005A3DEB"/>
    <w:rsid w:val="005A4AB2"/>
    <w:rsid w:val="005A4E91"/>
    <w:rsid w:val="005A517E"/>
    <w:rsid w:val="005A5BDC"/>
    <w:rsid w:val="005A5D91"/>
    <w:rsid w:val="005A5E44"/>
    <w:rsid w:val="005A75AC"/>
    <w:rsid w:val="005B0375"/>
    <w:rsid w:val="005B03C1"/>
    <w:rsid w:val="005B10CC"/>
    <w:rsid w:val="005B218B"/>
    <w:rsid w:val="005B24DC"/>
    <w:rsid w:val="005B260E"/>
    <w:rsid w:val="005B30A0"/>
    <w:rsid w:val="005B3120"/>
    <w:rsid w:val="005B3569"/>
    <w:rsid w:val="005B3B3B"/>
    <w:rsid w:val="005B3F19"/>
    <w:rsid w:val="005B4A0E"/>
    <w:rsid w:val="005B5294"/>
    <w:rsid w:val="005B5D31"/>
    <w:rsid w:val="005B6374"/>
    <w:rsid w:val="005B677D"/>
    <w:rsid w:val="005C0F89"/>
    <w:rsid w:val="005C10FB"/>
    <w:rsid w:val="005C19C0"/>
    <w:rsid w:val="005C1BFF"/>
    <w:rsid w:val="005C2A5F"/>
    <w:rsid w:val="005C2F1F"/>
    <w:rsid w:val="005C46AC"/>
    <w:rsid w:val="005C5226"/>
    <w:rsid w:val="005C5646"/>
    <w:rsid w:val="005C58DF"/>
    <w:rsid w:val="005C597F"/>
    <w:rsid w:val="005C5AE3"/>
    <w:rsid w:val="005C5FB7"/>
    <w:rsid w:val="005C66D2"/>
    <w:rsid w:val="005C6CE2"/>
    <w:rsid w:val="005C7DD8"/>
    <w:rsid w:val="005D0654"/>
    <w:rsid w:val="005D1FD6"/>
    <w:rsid w:val="005D2339"/>
    <w:rsid w:val="005D2D6F"/>
    <w:rsid w:val="005D347E"/>
    <w:rsid w:val="005D355B"/>
    <w:rsid w:val="005D3564"/>
    <w:rsid w:val="005D3B20"/>
    <w:rsid w:val="005D459F"/>
    <w:rsid w:val="005D5620"/>
    <w:rsid w:val="005D6E55"/>
    <w:rsid w:val="005D7CE5"/>
    <w:rsid w:val="005E02B5"/>
    <w:rsid w:val="005E02D1"/>
    <w:rsid w:val="005E0A38"/>
    <w:rsid w:val="005E0CDF"/>
    <w:rsid w:val="005E137E"/>
    <w:rsid w:val="005E1518"/>
    <w:rsid w:val="005E152D"/>
    <w:rsid w:val="005E2E80"/>
    <w:rsid w:val="005E392E"/>
    <w:rsid w:val="005E3CC7"/>
    <w:rsid w:val="005E4D41"/>
    <w:rsid w:val="005E5F01"/>
    <w:rsid w:val="005E6D3D"/>
    <w:rsid w:val="005E6F4C"/>
    <w:rsid w:val="005E7690"/>
    <w:rsid w:val="005F0674"/>
    <w:rsid w:val="005F0F23"/>
    <w:rsid w:val="005F11BE"/>
    <w:rsid w:val="005F1608"/>
    <w:rsid w:val="005F19AB"/>
    <w:rsid w:val="005F2030"/>
    <w:rsid w:val="005F3F04"/>
    <w:rsid w:val="005F4050"/>
    <w:rsid w:val="005F5162"/>
    <w:rsid w:val="005F51BA"/>
    <w:rsid w:val="005F636C"/>
    <w:rsid w:val="005F6636"/>
    <w:rsid w:val="005F6EC4"/>
    <w:rsid w:val="005F6F79"/>
    <w:rsid w:val="005F72A4"/>
    <w:rsid w:val="005F7396"/>
    <w:rsid w:val="005F7611"/>
    <w:rsid w:val="005F7C16"/>
    <w:rsid w:val="005F7D4B"/>
    <w:rsid w:val="00600039"/>
    <w:rsid w:val="006001CA"/>
    <w:rsid w:val="006004D5"/>
    <w:rsid w:val="00600967"/>
    <w:rsid w:val="00601848"/>
    <w:rsid w:val="00601985"/>
    <w:rsid w:val="00601B36"/>
    <w:rsid w:val="00602FC5"/>
    <w:rsid w:val="00603718"/>
    <w:rsid w:val="00603783"/>
    <w:rsid w:val="00603D02"/>
    <w:rsid w:val="00603DB7"/>
    <w:rsid w:val="00604D4E"/>
    <w:rsid w:val="0060547D"/>
    <w:rsid w:val="006057F2"/>
    <w:rsid w:val="00605FDF"/>
    <w:rsid w:val="0060623A"/>
    <w:rsid w:val="0060771D"/>
    <w:rsid w:val="00607B86"/>
    <w:rsid w:val="00607E1D"/>
    <w:rsid w:val="00610705"/>
    <w:rsid w:val="00610B03"/>
    <w:rsid w:val="00611563"/>
    <w:rsid w:val="006116A0"/>
    <w:rsid w:val="00612516"/>
    <w:rsid w:val="006125FE"/>
    <w:rsid w:val="00612A28"/>
    <w:rsid w:val="00612A9C"/>
    <w:rsid w:val="00612C83"/>
    <w:rsid w:val="00612E1A"/>
    <w:rsid w:val="00613077"/>
    <w:rsid w:val="00613A81"/>
    <w:rsid w:val="006143A0"/>
    <w:rsid w:val="00614752"/>
    <w:rsid w:val="00614CD0"/>
    <w:rsid w:val="00615640"/>
    <w:rsid w:val="00615C77"/>
    <w:rsid w:val="00615C8A"/>
    <w:rsid w:val="006166CA"/>
    <w:rsid w:val="00616DF3"/>
    <w:rsid w:val="00616E2B"/>
    <w:rsid w:val="006179BA"/>
    <w:rsid w:val="00617A14"/>
    <w:rsid w:val="00617CA0"/>
    <w:rsid w:val="00621799"/>
    <w:rsid w:val="0062264F"/>
    <w:rsid w:val="00623ADC"/>
    <w:rsid w:val="00626931"/>
    <w:rsid w:val="00626CE7"/>
    <w:rsid w:val="00626E24"/>
    <w:rsid w:val="00626F2B"/>
    <w:rsid w:val="0063010E"/>
    <w:rsid w:val="0063028E"/>
    <w:rsid w:val="0063036A"/>
    <w:rsid w:val="0063050E"/>
    <w:rsid w:val="00630EAC"/>
    <w:rsid w:val="00631341"/>
    <w:rsid w:val="00631C3B"/>
    <w:rsid w:val="00632D88"/>
    <w:rsid w:val="00633217"/>
    <w:rsid w:val="00633FB6"/>
    <w:rsid w:val="006341AB"/>
    <w:rsid w:val="00634D2A"/>
    <w:rsid w:val="00634D36"/>
    <w:rsid w:val="0063578E"/>
    <w:rsid w:val="00635D52"/>
    <w:rsid w:val="00635F4A"/>
    <w:rsid w:val="006369FE"/>
    <w:rsid w:val="0063715B"/>
    <w:rsid w:val="0063737F"/>
    <w:rsid w:val="00637C58"/>
    <w:rsid w:val="006402BF"/>
    <w:rsid w:val="0064089A"/>
    <w:rsid w:val="006411A7"/>
    <w:rsid w:val="00641454"/>
    <w:rsid w:val="00641A45"/>
    <w:rsid w:val="00641D6D"/>
    <w:rsid w:val="00642411"/>
    <w:rsid w:val="006426DD"/>
    <w:rsid w:val="0064295C"/>
    <w:rsid w:val="00642F92"/>
    <w:rsid w:val="00643E56"/>
    <w:rsid w:val="0064402D"/>
    <w:rsid w:val="00644B09"/>
    <w:rsid w:val="00644E6D"/>
    <w:rsid w:val="0064568D"/>
    <w:rsid w:val="00646A1F"/>
    <w:rsid w:val="00646AFC"/>
    <w:rsid w:val="00646C4B"/>
    <w:rsid w:val="0064747A"/>
    <w:rsid w:val="00647499"/>
    <w:rsid w:val="006501F0"/>
    <w:rsid w:val="00650405"/>
    <w:rsid w:val="00650A95"/>
    <w:rsid w:val="00651C3E"/>
    <w:rsid w:val="006525BE"/>
    <w:rsid w:val="0065314D"/>
    <w:rsid w:val="006536A0"/>
    <w:rsid w:val="006543B7"/>
    <w:rsid w:val="006546EE"/>
    <w:rsid w:val="00654E75"/>
    <w:rsid w:val="0065554A"/>
    <w:rsid w:val="00655DEB"/>
    <w:rsid w:val="00656287"/>
    <w:rsid w:val="0065661F"/>
    <w:rsid w:val="00657B28"/>
    <w:rsid w:val="0066011F"/>
    <w:rsid w:val="00660251"/>
    <w:rsid w:val="00660CC0"/>
    <w:rsid w:val="00660FAF"/>
    <w:rsid w:val="00661014"/>
    <w:rsid w:val="00661313"/>
    <w:rsid w:val="00661507"/>
    <w:rsid w:val="00662102"/>
    <w:rsid w:val="00662D23"/>
    <w:rsid w:val="00662DF5"/>
    <w:rsid w:val="00662EF9"/>
    <w:rsid w:val="006634DC"/>
    <w:rsid w:val="00664670"/>
    <w:rsid w:val="0066503E"/>
    <w:rsid w:val="00665056"/>
    <w:rsid w:val="006656A2"/>
    <w:rsid w:val="00665720"/>
    <w:rsid w:val="006665B4"/>
    <w:rsid w:val="00666FC4"/>
    <w:rsid w:val="00670990"/>
    <w:rsid w:val="00670EEE"/>
    <w:rsid w:val="00670F43"/>
    <w:rsid w:val="00670F89"/>
    <w:rsid w:val="0067232C"/>
    <w:rsid w:val="00672363"/>
    <w:rsid w:val="00672EAA"/>
    <w:rsid w:val="006730A5"/>
    <w:rsid w:val="00673910"/>
    <w:rsid w:val="0067401A"/>
    <w:rsid w:val="00674F4A"/>
    <w:rsid w:val="0067596C"/>
    <w:rsid w:val="006768CF"/>
    <w:rsid w:val="00677C31"/>
    <w:rsid w:val="00677D54"/>
    <w:rsid w:val="006802AA"/>
    <w:rsid w:val="00680477"/>
    <w:rsid w:val="00680D6A"/>
    <w:rsid w:val="006827B1"/>
    <w:rsid w:val="00683112"/>
    <w:rsid w:val="00683CDB"/>
    <w:rsid w:val="00683E2F"/>
    <w:rsid w:val="006845E2"/>
    <w:rsid w:val="00684C57"/>
    <w:rsid w:val="006850A7"/>
    <w:rsid w:val="0068544D"/>
    <w:rsid w:val="00685651"/>
    <w:rsid w:val="00685C2D"/>
    <w:rsid w:val="00686EE0"/>
    <w:rsid w:val="00687B50"/>
    <w:rsid w:val="00690C84"/>
    <w:rsid w:val="00690D44"/>
    <w:rsid w:val="00691488"/>
    <w:rsid w:val="00691A02"/>
    <w:rsid w:val="00691A8B"/>
    <w:rsid w:val="00691BD7"/>
    <w:rsid w:val="0069287E"/>
    <w:rsid w:val="006929F0"/>
    <w:rsid w:val="0069334A"/>
    <w:rsid w:val="006943A6"/>
    <w:rsid w:val="00694E66"/>
    <w:rsid w:val="00696654"/>
    <w:rsid w:val="006966D8"/>
    <w:rsid w:val="0069691C"/>
    <w:rsid w:val="00696D87"/>
    <w:rsid w:val="00697135"/>
    <w:rsid w:val="006A055E"/>
    <w:rsid w:val="006A0ED8"/>
    <w:rsid w:val="006A12B2"/>
    <w:rsid w:val="006A16C5"/>
    <w:rsid w:val="006A1A8F"/>
    <w:rsid w:val="006A23E6"/>
    <w:rsid w:val="006A3383"/>
    <w:rsid w:val="006A38DB"/>
    <w:rsid w:val="006A38FA"/>
    <w:rsid w:val="006A4608"/>
    <w:rsid w:val="006A48FF"/>
    <w:rsid w:val="006A5206"/>
    <w:rsid w:val="006A5C2E"/>
    <w:rsid w:val="006A5EB3"/>
    <w:rsid w:val="006A6798"/>
    <w:rsid w:val="006A6ABC"/>
    <w:rsid w:val="006A7125"/>
    <w:rsid w:val="006A7ABD"/>
    <w:rsid w:val="006A7BCC"/>
    <w:rsid w:val="006B03A5"/>
    <w:rsid w:val="006B0440"/>
    <w:rsid w:val="006B11A1"/>
    <w:rsid w:val="006B121E"/>
    <w:rsid w:val="006B141C"/>
    <w:rsid w:val="006B1E0E"/>
    <w:rsid w:val="006B22AC"/>
    <w:rsid w:val="006B273B"/>
    <w:rsid w:val="006B545D"/>
    <w:rsid w:val="006B5577"/>
    <w:rsid w:val="006B65BC"/>
    <w:rsid w:val="006C03D5"/>
    <w:rsid w:val="006C0BD5"/>
    <w:rsid w:val="006C10A2"/>
    <w:rsid w:val="006C1C2B"/>
    <w:rsid w:val="006C28D4"/>
    <w:rsid w:val="006C3364"/>
    <w:rsid w:val="006C46FA"/>
    <w:rsid w:val="006C4804"/>
    <w:rsid w:val="006C4A10"/>
    <w:rsid w:val="006C4F93"/>
    <w:rsid w:val="006C4FCA"/>
    <w:rsid w:val="006C5B94"/>
    <w:rsid w:val="006C6084"/>
    <w:rsid w:val="006C614D"/>
    <w:rsid w:val="006C70C2"/>
    <w:rsid w:val="006C798C"/>
    <w:rsid w:val="006C79BE"/>
    <w:rsid w:val="006C7C6F"/>
    <w:rsid w:val="006C7F85"/>
    <w:rsid w:val="006D022E"/>
    <w:rsid w:val="006D18ED"/>
    <w:rsid w:val="006D2FF3"/>
    <w:rsid w:val="006D3F4A"/>
    <w:rsid w:val="006D4891"/>
    <w:rsid w:val="006D5079"/>
    <w:rsid w:val="006D5D4E"/>
    <w:rsid w:val="006D62B9"/>
    <w:rsid w:val="006D62EE"/>
    <w:rsid w:val="006D6BC9"/>
    <w:rsid w:val="006D7033"/>
    <w:rsid w:val="006D7300"/>
    <w:rsid w:val="006D7363"/>
    <w:rsid w:val="006D7554"/>
    <w:rsid w:val="006D790E"/>
    <w:rsid w:val="006D7D7B"/>
    <w:rsid w:val="006E0431"/>
    <w:rsid w:val="006E0D43"/>
    <w:rsid w:val="006E11EE"/>
    <w:rsid w:val="006E1879"/>
    <w:rsid w:val="006E1AB3"/>
    <w:rsid w:val="006E2CC6"/>
    <w:rsid w:val="006E30B4"/>
    <w:rsid w:val="006E4332"/>
    <w:rsid w:val="006E6A3E"/>
    <w:rsid w:val="006E6F3A"/>
    <w:rsid w:val="006E744D"/>
    <w:rsid w:val="006E7530"/>
    <w:rsid w:val="006E7BA0"/>
    <w:rsid w:val="006F1D42"/>
    <w:rsid w:val="006F1E2B"/>
    <w:rsid w:val="006F2187"/>
    <w:rsid w:val="006F2AB4"/>
    <w:rsid w:val="006F3508"/>
    <w:rsid w:val="006F3A0B"/>
    <w:rsid w:val="006F3A2B"/>
    <w:rsid w:val="006F3E8D"/>
    <w:rsid w:val="006F43AC"/>
    <w:rsid w:val="006F513E"/>
    <w:rsid w:val="006F58F8"/>
    <w:rsid w:val="006F5C7E"/>
    <w:rsid w:val="006F5E75"/>
    <w:rsid w:val="006F6763"/>
    <w:rsid w:val="006F6A52"/>
    <w:rsid w:val="006F6B8A"/>
    <w:rsid w:val="006F7240"/>
    <w:rsid w:val="006F79DB"/>
    <w:rsid w:val="007005AD"/>
    <w:rsid w:val="007007F4"/>
    <w:rsid w:val="00700F19"/>
    <w:rsid w:val="007018CC"/>
    <w:rsid w:val="007022F3"/>
    <w:rsid w:val="00702E6C"/>
    <w:rsid w:val="00702F24"/>
    <w:rsid w:val="0070335D"/>
    <w:rsid w:val="0070337A"/>
    <w:rsid w:val="0070397F"/>
    <w:rsid w:val="00703E1A"/>
    <w:rsid w:val="00703FE1"/>
    <w:rsid w:val="007041A0"/>
    <w:rsid w:val="0070432D"/>
    <w:rsid w:val="00704D4B"/>
    <w:rsid w:val="007070D4"/>
    <w:rsid w:val="00707254"/>
    <w:rsid w:val="00707BE6"/>
    <w:rsid w:val="00707CC0"/>
    <w:rsid w:val="00707D60"/>
    <w:rsid w:val="00707FF3"/>
    <w:rsid w:val="00711B38"/>
    <w:rsid w:val="007140E3"/>
    <w:rsid w:val="00714F23"/>
    <w:rsid w:val="00715D3C"/>
    <w:rsid w:val="00716410"/>
    <w:rsid w:val="00716603"/>
    <w:rsid w:val="0071674C"/>
    <w:rsid w:val="00720A55"/>
    <w:rsid w:val="00721136"/>
    <w:rsid w:val="007214BF"/>
    <w:rsid w:val="007215DF"/>
    <w:rsid w:val="00721CCA"/>
    <w:rsid w:val="007226FC"/>
    <w:rsid w:val="007234EB"/>
    <w:rsid w:val="007236AD"/>
    <w:rsid w:val="007248FB"/>
    <w:rsid w:val="007249E9"/>
    <w:rsid w:val="00724C2A"/>
    <w:rsid w:val="00724F0D"/>
    <w:rsid w:val="00725328"/>
    <w:rsid w:val="00725F7B"/>
    <w:rsid w:val="0072607F"/>
    <w:rsid w:val="00726491"/>
    <w:rsid w:val="00726D6F"/>
    <w:rsid w:val="00726E5C"/>
    <w:rsid w:val="007272E3"/>
    <w:rsid w:val="0072736B"/>
    <w:rsid w:val="007274E7"/>
    <w:rsid w:val="00727AB5"/>
    <w:rsid w:val="0073067E"/>
    <w:rsid w:val="00730886"/>
    <w:rsid w:val="007314C0"/>
    <w:rsid w:val="00731B91"/>
    <w:rsid w:val="00732894"/>
    <w:rsid w:val="00732983"/>
    <w:rsid w:val="00732B9D"/>
    <w:rsid w:val="00732D4A"/>
    <w:rsid w:val="00733244"/>
    <w:rsid w:val="0073375D"/>
    <w:rsid w:val="00733C93"/>
    <w:rsid w:val="00734004"/>
    <w:rsid w:val="0073412C"/>
    <w:rsid w:val="00734872"/>
    <w:rsid w:val="0073561F"/>
    <w:rsid w:val="00735C98"/>
    <w:rsid w:val="00736011"/>
    <w:rsid w:val="007364C8"/>
    <w:rsid w:val="0073661C"/>
    <w:rsid w:val="0073671D"/>
    <w:rsid w:val="00736CFE"/>
    <w:rsid w:val="00736D18"/>
    <w:rsid w:val="00737383"/>
    <w:rsid w:val="00737458"/>
    <w:rsid w:val="00737E9C"/>
    <w:rsid w:val="007403CA"/>
    <w:rsid w:val="007403CC"/>
    <w:rsid w:val="00740D30"/>
    <w:rsid w:val="00740FC7"/>
    <w:rsid w:val="007418EA"/>
    <w:rsid w:val="007419A5"/>
    <w:rsid w:val="0074201E"/>
    <w:rsid w:val="00742933"/>
    <w:rsid w:val="00742DFD"/>
    <w:rsid w:val="00743391"/>
    <w:rsid w:val="00743AA2"/>
    <w:rsid w:val="00744F21"/>
    <w:rsid w:val="007450C7"/>
    <w:rsid w:val="0074535E"/>
    <w:rsid w:val="007460A7"/>
    <w:rsid w:val="00746145"/>
    <w:rsid w:val="007463F2"/>
    <w:rsid w:val="00746AC1"/>
    <w:rsid w:val="00746B05"/>
    <w:rsid w:val="00746F98"/>
    <w:rsid w:val="00747DA3"/>
    <w:rsid w:val="00747F48"/>
    <w:rsid w:val="00751184"/>
    <w:rsid w:val="00751A61"/>
    <w:rsid w:val="00752201"/>
    <w:rsid w:val="00752FF7"/>
    <w:rsid w:val="00753545"/>
    <w:rsid w:val="00755488"/>
    <w:rsid w:val="007556A1"/>
    <w:rsid w:val="00755B6D"/>
    <w:rsid w:val="00755BB2"/>
    <w:rsid w:val="00756047"/>
    <w:rsid w:val="0075695B"/>
    <w:rsid w:val="00756FB4"/>
    <w:rsid w:val="00757A7A"/>
    <w:rsid w:val="00757E38"/>
    <w:rsid w:val="007601E5"/>
    <w:rsid w:val="007606B1"/>
    <w:rsid w:val="0076210C"/>
    <w:rsid w:val="00762551"/>
    <w:rsid w:val="00764C14"/>
    <w:rsid w:val="00766314"/>
    <w:rsid w:val="00766404"/>
    <w:rsid w:val="00766A1F"/>
    <w:rsid w:val="007710E4"/>
    <w:rsid w:val="00771A2B"/>
    <w:rsid w:val="00771A34"/>
    <w:rsid w:val="00772515"/>
    <w:rsid w:val="00772B2E"/>
    <w:rsid w:val="00773865"/>
    <w:rsid w:val="00773B49"/>
    <w:rsid w:val="00773C66"/>
    <w:rsid w:val="00773E51"/>
    <w:rsid w:val="0077425C"/>
    <w:rsid w:val="0077448F"/>
    <w:rsid w:val="0077461B"/>
    <w:rsid w:val="00774C10"/>
    <w:rsid w:val="007751AB"/>
    <w:rsid w:val="00775BB6"/>
    <w:rsid w:val="00776437"/>
    <w:rsid w:val="00776B1B"/>
    <w:rsid w:val="0077712C"/>
    <w:rsid w:val="00777460"/>
    <w:rsid w:val="007777BA"/>
    <w:rsid w:val="007800DD"/>
    <w:rsid w:val="00780231"/>
    <w:rsid w:val="00780392"/>
    <w:rsid w:val="0078072C"/>
    <w:rsid w:val="00780890"/>
    <w:rsid w:val="00781E5F"/>
    <w:rsid w:val="00782266"/>
    <w:rsid w:val="0078255D"/>
    <w:rsid w:val="00782990"/>
    <w:rsid w:val="007830C1"/>
    <w:rsid w:val="00783AB0"/>
    <w:rsid w:val="00783F45"/>
    <w:rsid w:val="007845C8"/>
    <w:rsid w:val="007850DB"/>
    <w:rsid w:val="0078565B"/>
    <w:rsid w:val="00785B75"/>
    <w:rsid w:val="00786CEB"/>
    <w:rsid w:val="00786ECF"/>
    <w:rsid w:val="00787BD0"/>
    <w:rsid w:val="00790531"/>
    <w:rsid w:val="00790B87"/>
    <w:rsid w:val="00790E3E"/>
    <w:rsid w:val="00790F5B"/>
    <w:rsid w:val="0079172A"/>
    <w:rsid w:val="00791CB8"/>
    <w:rsid w:val="00791EC0"/>
    <w:rsid w:val="007921B3"/>
    <w:rsid w:val="00792AE8"/>
    <w:rsid w:val="00792FAB"/>
    <w:rsid w:val="00793223"/>
    <w:rsid w:val="00793243"/>
    <w:rsid w:val="007934A1"/>
    <w:rsid w:val="00793B9D"/>
    <w:rsid w:val="00793F4C"/>
    <w:rsid w:val="007942CC"/>
    <w:rsid w:val="007947AE"/>
    <w:rsid w:val="00794800"/>
    <w:rsid w:val="0079554E"/>
    <w:rsid w:val="00795564"/>
    <w:rsid w:val="00795A82"/>
    <w:rsid w:val="00795AFC"/>
    <w:rsid w:val="007965B9"/>
    <w:rsid w:val="00796E2D"/>
    <w:rsid w:val="00797ACC"/>
    <w:rsid w:val="007A0C0A"/>
    <w:rsid w:val="007A0DE2"/>
    <w:rsid w:val="007A0EF0"/>
    <w:rsid w:val="007A0FD1"/>
    <w:rsid w:val="007A14AB"/>
    <w:rsid w:val="007A18FC"/>
    <w:rsid w:val="007A2318"/>
    <w:rsid w:val="007A23F3"/>
    <w:rsid w:val="007A2674"/>
    <w:rsid w:val="007A31AD"/>
    <w:rsid w:val="007A38C3"/>
    <w:rsid w:val="007A4428"/>
    <w:rsid w:val="007A45A4"/>
    <w:rsid w:val="007A5765"/>
    <w:rsid w:val="007A57A9"/>
    <w:rsid w:val="007A5A5B"/>
    <w:rsid w:val="007A6446"/>
    <w:rsid w:val="007A6EEF"/>
    <w:rsid w:val="007A7AB5"/>
    <w:rsid w:val="007A7ACA"/>
    <w:rsid w:val="007A7DF2"/>
    <w:rsid w:val="007B063B"/>
    <w:rsid w:val="007B085E"/>
    <w:rsid w:val="007B08EB"/>
    <w:rsid w:val="007B1045"/>
    <w:rsid w:val="007B1682"/>
    <w:rsid w:val="007B3847"/>
    <w:rsid w:val="007B3B32"/>
    <w:rsid w:val="007B7976"/>
    <w:rsid w:val="007C0930"/>
    <w:rsid w:val="007C1507"/>
    <w:rsid w:val="007C2068"/>
    <w:rsid w:val="007C2756"/>
    <w:rsid w:val="007C28FA"/>
    <w:rsid w:val="007C296F"/>
    <w:rsid w:val="007C42B5"/>
    <w:rsid w:val="007C463C"/>
    <w:rsid w:val="007C5B55"/>
    <w:rsid w:val="007C61FD"/>
    <w:rsid w:val="007C66C0"/>
    <w:rsid w:val="007C7F46"/>
    <w:rsid w:val="007D0E9B"/>
    <w:rsid w:val="007D0F82"/>
    <w:rsid w:val="007D1097"/>
    <w:rsid w:val="007D11FE"/>
    <w:rsid w:val="007D1D64"/>
    <w:rsid w:val="007D2735"/>
    <w:rsid w:val="007D3D0E"/>
    <w:rsid w:val="007D3EE7"/>
    <w:rsid w:val="007D460B"/>
    <w:rsid w:val="007D61F7"/>
    <w:rsid w:val="007D6411"/>
    <w:rsid w:val="007D647E"/>
    <w:rsid w:val="007D7244"/>
    <w:rsid w:val="007E09D4"/>
    <w:rsid w:val="007E0A08"/>
    <w:rsid w:val="007E0A2B"/>
    <w:rsid w:val="007E1002"/>
    <w:rsid w:val="007E13A1"/>
    <w:rsid w:val="007E1805"/>
    <w:rsid w:val="007E2058"/>
    <w:rsid w:val="007E294E"/>
    <w:rsid w:val="007E2DC4"/>
    <w:rsid w:val="007E31A7"/>
    <w:rsid w:val="007E3521"/>
    <w:rsid w:val="007E3903"/>
    <w:rsid w:val="007E39FA"/>
    <w:rsid w:val="007E3C3A"/>
    <w:rsid w:val="007E3EAD"/>
    <w:rsid w:val="007E424E"/>
    <w:rsid w:val="007E5B93"/>
    <w:rsid w:val="007E5EC7"/>
    <w:rsid w:val="007E6581"/>
    <w:rsid w:val="007E6A52"/>
    <w:rsid w:val="007E6AC5"/>
    <w:rsid w:val="007E6B6A"/>
    <w:rsid w:val="007E71CC"/>
    <w:rsid w:val="007E7999"/>
    <w:rsid w:val="007F0288"/>
    <w:rsid w:val="007F0BBC"/>
    <w:rsid w:val="007F3613"/>
    <w:rsid w:val="007F3E74"/>
    <w:rsid w:val="007F3EB3"/>
    <w:rsid w:val="007F3F57"/>
    <w:rsid w:val="007F4C20"/>
    <w:rsid w:val="007F6B99"/>
    <w:rsid w:val="007F75DE"/>
    <w:rsid w:val="007F7907"/>
    <w:rsid w:val="007F7B81"/>
    <w:rsid w:val="008017E3"/>
    <w:rsid w:val="00802827"/>
    <w:rsid w:val="00802B73"/>
    <w:rsid w:val="008051C5"/>
    <w:rsid w:val="00805A64"/>
    <w:rsid w:val="00805B46"/>
    <w:rsid w:val="00805FC1"/>
    <w:rsid w:val="00806319"/>
    <w:rsid w:val="00806938"/>
    <w:rsid w:val="008069F8"/>
    <w:rsid w:val="00806CF6"/>
    <w:rsid w:val="0080744D"/>
    <w:rsid w:val="00810AC8"/>
    <w:rsid w:val="008129A8"/>
    <w:rsid w:val="00812AF8"/>
    <w:rsid w:val="00812BFC"/>
    <w:rsid w:val="0081308C"/>
    <w:rsid w:val="00813129"/>
    <w:rsid w:val="00813E5F"/>
    <w:rsid w:val="00814094"/>
    <w:rsid w:val="00814DAE"/>
    <w:rsid w:val="00814EA7"/>
    <w:rsid w:val="00814EF5"/>
    <w:rsid w:val="00815027"/>
    <w:rsid w:val="008151BD"/>
    <w:rsid w:val="00816EFD"/>
    <w:rsid w:val="008171AF"/>
    <w:rsid w:val="00817918"/>
    <w:rsid w:val="008207FC"/>
    <w:rsid w:val="00820D76"/>
    <w:rsid w:val="00821CD9"/>
    <w:rsid w:val="00823B3B"/>
    <w:rsid w:val="0082416A"/>
    <w:rsid w:val="00825739"/>
    <w:rsid w:val="008259AB"/>
    <w:rsid w:val="008261D1"/>
    <w:rsid w:val="00826E73"/>
    <w:rsid w:val="00827128"/>
    <w:rsid w:val="008279EE"/>
    <w:rsid w:val="00827E41"/>
    <w:rsid w:val="00831215"/>
    <w:rsid w:val="00831E5F"/>
    <w:rsid w:val="008336C4"/>
    <w:rsid w:val="00835348"/>
    <w:rsid w:val="00835EAF"/>
    <w:rsid w:val="008362F1"/>
    <w:rsid w:val="008364FD"/>
    <w:rsid w:val="008365E0"/>
    <w:rsid w:val="00836FB0"/>
    <w:rsid w:val="00837327"/>
    <w:rsid w:val="0084058C"/>
    <w:rsid w:val="0084070F"/>
    <w:rsid w:val="008408AE"/>
    <w:rsid w:val="00840991"/>
    <w:rsid w:val="00840B96"/>
    <w:rsid w:val="00840C80"/>
    <w:rsid w:val="00841F58"/>
    <w:rsid w:val="00841F76"/>
    <w:rsid w:val="00841F77"/>
    <w:rsid w:val="00842AD6"/>
    <w:rsid w:val="00842F67"/>
    <w:rsid w:val="00843137"/>
    <w:rsid w:val="008431A2"/>
    <w:rsid w:val="00844172"/>
    <w:rsid w:val="00844E86"/>
    <w:rsid w:val="0084503A"/>
    <w:rsid w:val="008458C8"/>
    <w:rsid w:val="00846181"/>
    <w:rsid w:val="00846569"/>
    <w:rsid w:val="008466C2"/>
    <w:rsid w:val="00846778"/>
    <w:rsid w:val="008468CD"/>
    <w:rsid w:val="00847345"/>
    <w:rsid w:val="00847622"/>
    <w:rsid w:val="00847776"/>
    <w:rsid w:val="00850CFF"/>
    <w:rsid w:val="00850FE7"/>
    <w:rsid w:val="00851D0F"/>
    <w:rsid w:val="00852222"/>
    <w:rsid w:val="008527A6"/>
    <w:rsid w:val="00852D96"/>
    <w:rsid w:val="008537E3"/>
    <w:rsid w:val="00853BD3"/>
    <w:rsid w:val="00853E3D"/>
    <w:rsid w:val="00853EC7"/>
    <w:rsid w:val="0085478B"/>
    <w:rsid w:val="00854B0E"/>
    <w:rsid w:val="00854F0C"/>
    <w:rsid w:val="00854F1A"/>
    <w:rsid w:val="008552B8"/>
    <w:rsid w:val="00855497"/>
    <w:rsid w:val="00855951"/>
    <w:rsid w:val="00855C86"/>
    <w:rsid w:val="0085604A"/>
    <w:rsid w:val="00856326"/>
    <w:rsid w:val="00856860"/>
    <w:rsid w:val="008571AE"/>
    <w:rsid w:val="0085744C"/>
    <w:rsid w:val="00860E01"/>
    <w:rsid w:val="0086103C"/>
    <w:rsid w:val="0086195C"/>
    <w:rsid w:val="00861988"/>
    <w:rsid w:val="00861B6F"/>
    <w:rsid w:val="00861CBB"/>
    <w:rsid w:val="00861E61"/>
    <w:rsid w:val="0086230B"/>
    <w:rsid w:val="00862567"/>
    <w:rsid w:val="00862646"/>
    <w:rsid w:val="00863DAA"/>
    <w:rsid w:val="0086464D"/>
    <w:rsid w:val="008646F3"/>
    <w:rsid w:val="008658C3"/>
    <w:rsid w:val="00866B22"/>
    <w:rsid w:val="00866F6E"/>
    <w:rsid w:val="00867115"/>
    <w:rsid w:val="00867DD8"/>
    <w:rsid w:val="008704BE"/>
    <w:rsid w:val="00870D7D"/>
    <w:rsid w:val="00872214"/>
    <w:rsid w:val="00872DB0"/>
    <w:rsid w:val="008735D3"/>
    <w:rsid w:val="00873774"/>
    <w:rsid w:val="008744F0"/>
    <w:rsid w:val="008768C0"/>
    <w:rsid w:val="008768EB"/>
    <w:rsid w:val="00876993"/>
    <w:rsid w:val="00876E8E"/>
    <w:rsid w:val="00877507"/>
    <w:rsid w:val="008808E2"/>
    <w:rsid w:val="0088098B"/>
    <w:rsid w:val="0088120C"/>
    <w:rsid w:val="00881C0F"/>
    <w:rsid w:val="00882C27"/>
    <w:rsid w:val="00882F87"/>
    <w:rsid w:val="00883745"/>
    <w:rsid w:val="00883AF9"/>
    <w:rsid w:val="008842DD"/>
    <w:rsid w:val="00884636"/>
    <w:rsid w:val="00884D44"/>
    <w:rsid w:val="00885BE7"/>
    <w:rsid w:val="00885D2A"/>
    <w:rsid w:val="0088634A"/>
    <w:rsid w:val="008863C6"/>
    <w:rsid w:val="00886A24"/>
    <w:rsid w:val="008873AD"/>
    <w:rsid w:val="00887871"/>
    <w:rsid w:val="00887C34"/>
    <w:rsid w:val="00887ECF"/>
    <w:rsid w:val="00890469"/>
    <w:rsid w:val="00890815"/>
    <w:rsid w:val="00890E7F"/>
    <w:rsid w:val="00890F6A"/>
    <w:rsid w:val="00891DEA"/>
    <w:rsid w:val="00891EAA"/>
    <w:rsid w:val="00892C52"/>
    <w:rsid w:val="00892E19"/>
    <w:rsid w:val="00892F30"/>
    <w:rsid w:val="008930B9"/>
    <w:rsid w:val="008943A3"/>
    <w:rsid w:val="0089478E"/>
    <w:rsid w:val="00894C98"/>
    <w:rsid w:val="00894F0A"/>
    <w:rsid w:val="0089511C"/>
    <w:rsid w:val="00895564"/>
    <w:rsid w:val="008957D5"/>
    <w:rsid w:val="0089611E"/>
    <w:rsid w:val="00896CE1"/>
    <w:rsid w:val="008A0BBD"/>
    <w:rsid w:val="008A1B2E"/>
    <w:rsid w:val="008A28DA"/>
    <w:rsid w:val="008A2CAB"/>
    <w:rsid w:val="008A310E"/>
    <w:rsid w:val="008A3420"/>
    <w:rsid w:val="008A3479"/>
    <w:rsid w:val="008A4B09"/>
    <w:rsid w:val="008A4B5A"/>
    <w:rsid w:val="008A4C8F"/>
    <w:rsid w:val="008A4F44"/>
    <w:rsid w:val="008A523E"/>
    <w:rsid w:val="008A590C"/>
    <w:rsid w:val="008A64F4"/>
    <w:rsid w:val="008A6A81"/>
    <w:rsid w:val="008A6B87"/>
    <w:rsid w:val="008A6E9D"/>
    <w:rsid w:val="008A7CED"/>
    <w:rsid w:val="008B0CD8"/>
    <w:rsid w:val="008B0E58"/>
    <w:rsid w:val="008B15FF"/>
    <w:rsid w:val="008B16CB"/>
    <w:rsid w:val="008B19CA"/>
    <w:rsid w:val="008B1D96"/>
    <w:rsid w:val="008B30A2"/>
    <w:rsid w:val="008B34C9"/>
    <w:rsid w:val="008B405F"/>
    <w:rsid w:val="008B4135"/>
    <w:rsid w:val="008B4CA2"/>
    <w:rsid w:val="008B4FBD"/>
    <w:rsid w:val="008B5C39"/>
    <w:rsid w:val="008B5C88"/>
    <w:rsid w:val="008B5D1E"/>
    <w:rsid w:val="008B5EBE"/>
    <w:rsid w:val="008B6955"/>
    <w:rsid w:val="008B6E6F"/>
    <w:rsid w:val="008B77F9"/>
    <w:rsid w:val="008B783C"/>
    <w:rsid w:val="008B7DFD"/>
    <w:rsid w:val="008C020C"/>
    <w:rsid w:val="008C0728"/>
    <w:rsid w:val="008C0AB6"/>
    <w:rsid w:val="008C0B89"/>
    <w:rsid w:val="008C0CFE"/>
    <w:rsid w:val="008C1165"/>
    <w:rsid w:val="008C14A4"/>
    <w:rsid w:val="008C16E5"/>
    <w:rsid w:val="008C1DAA"/>
    <w:rsid w:val="008C2742"/>
    <w:rsid w:val="008C2A43"/>
    <w:rsid w:val="008C302C"/>
    <w:rsid w:val="008C330C"/>
    <w:rsid w:val="008C3DEF"/>
    <w:rsid w:val="008C50FB"/>
    <w:rsid w:val="008C605B"/>
    <w:rsid w:val="008C638F"/>
    <w:rsid w:val="008C64A9"/>
    <w:rsid w:val="008C6B30"/>
    <w:rsid w:val="008C74F2"/>
    <w:rsid w:val="008C7942"/>
    <w:rsid w:val="008D1576"/>
    <w:rsid w:val="008D1608"/>
    <w:rsid w:val="008D1C7B"/>
    <w:rsid w:val="008D2E71"/>
    <w:rsid w:val="008D3018"/>
    <w:rsid w:val="008D371D"/>
    <w:rsid w:val="008D394A"/>
    <w:rsid w:val="008D3E3E"/>
    <w:rsid w:val="008D4256"/>
    <w:rsid w:val="008D4912"/>
    <w:rsid w:val="008D4B99"/>
    <w:rsid w:val="008D4BFC"/>
    <w:rsid w:val="008D4EDC"/>
    <w:rsid w:val="008D5222"/>
    <w:rsid w:val="008D567D"/>
    <w:rsid w:val="008D5B04"/>
    <w:rsid w:val="008D5C3A"/>
    <w:rsid w:val="008D5FBD"/>
    <w:rsid w:val="008D6625"/>
    <w:rsid w:val="008D6C98"/>
    <w:rsid w:val="008D700E"/>
    <w:rsid w:val="008D78D5"/>
    <w:rsid w:val="008D7CD1"/>
    <w:rsid w:val="008D7EA8"/>
    <w:rsid w:val="008E0EE4"/>
    <w:rsid w:val="008E195A"/>
    <w:rsid w:val="008E3EEB"/>
    <w:rsid w:val="008E44C9"/>
    <w:rsid w:val="008E4BA2"/>
    <w:rsid w:val="008E4BB5"/>
    <w:rsid w:val="008E4E1E"/>
    <w:rsid w:val="008E52CB"/>
    <w:rsid w:val="008E596B"/>
    <w:rsid w:val="008E6D5A"/>
    <w:rsid w:val="008E7A0A"/>
    <w:rsid w:val="008F00B0"/>
    <w:rsid w:val="008F1138"/>
    <w:rsid w:val="008F15F4"/>
    <w:rsid w:val="008F1647"/>
    <w:rsid w:val="008F16C9"/>
    <w:rsid w:val="008F195D"/>
    <w:rsid w:val="008F1D11"/>
    <w:rsid w:val="008F2742"/>
    <w:rsid w:val="008F3606"/>
    <w:rsid w:val="008F40C6"/>
    <w:rsid w:val="008F412E"/>
    <w:rsid w:val="008F4155"/>
    <w:rsid w:val="008F4570"/>
    <w:rsid w:val="008F4CDC"/>
    <w:rsid w:val="008F5212"/>
    <w:rsid w:val="008F532F"/>
    <w:rsid w:val="008F56DF"/>
    <w:rsid w:val="008F65F8"/>
    <w:rsid w:val="008F6A68"/>
    <w:rsid w:val="008F6D15"/>
    <w:rsid w:val="008F6F09"/>
    <w:rsid w:val="008F7C07"/>
    <w:rsid w:val="009000D5"/>
    <w:rsid w:val="00900496"/>
    <w:rsid w:val="00900590"/>
    <w:rsid w:val="009006DC"/>
    <w:rsid w:val="00900A84"/>
    <w:rsid w:val="00900B07"/>
    <w:rsid w:val="00900B8B"/>
    <w:rsid w:val="00900BEA"/>
    <w:rsid w:val="009011FF"/>
    <w:rsid w:val="009016A0"/>
    <w:rsid w:val="0090313A"/>
    <w:rsid w:val="00903DBA"/>
    <w:rsid w:val="00904EAF"/>
    <w:rsid w:val="00904EC7"/>
    <w:rsid w:val="009062B3"/>
    <w:rsid w:val="009078F4"/>
    <w:rsid w:val="00907B70"/>
    <w:rsid w:val="00907BF3"/>
    <w:rsid w:val="009110F2"/>
    <w:rsid w:val="0091157D"/>
    <w:rsid w:val="00911E89"/>
    <w:rsid w:val="00911EE3"/>
    <w:rsid w:val="00911F0B"/>
    <w:rsid w:val="009123AC"/>
    <w:rsid w:val="0091241D"/>
    <w:rsid w:val="00912BD6"/>
    <w:rsid w:val="009132D6"/>
    <w:rsid w:val="0091364F"/>
    <w:rsid w:val="009140AD"/>
    <w:rsid w:val="00914271"/>
    <w:rsid w:val="00914B51"/>
    <w:rsid w:val="00915400"/>
    <w:rsid w:val="0091555F"/>
    <w:rsid w:val="00916204"/>
    <w:rsid w:val="009168DC"/>
    <w:rsid w:val="00916A34"/>
    <w:rsid w:val="00916D61"/>
    <w:rsid w:val="009176E7"/>
    <w:rsid w:val="009178A2"/>
    <w:rsid w:val="00920D79"/>
    <w:rsid w:val="009211CC"/>
    <w:rsid w:val="009220EE"/>
    <w:rsid w:val="0092233A"/>
    <w:rsid w:val="00922948"/>
    <w:rsid w:val="0092306F"/>
    <w:rsid w:val="009230EE"/>
    <w:rsid w:val="009236C4"/>
    <w:rsid w:val="00924088"/>
    <w:rsid w:val="009243E7"/>
    <w:rsid w:val="009248D0"/>
    <w:rsid w:val="00924B53"/>
    <w:rsid w:val="00924E0F"/>
    <w:rsid w:val="00924FDE"/>
    <w:rsid w:val="0092503F"/>
    <w:rsid w:val="00925063"/>
    <w:rsid w:val="00925673"/>
    <w:rsid w:val="00925C0D"/>
    <w:rsid w:val="009267DE"/>
    <w:rsid w:val="00927488"/>
    <w:rsid w:val="009275C2"/>
    <w:rsid w:val="00927DFD"/>
    <w:rsid w:val="00927ED7"/>
    <w:rsid w:val="0093076E"/>
    <w:rsid w:val="00930F96"/>
    <w:rsid w:val="00931049"/>
    <w:rsid w:val="00931482"/>
    <w:rsid w:val="009320D0"/>
    <w:rsid w:val="0093225A"/>
    <w:rsid w:val="00932ABD"/>
    <w:rsid w:val="00932D16"/>
    <w:rsid w:val="00933709"/>
    <w:rsid w:val="009344DE"/>
    <w:rsid w:val="00935686"/>
    <w:rsid w:val="009358B5"/>
    <w:rsid w:val="009358E0"/>
    <w:rsid w:val="009362BF"/>
    <w:rsid w:val="009367D8"/>
    <w:rsid w:val="0093730D"/>
    <w:rsid w:val="009378CC"/>
    <w:rsid w:val="00937933"/>
    <w:rsid w:val="00937ED7"/>
    <w:rsid w:val="009402D1"/>
    <w:rsid w:val="00940371"/>
    <w:rsid w:val="00941DE2"/>
    <w:rsid w:val="00941EC9"/>
    <w:rsid w:val="00941FE4"/>
    <w:rsid w:val="009422CB"/>
    <w:rsid w:val="0094230B"/>
    <w:rsid w:val="009427BA"/>
    <w:rsid w:val="009429B2"/>
    <w:rsid w:val="00942F6A"/>
    <w:rsid w:val="00943BC8"/>
    <w:rsid w:val="00943DAB"/>
    <w:rsid w:val="00943F1F"/>
    <w:rsid w:val="0094532E"/>
    <w:rsid w:val="00945493"/>
    <w:rsid w:val="00945675"/>
    <w:rsid w:val="0094648A"/>
    <w:rsid w:val="0094649C"/>
    <w:rsid w:val="00946E60"/>
    <w:rsid w:val="00946E64"/>
    <w:rsid w:val="0094764C"/>
    <w:rsid w:val="009502BC"/>
    <w:rsid w:val="00950D09"/>
    <w:rsid w:val="00950E7D"/>
    <w:rsid w:val="00951140"/>
    <w:rsid w:val="00952961"/>
    <w:rsid w:val="00953952"/>
    <w:rsid w:val="00953A70"/>
    <w:rsid w:val="00955152"/>
    <w:rsid w:val="00955C1D"/>
    <w:rsid w:val="009562E4"/>
    <w:rsid w:val="00956894"/>
    <w:rsid w:val="009568E8"/>
    <w:rsid w:val="009600A2"/>
    <w:rsid w:val="00960AF7"/>
    <w:rsid w:val="00961112"/>
    <w:rsid w:val="0096128C"/>
    <w:rsid w:val="0096145C"/>
    <w:rsid w:val="0096150F"/>
    <w:rsid w:val="00961684"/>
    <w:rsid w:val="00961F32"/>
    <w:rsid w:val="009622B0"/>
    <w:rsid w:val="009627C7"/>
    <w:rsid w:val="009631E0"/>
    <w:rsid w:val="00963985"/>
    <w:rsid w:val="0096589B"/>
    <w:rsid w:val="00965C35"/>
    <w:rsid w:val="00967CA2"/>
    <w:rsid w:val="009702AA"/>
    <w:rsid w:val="00971343"/>
    <w:rsid w:val="009717CE"/>
    <w:rsid w:val="00971DB4"/>
    <w:rsid w:val="00972002"/>
    <w:rsid w:val="00973029"/>
    <w:rsid w:val="00974499"/>
    <w:rsid w:val="00975638"/>
    <w:rsid w:val="009769B6"/>
    <w:rsid w:val="00976A36"/>
    <w:rsid w:val="00977DF0"/>
    <w:rsid w:val="00977EA4"/>
    <w:rsid w:val="00980100"/>
    <w:rsid w:val="0098093A"/>
    <w:rsid w:val="00980961"/>
    <w:rsid w:val="00981010"/>
    <w:rsid w:val="00981383"/>
    <w:rsid w:val="00981D3A"/>
    <w:rsid w:val="00981E08"/>
    <w:rsid w:val="00983A82"/>
    <w:rsid w:val="00983A9D"/>
    <w:rsid w:val="00983B6C"/>
    <w:rsid w:val="00983CBC"/>
    <w:rsid w:val="009841D6"/>
    <w:rsid w:val="009847FC"/>
    <w:rsid w:val="00984898"/>
    <w:rsid w:val="0098534D"/>
    <w:rsid w:val="00986759"/>
    <w:rsid w:val="009867B3"/>
    <w:rsid w:val="00986C60"/>
    <w:rsid w:val="00986E3A"/>
    <w:rsid w:val="00987522"/>
    <w:rsid w:val="0098760B"/>
    <w:rsid w:val="00987850"/>
    <w:rsid w:val="00987975"/>
    <w:rsid w:val="009904EE"/>
    <w:rsid w:val="00990C07"/>
    <w:rsid w:val="00990D9D"/>
    <w:rsid w:val="00990E2D"/>
    <w:rsid w:val="00990EB9"/>
    <w:rsid w:val="0099102E"/>
    <w:rsid w:val="0099193D"/>
    <w:rsid w:val="00992122"/>
    <w:rsid w:val="009925E0"/>
    <w:rsid w:val="00992936"/>
    <w:rsid w:val="00992957"/>
    <w:rsid w:val="00995143"/>
    <w:rsid w:val="00995CAA"/>
    <w:rsid w:val="00995CFC"/>
    <w:rsid w:val="009960FF"/>
    <w:rsid w:val="00996549"/>
    <w:rsid w:val="00997095"/>
    <w:rsid w:val="009971A8"/>
    <w:rsid w:val="00997878"/>
    <w:rsid w:val="00997992"/>
    <w:rsid w:val="009A0508"/>
    <w:rsid w:val="009A0728"/>
    <w:rsid w:val="009A0809"/>
    <w:rsid w:val="009A0F47"/>
    <w:rsid w:val="009A14E2"/>
    <w:rsid w:val="009A1D1B"/>
    <w:rsid w:val="009A2048"/>
    <w:rsid w:val="009A25B9"/>
    <w:rsid w:val="009A2FCA"/>
    <w:rsid w:val="009A319D"/>
    <w:rsid w:val="009A36E1"/>
    <w:rsid w:val="009A4370"/>
    <w:rsid w:val="009A48F5"/>
    <w:rsid w:val="009A59FE"/>
    <w:rsid w:val="009A5FCE"/>
    <w:rsid w:val="009A65FF"/>
    <w:rsid w:val="009A73C0"/>
    <w:rsid w:val="009A7A22"/>
    <w:rsid w:val="009A7ABE"/>
    <w:rsid w:val="009A7C3E"/>
    <w:rsid w:val="009A7D35"/>
    <w:rsid w:val="009B06D8"/>
    <w:rsid w:val="009B0D77"/>
    <w:rsid w:val="009B0F1E"/>
    <w:rsid w:val="009B12B8"/>
    <w:rsid w:val="009B2932"/>
    <w:rsid w:val="009B3622"/>
    <w:rsid w:val="009B4096"/>
    <w:rsid w:val="009B48C0"/>
    <w:rsid w:val="009B5C9F"/>
    <w:rsid w:val="009B608A"/>
    <w:rsid w:val="009B666B"/>
    <w:rsid w:val="009B67E0"/>
    <w:rsid w:val="009B68E3"/>
    <w:rsid w:val="009B6A6E"/>
    <w:rsid w:val="009B7121"/>
    <w:rsid w:val="009B747D"/>
    <w:rsid w:val="009B75D6"/>
    <w:rsid w:val="009B796D"/>
    <w:rsid w:val="009C2BA4"/>
    <w:rsid w:val="009C2D11"/>
    <w:rsid w:val="009C2E65"/>
    <w:rsid w:val="009C3731"/>
    <w:rsid w:val="009C3943"/>
    <w:rsid w:val="009C3947"/>
    <w:rsid w:val="009C39D8"/>
    <w:rsid w:val="009C3F88"/>
    <w:rsid w:val="009C447C"/>
    <w:rsid w:val="009C4A6A"/>
    <w:rsid w:val="009C55EF"/>
    <w:rsid w:val="009C58CD"/>
    <w:rsid w:val="009C591C"/>
    <w:rsid w:val="009C5A22"/>
    <w:rsid w:val="009C5E64"/>
    <w:rsid w:val="009C5F7F"/>
    <w:rsid w:val="009C66BC"/>
    <w:rsid w:val="009C6F5F"/>
    <w:rsid w:val="009C7516"/>
    <w:rsid w:val="009C7FE5"/>
    <w:rsid w:val="009D0EED"/>
    <w:rsid w:val="009D1672"/>
    <w:rsid w:val="009D1A8E"/>
    <w:rsid w:val="009D1B61"/>
    <w:rsid w:val="009D1F22"/>
    <w:rsid w:val="009D1F80"/>
    <w:rsid w:val="009D284B"/>
    <w:rsid w:val="009D2940"/>
    <w:rsid w:val="009D301B"/>
    <w:rsid w:val="009D369E"/>
    <w:rsid w:val="009D4E3C"/>
    <w:rsid w:val="009D56E6"/>
    <w:rsid w:val="009D5EF4"/>
    <w:rsid w:val="009D6105"/>
    <w:rsid w:val="009D6D8D"/>
    <w:rsid w:val="009E05F7"/>
    <w:rsid w:val="009E0A3C"/>
    <w:rsid w:val="009E168D"/>
    <w:rsid w:val="009E1AB0"/>
    <w:rsid w:val="009E1F86"/>
    <w:rsid w:val="009E28A2"/>
    <w:rsid w:val="009E3535"/>
    <w:rsid w:val="009E3718"/>
    <w:rsid w:val="009E3A25"/>
    <w:rsid w:val="009E3CA4"/>
    <w:rsid w:val="009E3D51"/>
    <w:rsid w:val="009E4AEC"/>
    <w:rsid w:val="009E4D80"/>
    <w:rsid w:val="009E6276"/>
    <w:rsid w:val="009E7439"/>
    <w:rsid w:val="009F04AA"/>
    <w:rsid w:val="009F0925"/>
    <w:rsid w:val="009F14EE"/>
    <w:rsid w:val="009F1771"/>
    <w:rsid w:val="009F2404"/>
    <w:rsid w:val="009F24C9"/>
    <w:rsid w:val="009F2853"/>
    <w:rsid w:val="009F2D21"/>
    <w:rsid w:val="009F43D9"/>
    <w:rsid w:val="009F4D83"/>
    <w:rsid w:val="009F5143"/>
    <w:rsid w:val="009F6140"/>
    <w:rsid w:val="009F6EFD"/>
    <w:rsid w:val="00A000C4"/>
    <w:rsid w:val="00A001B8"/>
    <w:rsid w:val="00A01EFE"/>
    <w:rsid w:val="00A034F0"/>
    <w:rsid w:val="00A03CE6"/>
    <w:rsid w:val="00A044D5"/>
    <w:rsid w:val="00A047F9"/>
    <w:rsid w:val="00A05581"/>
    <w:rsid w:val="00A05A5C"/>
    <w:rsid w:val="00A05CEB"/>
    <w:rsid w:val="00A063CE"/>
    <w:rsid w:val="00A075DE"/>
    <w:rsid w:val="00A10000"/>
    <w:rsid w:val="00A10282"/>
    <w:rsid w:val="00A10BC2"/>
    <w:rsid w:val="00A12897"/>
    <w:rsid w:val="00A128C6"/>
    <w:rsid w:val="00A13E78"/>
    <w:rsid w:val="00A1449F"/>
    <w:rsid w:val="00A14661"/>
    <w:rsid w:val="00A14C94"/>
    <w:rsid w:val="00A14ED8"/>
    <w:rsid w:val="00A15820"/>
    <w:rsid w:val="00A16169"/>
    <w:rsid w:val="00A16881"/>
    <w:rsid w:val="00A16DDB"/>
    <w:rsid w:val="00A16FC8"/>
    <w:rsid w:val="00A17350"/>
    <w:rsid w:val="00A200FF"/>
    <w:rsid w:val="00A2075A"/>
    <w:rsid w:val="00A20BA5"/>
    <w:rsid w:val="00A20E80"/>
    <w:rsid w:val="00A2149E"/>
    <w:rsid w:val="00A21EB4"/>
    <w:rsid w:val="00A22031"/>
    <w:rsid w:val="00A225B2"/>
    <w:rsid w:val="00A225F2"/>
    <w:rsid w:val="00A22EC6"/>
    <w:rsid w:val="00A2387F"/>
    <w:rsid w:val="00A24D4B"/>
    <w:rsid w:val="00A269A3"/>
    <w:rsid w:val="00A26D54"/>
    <w:rsid w:val="00A27C9F"/>
    <w:rsid w:val="00A30168"/>
    <w:rsid w:val="00A303F4"/>
    <w:rsid w:val="00A30B87"/>
    <w:rsid w:val="00A32084"/>
    <w:rsid w:val="00A322A0"/>
    <w:rsid w:val="00A3263D"/>
    <w:rsid w:val="00A32731"/>
    <w:rsid w:val="00A3371D"/>
    <w:rsid w:val="00A3411C"/>
    <w:rsid w:val="00A34D6D"/>
    <w:rsid w:val="00A35220"/>
    <w:rsid w:val="00A35B8D"/>
    <w:rsid w:val="00A36043"/>
    <w:rsid w:val="00A37226"/>
    <w:rsid w:val="00A37D0A"/>
    <w:rsid w:val="00A37F7C"/>
    <w:rsid w:val="00A40377"/>
    <w:rsid w:val="00A4093F"/>
    <w:rsid w:val="00A4117B"/>
    <w:rsid w:val="00A423A3"/>
    <w:rsid w:val="00A42B50"/>
    <w:rsid w:val="00A430E7"/>
    <w:rsid w:val="00A43519"/>
    <w:rsid w:val="00A437C0"/>
    <w:rsid w:val="00A438B4"/>
    <w:rsid w:val="00A445C0"/>
    <w:rsid w:val="00A44BA3"/>
    <w:rsid w:val="00A45187"/>
    <w:rsid w:val="00A45493"/>
    <w:rsid w:val="00A45A9B"/>
    <w:rsid w:val="00A45D7E"/>
    <w:rsid w:val="00A46766"/>
    <w:rsid w:val="00A46C40"/>
    <w:rsid w:val="00A47484"/>
    <w:rsid w:val="00A47510"/>
    <w:rsid w:val="00A47522"/>
    <w:rsid w:val="00A4793D"/>
    <w:rsid w:val="00A510E2"/>
    <w:rsid w:val="00A522F5"/>
    <w:rsid w:val="00A5297F"/>
    <w:rsid w:val="00A544F2"/>
    <w:rsid w:val="00A54AA1"/>
    <w:rsid w:val="00A54BDD"/>
    <w:rsid w:val="00A54FBD"/>
    <w:rsid w:val="00A55E3A"/>
    <w:rsid w:val="00A565B1"/>
    <w:rsid w:val="00A56F34"/>
    <w:rsid w:val="00A57E45"/>
    <w:rsid w:val="00A618D1"/>
    <w:rsid w:val="00A62445"/>
    <w:rsid w:val="00A62FAB"/>
    <w:rsid w:val="00A630FF"/>
    <w:rsid w:val="00A63BE4"/>
    <w:rsid w:val="00A65ACA"/>
    <w:rsid w:val="00A66CB9"/>
    <w:rsid w:val="00A67492"/>
    <w:rsid w:val="00A7113D"/>
    <w:rsid w:val="00A71821"/>
    <w:rsid w:val="00A71AE4"/>
    <w:rsid w:val="00A71F03"/>
    <w:rsid w:val="00A729EC"/>
    <w:rsid w:val="00A72A5A"/>
    <w:rsid w:val="00A74178"/>
    <w:rsid w:val="00A7451E"/>
    <w:rsid w:val="00A74A49"/>
    <w:rsid w:val="00A7541B"/>
    <w:rsid w:val="00A7660A"/>
    <w:rsid w:val="00A77F5E"/>
    <w:rsid w:val="00A80A36"/>
    <w:rsid w:val="00A81820"/>
    <w:rsid w:val="00A81EBE"/>
    <w:rsid w:val="00A82AC0"/>
    <w:rsid w:val="00A83408"/>
    <w:rsid w:val="00A844B5"/>
    <w:rsid w:val="00A84862"/>
    <w:rsid w:val="00A85743"/>
    <w:rsid w:val="00A859A5"/>
    <w:rsid w:val="00A867F2"/>
    <w:rsid w:val="00A867FF"/>
    <w:rsid w:val="00A86BBD"/>
    <w:rsid w:val="00A8747C"/>
    <w:rsid w:val="00A9086B"/>
    <w:rsid w:val="00A91B5F"/>
    <w:rsid w:val="00A91E0F"/>
    <w:rsid w:val="00A92666"/>
    <w:rsid w:val="00A92C36"/>
    <w:rsid w:val="00A93082"/>
    <w:rsid w:val="00A93E7E"/>
    <w:rsid w:val="00A941B0"/>
    <w:rsid w:val="00A948CA"/>
    <w:rsid w:val="00A94B56"/>
    <w:rsid w:val="00A95897"/>
    <w:rsid w:val="00A96148"/>
    <w:rsid w:val="00A961B3"/>
    <w:rsid w:val="00A966AC"/>
    <w:rsid w:val="00A967C7"/>
    <w:rsid w:val="00A96CB8"/>
    <w:rsid w:val="00A977CC"/>
    <w:rsid w:val="00A97A0B"/>
    <w:rsid w:val="00A97DDA"/>
    <w:rsid w:val="00AA0034"/>
    <w:rsid w:val="00AA05B2"/>
    <w:rsid w:val="00AA0F45"/>
    <w:rsid w:val="00AA16B4"/>
    <w:rsid w:val="00AA19AE"/>
    <w:rsid w:val="00AA23DA"/>
    <w:rsid w:val="00AA3CC5"/>
    <w:rsid w:val="00AA455B"/>
    <w:rsid w:val="00AA5226"/>
    <w:rsid w:val="00AA592E"/>
    <w:rsid w:val="00AA5C04"/>
    <w:rsid w:val="00AA609F"/>
    <w:rsid w:val="00AA6748"/>
    <w:rsid w:val="00AB0532"/>
    <w:rsid w:val="00AB0987"/>
    <w:rsid w:val="00AB0D9D"/>
    <w:rsid w:val="00AB0DF5"/>
    <w:rsid w:val="00AB137F"/>
    <w:rsid w:val="00AB185D"/>
    <w:rsid w:val="00AB1C3F"/>
    <w:rsid w:val="00AB27B1"/>
    <w:rsid w:val="00AB2898"/>
    <w:rsid w:val="00AB382F"/>
    <w:rsid w:val="00AB3D28"/>
    <w:rsid w:val="00AB3D6D"/>
    <w:rsid w:val="00AB3EE4"/>
    <w:rsid w:val="00AB3F41"/>
    <w:rsid w:val="00AB49B8"/>
    <w:rsid w:val="00AB4EDB"/>
    <w:rsid w:val="00AB5685"/>
    <w:rsid w:val="00AB57C0"/>
    <w:rsid w:val="00AB632E"/>
    <w:rsid w:val="00AB644C"/>
    <w:rsid w:val="00AC0070"/>
    <w:rsid w:val="00AC10B1"/>
    <w:rsid w:val="00AC214E"/>
    <w:rsid w:val="00AC3434"/>
    <w:rsid w:val="00AC3600"/>
    <w:rsid w:val="00AC3770"/>
    <w:rsid w:val="00AC37AB"/>
    <w:rsid w:val="00AC3969"/>
    <w:rsid w:val="00AC5D34"/>
    <w:rsid w:val="00AD01EE"/>
    <w:rsid w:val="00AD1056"/>
    <w:rsid w:val="00AD195A"/>
    <w:rsid w:val="00AD1B7C"/>
    <w:rsid w:val="00AD1DEA"/>
    <w:rsid w:val="00AD1F20"/>
    <w:rsid w:val="00AD229E"/>
    <w:rsid w:val="00AD33AC"/>
    <w:rsid w:val="00AD3483"/>
    <w:rsid w:val="00AD36F7"/>
    <w:rsid w:val="00AD465F"/>
    <w:rsid w:val="00AD4731"/>
    <w:rsid w:val="00AD4F4A"/>
    <w:rsid w:val="00AD53AE"/>
    <w:rsid w:val="00AD62C2"/>
    <w:rsid w:val="00AD68A0"/>
    <w:rsid w:val="00AD7D12"/>
    <w:rsid w:val="00AE11B4"/>
    <w:rsid w:val="00AE123D"/>
    <w:rsid w:val="00AE1CE2"/>
    <w:rsid w:val="00AE2A4D"/>
    <w:rsid w:val="00AE2DDB"/>
    <w:rsid w:val="00AE2DF7"/>
    <w:rsid w:val="00AE48D0"/>
    <w:rsid w:val="00AE4C3F"/>
    <w:rsid w:val="00AE4E70"/>
    <w:rsid w:val="00AE5AE1"/>
    <w:rsid w:val="00AE5C07"/>
    <w:rsid w:val="00AE6AFB"/>
    <w:rsid w:val="00AE70D2"/>
    <w:rsid w:val="00AE71DC"/>
    <w:rsid w:val="00AE7D5F"/>
    <w:rsid w:val="00AE7E0D"/>
    <w:rsid w:val="00AF008B"/>
    <w:rsid w:val="00AF06BD"/>
    <w:rsid w:val="00AF074E"/>
    <w:rsid w:val="00AF0B96"/>
    <w:rsid w:val="00AF0FF6"/>
    <w:rsid w:val="00AF1FBB"/>
    <w:rsid w:val="00AF2360"/>
    <w:rsid w:val="00AF2667"/>
    <w:rsid w:val="00AF2A0A"/>
    <w:rsid w:val="00AF2A45"/>
    <w:rsid w:val="00AF2AD5"/>
    <w:rsid w:val="00AF35AC"/>
    <w:rsid w:val="00AF3F14"/>
    <w:rsid w:val="00AF42D2"/>
    <w:rsid w:val="00AF4A1B"/>
    <w:rsid w:val="00AF53FB"/>
    <w:rsid w:val="00AF54EF"/>
    <w:rsid w:val="00AF67B8"/>
    <w:rsid w:val="00AF6B56"/>
    <w:rsid w:val="00AF7570"/>
    <w:rsid w:val="00AF761E"/>
    <w:rsid w:val="00B00180"/>
    <w:rsid w:val="00B00755"/>
    <w:rsid w:val="00B007E6"/>
    <w:rsid w:val="00B012DD"/>
    <w:rsid w:val="00B020AC"/>
    <w:rsid w:val="00B021B0"/>
    <w:rsid w:val="00B021EC"/>
    <w:rsid w:val="00B0285C"/>
    <w:rsid w:val="00B02DE5"/>
    <w:rsid w:val="00B0388F"/>
    <w:rsid w:val="00B0435B"/>
    <w:rsid w:val="00B044A9"/>
    <w:rsid w:val="00B044CD"/>
    <w:rsid w:val="00B04A1E"/>
    <w:rsid w:val="00B04B7F"/>
    <w:rsid w:val="00B050D3"/>
    <w:rsid w:val="00B0689C"/>
    <w:rsid w:val="00B07660"/>
    <w:rsid w:val="00B10CD4"/>
    <w:rsid w:val="00B11561"/>
    <w:rsid w:val="00B12182"/>
    <w:rsid w:val="00B121D0"/>
    <w:rsid w:val="00B12741"/>
    <w:rsid w:val="00B1348A"/>
    <w:rsid w:val="00B13AFF"/>
    <w:rsid w:val="00B13B49"/>
    <w:rsid w:val="00B14BDE"/>
    <w:rsid w:val="00B1533B"/>
    <w:rsid w:val="00B15B46"/>
    <w:rsid w:val="00B15D11"/>
    <w:rsid w:val="00B162CD"/>
    <w:rsid w:val="00B169AF"/>
    <w:rsid w:val="00B16C39"/>
    <w:rsid w:val="00B16FC7"/>
    <w:rsid w:val="00B177AD"/>
    <w:rsid w:val="00B17C6F"/>
    <w:rsid w:val="00B17F3B"/>
    <w:rsid w:val="00B21029"/>
    <w:rsid w:val="00B211E3"/>
    <w:rsid w:val="00B218C5"/>
    <w:rsid w:val="00B2212E"/>
    <w:rsid w:val="00B2342D"/>
    <w:rsid w:val="00B24EBB"/>
    <w:rsid w:val="00B25964"/>
    <w:rsid w:val="00B259F6"/>
    <w:rsid w:val="00B26296"/>
    <w:rsid w:val="00B262E1"/>
    <w:rsid w:val="00B26325"/>
    <w:rsid w:val="00B265BD"/>
    <w:rsid w:val="00B268DF"/>
    <w:rsid w:val="00B26A48"/>
    <w:rsid w:val="00B273D7"/>
    <w:rsid w:val="00B276C2"/>
    <w:rsid w:val="00B27F93"/>
    <w:rsid w:val="00B300AB"/>
    <w:rsid w:val="00B30388"/>
    <w:rsid w:val="00B30D63"/>
    <w:rsid w:val="00B31385"/>
    <w:rsid w:val="00B316D1"/>
    <w:rsid w:val="00B317D4"/>
    <w:rsid w:val="00B32ADC"/>
    <w:rsid w:val="00B32F4C"/>
    <w:rsid w:val="00B36466"/>
    <w:rsid w:val="00B36873"/>
    <w:rsid w:val="00B36E45"/>
    <w:rsid w:val="00B3722B"/>
    <w:rsid w:val="00B37826"/>
    <w:rsid w:val="00B40373"/>
    <w:rsid w:val="00B41B9E"/>
    <w:rsid w:val="00B421C1"/>
    <w:rsid w:val="00B43001"/>
    <w:rsid w:val="00B434DE"/>
    <w:rsid w:val="00B43537"/>
    <w:rsid w:val="00B43823"/>
    <w:rsid w:val="00B440E6"/>
    <w:rsid w:val="00B4436B"/>
    <w:rsid w:val="00B44826"/>
    <w:rsid w:val="00B44A6D"/>
    <w:rsid w:val="00B453E6"/>
    <w:rsid w:val="00B4618D"/>
    <w:rsid w:val="00B469C6"/>
    <w:rsid w:val="00B46A8D"/>
    <w:rsid w:val="00B4712E"/>
    <w:rsid w:val="00B47DAB"/>
    <w:rsid w:val="00B51F97"/>
    <w:rsid w:val="00B52470"/>
    <w:rsid w:val="00B52826"/>
    <w:rsid w:val="00B52B0A"/>
    <w:rsid w:val="00B52B33"/>
    <w:rsid w:val="00B52BB8"/>
    <w:rsid w:val="00B54408"/>
    <w:rsid w:val="00B54F1A"/>
    <w:rsid w:val="00B55F9F"/>
    <w:rsid w:val="00B5628A"/>
    <w:rsid w:val="00B5631E"/>
    <w:rsid w:val="00B568E6"/>
    <w:rsid w:val="00B56E91"/>
    <w:rsid w:val="00B572E0"/>
    <w:rsid w:val="00B575C9"/>
    <w:rsid w:val="00B60E11"/>
    <w:rsid w:val="00B61198"/>
    <w:rsid w:val="00B6125D"/>
    <w:rsid w:val="00B61264"/>
    <w:rsid w:val="00B6174D"/>
    <w:rsid w:val="00B61865"/>
    <w:rsid w:val="00B62351"/>
    <w:rsid w:val="00B626DD"/>
    <w:rsid w:val="00B62CA3"/>
    <w:rsid w:val="00B633DB"/>
    <w:rsid w:val="00B6358D"/>
    <w:rsid w:val="00B64216"/>
    <w:rsid w:val="00B6480E"/>
    <w:rsid w:val="00B64F7C"/>
    <w:rsid w:val="00B65747"/>
    <w:rsid w:val="00B65936"/>
    <w:rsid w:val="00B65FB4"/>
    <w:rsid w:val="00B670BC"/>
    <w:rsid w:val="00B67710"/>
    <w:rsid w:val="00B67AA0"/>
    <w:rsid w:val="00B67E3A"/>
    <w:rsid w:val="00B67F03"/>
    <w:rsid w:val="00B67F5C"/>
    <w:rsid w:val="00B70380"/>
    <w:rsid w:val="00B7085A"/>
    <w:rsid w:val="00B710DF"/>
    <w:rsid w:val="00B71539"/>
    <w:rsid w:val="00B7226C"/>
    <w:rsid w:val="00B722E8"/>
    <w:rsid w:val="00B73C91"/>
    <w:rsid w:val="00B740E2"/>
    <w:rsid w:val="00B74F61"/>
    <w:rsid w:val="00B75A66"/>
    <w:rsid w:val="00B75EF2"/>
    <w:rsid w:val="00B76CB2"/>
    <w:rsid w:val="00B771C1"/>
    <w:rsid w:val="00B8075A"/>
    <w:rsid w:val="00B80951"/>
    <w:rsid w:val="00B809DA"/>
    <w:rsid w:val="00B80F2A"/>
    <w:rsid w:val="00B8102C"/>
    <w:rsid w:val="00B8116A"/>
    <w:rsid w:val="00B81328"/>
    <w:rsid w:val="00B81BC9"/>
    <w:rsid w:val="00B82F7D"/>
    <w:rsid w:val="00B82F82"/>
    <w:rsid w:val="00B832AF"/>
    <w:rsid w:val="00B841FD"/>
    <w:rsid w:val="00B84548"/>
    <w:rsid w:val="00B8455E"/>
    <w:rsid w:val="00B84D89"/>
    <w:rsid w:val="00B84E9E"/>
    <w:rsid w:val="00B851CE"/>
    <w:rsid w:val="00B86D9F"/>
    <w:rsid w:val="00B90832"/>
    <w:rsid w:val="00B908F9"/>
    <w:rsid w:val="00B90CFF"/>
    <w:rsid w:val="00B92B91"/>
    <w:rsid w:val="00B92F72"/>
    <w:rsid w:val="00B941CD"/>
    <w:rsid w:val="00B9422A"/>
    <w:rsid w:val="00B94A53"/>
    <w:rsid w:val="00B9501A"/>
    <w:rsid w:val="00B9504B"/>
    <w:rsid w:val="00B95CAF"/>
    <w:rsid w:val="00B961D4"/>
    <w:rsid w:val="00B96771"/>
    <w:rsid w:val="00B96F71"/>
    <w:rsid w:val="00B97A40"/>
    <w:rsid w:val="00B97C31"/>
    <w:rsid w:val="00BA0090"/>
    <w:rsid w:val="00BA1342"/>
    <w:rsid w:val="00BA1578"/>
    <w:rsid w:val="00BA1785"/>
    <w:rsid w:val="00BA1DC8"/>
    <w:rsid w:val="00BA1E10"/>
    <w:rsid w:val="00BA278C"/>
    <w:rsid w:val="00BA2ED0"/>
    <w:rsid w:val="00BA3684"/>
    <w:rsid w:val="00BA36C3"/>
    <w:rsid w:val="00BA46FE"/>
    <w:rsid w:val="00BA47F5"/>
    <w:rsid w:val="00BA4A8B"/>
    <w:rsid w:val="00BA4FB1"/>
    <w:rsid w:val="00BA4FD2"/>
    <w:rsid w:val="00BA5E2C"/>
    <w:rsid w:val="00BA6651"/>
    <w:rsid w:val="00BA66D3"/>
    <w:rsid w:val="00BA716E"/>
    <w:rsid w:val="00BA71AB"/>
    <w:rsid w:val="00BA76D3"/>
    <w:rsid w:val="00BB006E"/>
    <w:rsid w:val="00BB02D9"/>
    <w:rsid w:val="00BB09B7"/>
    <w:rsid w:val="00BB0C44"/>
    <w:rsid w:val="00BB173B"/>
    <w:rsid w:val="00BB187C"/>
    <w:rsid w:val="00BB1E72"/>
    <w:rsid w:val="00BB26AE"/>
    <w:rsid w:val="00BB30E6"/>
    <w:rsid w:val="00BB320F"/>
    <w:rsid w:val="00BB3771"/>
    <w:rsid w:val="00BB382B"/>
    <w:rsid w:val="00BB3A1F"/>
    <w:rsid w:val="00BB3FC2"/>
    <w:rsid w:val="00BB41D0"/>
    <w:rsid w:val="00BB5079"/>
    <w:rsid w:val="00BB5A46"/>
    <w:rsid w:val="00BB623A"/>
    <w:rsid w:val="00BB6AC6"/>
    <w:rsid w:val="00BB788A"/>
    <w:rsid w:val="00BC0497"/>
    <w:rsid w:val="00BC08AB"/>
    <w:rsid w:val="00BC1741"/>
    <w:rsid w:val="00BC185F"/>
    <w:rsid w:val="00BC1923"/>
    <w:rsid w:val="00BC1A9E"/>
    <w:rsid w:val="00BC1BDE"/>
    <w:rsid w:val="00BC20F4"/>
    <w:rsid w:val="00BC2842"/>
    <w:rsid w:val="00BC2902"/>
    <w:rsid w:val="00BC2B28"/>
    <w:rsid w:val="00BC3279"/>
    <w:rsid w:val="00BC339A"/>
    <w:rsid w:val="00BC339B"/>
    <w:rsid w:val="00BC3AF5"/>
    <w:rsid w:val="00BC3FB9"/>
    <w:rsid w:val="00BC4EE5"/>
    <w:rsid w:val="00BC566A"/>
    <w:rsid w:val="00BC6AC0"/>
    <w:rsid w:val="00BD0184"/>
    <w:rsid w:val="00BD13EC"/>
    <w:rsid w:val="00BD176C"/>
    <w:rsid w:val="00BD1924"/>
    <w:rsid w:val="00BD1AA0"/>
    <w:rsid w:val="00BD354E"/>
    <w:rsid w:val="00BD3912"/>
    <w:rsid w:val="00BD437D"/>
    <w:rsid w:val="00BD51A0"/>
    <w:rsid w:val="00BD51C4"/>
    <w:rsid w:val="00BD5EB4"/>
    <w:rsid w:val="00BD61B0"/>
    <w:rsid w:val="00BD6A36"/>
    <w:rsid w:val="00BD7DC7"/>
    <w:rsid w:val="00BE0073"/>
    <w:rsid w:val="00BE04CF"/>
    <w:rsid w:val="00BE1774"/>
    <w:rsid w:val="00BE183C"/>
    <w:rsid w:val="00BE1B69"/>
    <w:rsid w:val="00BE26A6"/>
    <w:rsid w:val="00BE27C2"/>
    <w:rsid w:val="00BE2C63"/>
    <w:rsid w:val="00BE5047"/>
    <w:rsid w:val="00BE534D"/>
    <w:rsid w:val="00BE580A"/>
    <w:rsid w:val="00BE5F6C"/>
    <w:rsid w:val="00BE6483"/>
    <w:rsid w:val="00BE6575"/>
    <w:rsid w:val="00BE6654"/>
    <w:rsid w:val="00BE696D"/>
    <w:rsid w:val="00BE6985"/>
    <w:rsid w:val="00BE6A7F"/>
    <w:rsid w:val="00BE6E4A"/>
    <w:rsid w:val="00BE737A"/>
    <w:rsid w:val="00BE7702"/>
    <w:rsid w:val="00BE7808"/>
    <w:rsid w:val="00BF0209"/>
    <w:rsid w:val="00BF05DC"/>
    <w:rsid w:val="00BF0F05"/>
    <w:rsid w:val="00BF2BFE"/>
    <w:rsid w:val="00BF2D82"/>
    <w:rsid w:val="00BF31C5"/>
    <w:rsid w:val="00BF33A8"/>
    <w:rsid w:val="00BF40B2"/>
    <w:rsid w:val="00BF4519"/>
    <w:rsid w:val="00BF5227"/>
    <w:rsid w:val="00BF5D6F"/>
    <w:rsid w:val="00BF6225"/>
    <w:rsid w:val="00BF6B3D"/>
    <w:rsid w:val="00BF7237"/>
    <w:rsid w:val="00C00F75"/>
    <w:rsid w:val="00C014CF"/>
    <w:rsid w:val="00C017D6"/>
    <w:rsid w:val="00C0219D"/>
    <w:rsid w:val="00C03142"/>
    <w:rsid w:val="00C03F4A"/>
    <w:rsid w:val="00C05538"/>
    <w:rsid w:val="00C0591A"/>
    <w:rsid w:val="00C06494"/>
    <w:rsid w:val="00C06D97"/>
    <w:rsid w:val="00C075D2"/>
    <w:rsid w:val="00C10063"/>
    <w:rsid w:val="00C112FC"/>
    <w:rsid w:val="00C1142C"/>
    <w:rsid w:val="00C1281E"/>
    <w:rsid w:val="00C12E21"/>
    <w:rsid w:val="00C14318"/>
    <w:rsid w:val="00C14648"/>
    <w:rsid w:val="00C1478F"/>
    <w:rsid w:val="00C15483"/>
    <w:rsid w:val="00C15D00"/>
    <w:rsid w:val="00C15E73"/>
    <w:rsid w:val="00C15F91"/>
    <w:rsid w:val="00C1645F"/>
    <w:rsid w:val="00C16898"/>
    <w:rsid w:val="00C16992"/>
    <w:rsid w:val="00C169AB"/>
    <w:rsid w:val="00C17592"/>
    <w:rsid w:val="00C17CFA"/>
    <w:rsid w:val="00C21472"/>
    <w:rsid w:val="00C2167E"/>
    <w:rsid w:val="00C21D0D"/>
    <w:rsid w:val="00C2288F"/>
    <w:rsid w:val="00C22DD8"/>
    <w:rsid w:val="00C22F0E"/>
    <w:rsid w:val="00C2432C"/>
    <w:rsid w:val="00C255EC"/>
    <w:rsid w:val="00C25CA8"/>
    <w:rsid w:val="00C25F09"/>
    <w:rsid w:val="00C25F74"/>
    <w:rsid w:val="00C26005"/>
    <w:rsid w:val="00C26A25"/>
    <w:rsid w:val="00C30645"/>
    <w:rsid w:val="00C30B9B"/>
    <w:rsid w:val="00C31D7C"/>
    <w:rsid w:val="00C32C56"/>
    <w:rsid w:val="00C33012"/>
    <w:rsid w:val="00C33BE3"/>
    <w:rsid w:val="00C340A7"/>
    <w:rsid w:val="00C342A5"/>
    <w:rsid w:val="00C343E7"/>
    <w:rsid w:val="00C3449A"/>
    <w:rsid w:val="00C34B15"/>
    <w:rsid w:val="00C36734"/>
    <w:rsid w:val="00C36885"/>
    <w:rsid w:val="00C37C0D"/>
    <w:rsid w:val="00C401FD"/>
    <w:rsid w:val="00C4070F"/>
    <w:rsid w:val="00C41DC9"/>
    <w:rsid w:val="00C41FB4"/>
    <w:rsid w:val="00C42013"/>
    <w:rsid w:val="00C42648"/>
    <w:rsid w:val="00C42C04"/>
    <w:rsid w:val="00C430F7"/>
    <w:rsid w:val="00C43DEF"/>
    <w:rsid w:val="00C44623"/>
    <w:rsid w:val="00C44822"/>
    <w:rsid w:val="00C44984"/>
    <w:rsid w:val="00C449F9"/>
    <w:rsid w:val="00C44CF7"/>
    <w:rsid w:val="00C456C8"/>
    <w:rsid w:val="00C45883"/>
    <w:rsid w:val="00C45AAD"/>
    <w:rsid w:val="00C46C32"/>
    <w:rsid w:val="00C4794E"/>
    <w:rsid w:val="00C4795F"/>
    <w:rsid w:val="00C50AA8"/>
    <w:rsid w:val="00C50E16"/>
    <w:rsid w:val="00C51350"/>
    <w:rsid w:val="00C51AA6"/>
    <w:rsid w:val="00C51AE7"/>
    <w:rsid w:val="00C53602"/>
    <w:rsid w:val="00C536C0"/>
    <w:rsid w:val="00C53998"/>
    <w:rsid w:val="00C53AB7"/>
    <w:rsid w:val="00C53EAE"/>
    <w:rsid w:val="00C53FAC"/>
    <w:rsid w:val="00C54342"/>
    <w:rsid w:val="00C54E08"/>
    <w:rsid w:val="00C551FE"/>
    <w:rsid w:val="00C55350"/>
    <w:rsid w:val="00C55880"/>
    <w:rsid w:val="00C55C0A"/>
    <w:rsid w:val="00C600D3"/>
    <w:rsid w:val="00C600F5"/>
    <w:rsid w:val="00C60967"/>
    <w:rsid w:val="00C61C64"/>
    <w:rsid w:val="00C62904"/>
    <w:rsid w:val="00C62BCD"/>
    <w:rsid w:val="00C62C04"/>
    <w:rsid w:val="00C63A79"/>
    <w:rsid w:val="00C6475B"/>
    <w:rsid w:val="00C64C4F"/>
    <w:rsid w:val="00C650C5"/>
    <w:rsid w:val="00C65414"/>
    <w:rsid w:val="00C662B4"/>
    <w:rsid w:val="00C6642A"/>
    <w:rsid w:val="00C66A72"/>
    <w:rsid w:val="00C66DB1"/>
    <w:rsid w:val="00C66DC4"/>
    <w:rsid w:val="00C66ECD"/>
    <w:rsid w:val="00C67541"/>
    <w:rsid w:val="00C675EA"/>
    <w:rsid w:val="00C67E3C"/>
    <w:rsid w:val="00C7016D"/>
    <w:rsid w:val="00C7019E"/>
    <w:rsid w:val="00C70AFB"/>
    <w:rsid w:val="00C71776"/>
    <w:rsid w:val="00C7191A"/>
    <w:rsid w:val="00C722B0"/>
    <w:rsid w:val="00C73922"/>
    <w:rsid w:val="00C73B4E"/>
    <w:rsid w:val="00C740D9"/>
    <w:rsid w:val="00C74171"/>
    <w:rsid w:val="00C7487E"/>
    <w:rsid w:val="00C750D2"/>
    <w:rsid w:val="00C7515D"/>
    <w:rsid w:val="00C75590"/>
    <w:rsid w:val="00C75937"/>
    <w:rsid w:val="00C776F0"/>
    <w:rsid w:val="00C77749"/>
    <w:rsid w:val="00C77957"/>
    <w:rsid w:val="00C808ED"/>
    <w:rsid w:val="00C80C96"/>
    <w:rsid w:val="00C80FC8"/>
    <w:rsid w:val="00C811AC"/>
    <w:rsid w:val="00C8145D"/>
    <w:rsid w:val="00C816CC"/>
    <w:rsid w:val="00C81852"/>
    <w:rsid w:val="00C82F97"/>
    <w:rsid w:val="00C83A51"/>
    <w:rsid w:val="00C83CF4"/>
    <w:rsid w:val="00C840AA"/>
    <w:rsid w:val="00C84BB4"/>
    <w:rsid w:val="00C85B81"/>
    <w:rsid w:val="00C86C8D"/>
    <w:rsid w:val="00C870A7"/>
    <w:rsid w:val="00C875B9"/>
    <w:rsid w:val="00C879BB"/>
    <w:rsid w:val="00C906D7"/>
    <w:rsid w:val="00C909E8"/>
    <w:rsid w:val="00C90BBC"/>
    <w:rsid w:val="00C90FBB"/>
    <w:rsid w:val="00C91573"/>
    <w:rsid w:val="00C91CFA"/>
    <w:rsid w:val="00C93320"/>
    <w:rsid w:val="00C93B4F"/>
    <w:rsid w:val="00C945FA"/>
    <w:rsid w:val="00C947BC"/>
    <w:rsid w:val="00C94CF6"/>
    <w:rsid w:val="00C94E04"/>
    <w:rsid w:val="00C955E8"/>
    <w:rsid w:val="00C95CF8"/>
    <w:rsid w:val="00C95D12"/>
    <w:rsid w:val="00C9653B"/>
    <w:rsid w:val="00C968D0"/>
    <w:rsid w:val="00C96B14"/>
    <w:rsid w:val="00C96CB5"/>
    <w:rsid w:val="00C96FBF"/>
    <w:rsid w:val="00C976C8"/>
    <w:rsid w:val="00C9794E"/>
    <w:rsid w:val="00C97CA4"/>
    <w:rsid w:val="00CA04D1"/>
    <w:rsid w:val="00CA08B5"/>
    <w:rsid w:val="00CA0B3A"/>
    <w:rsid w:val="00CA0E3C"/>
    <w:rsid w:val="00CA1A43"/>
    <w:rsid w:val="00CA2CA5"/>
    <w:rsid w:val="00CA354D"/>
    <w:rsid w:val="00CA3E7A"/>
    <w:rsid w:val="00CA43FC"/>
    <w:rsid w:val="00CA53B9"/>
    <w:rsid w:val="00CA5AD8"/>
    <w:rsid w:val="00CA5EAD"/>
    <w:rsid w:val="00CA63B5"/>
    <w:rsid w:val="00CA706C"/>
    <w:rsid w:val="00CA7A82"/>
    <w:rsid w:val="00CA7F15"/>
    <w:rsid w:val="00CB0241"/>
    <w:rsid w:val="00CB0253"/>
    <w:rsid w:val="00CB13B8"/>
    <w:rsid w:val="00CB159A"/>
    <w:rsid w:val="00CB15F8"/>
    <w:rsid w:val="00CB193E"/>
    <w:rsid w:val="00CB1C2F"/>
    <w:rsid w:val="00CB3B0F"/>
    <w:rsid w:val="00CB4181"/>
    <w:rsid w:val="00CB459D"/>
    <w:rsid w:val="00CB4D1F"/>
    <w:rsid w:val="00CB50E1"/>
    <w:rsid w:val="00CB5343"/>
    <w:rsid w:val="00CB6CDD"/>
    <w:rsid w:val="00CB75B4"/>
    <w:rsid w:val="00CB7E9A"/>
    <w:rsid w:val="00CB7F86"/>
    <w:rsid w:val="00CC00CC"/>
    <w:rsid w:val="00CC012F"/>
    <w:rsid w:val="00CC0C05"/>
    <w:rsid w:val="00CC10D7"/>
    <w:rsid w:val="00CC1929"/>
    <w:rsid w:val="00CC23E4"/>
    <w:rsid w:val="00CC2BAE"/>
    <w:rsid w:val="00CC3292"/>
    <w:rsid w:val="00CC337C"/>
    <w:rsid w:val="00CC37D3"/>
    <w:rsid w:val="00CC3BF2"/>
    <w:rsid w:val="00CC3D2F"/>
    <w:rsid w:val="00CC3DC9"/>
    <w:rsid w:val="00CC4390"/>
    <w:rsid w:val="00CC4CDC"/>
    <w:rsid w:val="00CC4E43"/>
    <w:rsid w:val="00CC54B2"/>
    <w:rsid w:val="00CC5BC9"/>
    <w:rsid w:val="00CC7207"/>
    <w:rsid w:val="00CC72BE"/>
    <w:rsid w:val="00CD0327"/>
    <w:rsid w:val="00CD052B"/>
    <w:rsid w:val="00CD0F00"/>
    <w:rsid w:val="00CD0F3D"/>
    <w:rsid w:val="00CD2157"/>
    <w:rsid w:val="00CD2C7C"/>
    <w:rsid w:val="00CD2E5E"/>
    <w:rsid w:val="00CD327E"/>
    <w:rsid w:val="00CD3E89"/>
    <w:rsid w:val="00CD4404"/>
    <w:rsid w:val="00CD4AF4"/>
    <w:rsid w:val="00CD52DA"/>
    <w:rsid w:val="00CD5AF9"/>
    <w:rsid w:val="00CD6294"/>
    <w:rsid w:val="00CD6E07"/>
    <w:rsid w:val="00CD6E52"/>
    <w:rsid w:val="00CD73D4"/>
    <w:rsid w:val="00CE12E0"/>
    <w:rsid w:val="00CE1932"/>
    <w:rsid w:val="00CE1D56"/>
    <w:rsid w:val="00CE1EE9"/>
    <w:rsid w:val="00CE20D5"/>
    <w:rsid w:val="00CE25A3"/>
    <w:rsid w:val="00CE2C6D"/>
    <w:rsid w:val="00CE3F7D"/>
    <w:rsid w:val="00CE5457"/>
    <w:rsid w:val="00CE60E6"/>
    <w:rsid w:val="00CE6320"/>
    <w:rsid w:val="00CE6483"/>
    <w:rsid w:val="00CE6C3D"/>
    <w:rsid w:val="00CE6E83"/>
    <w:rsid w:val="00CE77A3"/>
    <w:rsid w:val="00CF0A4F"/>
    <w:rsid w:val="00CF0C77"/>
    <w:rsid w:val="00CF16F8"/>
    <w:rsid w:val="00CF27F7"/>
    <w:rsid w:val="00CF3949"/>
    <w:rsid w:val="00CF3AE5"/>
    <w:rsid w:val="00CF3CCC"/>
    <w:rsid w:val="00CF3D66"/>
    <w:rsid w:val="00CF41D1"/>
    <w:rsid w:val="00CF461F"/>
    <w:rsid w:val="00CF5972"/>
    <w:rsid w:val="00CF6385"/>
    <w:rsid w:val="00CF6390"/>
    <w:rsid w:val="00CF69F3"/>
    <w:rsid w:val="00CF77B7"/>
    <w:rsid w:val="00CF789F"/>
    <w:rsid w:val="00D01217"/>
    <w:rsid w:val="00D0151E"/>
    <w:rsid w:val="00D0170E"/>
    <w:rsid w:val="00D026A0"/>
    <w:rsid w:val="00D02F4A"/>
    <w:rsid w:val="00D030C2"/>
    <w:rsid w:val="00D03405"/>
    <w:rsid w:val="00D03A04"/>
    <w:rsid w:val="00D03BFD"/>
    <w:rsid w:val="00D0406C"/>
    <w:rsid w:val="00D045B9"/>
    <w:rsid w:val="00D04C03"/>
    <w:rsid w:val="00D04CCB"/>
    <w:rsid w:val="00D0509B"/>
    <w:rsid w:val="00D05914"/>
    <w:rsid w:val="00D05B44"/>
    <w:rsid w:val="00D05E03"/>
    <w:rsid w:val="00D05F2F"/>
    <w:rsid w:val="00D05F85"/>
    <w:rsid w:val="00D06767"/>
    <w:rsid w:val="00D07BD2"/>
    <w:rsid w:val="00D07F18"/>
    <w:rsid w:val="00D10C4A"/>
    <w:rsid w:val="00D111BA"/>
    <w:rsid w:val="00D114FF"/>
    <w:rsid w:val="00D13077"/>
    <w:rsid w:val="00D1379C"/>
    <w:rsid w:val="00D157DE"/>
    <w:rsid w:val="00D15E86"/>
    <w:rsid w:val="00D16235"/>
    <w:rsid w:val="00D16B72"/>
    <w:rsid w:val="00D16DF1"/>
    <w:rsid w:val="00D170A9"/>
    <w:rsid w:val="00D17176"/>
    <w:rsid w:val="00D1768F"/>
    <w:rsid w:val="00D2049E"/>
    <w:rsid w:val="00D207D4"/>
    <w:rsid w:val="00D209AE"/>
    <w:rsid w:val="00D21158"/>
    <w:rsid w:val="00D21A74"/>
    <w:rsid w:val="00D21BF8"/>
    <w:rsid w:val="00D22561"/>
    <w:rsid w:val="00D22891"/>
    <w:rsid w:val="00D22AD6"/>
    <w:rsid w:val="00D22FEF"/>
    <w:rsid w:val="00D2355B"/>
    <w:rsid w:val="00D2374D"/>
    <w:rsid w:val="00D24001"/>
    <w:rsid w:val="00D241F6"/>
    <w:rsid w:val="00D2424F"/>
    <w:rsid w:val="00D249C2"/>
    <w:rsid w:val="00D24C83"/>
    <w:rsid w:val="00D250D3"/>
    <w:rsid w:val="00D25378"/>
    <w:rsid w:val="00D261DB"/>
    <w:rsid w:val="00D27154"/>
    <w:rsid w:val="00D272EE"/>
    <w:rsid w:val="00D2738E"/>
    <w:rsid w:val="00D27964"/>
    <w:rsid w:val="00D30683"/>
    <w:rsid w:val="00D307F9"/>
    <w:rsid w:val="00D3118D"/>
    <w:rsid w:val="00D31598"/>
    <w:rsid w:val="00D31C01"/>
    <w:rsid w:val="00D31DE2"/>
    <w:rsid w:val="00D327FA"/>
    <w:rsid w:val="00D336C2"/>
    <w:rsid w:val="00D3395D"/>
    <w:rsid w:val="00D33D29"/>
    <w:rsid w:val="00D34328"/>
    <w:rsid w:val="00D355B3"/>
    <w:rsid w:val="00D357A5"/>
    <w:rsid w:val="00D3632E"/>
    <w:rsid w:val="00D4019D"/>
    <w:rsid w:val="00D40720"/>
    <w:rsid w:val="00D4076D"/>
    <w:rsid w:val="00D414B9"/>
    <w:rsid w:val="00D41E6C"/>
    <w:rsid w:val="00D42015"/>
    <w:rsid w:val="00D430D8"/>
    <w:rsid w:val="00D43598"/>
    <w:rsid w:val="00D43B36"/>
    <w:rsid w:val="00D44040"/>
    <w:rsid w:val="00D449C8"/>
    <w:rsid w:val="00D4625A"/>
    <w:rsid w:val="00D4650A"/>
    <w:rsid w:val="00D46BF0"/>
    <w:rsid w:val="00D47B2C"/>
    <w:rsid w:val="00D47D3A"/>
    <w:rsid w:val="00D47EF6"/>
    <w:rsid w:val="00D500FB"/>
    <w:rsid w:val="00D50865"/>
    <w:rsid w:val="00D508BA"/>
    <w:rsid w:val="00D50951"/>
    <w:rsid w:val="00D509AF"/>
    <w:rsid w:val="00D5115D"/>
    <w:rsid w:val="00D52035"/>
    <w:rsid w:val="00D52BCC"/>
    <w:rsid w:val="00D52C79"/>
    <w:rsid w:val="00D532B6"/>
    <w:rsid w:val="00D535B8"/>
    <w:rsid w:val="00D53675"/>
    <w:rsid w:val="00D54112"/>
    <w:rsid w:val="00D54811"/>
    <w:rsid w:val="00D551EC"/>
    <w:rsid w:val="00D5573D"/>
    <w:rsid w:val="00D56352"/>
    <w:rsid w:val="00D568F9"/>
    <w:rsid w:val="00D57165"/>
    <w:rsid w:val="00D601BB"/>
    <w:rsid w:val="00D607E3"/>
    <w:rsid w:val="00D60F4B"/>
    <w:rsid w:val="00D61019"/>
    <w:rsid w:val="00D618F6"/>
    <w:rsid w:val="00D6265A"/>
    <w:rsid w:val="00D63186"/>
    <w:rsid w:val="00D6343D"/>
    <w:rsid w:val="00D6346F"/>
    <w:rsid w:val="00D648BC"/>
    <w:rsid w:val="00D649D9"/>
    <w:rsid w:val="00D65CA9"/>
    <w:rsid w:val="00D6680F"/>
    <w:rsid w:val="00D66C5F"/>
    <w:rsid w:val="00D67006"/>
    <w:rsid w:val="00D67117"/>
    <w:rsid w:val="00D673C9"/>
    <w:rsid w:val="00D6786A"/>
    <w:rsid w:val="00D704B6"/>
    <w:rsid w:val="00D707BC"/>
    <w:rsid w:val="00D70DF0"/>
    <w:rsid w:val="00D722B8"/>
    <w:rsid w:val="00D72311"/>
    <w:rsid w:val="00D7245A"/>
    <w:rsid w:val="00D73DFE"/>
    <w:rsid w:val="00D75910"/>
    <w:rsid w:val="00D75C45"/>
    <w:rsid w:val="00D773E0"/>
    <w:rsid w:val="00D7775C"/>
    <w:rsid w:val="00D779B3"/>
    <w:rsid w:val="00D77AAB"/>
    <w:rsid w:val="00D8043F"/>
    <w:rsid w:val="00D81C28"/>
    <w:rsid w:val="00D824A0"/>
    <w:rsid w:val="00D825C4"/>
    <w:rsid w:val="00D836DA"/>
    <w:rsid w:val="00D843E8"/>
    <w:rsid w:val="00D8475C"/>
    <w:rsid w:val="00D869B4"/>
    <w:rsid w:val="00D873EE"/>
    <w:rsid w:val="00D8748A"/>
    <w:rsid w:val="00D874A7"/>
    <w:rsid w:val="00D87580"/>
    <w:rsid w:val="00D87AC8"/>
    <w:rsid w:val="00D9025D"/>
    <w:rsid w:val="00D903F2"/>
    <w:rsid w:val="00D9064C"/>
    <w:rsid w:val="00D90EB7"/>
    <w:rsid w:val="00D9167C"/>
    <w:rsid w:val="00D91BC6"/>
    <w:rsid w:val="00D92112"/>
    <w:rsid w:val="00D92606"/>
    <w:rsid w:val="00D92969"/>
    <w:rsid w:val="00D92CBB"/>
    <w:rsid w:val="00D93060"/>
    <w:rsid w:val="00D93151"/>
    <w:rsid w:val="00D931D1"/>
    <w:rsid w:val="00D93587"/>
    <w:rsid w:val="00D93DB9"/>
    <w:rsid w:val="00D94506"/>
    <w:rsid w:val="00D9480F"/>
    <w:rsid w:val="00D95394"/>
    <w:rsid w:val="00D97FDD"/>
    <w:rsid w:val="00DA058F"/>
    <w:rsid w:val="00DA076E"/>
    <w:rsid w:val="00DA0B0D"/>
    <w:rsid w:val="00DA0E04"/>
    <w:rsid w:val="00DA11E6"/>
    <w:rsid w:val="00DA29A1"/>
    <w:rsid w:val="00DA2E6A"/>
    <w:rsid w:val="00DA54B3"/>
    <w:rsid w:val="00DA5606"/>
    <w:rsid w:val="00DA5EDE"/>
    <w:rsid w:val="00DA6663"/>
    <w:rsid w:val="00DA6C68"/>
    <w:rsid w:val="00DA7E70"/>
    <w:rsid w:val="00DB05E7"/>
    <w:rsid w:val="00DB0FDC"/>
    <w:rsid w:val="00DB2356"/>
    <w:rsid w:val="00DB2437"/>
    <w:rsid w:val="00DB252B"/>
    <w:rsid w:val="00DB293B"/>
    <w:rsid w:val="00DB35C7"/>
    <w:rsid w:val="00DB4059"/>
    <w:rsid w:val="00DB492C"/>
    <w:rsid w:val="00DB5600"/>
    <w:rsid w:val="00DB5A61"/>
    <w:rsid w:val="00DB64EF"/>
    <w:rsid w:val="00DB70A1"/>
    <w:rsid w:val="00DB7D4C"/>
    <w:rsid w:val="00DB7FC5"/>
    <w:rsid w:val="00DC0063"/>
    <w:rsid w:val="00DC0308"/>
    <w:rsid w:val="00DC05B9"/>
    <w:rsid w:val="00DC0951"/>
    <w:rsid w:val="00DC1148"/>
    <w:rsid w:val="00DC14F0"/>
    <w:rsid w:val="00DC1808"/>
    <w:rsid w:val="00DC1FA4"/>
    <w:rsid w:val="00DC2231"/>
    <w:rsid w:val="00DC22A0"/>
    <w:rsid w:val="00DC2535"/>
    <w:rsid w:val="00DC2B5D"/>
    <w:rsid w:val="00DC2C49"/>
    <w:rsid w:val="00DC301C"/>
    <w:rsid w:val="00DC30D4"/>
    <w:rsid w:val="00DC3A8A"/>
    <w:rsid w:val="00DC3B68"/>
    <w:rsid w:val="00DC4403"/>
    <w:rsid w:val="00DC4FA6"/>
    <w:rsid w:val="00DC54B3"/>
    <w:rsid w:val="00DC5A68"/>
    <w:rsid w:val="00DC63E1"/>
    <w:rsid w:val="00DC6B02"/>
    <w:rsid w:val="00DC7CD8"/>
    <w:rsid w:val="00DC7D56"/>
    <w:rsid w:val="00DD08C2"/>
    <w:rsid w:val="00DD0CCF"/>
    <w:rsid w:val="00DD12C6"/>
    <w:rsid w:val="00DD191A"/>
    <w:rsid w:val="00DD19A4"/>
    <w:rsid w:val="00DD1B30"/>
    <w:rsid w:val="00DD216C"/>
    <w:rsid w:val="00DD27E5"/>
    <w:rsid w:val="00DD2C8E"/>
    <w:rsid w:val="00DD2FAF"/>
    <w:rsid w:val="00DD332C"/>
    <w:rsid w:val="00DD35B7"/>
    <w:rsid w:val="00DD37D4"/>
    <w:rsid w:val="00DD4A8F"/>
    <w:rsid w:val="00DD58EE"/>
    <w:rsid w:val="00DD5900"/>
    <w:rsid w:val="00DD5C15"/>
    <w:rsid w:val="00DD5C7E"/>
    <w:rsid w:val="00DD6779"/>
    <w:rsid w:val="00DD691B"/>
    <w:rsid w:val="00DD6A7A"/>
    <w:rsid w:val="00DD6C6F"/>
    <w:rsid w:val="00DD7D52"/>
    <w:rsid w:val="00DE0171"/>
    <w:rsid w:val="00DE1869"/>
    <w:rsid w:val="00DE3CDE"/>
    <w:rsid w:val="00DE479E"/>
    <w:rsid w:val="00DE5665"/>
    <w:rsid w:val="00DE650D"/>
    <w:rsid w:val="00DF02D0"/>
    <w:rsid w:val="00DF042F"/>
    <w:rsid w:val="00DF0616"/>
    <w:rsid w:val="00DF0E2F"/>
    <w:rsid w:val="00DF1080"/>
    <w:rsid w:val="00DF2FB5"/>
    <w:rsid w:val="00DF34BA"/>
    <w:rsid w:val="00DF3B8E"/>
    <w:rsid w:val="00DF564D"/>
    <w:rsid w:val="00DF5770"/>
    <w:rsid w:val="00DF616F"/>
    <w:rsid w:val="00DF6A71"/>
    <w:rsid w:val="00DF70CC"/>
    <w:rsid w:val="00DF775B"/>
    <w:rsid w:val="00DF7F82"/>
    <w:rsid w:val="00E00327"/>
    <w:rsid w:val="00E00FB4"/>
    <w:rsid w:val="00E00FEA"/>
    <w:rsid w:val="00E01842"/>
    <w:rsid w:val="00E022B9"/>
    <w:rsid w:val="00E02497"/>
    <w:rsid w:val="00E02D2E"/>
    <w:rsid w:val="00E02F7F"/>
    <w:rsid w:val="00E0350B"/>
    <w:rsid w:val="00E040ED"/>
    <w:rsid w:val="00E05165"/>
    <w:rsid w:val="00E05E8C"/>
    <w:rsid w:val="00E061D8"/>
    <w:rsid w:val="00E07ED4"/>
    <w:rsid w:val="00E10029"/>
    <w:rsid w:val="00E10149"/>
    <w:rsid w:val="00E10CAD"/>
    <w:rsid w:val="00E1176D"/>
    <w:rsid w:val="00E1219D"/>
    <w:rsid w:val="00E1228C"/>
    <w:rsid w:val="00E1229E"/>
    <w:rsid w:val="00E123A2"/>
    <w:rsid w:val="00E13687"/>
    <w:rsid w:val="00E13E1A"/>
    <w:rsid w:val="00E13E8C"/>
    <w:rsid w:val="00E14A32"/>
    <w:rsid w:val="00E14CDB"/>
    <w:rsid w:val="00E14DE6"/>
    <w:rsid w:val="00E159FB"/>
    <w:rsid w:val="00E16C7D"/>
    <w:rsid w:val="00E17BF8"/>
    <w:rsid w:val="00E2105E"/>
    <w:rsid w:val="00E2197B"/>
    <w:rsid w:val="00E21F70"/>
    <w:rsid w:val="00E2244A"/>
    <w:rsid w:val="00E224C2"/>
    <w:rsid w:val="00E225B2"/>
    <w:rsid w:val="00E226C5"/>
    <w:rsid w:val="00E22CF2"/>
    <w:rsid w:val="00E230CC"/>
    <w:rsid w:val="00E23492"/>
    <w:rsid w:val="00E23E86"/>
    <w:rsid w:val="00E245A3"/>
    <w:rsid w:val="00E24865"/>
    <w:rsid w:val="00E249DC"/>
    <w:rsid w:val="00E2589A"/>
    <w:rsid w:val="00E25CC3"/>
    <w:rsid w:val="00E25E9A"/>
    <w:rsid w:val="00E2660D"/>
    <w:rsid w:val="00E26B98"/>
    <w:rsid w:val="00E279F1"/>
    <w:rsid w:val="00E27A2A"/>
    <w:rsid w:val="00E27CEB"/>
    <w:rsid w:val="00E30E2C"/>
    <w:rsid w:val="00E3144B"/>
    <w:rsid w:val="00E3204C"/>
    <w:rsid w:val="00E32884"/>
    <w:rsid w:val="00E32B2A"/>
    <w:rsid w:val="00E32C38"/>
    <w:rsid w:val="00E32DE1"/>
    <w:rsid w:val="00E33491"/>
    <w:rsid w:val="00E33A83"/>
    <w:rsid w:val="00E33C68"/>
    <w:rsid w:val="00E34526"/>
    <w:rsid w:val="00E3491F"/>
    <w:rsid w:val="00E34DE4"/>
    <w:rsid w:val="00E36646"/>
    <w:rsid w:val="00E3668B"/>
    <w:rsid w:val="00E36DEA"/>
    <w:rsid w:val="00E37E36"/>
    <w:rsid w:val="00E40606"/>
    <w:rsid w:val="00E40A4E"/>
    <w:rsid w:val="00E40DC1"/>
    <w:rsid w:val="00E40E32"/>
    <w:rsid w:val="00E40F67"/>
    <w:rsid w:val="00E418DC"/>
    <w:rsid w:val="00E419CA"/>
    <w:rsid w:val="00E42055"/>
    <w:rsid w:val="00E4360D"/>
    <w:rsid w:val="00E437F6"/>
    <w:rsid w:val="00E43D07"/>
    <w:rsid w:val="00E43D50"/>
    <w:rsid w:val="00E4430B"/>
    <w:rsid w:val="00E44B82"/>
    <w:rsid w:val="00E44FEB"/>
    <w:rsid w:val="00E4592B"/>
    <w:rsid w:val="00E45976"/>
    <w:rsid w:val="00E45ECB"/>
    <w:rsid w:val="00E46289"/>
    <w:rsid w:val="00E46C6D"/>
    <w:rsid w:val="00E4727B"/>
    <w:rsid w:val="00E47814"/>
    <w:rsid w:val="00E47E02"/>
    <w:rsid w:val="00E47E63"/>
    <w:rsid w:val="00E50572"/>
    <w:rsid w:val="00E510E5"/>
    <w:rsid w:val="00E5181F"/>
    <w:rsid w:val="00E51E45"/>
    <w:rsid w:val="00E52632"/>
    <w:rsid w:val="00E52865"/>
    <w:rsid w:val="00E52EAA"/>
    <w:rsid w:val="00E533D0"/>
    <w:rsid w:val="00E53C9A"/>
    <w:rsid w:val="00E540B1"/>
    <w:rsid w:val="00E549AD"/>
    <w:rsid w:val="00E55186"/>
    <w:rsid w:val="00E55206"/>
    <w:rsid w:val="00E552FE"/>
    <w:rsid w:val="00E564B8"/>
    <w:rsid w:val="00E56959"/>
    <w:rsid w:val="00E56D82"/>
    <w:rsid w:val="00E573F4"/>
    <w:rsid w:val="00E577D6"/>
    <w:rsid w:val="00E60860"/>
    <w:rsid w:val="00E6149B"/>
    <w:rsid w:val="00E6157D"/>
    <w:rsid w:val="00E61820"/>
    <w:rsid w:val="00E61D0F"/>
    <w:rsid w:val="00E61E46"/>
    <w:rsid w:val="00E61ECD"/>
    <w:rsid w:val="00E62458"/>
    <w:rsid w:val="00E626E6"/>
    <w:rsid w:val="00E627EF"/>
    <w:rsid w:val="00E62FE3"/>
    <w:rsid w:val="00E63044"/>
    <w:rsid w:val="00E630E5"/>
    <w:rsid w:val="00E63D89"/>
    <w:rsid w:val="00E6427E"/>
    <w:rsid w:val="00E64F66"/>
    <w:rsid w:val="00E67212"/>
    <w:rsid w:val="00E67DBC"/>
    <w:rsid w:val="00E67EA7"/>
    <w:rsid w:val="00E67FFE"/>
    <w:rsid w:val="00E7021E"/>
    <w:rsid w:val="00E707CA"/>
    <w:rsid w:val="00E70AD7"/>
    <w:rsid w:val="00E70FF5"/>
    <w:rsid w:val="00E7166C"/>
    <w:rsid w:val="00E71924"/>
    <w:rsid w:val="00E71F9B"/>
    <w:rsid w:val="00E72652"/>
    <w:rsid w:val="00E72F87"/>
    <w:rsid w:val="00E730FF"/>
    <w:rsid w:val="00E73756"/>
    <w:rsid w:val="00E737E2"/>
    <w:rsid w:val="00E7399E"/>
    <w:rsid w:val="00E73B29"/>
    <w:rsid w:val="00E73D4D"/>
    <w:rsid w:val="00E73E29"/>
    <w:rsid w:val="00E73F86"/>
    <w:rsid w:val="00E76AC6"/>
    <w:rsid w:val="00E77E38"/>
    <w:rsid w:val="00E80689"/>
    <w:rsid w:val="00E80E9C"/>
    <w:rsid w:val="00E8103C"/>
    <w:rsid w:val="00E81717"/>
    <w:rsid w:val="00E81A9C"/>
    <w:rsid w:val="00E8250B"/>
    <w:rsid w:val="00E827D1"/>
    <w:rsid w:val="00E82A40"/>
    <w:rsid w:val="00E83C69"/>
    <w:rsid w:val="00E83FA9"/>
    <w:rsid w:val="00E8417E"/>
    <w:rsid w:val="00E8441E"/>
    <w:rsid w:val="00E84E30"/>
    <w:rsid w:val="00E85206"/>
    <w:rsid w:val="00E85246"/>
    <w:rsid w:val="00E85781"/>
    <w:rsid w:val="00E860D8"/>
    <w:rsid w:val="00E871E9"/>
    <w:rsid w:val="00E87E60"/>
    <w:rsid w:val="00E90396"/>
    <w:rsid w:val="00E912D8"/>
    <w:rsid w:val="00E91574"/>
    <w:rsid w:val="00E91D4F"/>
    <w:rsid w:val="00E927C4"/>
    <w:rsid w:val="00E9290C"/>
    <w:rsid w:val="00E92A14"/>
    <w:rsid w:val="00E92DEA"/>
    <w:rsid w:val="00E943B3"/>
    <w:rsid w:val="00E9459D"/>
    <w:rsid w:val="00E948FB"/>
    <w:rsid w:val="00E94D70"/>
    <w:rsid w:val="00E94EEC"/>
    <w:rsid w:val="00E953F3"/>
    <w:rsid w:val="00E95BBB"/>
    <w:rsid w:val="00E96EA6"/>
    <w:rsid w:val="00EA03C4"/>
    <w:rsid w:val="00EA06F4"/>
    <w:rsid w:val="00EA17CF"/>
    <w:rsid w:val="00EA2795"/>
    <w:rsid w:val="00EA4230"/>
    <w:rsid w:val="00EA4BC1"/>
    <w:rsid w:val="00EA5043"/>
    <w:rsid w:val="00EA5A7D"/>
    <w:rsid w:val="00EA7F83"/>
    <w:rsid w:val="00EB039E"/>
    <w:rsid w:val="00EB143B"/>
    <w:rsid w:val="00EB145B"/>
    <w:rsid w:val="00EB1585"/>
    <w:rsid w:val="00EB1BBC"/>
    <w:rsid w:val="00EB2260"/>
    <w:rsid w:val="00EB2329"/>
    <w:rsid w:val="00EB2D77"/>
    <w:rsid w:val="00EB4F02"/>
    <w:rsid w:val="00EB58AE"/>
    <w:rsid w:val="00EB6464"/>
    <w:rsid w:val="00EB6DC8"/>
    <w:rsid w:val="00EB6EEC"/>
    <w:rsid w:val="00EB7BFD"/>
    <w:rsid w:val="00EB7CD8"/>
    <w:rsid w:val="00EC0170"/>
    <w:rsid w:val="00EC0D3A"/>
    <w:rsid w:val="00EC1057"/>
    <w:rsid w:val="00EC13AD"/>
    <w:rsid w:val="00EC142A"/>
    <w:rsid w:val="00EC2C2B"/>
    <w:rsid w:val="00EC3E59"/>
    <w:rsid w:val="00EC5490"/>
    <w:rsid w:val="00EC6C99"/>
    <w:rsid w:val="00EC6DBB"/>
    <w:rsid w:val="00EC6F3A"/>
    <w:rsid w:val="00EC74E6"/>
    <w:rsid w:val="00EC7F95"/>
    <w:rsid w:val="00ED0024"/>
    <w:rsid w:val="00ED02EE"/>
    <w:rsid w:val="00ED03D0"/>
    <w:rsid w:val="00ED0516"/>
    <w:rsid w:val="00ED0E94"/>
    <w:rsid w:val="00ED142E"/>
    <w:rsid w:val="00ED1C55"/>
    <w:rsid w:val="00ED2494"/>
    <w:rsid w:val="00ED24B1"/>
    <w:rsid w:val="00ED25EB"/>
    <w:rsid w:val="00ED33DC"/>
    <w:rsid w:val="00ED4128"/>
    <w:rsid w:val="00ED4278"/>
    <w:rsid w:val="00ED4CD7"/>
    <w:rsid w:val="00ED4D22"/>
    <w:rsid w:val="00ED4D28"/>
    <w:rsid w:val="00ED4D2B"/>
    <w:rsid w:val="00ED6C48"/>
    <w:rsid w:val="00ED6DFB"/>
    <w:rsid w:val="00ED76D9"/>
    <w:rsid w:val="00ED7A70"/>
    <w:rsid w:val="00ED7D99"/>
    <w:rsid w:val="00EE01F7"/>
    <w:rsid w:val="00EE0B26"/>
    <w:rsid w:val="00EE1A51"/>
    <w:rsid w:val="00EE1C76"/>
    <w:rsid w:val="00EE2518"/>
    <w:rsid w:val="00EE321B"/>
    <w:rsid w:val="00EE4191"/>
    <w:rsid w:val="00EE436C"/>
    <w:rsid w:val="00EE4403"/>
    <w:rsid w:val="00EE47D9"/>
    <w:rsid w:val="00EE61E5"/>
    <w:rsid w:val="00EE6703"/>
    <w:rsid w:val="00EE6F62"/>
    <w:rsid w:val="00EF006B"/>
    <w:rsid w:val="00EF0FD1"/>
    <w:rsid w:val="00EF1956"/>
    <w:rsid w:val="00EF1B76"/>
    <w:rsid w:val="00EF1BFC"/>
    <w:rsid w:val="00EF1C9F"/>
    <w:rsid w:val="00EF1F27"/>
    <w:rsid w:val="00EF2859"/>
    <w:rsid w:val="00EF28A1"/>
    <w:rsid w:val="00EF294D"/>
    <w:rsid w:val="00EF31D7"/>
    <w:rsid w:val="00EF3369"/>
    <w:rsid w:val="00EF39C0"/>
    <w:rsid w:val="00EF3EF1"/>
    <w:rsid w:val="00EF40EF"/>
    <w:rsid w:val="00EF4527"/>
    <w:rsid w:val="00EF48E0"/>
    <w:rsid w:val="00EF53DE"/>
    <w:rsid w:val="00EF66E5"/>
    <w:rsid w:val="00EF6CE3"/>
    <w:rsid w:val="00EF6DD8"/>
    <w:rsid w:val="00EF7528"/>
    <w:rsid w:val="00EF7BE4"/>
    <w:rsid w:val="00F0075D"/>
    <w:rsid w:val="00F016A4"/>
    <w:rsid w:val="00F0239C"/>
    <w:rsid w:val="00F02AFB"/>
    <w:rsid w:val="00F02B12"/>
    <w:rsid w:val="00F03617"/>
    <w:rsid w:val="00F036F4"/>
    <w:rsid w:val="00F03FA2"/>
    <w:rsid w:val="00F04565"/>
    <w:rsid w:val="00F0475B"/>
    <w:rsid w:val="00F05BD8"/>
    <w:rsid w:val="00F05F79"/>
    <w:rsid w:val="00F06659"/>
    <w:rsid w:val="00F066B8"/>
    <w:rsid w:val="00F079D8"/>
    <w:rsid w:val="00F1014B"/>
    <w:rsid w:val="00F1134B"/>
    <w:rsid w:val="00F11F05"/>
    <w:rsid w:val="00F123B1"/>
    <w:rsid w:val="00F12D73"/>
    <w:rsid w:val="00F14877"/>
    <w:rsid w:val="00F148B8"/>
    <w:rsid w:val="00F15C3F"/>
    <w:rsid w:val="00F17558"/>
    <w:rsid w:val="00F17F84"/>
    <w:rsid w:val="00F203C4"/>
    <w:rsid w:val="00F203DE"/>
    <w:rsid w:val="00F207CD"/>
    <w:rsid w:val="00F20FA5"/>
    <w:rsid w:val="00F22369"/>
    <w:rsid w:val="00F2285D"/>
    <w:rsid w:val="00F231E7"/>
    <w:rsid w:val="00F23785"/>
    <w:rsid w:val="00F2519B"/>
    <w:rsid w:val="00F25F4A"/>
    <w:rsid w:val="00F25FAD"/>
    <w:rsid w:val="00F27012"/>
    <w:rsid w:val="00F27541"/>
    <w:rsid w:val="00F277FE"/>
    <w:rsid w:val="00F27884"/>
    <w:rsid w:val="00F3087F"/>
    <w:rsid w:val="00F30C39"/>
    <w:rsid w:val="00F30E90"/>
    <w:rsid w:val="00F3139D"/>
    <w:rsid w:val="00F33328"/>
    <w:rsid w:val="00F34257"/>
    <w:rsid w:val="00F34946"/>
    <w:rsid w:val="00F34A98"/>
    <w:rsid w:val="00F34D7B"/>
    <w:rsid w:val="00F35CDE"/>
    <w:rsid w:val="00F36C81"/>
    <w:rsid w:val="00F37A71"/>
    <w:rsid w:val="00F37E2C"/>
    <w:rsid w:val="00F40AB4"/>
    <w:rsid w:val="00F416A1"/>
    <w:rsid w:val="00F416B1"/>
    <w:rsid w:val="00F41956"/>
    <w:rsid w:val="00F422AC"/>
    <w:rsid w:val="00F42E6C"/>
    <w:rsid w:val="00F43DC4"/>
    <w:rsid w:val="00F43FCE"/>
    <w:rsid w:val="00F44720"/>
    <w:rsid w:val="00F4473E"/>
    <w:rsid w:val="00F45486"/>
    <w:rsid w:val="00F4656A"/>
    <w:rsid w:val="00F471D4"/>
    <w:rsid w:val="00F477FD"/>
    <w:rsid w:val="00F47BE6"/>
    <w:rsid w:val="00F47E9B"/>
    <w:rsid w:val="00F500C6"/>
    <w:rsid w:val="00F502C3"/>
    <w:rsid w:val="00F50A11"/>
    <w:rsid w:val="00F50BEC"/>
    <w:rsid w:val="00F512B3"/>
    <w:rsid w:val="00F51946"/>
    <w:rsid w:val="00F51979"/>
    <w:rsid w:val="00F530E8"/>
    <w:rsid w:val="00F537E7"/>
    <w:rsid w:val="00F53B21"/>
    <w:rsid w:val="00F543A2"/>
    <w:rsid w:val="00F55373"/>
    <w:rsid w:val="00F55ED0"/>
    <w:rsid w:val="00F5611D"/>
    <w:rsid w:val="00F562EC"/>
    <w:rsid w:val="00F56391"/>
    <w:rsid w:val="00F57441"/>
    <w:rsid w:val="00F60E67"/>
    <w:rsid w:val="00F612F7"/>
    <w:rsid w:val="00F6141C"/>
    <w:rsid w:val="00F6141F"/>
    <w:rsid w:val="00F6215B"/>
    <w:rsid w:val="00F62892"/>
    <w:rsid w:val="00F62F75"/>
    <w:rsid w:val="00F63A85"/>
    <w:rsid w:val="00F65928"/>
    <w:rsid w:val="00F65CE5"/>
    <w:rsid w:val="00F65DE4"/>
    <w:rsid w:val="00F6638F"/>
    <w:rsid w:val="00F7185F"/>
    <w:rsid w:val="00F719D4"/>
    <w:rsid w:val="00F719E6"/>
    <w:rsid w:val="00F72374"/>
    <w:rsid w:val="00F727A4"/>
    <w:rsid w:val="00F727EC"/>
    <w:rsid w:val="00F73D82"/>
    <w:rsid w:val="00F74237"/>
    <w:rsid w:val="00F75603"/>
    <w:rsid w:val="00F75A23"/>
    <w:rsid w:val="00F75C02"/>
    <w:rsid w:val="00F75E68"/>
    <w:rsid w:val="00F77184"/>
    <w:rsid w:val="00F7721A"/>
    <w:rsid w:val="00F77504"/>
    <w:rsid w:val="00F80B94"/>
    <w:rsid w:val="00F81CE8"/>
    <w:rsid w:val="00F81DE0"/>
    <w:rsid w:val="00F8234E"/>
    <w:rsid w:val="00F8240D"/>
    <w:rsid w:val="00F82436"/>
    <w:rsid w:val="00F82E4F"/>
    <w:rsid w:val="00F8315B"/>
    <w:rsid w:val="00F83A10"/>
    <w:rsid w:val="00F83B98"/>
    <w:rsid w:val="00F84735"/>
    <w:rsid w:val="00F853B0"/>
    <w:rsid w:val="00F85A0F"/>
    <w:rsid w:val="00F85B53"/>
    <w:rsid w:val="00F85CE5"/>
    <w:rsid w:val="00F86E7A"/>
    <w:rsid w:val="00F87D48"/>
    <w:rsid w:val="00F87D76"/>
    <w:rsid w:val="00F9012C"/>
    <w:rsid w:val="00F91183"/>
    <w:rsid w:val="00F9163C"/>
    <w:rsid w:val="00F91774"/>
    <w:rsid w:val="00F91E79"/>
    <w:rsid w:val="00F9204A"/>
    <w:rsid w:val="00F923C7"/>
    <w:rsid w:val="00F9297B"/>
    <w:rsid w:val="00F9301B"/>
    <w:rsid w:val="00F93C24"/>
    <w:rsid w:val="00F93D51"/>
    <w:rsid w:val="00F94616"/>
    <w:rsid w:val="00F9477C"/>
    <w:rsid w:val="00F95EB7"/>
    <w:rsid w:val="00F96114"/>
    <w:rsid w:val="00F9690C"/>
    <w:rsid w:val="00F96E79"/>
    <w:rsid w:val="00F97BCF"/>
    <w:rsid w:val="00FA08A2"/>
    <w:rsid w:val="00FA0B7E"/>
    <w:rsid w:val="00FA0C8C"/>
    <w:rsid w:val="00FA13AC"/>
    <w:rsid w:val="00FA163F"/>
    <w:rsid w:val="00FA20E2"/>
    <w:rsid w:val="00FA218A"/>
    <w:rsid w:val="00FA224F"/>
    <w:rsid w:val="00FA225F"/>
    <w:rsid w:val="00FA2C05"/>
    <w:rsid w:val="00FA385E"/>
    <w:rsid w:val="00FA3952"/>
    <w:rsid w:val="00FA3F8D"/>
    <w:rsid w:val="00FA62EF"/>
    <w:rsid w:val="00FA6EC6"/>
    <w:rsid w:val="00FA6F3C"/>
    <w:rsid w:val="00FA77BD"/>
    <w:rsid w:val="00FA7F2B"/>
    <w:rsid w:val="00FB10D6"/>
    <w:rsid w:val="00FB1E06"/>
    <w:rsid w:val="00FB211E"/>
    <w:rsid w:val="00FB2303"/>
    <w:rsid w:val="00FB2AB5"/>
    <w:rsid w:val="00FB3DBB"/>
    <w:rsid w:val="00FB4B8C"/>
    <w:rsid w:val="00FB5CFB"/>
    <w:rsid w:val="00FB63DC"/>
    <w:rsid w:val="00FB6403"/>
    <w:rsid w:val="00FB7851"/>
    <w:rsid w:val="00FC0041"/>
    <w:rsid w:val="00FC06B7"/>
    <w:rsid w:val="00FC0A6E"/>
    <w:rsid w:val="00FC0C37"/>
    <w:rsid w:val="00FC1103"/>
    <w:rsid w:val="00FC23A0"/>
    <w:rsid w:val="00FC275F"/>
    <w:rsid w:val="00FC3546"/>
    <w:rsid w:val="00FC36F3"/>
    <w:rsid w:val="00FC3711"/>
    <w:rsid w:val="00FC3976"/>
    <w:rsid w:val="00FC4906"/>
    <w:rsid w:val="00FC4BB3"/>
    <w:rsid w:val="00FC4C77"/>
    <w:rsid w:val="00FC563B"/>
    <w:rsid w:val="00FC599D"/>
    <w:rsid w:val="00FC5F09"/>
    <w:rsid w:val="00FC6E20"/>
    <w:rsid w:val="00FC73A7"/>
    <w:rsid w:val="00FC767F"/>
    <w:rsid w:val="00FD1B42"/>
    <w:rsid w:val="00FD2552"/>
    <w:rsid w:val="00FD2DC5"/>
    <w:rsid w:val="00FD34A7"/>
    <w:rsid w:val="00FD38A7"/>
    <w:rsid w:val="00FD3CB7"/>
    <w:rsid w:val="00FD41C1"/>
    <w:rsid w:val="00FD4337"/>
    <w:rsid w:val="00FD513D"/>
    <w:rsid w:val="00FD5346"/>
    <w:rsid w:val="00FD593E"/>
    <w:rsid w:val="00FD5AF5"/>
    <w:rsid w:val="00FD5CE7"/>
    <w:rsid w:val="00FD6F71"/>
    <w:rsid w:val="00FD7257"/>
    <w:rsid w:val="00FE01E2"/>
    <w:rsid w:val="00FE06D7"/>
    <w:rsid w:val="00FE070F"/>
    <w:rsid w:val="00FE0EAC"/>
    <w:rsid w:val="00FE1F14"/>
    <w:rsid w:val="00FE2077"/>
    <w:rsid w:val="00FE209A"/>
    <w:rsid w:val="00FE2B8A"/>
    <w:rsid w:val="00FE43F6"/>
    <w:rsid w:val="00FE4FBE"/>
    <w:rsid w:val="00FE59A6"/>
    <w:rsid w:val="00FE5F27"/>
    <w:rsid w:val="00FE6651"/>
    <w:rsid w:val="00FE70C5"/>
    <w:rsid w:val="00FE75CA"/>
    <w:rsid w:val="00FE77D1"/>
    <w:rsid w:val="00FE7B1C"/>
    <w:rsid w:val="00FF0266"/>
    <w:rsid w:val="00FF0768"/>
    <w:rsid w:val="00FF1F84"/>
    <w:rsid w:val="00FF244E"/>
    <w:rsid w:val="00FF30F2"/>
    <w:rsid w:val="00FF382C"/>
    <w:rsid w:val="00FF3B30"/>
    <w:rsid w:val="00FF40EB"/>
    <w:rsid w:val="00FF4665"/>
    <w:rsid w:val="00FF4BA8"/>
    <w:rsid w:val="00FF4BC2"/>
    <w:rsid w:val="00FF5570"/>
    <w:rsid w:val="00FF59B2"/>
    <w:rsid w:val="00FF79A9"/>
    <w:rsid w:val="00FF7F40"/>
    <w:rsid w:val="00FF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A3F33F8"/>
  <w15:docId w15:val="{40F8C223-9982-4509-AA76-E0171BC06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39" w:unhideWhenUsed="1"/>
    <w:lsdException w:name="toc 5" w:locked="1" w:uiPriority="39" w:unhideWhenUsed="1"/>
    <w:lsdException w:name="toc 6" w:locked="1" w:uiPriority="39" w:unhideWhenUsed="1"/>
    <w:lsdException w:name="toc 7" w:locked="1" w:uiPriority="39" w:unhideWhenUsed="1"/>
    <w:lsdException w:name="toc 8" w:locked="1" w:uiPriority="39" w:unhideWhenUsed="1"/>
    <w:lsdException w:name="toc 9" w:locked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1" w:unhideWhenUsed="1"/>
    <w:lsdException w:name="Body Text" w:semiHidden="1" w:unhideWhenUsed="1"/>
    <w:lsdException w:name="Body Text Indent" w:locked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3036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90561"/>
    <w:pPr>
      <w:keepNext/>
      <w:spacing w:after="0" w:line="240" w:lineRule="auto"/>
      <w:outlineLvl w:val="0"/>
    </w:pPr>
    <w:rPr>
      <w:rFonts w:ascii="Arial" w:eastAsia="Times New Roman" w:hAnsi="Arial"/>
      <w:b/>
      <w:bCs/>
      <w:sz w:val="32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9511C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727AB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90561"/>
    <w:rPr>
      <w:rFonts w:ascii="Arial" w:hAnsi="Arial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89511C"/>
    <w:rPr>
      <w:rFonts w:ascii="Cambria" w:eastAsia="Times New Roman" w:hAnsi="Cambri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B211E3"/>
    <w:rPr>
      <w:rFonts w:ascii="Cambria" w:hAnsi="Cambria" w:cs="Times New Roman"/>
      <w:b/>
      <w:bCs/>
      <w:sz w:val="26"/>
      <w:szCs w:val="26"/>
    </w:rPr>
  </w:style>
  <w:style w:type="table" w:styleId="TableGrid">
    <w:name w:val="Table Grid"/>
    <w:basedOn w:val="TableNormal"/>
    <w:rsid w:val="0031668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rsid w:val="003A319C"/>
    <w:pPr>
      <w:spacing w:before="120" w:after="120" w:line="240" w:lineRule="auto"/>
    </w:pPr>
    <w:rPr>
      <w:rFonts w:ascii="Times New Roman" w:eastAsia="Times New Roman" w:hAnsi="Times New Roman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rsid w:val="003A319C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3A319C"/>
    <w:pPr>
      <w:spacing w:after="0" w:line="240" w:lineRule="auto"/>
      <w:ind w:left="720" w:hanging="720"/>
    </w:pPr>
    <w:rPr>
      <w:rFonts w:ascii="Times New Roman" w:eastAsia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3A319C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187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8740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187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87403"/>
    <w:rPr>
      <w:rFonts w:cs="Times New Roman"/>
    </w:rPr>
  </w:style>
  <w:style w:type="paragraph" w:styleId="BalloonText">
    <w:name w:val="Balloon Text"/>
    <w:basedOn w:val="Normal"/>
    <w:link w:val="BalloonTextChar"/>
    <w:semiHidden/>
    <w:rsid w:val="00187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87403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9006DC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rsid w:val="00182E44"/>
    <w:rPr>
      <w:rFonts w:cs="Times New Roman"/>
      <w:color w:val="800080"/>
      <w:u w:val="single"/>
    </w:rPr>
  </w:style>
  <w:style w:type="character" w:customStyle="1" w:styleId="EmailStyle31">
    <w:name w:val="EmailStyle31"/>
    <w:basedOn w:val="DefaultParagraphFont"/>
    <w:uiPriority w:val="99"/>
    <w:semiHidden/>
    <w:rsid w:val="004D51B1"/>
    <w:rPr>
      <w:rFonts w:ascii="Georgia" w:hAnsi="Georgia" w:cs="Times New Roman"/>
      <w:color w:val="0000FF"/>
      <w:sz w:val="20"/>
      <w:szCs w:val="20"/>
      <w:u w:val="none"/>
    </w:rPr>
  </w:style>
  <w:style w:type="paragraph" w:styleId="PlainText">
    <w:name w:val="Plain Text"/>
    <w:basedOn w:val="Normal"/>
    <w:link w:val="PlainTextChar"/>
    <w:uiPriority w:val="99"/>
    <w:rsid w:val="00A71AE4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3E54C5"/>
    <w:rPr>
      <w:rFonts w:ascii="Courier New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locked/>
    <w:rsid w:val="00727AB5"/>
    <w:pPr>
      <w:ind w:left="440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205B0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5B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5B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5B07"/>
    <w:rPr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05B07"/>
    <w:rPr>
      <w:rFonts w:ascii="Times New Roman" w:hAnsi="Times New Roman" w:cs="Times New Roman" w:hint="default"/>
      <w:sz w:val="16"/>
      <w:szCs w:val="16"/>
    </w:rPr>
  </w:style>
  <w:style w:type="character" w:customStyle="1" w:styleId="EmailStyle40">
    <w:name w:val="EmailStyle40"/>
    <w:basedOn w:val="DefaultParagraphFont"/>
    <w:uiPriority w:val="99"/>
    <w:semiHidden/>
    <w:rsid w:val="00205B07"/>
    <w:rPr>
      <w:rFonts w:ascii="Georgia" w:hAnsi="Georgia" w:cs="Times New Roman" w:hint="default"/>
      <w:strike w:val="0"/>
      <w:dstrike w:val="0"/>
      <w:color w:val="0000FF"/>
      <w:sz w:val="20"/>
      <w:szCs w:val="20"/>
      <w:u w:val="none"/>
      <w:effect w:val="none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43354D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43354D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43354D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locked/>
    <w:rsid w:val="0043354D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43354D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43354D"/>
    <w:pPr>
      <w:spacing w:after="100"/>
      <w:ind w:left="1760"/>
    </w:pPr>
    <w:rPr>
      <w:rFonts w:eastAsia="Times New Roman"/>
    </w:rPr>
  </w:style>
  <w:style w:type="character" w:customStyle="1" w:styleId="clickable">
    <w:name w:val="clickable"/>
    <w:basedOn w:val="DefaultParagraphFont"/>
    <w:rsid w:val="00454D53"/>
    <w:rPr>
      <w:rFonts w:cs="Times New Roman"/>
    </w:rPr>
  </w:style>
  <w:style w:type="paragraph" w:styleId="NormalWeb">
    <w:name w:val="Normal (Web)"/>
    <w:basedOn w:val="Normal"/>
    <w:uiPriority w:val="99"/>
    <w:rsid w:val="00454D5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EmailStyle491">
    <w:name w:val="EmailStyle491"/>
    <w:basedOn w:val="DefaultParagraphFont"/>
    <w:uiPriority w:val="99"/>
    <w:semiHidden/>
    <w:rsid w:val="00816EFD"/>
    <w:rPr>
      <w:rFonts w:ascii="Georgia" w:hAnsi="Georgia" w:cs="Times New Roman"/>
      <w:color w:val="0000FF"/>
      <w:sz w:val="20"/>
      <w:szCs w:val="20"/>
      <w:u w:val="none"/>
    </w:rPr>
  </w:style>
  <w:style w:type="character" w:customStyle="1" w:styleId="EmailStyle501">
    <w:name w:val="EmailStyle501"/>
    <w:basedOn w:val="DefaultParagraphFont"/>
    <w:uiPriority w:val="99"/>
    <w:semiHidden/>
    <w:rsid w:val="00816EFD"/>
    <w:rPr>
      <w:rFonts w:ascii="Georgia" w:hAnsi="Georgia" w:cs="Times New Roman" w:hint="default"/>
      <w:strike w:val="0"/>
      <w:dstrike w:val="0"/>
      <w:color w:val="0000FF"/>
      <w:sz w:val="20"/>
      <w:szCs w:val="20"/>
      <w:u w:val="none"/>
      <w:effect w:val="none"/>
    </w:rPr>
  </w:style>
  <w:style w:type="paragraph" w:styleId="NoSpacing">
    <w:name w:val="No Spacing"/>
    <w:qFormat/>
    <w:rsid w:val="00816EFD"/>
    <w:rPr>
      <w:rFonts w:eastAsia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816EFD"/>
    <w:pPr>
      <w:ind w:left="720"/>
      <w:contextualSpacing/>
    </w:pPr>
  </w:style>
  <w:style w:type="paragraph" w:styleId="Revision">
    <w:name w:val="Revision"/>
    <w:hidden/>
    <w:uiPriority w:val="99"/>
    <w:semiHidden/>
    <w:rsid w:val="002D3459"/>
    <w:rPr>
      <w:sz w:val="22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3A6E7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A6E73"/>
    <w:rPr>
      <w:sz w:val="22"/>
      <w:szCs w:val="22"/>
    </w:rPr>
  </w:style>
  <w:style w:type="character" w:styleId="Strong">
    <w:name w:val="Strong"/>
    <w:basedOn w:val="DefaultParagraphFont"/>
    <w:uiPriority w:val="22"/>
    <w:qFormat/>
    <w:locked/>
    <w:rsid w:val="00590E92"/>
    <w:rPr>
      <w:b/>
      <w:bCs/>
    </w:rPr>
  </w:style>
  <w:style w:type="character" w:customStyle="1" w:styleId="apple-converted-space">
    <w:name w:val="apple-converted-space"/>
    <w:basedOn w:val="DefaultParagraphFont"/>
    <w:rsid w:val="00EE3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76097574E69841A22CC346CE6E88C2" ma:contentTypeVersion="12" ma:contentTypeDescription="Create a new document." ma:contentTypeScope="" ma:versionID="b9e042e506287772d0262548ad6ac81a">
  <xsd:schema xmlns:xsd="http://www.w3.org/2001/XMLSchema" xmlns:xs="http://www.w3.org/2001/XMLSchema" xmlns:p="http://schemas.microsoft.com/office/2006/metadata/properties" xmlns:ns3="0c7d4158-ea89-4641-bfc7-1d0e63b1058b" xmlns:ns4="1ec090c8-6945-443f-9c81-ccd4d4435ccd" targetNamespace="http://schemas.microsoft.com/office/2006/metadata/properties" ma:root="true" ma:fieldsID="b4dc12c99b99eda9ba8130e62da07312" ns3:_="" ns4:_="">
    <xsd:import namespace="0c7d4158-ea89-4641-bfc7-1d0e63b1058b"/>
    <xsd:import namespace="1ec090c8-6945-443f-9c81-ccd4d4435cc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7d4158-ea89-4641-bfc7-1d0e63b105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c090c8-6945-443f-9c81-ccd4d4435cc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CEDEBC-ED9C-4D7A-912D-B9B2D9E738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4DF32B0-C6F9-4FDD-920F-C3F7662222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84648B-EC98-4B37-A675-C0012B7AC7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7d4158-ea89-4641-bfc7-1d0e63b1058b"/>
    <ds:schemaRef ds:uri="1ec090c8-6945-443f-9c81-ccd4d4435c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E0ECD62-47F8-40D0-B2F3-997C55672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28</Pages>
  <Words>5158</Words>
  <Characters>29401</Characters>
  <Application>Microsoft Office Word</Application>
  <DocSecurity>0</DocSecurity>
  <Lines>245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Digital Data Voice</Company>
  <LinksUpToDate>false</LinksUpToDate>
  <CharactersWithSpaces>34491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Sherry Luoma</dc:creator>
  <cp:lastModifiedBy>Prada, Leandro (Leo) **CTR**</cp:lastModifiedBy>
  <cp:revision>49</cp:revision>
  <cp:lastPrinted>2020-01-24T14:49:00Z</cp:lastPrinted>
  <dcterms:created xsi:type="dcterms:W3CDTF">2020-04-06T13:16:00Z</dcterms:created>
  <dcterms:modified xsi:type="dcterms:W3CDTF">2020-06-08T18:13:00Z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1313922477</vt:i4>
  </property>
  <property fmtid="{D5CDD505-2E9C-101B-9397-08002B2CF9AE}" pid="3" name="ContentTypeId">
    <vt:lpwstr>0x0101003076097574E69841A22CC346CE6E88C2</vt:lpwstr>
  </property>
</Properties>
</file>