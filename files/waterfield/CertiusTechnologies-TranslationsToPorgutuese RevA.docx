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F7F364" w14:textId="77777777" w:rsidR="00BF337F" w:rsidRPr="00C57AE3" w:rsidRDefault="00BF337F" w:rsidP="005903A5">
      <w:pPr>
        <w:ind w:left="720" w:hanging="720"/>
        <w:jc w:val="right"/>
        <w:rPr>
          <w:iCs/>
          <w:sz w:val="20"/>
          <w:lang w:val="en-US"/>
        </w:rPr>
      </w:pPr>
    </w:p>
    <w:p w14:paraId="71A8BCB0" w14:textId="77777777" w:rsidR="00816E4A" w:rsidRDefault="00816E4A" w:rsidP="00BF337F">
      <w:pPr>
        <w:ind w:left="720" w:hanging="720"/>
        <w:jc w:val="center"/>
        <w:rPr>
          <w:b/>
          <w:bCs/>
          <w:iCs/>
          <w:sz w:val="36"/>
          <w:szCs w:val="44"/>
          <w:lang w:val="en-US"/>
        </w:rPr>
      </w:pPr>
    </w:p>
    <w:p w14:paraId="62DF6A4E" w14:textId="77777777" w:rsidR="00816E4A" w:rsidRDefault="00816E4A" w:rsidP="00BF337F">
      <w:pPr>
        <w:ind w:left="720" w:hanging="720"/>
        <w:jc w:val="center"/>
        <w:rPr>
          <w:b/>
          <w:bCs/>
          <w:iCs/>
          <w:sz w:val="36"/>
          <w:szCs w:val="44"/>
          <w:lang w:val="en-US"/>
        </w:rPr>
      </w:pPr>
    </w:p>
    <w:p w14:paraId="528B2F38" w14:textId="715B9E93" w:rsidR="00AE27AA" w:rsidRPr="00C57AE3" w:rsidRDefault="00BF337F" w:rsidP="00BF337F">
      <w:pPr>
        <w:ind w:left="720" w:hanging="720"/>
        <w:jc w:val="center"/>
        <w:rPr>
          <w:b/>
          <w:bCs/>
          <w:iCs/>
          <w:sz w:val="36"/>
          <w:szCs w:val="44"/>
          <w:lang w:val="en-US"/>
        </w:rPr>
      </w:pPr>
      <w:r w:rsidRPr="00C57AE3">
        <w:rPr>
          <w:b/>
          <w:bCs/>
          <w:iCs/>
          <w:sz w:val="36"/>
          <w:szCs w:val="44"/>
          <w:lang w:val="en-US"/>
        </w:rPr>
        <w:t>REQUEST FOR TRANSLATION TO</w:t>
      </w:r>
    </w:p>
    <w:p w14:paraId="75B13C90" w14:textId="409F6749" w:rsidR="00BF337F" w:rsidRPr="00C57AE3" w:rsidRDefault="00AE27AA" w:rsidP="00BF337F">
      <w:pPr>
        <w:ind w:left="720" w:hanging="720"/>
        <w:jc w:val="center"/>
        <w:rPr>
          <w:b/>
          <w:bCs/>
          <w:iCs/>
          <w:sz w:val="36"/>
          <w:szCs w:val="44"/>
          <w:lang w:val="en-US"/>
        </w:rPr>
      </w:pPr>
      <w:r w:rsidRPr="00C57AE3">
        <w:rPr>
          <w:b/>
          <w:bCs/>
          <w:iCs/>
          <w:sz w:val="36"/>
          <w:szCs w:val="44"/>
          <w:lang w:val="en-US"/>
        </w:rPr>
        <w:t xml:space="preserve">BRAZILIAN </w:t>
      </w:r>
      <w:r w:rsidR="00BF337F" w:rsidRPr="00C57AE3">
        <w:rPr>
          <w:b/>
          <w:bCs/>
          <w:iCs/>
          <w:sz w:val="36"/>
          <w:szCs w:val="44"/>
          <w:lang w:val="en-US"/>
        </w:rPr>
        <w:t>PORTUGUESE</w:t>
      </w:r>
    </w:p>
    <w:p w14:paraId="4EFB5DD5" w14:textId="2FFE2ABF" w:rsidR="00BF337F" w:rsidRDefault="00BF337F" w:rsidP="005903A5">
      <w:pPr>
        <w:ind w:left="720" w:hanging="720"/>
        <w:jc w:val="right"/>
        <w:rPr>
          <w:iCs/>
          <w:sz w:val="20"/>
          <w:lang w:val="en-US"/>
        </w:rPr>
      </w:pPr>
    </w:p>
    <w:p w14:paraId="44BAB741" w14:textId="4A151899" w:rsidR="00816E4A" w:rsidRDefault="00816E4A" w:rsidP="005903A5">
      <w:pPr>
        <w:ind w:left="720" w:hanging="720"/>
        <w:jc w:val="right"/>
        <w:rPr>
          <w:iCs/>
          <w:sz w:val="20"/>
          <w:lang w:val="en-US"/>
        </w:rPr>
      </w:pPr>
    </w:p>
    <w:p w14:paraId="265D7336" w14:textId="6A1998FC" w:rsidR="00816E4A" w:rsidRDefault="00816E4A" w:rsidP="005903A5">
      <w:pPr>
        <w:ind w:left="720" w:hanging="720"/>
        <w:jc w:val="right"/>
        <w:rPr>
          <w:iCs/>
          <w:sz w:val="20"/>
          <w:lang w:val="en-US"/>
        </w:rPr>
      </w:pPr>
    </w:p>
    <w:p w14:paraId="730EE87D" w14:textId="1DFA07A9" w:rsidR="00816E4A" w:rsidRDefault="00816E4A" w:rsidP="005903A5">
      <w:pPr>
        <w:ind w:left="720" w:hanging="720"/>
        <w:jc w:val="right"/>
        <w:rPr>
          <w:iCs/>
          <w:sz w:val="20"/>
          <w:lang w:val="en-US"/>
        </w:rPr>
      </w:pPr>
    </w:p>
    <w:p w14:paraId="1C04A8CD" w14:textId="77777777" w:rsidR="00816E4A" w:rsidRPr="00C57AE3" w:rsidRDefault="00816E4A" w:rsidP="005903A5">
      <w:pPr>
        <w:ind w:left="720" w:hanging="720"/>
        <w:jc w:val="right"/>
        <w:rPr>
          <w:iCs/>
          <w:sz w:val="20"/>
          <w:lang w:val="en-US"/>
        </w:rPr>
      </w:pPr>
    </w:p>
    <w:p w14:paraId="1BFD3238" w14:textId="77777777" w:rsidR="00BF337F" w:rsidRPr="00C57AE3" w:rsidRDefault="00BF337F" w:rsidP="005903A5">
      <w:pPr>
        <w:ind w:left="720" w:hanging="720"/>
        <w:jc w:val="right"/>
        <w:rPr>
          <w:i/>
          <w:sz w:val="20"/>
          <w:lang w:val="en-US"/>
        </w:rPr>
      </w:pPr>
    </w:p>
    <w:p w14:paraId="68386149" w14:textId="12F3150D" w:rsidR="00EB285F" w:rsidRPr="00C57AE3" w:rsidRDefault="000C4249" w:rsidP="00331C5E">
      <w:pPr>
        <w:jc w:val="center"/>
        <w:rPr>
          <w:lang w:val="en-US"/>
        </w:rPr>
      </w:pPr>
      <w:r w:rsidRPr="00C57AE3">
        <w:rPr>
          <w:lang w:val="en-US"/>
        </w:rPr>
        <w:t>INDEX</w:t>
      </w:r>
    </w:p>
    <w:p w14:paraId="55F9257B" w14:textId="77777777" w:rsidR="00772C68" w:rsidRPr="00C57AE3" w:rsidRDefault="00772C68" w:rsidP="0058039D">
      <w:pPr>
        <w:pStyle w:val="TDC1"/>
        <w:rPr>
          <w:noProof w:val="0"/>
          <w:lang w:val="en-US"/>
        </w:rPr>
      </w:pPr>
    </w:p>
    <w:p w14:paraId="51EAAE8B" w14:textId="4A2616C6" w:rsidR="00816E4A" w:rsidRDefault="00AC2EDD">
      <w:pPr>
        <w:pStyle w:val="TDC1"/>
        <w:rPr>
          <w:rFonts w:asciiTheme="minorHAnsi" w:hAnsiTheme="minorHAnsi" w:cstheme="minorBidi"/>
          <w:sz w:val="22"/>
          <w:szCs w:val="22"/>
          <w:lang w:val="en-US" w:eastAsia="en-US"/>
        </w:rPr>
      </w:pPr>
      <w:r w:rsidRPr="00C57AE3">
        <w:rPr>
          <w:noProof w:val="0"/>
          <w:lang w:val="en-US"/>
        </w:rPr>
        <w:fldChar w:fldCharType="begin"/>
      </w:r>
      <w:r w:rsidRPr="00C57AE3">
        <w:rPr>
          <w:noProof w:val="0"/>
          <w:lang w:val="en-US"/>
        </w:rPr>
        <w:instrText xml:space="preserve"> TOC \o "1-3" \h \z \u </w:instrText>
      </w:r>
      <w:r w:rsidRPr="00C57AE3">
        <w:rPr>
          <w:noProof w:val="0"/>
          <w:lang w:val="en-US"/>
        </w:rPr>
        <w:fldChar w:fldCharType="separate"/>
      </w:r>
      <w:hyperlink w:anchor="_Toc31401512" w:history="1">
        <w:r w:rsidR="00816E4A" w:rsidRPr="00C75A7A">
          <w:rPr>
            <w:rStyle w:val="Hipervnculo"/>
          </w:rPr>
          <w:t>1</w:t>
        </w:r>
        <w:r w:rsidR="00816E4A">
          <w:rPr>
            <w:rFonts w:asciiTheme="minorHAnsi" w:hAnsiTheme="minorHAnsi" w:cstheme="minorBidi"/>
            <w:sz w:val="22"/>
            <w:szCs w:val="22"/>
            <w:lang w:val="en-US" w:eastAsia="en-US"/>
          </w:rPr>
          <w:tab/>
        </w:r>
        <w:r w:rsidR="00816E4A" w:rsidRPr="00C75A7A">
          <w:rPr>
            <w:rStyle w:val="Hipervnculo"/>
          </w:rPr>
          <w:t>Introduction</w:t>
        </w:r>
        <w:r w:rsidR="00816E4A">
          <w:rPr>
            <w:webHidden/>
          </w:rPr>
          <w:tab/>
        </w:r>
        <w:r w:rsidR="00816E4A">
          <w:rPr>
            <w:webHidden/>
          </w:rPr>
          <w:fldChar w:fldCharType="begin"/>
        </w:r>
        <w:r w:rsidR="00816E4A">
          <w:rPr>
            <w:webHidden/>
          </w:rPr>
          <w:instrText xml:space="preserve"> PAGEREF _Toc31401512 \h </w:instrText>
        </w:r>
        <w:r w:rsidR="00816E4A">
          <w:rPr>
            <w:webHidden/>
          </w:rPr>
        </w:r>
        <w:r w:rsidR="00816E4A">
          <w:rPr>
            <w:webHidden/>
          </w:rPr>
          <w:fldChar w:fldCharType="separate"/>
        </w:r>
        <w:r w:rsidR="00816E4A">
          <w:rPr>
            <w:webHidden/>
          </w:rPr>
          <w:t>2</w:t>
        </w:r>
        <w:r w:rsidR="00816E4A">
          <w:rPr>
            <w:webHidden/>
          </w:rPr>
          <w:fldChar w:fldCharType="end"/>
        </w:r>
      </w:hyperlink>
    </w:p>
    <w:p w14:paraId="3336E54F" w14:textId="268EA8A3" w:rsidR="00816E4A" w:rsidRDefault="00667831">
      <w:pPr>
        <w:pStyle w:val="TDC2"/>
        <w:rPr>
          <w:rFonts w:asciiTheme="minorHAnsi" w:hAnsiTheme="minorHAnsi" w:cstheme="minorBidi"/>
          <w:sz w:val="22"/>
          <w:szCs w:val="22"/>
          <w:lang w:val="en-US" w:eastAsia="en-US"/>
        </w:rPr>
      </w:pPr>
      <w:hyperlink w:anchor="_Toc31401513" w:history="1">
        <w:r w:rsidR="00816E4A" w:rsidRPr="00C75A7A">
          <w:rPr>
            <w:rStyle w:val="Hipervnculo"/>
          </w:rPr>
          <w:t>1.1</w:t>
        </w:r>
        <w:r w:rsidR="00816E4A">
          <w:rPr>
            <w:rFonts w:asciiTheme="minorHAnsi" w:hAnsiTheme="minorHAnsi" w:cstheme="minorBidi"/>
            <w:sz w:val="22"/>
            <w:szCs w:val="22"/>
            <w:lang w:val="en-US" w:eastAsia="en-US"/>
          </w:rPr>
          <w:tab/>
        </w:r>
        <w:r w:rsidR="00816E4A" w:rsidRPr="00C75A7A">
          <w:rPr>
            <w:rStyle w:val="Hipervnculo"/>
          </w:rPr>
          <w:t>Technological Context</w:t>
        </w:r>
        <w:r w:rsidR="00816E4A">
          <w:rPr>
            <w:webHidden/>
          </w:rPr>
          <w:tab/>
        </w:r>
        <w:r w:rsidR="00816E4A">
          <w:rPr>
            <w:webHidden/>
          </w:rPr>
          <w:fldChar w:fldCharType="begin"/>
        </w:r>
        <w:r w:rsidR="00816E4A">
          <w:rPr>
            <w:webHidden/>
          </w:rPr>
          <w:instrText xml:space="preserve"> PAGEREF _Toc31401513 \h </w:instrText>
        </w:r>
        <w:r w:rsidR="00816E4A">
          <w:rPr>
            <w:webHidden/>
          </w:rPr>
        </w:r>
        <w:r w:rsidR="00816E4A">
          <w:rPr>
            <w:webHidden/>
          </w:rPr>
          <w:fldChar w:fldCharType="separate"/>
        </w:r>
        <w:r w:rsidR="00816E4A">
          <w:rPr>
            <w:webHidden/>
          </w:rPr>
          <w:t>2</w:t>
        </w:r>
        <w:r w:rsidR="00816E4A">
          <w:rPr>
            <w:webHidden/>
          </w:rPr>
          <w:fldChar w:fldCharType="end"/>
        </w:r>
      </w:hyperlink>
    </w:p>
    <w:p w14:paraId="5C07E73B" w14:textId="234D3DE0" w:rsidR="00816E4A" w:rsidRDefault="00667831">
      <w:pPr>
        <w:pStyle w:val="TDC2"/>
        <w:rPr>
          <w:rFonts w:asciiTheme="minorHAnsi" w:hAnsiTheme="minorHAnsi" w:cstheme="minorBidi"/>
          <w:sz w:val="22"/>
          <w:szCs w:val="22"/>
          <w:lang w:val="en-US" w:eastAsia="en-US"/>
        </w:rPr>
      </w:pPr>
      <w:hyperlink w:anchor="_Toc31401514" w:history="1">
        <w:r w:rsidR="00816E4A" w:rsidRPr="00C75A7A">
          <w:rPr>
            <w:rStyle w:val="Hipervnculo"/>
          </w:rPr>
          <w:t>1.2</w:t>
        </w:r>
        <w:r w:rsidR="00816E4A">
          <w:rPr>
            <w:rFonts w:asciiTheme="minorHAnsi" w:hAnsiTheme="minorHAnsi" w:cstheme="minorBidi"/>
            <w:sz w:val="22"/>
            <w:szCs w:val="22"/>
            <w:lang w:val="en-US" w:eastAsia="en-US"/>
          </w:rPr>
          <w:tab/>
        </w:r>
        <w:r w:rsidR="00816E4A" w:rsidRPr="00C75A7A">
          <w:rPr>
            <w:rStyle w:val="Hipervnculo"/>
          </w:rPr>
          <w:t>Business Context</w:t>
        </w:r>
        <w:r w:rsidR="00816E4A">
          <w:rPr>
            <w:webHidden/>
          </w:rPr>
          <w:tab/>
        </w:r>
        <w:r w:rsidR="00816E4A">
          <w:rPr>
            <w:webHidden/>
          </w:rPr>
          <w:fldChar w:fldCharType="begin"/>
        </w:r>
        <w:r w:rsidR="00816E4A">
          <w:rPr>
            <w:webHidden/>
          </w:rPr>
          <w:instrText xml:space="preserve"> PAGEREF _Toc31401514 \h </w:instrText>
        </w:r>
        <w:r w:rsidR="00816E4A">
          <w:rPr>
            <w:webHidden/>
          </w:rPr>
        </w:r>
        <w:r w:rsidR="00816E4A">
          <w:rPr>
            <w:webHidden/>
          </w:rPr>
          <w:fldChar w:fldCharType="separate"/>
        </w:r>
        <w:r w:rsidR="00816E4A">
          <w:rPr>
            <w:webHidden/>
          </w:rPr>
          <w:t>2</w:t>
        </w:r>
        <w:r w:rsidR="00816E4A">
          <w:rPr>
            <w:webHidden/>
          </w:rPr>
          <w:fldChar w:fldCharType="end"/>
        </w:r>
      </w:hyperlink>
    </w:p>
    <w:p w14:paraId="363EB2FA" w14:textId="02134A23" w:rsidR="00816E4A" w:rsidRDefault="00667831">
      <w:pPr>
        <w:pStyle w:val="TDC2"/>
        <w:rPr>
          <w:rFonts w:asciiTheme="minorHAnsi" w:hAnsiTheme="minorHAnsi" w:cstheme="minorBidi"/>
          <w:sz w:val="22"/>
          <w:szCs w:val="22"/>
          <w:lang w:val="en-US" w:eastAsia="en-US"/>
        </w:rPr>
      </w:pPr>
      <w:hyperlink w:anchor="_Toc31401515" w:history="1">
        <w:r w:rsidR="00816E4A" w:rsidRPr="00C75A7A">
          <w:rPr>
            <w:rStyle w:val="Hipervnculo"/>
          </w:rPr>
          <w:t>1.3</w:t>
        </w:r>
        <w:r w:rsidR="00816E4A">
          <w:rPr>
            <w:rFonts w:asciiTheme="minorHAnsi" w:hAnsiTheme="minorHAnsi" w:cstheme="minorBidi"/>
            <w:sz w:val="22"/>
            <w:szCs w:val="22"/>
            <w:lang w:val="en-US" w:eastAsia="en-US"/>
          </w:rPr>
          <w:tab/>
        </w:r>
        <w:r w:rsidR="00816E4A" w:rsidRPr="00C75A7A">
          <w:rPr>
            <w:rStyle w:val="Hipervnculo"/>
          </w:rPr>
          <w:t>Elements for translation</w:t>
        </w:r>
        <w:r w:rsidR="00816E4A">
          <w:rPr>
            <w:webHidden/>
          </w:rPr>
          <w:tab/>
        </w:r>
        <w:r w:rsidR="00816E4A">
          <w:rPr>
            <w:webHidden/>
          </w:rPr>
          <w:fldChar w:fldCharType="begin"/>
        </w:r>
        <w:r w:rsidR="00816E4A">
          <w:rPr>
            <w:webHidden/>
          </w:rPr>
          <w:instrText xml:space="preserve"> PAGEREF _Toc31401515 \h </w:instrText>
        </w:r>
        <w:r w:rsidR="00816E4A">
          <w:rPr>
            <w:webHidden/>
          </w:rPr>
        </w:r>
        <w:r w:rsidR="00816E4A">
          <w:rPr>
            <w:webHidden/>
          </w:rPr>
          <w:fldChar w:fldCharType="separate"/>
        </w:r>
        <w:r w:rsidR="00816E4A">
          <w:rPr>
            <w:webHidden/>
          </w:rPr>
          <w:t>2</w:t>
        </w:r>
        <w:r w:rsidR="00816E4A">
          <w:rPr>
            <w:webHidden/>
          </w:rPr>
          <w:fldChar w:fldCharType="end"/>
        </w:r>
      </w:hyperlink>
    </w:p>
    <w:p w14:paraId="1E64F3EB" w14:textId="7BB1ED9C" w:rsidR="00816E4A" w:rsidRDefault="00667831">
      <w:pPr>
        <w:pStyle w:val="TDC2"/>
        <w:rPr>
          <w:rFonts w:asciiTheme="minorHAnsi" w:hAnsiTheme="minorHAnsi" w:cstheme="minorBidi"/>
          <w:sz w:val="22"/>
          <w:szCs w:val="22"/>
          <w:lang w:val="en-US" w:eastAsia="en-US"/>
        </w:rPr>
      </w:pPr>
      <w:hyperlink w:anchor="_Toc31401516" w:history="1">
        <w:r w:rsidR="00816E4A" w:rsidRPr="00C75A7A">
          <w:rPr>
            <w:rStyle w:val="Hipervnculo"/>
          </w:rPr>
          <w:t>1.4</w:t>
        </w:r>
        <w:r w:rsidR="00816E4A">
          <w:rPr>
            <w:rFonts w:asciiTheme="minorHAnsi" w:hAnsiTheme="minorHAnsi" w:cstheme="minorBidi"/>
            <w:sz w:val="22"/>
            <w:szCs w:val="22"/>
            <w:lang w:val="en-US" w:eastAsia="en-US"/>
          </w:rPr>
          <w:tab/>
        </w:r>
        <w:r w:rsidR="00816E4A" w:rsidRPr="00C75A7A">
          <w:rPr>
            <w:rStyle w:val="Hipervnculo"/>
          </w:rPr>
          <w:t>Contact for questions</w:t>
        </w:r>
        <w:r w:rsidR="00816E4A">
          <w:rPr>
            <w:webHidden/>
          </w:rPr>
          <w:tab/>
        </w:r>
        <w:r w:rsidR="00816E4A">
          <w:rPr>
            <w:webHidden/>
          </w:rPr>
          <w:fldChar w:fldCharType="begin"/>
        </w:r>
        <w:r w:rsidR="00816E4A">
          <w:rPr>
            <w:webHidden/>
          </w:rPr>
          <w:instrText xml:space="preserve"> PAGEREF _Toc31401516 \h </w:instrText>
        </w:r>
        <w:r w:rsidR="00816E4A">
          <w:rPr>
            <w:webHidden/>
          </w:rPr>
        </w:r>
        <w:r w:rsidR="00816E4A">
          <w:rPr>
            <w:webHidden/>
          </w:rPr>
          <w:fldChar w:fldCharType="separate"/>
        </w:r>
        <w:r w:rsidR="00816E4A">
          <w:rPr>
            <w:webHidden/>
          </w:rPr>
          <w:t>2</w:t>
        </w:r>
        <w:r w:rsidR="00816E4A">
          <w:rPr>
            <w:webHidden/>
          </w:rPr>
          <w:fldChar w:fldCharType="end"/>
        </w:r>
      </w:hyperlink>
    </w:p>
    <w:p w14:paraId="21EE42B5" w14:textId="59AE8842" w:rsidR="00816E4A" w:rsidRDefault="00667831">
      <w:pPr>
        <w:pStyle w:val="TDC1"/>
        <w:rPr>
          <w:rFonts w:asciiTheme="minorHAnsi" w:hAnsiTheme="minorHAnsi" w:cstheme="minorBidi"/>
          <w:sz w:val="22"/>
          <w:szCs w:val="22"/>
          <w:lang w:val="en-US" w:eastAsia="en-US"/>
        </w:rPr>
      </w:pPr>
      <w:hyperlink w:anchor="_Toc31401517" w:history="1">
        <w:r w:rsidR="00816E4A" w:rsidRPr="00C75A7A">
          <w:rPr>
            <w:rStyle w:val="Hipervnculo"/>
          </w:rPr>
          <w:t>2</w:t>
        </w:r>
        <w:r w:rsidR="00816E4A">
          <w:rPr>
            <w:rFonts w:asciiTheme="minorHAnsi" w:hAnsiTheme="minorHAnsi" w:cstheme="minorBidi"/>
            <w:sz w:val="22"/>
            <w:szCs w:val="22"/>
            <w:lang w:val="en-US" w:eastAsia="en-US"/>
          </w:rPr>
          <w:tab/>
        </w:r>
        <w:r w:rsidR="00816E4A" w:rsidRPr="00C75A7A">
          <w:rPr>
            <w:rStyle w:val="Hipervnculo"/>
          </w:rPr>
          <w:t>Translation elements</w:t>
        </w:r>
        <w:r w:rsidR="00816E4A">
          <w:rPr>
            <w:webHidden/>
          </w:rPr>
          <w:tab/>
        </w:r>
        <w:r w:rsidR="00816E4A">
          <w:rPr>
            <w:webHidden/>
          </w:rPr>
          <w:fldChar w:fldCharType="begin"/>
        </w:r>
        <w:r w:rsidR="00816E4A">
          <w:rPr>
            <w:webHidden/>
          </w:rPr>
          <w:instrText xml:space="preserve"> PAGEREF _Toc31401517 \h </w:instrText>
        </w:r>
        <w:r w:rsidR="00816E4A">
          <w:rPr>
            <w:webHidden/>
          </w:rPr>
        </w:r>
        <w:r w:rsidR="00816E4A">
          <w:rPr>
            <w:webHidden/>
          </w:rPr>
          <w:fldChar w:fldCharType="separate"/>
        </w:r>
        <w:r w:rsidR="00816E4A">
          <w:rPr>
            <w:webHidden/>
          </w:rPr>
          <w:t>3</w:t>
        </w:r>
        <w:r w:rsidR="00816E4A">
          <w:rPr>
            <w:webHidden/>
          </w:rPr>
          <w:fldChar w:fldCharType="end"/>
        </w:r>
      </w:hyperlink>
    </w:p>
    <w:p w14:paraId="4C81E668" w14:textId="19B72E23" w:rsidR="00816E4A" w:rsidRDefault="00667831">
      <w:pPr>
        <w:pStyle w:val="TDC2"/>
        <w:rPr>
          <w:rFonts w:asciiTheme="minorHAnsi" w:hAnsiTheme="minorHAnsi" w:cstheme="minorBidi"/>
          <w:sz w:val="22"/>
          <w:szCs w:val="22"/>
          <w:lang w:val="en-US" w:eastAsia="en-US"/>
        </w:rPr>
      </w:pPr>
      <w:hyperlink w:anchor="_Toc31401518" w:history="1">
        <w:r w:rsidR="00816E4A" w:rsidRPr="00C75A7A">
          <w:rPr>
            <w:rStyle w:val="Hipervnculo"/>
          </w:rPr>
          <w:t>2.1</w:t>
        </w:r>
        <w:r w:rsidR="00816E4A">
          <w:rPr>
            <w:rFonts w:asciiTheme="minorHAnsi" w:hAnsiTheme="minorHAnsi" w:cstheme="minorBidi"/>
            <w:sz w:val="22"/>
            <w:szCs w:val="22"/>
            <w:lang w:val="en-US" w:eastAsia="en-US"/>
          </w:rPr>
          <w:tab/>
        </w:r>
        <w:r w:rsidR="00816E4A" w:rsidRPr="00C75A7A">
          <w:rPr>
            <w:rStyle w:val="Hipervnculo"/>
          </w:rPr>
          <w:t>Phrases that are spoken by the machine (IVR)</w:t>
        </w:r>
        <w:r w:rsidR="00816E4A">
          <w:rPr>
            <w:webHidden/>
          </w:rPr>
          <w:tab/>
        </w:r>
        <w:r w:rsidR="00816E4A">
          <w:rPr>
            <w:webHidden/>
          </w:rPr>
          <w:fldChar w:fldCharType="begin"/>
        </w:r>
        <w:r w:rsidR="00816E4A">
          <w:rPr>
            <w:webHidden/>
          </w:rPr>
          <w:instrText xml:space="preserve"> PAGEREF _Toc31401518 \h </w:instrText>
        </w:r>
        <w:r w:rsidR="00816E4A">
          <w:rPr>
            <w:webHidden/>
          </w:rPr>
        </w:r>
        <w:r w:rsidR="00816E4A">
          <w:rPr>
            <w:webHidden/>
          </w:rPr>
          <w:fldChar w:fldCharType="separate"/>
        </w:r>
        <w:r w:rsidR="00816E4A">
          <w:rPr>
            <w:webHidden/>
          </w:rPr>
          <w:t>3</w:t>
        </w:r>
        <w:r w:rsidR="00816E4A">
          <w:rPr>
            <w:webHidden/>
          </w:rPr>
          <w:fldChar w:fldCharType="end"/>
        </w:r>
      </w:hyperlink>
    </w:p>
    <w:p w14:paraId="2E70F6A7" w14:textId="1B7CE7C7" w:rsidR="00816E4A" w:rsidRDefault="00667831">
      <w:pPr>
        <w:pStyle w:val="TDC2"/>
        <w:rPr>
          <w:rFonts w:asciiTheme="minorHAnsi" w:hAnsiTheme="minorHAnsi" w:cstheme="minorBidi"/>
          <w:sz w:val="22"/>
          <w:szCs w:val="22"/>
          <w:lang w:val="en-US" w:eastAsia="en-US"/>
        </w:rPr>
      </w:pPr>
      <w:hyperlink w:anchor="_Toc31401519" w:history="1">
        <w:r w:rsidR="00816E4A" w:rsidRPr="00C75A7A">
          <w:rPr>
            <w:rStyle w:val="Hipervnculo"/>
          </w:rPr>
          <w:t>2.2</w:t>
        </w:r>
        <w:r w:rsidR="00816E4A">
          <w:rPr>
            <w:rFonts w:asciiTheme="minorHAnsi" w:hAnsiTheme="minorHAnsi" w:cstheme="minorBidi"/>
            <w:sz w:val="22"/>
            <w:szCs w:val="22"/>
            <w:lang w:val="en-US" w:eastAsia="en-US"/>
          </w:rPr>
          <w:tab/>
        </w:r>
        <w:r w:rsidR="00816E4A" w:rsidRPr="00C75A7A">
          <w:rPr>
            <w:rStyle w:val="Hipervnculo"/>
          </w:rPr>
          <w:t>Word or phrases that are spoken by the caller (human)</w:t>
        </w:r>
        <w:r w:rsidR="00816E4A">
          <w:rPr>
            <w:webHidden/>
          </w:rPr>
          <w:tab/>
        </w:r>
        <w:r w:rsidR="00816E4A">
          <w:rPr>
            <w:webHidden/>
          </w:rPr>
          <w:fldChar w:fldCharType="begin"/>
        </w:r>
        <w:r w:rsidR="00816E4A">
          <w:rPr>
            <w:webHidden/>
          </w:rPr>
          <w:instrText xml:space="preserve"> PAGEREF _Toc31401519 \h </w:instrText>
        </w:r>
        <w:r w:rsidR="00816E4A">
          <w:rPr>
            <w:webHidden/>
          </w:rPr>
        </w:r>
        <w:r w:rsidR="00816E4A">
          <w:rPr>
            <w:webHidden/>
          </w:rPr>
          <w:fldChar w:fldCharType="separate"/>
        </w:r>
        <w:r w:rsidR="00816E4A">
          <w:rPr>
            <w:webHidden/>
          </w:rPr>
          <w:t>7</w:t>
        </w:r>
        <w:r w:rsidR="00816E4A">
          <w:rPr>
            <w:webHidden/>
          </w:rPr>
          <w:fldChar w:fldCharType="end"/>
        </w:r>
      </w:hyperlink>
    </w:p>
    <w:p w14:paraId="71752930" w14:textId="131CC628" w:rsidR="00772C68" w:rsidRPr="00C57AE3" w:rsidRDefault="00AC2EDD" w:rsidP="00F36306">
      <w:pPr>
        <w:pStyle w:val="TDC2"/>
        <w:rPr>
          <w:noProof w:val="0"/>
          <w:lang w:val="en-US"/>
        </w:rPr>
      </w:pPr>
      <w:r w:rsidRPr="00C57AE3">
        <w:rPr>
          <w:noProof w:val="0"/>
          <w:lang w:val="en-US"/>
        </w:rPr>
        <w:fldChar w:fldCharType="end"/>
      </w:r>
    </w:p>
    <w:p w14:paraId="36BA034F" w14:textId="77777777" w:rsidR="00772C68" w:rsidRPr="00C57AE3" w:rsidRDefault="00772C68" w:rsidP="001171D9">
      <w:pPr>
        <w:rPr>
          <w:lang w:val="en-US" w:eastAsia="en-US"/>
        </w:rPr>
      </w:pPr>
    </w:p>
    <w:p w14:paraId="191DC4B2" w14:textId="77777777" w:rsidR="00772C68" w:rsidRPr="00C57AE3" w:rsidRDefault="00772C68" w:rsidP="001171D9">
      <w:pPr>
        <w:rPr>
          <w:lang w:val="en-US" w:eastAsia="en-US"/>
        </w:rPr>
      </w:pPr>
    </w:p>
    <w:p w14:paraId="260F8FB9" w14:textId="77777777" w:rsidR="00EB285F" w:rsidRPr="00C57AE3" w:rsidRDefault="00CF3504" w:rsidP="001171D9">
      <w:pPr>
        <w:rPr>
          <w:lang w:val="en-US"/>
        </w:rPr>
      </w:pPr>
      <w:r w:rsidRPr="00C57AE3">
        <w:rPr>
          <w:lang w:val="en-US"/>
        </w:rPr>
        <w:br w:type="page"/>
      </w:r>
    </w:p>
    <w:p w14:paraId="2A239848" w14:textId="6356C62B" w:rsidR="00F26159" w:rsidRPr="00C57AE3" w:rsidRDefault="00BF337F" w:rsidP="00F26159">
      <w:pPr>
        <w:pStyle w:val="Ttulo1"/>
      </w:pPr>
      <w:bookmarkStart w:id="0" w:name="_Toc31401512"/>
      <w:r w:rsidRPr="00C57AE3">
        <w:lastRenderedPageBreak/>
        <w:t>Introduction</w:t>
      </w:r>
      <w:bookmarkEnd w:id="0"/>
    </w:p>
    <w:p w14:paraId="6186F89F" w14:textId="0677A9EA" w:rsidR="00BF337F" w:rsidRPr="00C57AE3" w:rsidRDefault="00AE27AA" w:rsidP="00BF337F">
      <w:pPr>
        <w:pStyle w:val="Ttulo2"/>
      </w:pPr>
      <w:bookmarkStart w:id="1" w:name="_Toc31401513"/>
      <w:r w:rsidRPr="00C57AE3">
        <w:t xml:space="preserve">Technological </w:t>
      </w:r>
      <w:r w:rsidR="00BF337F" w:rsidRPr="00C57AE3">
        <w:t>Context</w:t>
      </w:r>
      <w:bookmarkEnd w:id="1"/>
    </w:p>
    <w:p w14:paraId="7A11C42F" w14:textId="1E8D6CD9" w:rsidR="00BF337F" w:rsidRPr="00C57AE3" w:rsidRDefault="00BF337F" w:rsidP="00BD6A26">
      <w:pPr>
        <w:rPr>
          <w:lang w:val="en-US"/>
        </w:rPr>
      </w:pPr>
      <w:r w:rsidRPr="00C57AE3">
        <w:rPr>
          <w:lang w:val="en-US"/>
        </w:rPr>
        <w:t>The phrases and words that need to be translated are related to a telephone interaction between a person (human) and a machine, more precisely an IVR (Interactive Voice Response) system</w:t>
      </w:r>
      <w:r w:rsidR="003D1305" w:rsidRPr="00C57AE3">
        <w:rPr>
          <w:lang w:val="en-US"/>
        </w:rPr>
        <w:t>.</w:t>
      </w:r>
      <w:r w:rsidR="00B20514" w:rsidRPr="00C57AE3">
        <w:rPr>
          <w:lang w:val="en-US"/>
        </w:rPr>
        <w:t xml:space="preserve"> Being a simple telephone call, the interactions between the caller and the IVR are through speech.</w:t>
      </w:r>
    </w:p>
    <w:p w14:paraId="6488932E" w14:textId="5EDC8B5F" w:rsidR="00BF337F" w:rsidRPr="00C57AE3" w:rsidRDefault="00BF337F" w:rsidP="00BF337F">
      <w:pPr>
        <w:rPr>
          <w:lang w:val="en-US"/>
        </w:rPr>
      </w:pPr>
      <w:r w:rsidRPr="00C57AE3">
        <w:rPr>
          <w:lang w:val="en-US"/>
        </w:rPr>
        <w:t xml:space="preserve">An IVR is basically an automated system that answers </w:t>
      </w:r>
      <w:r w:rsidR="0088235B" w:rsidRPr="00C57AE3">
        <w:rPr>
          <w:lang w:val="en-US"/>
        </w:rPr>
        <w:t xml:space="preserve">telephone </w:t>
      </w:r>
      <w:r w:rsidRPr="00C57AE3">
        <w:rPr>
          <w:lang w:val="en-US"/>
        </w:rPr>
        <w:t>calls from people, offers the caller a series of menu options, request</w:t>
      </w:r>
      <w:r w:rsidR="0088235B" w:rsidRPr="00C57AE3">
        <w:rPr>
          <w:lang w:val="en-US"/>
        </w:rPr>
        <w:t>s</w:t>
      </w:r>
      <w:r w:rsidRPr="00C57AE3">
        <w:rPr>
          <w:lang w:val="en-US"/>
        </w:rPr>
        <w:t xml:space="preserve"> some information from the caller (i.e. to enter a ‘customer number’</w:t>
      </w:r>
      <w:r w:rsidR="003D1305" w:rsidRPr="00C57AE3">
        <w:rPr>
          <w:lang w:val="en-US"/>
        </w:rPr>
        <w:t xml:space="preserve">, </w:t>
      </w:r>
      <w:r w:rsidRPr="00C57AE3">
        <w:rPr>
          <w:lang w:val="en-US"/>
        </w:rPr>
        <w:t>a ‘bank account number’ or similar</w:t>
      </w:r>
      <w:r w:rsidR="003D1305" w:rsidRPr="00C57AE3">
        <w:rPr>
          <w:lang w:val="en-US"/>
        </w:rPr>
        <w:t>)</w:t>
      </w:r>
      <w:r w:rsidRPr="00C57AE3">
        <w:rPr>
          <w:lang w:val="en-US"/>
        </w:rPr>
        <w:t xml:space="preserve">, and then provides </w:t>
      </w:r>
      <w:r w:rsidR="0088235B" w:rsidRPr="00C57AE3">
        <w:rPr>
          <w:lang w:val="en-US"/>
        </w:rPr>
        <w:t xml:space="preserve">specific </w:t>
      </w:r>
      <w:r w:rsidRPr="00C57AE3">
        <w:rPr>
          <w:lang w:val="en-US"/>
        </w:rPr>
        <w:t>spoken information to the caller.</w:t>
      </w:r>
      <w:r w:rsidR="0088235B" w:rsidRPr="00C57AE3">
        <w:rPr>
          <w:lang w:val="en-US"/>
        </w:rPr>
        <w:t xml:space="preserve"> </w:t>
      </w:r>
      <w:r w:rsidRPr="00C57AE3">
        <w:rPr>
          <w:lang w:val="en-US"/>
        </w:rPr>
        <w:t xml:space="preserve">More info in </w:t>
      </w:r>
      <w:hyperlink r:id="rId8" w:history="1">
        <w:r w:rsidRPr="00C57AE3">
          <w:rPr>
            <w:rStyle w:val="Hipervnculo"/>
            <w:lang w:val="en-US"/>
          </w:rPr>
          <w:t>https://en.wikipedia.org/wiki/Interactive_voice_response</w:t>
        </w:r>
      </w:hyperlink>
    </w:p>
    <w:p w14:paraId="2DA4B58B" w14:textId="3D3B66D4" w:rsidR="0088235B" w:rsidRPr="00C57AE3" w:rsidRDefault="0088235B" w:rsidP="0088235B">
      <w:pPr>
        <w:rPr>
          <w:lang w:val="en-US"/>
        </w:rPr>
      </w:pPr>
      <w:r w:rsidRPr="00C57AE3">
        <w:rPr>
          <w:lang w:val="en-US"/>
        </w:rPr>
        <w:t>The IVR system is capable of understanding</w:t>
      </w:r>
      <w:r w:rsidR="00B31116" w:rsidRPr="00C57AE3">
        <w:rPr>
          <w:lang w:val="en-US"/>
        </w:rPr>
        <w:t xml:space="preserve"> </w:t>
      </w:r>
      <w:r w:rsidRPr="00C57AE3">
        <w:rPr>
          <w:lang w:val="en-US"/>
        </w:rPr>
        <w:t xml:space="preserve">what the customer says on the phone, through a technology named Speech Recognition. This technology ‘compares’ what customer says </w:t>
      </w:r>
      <w:r w:rsidR="00B31116" w:rsidRPr="00C57AE3">
        <w:rPr>
          <w:lang w:val="en-US"/>
        </w:rPr>
        <w:t xml:space="preserve">against </w:t>
      </w:r>
      <w:r w:rsidRPr="00C57AE3">
        <w:rPr>
          <w:lang w:val="en-US"/>
        </w:rPr>
        <w:t>a ‘list’ of possible words and phrases that need to be recognized</w:t>
      </w:r>
      <w:r w:rsidR="00B31116" w:rsidRPr="00C57AE3">
        <w:rPr>
          <w:lang w:val="en-US"/>
        </w:rPr>
        <w:t xml:space="preserve">. Then </w:t>
      </w:r>
      <w:r w:rsidRPr="00C57AE3">
        <w:rPr>
          <w:lang w:val="en-US"/>
        </w:rPr>
        <w:t xml:space="preserve">indicates if what the caller said matches or not with an element </w:t>
      </w:r>
      <w:r w:rsidR="00B31116" w:rsidRPr="00C57AE3">
        <w:rPr>
          <w:lang w:val="en-US"/>
        </w:rPr>
        <w:t xml:space="preserve">of </w:t>
      </w:r>
      <w:r w:rsidRPr="00C57AE3">
        <w:rPr>
          <w:lang w:val="en-US"/>
        </w:rPr>
        <w:t>that ‘list’.</w:t>
      </w:r>
    </w:p>
    <w:p w14:paraId="58AA8435" w14:textId="2AE4B9E5" w:rsidR="0088235B" w:rsidRPr="00C57AE3" w:rsidRDefault="0088235B" w:rsidP="0088235B">
      <w:pPr>
        <w:rPr>
          <w:lang w:val="en-US"/>
        </w:rPr>
      </w:pPr>
      <w:r w:rsidRPr="00C57AE3">
        <w:rPr>
          <w:lang w:val="en-US"/>
        </w:rPr>
        <w:t xml:space="preserve">More info in </w:t>
      </w:r>
      <w:hyperlink r:id="rId9" w:history="1">
        <w:r w:rsidRPr="00C57AE3">
          <w:rPr>
            <w:rStyle w:val="Hipervnculo"/>
            <w:lang w:val="en-US"/>
          </w:rPr>
          <w:t>https://en.wikipedia.org/wiki/Speech_recognition</w:t>
        </w:r>
      </w:hyperlink>
    </w:p>
    <w:p w14:paraId="206196D5" w14:textId="4CF845C9" w:rsidR="0088235B" w:rsidRPr="00C57AE3" w:rsidRDefault="0088235B" w:rsidP="0088235B">
      <w:pPr>
        <w:rPr>
          <w:lang w:val="en-US"/>
        </w:rPr>
      </w:pPr>
    </w:p>
    <w:p w14:paraId="6B99FFF7" w14:textId="74349349" w:rsidR="00AE27AA" w:rsidRPr="00C57AE3" w:rsidRDefault="00AE27AA" w:rsidP="00AE27AA">
      <w:pPr>
        <w:pStyle w:val="Ttulo2"/>
      </w:pPr>
      <w:bookmarkStart w:id="2" w:name="_Toc31401514"/>
      <w:r w:rsidRPr="00C57AE3">
        <w:t>Business Context</w:t>
      </w:r>
      <w:bookmarkEnd w:id="2"/>
    </w:p>
    <w:p w14:paraId="0C594EF0" w14:textId="16014AF8" w:rsidR="00AE27AA" w:rsidRDefault="00AE27AA" w:rsidP="0088235B">
      <w:pPr>
        <w:rPr>
          <w:lang w:val="en-US"/>
        </w:rPr>
      </w:pPr>
      <w:r w:rsidRPr="00C57AE3">
        <w:rPr>
          <w:lang w:val="en-US"/>
        </w:rPr>
        <w:t xml:space="preserve">The caller calls an 800 number in the US for performing inquiries. This number belongs to </w:t>
      </w:r>
      <w:r w:rsidR="00CA7098">
        <w:rPr>
          <w:lang w:val="en-US"/>
        </w:rPr>
        <w:t xml:space="preserve">the </w:t>
      </w:r>
      <w:r w:rsidR="00CA7098" w:rsidRPr="00CA7098">
        <w:rPr>
          <w:lang w:val="en-US"/>
        </w:rPr>
        <w:t xml:space="preserve">Wyndham </w:t>
      </w:r>
      <w:r w:rsidRPr="00C57AE3">
        <w:rPr>
          <w:lang w:val="en-US"/>
        </w:rPr>
        <w:t>hotel chain. The caller has a fidelity rewards card and can check automatically the card’s balance, make hotel reservations, perform payments, etc.</w:t>
      </w:r>
    </w:p>
    <w:p w14:paraId="18902699" w14:textId="37D12DCC" w:rsidR="006B240A" w:rsidRDefault="006B240A" w:rsidP="0088235B">
      <w:pPr>
        <w:rPr>
          <w:lang w:val="en-US"/>
        </w:rPr>
      </w:pPr>
      <w:r>
        <w:rPr>
          <w:lang w:val="en-US"/>
        </w:rPr>
        <w:t xml:space="preserve">More info in </w:t>
      </w:r>
      <w:hyperlink r:id="rId10" w:history="1">
        <w:r w:rsidRPr="00AD147B">
          <w:rPr>
            <w:rStyle w:val="Hipervnculo"/>
            <w:lang w:val="en-US"/>
          </w:rPr>
          <w:t>https://www.wyndhamhotels.com/wyndham-rewards</w:t>
        </w:r>
      </w:hyperlink>
    </w:p>
    <w:p w14:paraId="641AB15D" w14:textId="77777777" w:rsidR="00AE27AA" w:rsidRPr="00C57AE3" w:rsidRDefault="00AE27AA" w:rsidP="0088235B">
      <w:pPr>
        <w:rPr>
          <w:lang w:val="en-US"/>
        </w:rPr>
      </w:pPr>
    </w:p>
    <w:p w14:paraId="209C3ECF" w14:textId="28612236" w:rsidR="00821C7D" w:rsidRPr="00C57AE3" w:rsidRDefault="00821C7D" w:rsidP="00821C7D">
      <w:pPr>
        <w:pStyle w:val="Ttulo2"/>
      </w:pPr>
      <w:bookmarkStart w:id="3" w:name="_Toc31401515"/>
      <w:r w:rsidRPr="00C57AE3">
        <w:t>Elements for translation</w:t>
      </w:r>
      <w:bookmarkEnd w:id="3"/>
    </w:p>
    <w:p w14:paraId="7066856E" w14:textId="1BA28E20" w:rsidR="0088235B" w:rsidRPr="00C57AE3" w:rsidRDefault="0088235B" w:rsidP="00BD6A26">
      <w:pPr>
        <w:rPr>
          <w:lang w:val="en-US"/>
        </w:rPr>
      </w:pPr>
      <w:r w:rsidRPr="00C57AE3">
        <w:rPr>
          <w:lang w:val="en-US"/>
        </w:rPr>
        <w:t xml:space="preserve">In this </w:t>
      </w:r>
      <w:r w:rsidR="00821C7D" w:rsidRPr="00C57AE3">
        <w:rPr>
          <w:lang w:val="en-US"/>
        </w:rPr>
        <w:t xml:space="preserve">translation </w:t>
      </w:r>
      <w:r w:rsidRPr="00C57AE3">
        <w:rPr>
          <w:lang w:val="en-US"/>
        </w:rPr>
        <w:t xml:space="preserve">request two </w:t>
      </w:r>
      <w:r w:rsidR="00821C7D" w:rsidRPr="00C57AE3">
        <w:rPr>
          <w:lang w:val="en-US"/>
        </w:rPr>
        <w:t xml:space="preserve">different </w:t>
      </w:r>
      <w:r w:rsidRPr="00C57AE3">
        <w:rPr>
          <w:lang w:val="en-US"/>
        </w:rPr>
        <w:t>kind elements need to be translated:</w:t>
      </w:r>
    </w:p>
    <w:p w14:paraId="47D87DD8" w14:textId="5F2ACF59" w:rsidR="0088235B" w:rsidRPr="00C57AE3" w:rsidRDefault="0088235B" w:rsidP="00821C7D">
      <w:pPr>
        <w:pStyle w:val="Prrafodelista"/>
        <w:numPr>
          <w:ilvl w:val="0"/>
          <w:numId w:val="32"/>
        </w:numPr>
        <w:rPr>
          <w:lang w:val="en-US"/>
        </w:rPr>
      </w:pPr>
      <w:r w:rsidRPr="00C57AE3">
        <w:rPr>
          <w:lang w:val="en-US"/>
        </w:rPr>
        <w:t xml:space="preserve">Phrases and words spoken </w:t>
      </w:r>
      <w:r w:rsidR="00821C7D" w:rsidRPr="00C57AE3">
        <w:rPr>
          <w:lang w:val="en-US"/>
        </w:rPr>
        <w:t>by the IVR</w:t>
      </w:r>
    </w:p>
    <w:p w14:paraId="08616EB7" w14:textId="235851FD" w:rsidR="00821C7D" w:rsidRPr="00C57AE3" w:rsidRDefault="00821C7D" w:rsidP="00821C7D">
      <w:pPr>
        <w:pStyle w:val="Prrafodelista"/>
        <w:numPr>
          <w:ilvl w:val="0"/>
          <w:numId w:val="32"/>
        </w:numPr>
        <w:rPr>
          <w:lang w:val="en-US"/>
        </w:rPr>
      </w:pPr>
      <w:r w:rsidRPr="00C57AE3">
        <w:rPr>
          <w:lang w:val="en-US"/>
        </w:rPr>
        <w:t>The lists of possible words/phrases that the caller can say</w:t>
      </w:r>
    </w:p>
    <w:p w14:paraId="0E4E0991" w14:textId="77777777" w:rsidR="00821C7D" w:rsidRPr="00C57AE3" w:rsidRDefault="00821C7D" w:rsidP="00BD6A26">
      <w:pPr>
        <w:rPr>
          <w:lang w:val="en-US"/>
        </w:rPr>
      </w:pPr>
    </w:p>
    <w:p w14:paraId="353DA45D" w14:textId="77777777" w:rsidR="00C57AE3" w:rsidRPr="00C57AE3" w:rsidRDefault="00C57AE3" w:rsidP="00C57AE3">
      <w:pPr>
        <w:pStyle w:val="Ttulo2"/>
      </w:pPr>
      <w:bookmarkStart w:id="4" w:name="_Toc31401516"/>
      <w:r w:rsidRPr="00C57AE3">
        <w:t>Contact for questions</w:t>
      </w:r>
      <w:bookmarkEnd w:id="4"/>
    </w:p>
    <w:p w14:paraId="47389AE5" w14:textId="7AD57275" w:rsidR="00C57AE3" w:rsidRDefault="00C57AE3">
      <w:pPr>
        <w:spacing w:after="0"/>
        <w:jc w:val="left"/>
        <w:rPr>
          <w:lang w:val="en-US"/>
        </w:rPr>
      </w:pPr>
      <w:r w:rsidRPr="00C57AE3">
        <w:rPr>
          <w:lang w:val="en-US"/>
        </w:rPr>
        <w:t>Please contact the following person for any questions, concerns or clarifications that may be required for the completion of the translation service:</w:t>
      </w:r>
    </w:p>
    <w:p w14:paraId="6E096CD1" w14:textId="7AA06E6E" w:rsidR="00C57AE3" w:rsidRDefault="00C57AE3">
      <w:pPr>
        <w:spacing w:after="0"/>
        <w:jc w:val="left"/>
        <w:rPr>
          <w:lang w:val="en-US"/>
        </w:rPr>
      </w:pPr>
    </w:p>
    <w:p w14:paraId="77B9705D" w14:textId="5B0B1C1F" w:rsidR="00C57AE3" w:rsidRDefault="00C57AE3">
      <w:pPr>
        <w:spacing w:after="0"/>
        <w:jc w:val="left"/>
        <w:rPr>
          <w:lang w:val="en-US"/>
        </w:rPr>
      </w:pPr>
      <w:r>
        <w:rPr>
          <w:lang w:val="en-US"/>
        </w:rPr>
        <w:t>Leandro Prada</w:t>
      </w:r>
    </w:p>
    <w:p w14:paraId="5442C3C1" w14:textId="51AF54C5" w:rsidR="00C57AE3" w:rsidRDefault="00667831">
      <w:pPr>
        <w:spacing w:after="0"/>
        <w:jc w:val="left"/>
        <w:rPr>
          <w:lang w:val="en-US"/>
        </w:rPr>
      </w:pPr>
      <w:hyperlink r:id="rId11" w:history="1">
        <w:r w:rsidR="00C57AE3" w:rsidRPr="00AD147B">
          <w:rPr>
            <w:rStyle w:val="Hipervnculo"/>
            <w:lang w:val="en-US"/>
          </w:rPr>
          <w:t>leandro.prada@certiustech.com</w:t>
        </w:r>
      </w:hyperlink>
    </w:p>
    <w:p w14:paraId="1C287246" w14:textId="77777777" w:rsidR="00C57AE3" w:rsidRPr="00C57AE3" w:rsidRDefault="00C57AE3">
      <w:pPr>
        <w:spacing w:after="0"/>
        <w:jc w:val="left"/>
        <w:rPr>
          <w:lang w:val="en-US"/>
        </w:rPr>
      </w:pPr>
    </w:p>
    <w:p w14:paraId="5175162F" w14:textId="6DECD6BC" w:rsidR="00BF337F" w:rsidRPr="00C57AE3" w:rsidRDefault="00C57AE3" w:rsidP="004B12C3">
      <w:pPr>
        <w:pStyle w:val="Ttulo1"/>
      </w:pPr>
      <w:r w:rsidRPr="00C57AE3">
        <w:br w:type="page"/>
      </w:r>
      <w:bookmarkStart w:id="5" w:name="_Toc31401517"/>
      <w:r w:rsidR="00025D43" w:rsidRPr="00C57AE3">
        <w:lastRenderedPageBreak/>
        <w:t>Translation elements</w:t>
      </w:r>
      <w:bookmarkEnd w:id="5"/>
    </w:p>
    <w:p w14:paraId="2836F9E1" w14:textId="1B3FE0B4" w:rsidR="008770EE" w:rsidRPr="00C57AE3" w:rsidRDefault="00985E31" w:rsidP="00BD6A26">
      <w:pPr>
        <w:rPr>
          <w:lang w:val="en-US"/>
        </w:rPr>
      </w:pPr>
      <w:r w:rsidRPr="00C57AE3">
        <w:rPr>
          <w:lang w:val="en-US"/>
        </w:rPr>
        <w:t xml:space="preserve">This section contains what needs to be translated. </w:t>
      </w:r>
      <w:r w:rsidR="008770EE" w:rsidRPr="00C57AE3">
        <w:rPr>
          <w:lang w:val="en-US"/>
        </w:rPr>
        <w:t>The translation needs to be performed in THIS same document</w:t>
      </w:r>
      <w:r w:rsidR="00DB27F0" w:rsidRPr="00C57AE3">
        <w:rPr>
          <w:lang w:val="en-US"/>
        </w:rPr>
        <w:t>.</w:t>
      </w:r>
    </w:p>
    <w:p w14:paraId="5ADB022A" w14:textId="77777777" w:rsidR="007F400D" w:rsidRPr="00C57AE3" w:rsidRDefault="007F400D" w:rsidP="007F400D">
      <w:pPr>
        <w:rPr>
          <w:lang w:val="en-US"/>
        </w:rPr>
      </w:pPr>
      <w:r w:rsidRPr="00C57AE3">
        <w:rPr>
          <w:lang w:val="en-US"/>
        </w:rPr>
        <w:t xml:space="preserve">The first column is what needs to be translated and the second column provides context information. </w:t>
      </w:r>
      <w:r w:rsidRPr="00C57AE3">
        <w:rPr>
          <w:u w:val="single"/>
          <w:lang w:val="en-US"/>
        </w:rPr>
        <w:t>The Portuguese translation needs to be written in the third column.</w:t>
      </w:r>
    </w:p>
    <w:p w14:paraId="001ED17D" w14:textId="64E8E4D9" w:rsidR="008770EE" w:rsidRDefault="008770EE" w:rsidP="00BD6A26">
      <w:pPr>
        <w:rPr>
          <w:lang w:val="en-US"/>
        </w:rPr>
      </w:pPr>
    </w:p>
    <w:p w14:paraId="6BA81768" w14:textId="11C9DA74" w:rsidR="004E4CF4" w:rsidRPr="007F400D" w:rsidRDefault="00455594" w:rsidP="004E4CF4">
      <w:pPr>
        <w:pStyle w:val="Ttulo2"/>
      </w:pPr>
      <w:bookmarkStart w:id="6" w:name="_Toc31401518"/>
      <w:r>
        <w:t>Phrases that are spoken by the machine (IVR)</w:t>
      </w:r>
      <w:bookmarkEnd w:id="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40"/>
        <w:gridCol w:w="3135"/>
        <w:gridCol w:w="3122"/>
      </w:tblGrid>
      <w:tr w:rsidR="008770EE" w:rsidRPr="00C57AE3" w14:paraId="30CD4194" w14:textId="77777777" w:rsidTr="00ED19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40" w:type="dxa"/>
          </w:tcPr>
          <w:p w14:paraId="2D7AA19A" w14:textId="6914C013" w:rsidR="008770EE" w:rsidRPr="00C57AE3" w:rsidRDefault="00170AA3" w:rsidP="00BD6A26">
            <w:pPr>
              <w:rPr>
                <w:lang w:val="en-US"/>
              </w:rPr>
            </w:pPr>
            <w:r w:rsidRPr="00C57AE3">
              <w:rPr>
                <w:lang w:val="en-US"/>
              </w:rPr>
              <w:t xml:space="preserve">Phrase </w:t>
            </w:r>
            <w:r w:rsidR="008770EE" w:rsidRPr="00C57AE3">
              <w:rPr>
                <w:lang w:val="en-US"/>
              </w:rPr>
              <w:t>to translate</w:t>
            </w:r>
          </w:p>
        </w:tc>
        <w:tc>
          <w:tcPr>
            <w:tcW w:w="3135" w:type="dxa"/>
          </w:tcPr>
          <w:p w14:paraId="747203FA" w14:textId="77777777" w:rsidR="008770EE" w:rsidRPr="00C57AE3" w:rsidRDefault="008770EE" w:rsidP="00BD6A26">
            <w:pPr>
              <w:rPr>
                <w:b w:val="0"/>
                <w:lang w:val="en-US"/>
              </w:rPr>
            </w:pPr>
            <w:r w:rsidRPr="00C57AE3">
              <w:rPr>
                <w:lang w:val="en-US"/>
              </w:rPr>
              <w:t>Context Information</w:t>
            </w:r>
          </w:p>
          <w:p w14:paraId="54966144" w14:textId="78103048" w:rsidR="00877BFF" w:rsidRPr="00C57AE3" w:rsidRDefault="00877BFF" w:rsidP="00BD6A26">
            <w:pPr>
              <w:rPr>
                <w:lang w:val="en-US"/>
              </w:rPr>
            </w:pPr>
            <w:r w:rsidRPr="00C57AE3">
              <w:rPr>
                <w:lang w:val="en-US"/>
              </w:rPr>
              <w:t>(do NOT translate this</w:t>
            </w:r>
            <w:r w:rsidR="00037B16">
              <w:rPr>
                <w:lang w:val="en-US"/>
              </w:rPr>
              <w:t>. T</w:t>
            </w:r>
            <w:r w:rsidRPr="00C57AE3">
              <w:rPr>
                <w:lang w:val="en-US"/>
              </w:rPr>
              <w:t>his is for translation guidance</w:t>
            </w:r>
            <w:r w:rsidR="00037B16">
              <w:rPr>
                <w:lang w:val="en-US"/>
              </w:rPr>
              <w:t xml:space="preserve"> only</w:t>
            </w:r>
            <w:r w:rsidRPr="00C57AE3">
              <w:rPr>
                <w:lang w:val="en-US"/>
              </w:rPr>
              <w:t>)</w:t>
            </w:r>
          </w:p>
        </w:tc>
        <w:tc>
          <w:tcPr>
            <w:tcW w:w="3122" w:type="dxa"/>
          </w:tcPr>
          <w:p w14:paraId="281E631E" w14:textId="2346CFF3" w:rsidR="008770EE" w:rsidRPr="00C57AE3" w:rsidRDefault="008770EE" w:rsidP="00BD6A26">
            <w:pPr>
              <w:rPr>
                <w:lang w:val="en-US"/>
              </w:rPr>
            </w:pPr>
            <w:r w:rsidRPr="00C57AE3">
              <w:rPr>
                <w:lang w:val="en-US"/>
              </w:rPr>
              <w:t xml:space="preserve">Please write the </w:t>
            </w:r>
            <w:r w:rsidR="00E02BA0">
              <w:rPr>
                <w:lang w:val="en-US"/>
              </w:rPr>
              <w:t xml:space="preserve">translation to </w:t>
            </w:r>
            <w:r w:rsidRPr="00C57AE3">
              <w:rPr>
                <w:lang w:val="en-US"/>
              </w:rPr>
              <w:t>Portuguese here</w:t>
            </w:r>
            <w:r w:rsidR="00AE27AA" w:rsidRPr="00C57AE3">
              <w:rPr>
                <w:lang w:val="en-US"/>
              </w:rPr>
              <w:t xml:space="preserve">, </w:t>
            </w:r>
            <w:r w:rsidR="00170AA3" w:rsidRPr="00C57AE3">
              <w:rPr>
                <w:lang w:val="en-US"/>
              </w:rPr>
              <w:t>in this column</w:t>
            </w:r>
            <w:r w:rsidR="00037B16">
              <w:rPr>
                <w:lang w:val="en-US"/>
              </w:rPr>
              <w:t>.</w:t>
            </w:r>
          </w:p>
        </w:tc>
      </w:tr>
      <w:tr w:rsidR="00ED194E" w:rsidRPr="00C57AE3" w14:paraId="355861B6" w14:textId="77777777" w:rsidTr="00ED194E">
        <w:tc>
          <w:tcPr>
            <w:tcW w:w="3140" w:type="dxa"/>
          </w:tcPr>
          <w:p w14:paraId="08B5C918" w14:textId="55253D19" w:rsidR="00ED194E" w:rsidRPr="00C57AE3" w:rsidRDefault="00ED194E" w:rsidP="00ED194E">
            <w:pPr>
              <w:rPr>
                <w:lang w:val="en-US"/>
              </w:rPr>
            </w:pPr>
            <w:r w:rsidRPr="00C57AE3">
              <w:rPr>
                <w:lang w:val="en-US"/>
              </w:rPr>
              <w:t>Which would you like? You can say... reservations, payments and statements, title &amp; ownership changes, or more options.</w:t>
            </w:r>
          </w:p>
        </w:tc>
        <w:tc>
          <w:tcPr>
            <w:tcW w:w="3135" w:type="dxa"/>
          </w:tcPr>
          <w:p w14:paraId="40F05039" w14:textId="258AB3AE" w:rsidR="00ED194E" w:rsidRPr="00C57AE3" w:rsidRDefault="00ED194E" w:rsidP="00ED194E">
            <w:pPr>
              <w:rPr>
                <w:lang w:val="en-US"/>
              </w:rPr>
            </w:pPr>
            <w:r w:rsidRPr="00C57AE3">
              <w:rPr>
                <w:lang w:val="en-US"/>
              </w:rPr>
              <w:t>This is a menu of options offered by the IVR to the caller</w:t>
            </w:r>
            <w:r>
              <w:rPr>
                <w:lang w:val="en-US"/>
              </w:rPr>
              <w:t>. This menu uses Speech Recognition.</w:t>
            </w:r>
          </w:p>
        </w:tc>
        <w:tc>
          <w:tcPr>
            <w:tcW w:w="3122" w:type="dxa"/>
          </w:tcPr>
          <w:p w14:paraId="5E426CE4" w14:textId="6CF41B42" w:rsidR="00ED194E" w:rsidRPr="00ED194E" w:rsidRDefault="00ED194E" w:rsidP="00ED194E">
            <w:pPr>
              <w:jc w:val="left"/>
              <w:rPr>
                <w:lang w:val="pt-BR"/>
              </w:rPr>
            </w:pPr>
            <w:r w:rsidRPr="00ED194E">
              <w:rPr>
                <w:lang w:val="pt-BR"/>
              </w:rPr>
              <w:t>O que você gostaria de fazer? Fale: reservas, pagamentos e extratos, mudanças de titularidade e propriedade ou mais opções.</w:t>
            </w:r>
          </w:p>
        </w:tc>
      </w:tr>
      <w:tr w:rsidR="00ED194E" w:rsidRPr="00C57AE3" w14:paraId="08F0A373" w14:textId="77777777" w:rsidTr="00ED194E">
        <w:tc>
          <w:tcPr>
            <w:tcW w:w="3140" w:type="dxa"/>
          </w:tcPr>
          <w:p w14:paraId="7084573C" w14:textId="7AB5EDCA" w:rsidR="00ED194E" w:rsidRPr="00C57AE3" w:rsidRDefault="00ED194E" w:rsidP="00ED194E">
            <w:pPr>
              <w:rPr>
                <w:lang w:val="en-US"/>
              </w:rPr>
            </w:pPr>
            <w:r w:rsidRPr="00C57AE3">
              <w:rPr>
                <w:lang w:val="en-US"/>
              </w:rPr>
              <w:t xml:space="preserve">That was </w:t>
            </w:r>
            <w:r>
              <w:rPr>
                <w:lang w:val="en-US"/>
              </w:rPr>
              <w:t>reservations,</w:t>
            </w:r>
            <w:r w:rsidRPr="00C57AE3">
              <w:rPr>
                <w:lang w:val="en-US"/>
              </w:rPr>
              <w:t xml:space="preserve"> is that right?</w:t>
            </w:r>
          </w:p>
        </w:tc>
        <w:tc>
          <w:tcPr>
            <w:tcW w:w="3135" w:type="dxa"/>
          </w:tcPr>
          <w:p w14:paraId="199FA511" w14:textId="77777777" w:rsidR="00ED194E" w:rsidRPr="00C57AE3" w:rsidRDefault="00ED194E" w:rsidP="00ED194E">
            <w:pPr>
              <w:rPr>
                <w:lang w:val="en-US"/>
              </w:rPr>
            </w:pPr>
            <w:r w:rsidRPr="00C57AE3">
              <w:rPr>
                <w:lang w:val="en-US"/>
              </w:rPr>
              <w:t>The IVR tries to confirm if its interpretation of what the caller said is correct.</w:t>
            </w:r>
          </w:p>
          <w:p w14:paraId="20138B97" w14:textId="1D140C4C" w:rsidR="00ED194E" w:rsidRPr="00C57AE3" w:rsidRDefault="00ED194E" w:rsidP="00ED194E">
            <w:pPr>
              <w:rPr>
                <w:lang w:val="en-US"/>
              </w:rPr>
            </w:pPr>
            <w:r w:rsidRPr="00C57AE3">
              <w:rPr>
                <w:lang w:val="en-US"/>
              </w:rPr>
              <w:t xml:space="preserve">Similar to: ‘You said </w:t>
            </w:r>
            <w:r>
              <w:rPr>
                <w:lang w:val="en-US"/>
              </w:rPr>
              <w:t>reservations</w:t>
            </w:r>
            <w:r w:rsidRPr="00C57AE3">
              <w:rPr>
                <w:lang w:val="en-US"/>
              </w:rPr>
              <w:t>, is that right?’</w:t>
            </w:r>
          </w:p>
        </w:tc>
        <w:tc>
          <w:tcPr>
            <w:tcW w:w="3122" w:type="dxa"/>
          </w:tcPr>
          <w:p w14:paraId="28DEDDD3" w14:textId="6BC69DF9" w:rsidR="00ED194E" w:rsidRPr="00ED194E" w:rsidRDefault="00ED194E" w:rsidP="00ED194E">
            <w:pPr>
              <w:jc w:val="left"/>
              <w:rPr>
                <w:lang w:val="pt-BR"/>
              </w:rPr>
            </w:pPr>
            <w:r w:rsidRPr="00ED194E">
              <w:rPr>
                <w:lang w:val="pt-BR"/>
              </w:rPr>
              <w:t>Você disse reservas, certo?</w:t>
            </w:r>
          </w:p>
        </w:tc>
      </w:tr>
      <w:tr w:rsidR="00ED194E" w:rsidRPr="00C57AE3" w14:paraId="1C912634" w14:textId="77777777" w:rsidTr="00ED194E">
        <w:tc>
          <w:tcPr>
            <w:tcW w:w="3140" w:type="dxa"/>
          </w:tcPr>
          <w:p w14:paraId="13F816F0" w14:textId="4E2F8952" w:rsidR="00ED194E" w:rsidRPr="00C57AE3" w:rsidRDefault="00ED194E" w:rsidP="00ED194E">
            <w:pPr>
              <w:rPr>
                <w:lang w:val="en-US"/>
              </w:rPr>
            </w:pPr>
            <w:r w:rsidRPr="00C57AE3">
              <w:rPr>
                <w:lang w:val="en-US"/>
              </w:rPr>
              <w:t>Sorry, I’m having trouble.</w:t>
            </w:r>
          </w:p>
        </w:tc>
        <w:tc>
          <w:tcPr>
            <w:tcW w:w="3135" w:type="dxa"/>
          </w:tcPr>
          <w:p w14:paraId="2F94B51A" w14:textId="10B3F4C5" w:rsidR="00ED194E" w:rsidRPr="00C57AE3" w:rsidRDefault="00ED194E" w:rsidP="00ED194E">
            <w:pPr>
              <w:rPr>
                <w:lang w:val="en-US"/>
              </w:rPr>
            </w:pPr>
            <w:r w:rsidRPr="00C57AE3">
              <w:rPr>
                <w:lang w:val="en-US"/>
              </w:rPr>
              <w:t>The IVR did not understand what the caller said and apologizes.</w:t>
            </w:r>
          </w:p>
        </w:tc>
        <w:tc>
          <w:tcPr>
            <w:tcW w:w="3122" w:type="dxa"/>
          </w:tcPr>
          <w:p w14:paraId="76F47DF5" w14:textId="3DA741FC" w:rsidR="00ED194E" w:rsidRPr="00ED194E" w:rsidRDefault="00ED194E" w:rsidP="00ED194E">
            <w:pPr>
              <w:jc w:val="left"/>
              <w:rPr>
                <w:lang w:val="pt-BR"/>
              </w:rPr>
            </w:pPr>
            <w:r w:rsidRPr="00ED194E">
              <w:rPr>
                <w:lang w:val="pt-BR"/>
              </w:rPr>
              <w:t>Desculpe, não entendi.</w:t>
            </w:r>
          </w:p>
        </w:tc>
      </w:tr>
      <w:tr w:rsidR="00ED194E" w:rsidRPr="00C57AE3" w14:paraId="2581E3D2" w14:textId="77777777" w:rsidTr="00ED194E">
        <w:tc>
          <w:tcPr>
            <w:tcW w:w="3140" w:type="dxa"/>
          </w:tcPr>
          <w:p w14:paraId="6E5182A0" w14:textId="380317CB" w:rsidR="00ED194E" w:rsidRPr="00C57AE3" w:rsidRDefault="00ED194E" w:rsidP="00ED194E">
            <w:pPr>
              <w:rPr>
                <w:lang w:val="en-US"/>
              </w:rPr>
            </w:pPr>
            <w:r w:rsidRPr="00193202">
              <w:rPr>
                <w:lang w:val="en-US"/>
              </w:rPr>
              <w:t>For reservations, press 1, payments and statements 2, title &amp; ownership changes 3, or more options 4. To speak to a representative, press 0.</w:t>
            </w:r>
          </w:p>
        </w:tc>
        <w:tc>
          <w:tcPr>
            <w:tcW w:w="3135" w:type="dxa"/>
          </w:tcPr>
          <w:p w14:paraId="24CE9893" w14:textId="4E9CB21C" w:rsidR="00ED194E" w:rsidRDefault="00ED194E" w:rsidP="00ED194E">
            <w:pPr>
              <w:rPr>
                <w:lang w:val="en-US"/>
              </w:rPr>
            </w:pPr>
            <w:r w:rsidRPr="00C57AE3">
              <w:rPr>
                <w:lang w:val="en-US"/>
              </w:rPr>
              <w:t>This is a menu of options offered by the IVR to the caller</w:t>
            </w:r>
            <w:r>
              <w:rPr>
                <w:lang w:val="en-US"/>
              </w:rPr>
              <w:t>. This time the caller is instructed to press the option number in the phone keypad, instead of saying what he/she wants.</w:t>
            </w:r>
          </w:p>
          <w:p w14:paraId="36C95CE7" w14:textId="1A13CFB2" w:rsidR="00ED194E" w:rsidRDefault="00ED194E" w:rsidP="00ED194E">
            <w:pPr>
              <w:rPr>
                <w:lang w:val="en-US"/>
              </w:rPr>
            </w:pPr>
            <w:r>
              <w:rPr>
                <w:lang w:val="en-US"/>
              </w:rPr>
              <w:t>Reservations: i.e. reservation of a hotel room.</w:t>
            </w:r>
          </w:p>
          <w:p w14:paraId="1A9F9A88" w14:textId="7894B1FF" w:rsidR="00ED194E" w:rsidRDefault="00ED194E" w:rsidP="00ED194E">
            <w:pPr>
              <w:rPr>
                <w:lang w:val="en-US"/>
              </w:rPr>
            </w:pPr>
            <w:r>
              <w:rPr>
                <w:lang w:val="en-US"/>
              </w:rPr>
              <w:t>Statements are like a bank statement or payment receipts.</w:t>
            </w:r>
          </w:p>
          <w:p w14:paraId="3CE7DD72" w14:textId="77777777" w:rsidR="00ED194E" w:rsidRDefault="00ED194E" w:rsidP="00ED194E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Representative is a Contact Center agent.</w:t>
            </w:r>
          </w:p>
          <w:p w14:paraId="480D2B56" w14:textId="30827629" w:rsidR="00ED194E" w:rsidRPr="00C57AE3" w:rsidRDefault="00ED194E" w:rsidP="00ED194E">
            <w:pPr>
              <w:rPr>
                <w:lang w:val="en-US"/>
              </w:rPr>
            </w:pPr>
            <w:r>
              <w:rPr>
                <w:lang w:val="en-US"/>
              </w:rPr>
              <w:t>Ownership changes is for instance when the caller has a time-share property and wants to report that it was sold to someone else.</w:t>
            </w:r>
          </w:p>
        </w:tc>
        <w:tc>
          <w:tcPr>
            <w:tcW w:w="3122" w:type="dxa"/>
          </w:tcPr>
          <w:p w14:paraId="3C445BC8" w14:textId="549B2302" w:rsidR="00ED194E" w:rsidRPr="00ED194E" w:rsidRDefault="00ED194E" w:rsidP="00ED194E">
            <w:pPr>
              <w:jc w:val="left"/>
              <w:rPr>
                <w:lang w:val="pt-BR"/>
              </w:rPr>
            </w:pPr>
            <w:r w:rsidRPr="00ED194E">
              <w:rPr>
                <w:lang w:val="pt-BR"/>
              </w:rPr>
              <w:lastRenderedPageBreak/>
              <w:t>Para reservas, aperte 1, pagamentos e extratos 2, mudanças de titularidade e propriedade 3, ou mais opções 4. Para falar com um atendente, aperte 0.</w:t>
            </w:r>
          </w:p>
        </w:tc>
      </w:tr>
      <w:tr w:rsidR="00ED194E" w:rsidRPr="00C57AE3" w14:paraId="2417FCB1" w14:textId="77777777" w:rsidTr="00ED194E">
        <w:tc>
          <w:tcPr>
            <w:tcW w:w="3140" w:type="dxa"/>
          </w:tcPr>
          <w:p w14:paraId="25F1ABD3" w14:textId="6F0969A1" w:rsidR="00ED194E" w:rsidRPr="00C57AE3" w:rsidRDefault="00ED194E" w:rsidP="00ED194E">
            <w:pPr>
              <w:rPr>
                <w:lang w:val="en-US"/>
              </w:rPr>
            </w:pPr>
            <w:r w:rsidRPr="00CA7098">
              <w:rPr>
                <w:lang w:val="en-US"/>
              </w:rPr>
              <w:lastRenderedPageBreak/>
              <w:t>You can say... Wyndham rewards, points conversion, personal interval choice, or speak to a representative.</w:t>
            </w:r>
          </w:p>
        </w:tc>
        <w:tc>
          <w:tcPr>
            <w:tcW w:w="3135" w:type="dxa"/>
          </w:tcPr>
          <w:p w14:paraId="43598DFA" w14:textId="2C290CC4" w:rsidR="00ED194E" w:rsidRPr="00C57AE3" w:rsidRDefault="00ED194E" w:rsidP="00ED194E">
            <w:pPr>
              <w:rPr>
                <w:lang w:val="en-US"/>
              </w:rPr>
            </w:pPr>
            <w:r w:rsidRPr="00C57AE3">
              <w:rPr>
                <w:lang w:val="en-US"/>
              </w:rPr>
              <w:t>This is a menu of options offered by the IVR to the caller</w:t>
            </w:r>
            <w:r>
              <w:rPr>
                <w:lang w:val="en-US"/>
              </w:rPr>
              <w:t>. This menu uses Speech Recognition.</w:t>
            </w:r>
          </w:p>
        </w:tc>
        <w:tc>
          <w:tcPr>
            <w:tcW w:w="3122" w:type="dxa"/>
          </w:tcPr>
          <w:p w14:paraId="5DA87EDE" w14:textId="5E9AE1FC" w:rsidR="00ED194E" w:rsidRPr="00ED194E" w:rsidRDefault="00ED194E" w:rsidP="00ED194E">
            <w:pPr>
              <w:jc w:val="left"/>
              <w:rPr>
                <w:lang w:val="pt-BR"/>
              </w:rPr>
            </w:pPr>
            <w:r w:rsidRPr="00ED194E">
              <w:rPr>
                <w:lang w:val="pt-BR"/>
              </w:rPr>
              <w:t>Suas opções: recompensas Wyndham, conversão de pontos, escolha de período ou falar com um atendente.</w:t>
            </w:r>
          </w:p>
        </w:tc>
      </w:tr>
      <w:tr w:rsidR="00ED194E" w:rsidRPr="00C57AE3" w14:paraId="27AFACD3" w14:textId="77777777" w:rsidTr="00ED194E">
        <w:tc>
          <w:tcPr>
            <w:tcW w:w="3140" w:type="dxa"/>
          </w:tcPr>
          <w:p w14:paraId="17D3DFF0" w14:textId="72604793" w:rsidR="00ED194E" w:rsidRPr="00C57AE3" w:rsidRDefault="00ED194E" w:rsidP="00ED194E">
            <w:pPr>
              <w:rPr>
                <w:lang w:val="en-US"/>
              </w:rPr>
            </w:pPr>
            <w:r w:rsidRPr="0024513F">
              <w:rPr>
                <w:lang w:val="en-US"/>
              </w:rPr>
              <w:t>To get started, what is your account number?</w:t>
            </w:r>
          </w:p>
        </w:tc>
        <w:tc>
          <w:tcPr>
            <w:tcW w:w="3135" w:type="dxa"/>
          </w:tcPr>
          <w:p w14:paraId="3642B382" w14:textId="76E745BF" w:rsidR="00ED194E" w:rsidRPr="00C57AE3" w:rsidRDefault="00ED194E" w:rsidP="00ED194E">
            <w:pPr>
              <w:rPr>
                <w:lang w:val="en-US"/>
              </w:rPr>
            </w:pPr>
            <w:r>
              <w:rPr>
                <w:lang w:val="en-US"/>
              </w:rPr>
              <w:t>The IVR requests the caller to say the account number.</w:t>
            </w:r>
          </w:p>
        </w:tc>
        <w:tc>
          <w:tcPr>
            <w:tcW w:w="3122" w:type="dxa"/>
          </w:tcPr>
          <w:p w14:paraId="37ED5A58" w14:textId="76DC6DB7" w:rsidR="00ED194E" w:rsidRPr="00ED194E" w:rsidRDefault="00ED194E" w:rsidP="00ED194E">
            <w:pPr>
              <w:jc w:val="left"/>
              <w:rPr>
                <w:lang w:val="pt-BR"/>
              </w:rPr>
            </w:pPr>
            <w:r w:rsidRPr="00ED194E">
              <w:rPr>
                <w:lang w:val="pt-BR"/>
              </w:rPr>
              <w:t>Para começar, qual é o número da sua conta?</w:t>
            </w:r>
          </w:p>
        </w:tc>
      </w:tr>
      <w:tr w:rsidR="00ED194E" w:rsidRPr="00C57AE3" w14:paraId="40905DC4" w14:textId="77777777" w:rsidTr="00ED194E">
        <w:tc>
          <w:tcPr>
            <w:tcW w:w="3140" w:type="dxa"/>
          </w:tcPr>
          <w:p w14:paraId="5714A9E5" w14:textId="4E7CFCC9" w:rsidR="00ED194E" w:rsidRPr="00C57AE3" w:rsidRDefault="00ED194E" w:rsidP="00ED194E">
            <w:pPr>
              <w:rPr>
                <w:lang w:val="en-US"/>
              </w:rPr>
            </w:pPr>
            <w:r w:rsidRPr="0024513F">
              <w:rPr>
                <w:lang w:val="en-US"/>
              </w:rPr>
              <w:t>Please say or enter your account number.</w:t>
            </w:r>
          </w:p>
        </w:tc>
        <w:tc>
          <w:tcPr>
            <w:tcW w:w="3135" w:type="dxa"/>
          </w:tcPr>
          <w:p w14:paraId="4EC6925A" w14:textId="53D7F673" w:rsidR="00ED194E" w:rsidRPr="00C57AE3" w:rsidRDefault="00ED194E" w:rsidP="00ED194E">
            <w:pPr>
              <w:rPr>
                <w:lang w:val="en-US"/>
              </w:rPr>
            </w:pPr>
            <w:r>
              <w:rPr>
                <w:lang w:val="en-US"/>
              </w:rPr>
              <w:t>The IVR requests the caller to say the account number or enter the digits through the telephone keypad.</w:t>
            </w:r>
          </w:p>
        </w:tc>
        <w:tc>
          <w:tcPr>
            <w:tcW w:w="3122" w:type="dxa"/>
          </w:tcPr>
          <w:p w14:paraId="32E97092" w14:textId="0169F846" w:rsidR="00ED194E" w:rsidRPr="00ED194E" w:rsidRDefault="00ED194E" w:rsidP="00ED194E">
            <w:pPr>
              <w:jc w:val="left"/>
              <w:rPr>
                <w:lang w:val="pt-BR"/>
              </w:rPr>
            </w:pPr>
            <w:r w:rsidRPr="00ED194E">
              <w:rPr>
                <w:lang w:val="pt-BR"/>
              </w:rPr>
              <w:t>Fale ou digite o número da sua conta.</w:t>
            </w:r>
          </w:p>
        </w:tc>
      </w:tr>
      <w:tr w:rsidR="00ED194E" w:rsidRPr="00C57AE3" w14:paraId="6DCEDA0E" w14:textId="77777777" w:rsidTr="00ED194E">
        <w:tc>
          <w:tcPr>
            <w:tcW w:w="3140" w:type="dxa"/>
          </w:tcPr>
          <w:p w14:paraId="4DEE9D8E" w14:textId="44DB763A" w:rsidR="00ED194E" w:rsidRPr="00C57AE3" w:rsidRDefault="00ED194E" w:rsidP="00ED194E">
            <w:pPr>
              <w:rPr>
                <w:lang w:val="en-US"/>
              </w:rPr>
            </w:pPr>
            <w:r w:rsidRPr="007F375A">
              <w:rPr>
                <w:lang w:val="en-US"/>
              </w:rPr>
              <w:t>And the date of birth for the primary owner?</w:t>
            </w:r>
          </w:p>
        </w:tc>
        <w:tc>
          <w:tcPr>
            <w:tcW w:w="3135" w:type="dxa"/>
          </w:tcPr>
          <w:p w14:paraId="561F3A75" w14:textId="635CB1F8" w:rsidR="00ED194E" w:rsidRPr="00C57AE3" w:rsidRDefault="00ED194E" w:rsidP="00ED194E">
            <w:pPr>
              <w:rPr>
                <w:lang w:val="en-US"/>
              </w:rPr>
            </w:pPr>
            <w:r>
              <w:rPr>
                <w:lang w:val="en-US"/>
              </w:rPr>
              <w:t>The IVR requests the caller to say the date.</w:t>
            </w:r>
          </w:p>
        </w:tc>
        <w:tc>
          <w:tcPr>
            <w:tcW w:w="3122" w:type="dxa"/>
          </w:tcPr>
          <w:p w14:paraId="07128D99" w14:textId="59665365" w:rsidR="00ED194E" w:rsidRPr="00ED194E" w:rsidRDefault="00ED194E" w:rsidP="00ED194E">
            <w:pPr>
              <w:jc w:val="left"/>
              <w:rPr>
                <w:lang w:val="pt-BR"/>
              </w:rPr>
            </w:pPr>
            <w:r w:rsidRPr="00ED194E">
              <w:rPr>
                <w:lang w:val="pt-BR"/>
              </w:rPr>
              <w:t>E a data de nascimento do proprietário titular?</w:t>
            </w:r>
          </w:p>
        </w:tc>
      </w:tr>
      <w:tr w:rsidR="00ED194E" w:rsidRPr="00C57AE3" w14:paraId="2EF77DD2" w14:textId="77777777" w:rsidTr="00ED194E">
        <w:tc>
          <w:tcPr>
            <w:tcW w:w="3140" w:type="dxa"/>
          </w:tcPr>
          <w:p w14:paraId="42EBEEE6" w14:textId="6494F7BB" w:rsidR="00ED194E" w:rsidRPr="007F375A" w:rsidRDefault="00ED194E" w:rsidP="00ED194E">
            <w:pPr>
              <w:rPr>
                <w:lang w:val="en-US"/>
              </w:rPr>
            </w:pPr>
            <w:r w:rsidRPr="007F375A">
              <w:rPr>
                <w:lang w:val="en-US"/>
              </w:rPr>
              <w:t>Please tell me the primary owner’s date of birth including month, day, and year or enter it using 2 digits for month, 2 digits for day, and 4 digits for year.</w:t>
            </w:r>
          </w:p>
        </w:tc>
        <w:tc>
          <w:tcPr>
            <w:tcW w:w="3135" w:type="dxa"/>
          </w:tcPr>
          <w:p w14:paraId="7038BB67" w14:textId="03D6CF38" w:rsidR="00ED194E" w:rsidRPr="00C57AE3" w:rsidRDefault="00ED194E" w:rsidP="00ED194E">
            <w:pPr>
              <w:rPr>
                <w:lang w:val="en-US"/>
              </w:rPr>
            </w:pPr>
            <w:r>
              <w:rPr>
                <w:lang w:val="en-US"/>
              </w:rPr>
              <w:t>The IVR requests the caller to enter the date through the telephone keypad. I.e. 01312020 for January 1</w:t>
            </w:r>
            <w:r w:rsidRPr="00EC168D">
              <w:rPr>
                <w:vertAlign w:val="superscript"/>
                <w:lang w:val="en-US"/>
              </w:rPr>
              <w:t>st</w:t>
            </w:r>
            <w:r>
              <w:rPr>
                <w:vertAlign w:val="superscript"/>
                <w:lang w:val="en-US"/>
              </w:rPr>
              <w:t xml:space="preserve">, </w:t>
            </w:r>
            <w:r>
              <w:rPr>
                <w:lang w:val="en-US"/>
              </w:rPr>
              <w:t>2020</w:t>
            </w:r>
          </w:p>
        </w:tc>
        <w:tc>
          <w:tcPr>
            <w:tcW w:w="3122" w:type="dxa"/>
          </w:tcPr>
          <w:p w14:paraId="4B7A540E" w14:textId="459A2BD9" w:rsidR="00ED194E" w:rsidRPr="00ED194E" w:rsidRDefault="00ED194E" w:rsidP="00ED194E">
            <w:pPr>
              <w:jc w:val="left"/>
              <w:rPr>
                <w:lang w:val="pt-BR"/>
              </w:rPr>
            </w:pPr>
            <w:r w:rsidRPr="00ED194E">
              <w:rPr>
                <w:lang w:val="pt-BR"/>
              </w:rPr>
              <w:t>Fale o mês, dia e ano de nascimento do proprietário titular ou digite usando 2 dígitos para o mês, 2 dígitos para o dia e 4 dígitos para o ano.</w:t>
            </w:r>
          </w:p>
        </w:tc>
      </w:tr>
      <w:tr w:rsidR="00ED194E" w:rsidRPr="00C57AE3" w14:paraId="7717F683" w14:textId="77777777" w:rsidTr="00ED194E">
        <w:tc>
          <w:tcPr>
            <w:tcW w:w="3140" w:type="dxa"/>
          </w:tcPr>
          <w:p w14:paraId="77232721" w14:textId="5A20232C" w:rsidR="00ED194E" w:rsidRPr="007F375A" w:rsidRDefault="00ED194E" w:rsidP="00ED194E">
            <w:pPr>
              <w:rPr>
                <w:lang w:val="en-US"/>
              </w:rPr>
            </w:pPr>
            <w:r w:rsidRPr="007F375A">
              <w:rPr>
                <w:lang w:val="en-US"/>
              </w:rPr>
              <w:t>I couldn't find an account matching the information you provided. Let's try one more time. What is your account number?</w:t>
            </w:r>
          </w:p>
        </w:tc>
        <w:tc>
          <w:tcPr>
            <w:tcW w:w="3135" w:type="dxa"/>
          </w:tcPr>
          <w:p w14:paraId="1AA125CF" w14:textId="3C62DDE2" w:rsidR="00ED194E" w:rsidRPr="00C57AE3" w:rsidRDefault="00ED194E" w:rsidP="00ED194E">
            <w:pPr>
              <w:rPr>
                <w:lang w:val="en-US"/>
              </w:rPr>
            </w:pPr>
            <w:r>
              <w:rPr>
                <w:lang w:val="en-US"/>
              </w:rPr>
              <w:t>The IVR does not find in the hotel records the account number provided by the caller.</w:t>
            </w:r>
          </w:p>
        </w:tc>
        <w:tc>
          <w:tcPr>
            <w:tcW w:w="3122" w:type="dxa"/>
          </w:tcPr>
          <w:p w14:paraId="333443C0" w14:textId="46910730" w:rsidR="00ED194E" w:rsidRPr="00ED194E" w:rsidRDefault="00ED194E" w:rsidP="00ED194E">
            <w:pPr>
              <w:jc w:val="left"/>
              <w:rPr>
                <w:lang w:val="pt-BR"/>
              </w:rPr>
            </w:pPr>
            <w:r w:rsidRPr="00ED194E">
              <w:rPr>
                <w:lang w:val="pt-BR"/>
              </w:rPr>
              <w:t>Não encontrei uma conta com essas informações. Vamos tentar mais uma vez. Qual é o número da sua conta?</w:t>
            </w:r>
          </w:p>
        </w:tc>
      </w:tr>
      <w:tr w:rsidR="00ED194E" w:rsidRPr="00C57AE3" w14:paraId="02776E26" w14:textId="77777777" w:rsidTr="00ED194E">
        <w:tc>
          <w:tcPr>
            <w:tcW w:w="3140" w:type="dxa"/>
          </w:tcPr>
          <w:p w14:paraId="2D23D35E" w14:textId="510AF1AD" w:rsidR="00ED194E" w:rsidRPr="007F375A" w:rsidRDefault="00ED194E" w:rsidP="00ED194E">
            <w:pPr>
              <w:rPr>
                <w:lang w:val="en-US"/>
              </w:rPr>
            </w:pPr>
            <w:r w:rsidRPr="007F375A">
              <w:rPr>
                <w:lang w:val="en-US"/>
              </w:rPr>
              <w:t>You can say transfer ownership, check status, make a payment, or help me with something else. Which would you like?</w:t>
            </w:r>
          </w:p>
        </w:tc>
        <w:tc>
          <w:tcPr>
            <w:tcW w:w="3135" w:type="dxa"/>
          </w:tcPr>
          <w:p w14:paraId="527099FC" w14:textId="7004B08E" w:rsidR="00ED194E" w:rsidRPr="00C57AE3" w:rsidRDefault="00ED194E" w:rsidP="00ED194E">
            <w:pPr>
              <w:rPr>
                <w:lang w:val="en-US"/>
              </w:rPr>
            </w:pPr>
            <w:r w:rsidRPr="00C57AE3">
              <w:rPr>
                <w:lang w:val="en-US"/>
              </w:rPr>
              <w:t xml:space="preserve">This is a menu of options </w:t>
            </w:r>
            <w:r>
              <w:rPr>
                <w:lang w:val="en-US"/>
              </w:rPr>
              <w:t>though Speech Recognition.</w:t>
            </w:r>
          </w:p>
        </w:tc>
        <w:tc>
          <w:tcPr>
            <w:tcW w:w="3122" w:type="dxa"/>
          </w:tcPr>
          <w:p w14:paraId="44D03469" w14:textId="4A2B9816" w:rsidR="00ED194E" w:rsidRPr="00ED194E" w:rsidRDefault="00ED194E" w:rsidP="00ED194E">
            <w:pPr>
              <w:jc w:val="left"/>
              <w:rPr>
                <w:lang w:val="pt-BR"/>
              </w:rPr>
            </w:pPr>
            <w:r w:rsidRPr="00ED194E">
              <w:rPr>
                <w:lang w:val="pt-BR"/>
              </w:rPr>
              <w:t>Fale transferir a propriedade, verificar status, fazer um pagamento ou outra opção. Qual você gostaria?</w:t>
            </w:r>
          </w:p>
        </w:tc>
      </w:tr>
      <w:tr w:rsidR="00ED194E" w:rsidRPr="00C57AE3" w14:paraId="659A5F61" w14:textId="77777777" w:rsidTr="00ED194E">
        <w:tc>
          <w:tcPr>
            <w:tcW w:w="3140" w:type="dxa"/>
          </w:tcPr>
          <w:p w14:paraId="7FA0D56D" w14:textId="23A2D02A" w:rsidR="00ED194E" w:rsidRPr="007F375A" w:rsidRDefault="00ED194E" w:rsidP="00ED194E">
            <w:pPr>
              <w:rPr>
                <w:lang w:val="en-US"/>
              </w:rPr>
            </w:pPr>
            <w:r w:rsidRPr="00A27EBA">
              <w:rPr>
                <w:lang w:val="en-US"/>
              </w:rPr>
              <w:t xml:space="preserve">To transfer ownership, press 1. Check the </w:t>
            </w:r>
            <w:del w:id="7" w:author="Autor">
              <w:r w:rsidRPr="00A27EBA" w:rsidDel="008D1E48">
                <w:rPr>
                  <w:lang w:val="en-US"/>
                </w:rPr>
                <w:delText>staus</w:delText>
              </w:r>
            </w:del>
            <w:ins w:id="8" w:author="Autor">
              <w:r w:rsidR="008D1E48" w:rsidRPr="00A27EBA">
                <w:rPr>
                  <w:lang w:val="en-US"/>
                </w:rPr>
                <w:t>status</w:t>
              </w:r>
            </w:ins>
            <w:r w:rsidRPr="00A27EBA">
              <w:rPr>
                <w:lang w:val="en-US"/>
              </w:rPr>
              <w:t xml:space="preserve"> of a transfer that is already in progress, 2. Make a payment, 3. Something else 4. To speak to a representative, press 0.</w:t>
            </w:r>
          </w:p>
        </w:tc>
        <w:tc>
          <w:tcPr>
            <w:tcW w:w="3135" w:type="dxa"/>
          </w:tcPr>
          <w:p w14:paraId="5828A484" w14:textId="5E09D4DD" w:rsidR="00ED194E" w:rsidRPr="00C57AE3" w:rsidRDefault="00ED194E" w:rsidP="00ED194E">
            <w:pPr>
              <w:rPr>
                <w:lang w:val="en-US"/>
              </w:rPr>
            </w:pPr>
            <w:r w:rsidRPr="00C57AE3">
              <w:rPr>
                <w:lang w:val="en-US"/>
              </w:rPr>
              <w:t>This is a menu of options offered by the IVR to the caller</w:t>
            </w:r>
            <w:r>
              <w:rPr>
                <w:lang w:val="en-US"/>
              </w:rPr>
              <w:t>.</w:t>
            </w:r>
            <w:r w:rsidRPr="00C57AE3">
              <w:rPr>
                <w:lang w:val="en-US"/>
              </w:rPr>
              <w:t xml:space="preserve"> </w:t>
            </w:r>
          </w:p>
        </w:tc>
        <w:tc>
          <w:tcPr>
            <w:tcW w:w="3122" w:type="dxa"/>
          </w:tcPr>
          <w:p w14:paraId="2A3C47C7" w14:textId="1D363D0A" w:rsidR="00ED194E" w:rsidRPr="00ED194E" w:rsidRDefault="00ED194E" w:rsidP="00ED194E">
            <w:pPr>
              <w:jc w:val="left"/>
              <w:rPr>
                <w:lang w:val="pt-BR"/>
              </w:rPr>
            </w:pPr>
            <w:r w:rsidRPr="00ED194E">
              <w:rPr>
                <w:lang w:val="pt-BR"/>
              </w:rPr>
              <w:t>Para transferir a propriedade, aperte 1. Verificar o status de uma transferência em andamento, 2. Fazer pagamento, 3. Outra opção, 4. Para falar com um atendente, aperte 0</w:t>
            </w:r>
          </w:p>
        </w:tc>
      </w:tr>
      <w:tr w:rsidR="00ED194E" w:rsidRPr="00C57AE3" w14:paraId="6AF65092" w14:textId="77777777" w:rsidTr="00ED194E">
        <w:tc>
          <w:tcPr>
            <w:tcW w:w="3140" w:type="dxa"/>
          </w:tcPr>
          <w:p w14:paraId="29738F7C" w14:textId="36B74535" w:rsidR="00ED194E" w:rsidRPr="007F375A" w:rsidRDefault="00ED194E" w:rsidP="00ED194E">
            <w:pPr>
              <w:rPr>
                <w:lang w:val="en-US"/>
              </w:rPr>
            </w:pPr>
            <w:r w:rsidRPr="00A27EBA">
              <w:rPr>
                <w:lang w:val="en-US"/>
              </w:rPr>
              <w:lastRenderedPageBreak/>
              <w:t>Would you like me to send you a copy of the confirmation letter?</w:t>
            </w:r>
            <w:r>
              <w:rPr>
                <w:lang w:val="en-US"/>
              </w:rPr>
              <w:t xml:space="preserve"> </w:t>
            </w:r>
            <w:r w:rsidRPr="00A27EBA">
              <w:rPr>
                <w:lang w:val="en-US"/>
              </w:rPr>
              <w:t>If you would like to speak with someone, just say "representative."</w:t>
            </w:r>
          </w:p>
        </w:tc>
        <w:tc>
          <w:tcPr>
            <w:tcW w:w="3135" w:type="dxa"/>
          </w:tcPr>
          <w:p w14:paraId="15A431B1" w14:textId="77777777" w:rsidR="00ED194E" w:rsidRDefault="00ED194E" w:rsidP="00ED194E">
            <w:pPr>
              <w:rPr>
                <w:lang w:val="en-US"/>
              </w:rPr>
            </w:pPr>
            <w:r>
              <w:rPr>
                <w:lang w:val="en-US"/>
              </w:rPr>
              <w:t>Representative is a Contact Center agent.</w:t>
            </w:r>
          </w:p>
          <w:p w14:paraId="51545E24" w14:textId="77777777" w:rsidR="00ED194E" w:rsidRPr="00C57AE3" w:rsidRDefault="00ED194E" w:rsidP="00ED194E">
            <w:pPr>
              <w:rPr>
                <w:lang w:val="en-US"/>
              </w:rPr>
            </w:pPr>
          </w:p>
        </w:tc>
        <w:tc>
          <w:tcPr>
            <w:tcW w:w="3122" w:type="dxa"/>
          </w:tcPr>
          <w:p w14:paraId="2CAC599B" w14:textId="44D059B6" w:rsidR="00ED194E" w:rsidRPr="00ED194E" w:rsidRDefault="00ED194E" w:rsidP="00ED194E">
            <w:pPr>
              <w:jc w:val="left"/>
              <w:rPr>
                <w:lang w:val="pt-BR"/>
              </w:rPr>
            </w:pPr>
            <w:r w:rsidRPr="00ED194E">
              <w:rPr>
                <w:lang w:val="pt-BR"/>
              </w:rPr>
              <w:t>Quer que eu envie uma cópia da carta de confirmação? Se preferir falar com alguém, basta dizer “atendente”.</w:t>
            </w:r>
          </w:p>
        </w:tc>
      </w:tr>
      <w:tr w:rsidR="00ED194E" w:rsidRPr="00C57AE3" w14:paraId="38507E8F" w14:textId="77777777" w:rsidTr="00ED194E">
        <w:tc>
          <w:tcPr>
            <w:tcW w:w="3140" w:type="dxa"/>
          </w:tcPr>
          <w:p w14:paraId="3E075379" w14:textId="2A7EF4BE" w:rsidR="00ED194E" w:rsidRPr="007F375A" w:rsidRDefault="00ED194E" w:rsidP="00ED194E">
            <w:pPr>
              <w:rPr>
                <w:lang w:val="en-US"/>
              </w:rPr>
            </w:pPr>
            <w:r w:rsidRPr="003442E3">
              <w:rPr>
                <w:lang w:val="en-US"/>
              </w:rPr>
              <w:t>You can say make a payment, check account status, request a document, or more options. Which would you like?</w:t>
            </w:r>
          </w:p>
        </w:tc>
        <w:tc>
          <w:tcPr>
            <w:tcW w:w="3135" w:type="dxa"/>
          </w:tcPr>
          <w:p w14:paraId="3A1A1C47" w14:textId="0ECCDF6B" w:rsidR="00ED194E" w:rsidRPr="00C57AE3" w:rsidRDefault="00ED194E" w:rsidP="00ED194E">
            <w:pPr>
              <w:rPr>
                <w:lang w:val="en-US"/>
              </w:rPr>
            </w:pPr>
            <w:r w:rsidRPr="00C57AE3">
              <w:rPr>
                <w:lang w:val="en-US"/>
              </w:rPr>
              <w:t xml:space="preserve">This is a menu of options </w:t>
            </w:r>
            <w:r>
              <w:rPr>
                <w:lang w:val="en-US"/>
              </w:rPr>
              <w:t>though Speech Recognition.</w:t>
            </w:r>
          </w:p>
        </w:tc>
        <w:tc>
          <w:tcPr>
            <w:tcW w:w="3122" w:type="dxa"/>
          </w:tcPr>
          <w:p w14:paraId="16BBA909" w14:textId="080E73FC" w:rsidR="00ED194E" w:rsidRPr="00ED194E" w:rsidRDefault="00ED194E" w:rsidP="00ED194E">
            <w:pPr>
              <w:jc w:val="left"/>
              <w:rPr>
                <w:lang w:val="pt-BR"/>
              </w:rPr>
            </w:pPr>
            <w:r w:rsidRPr="00ED194E">
              <w:rPr>
                <w:lang w:val="pt-BR"/>
              </w:rPr>
              <w:t>Fale fazer um pagamento, verificar a situação da conta, solicitar um documento ou mais opções. Qual você gostaria?</w:t>
            </w:r>
          </w:p>
        </w:tc>
      </w:tr>
      <w:tr w:rsidR="00ED194E" w:rsidRPr="00C57AE3" w14:paraId="05CDF51F" w14:textId="77777777" w:rsidTr="00ED194E">
        <w:tc>
          <w:tcPr>
            <w:tcW w:w="3140" w:type="dxa"/>
          </w:tcPr>
          <w:p w14:paraId="59A98398" w14:textId="0493F759" w:rsidR="00ED194E" w:rsidRPr="003442E3" w:rsidRDefault="00ED194E" w:rsidP="00ED194E">
            <w:pPr>
              <w:rPr>
                <w:lang w:val="en-US"/>
              </w:rPr>
            </w:pPr>
            <w:r w:rsidRPr="003442E3">
              <w:rPr>
                <w:lang w:val="en-US"/>
              </w:rPr>
              <w:t>To make a payment, press 1. Check account status, 2. Request a document, 3. More options, 4. To speak to a representative, press 0.</w:t>
            </w:r>
          </w:p>
        </w:tc>
        <w:tc>
          <w:tcPr>
            <w:tcW w:w="3135" w:type="dxa"/>
          </w:tcPr>
          <w:p w14:paraId="572A344F" w14:textId="00AEEB57" w:rsidR="00ED194E" w:rsidRPr="00C57AE3" w:rsidRDefault="00ED194E" w:rsidP="00ED194E">
            <w:pPr>
              <w:rPr>
                <w:lang w:val="en-US"/>
              </w:rPr>
            </w:pPr>
            <w:r w:rsidRPr="00C57AE3">
              <w:rPr>
                <w:lang w:val="en-US"/>
              </w:rPr>
              <w:t>This is a menu of options offered by the IVR to the caller</w:t>
            </w:r>
            <w:r>
              <w:rPr>
                <w:lang w:val="en-US"/>
              </w:rPr>
              <w:t>.</w:t>
            </w:r>
          </w:p>
        </w:tc>
        <w:tc>
          <w:tcPr>
            <w:tcW w:w="3122" w:type="dxa"/>
          </w:tcPr>
          <w:p w14:paraId="0925AF97" w14:textId="2D844E5C" w:rsidR="00ED194E" w:rsidRPr="00ED194E" w:rsidRDefault="00ED194E" w:rsidP="00ED194E">
            <w:pPr>
              <w:jc w:val="left"/>
              <w:rPr>
                <w:lang w:val="pt-BR"/>
              </w:rPr>
            </w:pPr>
            <w:r w:rsidRPr="00ED194E">
              <w:rPr>
                <w:lang w:val="pt-BR"/>
              </w:rPr>
              <w:t>Para fazer um pagamento, aperte 1. Verificar a situação da conta, 2. Solicitar um documento, 3. Mais opções, 4. Para falar com um atendente, aperte 0.</w:t>
            </w:r>
          </w:p>
        </w:tc>
      </w:tr>
      <w:tr w:rsidR="00ED194E" w:rsidRPr="00C57AE3" w14:paraId="18FBAC3B" w14:textId="77777777" w:rsidTr="00ED194E">
        <w:tc>
          <w:tcPr>
            <w:tcW w:w="3140" w:type="dxa"/>
          </w:tcPr>
          <w:p w14:paraId="063C29FE" w14:textId="5AC976C2" w:rsidR="00ED194E" w:rsidRPr="003442E3" w:rsidRDefault="00ED194E" w:rsidP="00ED194E">
            <w:pPr>
              <w:rPr>
                <w:lang w:val="en-US"/>
              </w:rPr>
            </w:pPr>
            <w:r w:rsidRPr="003442E3">
              <w:rPr>
                <w:lang w:val="en-US"/>
              </w:rPr>
              <w:t>You can say Perks by Club Wyndham, mailing address, wire transfer information, down payment questions, or speak to a representative. Which would you like?</w:t>
            </w:r>
          </w:p>
        </w:tc>
        <w:tc>
          <w:tcPr>
            <w:tcW w:w="3135" w:type="dxa"/>
          </w:tcPr>
          <w:p w14:paraId="4D23A17B" w14:textId="64A3C57D" w:rsidR="00ED194E" w:rsidRPr="00C57AE3" w:rsidRDefault="00ED194E" w:rsidP="00ED194E">
            <w:pPr>
              <w:rPr>
                <w:lang w:val="en-US"/>
              </w:rPr>
            </w:pPr>
            <w:r w:rsidRPr="00C57AE3">
              <w:rPr>
                <w:lang w:val="en-US"/>
              </w:rPr>
              <w:t xml:space="preserve">This is a menu of options </w:t>
            </w:r>
            <w:r>
              <w:rPr>
                <w:lang w:val="en-US"/>
              </w:rPr>
              <w:t>though Speech Recognition.</w:t>
            </w:r>
          </w:p>
        </w:tc>
        <w:tc>
          <w:tcPr>
            <w:tcW w:w="3122" w:type="dxa"/>
          </w:tcPr>
          <w:p w14:paraId="6AF6CBF7" w14:textId="728C990C" w:rsidR="00ED194E" w:rsidRPr="00ED194E" w:rsidRDefault="00ED194E" w:rsidP="00ED194E">
            <w:pPr>
              <w:jc w:val="left"/>
              <w:rPr>
                <w:lang w:val="pt-BR"/>
              </w:rPr>
            </w:pPr>
            <w:r w:rsidRPr="00ED194E">
              <w:rPr>
                <w:lang w:val="pt-BR"/>
              </w:rPr>
              <w:t>Fale: benefícios do Club Wyndham, endereço postal, transferências eletrônicas e adiantamentos ou falar com um atendente. Qual você gostaria?</w:t>
            </w:r>
          </w:p>
        </w:tc>
      </w:tr>
      <w:tr w:rsidR="00ED194E" w:rsidRPr="00C57AE3" w14:paraId="7EB1404F" w14:textId="77777777" w:rsidTr="00ED194E">
        <w:tc>
          <w:tcPr>
            <w:tcW w:w="3140" w:type="dxa"/>
          </w:tcPr>
          <w:p w14:paraId="364DB404" w14:textId="4F7998C4" w:rsidR="00ED194E" w:rsidRPr="003442E3" w:rsidRDefault="00ED194E" w:rsidP="00ED194E">
            <w:pPr>
              <w:rPr>
                <w:lang w:val="en-US"/>
              </w:rPr>
            </w:pPr>
            <w:r w:rsidRPr="003442E3">
              <w:rPr>
                <w:lang w:val="en-US"/>
              </w:rPr>
              <w:t>For Perks by Club Wyndham, press 1, payment mailing address, 2, wire transfer information, 3, down payment questions, 4. To speak to a representative, press 0.</w:t>
            </w:r>
          </w:p>
        </w:tc>
        <w:tc>
          <w:tcPr>
            <w:tcW w:w="3135" w:type="dxa"/>
          </w:tcPr>
          <w:p w14:paraId="00467FA1" w14:textId="77777777" w:rsidR="00ED194E" w:rsidRDefault="00ED194E" w:rsidP="00ED194E">
            <w:pPr>
              <w:rPr>
                <w:lang w:val="en-US"/>
              </w:rPr>
            </w:pPr>
            <w:r w:rsidRPr="00C57AE3">
              <w:rPr>
                <w:lang w:val="en-US"/>
              </w:rPr>
              <w:t>This is a menu of options offered by the IVR to the caller</w:t>
            </w:r>
            <w:r>
              <w:rPr>
                <w:lang w:val="en-US"/>
              </w:rPr>
              <w:t>.</w:t>
            </w:r>
          </w:p>
          <w:p w14:paraId="5DFFBF9D" w14:textId="2F11AAC1" w:rsidR="00ED194E" w:rsidRPr="00C57AE3" w:rsidRDefault="00ED194E" w:rsidP="00ED194E">
            <w:pPr>
              <w:rPr>
                <w:lang w:val="en-US"/>
              </w:rPr>
            </w:pPr>
            <w:r>
              <w:rPr>
                <w:lang w:val="en-US"/>
              </w:rPr>
              <w:t>Options offered are typical of the banking jargon.</w:t>
            </w:r>
          </w:p>
        </w:tc>
        <w:tc>
          <w:tcPr>
            <w:tcW w:w="3122" w:type="dxa"/>
          </w:tcPr>
          <w:p w14:paraId="3766D2C9" w14:textId="00E3D9C1" w:rsidR="00ED194E" w:rsidRPr="00ED194E" w:rsidRDefault="00ED194E" w:rsidP="00ED194E">
            <w:pPr>
              <w:jc w:val="left"/>
              <w:rPr>
                <w:lang w:val="pt-BR"/>
              </w:rPr>
            </w:pPr>
            <w:r w:rsidRPr="00ED194E">
              <w:rPr>
                <w:lang w:val="pt-BR"/>
              </w:rPr>
              <w:t>Para benefícios do Club Wyndham, aperte 1, endereço postal do pagamento, 2, transferência eletrônica, 3, adiantamentos, 4. Para falar com um atendente, aperte 0.</w:t>
            </w:r>
          </w:p>
        </w:tc>
      </w:tr>
      <w:tr w:rsidR="00ED194E" w:rsidRPr="00C57AE3" w14:paraId="2AA86D70" w14:textId="77777777" w:rsidTr="00ED194E">
        <w:tc>
          <w:tcPr>
            <w:tcW w:w="3140" w:type="dxa"/>
          </w:tcPr>
          <w:p w14:paraId="6918ADA1" w14:textId="5B6DF356" w:rsidR="00ED194E" w:rsidRPr="003442E3" w:rsidRDefault="00ED194E" w:rsidP="00ED194E">
            <w:pPr>
              <w:rPr>
                <w:lang w:val="en-US"/>
              </w:rPr>
            </w:pPr>
            <w:r w:rsidRPr="003442E3">
              <w:rPr>
                <w:lang w:val="en-US"/>
              </w:rPr>
              <w:t xml:space="preserve">Your current amount due is </w:t>
            </w:r>
            <w:r>
              <w:rPr>
                <w:lang w:val="en-US"/>
              </w:rPr>
              <w:t xml:space="preserve">5000 dollars, </w:t>
            </w:r>
            <w:r w:rsidRPr="003442E3">
              <w:rPr>
                <w:lang w:val="en-US"/>
              </w:rPr>
              <w:t xml:space="preserve">which includes a loan payment of </w:t>
            </w:r>
            <w:r>
              <w:rPr>
                <w:lang w:val="en-US"/>
              </w:rPr>
              <w:t xml:space="preserve">2000 dollars </w:t>
            </w:r>
            <w:r w:rsidRPr="003442E3">
              <w:rPr>
                <w:lang w:val="en-US"/>
              </w:rPr>
              <w:t>for contract number</w:t>
            </w:r>
            <w:r>
              <w:rPr>
                <w:lang w:val="en-US"/>
              </w:rPr>
              <w:t xml:space="preserve"> 12345678, </w:t>
            </w:r>
            <w:r w:rsidRPr="003442E3">
              <w:rPr>
                <w:lang w:val="en-US"/>
              </w:rPr>
              <w:t xml:space="preserve">and an assessment balance of </w:t>
            </w:r>
            <w:r>
              <w:rPr>
                <w:lang w:val="en-US"/>
              </w:rPr>
              <w:t>1000 dollars</w:t>
            </w:r>
            <w:r w:rsidRPr="003442E3">
              <w:rPr>
                <w:lang w:val="en-US"/>
              </w:rPr>
              <w:t>. Would you like to make a payment today?</w:t>
            </w:r>
          </w:p>
        </w:tc>
        <w:tc>
          <w:tcPr>
            <w:tcW w:w="3135" w:type="dxa"/>
          </w:tcPr>
          <w:p w14:paraId="72C9F1BF" w14:textId="46E2D7E9" w:rsidR="00ED194E" w:rsidRPr="00C57AE3" w:rsidRDefault="00ED194E" w:rsidP="00ED194E">
            <w:pPr>
              <w:rPr>
                <w:lang w:val="en-US"/>
              </w:rPr>
            </w:pPr>
            <w:r>
              <w:rPr>
                <w:lang w:val="en-US"/>
              </w:rPr>
              <w:t>Words and terms are typical of the banking jargon.</w:t>
            </w:r>
          </w:p>
        </w:tc>
        <w:tc>
          <w:tcPr>
            <w:tcW w:w="3122" w:type="dxa"/>
          </w:tcPr>
          <w:p w14:paraId="484C1AAE" w14:textId="4CEDFA46" w:rsidR="00ED194E" w:rsidRPr="00ED194E" w:rsidRDefault="00ED194E" w:rsidP="00ED194E">
            <w:pPr>
              <w:jc w:val="left"/>
              <w:rPr>
                <w:lang w:val="pt-BR"/>
              </w:rPr>
            </w:pPr>
            <w:r w:rsidRPr="00ED194E">
              <w:rPr>
                <w:lang w:val="pt-BR"/>
              </w:rPr>
              <w:t>O valor devido hoje é 5.000</w:t>
            </w:r>
            <w:r>
              <w:rPr>
                <w:lang w:val="pt-BR"/>
              </w:rPr>
              <w:t xml:space="preserve"> dólares</w:t>
            </w:r>
            <w:r w:rsidRPr="00ED194E">
              <w:rPr>
                <w:lang w:val="pt-BR"/>
              </w:rPr>
              <w:t xml:space="preserve">, incluindo o pagamento do empréstimo de 2.000 </w:t>
            </w:r>
            <w:r>
              <w:rPr>
                <w:lang w:val="pt-BR"/>
              </w:rPr>
              <w:t xml:space="preserve">dólares </w:t>
            </w:r>
            <w:r w:rsidRPr="00ED194E">
              <w:rPr>
                <w:lang w:val="pt-BR"/>
              </w:rPr>
              <w:t>do contrato número 123456</w:t>
            </w:r>
            <w:r>
              <w:rPr>
                <w:lang w:val="pt-BR"/>
              </w:rPr>
              <w:t xml:space="preserve">78 e um saldo de avaliação de </w:t>
            </w:r>
            <w:r w:rsidRPr="00ED194E">
              <w:rPr>
                <w:lang w:val="pt-BR"/>
              </w:rPr>
              <w:t>1.000</w:t>
            </w:r>
            <w:r>
              <w:rPr>
                <w:lang w:val="pt-BR"/>
              </w:rPr>
              <w:t xml:space="preserve"> dólares</w:t>
            </w:r>
            <w:r w:rsidRPr="00ED194E">
              <w:rPr>
                <w:lang w:val="pt-BR"/>
              </w:rPr>
              <w:t>. Deseja fazer um pagamento hoje?</w:t>
            </w:r>
          </w:p>
        </w:tc>
      </w:tr>
      <w:tr w:rsidR="00ED194E" w:rsidRPr="00C57AE3" w14:paraId="74C7AA24" w14:textId="77777777" w:rsidTr="00ED194E">
        <w:tc>
          <w:tcPr>
            <w:tcW w:w="3140" w:type="dxa"/>
          </w:tcPr>
          <w:p w14:paraId="4AC9AA29" w14:textId="10E19365" w:rsidR="00ED194E" w:rsidRPr="003442E3" w:rsidRDefault="00ED194E" w:rsidP="00ED194E">
            <w:pPr>
              <w:rPr>
                <w:lang w:val="en-US"/>
              </w:rPr>
            </w:pPr>
            <w:r w:rsidRPr="003442E3">
              <w:rPr>
                <w:lang w:val="en-US"/>
              </w:rPr>
              <w:t>Would you like to make a payment today? Press 1 for yes or 2 for no. To speak to a representative, press 0</w:t>
            </w:r>
          </w:p>
        </w:tc>
        <w:tc>
          <w:tcPr>
            <w:tcW w:w="3135" w:type="dxa"/>
          </w:tcPr>
          <w:p w14:paraId="7DDFAC0D" w14:textId="77777777" w:rsidR="00ED194E" w:rsidRDefault="00ED194E" w:rsidP="00ED194E">
            <w:pPr>
              <w:rPr>
                <w:lang w:val="en-US"/>
              </w:rPr>
            </w:pPr>
            <w:r w:rsidRPr="00C57AE3">
              <w:rPr>
                <w:lang w:val="en-US"/>
              </w:rPr>
              <w:t>This is a menu of options offered by the IVR to the caller</w:t>
            </w:r>
            <w:r>
              <w:rPr>
                <w:lang w:val="en-US"/>
              </w:rPr>
              <w:t>.</w:t>
            </w:r>
          </w:p>
          <w:p w14:paraId="3591C515" w14:textId="77777777" w:rsidR="00ED194E" w:rsidRPr="00C57AE3" w:rsidRDefault="00ED194E" w:rsidP="00ED194E">
            <w:pPr>
              <w:rPr>
                <w:lang w:val="en-US"/>
              </w:rPr>
            </w:pPr>
          </w:p>
        </w:tc>
        <w:tc>
          <w:tcPr>
            <w:tcW w:w="3122" w:type="dxa"/>
          </w:tcPr>
          <w:p w14:paraId="34427678" w14:textId="76F6C209" w:rsidR="00ED194E" w:rsidRPr="00ED194E" w:rsidRDefault="00ED194E" w:rsidP="00ED194E">
            <w:pPr>
              <w:jc w:val="left"/>
              <w:rPr>
                <w:lang w:val="pt-BR"/>
              </w:rPr>
            </w:pPr>
            <w:r w:rsidRPr="00ED194E">
              <w:rPr>
                <w:lang w:val="pt-BR"/>
              </w:rPr>
              <w:t>Deseja fazer um pagamento hoje? Aperte 1 para sim ou 2 para não. Para falar com um atendente, aperte 0.</w:t>
            </w:r>
          </w:p>
        </w:tc>
      </w:tr>
      <w:tr w:rsidR="00ED194E" w:rsidRPr="00C57AE3" w14:paraId="6B21CDD1" w14:textId="77777777" w:rsidTr="00ED194E">
        <w:tc>
          <w:tcPr>
            <w:tcW w:w="3140" w:type="dxa"/>
          </w:tcPr>
          <w:p w14:paraId="57D13553" w14:textId="7F55A583" w:rsidR="00ED194E" w:rsidRPr="003442E3" w:rsidRDefault="00ED194E" w:rsidP="00ED194E">
            <w:pPr>
              <w:rPr>
                <w:lang w:val="en-US"/>
              </w:rPr>
            </w:pPr>
            <w:r w:rsidRPr="005026E1">
              <w:rPr>
                <w:lang w:val="en-US"/>
              </w:rPr>
              <w:lastRenderedPageBreak/>
              <w:t>Which document would you like? You can say pay-off quote, statements, cancellation letter or tax documents.</w:t>
            </w:r>
          </w:p>
        </w:tc>
        <w:tc>
          <w:tcPr>
            <w:tcW w:w="3135" w:type="dxa"/>
          </w:tcPr>
          <w:p w14:paraId="722714D1" w14:textId="77777777" w:rsidR="00ED194E" w:rsidRDefault="00ED194E" w:rsidP="00ED194E">
            <w:pPr>
              <w:rPr>
                <w:lang w:val="en-US"/>
              </w:rPr>
            </w:pPr>
            <w:r w:rsidRPr="00C57AE3">
              <w:rPr>
                <w:lang w:val="en-US"/>
              </w:rPr>
              <w:t xml:space="preserve">This is a menu of options </w:t>
            </w:r>
            <w:r>
              <w:rPr>
                <w:lang w:val="en-US"/>
              </w:rPr>
              <w:t>though Speech Recognition.</w:t>
            </w:r>
          </w:p>
          <w:p w14:paraId="0FF7A55F" w14:textId="60568BC9" w:rsidR="00ED194E" w:rsidRPr="00C57AE3" w:rsidRDefault="00ED194E" w:rsidP="00ED194E">
            <w:pPr>
              <w:rPr>
                <w:lang w:val="en-US"/>
              </w:rPr>
            </w:pPr>
            <w:r>
              <w:rPr>
                <w:lang w:val="en-US"/>
              </w:rPr>
              <w:t>Words and terms are typical of the banking jargon.</w:t>
            </w:r>
          </w:p>
        </w:tc>
        <w:tc>
          <w:tcPr>
            <w:tcW w:w="3122" w:type="dxa"/>
          </w:tcPr>
          <w:p w14:paraId="2A8FD66D" w14:textId="737ECDA0" w:rsidR="00ED194E" w:rsidRPr="00ED194E" w:rsidRDefault="00ED194E" w:rsidP="00ED194E">
            <w:pPr>
              <w:jc w:val="left"/>
              <w:rPr>
                <w:lang w:val="pt-BR"/>
              </w:rPr>
            </w:pPr>
            <w:r w:rsidRPr="00ED194E">
              <w:rPr>
                <w:lang w:val="pt-BR"/>
              </w:rPr>
              <w:t>De qual documento você precisa? Fale cotação de pagamento, extratos, carta de cancelamento ou documentos fiscais.</w:t>
            </w:r>
          </w:p>
        </w:tc>
      </w:tr>
      <w:tr w:rsidR="00ED194E" w:rsidRPr="00C57AE3" w14:paraId="766D93EE" w14:textId="77777777" w:rsidTr="00ED194E">
        <w:tc>
          <w:tcPr>
            <w:tcW w:w="3140" w:type="dxa"/>
          </w:tcPr>
          <w:p w14:paraId="366C316C" w14:textId="14A591CE" w:rsidR="00ED194E" w:rsidRPr="003442E3" w:rsidRDefault="00ED194E" w:rsidP="00ED194E">
            <w:pPr>
              <w:rPr>
                <w:lang w:val="en-US"/>
              </w:rPr>
            </w:pPr>
            <w:r w:rsidRPr="005026E1">
              <w:rPr>
                <w:lang w:val="en-US"/>
              </w:rPr>
              <w:t>For a pay-off quote, press 1. Statements, 2. Cancellation letter, 3. Tax documents 4. TO speak to a representative, press 0.</w:t>
            </w:r>
          </w:p>
        </w:tc>
        <w:tc>
          <w:tcPr>
            <w:tcW w:w="3135" w:type="dxa"/>
          </w:tcPr>
          <w:p w14:paraId="3335B621" w14:textId="3AA89A31" w:rsidR="00ED194E" w:rsidRDefault="00ED194E" w:rsidP="00ED194E">
            <w:pPr>
              <w:rPr>
                <w:lang w:val="en-US"/>
              </w:rPr>
            </w:pPr>
            <w:r w:rsidRPr="00C57AE3">
              <w:rPr>
                <w:lang w:val="en-US"/>
              </w:rPr>
              <w:t>This is a menu of options offered by the IVR to the caller</w:t>
            </w:r>
            <w:r>
              <w:rPr>
                <w:lang w:val="en-US"/>
              </w:rPr>
              <w:t>.</w:t>
            </w:r>
          </w:p>
          <w:p w14:paraId="6FB0BB3F" w14:textId="29D2E3B3" w:rsidR="00ED194E" w:rsidRPr="00C57AE3" w:rsidRDefault="00ED194E" w:rsidP="00ED194E">
            <w:pPr>
              <w:rPr>
                <w:lang w:val="en-US"/>
              </w:rPr>
            </w:pPr>
            <w:r>
              <w:rPr>
                <w:lang w:val="en-US"/>
              </w:rPr>
              <w:t>Words and terms are typical of the banking jargon.</w:t>
            </w:r>
          </w:p>
        </w:tc>
        <w:tc>
          <w:tcPr>
            <w:tcW w:w="3122" w:type="dxa"/>
          </w:tcPr>
          <w:p w14:paraId="6A0C56DF" w14:textId="62A364CA" w:rsidR="00ED194E" w:rsidRPr="00ED194E" w:rsidRDefault="00ED194E" w:rsidP="00ED194E">
            <w:pPr>
              <w:jc w:val="left"/>
              <w:rPr>
                <w:lang w:val="pt-BR"/>
              </w:rPr>
            </w:pPr>
            <w:r w:rsidRPr="00ED194E">
              <w:rPr>
                <w:lang w:val="pt-BR"/>
              </w:rPr>
              <w:t>Para cotação de pagamento, aperte 1. Extrato, 2. Carta de cancelamento, 3. Documentos fiscais, 4. Para falar com um atendente, aperte 0.</w:t>
            </w:r>
          </w:p>
        </w:tc>
      </w:tr>
      <w:tr w:rsidR="00ED194E" w:rsidRPr="00C57AE3" w14:paraId="1E0FB792" w14:textId="77777777" w:rsidTr="00ED194E">
        <w:tc>
          <w:tcPr>
            <w:tcW w:w="3140" w:type="dxa"/>
          </w:tcPr>
          <w:p w14:paraId="5B6E7C96" w14:textId="70D9FC2F" w:rsidR="00ED194E" w:rsidRPr="003442E3" w:rsidRDefault="00ED194E" w:rsidP="00ED194E">
            <w:pPr>
              <w:rPr>
                <w:lang w:val="en-US"/>
              </w:rPr>
            </w:pPr>
            <w:r w:rsidRPr="005026E1">
              <w:rPr>
                <w:lang w:val="en-US"/>
              </w:rPr>
              <w:t>Would you like me to send you a copy of your cancellation letter to the address on file? If you would like to speak with someone, just say "representative."</w:t>
            </w:r>
          </w:p>
        </w:tc>
        <w:tc>
          <w:tcPr>
            <w:tcW w:w="3135" w:type="dxa"/>
          </w:tcPr>
          <w:p w14:paraId="564559E0" w14:textId="77777777" w:rsidR="00ED194E" w:rsidRDefault="00ED194E" w:rsidP="00ED194E">
            <w:pPr>
              <w:rPr>
                <w:lang w:val="en-US"/>
              </w:rPr>
            </w:pPr>
            <w:r>
              <w:rPr>
                <w:lang w:val="en-US"/>
              </w:rPr>
              <w:t>Representative is a Contact Center agent.</w:t>
            </w:r>
          </w:p>
          <w:p w14:paraId="38AE67E6" w14:textId="77777777" w:rsidR="00ED194E" w:rsidRPr="00C57AE3" w:rsidRDefault="00ED194E" w:rsidP="00ED194E">
            <w:pPr>
              <w:rPr>
                <w:lang w:val="en-US"/>
              </w:rPr>
            </w:pPr>
          </w:p>
        </w:tc>
        <w:tc>
          <w:tcPr>
            <w:tcW w:w="3122" w:type="dxa"/>
          </w:tcPr>
          <w:p w14:paraId="15D4C17E" w14:textId="315E885A" w:rsidR="00ED194E" w:rsidRPr="00ED194E" w:rsidRDefault="00ED194E" w:rsidP="00ED194E">
            <w:pPr>
              <w:jc w:val="left"/>
              <w:rPr>
                <w:lang w:val="pt-BR"/>
              </w:rPr>
            </w:pPr>
            <w:r w:rsidRPr="00ED194E">
              <w:rPr>
                <w:lang w:val="pt-BR"/>
              </w:rPr>
              <w:t>Quer que eu envie uma cópia de sua carta de cancelamento para o endereço em arquivo? Se quiser falar com alguém, basta dizer “atendente”.</w:t>
            </w:r>
          </w:p>
        </w:tc>
      </w:tr>
      <w:tr w:rsidR="00ED194E" w:rsidRPr="00C57AE3" w14:paraId="5A948232" w14:textId="77777777" w:rsidTr="00ED194E">
        <w:tc>
          <w:tcPr>
            <w:tcW w:w="3140" w:type="dxa"/>
          </w:tcPr>
          <w:p w14:paraId="3A785026" w14:textId="6E7679EE" w:rsidR="00ED194E" w:rsidRPr="003442E3" w:rsidRDefault="00ED194E" w:rsidP="00ED194E">
            <w:pPr>
              <w:rPr>
                <w:lang w:val="en-US"/>
              </w:rPr>
            </w:pPr>
            <w:r w:rsidRPr="005026E1">
              <w:rPr>
                <w:lang w:val="en-US"/>
              </w:rPr>
              <w:t>I can send you a copy of your most recent annual statement, or a copy of your most recent monthly statement. Which one would you like, annual or monthly?</w:t>
            </w:r>
          </w:p>
        </w:tc>
        <w:tc>
          <w:tcPr>
            <w:tcW w:w="3135" w:type="dxa"/>
          </w:tcPr>
          <w:p w14:paraId="34A7889D" w14:textId="77777777" w:rsidR="00ED194E" w:rsidRPr="00C57AE3" w:rsidRDefault="00ED194E" w:rsidP="00ED194E">
            <w:pPr>
              <w:rPr>
                <w:lang w:val="en-US"/>
              </w:rPr>
            </w:pPr>
          </w:p>
        </w:tc>
        <w:tc>
          <w:tcPr>
            <w:tcW w:w="3122" w:type="dxa"/>
          </w:tcPr>
          <w:p w14:paraId="1A30BB77" w14:textId="765D1BA2" w:rsidR="00ED194E" w:rsidRPr="00ED194E" w:rsidRDefault="00ED194E" w:rsidP="00ED194E">
            <w:pPr>
              <w:jc w:val="left"/>
              <w:rPr>
                <w:lang w:val="pt-BR"/>
              </w:rPr>
            </w:pPr>
            <w:r w:rsidRPr="00ED194E">
              <w:rPr>
                <w:lang w:val="pt-BR"/>
              </w:rPr>
              <w:t xml:space="preserve">Posso enviar uma cópia de seu extrato anual </w:t>
            </w:r>
            <w:r w:rsidRPr="00ED194E">
              <w:rPr>
                <w:lang w:val="pt-BR"/>
              </w:rPr>
              <w:t>ou</w:t>
            </w:r>
            <w:r w:rsidRPr="00ED194E">
              <w:rPr>
                <w:lang w:val="pt-BR"/>
              </w:rPr>
              <w:t xml:space="preserve"> mensal mais recente. De qual você precisa: anual ou mensal?</w:t>
            </w:r>
          </w:p>
        </w:tc>
      </w:tr>
      <w:tr w:rsidR="00ED194E" w:rsidRPr="00C57AE3" w14:paraId="7D216B7C" w14:textId="77777777" w:rsidTr="00ED194E">
        <w:tc>
          <w:tcPr>
            <w:tcW w:w="3140" w:type="dxa"/>
          </w:tcPr>
          <w:p w14:paraId="38C9A421" w14:textId="2763325E" w:rsidR="00ED194E" w:rsidRPr="003442E3" w:rsidRDefault="00ED194E" w:rsidP="00ED194E">
            <w:pPr>
              <w:rPr>
                <w:lang w:val="en-US"/>
              </w:rPr>
            </w:pPr>
            <w:r w:rsidRPr="005026E1">
              <w:rPr>
                <w:lang w:val="en-US"/>
              </w:rPr>
              <w:t>To receive a copy of your most recent monthly statement, press 1. For you most recent annual statement, 2. To speak to a representative, press 0.</w:t>
            </w:r>
          </w:p>
        </w:tc>
        <w:tc>
          <w:tcPr>
            <w:tcW w:w="3135" w:type="dxa"/>
          </w:tcPr>
          <w:p w14:paraId="2AAA4A79" w14:textId="77777777" w:rsidR="00ED194E" w:rsidRPr="00C57AE3" w:rsidRDefault="00ED194E" w:rsidP="00ED194E">
            <w:pPr>
              <w:rPr>
                <w:lang w:val="en-US"/>
              </w:rPr>
            </w:pPr>
          </w:p>
        </w:tc>
        <w:tc>
          <w:tcPr>
            <w:tcW w:w="3122" w:type="dxa"/>
          </w:tcPr>
          <w:p w14:paraId="61F7DE8B" w14:textId="6225BECB" w:rsidR="00ED194E" w:rsidRPr="00ED194E" w:rsidRDefault="00ED194E" w:rsidP="00ED194E">
            <w:pPr>
              <w:jc w:val="left"/>
              <w:rPr>
                <w:lang w:val="pt-BR"/>
              </w:rPr>
            </w:pPr>
            <w:r w:rsidRPr="00ED194E">
              <w:rPr>
                <w:lang w:val="pt-BR"/>
              </w:rPr>
              <w:t>Para receber uma cópia do extrato mensal mais recente, aperte 1. Para o extrato anual mais recente, 2. Para falar com um atendente, aperte 0.</w:t>
            </w:r>
          </w:p>
        </w:tc>
      </w:tr>
      <w:tr w:rsidR="00ED194E" w:rsidRPr="00C57AE3" w14:paraId="3A049E9B" w14:textId="77777777" w:rsidTr="00ED194E">
        <w:tc>
          <w:tcPr>
            <w:tcW w:w="3140" w:type="dxa"/>
          </w:tcPr>
          <w:p w14:paraId="65A321D1" w14:textId="7EA13120" w:rsidR="00ED194E" w:rsidRPr="003442E3" w:rsidRDefault="00ED194E" w:rsidP="00ED194E">
            <w:pPr>
              <w:rPr>
                <w:lang w:val="en-US"/>
              </w:rPr>
            </w:pPr>
            <w:r w:rsidRPr="005026E1">
              <w:rPr>
                <w:lang w:val="en-US"/>
              </w:rPr>
              <w:t>To receive a copy of your most recent annual statement, press 1. For you most recent monthly statement, 2. To speak to a representative, press 0.</w:t>
            </w:r>
          </w:p>
        </w:tc>
        <w:tc>
          <w:tcPr>
            <w:tcW w:w="3135" w:type="dxa"/>
          </w:tcPr>
          <w:p w14:paraId="3E5542EA" w14:textId="77777777" w:rsidR="00ED194E" w:rsidRPr="00C57AE3" w:rsidRDefault="00ED194E" w:rsidP="00ED194E">
            <w:pPr>
              <w:rPr>
                <w:lang w:val="en-US"/>
              </w:rPr>
            </w:pPr>
          </w:p>
        </w:tc>
        <w:tc>
          <w:tcPr>
            <w:tcW w:w="3122" w:type="dxa"/>
          </w:tcPr>
          <w:p w14:paraId="67F4EBBD" w14:textId="5D155CE4" w:rsidR="00ED194E" w:rsidRPr="00ED194E" w:rsidRDefault="00ED194E" w:rsidP="00ED194E">
            <w:pPr>
              <w:jc w:val="left"/>
              <w:rPr>
                <w:lang w:val="pt-BR"/>
              </w:rPr>
            </w:pPr>
            <w:r w:rsidRPr="00ED194E">
              <w:rPr>
                <w:lang w:val="pt-BR"/>
              </w:rPr>
              <w:t>Para receber uma cópia do extrato anual mais recente, aperte 1. Para o extrato mensal mais recente, 2. Para falar com um atendente, aperte 0.</w:t>
            </w:r>
          </w:p>
        </w:tc>
      </w:tr>
      <w:tr w:rsidR="00ED194E" w:rsidRPr="00C57AE3" w14:paraId="07F95E4D" w14:textId="77777777" w:rsidTr="00ED194E">
        <w:tc>
          <w:tcPr>
            <w:tcW w:w="3140" w:type="dxa"/>
          </w:tcPr>
          <w:p w14:paraId="1C61394B" w14:textId="497D7B1F" w:rsidR="00ED194E" w:rsidRPr="003442E3" w:rsidRDefault="00ED194E" w:rsidP="00ED194E">
            <w:pPr>
              <w:rPr>
                <w:lang w:val="en-US"/>
              </w:rPr>
            </w:pPr>
            <w:r w:rsidRPr="005026E1">
              <w:rPr>
                <w:lang w:val="en-US"/>
              </w:rPr>
              <w:t xml:space="preserve">Your current payoff amount is </w:t>
            </w:r>
            <w:r>
              <w:rPr>
                <w:lang w:val="en-US"/>
              </w:rPr>
              <w:t xml:space="preserve">500 dollars. </w:t>
            </w:r>
            <w:r w:rsidRPr="005026E1">
              <w:rPr>
                <w:lang w:val="en-US"/>
              </w:rPr>
              <w:t>Would you like me to send you a payoff letter with this information?</w:t>
            </w:r>
          </w:p>
        </w:tc>
        <w:tc>
          <w:tcPr>
            <w:tcW w:w="3135" w:type="dxa"/>
          </w:tcPr>
          <w:p w14:paraId="58DFBFA5" w14:textId="77777777" w:rsidR="00ED194E" w:rsidRPr="00C57AE3" w:rsidRDefault="00ED194E" w:rsidP="00ED194E">
            <w:pPr>
              <w:rPr>
                <w:lang w:val="en-US"/>
              </w:rPr>
            </w:pPr>
          </w:p>
        </w:tc>
        <w:tc>
          <w:tcPr>
            <w:tcW w:w="3122" w:type="dxa"/>
          </w:tcPr>
          <w:p w14:paraId="1AC80F22" w14:textId="73DFC017" w:rsidR="00ED194E" w:rsidRPr="00ED194E" w:rsidRDefault="00ED194E" w:rsidP="00ED194E">
            <w:pPr>
              <w:jc w:val="left"/>
              <w:rPr>
                <w:lang w:val="pt-BR"/>
              </w:rPr>
            </w:pPr>
            <w:r w:rsidRPr="00ED194E">
              <w:rPr>
                <w:lang w:val="pt-BR"/>
              </w:rPr>
              <w:t xml:space="preserve">Você pagou hoje 500 </w:t>
            </w:r>
            <w:r w:rsidRPr="00ED194E">
              <w:rPr>
                <w:lang w:val="pt-BR"/>
              </w:rPr>
              <w:t>dólares</w:t>
            </w:r>
            <w:r w:rsidRPr="00ED194E">
              <w:rPr>
                <w:lang w:val="pt-BR"/>
              </w:rPr>
              <w:t>. Quer que eu envie um comprovante desse pagamento?</w:t>
            </w:r>
          </w:p>
        </w:tc>
      </w:tr>
      <w:tr w:rsidR="00ED194E" w:rsidRPr="00C57AE3" w14:paraId="6F83343D" w14:textId="77777777" w:rsidTr="00ED194E">
        <w:tc>
          <w:tcPr>
            <w:tcW w:w="3140" w:type="dxa"/>
          </w:tcPr>
          <w:p w14:paraId="6F793CC0" w14:textId="3A9F074C" w:rsidR="00ED194E" w:rsidRPr="003442E3" w:rsidRDefault="00ED194E" w:rsidP="00ED194E">
            <w:pPr>
              <w:rPr>
                <w:lang w:val="en-US"/>
              </w:rPr>
            </w:pPr>
            <w:r w:rsidRPr="005026E1">
              <w:rPr>
                <w:lang w:val="en-US"/>
              </w:rPr>
              <w:t>Would you like me to send a copy of your most recent 1098 tax document to the address on file?</w:t>
            </w:r>
          </w:p>
        </w:tc>
        <w:tc>
          <w:tcPr>
            <w:tcW w:w="3135" w:type="dxa"/>
          </w:tcPr>
          <w:p w14:paraId="191C93FA" w14:textId="12B48B1B" w:rsidR="00ED194E" w:rsidRPr="00C57AE3" w:rsidRDefault="00ED194E" w:rsidP="00ED194E">
            <w:pPr>
              <w:rPr>
                <w:lang w:val="en-US"/>
              </w:rPr>
            </w:pPr>
            <w:r w:rsidRPr="005026E1">
              <w:rPr>
                <w:lang w:val="en-US"/>
              </w:rPr>
              <w:t xml:space="preserve">1098 </w:t>
            </w:r>
            <w:r>
              <w:rPr>
                <w:lang w:val="en-US"/>
              </w:rPr>
              <w:t xml:space="preserve">tax document </w:t>
            </w:r>
            <w:r w:rsidRPr="00E810CD">
              <w:rPr>
                <w:lang w:val="en-US"/>
              </w:rPr>
              <w:t xml:space="preserve">is an Internal Revenue Service (IRS) form used to report the </w:t>
            </w:r>
            <w:r w:rsidRPr="00E810CD">
              <w:rPr>
                <w:lang w:val="en-US"/>
              </w:rPr>
              <w:lastRenderedPageBreak/>
              <w:t>amount of interest and related expenses paid on a mortgage</w:t>
            </w:r>
          </w:p>
        </w:tc>
        <w:tc>
          <w:tcPr>
            <w:tcW w:w="3122" w:type="dxa"/>
          </w:tcPr>
          <w:p w14:paraId="7865ABF8" w14:textId="78CE3063" w:rsidR="00ED194E" w:rsidRPr="00ED194E" w:rsidRDefault="00ED194E" w:rsidP="00ED194E">
            <w:pPr>
              <w:jc w:val="left"/>
              <w:rPr>
                <w:lang w:val="pt-BR"/>
              </w:rPr>
            </w:pPr>
            <w:r w:rsidRPr="00ED194E">
              <w:rPr>
                <w:lang w:val="pt-BR"/>
              </w:rPr>
              <w:lastRenderedPageBreak/>
              <w:t>Quer que eu envie uma cópia do documento fiscal 1098 mais recente para o endereço em arquivo?</w:t>
            </w:r>
          </w:p>
        </w:tc>
      </w:tr>
      <w:tr w:rsidR="00ED194E" w:rsidRPr="00C57AE3" w14:paraId="364738DF" w14:textId="77777777" w:rsidTr="00ED194E">
        <w:tc>
          <w:tcPr>
            <w:tcW w:w="3140" w:type="dxa"/>
          </w:tcPr>
          <w:p w14:paraId="1AD35D81" w14:textId="0A346BF0" w:rsidR="00ED194E" w:rsidRPr="003442E3" w:rsidRDefault="00ED194E" w:rsidP="00ED194E">
            <w:pPr>
              <w:rPr>
                <w:lang w:val="en-US"/>
              </w:rPr>
            </w:pPr>
            <w:r w:rsidRPr="005026E1">
              <w:rPr>
                <w:lang w:val="en-US"/>
              </w:rPr>
              <w:lastRenderedPageBreak/>
              <w:t xml:space="preserve">You have a past due balance of </w:t>
            </w:r>
            <w:r>
              <w:rPr>
                <w:lang w:val="en-US"/>
              </w:rPr>
              <w:t xml:space="preserve">300 dollars. </w:t>
            </w:r>
            <w:r w:rsidRPr="005026E1">
              <w:rPr>
                <w:lang w:val="en-US"/>
              </w:rPr>
              <w:t>Would you like to make that payment in full today?</w:t>
            </w:r>
          </w:p>
        </w:tc>
        <w:tc>
          <w:tcPr>
            <w:tcW w:w="3135" w:type="dxa"/>
          </w:tcPr>
          <w:p w14:paraId="39B6EE56" w14:textId="77777777" w:rsidR="00ED194E" w:rsidRPr="00C57AE3" w:rsidRDefault="00ED194E" w:rsidP="00ED194E">
            <w:pPr>
              <w:rPr>
                <w:lang w:val="en-US"/>
              </w:rPr>
            </w:pPr>
          </w:p>
        </w:tc>
        <w:tc>
          <w:tcPr>
            <w:tcW w:w="3122" w:type="dxa"/>
          </w:tcPr>
          <w:p w14:paraId="39E2363B" w14:textId="1923445F" w:rsidR="00ED194E" w:rsidRPr="00ED194E" w:rsidRDefault="00ED194E" w:rsidP="00ED194E">
            <w:pPr>
              <w:jc w:val="left"/>
              <w:rPr>
                <w:lang w:val="pt-BR"/>
              </w:rPr>
            </w:pPr>
            <w:r w:rsidRPr="00ED194E">
              <w:rPr>
                <w:lang w:val="pt-BR"/>
              </w:rPr>
              <w:t>Você tem um saldo vencido de 300 dólares. Deseja quitar esse pagamento hoje?</w:t>
            </w:r>
          </w:p>
        </w:tc>
      </w:tr>
      <w:tr w:rsidR="00ED194E" w:rsidRPr="00C57AE3" w14:paraId="4FFCF6F4" w14:textId="77777777" w:rsidTr="00ED194E">
        <w:tc>
          <w:tcPr>
            <w:tcW w:w="3140" w:type="dxa"/>
          </w:tcPr>
          <w:p w14:paraId="1F5BF8A3" w14:textId="0EC0D6D8" w:rsidR="00ED194E" w:rsidRPr="005026E1" w:rsidRDefault="00ED194E" w:rsidP="00ED194E">
            <w:pPr>
              <w:rPr>
                <w:lang w:val="en-US"/>
              </w:rPr>
            </w:pPr>
            <w:r w:rsidRPr="005026E1">
              <w:rPr>
                <w:lang w:val="en-US"/>
              </w:rPr>
              <w:t>I've processed your request. Is there anything else I can help you with today? You can say main menu or simply hang up.</w:t>
            </w:r>
          </w:p>
        </w:tc>
        <w:tc>
          <w:tcPr>
            <w:tcW w:w="3135" w:type="dxa"/>
          </w:tcPr>
          <w:p w14:paraId="265E4FEC" w14:textId="4D825070" w:rsidR="00ED194E" w:rsidRPr="00C57AE3" w:rsidRDefault="00ED194E" w:rsidP="00ED194E">
            <w:pPr>
              <w:rPr>
                <w:lang w:val="en-US"/>
              </w:rPr>
            </w:pPr>
            <w:r>
              <w:rPr>
                <w:lang w:val="en-US"/>
              </w:rPr>
              <w:t>Main menu refers to the first menu offered by the IVR to the caller when the call started.</w:t>
            </w:r>
          </w:p>
        </w:tc>
        <w:tc>
          <w:tcPr>
            <w:tcW w:w="3122" w:type="dxa"/>
          </w:tcPr>
          <w:p w14:paraId="0B2CC7E3" w14:textId="7902B478" w:rsidR="00ED194E" w:rsidRPr="00ED194E" w:rsidRDefault="00ED194E" w:rsidP="00ED194E">
            <w:pPr>
              <w:jc w:val="left"/>
              <w:rPr>
                <w:lang w:val="pt-BR"/>
              </w:rPr>
            </w:pPr>
            <w:r w:rsidRPr="00ED194E">
              <w:rPr>
                <w:lang w:val="pt-BR"/>
              </w:rPr>
              <w:t>Solicitação processada. Posso ajudar em mais alguma coisa hoje? Fale menu principal ou simplesmente desligue.</w:t>
            </w:r>
          </w:p>
        </w:tc>
      </w:tr>
      <w:tr w:rsidR="00ED194E" w:rsidRPr="00C57AE3" w14:paraId="254DB67B" w14:textId="77777777" w:rsidTr="00ED194E">
        <w:tc>
          <w:tcPr>
            <w:tcW w:w="3140" w:type="dxa"/>
          </w:tcPr>
          <w:p w14:paraId="042C116B" w14:textId="27EFB46F" w:rsidR="00ED194E" w:rsidRPr="005026E1" w:rsidRDefault="00ED194E" w:rsidP="00ED194E">
            <w:pPr>
              <w:rPr>
                <w:lang w:val="en-US"/>
              </w:rPr>
            </w:pPr>
            <w:r w:rsidRPr="005026E1">
              <w:rPr>
                <w:lang w:val="en-US"/>
              </w:rPr>
              <w:t>Is there anything else I can help you with today? You can say main menu or simply hang up.</w:t>
            </w:r>
          </w:p>
        </w:tc>
        <w:tc>
          <w:tcPr>
            <w:tcW w:w="3135" w:type="dxa"/>
          </w:tcPr>
          <w:p w14:paraId="29A4D917" w14:textId="77777777" w:rsidR="00ED194E" w:rsidRPr="00C57AE3" w:rsidRDefault="00ED194E" w:rsidP="00ED194E">
            <w:pPr>
              <w:rPr>
                <w:lang w:val="en-US"/>
              </w:rPr>
            </w:pPr>
          </w:p>
        </w:tc>
        <w:tc>
          <w:tcPr>
            <w:tcW w:w="3122" w:type="dxa"/>
          </w:tcPr>
          <w:p w14:paraId="34290912" w14:textId="77D25621" w:rsidR="00ED194E" w:rsidRPr="00ED194E" w:rsidRDefault="00ED194E" w:rsidP="00ED194E">
            <w:pPr>
              <w:jc w:val="left"/>
              <w:rPr>
                <w:lang w:val="pt-BR"/>
              </w:rPr>
            </w:pPr>
            <w:r w:rsidRPr="00ED194E">
              <w:rPr>
                <w:lang w:val="pt-BR"/>
              </w:rPr>
              <w:t>Posso ajudar em mais alguma coisa hoje? Fale menu principal ou simplesmente desligue.</w:t>
            </w:r>
          </w:p>
        </w:tc>
      </w:tr>
    </w:tbl>
    <w:p w14:paraId="6969AE3F" w14:textId="085428D0" w:rsidR="008770EE" w:rsidRDefault="008770EE" w:rsidP="00BD6A26">
      <w:pPr>
        <w:rPr>
          <w:lang w:val="en-US"/>
        </w:rPr>
      </w:pPr>
    </w:p>
    <w:p w14:paraId="383B29EC" w14:textId="50C403EC" w:rsidR="00895E73" w:rsidRDefault="00895E73" w:rsidP="00BD6A26">
      <w:pPr>
        <w:rPr>
          <w:lang w:val="en-US"/>
        </w:rPr>
      </w:pPr>
    </w:p>
    <w:p w14:paraId="0AD74FA0" w14:textId="486F4D2E" w:rsidR="00895E73" w:rsidRPr="007F400D" w:rsidRDefault="00895E73" w:rsidP="00BD6A26">
      <w:pPr>
        <w:pStyle w:val="Ttulo2"/>
      </w:pPr>
      <w:bookmarkStart w:id="9" w:name="_Toc31401519"/>
      <w:r>
        <w:t>Word or phrases that are spoken by the caller (human)</w:t>
      </w:r>
      <w:bookmarkEnd w:id="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63"/>
        <w:gridCol w:w="3048"/>
        <w:gridCol w:w="3186"/>
      </w:tblGrid>
      <w:tr w:rsidR="007F400D" w14:paraId="3F116A4E" w14:textId="77777777" w:rsidTr="00ED19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63" w:type="dxa"/>
          </w:tcPr>
          <w:p w14:paraId="2C03558A" w14:textId="63AB7884" w:rsidR="007F400D" w:rsidRDefault="007F400D" w:rsidP="007F400D">
            <w:pPr>
              <w:rPr>
                <w:lang w:val="en-US"/>
              </w:rPr>
            </w:pPr>
            <w:r>
              <w:rPr>
                <w:lang w:val="en-US"/>
              </w:rPr>
              <w:t xml:space="preserve">Words or phrases </w:t>
            </w:r>
            <w:r w:rsidRPr="00C57AE3">
              <w:rPr>
                <w:lang w:val="en-US"/>
              </w:rPr>
              <w:t>to translate</w:t>
            </w:r>
          </w:p>
        </w:tc>
        <w:tc>
          <w:tcPr>
            <w:tcW w:w="3048" w:type="dxa"/>
          </w:tcPr>
          <w:p w14:paraId="5E026E3E" w14:textId="77777777" w:rsidR="007F400D" w:rsidRPr="00C57AE3" w:rsidRDefault="007F400D" w:rsidP="007F400D">
            <w:pPr>
              <w:rPr>
                <w:b w:val="0"/>
                <w:lang w:val="en-US"/>
              </w:rPr>
            </w:pPr>
            <w:r w:rsidRPr="00C57AE3">
              <w:rPr>
                <w:lang w:val="en-US"/>
              </w:rPr>
              <w:t>Context Information</w:t>
            </w:r>
          </w:p>
          <w:p w14:paraId="16F54F0D" w14:textId="1E4C31AB" w:rsidR="007F400D" w:rsidRDefault="007F400D" w:rsidP="007F400D">
            <w:pPr>
              <w:rPr>
                <w:lang w:val="en-US"/>
              </w:rPr>
            </w:pPr>
            <w:r w:rsidRPr="00C57AE3">
              <w:rPr>
                <w:lang w:val="en-US"/>
              </w:rPr>
              <w:t>(do NOT translate this</w:t>
            </w:r>
            <w:r>
              <w:rPr>
                <w:lang w:val="en-US"/>
              </w:rPr>
              <w:t>. T</w:t>
            </w:r>
            <w:r w:rsidRPr="00C57AE3">
              <w:rPr>
                <w:lang w:val="en-US"/>
              </w:rPr>
              <w:t>his is for translation guidance</w:t>
            </w:r>
            <w:r>
              <w:rPr>
                <w:lang w:val="en-US"/>
              </w:rPr>
              <w:t xml:space="preserve"> only</w:t>
            </w:r>
            <w:r w:rsidRPr="00C57AE3">
              <w:rPr>
                <w:lang w:val="en-US"/>
              </w:rPr>
              <w:t>)</w:t>
            </w:r>
          </w:p>
        </w:tc>
        <w:tc>
          <w:tcPr>
            <w:tcW w:w="3186" w:type="dxa"/>
          </w:tcPr>
          <w:p w14:paraId="5BE656E0" w14:textId="6C1A2B3C" w:rsidR="007F400D" w:rsidRDefault="007F400D" w:rsidP="007F400D">
            <w:pPr>
              <w:rPr>
                <w:lang w:val="en-US"/>
              </w:rPr>
            </w:pPr>
            <w:r w:rsidRPr="00C57AE3">
              <w:rPr>
                <w:lang w:val="en-US"/>
              </w:rPr>
              <w:t xml:space="preserve">Please write the </w:t>
            </w:r>
            <w:r>
              <w:rPr>
                <w:lang w:val="en-US"/>
              </w:rPr>
              <w:t xml:space="preserve">translation to </w:t>
            </w:r>
            <w:r w:rsidRPr="00C57AE3">
              <w:rPr>
                <w:lang w:val="en-US"/>
              </w:rPr>
              <w:t>Portuguese here, in this column</w:t>
            </w:r>
            <w:r>
              <w:rPr>
                <w:lang w:val="en-US"/>
              </w:rPr>
              <w:t>.</w:t>
            </w:r>
          </w:p>
        </w:tc>
      </w:tr>
      <w:tr w:rsidR="00ED194E" w14:paraId="26F64AFA" w14:textId="77777777" w:rsidTr="00ED194E">
        <w:tc>
          <w:tcPr>
            <w:tcW w:w="3163" w:type="dxa"/>
          </w:tcPr>
          <w:p w14:paraId="1A281B50" w14:textId="1A6217C9" w:rsidR="00ED194E" w:rsidRDefault="00ED194E" w:rsidP="00ED194E">
            <w:pPr>
              <w:rPr>
                <w:lang w:val="en-US"/>
              </w:rPr>
            </w:pPr>
            <w:r w:rsidRPr="007F400D">
              <w:rPr>
                <w:lang w:val="en-US"/>
              </w:rPr>
              <w:t>operator,</w:t>
            </w:r>
            <w:r>
              <w:rPr>
                <w:lang w:val="en-US"/>
              </w:rPr>
              <w:t xml:space="preserve"> a</w:t>
            </w:r>
            <w:r w:rsidRPr="007F400D">
              <w:rPr>
                <w:lang w:val="en-US"/>
              </w:rPr>
              <w:t>gent, representative, customer service</w:t>
            </w:r>
          </w:p>
        </w:tc>
        <w:tc>
          <w:tcPr>
            <w:tcW w:w="3048" w:type="dxa"/>
          </w:tcPr>
          <w:p w14:paraId="0CC2B686" w14:textId="493E6403" w:rsidR="00ED194E" w:rsidRDefault="00ED194E" w:rsidP="00ED194E">
            <w:pPr>
              <w:rPr>
                <w:lang w:val="en-US"/>
              </w:rPr>
            </w:pPr>
            <w:r>
              <w:rPr>
                <w:lang w:val="en-US"/>
              </w:rPr>
              <w:t>Different words that can be said when the caller wants to be transferred to a Contact Center agent.</w:t>
            </w:r>
          </w:p>
          <w:p w14:paraId="0FAC91E6" w14:textId="1A76F9B7" w:rsidR="00ED194E" w:rsidRDefault="00ED194E" w:rsidP="00ED194E">
            <w:pPr>
              <w:rPr>
                <w:lang w:val="en-US"/>
              </w:rPr>
            </w:pPr>
            <w:r>
              <w:rPr>
                <w:lang w:val="en-US"/>
              </w:rPr>
              <w:t>Translation should indicate what are the equivalent words commonly used in Portuguese.</w:t>
            </w:r>
          </w:p>
        </w:tc>
        <w:tc>
          <w:tcPr>
            <w:tcW w:w="3186" w:type="dxa"/>
          </w:tcPr>
          <w:p w14:paraId="6A65E31E" w14:textId="2CCD4E62" w:rsidR="00ED194E" w:rsidRPr="00ED194E" w:rsidRDefault="00ED194E" w:rsidP="00ED194E">
            <w:pPr>
              <w:jc w:val="left"/>
              <w:rPr>
                <w:lang w:val="pt-BR"/>
              </w:rPr>
            </w:pPr>
            <w:r w:rsidRPr="00ED194E">
              <w:rPr>
                <w:lang w:val="pt-BR"/>
              </w:rPr>
              <w:t>operador, agente, atendente, atendimento ao cliente</w:t>
            </w:r>
          </w:p>
        </w:tc>
      </w:tr>
      <w:tr w:rsidR="00ED194E" w14:paraId="330556AF" w14:textId="77777777" w:rsidTr="00ED194E">
        <w:tc>
          <w:tcPr>
            <w:tcW w:w="3163" w:type="dxa"/>
          </w:tcPr>
          <w:p w14:paraId="51A711C4" w14:textId="3635786E" w:rsidR="00ED194E" w:rsidRDefault="00ED194E" w:rsidP="00ED194E">
            <w:pPr>
              <w:rPr>
                <w:lang w:val="en-US"/>
              </w:rPr>
            </w:pPr>
            <w:r w:rsidRPr="007F400D">
              <w:rPr>
                <w:lang w:val="en-US"/>
              </w:rPr>
              <w:t>yes, yep, correct</w:t>
            </w:r>
          </w:p>
        </w:tc>
        <w:tc>
          <w:tcPr>
            <w:tcW w:w="3048" w:type="dxa"/>
          </w:tcPr>
          <w:p w14:paraId="116167D8" w14:textId="0B1B6D1C" w:rsidR="00ED194E" w:rsidRDefault="00ED194E" w:rsidP="00ED194E">
            <w:pPr>
              <w:rPr>
                <w:lang w:val="en-US"/>
              </w:rPr>
            </w:pPr>
            <w:r>
              <w:rPr>
                <w:lang w:val="en-US"/>
              </w:rPr>
              <w:t>Translation should indicate what are the equivalent words commonly used in Portuguese.</w:t>
            </w:r>
          </w:p>
        </w:tc>
        <w:tc>
          <w:tcPr>
            <w:tcW w:w="3186" w:type="dxa"/>
          </w:tcPr>
          <w:p w14:paraId="60D98290" w14:textId="5B44D373" w:rsidR="00ED194E" w:rsidRPr="00ED194E" w:rsidRDefault="00ED194E" w:rsidP="00ED194E">
            <w:pPr>
              <w:jc w:val="left"/>
              <w:rPr>
                <w:lang w:val="pt-BR"/>
              </w:rPr>
            </w:pPr>
            <w:r w:rsidRPr="00ED194E">
              <w:rPr>
                <w:lang w:val="pt-BR"/>
              </w:rPr>
              <w:t>sim, OK, certo</w:t>
            </w:r>
          </w:p>
        </w:tc>
      </w:tr>
      <w:tr w:rsidR="00ED194E" w14:paraId="17E4A657" w14:textId="77777777" w:rsidTr="00ED194E">
        <w:tc>
          <w:tcPr>
            <w:tcW w:w="3163" w:type="dxa"/>
          </w:tcPr>
          <w:p w14:paraId="5CAFC0BB" w14:textId="0D56CAC9" w:rsidR="00ED194E" w:rsidRDefault="00ED194E" w:rsidP="00ED194E">
            <w:pPr>
              <w:rPr>
                <w:lang w:val="en-US"/>
              </w:rPr>
            </w:pPr>
            <w:r w:rsidRPr="007F400D">
              <w:rPr>
                <w:lang w:val="en-US"/>
              </w:rPr>
              <w:t>no, nope, wrong</w:t>
            </w:r>
          </w:p>
        </w:tc>
        <w:tc>
          <w:tcPr>
            <w:tcW w:w="3048" w:type="dxa"/>
          </w:tcPr>
          <w:p w14:paraId="5D81A491" w14:textId="4858EF23" w:rsidR="00ED194E" w:rsidRDefault="00ED194E" w:rsidP="00ED194E">
            <w:pPr>
              <w:rPr>
                <w:lang w:val="en-US"/>
              </w:rPr>
            </w:pPr>
            <w:r>
              <w:rPr>
                <w:lang w:val="en-US"/>
              </w:rPr>
              <w:t>Translation should indicate what are the equivalent words commonly used in Portuguese.</w:t>
            </w:r>
          </w:p>
        </w:tc>
        <w:tc>
          <w:tcPr>
            <w:tcW w:w="3186" w:type="dxa"/>
          </w:tcPr>
          <w:p w14:paraId="51933853" w14:textId="7A70D869" w:rsidR="00ED194E" w:rsidRPr="00ED194E" w:rsidRDefault="00ED194E" w:rsidP="00ED194E">
            <w:pPr>
              <w:jc w:val="left"/>
              <w:rPr>
                <w:lang w:val="pt-BR"/>
              </w:rPr>
            </w:pPr>
            <w:r w:rsidRPr="00ED194E">
              <w:rPr>
                <w:lang w:val="pt-BR"/>
              </w:rPr>
              <w:t>não, negativo, errado</w:t>
            </w:r>
          </w:p>
        </w:tc>
      </w:tr>
    </w:tbl>
    <w:p w14:paraId="1EA9D388" w14:textId="45F7BF28" w:rsidR="008770EE" w:rsidRPr="00C57AE3" w:rsidRDefault="008770EE" w:rsidP="00BD6A26">
      <w:pPr>
        <w:rPr>
          <w:lang w:val="en-US"/>
        </w:rPr>
      </w:pPr>
      <w:bookmarkStart w:id="10" w:name="_GoBack"/>
      <w:bookmarkEnd w:id="10"/>
    </w:p>
    <w:sectPr w:rsidR="008770EE" w:rsidRPr="00C57AE3" w:rsidSect="00B36AD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2" w:h="15842" w:code="1"/>
      <w:pgMar w:top="1618" w:right="1134" w:bottom="1418" w:left="1701" w:header="709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C1927A" w14:textId="77777777" w:rsidR="00667831" w:rsidRDefault="00667831" w:rsidP="001171D9">
      <w:r>
        <w:separator/>
      </w:r>
    </w:p>
  </w:endnote>
  <w:endnote w:type="continuationSeparator" w:id="0">
    <w:p w14:paraId="19EE47B5" w14:textId="77777777" w:rsidR="00667831" w:rsidRDefault="00667831" w:rsidP="001171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tempelGaramondRoman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805817" w14:textId="77777777" w:rsidR="002815A7" w:rsidRDefault="002815A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A5FF84" w14:textId="4C64546A" w:rsidR="00E054EF" w:rsidRPr="009630D1" w:rsidRDefault="00E054EF" w:rsidP="001171D9">
    <w:pPr>
      <w:pStyle w:val="Textonotapie"/>
      <w:rPr>
        <w:lang w:val="es-AR"/>
      </w:rPr>
    </w:pPr>
    <w:r w:rsidRPr="001171D9">
      <w:fldChar w:fldCharType="begin"/>
    </w:r>
    <w:r w:rsidRPr="00431DD3">
      <w:rPr>
        <w:lang w:val="es-AR"/>
      </w:rPr>
      <w:instrText xml:space="preserve"> FILENAME </w:instrText>
    </w:r>
    <w:r w:rsidRPr="001171D9">
      <w:fldChar w:fldCharType="separate"/>
    </w:r>
    <w:r w:rsidR="002815A7">
      <w:rPr>
        <w:noProof/>
        <w:lang w:val="es-AR"/>
      </w:rPr>
      <w:t>CertiusTechnologies-TranslationsToPorgutuese RevA.docx</w:t>
    </w:r>
    <w:r w:rsidRPr="001171D9">
      <w:fldChar w:fldCharType="end"/>
    </w:r>
    <w:r>
      <w:t xml:space="preserve">                                             </w:t>
    </w:r>
    <w:r w:rsidRPr="00431DD3">
      <w:rPr>
        <w:lang w:val="es-AR"/>
      </w:rPr>
      <w:t xml:space="preserve">                                                                           Page </w:t>
    </w:r>
    <w:r w:rsidRPr="001171D9">
      <w:fldChar w:fldCharType="begin"/>
    </w:r>
    <w:r w:rsidRPr="00431DD3">
      <w:rPr>
        <w:lang w:val="es-AR"/>
      </w:rPr>
      <w:instrText xml:space="preserve"> PAGE </w:instrText>
    </w:r>
    <w:r w:rsidRPr="001171D9">
      <w:fldChar w:fldCharType="separate"/>
    </w:r>
    <w:r w:rsidR="002E5007">
      <w:rPr>
        <w:noProof/>
        <w:lang w:val="es-AR"/>
      </w:rPr>
      <w:t>7</w:t>
    </w:r>
    <w:r w:rsidRPr="001171D9">
      <w:fldChar w:fldCharType="end"/>
    </w:r>
    <w:r w:rsidRPr="00431DD3">
      <w:rPr>
        <w:lang w:val="es-AR"/>
      </w:rPr>
      <w:t xml:space="preserve"> </w:t>
    </w:r>
    <w:r>
      <w:rPr>
        <w:lang w:val="es-AR"/>
      </w:rPr>
      <w:t>de</w:t>
    </w:r>
    <w:r w:rsidRPr="00431DD3">
      <w:rPr>
        <w:lang w:val="es-AR"/>
      </w:rPr>
      <w:t xml:space="preserve"> </w:t>
    </w:r>
    <w:r w:rsidRPr="001171D9">
      <w:rPr>
        <w:rStyle w:val="Nmerodepgina"/>
      </w:rPr>
      <w:fldChar w:fldCharType="begin"/>
    </w:r>
    <w:r w:rsidRPr="00431DD3">
      <w:rPr>
        <w:rStyle w:val="Nmerodepgina"/>
        <w:lang w:val="es-AR"/>
      </w:rPr>
      <w:instrText xml:space="preserve"> NUMPAGES </w:instrText>
    </w:r>
    <w:r w:rsidRPr="001171D9">
      <w:rPr>
        <w:rStyle w:val="Nmerodepgina"/>
      </w:rPr>
      <w:fldChar w:fldCharType="separate"/>
    </w:r>
    <w:r w:rsidR="002E5007">
      <w:rPr>
        <w:rStyle w:val="Nmerodepgina"/>
        <w:noProof/>
        <w:lang w:val="es-AR"/>
      </w:rPr>
      <w:t>7</w:t>
    </w:r>
    <w:r w:rsidRPr="001171D9">
      <w:rPr>
        <w:rStyle w:val="Nmerodepgina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ECE564" w14:textId="77777777" w:rsidR="002815A7" w:rsidRDefault="002815A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36C993" w14:textId="77777777" w:rsidR="00667831" w:rsidRDefault="00667831" w:rsidP="001171D9">
      <w:r>
        <w:separator/>
      </w:r>
    </w:p>
  </w:footnote>
  <w:footnote w:type="continuationSeparator" w:id="0">
    <w:p w14:paraId="1B37B9B8" w14:textId="77777777" w:rsidR="00667831" w:rsidRDefault="00667831" w:rsidP="001171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3DD256" w14:textId="77777777" w:rsidR="002815A7" w:rsidRDefault="002815A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7BD181" w14:textId="77777777" w:rsidR="00E054EF" w:rsidRDefault="00E054EF" w:rsidP="00DE01BD">
    <w:pPr>
      <w:pStyle w:val="Encabezado"/>
      <w:jc w:val="right"/>
    </w:pPr>
    <w:r>
      <w:rPr>
        <w:noProof/>
        <w:lang w:eastAsia="es-AR"/>
      </w:rPr>
      <w:drawing>
        <wp:inline distT="0" distB="0" distL="0" distR="0" wp14:anchorId="15743024" wp14:editId="25679F09">
          <wp:extent cx="1574165" cy="993775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4165" cy="993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A0BF61" w14:textId="77777777" w:rsidR="002815A7" w:rsidRDefault="002815A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1" type="#_x0000_t75" style="width:11.4pt;height:11.4pt" o:bullet="t">
        <v:imagedata r:id="rId1" o:title="BD14565_"/>
      </v:shape>
    </w:pict>
  </w:numPicBullet>
  <w:numPicBullet w:numPicBulletId="1">
    <w:pict>
      <v:shape id="_x0000_i1062" type="#_x0000_t75" style="width:9pt;height:9pt" o:bullet="t">
        <v:imagedata r:id="rId2" o:title="BD14583_"/>
      </v:shape>
    </w:pict>
  </w:numPicBullet>
  <w:abstractNum w:abstractNumId="0" w15:restartNumberingAfterBreak="0">
    <w:nsid w:val="0DA17FF5"/>
    <w:multiLevelType w:val="hybridMultilevel"/>
    <w:tmpl w:val="FAEE1926"/>
    <w:lvl w:ilvl="0" w:tplc="4A4CC4D0">
      <w:start w:val="1"/>
      <w:numFmt w:val="bullet"/>
      <w:pStyle w:val="Bullet1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830F7"/>
    <w:multiLevelType w:val="hybridMultilevel"/>
    <w:tmpl w:val="656E9DCE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5ED609F"/>
    <w:multiLevelType w:val="hybridMultilevel"/>
    <w:tmpl w:val="FEFCC3DE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8645A0F"/>
    <w:multiLevelType w:val="hybridMultilevel"/>
    <w:tmpl w:val="68064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5B3622"/>
    <w:multiLevelType w:val="multilevel"/>
    <w:tmpl w:val="C360D4F4"/>
    <w:styleLink w:val="Bullet3"/>
    <w:lvl w:ilvl="0">
      <w:start w:val="1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BD68B8"/>
    <w:multiLevelType w:val="multilevel"/>
    <w:tmpl w:val="8A9CFDD6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6E605B2"/>
    <w:multiLevelType w:val="hybridMultilevel"/>
    <w:tmpl w:val="42CAC3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9915DF3"/>
    <w:multiLevelType w:val="hybridMultilevel"/>
    <w:tmpl w:val="1E40E690"/>
    <w:lvl w:ilvl="0" w:tplc="B508A5E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EA708A"/>
    <w:multiLevelType w:val="hybridMultilevel"/>
    <w:tmpl w:val="633C6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70372A"/>
    <w:multiLevelType w:val="hybridMultilevel"/>
    <w:tmpl w:val="FF2CC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F15FA3"/>
    <w:multiLevelType w:val="multilevel"/>
    <w:tmpl w:val="562A2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AF317D4"/>
    <w:multiLevelType w:val="hybridMultilevel"/>
    <w:tmpl w:val="8EB653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F247063"/>
    <w:multiLevelType w:val="hybridMultilevel"/>
    <w:tmpl w:val="A40858E0"/>
    <w:lvl w:ilvl="0" w:tplc="4762D9DE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736EC0"/>
    <w:multiLevelType w:val="hybridMultilevel"/>
    <w:tmpl w:val="0BDAFD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1D3061C"/>
    <w:multiLevelType w:val="hybridMultilevel"/>
    <w:tmpl w:val="1C462EA8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3E3246D"/>
    <w:multiLevelType w:val="hybridMultilevel"/>
    <w:tmpl w:val="55E82F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EE1467F"/>
    <w:multiLevelType w:val="hybridMultilevel"/>
    <w:tmpl w:val="760042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FC0502D"/>
    <w:multiLevelType w:val="hybridMultilevel"/>
    <w:tmpl w:val="191E16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4"/>
  </w:num>
  <w:num w:numId="5">
    <w:abstractNumId w:val="1"/>
  </w:num>
  <w:num w:numId="6">
    <w:abstractNumId w:val="5"/>
  </w:num>
  <w:num w:numId="7">
    <w:abstractNumId w:val="7"/>
  </w:num>
  <w:num w:numId="8">
    <w:abstractNumId w:val="8"/>
  </w:num>
  <w:num w:numId="9">
    <w:abstractNumId w:val="12"/>
  </w:num>
  <w:num w:numId="10">
    <w:abstractNumId w:val="15"/>
  </w:num>
  <w:num w:numId="11">
    <w:abstractNumId w:val="11"/>
  </w:num>
  <w:num w:numId="12">
    <w:abstractNumId w:val="16"/>
  </w:num>
  <w:num w:numId="13">
    <w:abstractNumId w:val="2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3"/>
  </w:num>
  <w:num w:numId="20">
    <w:abstractNumId w:val="5"/>
  </w:num>
  <w:num w:numId="21">
    <w:abstractNumId w:val="6"/>
  </w:num>
  <w:num w:numId="22">
    <w:abstractNumId w:val="17"/>
  </w:num>
  <w:num w:numId="23">
    <w:abstractNumId w:val="10"/>
  </w:num>
  <w:num w:numId="24">
    <w:abstractNumId w:val="5"/>
  </w:num>
  <w:num w:numId="25">
    <w:abstractNumId w:val="5"/>
  </w:num>
  <w:num w:numId="26">
    <w:abstractNumId w:val="13"/>
  </w:num>
  <w:num w:numId="27">
    <w:abstractNumId w:val="5"/>
  </w:num>
  <w:num w:numId="28">
    <w:abstractNumId w:val="5"/>
  </w:num>
  <w:num w:numId="29">
    <w:abstractNumId w:val="5"/>
  </w:num>
  <w:num w:numId="30">
    <w:abstractNumId w:val="5"/>
  </w:num>
  <w:num w:numId="31">
    <w:abstractNumId w:val="5"/>
  </w:num>
  <w:num w:numId="32">
    <w:abstractNumId w:val="9"/>
  </w:num>
  <w:num w:numId="33">
    <w:abstractNumId w:val="5"/>
  </w:num>
  <w:num w:numId="34">
    <w:abstractNumId w:val="5"/>
  </w:num>
  <w:num w:numId="35">
    <w:abstractNumId w:val="5"/>
  </w:num>
  <w:num w:numId="36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oNotDisplayPageBoundarie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1A9"/>
    <w:rsid w:val="0000001F"/>
    <w:rsid w:val="000042BF"/>
    <w:rsid w:val="00006DCE"/>
    <w:rsid w:val="0001014F"/>
    <w:rsid w:val="000101B6"/>
    <w:rsid w:val="00016493"/>
    <w:rsid w:val="00017430"/>
    <w:rsid w:val="00017BC6"/>
    <w:rsid w:val="00021908"/>
    <w:rsid w:val="00023655"/>
    <w:rsid w:val="00023891"/>
    <w:rsid w:val="00025D43"/>
    <w:rsid w:val="000309AC"/>
    <w:rsid w:val="0003423A"/>
    <w:rsid w:val="00034334"/>
    <w:rsid w:val="0003681C"/>
    <w:rsid w:val="00037B16"/>
    <w:rsid w:val="0004027D"/>
    <w:rsid w:val="000447B3"/>
    <w:rsid w:val="00051346"/>
    <w:rsid w:val="00051912"/>
    <w:rsid w:val="00054EA6"/>
    <w:rsid w:val="00062194"/>
    <w:rsid w:val="00062CA1"/>
    <w:rsid w:val="00063287"/>
    <w:rsid w:val="0006459C"/>
    <w:rsid w:val="00066B22"/>
    <w:rsid w:val="000707A5"/>
    <w:rsid w:val="00073AC1"/>
    <w:rsid w:val="00081AFB"/>
    <w:rsid w:val="00083829"/>
    <w:rsid w:val="000839DB"/>
    <w:rsid w:val="000840A9"/>
    <w:rsid w:val="000877D8"/>
    <w:rsid w:val="00090B7B"/>
    <w:rsid w:val="00090BAD"/>
    <w:rsid w:val="00090DE9"/>
    <w:rsid w:val="00092148"/>
    <w:rsid w:val="000A0861"/>
    <w:rsid w:val="000A2193"/>
    <w:rsid w:val="000A23D1"/>
    <w:rsid w:val="000A2A3C"/>
    <w:rsid w:val="000A3A0F"/>
    <w:rsid w:val="000A3E8A"/>
    <w:rsid w:val="000A514C"/>
    <w:rsid w:val="000A7BDC"/>
    <w:rsid w:val="000B01DE"/>
    <w:rsid w:val="000B1F18"/>
    <w:rsid w:val="000B336C"/>
    <w:rsid w:val="000B37CF"/>
    <w:rsid w:val="000B3CF6"/>
    <w:rsid w:val="000B6C93"/>
    <w:rsid w:val="000C25F6"/>
    <w:rsid w:val="000C3320"/>
    <w:rsid w:val="000C4249"/>
    <w:rsid w:val="000C5940"/>
    <w:rsid w:val="000C62B0"/>
    <w:rsid w:val="000C6D3E"/>
    <w:rsid w:val="000C7018"/>
    <w:rsid w:val="000D0CC2"/>
    <w:rsid w:val="000D23AE"/>
    <w:rsid w:val="000D367B"/>
    <w:rsid w:val="000D5D99"/>
    <w:rsid w:val="000E2C5F"/>
    <w:rsid w:val="000E34A4"/>
    <w:rsid w:val="000F2F94"/>
    <w:rsid w:val="000F3436"/>
    <w:rsid w:val="000F4F95"/>
    <w:rsid w:val="000F534C"/>
    <w:rsid w:val="00100FB6"/>
    <w:rsid w:val="00103F93"/>
    <w:rsid w:val="00104BA6"/>
    <w:rsid w:val="00104C53"/>
    <w:rsid w:val="0010546C"/>
    <w:rsid w:val="00112C73"/>
    <w:rsid w:val="0011425F"/>
    <w:rsid w:val="00114BF5"/>
    <w:rsid w:val="001159FE"/>
    <w:rsid w:val="00115F70"/>
    <w:rsid w:val="001171D9"/>
    <w:rsid w:val="00120289"/>
    <w:rsid w:val="001209AC"/>
    <w:rsid w:val="00120E77"/>
    <w:rsid w:val="00121B7C"/>
    <w:rsid w:val="00123F1E"/>
    <w:rsid w:val="00124F8D"/>
    <w:rsid w:val="00125283"/>
    <w:rsid w:val="001331CD"/>
    <w:rsid w:val="0013480D"/>
    <w:rsid w:val="00134A05"/>
    <w:rsid w:val="00134E46"/>
    <w:rsid w:val="00135F80"/>
    <w:rsid w:val="00136259"/>
    <w:rsid w:val="00136743"/>
    <w:rsid w:val="001404F1"/>
    <w:rsid w:val="00141D44"/>
    <w:rsid w:val="00142FA5"/>
    <w:rsid w:val="001430CF"/>
    <w:rsid w:val="001434C9"/>
    <w:rsid w:val="00144DE5"/>
    <w:rsid w:val="00145F65"/>
    <w:rsid w:val="00147151"/>
    <w:rsid w:val="00150A09"/>
    <w:rsid w:val="0015108C"/>
    <w:rsid w:val="00151A20"/>
    <w:rsid w:val="0015279A"/>
    <w:rsid w:val="00154301"/>
    <w:rsid w:val="001549A2"/>
    <w:rsid w:val="001572EF"/>
    <w:rsid w:val="00157E3F"/>
    <w:rsid w:val="0016682F"/>
    <w:rsid w:val="00170AA3"/>
    <w:rsid w:val="00171231"/>
    <w:rsid w:val="00171749"/>
    <w:rsid w:val="0017330E"/>
    <w:rsid w:val="00174419"/>
    <w:rsid w:val="001772EB"/>
    <w:rsid w:val="001779C9"/>
    <w:rsid w:val="00181C90"/>
    <w:rsid w:val="00183271"/>
    <w:rsid w:val="00185B90"/>
    <w:rsid w:val="00193202"/>
    <w:rsid w:val="00193D8F"/>
    <w:rsid w:val="0019463A"/>
    <w:rsid w:val="001976C8"/>
    <w:rsid w:val="001A1BBD"/>
    <w:rsid w:val="001A29AC"/>
    <w:rsid w:val="001A432B"/>
    <w:rsid w:val="001A4504"/>
    <w:rsid w:val="001A549E"/>
    <w:rsid w:val="001A65CB"/>
    <w:rsid w:val="001B04A4"/>
    <w:rsid w:val="001B331E"/>
    <w:rsid w:val="001B400E"/>
    <w:rsid w:val="001B45D1"/>
    <w:rsid w:val="001B70A3"/>
    <w:rsid w:val="001C3BA4"/>
    <w:rsid w:val="001C5F6D"/>
    <w:rsid w:val="001C761B"/>
    <w:rsid w:val="001D138A"/>
    <w:rsid w:val="001D6711"/>
    <w:rsid w:val="001D7746"/>
    <w:rsid w:val="001E02E2"/>
    <w:rsid w:val="001E07B2"/>
    <w:rsid w:val="001E433A"/>
    <w:rsid w:val="001E5763"/>
    <w:rsid w:val="001F0E89"/>
    <w:rsid w:val="001F12E6"/>
    <w:rsid w:val="001F2141"/>
    <w:rsid w:val="001F2618"/>
    <w:rsid w:val="001F43B9"/>
    <w:rsid w:val="001F4A8E"/>
    <w:rsid w:val="001F4AFC"/>
    <w:rsid w:val="001F5C4D"/>
    <w:rsid w:val="001F7597"/>
    <w:rsid w:val="00200C58"/>
    <w:rsid w:val="00201111"/>
    <w:rsid w:val="00201AB6"/>
    <w:rsid w:val="002022D5"/>
    <w:rsid w:val="00204BDE"/>
    <w:rsid w:val="00210284"/>
    <w:rsid w:val="00215DA6"/>
    <w:rsid w:val="00221268"/>
    <w:rsid w:val="00221804"/>
    <w:rsid w:val="0022192E"/>
    <w:rsid w:val="0022323E"/>
    <w:rsid w:val="00227284"/>
    <w:rsid w:val="002321FD"/>
    <w:rsid w:val="00236345"/>
    <w:rsid w:val="00237CC3"/>
    <w:rsid w:val="002408F2"/>
    <w:rsid w:val="00244BB1"/>
    <w:rsid w:val="0024513F"/>
    <w:rsid w:val="002470C0"/>
    <w:rsid w:val="00247AEE"/>
    <w:rsid w:val="00251072"/>
    <w:rsid w:val="00251CC4"/>
    <w:rsid w:val="00251FA2"/>
    <w:rsid w:val="00254204"/>
    <w:rsid w:val="00255B99"/>
    <w:rsid w:val="0025690E"/>
    <w:rsid w:val="00256C6A"/>
    <w:rsid w:val="002674B6"/>
    <w:rsid w:val="00270BF3"/>
    <w:rsid w:val="00271249"/>
    <w:rsid w:val="0027129F"/>
    <w:rsid w:val="00271915"/>
    <w:rsid w:val="002815A7"/>
    <w:rsid w:val="002817E8"/>
    <w:rsid w:val="00284071"/>
    <w:rsid w:val="002867DB"/>
    <w:rsid w:val="002901FD"/>
    <w:rsid w:val="002923D3"/>
    <w:rsid w:val="00292605"/>
    <w:rsid w:val="00294182"/>
    <w:rsid w:val="00295B22"/>
    <w:rsid w:val="00295C55"/>
    <w:rsid w:val="002968A4"/>
    <w:rsid w:val="002977EF"/>
    <w:rsid w:val="002A1119"/>
    <w:rsid w:val="002A394B"/>
    <w:rsid w:val="002A5700"/>
    <w:rsid w:val="002A5BA1"/>
    <w:rsid w:val="002A5E8E"/>
    <w:rsid w:val="002A77B3"/>
    <w:rsid w:val="002B24F1"/>
    <w:rsid w:val="002B2A38"/>
    <w:rsid w:val="002B6CDD"/>
    <w:rsid w:val="002B6D9D"/>
    <w:rsid w:val="002B7D7F"/>
    <w:rsid w:val="002C1C06"/>
    <w:rsid w:val="002C381F"/>
    <w:rsid w:val="002C5327"/>
    <w:rsid w:val="002C5414"/>
    <w:rsid w:val="002C5526"/>
    <w:rsid w:val="002D22B7"/>
    <w:rsid w:val="002D2A0C"/>
    <w:rsid w:val="002D359A"/>
    <w:rsid w:val="002D4179"/>
    <w:rsid w:val="002D5B7E"/>
    <w:rsid w:val="002D5DD0"/>
    <w:rsid w:val="002D64DB"/>
    <w:rsid w:val="002D77EE"/>
    <w:rsid w:val="002D78A7"/>
    <w:rsid w:val="002E0DDE"/>
    <w:rsid w:val="002E5007"/>
    <w:rsid w:val="002E5C1F"/>
    <w:rsid w:val="002E7B3D"/>
    <w:rsid w:val="002F1579"/>
    <w:rsid w:val="002F3654"/>
    <w:rsid w:val="002F4AB9"/>
    <w:rsid w:val="002F4E65"/>
    <w:rsid w:val="00303DB7"/>
    <w:rsid w:val="00304987"/>
    <w:rsid w:val="00306B86"/>
    <w:rsid w:val="003106B6"/>
    <w:rsid w:val="00310823"/>
    <w:rsid w:val="00311061"/>
    <w:rsid w:val="00311EF7"/>
    <w:rsid w:val="003123D4"/>
    <w:rsid w:val="00312E8D"/>
    <w:rsid w:val="00313768"/>
    <w:rsid w:val="003163CB"/>
    <w:rsid w:val="00316539"/>
    <w:rsid w:val="00316876"/>
    <w:rsid w:val="0032190A"/>
    <w:rsid w:val="00322B6D"/>
    <w:rsid w:val="00322D41"/>
    <w:rsid w:val="00322E52"/>
    <w:rsid w:val="00331C5E"/>
    <w:rsid w:val="003328CD"/>
    <w:rsid w:val="003351F5"/>
    <w:rsid w:val="0033639B"/>
    <w:rsid w:val="003377E6"/>
    <w:rsid w:val="00337BFF"/>
    <w:rsid w:val="003403A0"/>
    <w:rsid w:val="00343AD5"/>
    <w:rsid w:val="003442E3"/>
    <w:rsid w:val="00344D4C"/>
    <w:rsid w:val="00345F07"/>
    <w:rsid w:val="00346138"/>
    <w:rsid w:val="00347247"/>
    <w:rsid w:val="003527E4"/>
    <w:rsid w:val="00357EE3"/>
    <w:rsid w:val="00361DBF"/>
    <w:rsid w:val="003629D0"/>
    <w:rsid w:val="003634EE"/>
    <w:rsid w:val="00364DEB"/>
    <w:rsid w:val="00366A9E"/>
    <w:rsid w:val="00372639"/>
    <w:rsid w:val="00372FEB"/>
    <w:rsid w:val="00373591"/>
    <w:rsid w:val="00373678"/>
    <w:rsid w:val="0037422B"/>
    <w:rsid w:val="00374B61"/>
    <w:rsid w:val="003750D1"/>
    <w:rsid w:val="00375E0F"/>
    <w:rsid w:val="00376765"/>
    <w:rsid w:val="003807B7"/>
    <w:rsid w:val="00383DE0"/>
    <w:rsid w:val="003860DD"/>
    <w:rsid w:val="003866FF"/>
    <w:rsid w:val="00386925"/>
    <w:rsid w:val="003912AB"/>
    <w:rsid w:val="00392D7D"/>
    <w:rsid w:val="00394B0E"/>
    <w:rsid w:val="003B09F8"/>
    <w:rsid w:val="003B2F6A"/>
    <w:rsid w:val="003B46BB"/>
    <w:rsid w:val="003C017D"/>
    <w:rsid w:val="003C15C1"/>
    <w:rsid w:val="003C1D88"/>
    <w:rsid w:val="003C31B2"/>
    <w:rsid w:val="003C51FE"/>
    <w:rsid w:val="003C5C69"/>
    <w:rsid w:val="003D1305"/>
    <w:rsid w:val="003D1C9C"/>
    <w:rsid w:val="003D1FCC"/>
    <w:rsid w:val="003D25F0"/>
    <w:rsid w:val="003D376F"/>
    <w:rsid w:val="003D4B75"/>
    <w:rsid w:val="003D685F"/>
    <w:rsid w:val="003E244B"/>
    <w:rsid w:val="003E31E0"/>
    <w:rsid w:val="003E4CF2"/>
    <w:rsid w:val="003F0861"/>
    <w:rsid w:val="003F0B48"/>
    <w:rsid w:val="003F24A7"/>
    <w:rsid w:val="003F3A4B"/>
    <w:rsid w:val="003F411B"/>
    <w:rsid w:val="003F6AD9"/>
    <w:rsid w:val="003F6C78"/>
    <w:rsid w:val="003F7249"/>
    <w:rsid w:val="00401F81"/>
    <w:rsid w:val="00401FBB"/>
    <w:rsid w:val="00402844"/>
    <w:rsid w:val="0040289E"/>
    <w:rsid w:val="004030CE"/>
    <w:rsid w:val="004043F8"/>
    <w:rsid w:val="00405CFB"/>
    <w:rsid w:val="004065EB"/>
    <w:rsid w:val="00406DBD"/>
    <w:rsid w:val="0040715A"/>
    <w:rsid w:val="00410CC8"/>
    <w:rsid w:val="0041132B"/>
    <w:rsid w:val="00413DB2"/>
    <w:rsid w:val="004140FC"/>
    <w:rsid w:val="0041510E"/>
    <w:rsid w:val="004270B9"/>
    <w:rsid w:val="00431DD3"/>
    <w:rsid w:val="004344CD"/>
    <w:rsid w:val="004350A8"/>
    <w:rsid w:val="0044026C"/>
    <w:rsid w:val="00440FB3"/>
    <w:rsid w:val="0044107A"/>
    <w:rsid w:val="004417FB"/>
    <w:rsid w:val="00444B17"/>
    <w:rsid w:val="004451C1"/>
    <w:rsid w:val="00445A71"/>
    <w:rsid w:val="004461A9"/>
    <w:rsid w:val="00451912"/>
    <w:rsid w:val="0045310F"/>
    <w:rsid w:val="00455594"/>
    <w:rsid w:val="00455FB5"/>
    <w:rsid w:val="00461A98"/>
    <w:rsid w:val="004630DF"/>
    <w:rsid w:val="0046595C"/>
    <w:rsid w:val="00470839"/>
    <w:rsid w:val="0047159B"/>
    <w:rsid w:val="004736F3"/>
    <w:rsid w:val="004762CF"/>
    <w:rsid w:val="004770EB"/>
    <w:rsid w:val="00481A6B"/>
    <w:rsid w:val="00482286"/>
    <w:rsid w:val="004835C4"/>
    <w:rsid w:val="00483DB7"/>
    <w:rsid w:val="00483E48"/>
    <w:rsid w:val="00490E68"/>
    <w:rsid w:val="00490FC3"/>
    <w:rsid w:val="0049310B"/>
    <w:rsid w:val="004952DA"/>
    <w:rsid w:val="00495ACE"/>
    <w:rsid w:val="00497896"/>
    <w:rsid w:val="004A3E02"/>
    <w:rsid w:val="004A41A9"/>
    <w:rsid w:val="004A51CF"/>
    <w:rsid w:val="004A78F4"/>
    <w:rsid w:val="004B12C3"/>
    <w:rsid w:val="004B175C"/>
    <w:rsid w:val="004B1DD8"/>
    <w:rsid w:val="004B2E39"/>
    <w:rsid w:val="004B419A"/>
    <w:rsid w:val="004C0528"/>
    <w:rsid w:val="004C3483"/>
    <w:rsid w:val="004C553B"/>
    <w:rsid w:val="004C707A"/>
    <w:rsid w:val="004D1DE1"/>
    <w:rsid w:val="004D2A50"/>
    <w:rsid w:val="004D43FA"/>
    <w:rsid w:val="004D51DC"/>
    <w:rsid w:val="004D5CC5"/>
    <w:rsid w:val="004D67C8"/>
    <w:rsid w:val="004E1843"/>
    <w:rsid w:val="004E48F9"/>
    <w:rsid w:val="004E4CF4"/>
    <w:rsid w:val="004E5048"/>
    <w:rsid w:val="004E5FD5"/>
    <w:rsid w:val="004E7D80"/>
    <w:rsid w:val="004F1245"/>
    <w:rsid w:val="004F3457"/>
    <w:rsid w:val="00500498"/>
    <w:rsid w:val="005026E1"/>
    <w:rsid w:val="0050356B"/>
    <w:rsid w:val="00507E02"/>
    <w:rsid w:val="005108BB"/>
    <w:rsid w:val="00510FB1"/>
    <w:rsid w:val="00514C38"/>
    <w:rsid w:val="005161CF"/>
    <w:rsid w:val="00521EFE"/>
    <w:rsid w:val="00522C9F"/>
    <w:rsid w:val="00523531"/>
    <w:rsid w:val="00524F4B"/>
    <w:rsid w:val="0053060B"/>
    <w:rsid w:val="005307B3"/>
    <w:rsid w:val="0053198E"/>
    <w:rsid w:val="005372DE"/>
    <w:rsid w:val="005379B9"/>
    <w:rsid w:val="00540207"/>
    <w:rsid w:val="00541873"/>
    <w:rsid w:val="00541F81"/>
    <w:rsid w:val="00543326"/>
    <w:rsid w:val="00547652"/>
    <w:rsid w:val="00551355"/>
    <w:rsid w:val="00560715"/>
    <w:rsid w:val="00561FFF"/>
    <w:rsid w:val="00566BFD"/>
    <w:rsid w:val="00571B55"/>
    <w:rsid w:val="00571EC5"/>
    <w:rsid w:val="00575353"/>
    <w:rsid w:val="0057560C"/>
    <w:rsid w:val="0058039D"/>
    <w:rsid w:val="00583205"/>
    <w:rsid w:val="0058357F"/>
    <w:rsid w:val="005859BB"/>
    <w:rsid w:val="005903A5"/>
    <w:rsid w:val="005952D4"/>
    <w:rsid w:val="005A13D9"/>
    <w:rsid w:val="005B116E"/>
    <w:rsid w:val="005B16C8"/>
    <w:rsid w:val="005B1933"/>
    <w:rsid w:val="005B248E"/>
    <w:rsid w:val="005B2E22"/>
    <w:rsid w:val="005B5C01"/>
    <w:rsid w:val="005C046F"/>
    <w:rsid w:val="005C11AF"/>
    <w:rsid w:val="005C3D0E"/>
    <w:rsid w:val="005C4BDF"/>
    <w:rsid w:val="005C5597"/>
    <w:rsid w:val="005C7033"/>
    <w:rsid w:val="005C71BF"/>
    <w:rsid w:val="005D0C76"/>
    <w:rsid w:val="005D14D2"/>
    <w:rsid w:val="005D400D"/>
    <w:rsid w:val="005D47FE"/>
    <w:rsid w:val="005D5B9D"/>
    <w:rsid w:val="005D6341"/>
    <w:rsid w:val="005D741A"/>
    <w:rsid w:val="005E0FB4"/>
    <w:rsid w:val="005E1251"/>
    <w:rsid w:val="005E454C"/>
    <w:rsid w:val="005E5CAD"/>
    <w:rsid w:val="005E6169"/>
    <w:rsid w:val="005E68D2"/>
    <w:rsid w:val="005F10C3"/>
    <w:rsid w:val="005F2037"/>
    <w:rsid w:val="005F2D9E"/>
    <w:rsid w:val="005F4354"/>
    <w:rsid w:val="005F5336"/>
    <w:rsid w:val="005F594B"/>
    <w:rsid w:val="00602496"/>
    <w:rsid w:val="006077B4"/>
    <w:rsid w:val="0061422E"/>
    <w:rsid w:val="00615B25"/>
    <w:rsid w:val="00616127"/>
    <w:rsid w:val="006162FA"/>
    <w:rsid w:val="00616BF0"/>
    <w:rsid w:val="0061730E"/>
    <w:rsid w:val="00620855"/>
    <w:rsid w:val="0062195D"/>
    <w:rsid w:val="00621F8B"/>
    <w:rsid w:val="00622F95"/>
    <w:rsid w:val="00630A99"/>
    <w:rsid w:val="00630F9A"/>
    <w:rsid w:val="00632CF5"/>
    <w:rsid w:val="0063396E"/>
    <w:rsid w:val="00633B2C"/>
    <w:rsid w:val="0063533B"/>
    <w:rsid w:val="00637B34"/>
    <w:rsid w:val="0064186D"/>
    <w:rsid w:val="00647570"/>
    <w:rsid w:val="00647BB6"/>
    <w:rsid w:val="006511E3"/>
    <w:rsid w:val="006517D8"/>
    <w:rsid w:val="00651C6B"/>
    <w:rsid w:val="006524E4"/>
    <w:rsid w:val="00654D59"/>
    <w:rsid w:val="006550FF"/>
    <w:rsid w:val="00660169"/>
    <w:rsid w:val="00660D24"/>
    <w:rsid w:val="00660D77"/>
    <w:rsid w:val="0066171D"/>
    <w:rsid w:val="00665171"/>
    <w:rsid w:val="00667831"/>
    <w:rsid w:val="00675259"/>
    <w:rsid w:val="00675B0A"/>
    <w:rsid w:val="00681184"/>
    <w:rsid w:val="006828E9"/>
    <w:rsid w:val="006856E9"/>
    <w:rsid w:val="00685853"/>
    <w:rsid w:val="00687C39"/>
    <w:rsid w:val="006922B2"/>
    <w:rsid w:val="0069487F"/>
    <w:rsid w:val="0069502D"/>
    <w:rsid w:val="00695173"/>
    <w:rsid w:val="006975AF"/>
    <w:rsid w:val="006A0739"/>
    <w:rsid w:val="006A0841"/>
    <w:rsid w:val="006A2120"/>
    <w:rsid w:val="006A3A66"/>
    <w:rsid w:val="006A3BBE"/>
    <w:rsid w:val="006A464C"/>
    <w:rsid w:val="006A4B7B"/>
    <w:rsid w:val="006A563B"/>
    <w:rsid w:val="006A68AF"/>
    <w:rsid w:val="006A6C7E"/>
    <w:rsid w:val="006A755A"/>
    <w:rsid w:val="006B240A"/>
    <w:rsid w:val="006B2A05"/>
    <w:rsid w:val="006B3B22"/>
    <w:rsid w:val="006B3E6F"/>
    <w:rsid w:val="006B57BE"/>
    <w:rsid w:val="006B6373"/>
    <w:rsid w:val="006B6469"/>
    <w:rsid w:val="006C1796"/>
    <w:rsid w:val="006C3E69"/>
    <w:rsid w:val="006C407C"/>
    <w:rsid w:val="006C4963"/>
    <w:rsid w:val="006C5F48"/>
    <w:rsid w:val="006C611B"/>
    <w:rsid w:val="006C7029"/>
    <w:rsid w:val="006D5010"/>
    <w:rsid w:val="006E1438"/>
    <w:rsid w:val="006E2F0B"/>
    <w:rsid w:val="006E3FA1"/>
    <w:rsid w:val="006E497D"/>
    <w:rsid w:val="006E4D53"/>
    <w:rsid w:val="006E67DE"/>
    <w:rsid w:val="006F23E2"/>
    <w:rsid w:val="006F4C8C"/>
    <w:rsid w:val="006F50C6"/>
    <w:rsid w:val="006F62F0"/>
    <w:rsid w:val="00701D93"/>
    <w:rsid w:val="0070306F"/>
    <w:rsid w:val="0070358E"/>
    <w:rsid w:val="007062A5"/>
    <w:rsid w:val="00707699"/>
    <w:rsid w:val="0071265D"/>
    <w:rsid w:val="007161B7"/>
    <w:rsid w:val="00720222"/>
    <w:rsid w:val="007206CD"/>
    <w:rsid w:val="0072106A"/>
    <w:rsid w:val="00721C86"/>
    <w:rsid w:val="007221B5"/>
    <w:rsid w:val="0072634B"/>
    <w:rsid w:val="007313B5"/>
    <w:rsid w:val="00732ED5"/>
    <w:rsid w:val="007360A6"/>
    <w:rsid w:val="00736153"/>
    <w:rsid w:val="00736BD1"/>
    <w:rsid w:val="00741213"/>
    <w:rsid w:val="00742FC4"/>
    <w:rsid w:val="0074495A"/>
    <w:rsid w:val="00744B24"/>
    <w:rsid w:val="0074767B"/>
    <w:rsid w:val="00752987"/>
    <w:rsid w:val="007557A9"/>
    <w:rsid w:val="00757454"/>
    <w:rsid w:val="007634D7"/>
    <w:rsid w:val="0076636F"/>
    <w:rsid w:val="007665CA"/>
    <w:rsid w:val="007674DA"/>
    <w:rsid w:val="00771A0A"/>
    <w:rsid w:val="0077229E"/>
    <w:rsid w:val="00772314"/>
    <w:rsid w:val="007729B3"/>
    <w:rsid w:val="00772A44"/>
    <w:rsid w:val="00772C68"/>
    <w:rsid w:val="00776FEC"/>
    <w:rsid w:val="007841E7"/>
    <w:rsid w:val="0078494E"/>
    <w:rsid w:val="00786A55"/>
    <w:rsid w:val="0078798F"/>
    <w:rsid w:val="00791C52"/>
    <w:rsid w:val="00795002"/>
    <w:rsid w:val="007A05DA"/>
    <w:rsid w:val="007A14E9"/>
    <w:rsid w:val="007A4EF5"/>
    <w:rsid w:val="007A542E"/>
    <w:rsid w:val="007B3D1B"/>
    <w:rsid w:val="007B45CA"/>
    <w:rsid w:val="007B5CEE"/>
    <w:rsid w:val="007C004F"/>
    <w:rsid w:val="007C13AE"/>
    <w:rsid w:val="007C31BB"/>
    <w:rsid w:val="007C35C5"/>
    <w:rsid w:val="007D0F92"/>
    <w:rsid w:val="007D17ED"/>
    <w:rsid w:val="007D3B1B"/>
    <w:rsid w:val="007D3F22"/>
    <w:rsid w:val="007D5B6C"/>
    <w:rsid w:val="007D6591"/>
    <w:rsid w:val="007D7357"/>
    <w:rsid w:val="007E17ED"/>
    <w:rsid w:val="007E5E8D"/>
    <w:rsid w:val="007F375A"/>
    <w:rsid w:val="007F400D"/>
    <w:rsid w:val="007F56F0"/>
    <w:rsid w:val="00802E55"/>
    <w:rsid w:val="00803EAE"/>
    <w:rsid w:val="0080582B"/>
    <w:rsid w:val="0080760B"/>
    <w:rsid w:val="00815E08"/>
    <w:rsid w:val="00816E4A"/>
    <w:rsid w:val="00816F9A"/>
    <w:rsid w:val="008215C1"/>
    <w:rsid w:val="00821C7D"/>
    <w:rsid w:val="008238A3"/>
    <w:rsid w:val="00830BE5"/>
    <w:rsid w:val="008327B7"/>
    <w:rsid w:val="00835F9A"/>
    <w:rsid w:val="00836423"/>
    <w:rsid w:val="00836A3D"/>
    <w:rsid w:val="0083700C"/>
    <w:rsid w:val="0083729F"/>
    <w:rsid w:val="00837E8D"/>
    <w:rsid w:val="008424B3"/>
    <w:rsid w:val="00842E60"/>
    <w:rsid w:val="008432F2"/>
    <w:rsid w:val="008435E0"/>
    <w:rsid w:val="00843EFF"/>
    <w:rsid w:val="00846002"/>
    <w:rsid w:val="00846794"/>
    <w:rsid w:val="00846EB7"/>
    <w:rsid w:val="00851248"/>
    <w:rsid w:val="008532CC"/>
    <w:rsid w:val="008615AE"/>
    <w:rsid w:val="008630C6"/>
    <w:rsid w:val="00864651"/>
    <w:rsid w:val="00864EAC"/>
    <w:rsid w:val="00866589"/>
    <w:rsid w:val="00867A54"/>
    <w:rsid w:val="00871B48"/>
    <w:rsid w:val="00872596"/>
    <w:rsid w:val="00872F96"/>
    <w:rsid w:val="008750B0"/>
    <w:rsid w:val="008770EE"/>
    <w:rsid w:val="00877BFF"/>
    <w:rsid w:val="0088235B"/>
    <w:rsid w:val="008823D9"/>
    <w:rsid w:val="00883E17"/>
    <w:rsid w:val="0088797C"/>
    <w:rsid w:val="00891882"/>
    <w:rsid w:val="0089325B"/>
    <w:rsid w:val="00895E73"/>
    <w:rsid w:val="008A1837"/>
    <w:rsid w:val="008A5714"/>
    <w:rsid w:val="008A5E9A"/>
    <w:rsid w:val="008A6FED"/>
    <w:rsid w:val="008A7981"/>
    <w:rsid w:val="008B284C"/>
    <w:rsid w:val="008B3774"/>
    <w:rsid w:val="008B3ECA"/>
    <w:rsid w:val="008B6C64"/>
    <w:rsid w:val="008C0E23"/>
    <w:rsid w:val="008C0EB8"/>
    <w:rsid w:val="008C4F94"/>
    <w:rsid w:val="008C51A2"/>
    <w:rsid w:val="008C651E"/>
    <w:rsid w:val="008C6AFD"/>
    <w:rsid w:val="008D0A19"/>
    <w:rsid w:val="008D1E48"/>
    <w:rsid w:val="008D25F5"/>
    <w:rsid w:val="008D32F3"/>
    <w:rsid w:val="008D59F7"/>
    <w:rsid w:val="008D6AE5"/>
    <w:rsid w:val="008E27F0"/>
    <w:rsid w:val="008E28D9"/>
    <w:rsid w:val="008E348A"/>
    <w:rsid w:val="008E7806"/>
    <w:rsid w:val="008F043F"/>
    <w:rsid w:val="008F1197"/>
    <w:rsid w:val="008F309C"/>
    <w:rsid w:val="008F3797"/>
    <w:rsid w:val="008F6652"/>
    <w:rsid w:val="009001AE"/>
    <w:rsid w:val="0090212C"/>
    <w:rsid w:val="00903923"/>
    <w:rsid w:val="009041F6"/>
    <w:rsid w:val="0090515A"/>
    <w:rsid w:val="00910872"/>
    <w:rsid w:val="009122DC"/>
    <w:rsid w:val="00912C65"/>
    <w:rsid w:val="009137A6"/>
    <w:rsid w:val="00913F8E"/>
    <w:rsid w:val="0091480C"/>
    <w:rsid w:val="00917462"/>
    <w:rsid w:val="00917ECD"/>
    <w:rsid w:val="00920247"/>
    <w:rsid w:val="00922647"/>
    <w:rsid w:val="00922805"/>
    <w:rsid w:val="009248AC"/>
    <w:rsid w:val="009254BB"/>
    <w:rsid w:val="00926ADA"/>
    <w:rsid w:val="00926EF6"/>
    <w:rsid w:val="00927B2A"/>
    <w:rsid w:val="009312E0"/>
    <w:rsid w:val="0093160F"/>
    <w:rsid w:val="009324F1"/>
    <w:rsid w:val="00937D43"/>
    <w:rsid w:val="009412D5"/>
    <w:rsid w:val="0094191A"/>
    <w:rsid w:val="00945C4A"/>
    <w:rsid w:val="00945C61"/>
    <w:rsid w:val="00947130"/>
    <w:rsid w:val="009473D7"/>
    <w:rsid w:val="00952939"/>
    <w:rsid w:val="00952D64"/>
    <w:rsid w:val="0095566F"/>
    <w:rsid w:val="009624C5"/>
    <w:rsid w:val="009630D1"/>
    <w:rsid w:val="00963252"/>
    <w:rsid w:val="00963F6D"/>
    <w:rsid w:val="00967AF6"/>
    <w:rsid w:val="00970CFD"/>
    <w:rsid w:val="00974125"/>
    <w:rsid w:val="00975E0A"/>
    <w:rsid w:val="009771CC"/>
    <w:rsid w:val="00980A72"/>
    <w:rsid w:val="009810CF"/>
    <w:rsid w:val="009826AA"/>
    <w:rsid w:val="00983708"/>
    <w:rsid w:val="0098506D"/>
    <w:rsid w:val="00985E31"/>
    <w:rsid w:val="00986DF1"/>
    <w:rsid w:val="00990502"/>
    <w:rsid w:val="009907E1"/>
    <w:rsid w:val="0099202D"/>
    <w:rsid w:val="009953C0"/>
    <w:rsid w:val="009A252F"/>
    <w:rsid w:val="009A3097"/>
    <w:rsid w:val="009A6AA5"/>
    <w:rsid w:val="009B2759"/>
    <w:rsid w:val="009B415F"/>
    <w:rsid w:val="009B6BA6"/>
    <w:rsid w:val="009C4FE8"/>
    <w:rsid w:val="009C607E"/>
    <w:rsid w:val="009D03BD"/>
    <w:rsid w:val="009D3306"/>
    <w:rsid w:val="009D4071"/>
    <w:rsid w:val="009D6133"/>
    <w:rsid w:val="009D7A77"/>
    <w:rsid w:val="009E0714"/>
    <w:rsid w:val="009E0979"/>
    <w:rsid w:val="009E204E"/>
    <w:rsid w:val="009E6104"/>
    <w:rsid w:val="009E63D2"/>
    <w:rsid w:val="009E7DF7"/>
    <w:rsid w:val="009F1A38"/>
    <w:rsid w:val="009F2AE3"/>
    <w:rsid w:val="009F3684"/>
    <w:rsid w:val="009F465B"/>
    <w:rsid w:val="009F5C54"/>
    <w:rsid w:val="009F65CE"/>
    <w:rsid w:val="009F7F46"/>
    <w:rsid w:val="00A02A31"/>
    <w:rsid w:val="00A1129B"/>
    <w:rsid w:val="00A14DC4"/>
    <w:rsid w:val="00A164C9"/>
    <w:rsid w:val="00A16DF0"/>
    <w:rsid w:val="00A17580"/>
    <w:rsid w:val="00A2176D"/>
    <w:rsid w:val="00A22F0C"/>
    <w:rsid w:val="00A23019"/>
    <w:rsid w:val="00A26D34"/>
    <w:rsid w:val="00A27EBA"/>
    <w:rsid w:val="00A3419D"/>
    <w:rsid w:val="00A45C20"/>
    <w:rsid w:val="00A47AEA"/>
    <w:rsid w:val="00A47C0B"/>
    <w:rsid w:val="00A5667B"/>
    <w:rsid w:val="00A60C1F"/>
    <w:rsid w:val="00A65161"/>
    <w:rsid w:val="00A7281B"/>
    <w:rsid w:val="00A8182B"/>
    <w:rsid w:val="00A826FB"/>
    <w:rsid w:val="00A8612E"/>
    <w:rsid w:val="00A90820"/>
    <w:rsid w:val="00A92986"/>
    <w:rsid w:val="00A95920"/>
    <w:rsid w:val="00A959B9"/>
    <w:rsid w:val="00AA0255"/>
    <w:rsid w:val="00AA308C"/>
    <w:rsid w:val="00AA3C93"/>
    <w:rsid w:val="00AA7C58"/>
    <w:rsid w:val="00AB47A9"/>
    <w:rsid w:val="00AB49DF"/>
    <w:rsid w:val="00AB5FD1"/>
    <w:rsid w:val="00AB70E8"/>
    <w:rsid w:val="00AC2EDD"/>
    <w:rsid w:val="00AC33C1"/>
    <w:rsid w:val="00AD1645"/>
    <w:rsid w:val="00AD1C49"/>
    <w:rsid w:val="00AD21CB"/>
    <w:rsid w:val="00AE123B"/>
    <w:rsid w:val="00AE1DB7"/>
    <w:rsid w:val="00AE27AA"/>
    <w:rsid w:val="00AE2B9B"/>
    <w:rsid w:val="00AE5D3B"/>
    <w:rsid w:val="00AF34DB"/>
    <w:rsid w:val="00AF3807"/>
    <w:rsid w:val="00AF57DB"/>
    <w:rsid w:val="00AF5A5F"/>
    <w:rsid w:val="00AF73A5"/>
    <w:rsid w:val="00B0085B"/>
    <w:rsid w:val="00B009A8"/>
    <w:rsid w:val="00B013AA"/>
    <w:rsid w:val="00B01C00"/>
    <w:rsid w:val="00B030ED"/>
    <w:rsid w:val="00B11B43"/>
    <w:rsid w:val="00B11ED6"/>
    <w:rsid w:val="00B12573"/>
    <w:rsid w:val="00B134F3"/>
    <w:rsid w:val="00B20514"/>
    <w:rsid w:val="00B20F3E"/>
    <w:rsid w:val="00B23EF4"/>
    <w:rsid w:val="00B2404F"/>
    <w:rsid w:val="00B258FF"/>
    <w:rsid w:val="00B31116"/>
    <w:rsid w:val="00B33738"/>
    <w:rsid w:val="00B340EA"/>
    <w:rsid w:val="00B36ADF"/>
    <w:rsid w:val="00B416C3"/>
    <w:rsid w:val="00B42088"/>
    <w:rsid w:val="00B43687"/>
    <w:rsid w:val="00B445B6"/>
    <w:rsid w:val="00B45310"/>
    <w:rsid w:val="00B51B21"/>
    <w:rsid w:val="00B56D76"/>
    <w:rsid w:val="00B578E8"/>
    <w:rsid w:val="00B60C2E"/>
    <w:rsid w:val="00B61D4F"/>
    <w:rsid w:val="00B67998"/>
    <w:rsid w:val="00B71021"/>
    <w:rsid w:val="00B72694"/>
    <w:rsid w:val="00B74C6E"/>
    <w:rsid w:val="00B7687A"/>
    <w:rsid w:val="00B7777A"/>
    <w:rsid w:val="00B81E2A"/>
    <w:rsid w:val="00B842FD"/>
    <w:rsid w:val="00B84DAE"/>
    <w:rsid w:val="00B87C02"/>
    <w:rsid w:val="00B929A9"/>
    <w:rsid w:val="00B93E2E"/>
    <w:rsid w:val="00BA1391"/>
    <w:rsid w:val="00BA2E49"/>
    <w:rsid w:val="00BB133E"/>
    <w:rsid w:val="00BB29D6"/>
    <w:rsid w:val="00BB3050"/>
    <w:rsid w:val="00BB6008"/>
    <w:rsid w:val="00BB6027"/>
    <w:rsid w:val="00BB6F73"/>
    <w:rsid w:val="00BB70E7"/>
    <w:rsid w:val="00BB7E0A"/>
    <w:rsid w:val="00BC0341"/>
    <w:rsid w:val="00BC221F"/>
    <w:rsid w:val="00BC58CA"/>
    <w:rsid w:val="00BC65BA"/>
    <w:rsid w:val="00BC66A6"/>
    <w:rsid w:val="00BC7016"/>
    <w:rsid w:val="00BD1299"/>
    <w:rsid w:val="00BD1CB3"/>
    <w:rsid w:val="00BD1DCE"/>
    <w:rsid w:val="00BD46D1"/>
    <w:rsid w:val="00BD6A26"/>
    <w:rsid w:val="00BD6CAB"/>
    <w:rsid w:val="00BD6D1A"/>
    <w:rsid w:val="00BE09A6"/>
    <w:rsid w:val="00BE0DC2"/>
    <w:rsid w:val="00BE285E"/>
    <w:rsid w:val="00BE2A42"/>
    <w:rsid w:val="00BE2A55"/>
    <w:rsid w:val="00BE705F"/>
    <w:rsid w:val="00BF1527"/>
    <w:rsid w:val="00BF1568"/>
    <w:rsid w:val="00BF1B74"/>
    <w:rsid w:val="00BF2173"/>
    <w:rsid w:val="00BF337F"/>
    <w:rsid w:val="00BF45D2"/>
    <w:rsid w:val="00BF7D32"/>
    <w:rsid w:val="00C021B9"/>
    <w:rsid w:val="00C02423"/>
    <w:rsid w:val="00C02D2F"/>
    <w:rsid w:val="00C032D3"/>
    <w:rsid w:val="00C0351B"/>
    <w:rsid w:val="00C03C94"/>
    <w:rsid w:val="00C046EE"/>
    <w:rsid w:val="00C05161"/>
    <w:rsid w:val="00C05259"/>
    <w:rsid w:val="00C0555E"/>
    <w:rsid w:val="00C0672C"/>
    <w:rsid w:val="00C06FE6"/>
    <w:rsid w:val="00C10BA9"/>
    <w:rsid w:val="00C12845"/>
    <w:rsid w:val="00C14A69"/>
    <w:rsid w:val="00C15AE0"/>
    <w:rsid w:val="00C166E3"/>
    <w:rsid w:val="00C20FC0"/>
    <w:rsid w:val="00C21A7A"/>
    <w:rsid w:val="00C2540E"/>
    <w:rsid w:val="00C26EAE"/>
    <w:rsid w:val="00C30ABA"/>
    <w:rsid w:val="00C30B04"/>
    <w:rsid w:val="00C30CFF"/>
    <w:rsid w:val="00C3431D"/>
    <w:rsid w:val="00C4260B"/>
    <w:rsid w:val="00C43B55"/>
    <w:rsid w:val="00C4494F"/>
    <w:rsid w:val="00C464E0"/>
    <w:rsid w:val="00C50D6F"/>
    <w:rsid w:val="00C57AE3"/>
    <w:rsid w:val="00C6251B"/>
    <w:rsid w:val="00C6515F"/>
    <w:rsid w:val="00C65B91"/>
    <w:rsid w:val="00C65D8B"/>
    <w:rsid w:val="00C663C1"/>
    <w:rsid w:val="00C66BE7"/>
    <w:rsid w:val="00C708DD"/>
    <w:rsid w:val="00C7362C"/>
    <w:rsid w:val="00C75EAA"/>
    <w:rsid w:val="00C764B3"/>
    <w:rsid w:val="00C77D4C"/>
    <w:rsid w:val="00C77E1D"/>
    <w:rsid w:val="00C81886"/>
    <w:rsid w:val="00C81EAF"/>
    <w:rsid w:val="00C836AF"/>
    <w:rsid w:val="00C85CAB"/>
    <w:rsid w:val="00C866D0"/>
    <w:rsid w:val="00C90BF9"/>
    <w:rsid w:val="00C91959"/>
    <w:rsid w:val="00C92BAA"/>
    <w:rsid w:val="00C963DA"/>
    <w:rsid w:val="00CA46D8"/>
    <w:rsid w:val="00CA500D"/>
    <w:rsid w:val="00CA7098"/>
    <w:rsid w:val="00CA7554"/>
    <w:rsid w:val="00CB2D0B"/>
    <w:rsid w:val="00CB75C1"/>
    <w:rsid w:val="00CC235C"/>
    <w:rsid w:val="00CC3AB1"/>
    <w:rsid w:val="00CC6250"/>
    <w:rsid w:val="00CD0527"/>
    <w:rsid w:val="00CD09D0"/>
    <w:rsid w:val="00CD0F3F"/>
    <w:rsid w:val="00CD1238"/>
    <w:rsid w:val="00CD1E39"/>
    <w:rsid w:val="00CD476F"/>
    <w:rsid w:val="00CD552D"/>
    <w:rsid w:val="00CD6702"/>
    <w:rsid w:val="00CD70F9"/>
    <w:rsid w:val="00CE2355"/>
    <w:rsid w:val="00CE3FBE"/>
    <w:rsid w:val="00CE524E"/>
    <w:rsid w:val="00CE5704"/>
    <w:rsid w:val="00CE6327"/>
    <w:rsid w:val="00CF31B1"/>
    <w:rsid w:val="00CF3504"/>
    <w:rsid w:val="00CF74C9"/>
    <w:rsid w:val="00D03156"/>
    <w:rsid w:val="00D07D24"/>
    <w:rsid w:val="00D11555"/>
    <w:rsid w:val="00D122B8"/>
    <w:rsid w:val="00D12F12"/>
    <w:rsid w:val="00D25CBA"/>
    <w:rsid w:val="00D26B44"/>
    <w:rsid w:val="00D33566"/>
    <w:rsid w:val="00D33AB3"/>
    <w:rsid w:val="00D348E1"/>
    <w:rsid w:val="00D34BDC"/>
    <w:rsid w:val="00D36914"/>
    <w:rsid w:val="00D37C44"/>
    <w:rsid w:val="00D413F8"/>
    <w:rsid w:val="00D44BD6"/>
    <w:rsid w:val="00D44C63"/>
    <w:rsid w:val="00D458A4"/>
    <w:rsid w:val="00D459E0"/>
    <w:rsid w:val="00D51111"/>
    <w:rsid w:val="00D53040"/>
    <w:rsid w:val="00D53D18"/>
    <w:rsid w:val="00D56BA5"/>
    <w:rsid w:val="00D60B3A"/>
    <w:rsid w:val="00D6180D"/>
    <w:rsid w:val="00D62BF5"/>
    <w:rsid w:val="00D6314B"/>
    <w:rsid w:val="00D634DB"/>
    <w:rsid w:val="00D6397D"/>
    <w:rsid w:val="00D661D5"/>
    <w:rsid w:val="00D662D5"/>
    <w:rsid w:val="00D71F60"/>
    <w:rsid w:val="00D82656"/>
    <w:rsid w:val="00D8425E"/>
    <w:rsid w:val="00D90555"/>
    <w:rsid w:val="00D90E0C"/>
    <w:rsid w:val="00D9134E"/>
    <w:rsid w:val="00D92C7D"/>
    <w:rsid w:val="00D941CF"/>
    <w:rsid w:val="00D949C1"/>
    <w:rsid w:val="00D9513D"/>
    <w:rsid w:val="00DA3ED7"/>
    <w:rsid w:val="00DA47A1"/>
    <w:rsid w:val="00DA504A"/>
    <w:rsid w:val="00DA5129"/>
    <w:rsid w:val="00DA770B"/>
    <w:rsid w:val="00DA79F5"/>
    <w:rsid w:val="00DA7D04"/>
    <w:rsid w:val="00DB27F0"/>
    <w:rsid w:val="00DB3F55"/>
    <w:rsid w:val="00DB4D44"/>
    <w:rsid w:val="00DB6553"/>
    <w:rsid w:val="00DB6F89"/>
    <w:rsid w:val="00DC0224"/>
    <w:rsid w:val="00DC0667"/>
    <w:rsid w:val="00DC0C92"/>
    <w:rsid w:val="00DC3DEC"/>
    <w:rsid w:val="00DC405E"/>
    <w:rsid w:val="00DD526F"/>
    <w:rsid w:val="00DD5FB7"/>
    <w:rsid w:val="00DE01BD"/>
    <w:rsid w:val="00DE1084"/>
    <w:rsid w:val="00DE14ED"/>
    <w:rsid w:val="00DE396A"/>
    <w:rsid w:val="00DE4F5B"/>
    <w:rsid w:val="00DE569A"/>
    <w:rsid w:val="00DE5E0B"/>
    <w:rsid w:val="00DF0B38"/>
    <w:rsid w:val="00DF0C90"/>
    <w:rsid w:val="00DF409D"/>
    <w:rsid w:val="00E02BA0"/>
    <w:rsid w:val="00E054EF"/>
    <w:rsid w:val="00E06881"/>
    <w:rsid w:val="00E06890"/>
    <w:rsid w:val="00E0727D"/>
    <w:rsid w:val="00E11C51"/>
    <w:rsid w:val="00E134E2"/>
    <w:rsid w:val="00E1491C"/>
    <w:rsid w:val="00E1494E"/>
    <w:rsid w:val="00E16309"/>
    <w:rsid w:val="00E17D76"/>
    <w:rsid w:val="00E17F10"/>
    <w:rsid w:val="00E22CA4"/>
    <w:rsid w:val="00E22CD8"/>
    <w:rsid w:val="00E23321"/>
    <w:rsid w:val="00E37F27"/>
    <w:rsid w:val="00E41071"/>
    <w:rsid w:val="00E455BF"/>
    <w:rsid w:val="00E45E73"/>
    <w:rsid w:val="00E471D3"/>
    <w:rsid w:val="00E5359D"/>
    <w:rsid w:val="00E53CEC"/>
    <w:rsid w:val="00E54302"/>
    <w:rsid w:val="00E600BC"/>
    <w:rsid w:val="00E6164E"/>
    <w:rsid w:val="00E62C0A"/>
    <w:rsid w:val="00E62C68"/>
    <w:rsid w:val="00E62E4C"/>
    <w:rsid w:val="00E70B98"/>
    <w:rsid w:val="00E73E6F"/>
    <w:rsid w:val="00E7450D"/>
    <w:rsid w:val="00E752DD"/>
    <w:rsid w:val="00E80FEA"/>
    <w:rsid w:val="00E810CD"/>
    <w:rsid w:val="00E83068"/>
    <w:rsid w:val="00E83446"/>
    <w:rsid w:val="00E838D3"/>
    <w:rsid w:val="00E85551"/>
    <w:rsid w:val="00E866B1"/>
    <w:rsid w:val="00E8744B"/>
    <w:rsid w:val="00E95C2D"/>
    <w:rsid w:val="00E979AE"/>
    <w:rsid w:val="00EA0795"/>
    <w:rsid w:val="00EA2F03"/>
    <w:rsid w:val="00EA55CC"/>
    <w:rsid w:val="00EA55FB"/>
    <w:rsid w:val="00EA77D2"/>
    <w:rsid w:val="00EB285F"/>
    <w:rsid w:val="00EB45A2"/>
    <w:rsid w:val="00EB4D65"/>
    <w:rsid w:val="00EB5E6B"/>
    <w:rsid w:val="00EB6579"/>
    <w:rsid w:val="00EB6B61"/>
    <w:rsid w:val="00EC168D"/>
    <w:rsid w:val="00EC66A3"/>
    <w:rsid w:val="00EC690F"/>
    <w:rsid w:val="00EC786A"/>
    <w:rsid w:val="00EC795A"/>
    <w:rsid w:val="00ED0EF1"/>
    <w:rsid w:val="00ED194E"/>
    <w:rsid w:val="00ED4833"/>
    <w:rsid w:val="00ED4B32"/>
    <w:rsid w:val="00ED506E"/>
    <w:rsid w:val="00ED757A"/>
    <w:rsid w:val="00EE085E"/>
    <w:rsid w:val="00EE094A"/>
    <w:rsid w:val="00EE5D69"/>
    <w:rsid w:val="00EE5E63"/>
    <w:rsid w:val="00EF227C"/>
    <w:rsid w:val="00EF32B2"/>
    <w:rsid w:val="00EF7FA6"/>
    <w:rsid w:val="00F003CE"/>
    <w:rsid w:val="00F020AD"/>
    <w:rsid w:val="00F03236"/>
    <w:rsid w:val="00F0716B"/>
    <w:rsid w:val="00F07938"/>
    <w:rsid w:val="00F1115E"/>
    <w:rsid w:val="00F13D6F"/>
    <w:rsid w:val="00F15B05"/>
    <w:rsid w:val="00F15FD3"/>
    <w:rsid w:val="00F16BB2"/>
    <w:rsid w:val="00F17AD5"/>
    <w:rsid w:val="00F17B84"/>
    <w:rsid w:val="00F21644"/>
    <w:rsid w:val="00F24E8A"/>
    <w:rsid w:val="00F25B85"/>
    <w:rsid w:val="00F26159"/>
    <w:rsid w:val="00F30BF0"/>
    <w:rsid w:val="00F32598"/>
    <w:rsid w:val="00F327B7"/>
    <w:rsid w:val="00F36306"/>
    <w:rsid w:val="00F36D2C"/>
    <w:rsid w:val="00F37823"/>
    <w:rsid w:val="00F40452"/>
    <w:rsid w:val="00F4106E"/>
    <w:rsid w:val="00F42F63"/>
    <w:rsid w:val="00F46FA8"/>
    <w:rsid w:val="00F52314"/>
    <w:rsid w:val="00F52964"/>
    <w:rsid w:val="00F5382A"/>
    <w:rsid w:val="00F56F84"/>
    <w:rsid w:val="00F57C47"/>
    <w:rsid w:val="00F6697A"/>
    <w:rsid w:val="00F66E5A"/>
    <w:rsid w:val="00F676A6"/>
    <w:rsid w:val="00F70061"/>
    <w:rsid w:val="00F715BE"/>
    <w:rsid w:val="00F811E7"/>
    <w:rsid w:val="00F81784"/>
    <w:rsid w:val="00F82ADB"/>
    <w:rsid w:val="00F84F45"/>
    <w:rsid w:val="00F87B71"/>
    <w:rsid w:val="00F87CE9"/>
    <w:rsid w:val="00F905AE"/>
    <w:rsid w:val="00F91779"/>
    <w:rsid w:val="00F93E7F"/>
    <w:rsid w:val="00F9435B"/>
    <w:rsid w:val="00F958A9"/>
    <w:rsid w:val="00F9629E"/>
    <w:rsid w:val="00FA095B"/>
    <w:rsid w:val="00FA2617"/>
    <w:rsid w:val="00FA321C"/>
    <w:rsid w:val="00FA322D"/>
    <w:rsid w:val="00FA3C4A"/>
    <w:rsid w:val="00FA6178"/>
    <w:rsid w:val="00FA731F"/>
    <w:rsid w:val="00FB0396"/>
    <w:rsid w:val="00FB214C"/>
    <w:rsid w:val="00FB2B5B"/>
    <w:rsid w:val="00FB3461"/>
    <w:rsid w:val="00FB4559"/>
    <w:rsid w:val="00FB65D9"/>
    <w:rsid w:val="00FC23E8"/>
    <w:rsid w:val="00FC3095"/>
    <w:rsid w:val="00FC4950"/>
    <w:rsid w:val="00FD1A4D"/>
    <w:rsid w:val="00FD265E"/>
    <w:rsid w:val="00FD6B93"/>
    <w:rsid w:val="00FD7CD2"/>
    <w:rsid w:val="00FE2CB9"/>
    <w:rsid w:val="00FE655C"/>
    <w:rsid w:val="00FE6E94"/>
    <w:rsid w:val="00FE797A"/>
    <w:rsid w:val="00FF009C"/>
    <w:rsid w:val="00FF407F"/>
    <w:rsid w:val="00FF4968"/>
    <w:rsid w:val="00FF7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0665B19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71D9"/>
    <w:pPr>
      <w:spacing w:after="120"/>
      <w:jc w:val="both"/>
    </w:pPr>
    <w:rPr>
      <w:rFonts w:ascii="Arial" w:hAnsi="Arial"/>
      <w:sz w:val="22"/>
      <w:szCs w:val="24"/>
      <w:lang w:eastAsia="es-ES"/>
    </w:rPr>
  </w:style>
  <w:style w:type="paragraph" w:styleId="Ttulo1">
    <w:name w:val="heading 1"/>
    <w:basedOn w:val="Prrafodelista"/>
    <w:next w:val="Normal"/>
    <w:autoRedefine/>
    <w:qFormat/>
    <w:rsid w:val="008D32F3"/>
    <w:pPr>
      <w:numPr>
        <w:numId w:val="3"/>
      </w:numPr>
      <w:pBdr>
        <w:bottom w:val="single" w:sz="4" w:space="1" w:color="auto"/>
      </w:pBdr>
      <w:spacing w:before="240" w:after="360"/>
      <w:outlineLvl w:val="0"/>
    </w:pPr>
    <w:rPr>
      <w:b/>
      <w:color w:val="4F6228" w:themeColor="accent3" w:themeShade="80"/>
      <w:sz w:val="40"/>
      <w:lang w:val="en-US"/>
    </w:rPr>
  </w:style>
  <w:style w:type="paragraph" w:styleId="Ttulo2">
    <w:name w:val="heading 2"/>
    <w:basedOn w:val="Prrafodelista"/>
    <w:next w:val="Normal"/>
    <w:qFormat/>
    <w:rsid w:val="008D32F3"/>
    <w:pPr>
      <w:numPr>
        <w:ilvl w:val="1"/>
        <w:numId w:val="3"/>
      </w:numPr>
      <w:spacing w:before="120" w:after="240"/>
      <w:outlineLvl w:val="1"/>
    </w:pPr>
    <w:rPr>
      <w:b/>
      <w:color w:val="4F6228" w:themeColor="accent3" w:themeShade="80"/>
      <w:sz w:val="32"/>
      <w:lang w:val="en-US"/>
    </w:rPr>
  </w:style>
  <w:style w:type="paragraph" w:styleId="Ttulo3">
    <w:name w:val="heading 3"/>
    <w:basedOn w:val="Normal"/>
    <w:next w:val="Normal"/>
    <w:link w:val="Ttulo3Car"/>
    <w:qFormat/>
    <w:rsid w:val="008D32F3"/>
    <w:pPr>
      <w:keepNext/>
      <w:numPr>
        <w:ilvl w:val="2"/>
        <w:numId w:val="3"/>
      </w:numPr>
      <w:spacing w:before="120"/>
      <w:outlineLvl w:val="2"/>
    </w:pPr>
    <w:rPr>
      <w:rFonts w:cs="Arial"/>
      <w:b/>
      <w:bCs/>
      <w:i/>
      <w:smallCaps/>
      <w:color w:val="4F6228" w:themeColor="accent3" w:themeShade="80"/>
      <w:sz w:val="28"/>
      <w:szCs w:val="28"/>
    </w:rPr>
  </w:style>
  <w:style w:type="paragraph" w:styleId="Ttulo4">
    <w:name w:val="heading 4"/>
    <w:basedOn w:val="Normal"/>
    <w:next w:val="Normal"/>
    <w:qFormat/>
    <w:rsid w:val="00EB285F"/>
    <w:pPr>
      <w:keepNext/>
      <w:numPr>
        <w:ilvl w:val="3"/>
        <w:numId w:val="3"/>
      </w:numPr>
      <w:spacing w:before="240" w:after="60"/>
      <w:outlineLvl w:val="3"/>
    </w:pPr>
    <w:rPr>
      <w:b/>
      <w:bCs/>
      <w:smallCaps/>
      <w:color w:val="0000FF"/>
      <w:sz w:val="28"/>
      <w:szCs w:val="28"/>
      <w:u w:val="single"/>
    </w:rPr>
  </w:style>
  <w:style w:type="paragraph" w:styleId="Ttulo5">
    <w:name w:val="heading 5"/>
    <w:basedOn w:val="Normal"/>
    <w:next w:val="Normal"/>
    <w:qFormat/>
    <w:rsid w:val="00EB285F"/>
    <w:pPr>
      <w:numPr>
        <w:ilvl w:val="4"/>
        <w:numId w:val="3"/>
      </w:numPr>
      <w:spacing w:before="240" w:after="60"/>
      <w:outlineLvl w:val="4"/>
    </w:pPr>
    <w:rPr>
      <w:b/>
      <w:bCs/>
      <w:iCs/>
      <w:smallCaps/>
      <w:color w:val="0000FF"/>
      <w:sz w:val="24"/>
      <w:u w:val="single"/>
    </w:rPr>
  </w:style>
  <w:style w:type="paragraph" w:styleId="Ttulo6">
    <w:name w:val="heading 6"/>
    <w:basedOn w:val="Normal"/>
    <w:next w:val="Normal"/>
    <w:qFormat/>
    <w:rsid w:val="00EB285F"/>
    <w:pPr>
      <w:numPr>
        <w:ilvl w:val="5"/>
        <w:numId w:val="3"/>
      </w:numPr>
      <w:spacing w:before="240" w:after="60"/>
      <w:outlineLvl w:val="5"/>
    </w:pPr>
    <w:rPr>
      <w:b/>
      <w:bCs/>
      <w:smallCaps/>
      <w:color w:val="0000FF"/>
      <w:szCs w:val="22"/>
    </w:rPr>
  </w:style>
  <w:style w:type="paragraph" w:styleId="Ttulo7">
    <w:name w:val="heading 7"/>
    <w:basedOn w:val="Normal"/>
    <w:next w:val="Normal"/>
    <w:qFormat/>
    <w:rsid w:val="00EB285F"/>
    <w:pPr>
      <w:numPr>
        <w:ilvl w:val="6"/>
        <w:numId w:val="3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Ttulo8">
    <w:name w:val="heading 8"/>
    <w:basedOn w:val="Normal"/>
    <w:next w:val="Normal"/>
    <w:qFormat/>
    <w:rsid w:val="00EB285F"/>
    <w:pPr>
      <w:numPr>
        <w:ilvl w:val="7"/>
        <w:numId w:val="3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Ttulo9">
    <w:name w:val="heading 9"/>
    <w:basedOn w:val="Normal"/>
    <w:next w:val="Normal"/>
    <w:qFormat/>
    <w:rsid w:val="00EB285F"/>
    <w:pPr>
      <w:numPr>
        <w:ilvl w:val="8"/>
        <w:numId w:val="3"/>
      </w:numPr>
      <w:spacing w:before="240" w:after="60"/>
      <w:outlineLvl w:val="8"/>
    </w:pPr>
    <w:rPr>
      <w:rFonts w:cs="Arial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0F534C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0F534C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autoRedefine/>
    <w:uiPriority w:val="39"/>
    <w:rsid w:val="0058039D"/>
    <w:pPr>
      <w:tabs>
        <w:tab w:val="left" w:pos="440"/>
        <w:tab w:val="right" w:leader="dot" w:pos="9397"/>
      </w:tabs>
    </w:pPr>
    <w:rPr>
      <w:rFonts w:eastAsiaTheme="minorEastAsia" w:cs="Arial"/>
      <w:noProof/>
      <w:sz w:val="20"/>
      <w:szCs w:val="20"/>
      <w:lang w:eastAsia="es-AR"/>
    </w:rPr>
  </w:style>
  <w:style w:type="table" w:styleId="Tablaconcuadrcula">
    <w:name w:val="Table Grid"/>
    <w:basedOn w:val="Tablanormal"/>
    <w:rsid w:val="00B45310"/>
    <w:pPr>
      <w:jc w:val="center"/>
    </w:pPr>
    <w:rPr>
      <w:rFonts w:ascii="Arial" w:hAnsi="Arial"/>
      <w:sz w:val="18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vAlign w:val="center"/>
    </w:tcPr>
    <w:tblStylePr w:type="firstRow">
      <w:rPr>
        <w:rFonts w:ascii="Arial" w:hAnsi="Arial"/>
        <w:b/>
        <w:sz w:val="18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  <w:tl2br w:val="nil"/>
          <w:tr2bl w:val="nil"/>
        </w:tcBorders>
        <w:shd w:val="clear" w:color="auto" w:fill="E6E6E6"/>
      </w:tcPr>
    </w:tblStylePr>
  </w:style>
  <w:style w:type="paragraph" w:styleId="TDC2">
    <w:name w:val="toc 2"/>
    <w:basedOn w:val="Normal"/>
    <w:next w:val="Normal"/>
    <w:autoRedefine/>
    <w:uiPriority w:val="39"/>
    <w:rsid w:val="0058039D"/>
    <w:pPr>
      <w:tabs>
        <w:tab w:val="left" w:pos="880"/>
        <w:tab w:val="right" w:leader="dot" w:pos="9397"/>
      </w:tabs>
      <w:ind w:left="220"/>
    </w:pPr>
    <w:rPr>
      <w:rFonts w:eastAsiaTheme="minorEastAsia" w:cs="Arial"/>
      <w:noProof/>
      <w:sz w:val="20"/>
      <w:szCs w:val="20"/>
      <w:lang w:eastAsia="es-AR"/>
    </w:rPr>
  </w:style>
  <w:style w:type="paragraph" w:styleId="TDC3">
    <w:name w:val="toc 3"/>
    <w:basedOn w:val="Normal"/>
    <w:next w:val="Normal"/>
    <w:autoRedefine/>
    <w:uiPriority w:val="39"/>
    <w:rsid w:val="0058039D"/>
    <w:pPr>
      <w:tabs>
        <w:tab w:val="left" w:pos="1320"/>
        <w:tab w:val="right" w:leader="dot" w:pos="9397"/>
      </w:tabs>
      <w:ind w:left="440"/>
    </w:pPr>
    <w:rPr>
      <w:rFonts w:eastAsiaTheme="minorEastAsia" w:cs="Arial"/>
      <w:noProof/>
      <w:sz w:val="20"/>
      <w:szCs w:val="20"/>
      <w:lang w:eastAsia="es-AR"/>
    </w:rPr>
  </w:style>
  <w:style w:type="character" w:styleId="Hipervnculo">
    <w:name w:val="Hyperlink"/>
    <w:basedOn w:val="Fuentedeprrafopredeter"/>
    <w:uiPriority w:val="99"/>
    <w:rsid w:val="004770EB"/>
    <w:rPr>
      <w:color w:val="0000FF"/>
      <w:u w:val="single"/>
    </w:rPr>
  </w:style>
  <w:style w:type="paragraph" w:styleId="TDC4">
    <w:name w:val="toc 4"/>
    <w:basedOn w:val="Normal"/>
    <w:next w:val="Normal"/>
    <w:autoRedefine/>
    <w:semiHidden/>
    <w:rsid w:val="004770EB"/>
    <w:pPr>
      <w:ind w:left="660"/>
    </w:pPr>
    <w:rPr>
      <w:sz w:val="20"/>
    </w:rPr>
  </w:style>
  <w:style w:type="paragraph" w:styleId="TDC5">
    <w:name w:val="toc 5"/>
    <w:basedOn w:val="Normal"/>
    <w:next w:val="Normal"/>
    <w:autoRedefine/>
    <w:semiHidden/>
    <w:rsid w:val="004770EB"/>
    <w:pPr>
      <w:ind w:left="880"/>
    </w:pPr>
  </w:style>
  <w:style w:type="paragraph" w:styleId="Ttulo">
    <w:name w:val="Title"/>
    <w:basedOn w:val="Encabezado"/>
    <w:qFormat/>
    <w:rsid w:val="006A563B"/>
    <w:pPr>
      <w:framePr w:hSpace="141" w:wrap="around" w:vAnchor="text" w:hAnchor="margin" w:y="4069"/>
      <w:jc w:val="center"/>
    </w:pPr>
    <w:rPr>
      <w:b/>
      <w:color w:val="4F6228" w:themeColor="accent3" w:themeShade="80"/>
      <w:sz w:val="56"/>
      <w:szCs w:val="52"/>
      <w:lang w:val="en-US"/>
    </w:rPr>
  </w:style>
  <w:style w:type="paragraph" w:styleId="Textoindependiente">
    <w:name w:val="Body Text"/>
    <w:basedOn w:val="Normal"/>
    <w:link w:val="TextoindependienteCar"/>
    <w:rsid w:val="00EB285F"/>
    <w:pPr>
      <w:spacing w:after="220" w:line="220" w:lineRule="atLeast"/>
    </w:pPr>
    <w:rPr>
      <w:rFonts w:ascii="Times New Roman" w:hAnsi="Times New Roman"/>
      <w:sz w:val="20"/>
      <w:szCs w:val="20"/>
    </w:rPr>
  </w:style>
  <w:style w:type="paragraph" w:customStyle="1" w:styleId="SubtitleCover">
    <w:name w:val="Subtitle Cover"/>
    <w:basedOn w:val="Normal"/>
    <w:next w:val="Textoindependiente"/>
    <w:rsid w:val="00081AFB"/>
    <w:pPr>
      <w:keepNext/>
      <w:keepLines/>
      <w:spacing w:before="1520" w:line="240" w:lineRule="atLeast"/>
      <w:ind w:right="1680"/>
    </w:pPr>
    <w:rPr>
      <w:rFonts w:ascii="Times New Roman" w:hAnsi="Times New Roman"/>
      <w:spacing w:val="-20"/>
      <w:kern w:val="28"/>
      <w:sz w:val="40"/>
      <w:szCs w:val="20"/>
    </w:rPr>
  </w:style>
  <w:style w:type="paragraph" w:customStyle="1" w:styleId="Parrafo">
    <w:name w:val="Parrafo"/>
    <w:basedOn w:val="Normal"/>
    <w:rsid w:val="004A41A9"/>
    <w:pPr>
      <w:widowControl w:val="0"/>
      <w:tabs>
        <w:tab w:val="left" w:pos="8789"/>
      </w:tabs>
      <w:spacing w:line="-240" w:lineRule="auto"/>
    </w:pPr>
    <w:rPr>
      <w:rFonts w:ascii="StempelGaramondRoman" w:hAnsi="StempelGaramondRoman"/>
      <w:i/>
      <w:color w:val="000000"/>
      <w:sz w:val="24"/>
      <w:szCs w:val="20"/>
      <w:lang w:val="es-ES_tradnl" w:eastAsia="en-US"/>
    </w:rPr>
  </w:style>
  <w:style w:type="paragraph" w:customStyle="1" w:styleId="Bullet1">
    <w:name w:val="Bullet 1"/>
    <w:basedOn w:val="Normal"/>
    <w:link w:val="Bullet1Char"/>
    <w:rsid w:val="000309AC"/>
    <w:pPr>
      <w:numPr>
        <w:numId w:val="1"/>
      </w:numPr>
    </w:pPr>
    <w:rPr>
      <w:lang w:eastAsia="en-US"/>
    </w:rPr>
  </w:style>
  <w:style w:type="character" w:customStyle="1" w:styleId="Bullet1Char">
    <w:name w:val="Bullet 1 Char"/>
    <w:basedOn w:val="Fuentedeprrafopredeter"/>
    <w:link w:val="Bullet1"/>
    <w:rsid w:val="000309AC"/>
    <w:rPr>
      <w:rFonts w:ascii="Arial" w:hAnsi="Arial"/>
      <w:sz w:val="22"/>
      <w:szCs w:val="24"/>
      <w:lang w:eastAsia="en-US"/>
    </w:rPr>
  </w:style>
  <w:style w:type="numbering" w:customStyle="1" w:styleId="Bullet3">
    <w:name w:val="Bullet 3"/>
    <w:basedOn w:val="Sinlista"/>
    <w:rsid w:val="007221B5"/>
    <w:pPr>
      <w:numPr>
        <w:numId w:val="2"/>
      </w:numPr>
    </w:pPr>
  </w:style>
  <w:style w:type="paragraph" w:styleId="Descripcin">
    <w:name w:val="caption"/>
    <w:basedOn w:val="Normal"/>
    <w:next w:val="Normal"/>
    <w:qFormat/>
    <w:rsid w:val="007221B5"/>
    <w:rPr>
      <w:b/>
      <w:bCs/>
      <w:sz w:val="20"/>
      <w:szCs w:val="20"/>
      <w:lang w:val="en-US" w:eastAsia="en-US"/>
    </w:rPr>
  </w:style>
  <w:style w:type="character" w:customStyle="1" w:styleId="Ttulo3Car">
    <w:name w:val="Título 3 Car"/>
    <w:basedOn w:val="Fuentedeprrafopredeter"/>
    <w:link w:val="Ttulo3"/>
    <w:rsid w:val="008D32F3"/>
    <w:rPr>
      <w:rFonts w:ascii="Arial" w:hAnsi="Arial" w:cs="Arial"/>
      <w:b/>
      <w:bCs/>
      <w:i/>
      <w:smallCaps/>
      <w:color w:val="4F6228" w:themeColor="accent3" w:themeShade="80"/>
      <w:sz w:val="28"/>
      <w:szCs w:val="28"/>
      <w:lang w:eastAsia="es-ES"/>
    </w:rPr>
  </w:style>
  <w:style w:type="paragraph" w:customStyle="1" w:styleId="BodyTextKeep">
    <w:name w:val="Body Text Keep"/>
    <w:basedOn w:val="Textoindependiente"/>
    <w:next w:val="Textoindependiente"/>
    <w:rsid w:val="009324F1"/>
    <w:pPr>
      <w:keepNext/>
      <w:spacing w:after="240" w:line="240" w:lineRule="auto"/>
    </w:pPr>
    <w:rPr>
      <w:rFonts w:ascii="Garamond" w:hAnsi="Garamond"/>
      <w:spacing w:val="-5"/>
      <w:sz w:val="24"/>
      <w:lang w:val="en-US" w:eastAsia="en-US"/>
    </w:rPr>
  </w:style>
  <w:style w:type="paragraph" w:styleId="Listaconnmeros">
    <w:name w:val="List Number"/>
    <w:basedOn w:val="Normal"/>
    <w:rsid w:val="009324F1"/>
    <w:pPr>
      <w:spacing w:after="240"/>
      <w:ind w:left="720" w:right="360" w:hanging="360"/>
    </w:pPr>
    <w:rPr>
      <w:rFonts w:ascii="Garamond" w:hAnsi="Garamond"/>
      <w:spacing w:val="-5"/>
      <w:sz w:val="24"/>
      <w:szCs w:val="20"/>
      <w:lang w:val="en-US" w:eastAsia="en-US"/>
    </w:rPr>
  </w:style>
  <w:style w:type="paragraph" w:customStyle="1" w:styleId="ParaCharCharCharCharCharCharCharCharCharCharCharCharCarCarCarCarCarCarCarCarCar">
    <w:name w:val="默认段落字体 Para Char Char Char Char Char Char Char Char Char Char Char Char Car Car Car Car Car Car Car Car Car"/>
    <w:basedOn w:val="Normal"/>
    <w:rsid w:val="0001014F"/>
    <w:pPr>
      <w:widowControl w:val="0"/>
    </w:pPr>
    <w:rPr>
      <w:rFonts w:ascii="Tahoma" w:eastAsia="SimSun" w:hAnsi="Tahoma" w:cs="Tahoma"/>
      <w:kern w:val="2"/>
      <w:sz w:val="24"/>
      <w:lang w:val="en-US" w:eastAsia="zh-CN"/>
    </w:rPr>
  </w:style>
  <w:style w:type="paragraph" w:styleId="Sangra3detindependiente">
    <w:name w:val="Body Text Indent 3"/>
    <w:basedOn w:val="Normal"/>
    <w:rsid w:val="00CA7554"/>
    <w:pPr>
      <w:ind w:left="283"/>
    </w:pPr>
    <w:rPr>
      <w:sz w:val="16"/>
      <w:szCs w:val="16"/>
    </w:rPr>
  </w:style>
  <w:style w:type="character" w:styleId="Hipervnculovisitado">
    <w:name w:val="FollowedHyperlink"/>
    <w:basedOn w:val="Fuentedeprrafopredeter"/>
    <w:rsid w:val="0063396E"/>
    <w:rPr>
      <w:color w:val="800080"/>
      <w:u w:val="single"/>
    </w:rPr>
  </w:style>
  <w:style w:type="character" w:customStyle="1" w:styleId="EmailStyle38">
    <w:name w:val="EmailStyle38"/>
    <w:basedOn w:val="Fuentedeprrafopredeter"/>
    <w:semiHidden/>
    <w:rsid w:val="00A8612E"/>
    <w:rPr>
      <w:rFonts w:ascii="Arial" w:hAnsi="Arial" w:cs="Arial"/>
      <w:color w:val="000080"/>
      <w:sz w:val="20"/>
      <w:szCs w:val="20"/>
    </w:rPr>
  </w:style>
  <w:style w:type="paragraph" w:styleId="Textodeglobo">
    <w:name w:val="Balloon Text"/>
    <w:basedOn w:val="Normal"/>
    <w:link w:val="TextodegloboCar"/>
    <w:rsid w:val="00F30BF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F30BF0"/>
    <w:rPr>
      <w:rFonts w:ascii="Tahoma" w:hAnsi="Tahoma" w:cs="Tahoma"/>
      <w:sz w:val="16"/>
      <w:szCs w:val="16"/>
      <w:lang w:val="es-ES" w:eastAsia="es-ES"/>
    </w:rPr>
  </w:style>
  <w:style w:type="paragraph" w:styleId="Textosinformato">
    <w:name w:val="Plain Text"/>
    <w:basedOn w:val="Normal"/>
    <w:link w:val="TextosinformatoCar"/>
    <w:uiPriority w:val="99"/>
    <w:unhideWhenUsed/>
    <w:rsid w:val="00F30BF0"/>
    <w:rPr>
      <w:rFonts w:ascii="Consolas" w:hAnsi="Consolas"/>
      <w:sz w:val="21"/>
      <w:szCs w:val="21"/>
      <w:lang w:eastAsia="es-AR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F30BF0"/>
    <w:rPr>
      <w:rFonts w:ascii="Consolas" w:hAnsi="Consolas"/>
      <w:sz w:val="21"/>
      <w:szCs w:val="21"/>
    </w:rPr>
  </w:style>
  <w:style w:type="paragraph" w:customStyle="1" w:styleId="bullets">
    <w:name w:val="bullets"/>
    <w:basedOn w:val="Normal"/>
    <w:rsid w:val="006D5010"/>
    <w:pPr>
      <w:autoSpaceDE w:val="0"/>
      <w:autoSpaceDN w:val="0"/>
      <w:adjustRightInd w:val="0"/>
      <w:spacing w:before="120"/>
    </w:pPr>
    <w:rPr>
      <w:rFonts w:cs="Arial"/>
      <w:color w:val="000000"/>
      <w:sz w:val="20"/>
      <w:szCs w:val="20"/>
      <w:lang w:val="es-ES_tradnl" w:eastAsia="en-US"/>
    </w:rPr>
  </w:style>
  <w:style w:type="paragraph" w:styleId="Prrafodelista">
    <w:name w:val="List Paragraph"/>
    <w:basedOn w:val="Normal"/>
    <w:uiPriority w:val="34"/>
    <w:qFormat/>
    <w:rsid w:val="00E17D76"/>
    <w:pPr>
      <w:ind w:left="720"/>
      <w:contextualSpacing/>
    </w:pPr>
  </w:style>
  <w:style w:type="character" w:styleId="Nmerodepgina">
    <w:name w:val="page number"/>
    <w:basedOn w:val="Fuentedeprrafopredeter"/>
    <w:rsid w:val="00EA55FB"/>
  </w:style>
  <w:style w:type="character" w:customStyle="1" w:styleId="TextoindependienteCar">
    <w:name w:val="Texto independiente Car"/>
    <w:basedOn w:val="Fuentedeprrafopredeter"/>
    <w:link w:val="Textoindependiente"/>
    <w:rsid w:val="005F5336"/>
    <w:rPr>
      <w:lang w:eastAsia="es-ES"/>
    </w:rPr>
  </w:style>
  <w:style w:type="paragraph" w:styleId="Textonotapie">
    <w:name w:val="footnote text"/>
    <w:basedOn w:val="Piedepgina"/>
    <w:link w:val="TextonotapieCar"/>
    <w:unhideWhenUsed/>
    <w:rsid w:val="001171D9"/>
    <w:pPr>
      <w:jc w:val="left"/>
    </w:pPr>
    <w:rPr>
      <w:b/>
      <w:color w:val="4F6228" w:themeColor="accent3" w:themeShade="80"/>
      <w:sz w:val="14"/>
      <w:szCs w:val="12"/>
      <w:lang w:val="en-US"/>
    </w:rPr>
  </w:style>
  <w:style w:type="character" w:customStyle="1" w:styleId="TextonotapieCar">
    <w:name w:val="Texto nota pie Car"/>
    <w:basedOn w:val="Fuentedeprrafopredeter"/>
    <w:link w:val="Textonotapie"/>
    <w:rsid w:val="001171D9"/>
    <w:rPr>
      <w:rFonts w:ascii="Arial" w:hAnsi="Arial"/>
      <w:b/>
      <w:color w:val="4F6228" w:themeColor="accent3" w:themeShade="80"/>
      <w:sz w:val="14"/>
      <w:szCs w:val="12"/>
      <w:lang w:val="en-US" w:eastAsia="es-ES"/>
    </w:rPr>
  </w:style>
  <w:style w:type="paragraph" w:customStyle="1" w:styleId="Default">
    <w:name w:val="Default"/>
    <w:rsid w:val="00BD6A26"/>
    <w:pPr>
      <w:autoSpaceDE w:val="0"/>
      <w:autoSpaceDN w:val="0"/>
      <w:adjustRightInd w:val="0"/>
    </w:pPr>
    <w:rPr>
      <w:rFonts w:ascii="Arial" w:eastAsia="SimSun" w:hAnsi="Arial" w:cs="Arial"/>
      <w:color w:val="000000"/>
      <w:sz w:val="24"/>
      <w:szCs w:val="24"/>
      <w:lang w:val="en-US" w:eastAsia="en-US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BF33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5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2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9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9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0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5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0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2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3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9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4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Interactive_voice_response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leandro.prada@certiustech.co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www.wyndhamhotels.com/wyndham-rewards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Speech_recognition" TargetMode="Externa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B473E0-BF0B-4272-A1C3-83805E43E4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2046</Words>
  <Characters>11255</Characters>
  <Application>Microsoft Office Word</Application>
  <DocSecurity>0</DocSecurity>
  <Lines>93</Lines>
  <Paragraphs>26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13275</CharactersWithSpaces>
  <SharedDoc>false</SharedDoc>
  <HLinks>
    <vt:vector size="66" baseType="variant">
      <vt:variant>
        <vt:i4>6160420</vt:i4>
      </vt:variant>
      <vt:variant>
        <vt:i4>57</vt:i4>
      </vt:variant>
      <vt:variant>
        <vt:i4>0</vt:i4>
      </vt:variant>
      <vt:variant>
        <vt:i4>5</vt:i4>
      </vt:variant>
      <vt:variant>
        <vt:lpwstr>http://200.51.40.165:8080/index.php?do=details&amp;task_id=95</vt:lpwstr>
      </vt:variant>
      <vt:variant>
        <vt:lpwstr>comment178</vt:lpwstr>
      </vt:variant>
      <vt:variant>
        <vt:i4>3866636</vt:i4>
      </vt:variant>
      <vt:variant>
        <vt:i4>54</vt:i4>
      </vt:variant>
      <vt:variant>
        <vt:i4>0</vt:i4>
      </vt:variant>
      <vt:variant>
        <vt:i4>5</vt:i4>
      </vt:variant>
      <vt:variant>
        <vt:lpwstr>http://200.51.40.165:8080/index.php?do=details&amp;task_id=95</vt:lpwstr>
      </vt:variant>
      <vt:variant>
        <vt:lpwstr/>
      </vt:variant>
      <vt:variant>
        <vt:i4>2687024</vt:i4>
      </vt:variant>
      <vt:variant>
        <vt:i4>51</vt:i4>
      </vt:variant>
      <vt:variant>
        <vt:i4>0</vt:i4>
      </vt:variant>
      <vt:variant>
        <vt:i4>5</vt:i4>
      </vt:variant>
      <vt:variant>
        <vt:lpwstr>http://200.51.40.165:8080/</vt:lpwstr>
      </vt:variant>
      <vt:variant>
        <vt:lpwstr/>
      </vt:variant>
      <vt:variant>
        <vt:i4>6946828</vt:i4>
      </vt:variant>
      <vt:variant>
        <vt:i4>48</vt:i4>
      </vt:variant>
      <vt:variant>
        <vt:i4>0</vt:i4>
      </vt:variant>
      <vt:variant>
        <vt:i4>5</vt:i4>
      </vt:variant>
      <vt:variant>
        <vt:lpwstr>mailto:marcelo.damico@redmondsoftware.com</vt:lpwstr>
      </vt:variant>
      <vt:variant>
        <vt:lpwstr/>
      </vt:variant>
      <vt:variant>
        <vt:i4>7733322</vt:i4>
      </vt:variant>
      <vt:variant>
        <vt:i4>45</vt:i4>
      </vt:variant>
      <vt:variant>
        <vt:i4>0</vt:i4>
      </vt:variant>
      <vt:variant>
        <vt:i4>5</vt:i4>
      </vt:variant>
      <vt:variant>
        <vt:lpwstr>mailto:support@redmondsoftware.com</vt:lpwstr>
      </vt:variant>
      <vt:variant>
        <vt:lpwstr/>
      </vt:variant>
      <vt:variant>
        <vt:i4>1966131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_Toc210038201</vt:lpwstr>
      </vt:variant>
      <vt:variant>
        <vt:i4>1966131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_Toc210038200</vt:lpwstr>
      </vt:variant>
      <vt:variant>
        <vt:i4>1507376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_Toc210038199</vt:lpwstr>
      </vt:variant>
      <vt:variant>
        <vt:i4>1507376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_Toc210038198</vt:lpwstr>
      </vt:variant>
      <vt:variant>
        <vt:i4>1507376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_Toc210038197</vt:lpwstr>
      </vt:variant>
      <vt:variant>
        <vt:i4>1507376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_Toc210038196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2020-02-03T14:24:00Z</dcterms:created>
  <dcterms:modified xsi:type="dcterms:W3CDTF">2020-02-05T12:43:00Z</dcterms:modified>
</cp:coreProperties>
</file>