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99"/>
        <w:gridCol w:w="3492"/>
        <w:gridCol w:w="2359"/>
      </w:tblGrid>
      <w:tr w:rsidR="0075589F" w:rsidRPr="00907B70" w14:paraId="05E472A8" w14:textId="77777777" w:rsidTr="36C25432">
        <w:trPr>
          <w:trHeight w:val="971"/>
        </w:trPr>
        <w:tc>
          <w:tcPr>
            <w:tcW w:w="2556" w:type="dxa"/>
            <w:tcBorders>
              <w:right w:val="nil"/>
            </w:tcBorders>
          </w:tcPr>
          <w:p w14:paraId="5F3AFD83" w14:textId="77777777" w:rsidR="0075589F" w:rsidRDefault="0075589F" w:rsidP="0075589F">
            <w:pPr>
              <w:autoSpaceDE w:val="0"/>
              <w:autoSpaceDN w:val="0"/>
              <w:adjustRightInd w:val="0"/>
              <w:spacing w:line="191" w:lineRule="atLeast"/>
              <w:jc w:val="center"/>
            </w:pPr>
            <w:bookmarkStart w:id="0" w:name="_Toc245539446"/>
          </w:p>
          <w:p w14:paraId="751C859F" w14:textId="052E1F13" w:rsidR="0075589F" w:rsidRPr="00907B70" w:rsidRDefault="0075589F" w:rsidP="0075589F">
            <w:r>
              <w:rPr>
                <w:noProof/>
              </w:rPr>
              <w:drawing>
                <wp:inline distT="0" distB="0" distL="0" distR="0" wp14:anchorId="17D98AEF" wp14:editId="5AE7AEC1">
                  <wp:extent cx="2084832" cy="585216"/>
                  <wp:effectExtent l="0" t="0" r="0" b="5715"/>
                  <wp:docPr id="11" name="Picture 11" descr="LA Care Health Pla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084832" cy="585216"/>
                          </a:xfrm>
                          <a:prstGeom prst="rect">
                            <a:avLst/>
                          </a:prstGeom>
                        </pic:spPr>
                      </pic:pic>
                    </a:graphicData>
                  </a:graphic>
                </wp:inline>
              </w:drawing>
            </w:r>
          </w:p>
        </w:tc>
        <w:tc>
          <w:tcPr>
            <w:tcW w:w="4406" w:type="dxa"/>
            <w:tcBorders>
              <w:left w:val="nil"/>
              <w:right w:val="nil"/>
            </w:tcBorders>
          </w:tcPr>
          <w:p w14:paraId="623F0857" w14:textId="77777777" w:rsidR="0075589F" w:rsidRPr="00907B70" w:rsidRDefault="0075589F" w:rsidP="0075589F">
            <w:pPr>
              <w:jc w:val="center"/>
              <w:rPr>
                <w:b/>
                <w:bCs/>
              </w:rPr>
            </w:pPr>
          </w:p>
          <w:p w14:paraId="272FDAE2" w14:textId="37D34722" w:rsidR="0075589F" w:rsidRPr="005D0BD1" w:rsidRDefault="0075589F" w:rsidP="0075589F">
            <w:pPr>
              <w:jc w:val="center"/>
              <w:rPr>
                <w:rFonts w:ascii="Cambria" w:hAnsi="Cambria"/>
                <w:b/>
                <w:bCs/>
              </w:rPr>
            </w:pPr>
            <w:r>
              <w:rPr>
                <w:rFonts w:ascii="Cambria" w:hAnsi="Cambria"/>
                <w:b/>
                <w:bCs/>
              </w:rPr>
              <w:t>LA Care</w:t>
            </w:r>
          </w:p>
          <w:p w14:paraId="71ECCB71" w14:textId="5CF4A665" w:rsidR="0075589F" w:rsidRPr="005D0BD1" w:rsidRDefault="0075589F" w:rsidP="0075589F">
            <w:pPr>
              <w:jc w:val="center"/>
              <w:rPr>
                <w:rFonts w:ascii="Cambria" w:hAnsi="Cambria"/>
                <w:b/>
                <w:bCs/>
              </w:rPr>
            </w:pPr>
            <w:r>
              <w:rPr>
                <w:rFonts w:ascii="Cambria" w:hAnsi="Cambria"/>
                <w:b/>
                <w:bCs/>
              </w:rPr>
              <w:t>Billing IVR</w:t>
            </w:r>
          </w:p>
          <w:p w14:paraId="2445A8DC" w14:textId="7D704F37" w:rsidR="0075589F" w:rsidRPr="00907B70" w:rsidRDefault="0075589F" w:rsidP="0075589F">
            <w:pPr>
              <w:tabs>
                <w:tab w:val="center" w:pos="2055"/>
                <w:tab w:val="right" w:pos="4111"/>
              </w:tabs>
              <w:jc w:val="center"/>
              <w:rPr>
                <w:b/>
                <w:bCs/>
              </w:rPr>
            </w:pPr>
            <w:r w:rsidRPr="005D0BD1">
              <w:rPr>
                <w:rFonts w:ascii="Cambria" w:hAnsi="Cambria"/>
                <w:b/>
                <w:bCs/>
              </w:rPr>
              <w:t>Voice User Interface (VUI)</w:t>
            </w:r>
          </w:p>
        </w:tc>
        <w:tc>
          <w:tcPr>
            <w:tcW w:w="2614" w:type="dxa"/>
            <w:tcBorders>
              <w:left w:val="nil"/>
            </w:tcBorders>
          </w:tcPr>
          <w:p w14:paraId="1F6BCEAC" w14:textId="77777777" w:rsidR="0075589F" w:rsidRPr="00907B70" w:rsidRDefault="0075589F" w:rsidP="0075589F">
            <w:pPr>
              <w:spacing w:before="240"/>
            </w:pPr>
            <w:r>
              <w:rPr>
                <w:noProof/>
              </w:rPr>
              <w:drawing>
                <wp:inline distT="0" distB="0" distL="0" distR="0" wp14:anchorId="38E20949" wp14:editId="0522BAAF">
                  <wp:extent cx="944033" cy="657963"/>
                  <wp:effectExtent l="0" t="0" r="0" b="254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944033" cy="657963"/>
                          </a:xfrm>
                          <a:prstGeom prst="rect">
                            <a:avLst/>
                          </a:prstGeom>
                        </pic:spPr>
                      </pic:pic>
                    </a:graphicData>
                  </a:graphic>
                </wp:inline>
              </w:drawing>
            </w:r>
          </w:p>
        </w:tc>
      </w:tr>
    </w:tbl>
    <w:p w14:paraId="628521FD" w14:textId="77777777" w:rsidR="00FA218A" w:rsidRPr="00907B70" w:rsidRDefault="00FA218A" w:rsidP="003A319C">
      <w:pPr>
        <w:pStyle w:val="Heading1"/>
      </w:pPr>
    </w:p>
    <w:p w14:paraId="2875D7E7" w14:textId="77777777" w:rsidR="00FA218A" w:rsidRPr="00907B70" w:rsidRDefault="00FA218A" w:rsidP="003A319C">
      <w:pPr>
        <w:pStyle w:val="BodyTextIndent"/>
        <w:jc w:val="center"/>
        <w:rPr>
          <w:b/>
          <w:bCs/>
        </w:rPr>
      </w:pPr>
      <w:r w:rsidRPr="00907B70">
        <w:rPr>
          <w:b/>
          <w:bCs/>
        </w:rPr>
        <w:t>TABLE OF CONTENTS</w:t>
      </w:r>
    </w:p>
    <w:p w14:paraId="21A4DC3C" w14:textId="7A69BF75" w:rsidR="00F33B59" w:rsidRDefault="001632CF">
      <w:pPr>
        <w:pStyle w:val="TOC1"/>
        <w:tabs>
          <w:tab w:val="right" w:leader="dot" w:pos="9350"/>
        </w:tabs>
        <w:rPr>
          <w:rFonts w:asciiTheme="minorHAnsi" w:eastAsiaTheme="minorEastAsia" w:hAnsiTheme="minorHAnsi" w:cstheme="minorBidi"/>
          <w:b w:val="0"/>
          <w:bCs w:val="0"/>
          <w:caps w:val="0"/>
          <w:noProof/>
          <w:sz w:val="22"/>
          <w:szCs w:val="22"/>
        </w:rPr>
      </w:pPr>
      <w:r w:rsidRPr="00907B70">
        <w:fldChar w:fldCharType="begin"/>
      </w:r>
      <w:r w:rsidR="00FA218A" w:rsidRPr="00907B70">
        <w:instrText xml:space="preserve"> TOC \o "1-3" \h \z \u </w:instrText>
      </w:r>
      <w:r w:rsidRPr="00907B70">
        <w:fldChar w:fldCharType="separate"/>
      </w:r>
      <w:hyperlink w:anchor="_Toc49979708" w:history="1">
        <w:r w:rsidR="00F33B59" w:rsidRPr="002B4323">
          <w:rPr>
            <w:rStyle w:val="Hyperlink"/>
            <w:noProof/>
          </w:rPr>
          <w:t>Revision History</w:t>
        </w:r>
        <w:r w:rsidR="00F33B59">
          <w:rPr>
            <w:noProof/>
            <w:webHidden/>
          </w:rPr>
          <w:tab/>
        </w:r>
        <w:r w:rsidR="00F33B59">
          <w:rPr>
            <w:noProof/>
            <w:webHidden/>
          </w:rPr>
          <w:fldChar w:fldCharType="begin"/>
        </w:r>
        <w:r w:rsidR="00F33B59">
          <w:rPr>
            <w:noProof/>
            <w:webHidden/>
          </w:rPr>
          <w:instrText xml:space="preserve"> PAGEREF _Toc49979708 \h </w:instrText>
        </w:r>
        <w:r w:rsidR="00F33B59">
          <w:rPr>
            <w:noProof/>
            <w:webHidden/>
          </w:rPr>
        </w:r>
        <w:r w:rsidR="00F33B59">
          <w:rPr>
            <w:noProof/>
            <w:webHidden/>
          </w:rPr>
          <w:fldChar w:fldCharType="separate"/>
        </w:r>
        <w:r w:rsidR="00F33B59">
          <w:rPr>
            <w:noProof/>
            <w:webHidden/>
          </w:rPr>
          <w:t>3</w:t>
        </w:r>
        <w:r w:rsidR="00F33B59">
          <w:rPr>
            <w:noProof/>
            <w:webHidden/>
          </w:rPr>
          <w:fldChar w:fldCharType="end"/>
        </w:r>
      </w:hyperlink>
    </w:p>
    <w:p w14:paraId="4CA19FD2" w14:textId="77DDFCEA" w:rsidR="00F33B59" w:rsidRDefault="00746E27">
      <w:pPr>
        <w:pStyle w:val="TOC1"/>
        <w:tabs>
          <w:tab w:val="right" w:leader="dot" w:pos="9350"/>
        </w:tabs>
        <w:rPr>
          <w:rFonts w:asciiTheme="minorHAnsi" w:eastAsiaTheme="minorEastAsia" w:hAnsiTheme="minorHAnsi" w:cstheme="minorBidi"/>
          <w:b w:val="0"/>
          <w:bCs w:val="0"/>
          <w:caps w:val="0"/>
          <w:noProof/>
          <w:sz w:val="22"/>
          <w:szCs w:val="22"/>
        </w:rPr>
      </w:pPr>
      <w:hyperlink w:anchor="_Toc49979709" w:history="1">
        <w:r w:rsidR="00F33B59" w:rsidRPr="002B4323">
          <w:rPr>
            <w:rStyle w:val="Hyperlink"/>
            <w:noProof/>
          </w:rPr>
          <w:t>Overview</w:t>
        </w:r>
        <w:r w:rsidR="00F33B59">
          <w:rPr>
            <w:noProof/>
            <w:webHidden/>
          </w:rPr>
          <w:tab/>
        </w:r>
        <w:r w:rsidR="00F33B59">
          <w:rPr>
            <w:noProof/>
            <w:webHidden/>
          </w:rPr>
          <w:fldChar w:fldCharType="begin"/>
        </w:r>
        <w:r w:rsidR="00F33B59">
          <w:rPr>
            <w:noProof/>
            <w:webHidden/>
          </w:rPr>
          <w:instrText xml:space="preserve"> PAGEREF _Toc49979709 \h </w:instrText>
        </w:r>
        <w:r w:rsidR="00F33B59">
          <w:rPr>
            <w:noProof/>
            <w:webHidden/>
          </w:rPr>
        </w:r>
        <w:r w:rsidR="00F33B59">
          <w:rPr>
            <w:noProof/>
            <w:webHidden/>
          </w:rPr>
          <w:fldChar w:fldCharType="separate"/>
        </w:r>
        <w:r w:rsidR="00F33B59">
          <w:rPr>
            <w:noProof/>
            <w:webHidden/>
          </w:rPr>
          <w:t>6</w:t>
        </w:r>
        <w:r w:rsidR="00F33B59">
          <w:rPr>
            <w:noProof/>
            <w:webHidden/>
          </w:rPr>
          <w:fldChar w:fldCharType="end"/>
        </w:r>
      </w:hyperlink>
    </w:p>
    <w:p w14:paraId="6F7D13B4" w14:textId="58A7C3F6" w:rsidR="00F33B59" w:rsidRDefault="00746E27">
      <w:pPr>
        <w:pStyle w:val="TOC2"/>
        <w:tabs>
          <w:tab w:val="right" w:leader="dot" w:pos="9350"/>
        </w:tabs>
        <w:rPr>
          <w:rFonts w:asciiTheme="minorHAnsi" w:eastAsiaTheme="minorEastAsia" w:hAnsiTheme="minorHAnsi" w:cstheme="minorBidi"/>
          <w:noProof/>
        </w:rPr>
      </w:pPr>
      <w:hyperlink w:anchor="_Toc49979710" w:history="1">
        <w:r w:rsidR="00F33B59" w:rsidRPr="002B4323">
          <w:rPr>
            <w:rStyle w:val="Hyperlink"/>
            <w:noProof/>
          </w:rPr>
          <w:t>Header</w:t>
        </w:r>
        <w:r w:rsidR="00F33B59">
          <w:rPr>
            <w:noProof/>
            <w:webHidden/>
          </w:rPr>
          <w:tab/>
        </w:r>
        <w:r w:rsidR="00F33B59">
          <w:rPr>
            <w:noProof/>
            <w:webHidden/>
          </w:rPr>
          <w:fldChar w:fldCharType="begin"/>
        </w:r>
        <w:r w:rsidR="00F33B59">
          <w:rPr>
            <w:noProof/>
            <w:webHidden/>
          </w:rPr>
          <w:instrText xml:space="preserve"> PAGEREF _Toc49979710 \h </w:instrText>
        </w:r>
        <w:r w:rsidR="00F33B59">
          <w:rPr>
            <w:noProof/>
            <w:webHidden/>
          </w:rPr>
        </w:r>
        <w:r w:rsidR="00F33B59">
          <w:rPr>
            <w:noProof/>
            <w:webHidden/>
          </w:rPr>
          <w:fldChar w:fldCharType="separate"/>
        </w:r>
        <w:r w:rsidR="00F33B59">
          <w:rPr>
            <w:noProof/>
            <w:webHidden/>
          </w:rPr>
          <w:t>6</w:t>
        </w:r>
        <w:r w:rsidR="00F33B59">
          <w:rPr>
            <w:noProof/>
            <w:webHidden/>
          </w:rPr>
          <w:fldChar w:fldCharType="end"/>
        </w:r>
      </w:hyperlink>
    </w:p>
    <w:p w14:paraId="2C69C71E" w14:textId="50CAA687" w:rsidR="00F33B59" w:rsidRDefault="00746E27">
      <w:pPr>
        <w:pStyle w:val="TOC2"/>
        <w:tabs>
          <w:tab w:val="right" w:leader="dot" w:pos="9350"/>
        </w:tabs>
        <w:rPr>
          <w:rFonts w:asciiTheme="minorHAnsi" w:eastAsiaTheme="minorEastAsia" w:hAnsiTheme="minorHAnsi" w:cstheme="minorBidi"/>
          <w:noProof/>
        </w:rPr>
      </w:pPr>
      <w:hyperlink w:anchor="_Toc49979711" w:history="1">
        <w:r w:rsidR="00F33B59" w:rsidRPr="002B4323">
          <w:rPr>
            <w:rStyle w:val="Hyperlink"/>
            <w:noProof/>
          </w:rPr>
          <w:t>Module Settings</w:t>
        </w:r>
        <w:r w:rsidR="00F33B59">
          <w:rPr>
            <w:noProof/>
            <w:webHidden/>
          </w:rPr>
          <w:tab/>
        </w:r>
        <w:r w:rsidR="00F33B59">
          <w:rPr>
            <w:noProof/>
            <w:webHidden/>
          </w:rPr>
          <w:fldChar w:fldCharType="begin"/>
        </w:r>
        <w:r w:rsidR="00F33B59">
          <w:rPr>
            <w:noProof/>
            <w:webHidden/>
          </w:rPr>
          <w:instrText xml:space="preserve"> PAGEREF _Toc49979711 \h </w:instrText>
        </w:r>
        <w:r w:rsidR="00F33B59">
          <w:rPr>
            <w:noProof/>
            <w:webHidden/>
          </w:rPr>
        </w:r>
        <w:r w:rsidR="00F33B59">
          <w:rPr>
            <w:noProof/>
            <w:webHidden/>
          </w:rPr>
          <w:fldChar w:fldCharType="separate"/>
        </w:r>
        <w:r w:rsidR="00F33B59">
          <w:rPr>
            <w:noProof/>
            <w:webHidden/>
          </w:rPr>
          <w:t>7</w:t>
        </w:r>
        <w:r w:rsidR="00F33B59">
          <w:rPr>
            <w:noProof/>
            <w:webHidden/>
          </w:rPr>
          <w:fldChar w:fldCharType="end"/>
        </w:r>
      </w:hyperlink>
    </w:p>
    <w:p w14:paraId="7108A4EF" w14:textId="197D79D2" w:rsidR="00F33B59" w:rsidRDefault="00746E27">
      <w:pPr>
        <w:pStyle w:val="TOC2"/>
        <w:tabs>
          <w:tab w:val="right" w:leader="dot" w:pos="9350"/>
        </w:tabs>
        <w:rPr>
          <w:rFonts w:asciiTheme="minorHAnsi" w:eastAsiaTheme="minorEastAsia" w:hAnsiTheme="minorHAnsi" w:cstheme="minorBidi"/>
          <w:noProof/>
        </w:rPr>
      </w:pPr>
      <w:hyperlink w:anchor="_Toc49979712" w:history="1">
        <w:r w:rsidR="00F33B59" w:rsidRPr="002B4323">
          <w:rPr>
            <w:rStyle w:val="Hyperlink"/>
            <w:noProof/>
          </w:rPr>
          <w:t>Valid Utterances</w:t>
        </w:r>
        <w:r w:rsidR="00F33B59">
          <w:rPr>
            <w:noProof/>
            <w:webHidden/>
          </w:rPr>
          <w:tab/>
        </w:r>
        <w:r w:rsidR="00F33B59">
          <w:rPr>
            <w:noProof/>
            <w:webHidden/>
          </w:rPr>
          <w:fldChar w:fldCharType="begin"/>
        </w:r>
        <w:r w:rsidR="00F33B59">
          <w:rPr>
            <w:noProof/>
            <w:webHidden/>
          </w:rPr>
          <w:instrText xml:space="preserve"> PAGEREF _Toc49979712 \h </w:instrText>
        </w:r>
        <w:r w:rsidR="00F33B59">
          <w:rPr>
            <w:noProof/>
            <w:webHidden/>
          </w:rPr>
        </w:r>
        <w:r w:rsidR="00F33B59">
          <w:rPr>
            <w:noProof/>
            <w:webHidden/>
          </w:rPr>
          <w:fldChar w:fldCharType="separate"/>
        </w:r>
        <w:r w:rsidR="00F33B59">
          <w:rPr>
            <w:noProof/>
            <w:webHidden/>
          </w:rPr>
          <w:t>7</w:t>
        </w:r>
        <w:r w:rsidR="00F33B59">
          <w:rPr>
            <w:noProof/>
            <w:webHidden/>
          </w:rPr>
          <w:fldChar w:fldCharType="end"/>
        </w:r>
      </w:hyperlink>
    </w:p>
    <w:p w14:paraId="73AC5943" w14:textId="2AED4D27" w:rsidR="00F33B59" w:rsidRDefault="00746E27">
      <w:pPr>
        <w:pStyle w:val="TOC2"/>
        <w:tabs>
          <w:tab w:val="right" w:leader="dot" w:pos="9350"/>
        </w:tabs>
        <w:rPr>
          <w:rFonts w:asciiTheme="minorHAnsi" w:eastAsiaTheme="minorEastAsia" w:hAnsiTheme="minorHAnsi" w:cstheme="minorBidi"/>
          <w:noProof/>
        </w:rPr>
      </w:pPr>
      <w:hyperlink w:anchor="_Toc49979713" w:history="1">
        <w:r w:rsidR="00F33B59" w:rsidRPr="002B4323">
          <w:rPr>
            <w:rStyle w:val="Hyperlink"/>
            <w:noProof/>
          </w:rPr>
          <w:t>Prompting</w:t>
        </w:r>
        <w:r w:rsidR="00F33B59">
          <w:rPr>
            <w:noProof/>
            <w:webHidden/>
          </w:rPr>
          <w:tab/>
        </w:r>
        <w:r w:rsidR="00F33B59">
          <w:rPr>
            <w:noProof/>
            <w:webHidden/>
          </w:rPr>
          <w:fldChar w:fldCharType="begin"/>
        </w:r>
        <w:r w:rsidR="00F33B59">
          <w:rPr>
            <w:noProof/>
            <w:webHidden/>
          </w:rPr>
          <w:instrText xml:space="preserve"> PAGEREF _Toc49979713 \h </w:instrText>
        </w:r>
        <w:r w:rsidR="00F33B59">
          <w:rPr>
            <w:noProof/>
            <w:webHidden/>
          </w:rPr>
        </w:r>
        <w:r w:rsidR="00F33B59">
          <w:rPr>
            <w:noProof/>
            <w:webHidden/>
          </w:rPr>
          <w:fldChar w:fldCharType="separate"/>
        </w:r>
        <w:r w:rsidR="00F33B59">
          <w:rPr>
            <w:noProof/>
            <w:webHidden/>
          </w:rPr>
          <w:t>8</w:t>
        </w:r>
        <w:r w:rsidR="00F33B59">
          <w:rPr>
            <w:noProof/>
            <w:webHidden/>
          </w:rPr>
          <w:fldChar w:fldCharType="end"/>
        </w:r>
      </w:hyperlink>
    </w:p>
    <w:p w14:paraId="35E943AB" w14:textId="0F7FDCE6" w:rsidR="00F33B59" w:rsidRDefault="00746E27">
      <w:pPr>
        <w:pStyle w:val="TOC1"/>
        <w:tabs>
          <w:tab w:val="right" w:leader="dot" w:pos="9350"/>
        </w:tabs>
        <w:rPr>
          <w:rFonts w:asciiTheme="minorHAnsi" w:eastAsiaTheme="minorEastAsia" w:hAnsiTheme="minorHAnsi" w:cstheme="minorBidi"/>
          <w:b w:val="0"/>
          <w:bCs w:val="0"/>
          <w:caps w:val="0"/>
          <w:noProof/>
          <w:sz w:val="22"/>
          <w:szCs w:val="22"/>
        </w:rPr>
      </w:pPr>
      <w:hyperlink w:anchor="_Toc49979714" w:history="1">
        <w:r w:rsidR="00F33B59" w:rsidRPr="002B4323">
          <w:rPr>
            <w:rStyle w:val="Hyperlink"/>
            <w:noProof/>
          </w:rPr>
          <w:t>Global Grammar Properties</w:t>
        </w:r>
        <w:r w:rsidR="00F33B59">
          <w:rPr>
            <w:noProof/>
            <w:webHidden/>
          </w:rPr>
          <w:tab/>
        </w:r>
        <w:r w:rsidR="00F33B59">
          <w:rPr>
            <w:noProof/>
            <w:webHidden/>
          </w:rPr>
          <w:fldChar w:fldCharType="begin"/>
        </w:r>
        <w:r w:rsidR="00F33B59">
          <w:rPr>
            <w:noProof/>
            <w:webHidden/>
          </w:rPr>
          <w:instrText xml:space="preserve"> PAGEREF _Toc49979714 \h </w:instrText>
        </w:r>
        <w:r w:rsidR="00F33B59">
          <w:rPr>
            <w:noProof/>
            <w:webHidden/>
          </w:rPr>
        </w:r>
        <w:r w:rsidR="00F33B59">
          <w:rPr>
            <w:noProof/>
            <w:webHidden/>
          </w:rPr>
          <w:fldChar w:fldCharType="separate"/>
        </w:r>
        <w:r w:rsidR="00F33B59">
          <w:rPr>
            <w:noProof/>
            <w:webHidden/>
          </w:rPr>
          <w:t>11</w:t>
        </w:r>
        <w:r w:rsidR="00F33B59">
          <w:rPr>
            <w:noProof/>
            <w:webHidden/>
          </w:rPr>
          <w:fldChar w:fldCharType="end"/>
        </w:r>
      </w:hyperlink>
    </w:p>
    <w:p w14:paraId="50D5D95A" w14:textId="08CDD9D9" w:rsidR="00F33B59" w:rsidRDefault="00746E27">
      <w:pPr>
        <w:pStyle w:val="TOC1"/>
        <w:tabs>
          <w:tab w:val="right" w:leader="dot" w:pos="9350"/>
        </w:tabs>
        <w:rPr>
          <w:rFonts w:asciiTheme="minorHAnsi" w:eastAsiaTheme="minorEastAsia" w:hAnsiTheme="minorHAnsi" w:cstheme="minorBidi"/>
          <w:b w:val="0"/>
          <w:bCs w:val="0"/>
          <w:caps w:val="0"/>
          <w:noProof/>
          <w:sz w:val="22"/>
          <w:szCs w:val="22"/>
        </w:rPr>
      </w:pPr>
      <w:hyperlink w:anchor="_Toc49979715" w:history="1">
        <w:r w:rsidR="00F33B59" w:rsidRPr="002B4323">
          <w:rPr>
            <w:rStyle w:val="Hyperlink"/>
            <w:noProof/>
          </w:rPr>
          <w:t>Global Confirmation Loop</w:t>
        </w:r>
        <w:r w:rsidR="00F33B59">
          <w:rPr>
            <w:noProof/>
            <w:webHidden/>
          </w:rPr>
          <w:tab/>
        </w:r>
        <w:r w:rsidR="00F33B59">
          <w:rPr>
            <w:noProof/>
            <w:webHidden/>
          </w:rPr>
          <w:fldChar w:fldCharType="begin"/>
        </w:r>
        <w:r w:rsidR="00F33B59">
          <w:rPr>
            <w:noProof/>
            <w:webHidden/>
          </w:rPr>
          <w:instrText xml:space="preserve"> PAGEREF _Toc49979715 \h </w:instrText>
        </w:r>
        <w:r w:rsidR="00F33B59">
          <w:rPr>
            <w:noProof/>
            <w:webHidden/>
          </w:rPr>
        </w:r>
        <w:r w:rsidR="00F33B59">
          <w:rPr>
            <w:noProof/>
            <w:webHidden/>
          </w:rPr>
          <w:fldChar w:fldCharType="separate"/>
        </w:r>
        <w:r w:rsidR="00F33B59">
          <w:rPr>
            <w:noProof/>
            <w:webHidden/>
          </w:rPr>
          <w:t>13</w:t>
        </w:r>
        <w:r w:rsidR="00F33B59">
          <w:rPr>
            <w:noProof/>
            <w:webHidden/>
          </w:rPr>
          <w:fldChar w:fldCharType="end"/>
        </w:r>
      </w:hyperlink>
    </w:p>
    <w:p w14:paraId="3700308E" w14:textId="7BB7F50D" w:rsidR="00F33B59" w:rsidRDefault="00746E27">
      <w:pPr>
        <w:pStyle w:val="TOC1"/>
        <w:tabs>
          <w:tab w:val="right" w:leader="dot" w:pos="9350"/>
        </w:tabs>
        <w:rPr>
          <w:rFonts w:asciiTheme="minorHAnsi" w:eastAsiaTheme="minorEastAsia" w:hAnsiTheme="minorHAnsi" w:cstheme="minorBidi"/>
          <w:b w:val="0"/>
          <w:bCs w:val="0"/>
          <w:caps w:val="0"/>
          <w:noProof/>
          <w:sz w:val="22"/>
          <w:szCs w:val="22"/>
        </w:rPr>
      </w:pPr>
      <w:hyperlink w:anchor="_Toc49979716" w:history="1">
        <w:r w:rsidR="00F33B59" w:rsidRPr="002B4323">
          <w:rPr>
            <w:rStyle w:val="Hyperlink"/>
            <w:noProof/>
          </w:rPr>
          <w:t>States</w:t>
        </w:r>
        <w:r w:rsidR="00F33B59">
          <w:rPr>
            <w:noProof/>
            <w:webHidden/>
          </w:rPr>
          <w:tab/>
        </w:r>
        <w:r w:rsidR="00F33B59">
          <w:rPr>
            <w:noProof/>
            <w:webHidden/>
          </w:rPr>
          <w:fldChar w:fldCharType="begin"/>
        </w:r>
        <w:r w:rsidR="00F33B59">
          <w:rPr>
            <w:noProof/>
            <w:webHidden/>
          </w:rPr>
          <w:instrText xml:space="preserve"> PAGEREF _Toc49979716 \h </w:instrText>
        </w:r>
        <w:r w:rsidR="00F33B59">
          <w:rPr>
            <w:noProof/>
            <w:webHidden/>
          </w:rPr>
        </w:r>
        <w:r w:rsidR="00F33B59">
          <w:rPr>
            <w:noProof/>
            <w:webHidden/>
          </w:rPr>
          <w:fldChar w:fldCharType="separate"/>
        </w:r>
        <w:r w:rsidR="00F33B59">
          <w:rPr>
            <w:noProof/>
            <w:webHidden/>
          </w:rPr>
          <w:t>14</w:t>
        </w:r>
        <w:r w:rsidR="00F33B59">
          <w:rPr>
            <w:noProof/>
            <w:webHidden/>
          </w:rPr>
          <w:fldChar w:fldCharType="end"/>
        </w:r>
      </w:hyperlink>
    </w:p>
    <w:p w14:paraId="1D538FC7" w14:textId="66967E9E" w:rsidR="00F33B59" w:rsidRDefault="00746E27">
      <w:pPr>
        <w:pStyle w:val="TOC2"/>
        <w:tabs>
          <w:tab w:val="right" w:leader="dot" w:pos="9350"/>
        </w:tabs>
        <w:rPr>
          <w:rFonts w:asciiTheme="minorHAnsi" w:eastAsiaTheme="minorEastAsia" w:hAnsiTheme="minorHAnsi" w:cstheme="minorBidi"/>
          <w:noProof/>
        </w:rPr>
      </w:pPr>
      <w:hyperlink w:anchor="_Toc49979717" w:history="1">
        <w:r w:rsidR="00F33B59" w:rsidRPr="002B4323">
          <w:rPr>
            <w:rStyle w:val="Hyperlink"/>
            <w:noProof/>
          </w:rPr>
          <w:t>1000_inAskAcct</w:t>
        </w:r>
        <w:r w:rsidR="00F33B59">
          <w:rPr>
            <w:noProof/>
            <w:webHidden/>
          </w:rPr>
          <w:tab/>
        </w:r>
        <w:r w:rsidR="00F33B59">
          <w:rPr>
            <w:noProof/>
            <w:webHidden/>
          </w:rPr>
          <w:fldChar w:fldCharType="begin"/>
        </w:r>
        <w:r w:rsidR="00F33B59">
          <w:rPr>
            <w:noProof/>
            <w:webHidden/>
          </w:rPr>
          <w:instrText xml:space="preserve"> PAGEREF _Toc49979717 \h </w:instrText>
        </w:r>
        <w:r w:rsidR="00F33B59">
          <w:rPr>
            <w:noProof/>
            <w:webHidden/>
          </w:rPr>
        </w:r>
        <w:r w:rsidR="00F33B59">
          <w:rPr>
            <w:noProof/>
            <w:webHidden/>
          </w:rPr>
          <w:fldChar w:fldCharType="separate"/>
        </w:r>
        <w:r w:rsidR="00F33B59">
          <w:rPr>
            <w:noProof/>
            <w:webHidden/>
          </w:rPr>
          <w:t>14</w:t>
        </w:r>
        <w:r w:rsidR="00F33B59">
          <w:rPr>
            <w:noProof/>
            <w:webHidden/>
          </w:rPr>
          <w:fldChar w:fldCharType="end"/>
        </w:r>
      </w:hyperlink>
    </w:p>
    <w:p w14:paraId="29BF971E" w14:textId="5EA0784F" w:rsidR="00F33B59" w:rsidRDefault="00746E27">
      <w:pPr>
        <w:pStyle w:val="TOC2"/>
        <w:tabs>
          <w:tab w:val="right" w:leader="dot" w:pos="9350"/>
        </w:tabs>
        <w:rPr>
          <w:rFonts w:asciiTheme="minorHAnsi" w:eastAsiaTheme="minorEastAsia" w:hAnsiTheme="minorHAnsi" w:cstheme="minorBidi"/>
          <w:noProof/>
        </w:rPr>
      </w:pPr>
      <w:hyperlink w:anchor="_Toc49979718" w:history="1">
        <w:r w:rsidR="00F33B59" w:rsidRPr="002B4323">
          <w:rPr>
            <w:rStyle w:val="Hyperlink"/>
            <w:noProof/>
          </w:rPr>
          <w:t>1200_inAskInvNbr</w:t>
        </w:r>
        <w:r w:rsidR="00F33B59">
          <w:rPr>
            <w:noProof/>
            <w:webHidden/>
          </w:rPr>
          <w:tab/>
        </w:r>
        <w:r w:rsidR="00F33B59">
          <w:rPr>
            <w:noProof/>
            <w:webHidden/>
          </w:rPr>
          <w:fldChar w:fldCharType="begin"/>
        </w:r>
        <w:r w:rsidR="00F33B59">
          <w:rPr>
            <w:noProof/>
            <w:webHidden/>
          </w:rPr>
          <w:instrText xml:space="preserve"> PAGEREF _Toc49979718 \h </w:instrText>
        </w:r>
        <w:r w:rsidR="00F33B59">
          <w:rPr>
            <w:noProof/>
            <w:webHidden/>
          </w:rPr>
        </w:r>
        <w:r w:rsidR="00F33B59">
          <w:rPr>
            <w:noProof/>
            <w:webHidden/>
          </w:rPr>
          <w:fldChar w:fldCharType="separate"/>
        </w:r>
        <w:r w:rsidR="00F33B59">
          <w:rPr>
            <w:noProof/>
            <w:webHidden/>
          </w:rPr>
          <w:t>15</w:t>
        </w:r>
        <w:r w:rsidR="00F33B59">
          <w:rPr>
            <w:noProof/>
            <w:webHidden/>
          </w:rPr>
          <w:fldChar w:fldCharType="end"/>
        </w:r>
      </w:hyperlink>
    </w:p>
    <w:p w14:paraId="36151ADD" w14:textId="0D8F4C39" w:rsidR="00F33B59" w:rsidRDefault="00746E27">
      <w:pPr>
        <w:pStyle w:val="TOC2"/>
        <w:tabs>
          <w:tab w:val="right" w:leader="dot" w:pos="9350"/>
        </w:tabs>
        <w:rPr>
          <w:rFonts w:asciiTheme="minorHAnsi" w:eastAsiaTheme="minorEastAsia" w:hAnsiTheme="minorHAnsi" w:cstheme="minorBidi"/>
          <w:noProof/>
        </w:rPr>
      </w:pPr>
      <w:hyperlink w:anchor="_Toc49979719" w:history="1">
        <w:r w:rsidR="00F33B59" w:rsidRPr="002B4323">
          <w:rPr>
            <w:rStyle w:val="Hyperlink"/>
            <w:noProof/>
          </w:rPr>
          <w:t>1400_mnuAskPmtinFull</w:t>
        </w:r>
        <w:r w:rsidR="00F33B59">
          <w:rPr>
            <w:noProof/>
            <w:webHidden/>
          </w:rPr>
          <w:tab/>
        </w:r>
        <w:r w:rsidR="00F33B59">
          <w:rPr>
            <w:noProof/>
            <w:webHidden/>
          </w:rPr>
          <w:fldChar w:fldCharType="begin"/>
        </w:r>
        <w:r w:rsidR="00F33B59">
          <w:rPr>
            <w:noProof/>
            <w:webHidden/>
          </w:rPr>
          <w:instrText xml:space="preserve"> PAGEREF _Toc49979719 \h </w:instrText>
        </w:r>
        <w:r w:rsidR="00F33B59">
          <w:rPr>
            <w:noProof/>
            <w:webHidden/>
          </w:rPr>
        </w:r>
        <w:r w:rsidR="00F33B59">
          <w:rPr>
            <w:noProof/>
            <w:webHidden/>
          </w:rPr>
          <w:fldChar w:fldCharType="separate"/>
        </w:r>
        <w:r w:rsidR="00F33B59">
          <w:rPr>
            <w:noProof/>
            <w:webHidden/>
          </w:rPr>
          <w:t>16</w:t>
        </w:r>
        <w:r w:rsidR="00F33B59">
          <w:rPr>
            <w:noProof/>
            <w:webHidden/>
          </w:rPr>
          <w:fldChar w:fldCharType="end"/>
        </w:r>
      </w:hyperlink>
    </w:p>
    <w:p w14:paraId="62B45644" w14:textId="2BE037AA" w:rsidR="00F33B59" w:rsidRDefault="00746E27">
      <w:pPr>
        <w:pStyle w:val="TOC2"/>
        <w:tabs>
          <w:tab w:val="right" w:leader="dot" w:pos="9350"/>
        </w:tabs>
        <w:rPr>
          <w:rFonts w:asciiTheme="minorHAnsi" w:eastAsiaTheme="minorEastAsia" w:hAnsiTheme="minorHAnsi" w:cstheme="minorBidi"/>
          <w:noProof/>
        </w:rPr>
      </w:pPr>
      <w:hyperlink w:anchor="_Toc49979720" w:history="1">
        <w:r w:rsidR="00F33B59" w:rsidRPr="002B4323">
          <w:rPr>
            <w:rStyle w:val="Hyperlink"/>
            <w:noProof/>
          </w:rPr>
          <w:t>1410_inGetPmtAmt</w:t>
        </w:r>
        <w:r w:rsidR="00F33B59">
          <w:rPr>
            <w:noProof/>
            <w:webHidden/>
          </w:rPr>
          <w:tab/>
        </w:r>
        <w:r w:rsidR="00F33B59">
          <w:rPr>
            <w:noProof/>
            <w:webHidden/>
          </w:rPr>
          <w:fldChar w:fldCharType="begin"/>
        </w:r>
        <w:r w:rsidR="00F33B59">
          <w:rPr>
            <w:noProof/>
            <w:webHidden/>
          </w:rPr>
          <w:instrText xml:space="preserve"> PAGEREF _Toc49979720 \h </w:instrText>
        </w:r>
        <w:r w:rsidR="00F33B59">
          <w:rPr>
            <w:noProof/>
            <w:webHidden/>
          </w:rPr>
        </w:r>
        <w:r w:rsidR="00F33B59">
          <w:rPr>
            <w:noProof/>
            <w:webHidden/>
          </w:rPr>
          <w:fldChar w:fldCharType="separate"/>
        </w:r>
        <w:r w:rsidR="00F33B59">
          <w:rPr>
            <w:noProof/>
            <w:webHidden/>
          </w:rPr>
          <w:t>17</w:t>
        </w:r>
        <w:r w:rsidR="00F33B59">
          <w:rPr>
            <w:noProof/>
            <w:webHidden/>
          </w:rPr>
          <w:fldChar w:fldCharType="end"/>
        </w:r>
      </w:hyperlink>
    </w:p>
    <w:p w14:paraId="3B5E6192" w14:textId="2A8C615B" w:rsidR="00F33B59" w:rsidRDefault="00746E27">
      <w:pPr>
        <w:pStyle w:val="TOC2"/>
        <w:tabs>
          <w:tab w:val="right" w:leader="dot" w:pos="9350"/>
        </w:tabs>
        <w:rPr>
          <w:rFonts w:asciiTheme="minorHAnsi" w:eastAsiaTheme="minorEastAsia" w:hAnsiTheme="minorHAnsi" w:cstheme="minorBidi"/>
          <w:noProof/>
        </w:rPr>
      </w:pPr>
      <w:hyperlink w:anchor="_Toc49979721" w:history="1">
        <w:r w:rsidR="00F33B59" w:rsidRPr="002B4323">
          <w:rPr>
            <w:rStyle w:val="Hyperlink"/>
            <w:noProof/>
          </w:rPr>
          <w:t>1515_mnuAskPmt</w:t>
        </w:r>
        <w:r w:rsidR="00F33B59">
          <w:rPr>
            <w:noProof/>
            <w:webHidden/>
          </w:rPr>
          <w:tab/>
        </w:r>
        <w:r w:rsidR="00F33B59">
          <w:rPr>
            <w:noProof/>
            <w:webHidden/>
          </w:rPr>
          <w:fldChar w:fldCharType="begin"/>
        </w:r>
        <w:r w:rsidR="00F33B59">
          <w:rPr>
            <w:noProof/>
            <w:webHidden/>
          </w:rPr>
          <w:instrText xml:space="preserve"> PAGEREF _Toc49979721 \h </w:instrText>
        </w:r>
        <w:r w:rsidR="00F33B59">
          <w:rPr>
            <w:noProof/>
            <w:webHidden/>
          </w:rPr>
        </w:r>
        <w:r w:rsidR="00F33B59">
          <w:rPr>
            <w:noProof/>
            <w:webHidden/>
          </w:rPr>
          <w:fldChar w:fldCharType="separate"/>
        </w:r>
        <w:r w:rsidR="00F33B59">
          <w:rPr>
            <w:noProof/>
            <w:webHidden/>
          </w:rPr>
          <w:t>19</w:t>
        </w:r>
        <w:r w:rsidR="00F33B59">
          <w:rPr>
            <w:noProof/>
            <w:webHidden/>
          </w:rPr>
          <w:fldChar w:fldCharType="end"/>
        </w:r>
      </w:hyperlink>
    </w:p>
    <w:p w14:paraId="2ED1E2F9" w14:textId="476FF68A" w:rsidR="00F33B59" w:rsidRDefault="00746E27">
      <w:pPr>
        <w:pStyle w:val="TOC2"/>
        <w:tabs>
          <w:tab w:val="right" w:leader="dot" w:pos="9350"/>
        </w:tabs>
        <w:rPr>
          <w:rFonts w:asciiTheme="minorHAnsi" w:eastAsiaTheme="minorEastAsia" w:hAnsiTheme="minorHAnsi" w:cstheme="minorBidi"/>
          <w:noProof/>
        </w:rPr>
      </w:pPr>
      <w:hyperlink w:anchor="_Toc49979722" w:history="1">
        <w:r w:rsidR="00F33B59" w:rsidRPr="002B4323">
          <w:rPr>
            <w:rStyle w:val="Hyperlink"/>
            <w:noProof/>
          </w:rPr>
          <w:t>1530_mnuAskUpdate</w:t>
        </w:r>
        <w:r w:rsidR="00F33B59">
          <w:rPr>
            <w:noProof/>
            <w:webHidden/>
          </w:rPr>
          <w:tab/>
        </w:r>
        <w:r w:rsidR="00F33B59">
          <w:rPr>
            <w:noProof/>
            <w:webHidden/>
          </w:rPr>
          <w:fldChar w:fldCharType="begin"/>
        </w:r>
        <w:r w:rsidR="00F33B59">
          <w:rPr>
            <w:noProof/>
            <w:webHidden/>
          </w:rPr>
          <w:instrText xml:space="preserve"> PAGEREF _Toc49979722 \h </w:instrText>
        </w:r>
        <w:r w:rsidR="00F33B59">
          <w:rPr>
            <w:noProof/>
            <w:webHidden/>
          </w:rPr>
        </w:r>
        <w:r w:rsidR="00F33B59">
          <w:rPr>
            <w:noProof/>
            <w:webHidden/>
          </w:rPr>
          <w:fldChar w:fldCharType="separate"/>
        </w:r>
        <w:r w:rsidR="00F33B59">
          <w:rPr>
            <w:noProof/>
            <w:webHidden/>
          </w:rPr>
          <w:t>20</w:t>
        </w:r>
        <w:r w:rsidR="00F33B59">
          <w:rPr>
            <w:noProof/>
            <w:webHidden/>
          </w:rPr>
          <w:fldChar w:fldCharType="end"/>
        </w:r>
      </w:hyperlink>
    </w:p>
    <w:p w14:paraId="44FD487E" w14:textId="0B35A7EC" w:rsidR="00F33B59" w:rsidRDefault="00746E27">
      <w:pPr>
        <w:pStyle w:val="TOC2"/>
        <w:tabs>
          <w:tab w:val="right" w:leader="dot" w:pos="9350"/>
        </w:tabs>
        <w:rPr>
          <w:rFonts w:asciiTheme="minorHAnsi" w:eastAsiaTheme="minorEastAsia" w:hAnsiTheme="minorHAnsi" w:cstheme="minorBidi"/>
          <w:noProof/>
        </w:rPr>
      </w:pPr>
      <w:hyperlink w:anchor="_Toc49979723" w:history="1">
        <w:r w:rsidR="00F33B59" w:rsidRPr="002B4323">
          <w:rPr>
            <w:rStyle w:val="Hyperlink"/>
            <w:noProof/>
          </w:rPr>
          <w:t>1600_AskStoredPmtMethod</w:t>
        </w:r>
        <w:r w:rsidR="00F33B59">
          <w:rPr>
            <w:noProof/>
            <w:webHidden/>
          </w:rPr>
          <w:tab/>
        </w:r>
        <w:r w:rsidR="00F33B59">
          <w:rPr>
            <w:noProof/>
            <w:webHidden/>
          </w:rPr>
          <w:fldChar w:fldCharType="begin"/>
        </w:r>
        <w:r w:rsidR="00F33B59">
          <w:rPr>
            <w:noProof/>
            <w:webHidden/>
          </w:rPr>
          <w:instrText xml:space="preserve"> PAGEREF _Toc49979723 \h </w:instrText>
        </w:r>
        <w:r w:rsidR="00F33B59">
          <w:rPr>
            <w:noProof/>
            <w:webHidden/>
          </w:rPr>
        </w:r>
        <w:r w:rsidR="00F33B59">
          <w:rPr>
            <w:noProof/>
            <w:webHidden/>
          </w:rPr>
          <w:fldChar w:fldCharType="separate"/>
        </w:r>
        <w:r w:rsidR="00F33B59">
          <w:rPr>
            <w:noProof/>
            <w:webHidden/>
          </w:rPr>
          <w:t>21</w:t>
        </w:r>
        <w:r w:rsidR="00F33B59">
          <w:rPr>
            <w:noProof/>
            <w:webHidden/>
          </w:rPr>
          <w:fldChar w:fldCharType="end"/>
        </w:r>
      </w:hyperlink>
    </w:p>
    <w:p w14:paraId="43D2E20A" w14:textId="76C7C5F6" w:rsidR="00F33B59" w:rsidRDefault="00746E27">
      <w:pPr>
        <w:pStyle w:val="TOC2"/>
        <w:tabs>
          <w:tab w:val="right" w:leader="dot" w:pos="9350"/>
        </w:tabs>
        <w:rPr>
          <w:rFonts w:asciiTheme="minorHAnsi" w:eastAsiaTheme="minorEastAsia" w:hAnsiTheme="minorHAnsi" w:cstheme="minorBidi"/>
          <w:noProof/>
        </w:rPr>
      </w:pPr>
      <w:hyperlink w:anchor="_Toc49979724" w:history="1">
        <w:r w:rsidR="00F33B59" w:rsidRPr="002B4323">
          <w:rPr>
            <w:rStyle w:val="Hyperlink"/>
            <w:noProof/>
          </w:rPr>
          <w:t>1610_mnuStoredConfirm</w:t>
        </w:r>
        <w:r w:rsidR="00F33B59">
          <w:rPr>
            <w:noProof/>
            <w:webHidden/>
          </w:rPr>
          <w:tab/>
        </w:r>
        <w:r w:rsidR="00F33B59">
          <w:rPr>
            <w:noProof/>
            <w:webHidden/>
          </w:rPr>
          <w:fldChar w:fldCharType="begin"/>
        </w:r>
        <w:r w:rsidR="00F33B59">
          <w:rPr>
            <w:noProof/>
            <w:webHidden/>
          </w:rPr>
          <w:instrText xml:space="preserve"> PAGEREF _Toc49979724 \h </w:instrText>
        </w:r>
        <w:r w:rsidR="00F33B59">
          <w:rPr>
            <w:noProof/>
            <w:webHidden/>
          </w:rPr>
        </w:r>
        <w:r w:rsidR="00F33B59">
          <w:rPr>
            <w:noProof/>
            <w:webHidden/>
          </w:rPr>
          <w:fldChar w:fldCharType="separate"/>
        </w:r>
        <w:r w:rsidR="00F33B59">
          <w:rPr>
            <w:noProof/>
            <w:webHidden/>
          </w:rPr>
          <w:t>23</w:t>
        </w:r>
        <w:r w:rsidR="00F33B59">
          <w:rPr>
            <w:noProof/>
            <w:webHidden/>
          </w:rPr>
          <w:fldChar w:fldCharType="end"/>
        </w:r>
      </w:hyperlink>
    </w:p>
    <w:p w14:paraId="0C36726D" w14:textId="30A3A40A" w:rsidR="00F33B59" w:rsidRDefault="00746E27">
      <w:pPr>
        <w:pStyle w:val="TOC2"/>
        <w:tabs>
          <w:tab w:val="right" w:leader="dot" w:pos="9350"/>
        </w:tabs>
        <w:rPr>
          <w:rFonts w:asciiTheme="minorHAnsi" w:eastAsiaTheme="minorEastAsia" w:hAnsiTheme="minorHAnsi" w:cstheme="minorBidi"/>
          <w:noProof/>
        </w:rPr>
      </w:pPr>
      <w:hyperlink w:anchor="_Toc49979725" w:history="1">
        <w:r w:rsidR="00F33B59" w:rsidRPr="002B4323">
          <w:rPr>
            <w:rStyle w:val="Hyperlink"/>
            <w:noProof/>
          </w:rPr>
          <w:t>1700_inGetPmtMethod</w:t>
        </w:r>
        <w:r w:rsidR="00F33B59">
          <w:rPr>
            <w:noProof/>
            <w:webHidden/>
          </w:rPr>
          <w:tab/>
        </w:r>
        <w:r w:rsidR="00F33B59">
          <w:rPr>
            <w:noProof/>
            <w:webHidden/>
          </w:rPr>
          <w:fldChar w:fldCharType="begin"/>
        </w:r>
        <w:r w:rsidR="00F33B59">
          <w:rPr>
            <w:noProof/>
            <w:webHidden/>
          </w:rPr>
          <w:instrText xml:space="preserve"> PAGEREF _Toc49979725 \h </w:instrText>
        </w:r>
        <w:r w:rsidR="00F33B59">
          <w:rPr>
            <w:noProof/>
            <w:webHidden/>
          </w:rPr>
        </w:r>
        <w:r w:rsidR="00F33B59">
          <w:rPr>
            <w:noProof/>
            <w:webHidden/>
          </w:rPr>
          <w:fldChar w:fldCharType="separate"/>
        </w:r>
        <w:r w:rsidR="00F33B59">
          <w:rPr>
            <w:noProof/>
            <w:webHidden/>
          </w:rPr>
          <w:t>24</w:t>
        </w:r>
        <w:r w:rsidR="00F33B59">
          <w:rPr>
            <w:noProof/>
            <w:webHidden/>
          </w:rPr>
          <w:fldChar w:fldCharType="end"/>
        </w:r>
      </w:hyperlink>
    </w:p>
    <w:p w14:paraId="1FD07C71" w14:textId="1881D1A0" w:rsidR="00F33B59" w:rsidRDefault="00746E27">
      <w:pPr>
        <w:pStyle w:val="TOC2"/>
        <w:tabs>
          <w:tab w:val="right" w:leader="dot" w:pos="9350"/>
        </w:tabs>
        <w:rPr>
          <w:rFonts w:asciiTheme="minorHAnsi" w:eastAsiaTheme="minorEastAsia" w:hAnsiTheme="minorHAnsi" w:cstheme="minorBidi"/>
          <w:noProof/>
        </w:rPr>
      </w:pPr>
      <w:hyperlink w:anchor="_Toc49979726" w:history="1">
        <w:r w:rsidR="00F33B59" w:rsidRPr="002B4323">
          <w:rPr>
            <w:rStyle w:val="Hyperlink"/>
            <w:noProof/>
          </w:rPr>
          <w:t>1800_inGetRouteNbr</w:t>
        </w:r>
        <w:r w:rsidR="00F33B59">
          <w:rPr>
            <w:noProof/>
            <w:webHidden/>
          </w:rPr>
          <w:tab/>
        </w:r>
        <w:r w:rsidR="00F33B59">
          <w:rPr>
            <w:noProof/>
            <w:webHidden/>
          </w:rPr>
          <w:fldChar w:fldCharType="begin"/>
        </w:r>
        <w:r w:rsidR="00F33B59">
          <w:rPr>
            <w:noProof/>
            <w:webHidden/>
          </w:rPr>
          <w:instrText xml:space="preserve"> PAGEREF _Toc49979726 \h </w:instrText>
        </w:r>
        <w:r w:rsidR="00F33B59">
          <w:rPr>
            <w:noProof/>
            <w:webHidden/>
          </w:rPr>
        </w:r>
        <w:r w:rsidR="00F33B59">
          <w:rPr>
            <w:noProof/>
            <w:webHidden/>
          </w:rPr>
          <w:fldChar w:fldCharType="separate"/>
        </w:r>
        <w:r w:rsidR="00F33B59">
          <w:rPr>
            <w:noProof/>
            <w:webHidden/>
          </w:rPr>
          <w:t>26</w:t>
        </w:r>
        <w:r w:rsidR="00F33B59">
          <w:rPr>
            <w:noProof/>
            <w:webHidden/>
          </w:rPr>
          <w:fldChar w:fldCharType="end"/>
        </w:r>
      </w:hyperlink>
    </w:p>
    <w:p w14:paraId="1C42C169" w14:textId="3D04546C" w:rsidR="00F33B59" w:rsidRDefault="00746E27">
      <w:pPr>
        <w:pStyle w:val="TOC2"/>
        <w:tabs>
          <w:tab w:val="right" w:leader="dot" w:pos="9350"/>
        </w:tabs>
        <w:rPr>
          <w:rFonts w:asciiTheme="minorHAnsi" w:eastAsiaTheme="minorEastAsia" w:hAnsiTheme="minorHAnsi" w:cstheme="minorBidi"/>
          <w:noProof/>
        </w:rPr>
      </w:pPr>
      <w:hyperlink w:anchor="_Toc49979727" w:history="1">
        <w:r w:rsidR="00F33B59" w:rsidRPr="002B4323">
          <w:rPr>
            <w:rStyle w:val="Hyperlink"/>
            <w:noProof/>
          </w:rPr>
          <w:t>1810_mnuConfirmRoute</w:t>
        </w:r>
        <w:r w:rsidR="00F33B59">
          <w:rPr>
            <w:noProof/>
            <w:webHidden/>
          </w:rPr>
          <w:tab/>
        </w:r>
        <w:r w:rsidR="00F33B59">
          <w:rPr>
            <w:noProof/>
            <w:webHidden/>
          </w:rPr>
          <w:fldChar w:fldCharType="begin"/>
        </w:r>
        <w:r w:rsidR="00F33B59">
          <w:rPr>
            <w:noProof/>
            <w:webHidden/>
          </w:rPr>
          <w:instrText xml:space="preserve"> PAGEREF _Toc49979727 \h </w:instrText>
        </w:r>
        <w:r w:rsidR="00F33B59">
          <w:rPr>
            <w:noProof/>
            <w:webHidden/>
          </w:rPr>
        </w:r>
        <w:r w:rsidR="00F33B59">
          <w:rPr>
            <w:noProof/>
            <w:webHidden/>
          </w:rPr>
          <w:fldChar w:fldCharType="separate"/>
        </w:r>
        <w:r w:rsidR="00F33B59">
          <w:rPr>
            <w:noProof/>
            <w:webHidden/>
          </w:rPr>
          <w:t>27</w:t>
        </w:r>
        <w:r w:rsidR="00F33B59">
          <w:rPr>
            <w:noProof/>
            <w:webHidden/>
          </w:rPr>
          <w:fldChar w:fldCharType="end"/>
        </w:r>
      </w:hyperlink>
    </w:p>
    <w:p w14:paraId="4802A220" w14:textId="21A048D8" w:rsidR="00F33B59" w:rsidRDefault="00746E27">
      <w:pPr>
        <w:pStyle w:val="TOC2"/>
        <w:tabs>
          <w:tab w:val="right" w:leader="dot" w:pos="9350"/>
        </w:tabs>
        <w:rPr>
          <w:rFonts w:asciiTheme="minorHAnsi" w:eastAsiaTheme="minorEastAsia" w:hAnsiTheme="minorHAnsi" w:cstheme="minorBidi"/>
          <w:noProof/>
        </w:rPr>
      </w:pPr>
      <w:hyperlink w:anchor="_Toc49979728" w:history="1">
        <w:r w:rsidR="00F33B59" w:rsidRPr="002B4323">
          <w:rPr>
            <w:rStyle w:val="Hyperlink"/>
            <w:noProof/>
          </w:rPr>
          <w:t>1820_inBankAcct</w:t>
        </w:r>
        <w:r w:rsidR="00F33B59">
          <w:rPr>
            <w:noProof/>
            <w:webHidden/>
          </w:rPr>
          <w:tab/>
        </w:r>
        <w:r w:rsidR="00F33B59">
          <w:rPr>
            <w:noProof/>
            <w:webHidden/>
          </w:rPr>
          <w:fldChar w:fldCharType="begin"/>
        </w:r>
        <w:r w:rsidR="00F33B59">
          <w:rPr>
            <w:noProof/>
            <w:webHidden/>
          </w:rPr>
          <w:instrText xml:space="preserve"> PAGEREF _Toc49979728 \h </w:instrText>
        </w:r>
        <w:r w:rsidR="00F33B59">
          <w:rPr>
            <w:noProof/>
            <w:webHidden/>
          </w:rPr>
        </w:r>
        <w:r w:rsidR="00F33B59">
          <w:rPr>
            <w:noProof/>
            <w:webHidden/>
          </w:rPr>
          <w:fldChar w:fldCharType="separate"/>
        </w:r>
        <w:r w:rsidR="00F33B59">
          <w:rPr>
            <w:noProof/>
            <w:webHidden/>
          </w:rPr>
          <w:t>28</w:t>
        </w:r>
        <w:r w:rsidR="00F33B59">
          <w:rPr>
            <w:noProof/>
            <w:webHidden/>
          </w:rPr>
          <w:fldChar w:fldCharType="end"/>
        </w:r>
      </w:hyperlink>
    </w:p>
    <w:p w14:paraId="28127C52" w14:textId="01A86138" w:rsidR="00F33B59" w:rsidRDefault="00746E27">
      <w:pPr>
        <w:pStyle w:val="TOC2"/>
        <w:tabs>
          <w:tab w:val="right" w:leader="dot" w:pos="9350"/>
        </w:tabs>
        <w:rPr>
          <w:rFonts w:asciiTheme="minorHAnsi" w:eastAsiaTheme="minorEastAsia" w:hAnsiTheme="minorHAnsi" w:cstheme="minorBidi"/>
          <w:noProof/>
        </w:rPr>
      </w:pPr>
      <w:hyperlink w:anchor="_Toc49979729" w:history="1">
        <w:r w:rsidR="00F33B59" w:rsidRPr="002B4323">
          <w:rPr>
            <w:rStyle w:val="Hyperlink"/>
            <w:noProof/>
          </w:rPr>
          <w:t>1900_mnuConfirmBankPmt</w:t>
        </w:r>
        <w:r w:rsidR="00F33B59">
          <w:rPr>
            <w:noProof/>
            <w:webHidden/>
          </w:rPr>
          <w:tab/>
        </w:r>
        <w:r w:rsidR="00F33B59">
          <w:rPr>
            <w:noProof/>
            <w:webHidden/>
          </w:rPr>
          <w:fldChar w:fldCharType="begin"/>
        </w:r>
        <w:r w:rsidR="00F33B59">
          <w:rPr>
            <w:noProof/>
            <w:webHidden/>
          </w:rPr>
          <w:instrText xml:space="preserve"> PAGEREF _Toc49979729 \h </w:instrText>
        </w:r>
        <w:r w:rsidR="00F33B59">
          <w:rPr>
            <w:noProof/>
            <w:webHidden/>
          </w:rPr>
        </w:r>
        <w:r w:rsidR="00F33B59">
          <w:rPr>
            <w:noProof/>
            <w:webHidden/>
          </w:rPr>
          <w:fldChar w:fldCharType="separate"/>
        </w:r>
        <w:r w:rsidR="00F33B59">
          <w:rPr>
            <w:noProof/>
            <w:webHidden/>
          </w:rPr>
          <w:t>30</w:t>
        </w:r>
        <w:r w:rsidR="00F33B59">
          <w:rPr>
            <w:noProof/>
            <w:webHidden/>
          </w:rPr>
          <w:fldChar w:fldCharType="end"/>
        </w:r>
      </w:hyperlink>
    </w:p>
    <w:p w14:paraId="68380F55" w14:textId="03F949CC" w:rsidR="00F33B59" w:rsidRDefault="00746E27">
      <w:pPr>
        <w:pStyle w:val="TOC2"/>
        <w:tabs>
          <w:tab w:val="right" w:leader="dot" w:pos="9350"/>
        </w:tabs>
        <w:rPr>
          <w:rFonts w:asciiTheme="minorHAnsi" w:eastAsiaTheme="minorEastAsia" w:hAnsiTheme="minorHAnsi" w:cstheme="minorBidi"/>
          <w:noProof/>
        </w:rPr>
      </w:pPr>
      <w:hyperlink w:anchor="_Toc49979730" w:history="1">
        <w:r w:rsidR="00F33B59" w:rsidRPr="002B4323">
          <w:rPr>
            <w:rStyle w:val="Hyperlink"/>
            <w:noProof/>
          </w:rPr>
          <w:t>1910_mnuConfirmNSF</w:t>
        </w:r>
        <w:r w:rsidR="00F33B59">
          <w:rPr>
            <w:noProof/>
            <w:webHidden/>
          </w:rPr>
          <w:tab/>
        </w:r>
        <w:r w:rsidR="00F33B59">
          <w:rPr>
            <w:noProof/>
            <w:webHidden/>
          </w:rPr>
          <w:fldChar w:fldCharType="begin"/>
        </w:r>
        <w:r w:rsidR="00F33B59">
          <w:rPr>
            <w:noProof/>
            <w:webHidden/>
          </w:rPr>
          <w:instrText xml:space="preserve"> PAGEREF _Toc49979730 \h </w:instrText>
        </w:r>
        <w:r w:rsidR="00F33B59">
          <w:rPr>
            <w:noProof/>
            <w:webHidden/>
          </w:rPr>
        </w:r>
        <w:r w:rsidR="00F33B59">
          <w:rPr>
            <w:noProof/>
            <w:webHidden/>
          </w:rPr>
          <w:fldChar w:fldCharType="separate"/>
        </w:r>
        <w:r w:rsidR="00F33B59">
          <w:rPr>
            <w:noProof/>
            <w:webHidden/>
          </w:rPr>
          <w:t>31</w:t>
        </w:r>
        <w:r w:rsidR="00F33B59">
          <w:rPr>
            <w:noProof/>
            <w:webHidden/>
          </w:rPr>
          <w:fldChar w:fldCharType="end"/>
        </w:r>
      </w:hyperlink>
    </w:p>
    <w:p w14:paraId="49B11CE6" w14:textId="0ADB7996" w:rsidR="00F33B59" w:rsidRDefault="00746E27">
      <w:pPr>
        <w:pStyle w:val="TOC2"/>
        <w:tabs>
          <w:tab w:val="right" w:leader="dot" w:pos="9350"/>
        </w:tabs>
        <w:rPr>
          <w:rFonts w:asciiTheme="minorHAnsi" w:eastAsiaTheme="minorEastAsia" w:hAnsiTheme="minorHAnsi" w:cstheme="minorBidi"/>
          <w:noProof/>
        </w:rPr>
      </w:pPr>
      <w:hyperlink w:anchor="_Toc49979731" w:history="1">
        <w:r w:rsidR="00F33B59" w:rsidRPr="002B4323">
          <w:rPr>
            <w:rStyle w:val="Hyperlink"/>
            <w:noProof/>
          </w:rPr>
          <w:t>1920_mnuAskBankRecurring</w:t>
        </w:r>
        <w:r w:rsidR="00F33B59">
          <w:rPr>
            <w:noProof/>
            <w:webHidden/>
          </w:rPr>
          <w:tab/>
        </w:r>
        <w:r w:rsidR="00F33B59">
          <w:rPr>
            <w:noProof/>
            <w:webHidden/>
          </w:rPr>
          <w:fldChar w:fldCharType="begin"/>
        </w:r>
        <w:r w:rsidR="00F33B59">
          <w:rPr>
            <w:noProof/>
            <w:webHidden/>
          </w:rPr>
          <w:instrText xml:space="preserve"> PAGEREF _Toc49979731 \h </w:instrText>
        </w:r>
        <w:r w:rsidR="00F33B59">
          <w:rPr>
            <w:noProof/>
            <w:webHidden/>
          </w:rPr>
        </w:r>
        <w:r w:rsidR="00F33B59">
          <w:rPr>
            <w:noProof/>
            <w:webHidden/>
          </w:rPr>
          <w:fldChar w:fldCharType="separate"/>
        </w:r>
        <w:r w:rsidR="00F33B59">
          <w:rPr>
            <w:noProof/>
            <w:webHidden/>
          </w:rPr>
          <w:t>32</w:t>
        </w:r>
        <w:r w:rsidR="00F33B59">
          <w:rPr>
            <w:noProof/>
            <w:webHidden/>
          </w:rPr>
          <w:fldChar w:fldCharType="end"/>
        </w:r>
      </w:hyperlink>
    </w:p>
    <w:p w14:paraId="2AAE8869" w14:textId="26316F10" w:rsidR="00F33B59" w:rsidRDefault="00746E27">
      <w:pPr>
        <w:pStyle w:val="TOC2"/>
        <w:tabs>
          <w:tab w:val="right" w:leader="dot" w:pos="9350"/>
        </w:tabs>
        <w:rPr>
          <w:rFonts w:asciiTheme="minorHAnsi" w:eastAsiaTheme="minorEastAsia" w:hAnsiTheme="minorHAnsi" w:cstheme="minorBidi"/>
          <w:noProof/>
        </w:rPr>
      </w:pPr>
      <w:hyperlink w:anchor="_Toc49979732" w:history="1">
        <w:r w:rsidR="00F33B59" w:rsidRPr="002B4323">
          <w:rPr>
            <w:rStyle w:val="Hyperlink"/>
            <w:noProof/>
          </w:rPr>
          <w:t>2000_mnuSetupBank</w:t>
        </w:r>
        <w:r w:rsidR="00F33B59">
          <w:rPr>
            <w:noProof/>
            <w:webHidden/>
          </w:rPr>
          <w:tab/>
        </w:r>
        <w:r w:rsidR="00F33B59">
          <w:rPr>
            <w:noProof/>
            <w:webHidden/>
          </w:rPr>
          <w:fldChar w:fldCharType="begin"/>
        </w:r>
        <w:r w:rsidR="00F33B59">
          <w:rPr>
            <w:noProof/>
            <w:webHidden/>
          </w:rPr>
          <w:instrText xml:space="preserve"> PAGEREF _Toc49979732 \h </w:instrText>
        </w:r>
        <w:r w:rsidR="00F33B59">
          <w:rPr>
            <w:noProof/>
            <w:webHidden/>
          </w:rPr>
        </w:r>
        <w:r w:rsidR="00F33B59">
          <w:rPr>
            <w:noProof/>
            <w:webHidden/>
          </w:rPr>
          <w:fldChar w:fldCharType="separate"/>
        </w:r>
        <w:r w:rsidR="00F33B59">
          <w:rPr>
            <w:noProof/>
            <w:webHidden/>
          </w:rPr>
          <w:t>34</w:t>
        </w:r>
        <w:r w:rsidR="00F33B59">
          <w:rPr>
            <w:noProof/>
            <w:webHidden/>
          </w:rPr>
          <w:fldChar w:fldCharType="end"/>
        </w:r>
      </w:hyperlink>
    </w:p>
    <w:p w14:paraId="04B3EA5B" w14:textId="63199F3E" w:rsidR="00F33B59" w:rsidRDefault="00746E27">
      <w:pPr>
        <w:pStyle w:val="TOC2"/>
        <w:tabs>
          <w:tab w:val="right" w:leader="dot" w:pos="9350"/>
        </w:tabs>
        <w:rPr>
          <w:rFonts w:asciiTheme="minorHAnsi" w:eastAsiaTheme="minorEastAsia" w:hAnsiTheme="minorHAnsi" w:cstheme="minorBidi"/>
          <w:noProof/>
        </w:rPr>
      </w:pPr>
      <w:hyperlink w:anchor="_Toc49979733" w:history="1">
        <w:r w:rsidR="00F33B59" w:rsidRPr="002B4323">
          <w:rPr>
            <w:rStyle w:val="Hyperlink"/>
            <w:noProof/>
          </w:rPr>
          <w:t>2100_inCardNbr</w:t>
        </w:r>
        <w:r w:rsidR="00F33B59">
          <w:rPr>
            <w:noProof/>
            <w:webHidden/>
          </w:rPr>
          <w:tab/>
        </w:r>
        <w:r w:rsidR="00F33B59">
          <w:rPr>
            <w:noProof/>
            <w:webHidden/>
          </w:rPr>
          <w:fldChar w:fldCharType="begin"/>
        </w:r>
        <w:r w:rsidR="00F33B59">
          <w:rPr>
            <w:noProof/>
            <w:webHidden/>
          </w:rPr>
          <w:instrText xml:space="preserve"> PAGEREF _Toc49979733 \h </w:instrText>
        </w:r>
        <w:r w:rsidR="00F33B59">
          <w:rPr>
            <w:noProof/>
            <w:webHidden/>
          </w:rPr>
        </w:r>
        <w:r w:rsidR="00F33B59">
          <w:rPr>
            <w:noProof/>
            <w:webHidden/>
          </w:rPr>
          <w:fldChar w:fldCharType="separate"/>
        </w:r>
        <w:r w:rsidR="00F33B59">
          <w:rPr>
            <w:noProof/>
            <w:webHidden/>
          </w:rPr>
          <w:t>35</w:t>
        </w:r>
        <w:r w:rsidR="00F33B59">
          <w:rPr>
            <w:noProof/>
            <w:webHidden/>
          </w:rPr>
          <w:fldChar w:fldCharType="end"/>
        </w:r>
      </w:hyperlink>
    </w:p>
    <w:p w14:paraId="0532601B" w14:textId="03239E1C" w:rsidR="00F33B59" w:rsidRDefault="00746E27">
      <w:pPr>
        <w:pStyle w:val="TOC2"/>
        <w:tabs>
          <w:tab w:val="right" w:leader="dot" w:pos="9350"/>
        </w:tabs>
        <w:rPr>
          <w:rFonts w:asciiTheme="minorHAnsi" w:eastAsiaTheme="minorEastAsia" w:hAnsiTheme="minorHAnsi" w:cstheme="minorBidi"/>
          <w:noProof/>
        </w:rPr>
      </w:pPr>
      <w:hyperlink w:anchor="_Toc49979734" w:history="1">
        <w:r w:rsidR="00F33B59" w:rsidRPr="002B4323">
          <w:rPr>
            <w:rStyle w:val="Hyperlink"/>
            <w:noProof/>
          </w:rPr>
          <w:t>2110_mnuConfirmCardNbr</w:t>
        </w:r>
        <w:r w:rsidR="00F33B59">
          <w:rPr>
            <w:noProof/>
            <w:webHidden/>
          </w:rPr>
          <w:tab/>
        </w:r>
        <w:r w:rsidR="00F33B59">
          <w:rPr>
            <w:noProof/>
            <w:webHidden/>
          </w:rPr>
          <w:fldChar w:fldCharType="begin"/>
        </w:r>
        <w:r w:rsidR="00F33B59">
          <w:rPr>
            <w:noProof/>
            <w:webHidden/>
          </w:rPr>
          <w:instrText xml:space="preserve"> PAGEREF _Toc49979734 \h </w:instrText>
        </w:r>
        <w:r w:rsidR="00F33B59">
          <w:rPr>
            <w:noProof/>
            <w:webHidden/>
          </w:rPr>
        </w:r>
        <w:r w:rsidR="00F33B59">
          <w:rPr>
            <w:noProof/>
            <w:webHidden/>
          </w:rPr>
          <w:fldChar w:fldCharType="separate"/>
        </w:r>
        <w:r w:rsidR="00F33B59">
          <w:rPr>
            <w:noProof/>
            <w:webHidden/>
          </w:rPr>
          <w:t>36</w:t>
        </w:r>
        <w:r w:rsidR="00F33B59">
          <w:rPr>
            <w:noProof/>
            <w:webHidden/>
          </w:rPr>
          <w:fldChar w:fldCharType="end"/>
        </w:r>
      </w:hyperlink>
    </w:p>
    <w:p w14:paraId="789DA460" w14:textId="2188D361" w:rsidR="00F33B59" w:rsidRDefault="00746E27">
      <w:pPr>
        <w:pStyle w:val="TOC2"/>
        <w:tabs>
          <w:tab w:val="right" w:leader="dot" w:pos="9350"/>
        </w:tabs>
        <w:rPr>
          <w:rFonts w:asciiTheme="minorHAnsi" w:eastAsiaTheme="minorEastAsia" w:hAnsiTheme="minorHAnsi" w:cstheme="minorBidi"/>
          <w:noProof/>
        </w:rPr>
      </w:pPr>
      <w:hyperlink w:anchor="_Toc49979735" w:history="1">
        <w:r w:rsidR="00F33B59" w:rsidRPr="002B4323">
          <w:rPr>
            <w:rStyle w:val="Hyperlink"/>
            <w:noProof/>
          </w:rPr>
          <w:t>2120_inCardExp</w:t>
        </w:r>
        <w:r w:rsidR="00F33B59">
          <w:rPr>
            <w:noProof/>
            <w:webHidden/>
          </w:rPr>
          <w:tab/>
        </w:r>
        <w:r w:rsidR="00F33B59">
          <w:rPr>
            <w:noProof/>
            <w:webHidden/>
          </w:rPr>
          <w:fldChar w:fldCharType="begin"/>
        </w:r>
        <w:r w:rsidR="00F33B59">
          <w:rPr>
            <w:noProof/>
            <w:webHidden/>
          </w:rPr>
          <w:instrText xml:space="preserve"> PAGEREF _Toc49979735 \h </w:instrText>
        </w:r>
        <w:r w:rsidR="00F33B59">
          <w:rPr>
            <w:noProof/>
            <w:webHidden/>
          </w:rPr>
        </w:r>
        <w:r w:rsidR="00F33B59">
          <w:rPr>
            <w:noProof/>
            <w:webHidden/>
          </w:rPr>
          <w:fldChar w:fldCharType="separate"/>
        </w:r>
        <w:r w:rsidR="00F33B59">
          <w:rPr>
            <w:noProof/>
            <w:webHidden/>
          </w:rPr>
          <w:t>37</w:t>
        </w:r>
        <w:r w:rsidR="00F33B59">
          <w:rPr>
            <w:noProof/>
            <w:webHidden/>
          </w:rPr>
          <w:fldChar w:fldCharType="end"/>
        </w:r>
      </w:hyperlink>
    </w:p>
    <w:p w14:paraId="52B7FC65" w14:textId="28F0D1DA" w:rsidR="00F33B59" w:rsidRDefault="00746E27">
      <w:pPr>
        <w:pStyle w:val="TOC2"/>
        <w:tabs>
          <w:tab w:val="right" w:leader="dot" w:pos="9350"/>
        </w:tabs>
        <w:rPr>
          <w:rFonts w:asciiTheme="minorHAnsi" w:eastAsiaTheme="minorEastAsia" w:hAnsiTheme="minorHAnsi" w:cstheme="minorBidi"/>
          <w:noProof/>
        </w:rPr>
      </w:pPr>
      <w:hyperlink w:anchor="_Toc49979736" w:history="1">
        <w:r w:rsidR="00F33B59" w:rsidRPr="002B4323">
          <w:rPr>
            <w:rStyle w:val="Hyperlink"/>
            <w:noProof/>
          </w:rPr>
          <w:t>2130_mnuConfirmCardPmt</w:t>
        </w:r>
        <w:r w:rsidR="00F33B59">
          <w:rPr>
            <w:noProof/>
            <w:webHidden/>
          </w:rPr>
          <w:tab/>
        </w:r>
        <w:r w:rsidR="00F33B59">
          <w:rPr>
            <w:noProof/>
            <w:webHidden/>
          </w:rPr>
          <w:fldChar w:fldCharType="begin"/>
        </w:r>
        <w:r w:rsidR="00F33B59">
          <w:rPr>
            <w:noProof/>
            <w:webHidden/>
          </w:rPr>
          <w:instrText xml:space="preserve"> PAGEREF _Toc49979736 \h </w:instrText>
        </w:r>
        <w:r w:rsidR="00F33B59">
          <w:rPr>
            <w:noProof/>
            <w:webHidden/>
          </w:rPr>
        </w:r>
        <w:r w:rsidR="00F33B59">
          <w:rPr>
            <w:noProof/>
            <w:webHidden/>
          </w:rPr>
          <w:fldChar w:fldCharType="separate"/>
        </w:r>
        <w:r w:rsidR="00F33B59">
          <w:rPr>
            <w:noProof/>
            <w:webHidden/>
          </w:rPr>
          <w:t>39</w:t>
        </w:r>
        <w:r w:rsidR="00F33B59">
          <w:rPr>
            <w:noProof/>
            <w:webHidden/>
          </w:rPr>
          <w:fldChar w:fldCharType="end"/>
        </w:r>
      </w:hyperlink>
    </w:p>
    <w:p w14:paraId="775AA2E7" w14:textId="7C3FC4E6" w:rsidR="00F33B59" w:rsidRDefault="00746E27">
      <w:pPr>
        <w:pStyle w:val="TOC2"/>
        <w:tabs>
          <w:tab w:val="right" w:leader="dot" w:pos="9350"/>
        </w:tabs>
        <w:rPr>
          <w:rFonts w:asciiTheme="minorHAnsi" w:eastAsiaTheme="minorEastAsia" w:hAnsiTheme="minorHAnsi" w:cstheme="minorBidi"/>
          <w:noProof/>
        </w:rPr>
      </w:pPr>
      <w:hyperlink w:anchor="_Toc49979737" w:history="1">
        <w:r w:rsidR="00F33B59" w:rsidRPr="002B4323">
          <w:rPr>
            <w:rStyle w:val="Hyperlink"/>
            <w:noProof/>
          </w:rPr>
          <w:t>2200_mnuAskCardRecurring</w:t>
        </w:r>
        <w:r w:rsidR="00F33B59">
          <w:rPr>
            <w:noProof/>
            <w:webHidden/>
          </w:rPr>
          <w:tab/>
        </w:r>
        <w:r w:rsidR="00F33B59">
          <w:rPr>
            <w:noProof/>
            <w:webHidden/>
          </w:rPr>
          <w:fldChar w:fldCharType="begin"/>
        </w:r>
        <w:r w:rsidR="00F33B59">
          <w:rPr>
            <w:noProof/>
            <w:webHidden/>
          </w:rPr>
          <w:instrText xml:space="preserve"> PAGEREF _Toc49979737 \h </w:instrText>
        </w:r>
        <w:r w:rsidR="00F33B59">
          <w:rPr>
            <w:noProof/>
            <w:webHidden/>
          </w:rPr>
        </w:r>
        <w:r w:rsidR="00F33B59">
          <w:rPr>
            <w:noProof/>
            <w:webHidden/>
          </w:rPr>
          <w:fldChar w:fldCharType="separate"/>
        </w:r>
        <w:r w:rsidR="00F33B59">
          <w:rPr>
            <w:noProof/>
            <w:webHidden/>
          </w:rPr>
          <w:t>40</w:t>
        </w:r>
        <w:r w:rsidR="00F33B59">
          <w:rPr>
            <w:noProof/>
            <w:webHidden/>
          </w:rPr>
          <w:fldChar w:fldCharType="end"/>
        </w:r>
      </w:hyperlink>
    </w:p>
    <w:p w14:paraId="6B286D8E" w14:textId="60201E4E" w:rsidR="00F33B59" w:rsidRDefault="00746E27">
      <w:pPr>
        <w:pStyle w:val="TOC2"/>
        <w:tabs>
          <w:tab w:val="right" w:leader="dot" w:pos="9350"/>
        </w:tabs>
        <w:rPr>
          <w:rFonts w:asciiTheme="minorHAnsi" w:eastAsiaTheme="minorEastAsia" w:hAnsiTheme="minorHAnsi" w:cstheme="minorBidi"/>
          <w:noProof/>
        </w:rPr>
      </w:pPr>
      <w:hyperlink w:anchor="_Toc49979738" w:history="1">
        <w:r w:rsidR="00F33B59" w:rsidRPr="002B4323">
          <w:rPr>
            <w:rStyle w:val="Hyperlink"/>
            <w:noProof/>
          </w:rPr>
          <w:t>2210_mnuPmtDecline</w:t>
        </w:r>
        <w:r w:rsidR="00F33B59">
          <w:rPr>
            <w:noProof/>
            <w:webHidden/>
          </w:rPr>
          <w:tab/>
        </w:r>
        <w:r w:rsidR="00F33B59">
          <w:rPr>
            <w:noProof/>
            <w:webHidden/>
          </w:rPr>
          <w:fldChar w:fldCharType="begin"/>
        </w:r>
        <w:r w:rsidR="00F33B59">
          <w:rPr>
            <w:noProof/>
            <w:webHidden/>
          </w:rPr>
          <w:instrText xml:space="preserve"> PAGEREF _Toc49979738 \h </w:instrText>
        </w:r>
        <w:r w:rsidR="00F33B59">
          <w:rPr>
            <w:noProof/>
            <w:webHidden/>
          </w:rPr>
        </w:r>
        <w:r w:rsidR="00F33B59">
          <w:rPr>
            <w:noProof/>
            <w:webHidden/>
          </w:rPr>
          <w:fldChar w:fldCharType="separate"/>
        </w:r>
        <w:r w:rsidR="00F33B59">
          <w:rPr>
            <w:noProof/>
            <w:webHidden/>
          </w:rPr>
          <w:t>41</w:t>
        </w:r>
        <w:r w:rsidR="00F33B59">
          <w:rPr>
            <w:noProof/>
            <w:webHidden/>
          </w:rPr>
          <w:fldChar w:fldCharType="end"/>
        </w:r>
      </w:hyperlink>
    </w:p>
    <w:p w14:paraId="08FFC152" w14:textId="7EF3EA3E" w:rsidR="00F33B59" w:rsidRDefault="00746E27">
      <w:pPr>
        <w:pStyle w:val="TOC2"/>
        <w:tabs>
          <w:tab w:val="right" w:leader="dot" w:pos="9350"/>
        </w:tabs>
        <w:rPr>
          <w:rFonts w:asciiTheme="minorHAnsi" w:eastAsiaTheme="minorEastAsia" w:hAnsiTheme="minorHAnsi" w:cstheme="minorBidi"/>
          <w:noProof/>
        </w:rPr>
      </w:pPr>
      <w:hyperlink w:anchor="_Toc49979739" w:history="1">
        <w:r w:rsidR="00F33B59" w:rsidRPr="002B4323">
          <w:rPr>
            <w:rStyle w:val="Hyperlink"/>
            <w:noProof/>
          </w:rPr>
          <w:t>2300_mnuSetupCard</w:t>
        </w:r>
        <w:r w:rsidR="00F33B59">
          <w:rPr>
            <w:noProof/>
            <w:webHidden/>
          </w:rPr>
          <w:tab/>
        </w:r>
        <w:r w:rsidR="00F33B59">
          <w:rPr>
            <w:noProof/>
            <w:webHidden/>
          </w:rPr>
          <w:fldChar w:fldCharType="begin"/>
        </w:r>
        <w:r w:rsidR="00F33B59">
          <w:rPr>
            <w:noProof/>
            <w:webHidden/>
          </w:rPr>
          <w:instrText xml:space="preserve"> PAGEREF _Toc49979739 \h </w:instrText>
        </w:r>
        <w:r w:rsidR="00F33B59">
          <w:rPr>
            <w:noProof/>
            <w:webHidden/>
          </w:rPr>
        </w:r>
        <w:r w:rsidR="00F33B59">
          <w:rPr>
            <w:noProof/>
            <w:webHidden/>
          </w:rPr>
          <w:fldChar w:fldCharType="separate"/>
        </w:r>
        <w:r w:rsidR="00F33B59">
          <w:rPr>
            <w:noProof/>
            <w:webHidden/>
          </w:rPr>
          <w:t>42</w:t>
        </w:r>
        <w:r w:rsidR="00F33B59">
          <w:rPr>
            <w:noProof/>
            <w:webHidden/>
          </w:rPr>
          <w:fldChar w:fldCharType="end"/>
        </w:r>
      </w:hyperlink>
    </w:p>
    <w:p w14:paraId="56A82D72" w14:textId="3BD26C29" w:rsidR="00F33B59" w:rsidRDefault="00746E27">
      <w:pPr>
        <w:pStyle w:val="TOC2"/>
        <w:tabs>
          <w:tab w:val="right" w:leader="dot" w:pos="9350"/>
        </w:tabs>
        <w:rPr>
          <w:rFonts w:asciiTheme="minorHAnsi" w:eastAsiaTheme="minorEastAsia" w:hAnsiTheme="minorHAnsi" w:cstheme="minorBidi"/>
          <w:noProof/>
        </w:rPr>
      </w:pPr>
      <w:hyperlink w:anchor="_Toc49979740" w:history="1">
        <w:r w:rsidR="00F33B59" w:rsidRPr="002B4323">
          <w:rPr>
            <w:rStyle w:val="Hyperlink"/>
            <w:noProof/>
          </w:rPr>
          <w:t>2420_mnuOfferText</w:t>
        </w:r>
        <w:r w:rsidR="00F33B59">
          <w:rPr>
            <w:noProof/>
            <w:webHidden/>
          </w:rPr>
          <w:tab/>
        </w:r>
        <w:r w:rsidR="00F33B59">
          <w:rPr>
            <w:noProof/>
            <w:webHidden/>
          </w:rPr>
          <w:fldChar w:fldCharType="begin"/>
        </w:r>
        <w:r w:rsidR="00F33B59">
          <w:rPr>
            <w:noProof/>
            <w:webHidden/>
          </w:rPr>
          <w:instrText xml:space="preserve"> PAGEREF _Toc49979740 \h </w:instrText>
        </w:r>
        <w:r w:rsidR="00F33B59">
          <w:rPr>
            <w:noProof/>
            <w:webHidden/>
          </w:rPr>
        </w:r>
        <w:r w:rsidR="00F33B59">
          <w:rPr>
            <w:noProof/>
            <w:webHidden/>
          </w:rPr>
          <w:fldChar w:fldCharType="separate"/>
        </w:r>
        <w:r w:rsidR="00F33B59">
          <w:rPr>
            <w:noProof/>
            <w:webHidden/>
          </w:rPr>
          <w:t>43</w:t>
        </w:r>
        <w:r w:rsidR="00F33B59">
          <w:rPr>
            <w:noProof/>
            <w:webHidden/>
          </w:rPr>
          <w:fldChar w:fldCharType="end"/>
        </w:r>
      </w:hyperlink>
    </w:p>
    <w:p w14:paraId="0CE45345" w14:textId="788C427F" w:rsidR="00F33B59" w:rsidRDefault="00746E27">
      <w:pPr>
        <w:pStyle w:val="TOC2"/>
        <w:tabs>
          <w:tab w:val="right" w:leader="dot" w:pos="9350"/>
        </w:tabs>
        <w:rPr>
          <w:rFonts w:asciiTheme="minorHAnsi" w:eastAsiaTheme="minorEastAsia" w:hAnsiTheme="minorHAnsi" w:cstheme="minorBidi"/>
          <w:noProof/>
        </w:rPr>
      </w:pPr>
      <w:hyperlink w:anchor="_Toc49979741" w:history="1">
        <w:r w:rsidR="00F33B59" w:rsidRPr="002B4323">
          <w:rPr>
            <w:rStyle w:val="Hyperlink"/>
            <w:noProof/>
          </w:rPr>
          <w:t>2430_mnuSMSPhone</w:t>
        </w:r>
        <w:r w:rsidR="00F33B59">
          <w:rPr>
            <w:noProof/>
            <w:webHidden/>
          </w:rPr>
          <w:tab/>
        </w:r>
        <w:r w:rsidR="00F33B59">
          <w:rPr>
            <w:noProof/>
            <w:webHidden/>
          </w:rPr>
          <w:fldChar w:fldCharType="begin"/>
        </w:r>
        <w:r w:rsidR="00F33B59">
          <w:rPr>
            <w:noProof/>
            <w:webHidden/>
          </w:rPr>
          <w:instrText xml:space="preserve"> PAGEREF _Toc49979741 \h </w:instrText>
        </w:r>
        <w:r w:rsidR="00F33B59">
          <w:rPr>
            <w:noProof/>
            <w:webHidden/>
          </w:rPr>
        </w:r>
        <w:r w:rsidR="00F33B59">
          <w:rPr>
            <w:noProof/>
            <w:webHidden/>
          </w:rPr>
          <w:fldChar w:fldCharType="separate"/>
        </w:r>
        <w:r w:rsidR="00F33B59">
          <w:rPr>
            <w:noProof/>
            <w:webHidden/>
          </w:rPr>
          <w:t>44</w:t>
        </w:r>
        <w:r w:rsidR="00F33B59">
          <w:rPr>
            <w:noProof/>
            <w:webHidden/>
          </w:rPr>
          <w:fldChar w:fldCharType="end"/>
        </w:r>
      </w:hyperlink>
    </w:p>
    <w:p w14:paraId="2E5B4447" w14:textId="30D8A519" w:rsidR="00F33B59" w:rsidRDefault="00746E27">
      <w:pPr>
        <w:pStyle w:val="TOC2"/>
        <w:tabs>
          <w:tab w:val="right" w:leader="dot" w:pos="9350"/>
        </w:tabs>
        <w:rPr>
          <w:rFonts w:asciiTheme="minorHAnsi" w:eastAsiaTheme="minorEastAsia" w:hAnsiTheme="minorHAnsi" w:cstheme="minorBidi"/>
          <w:noProof/>
        </w:rPr>
      </w:pPr>
      <w:hyperlink w:anchor="_Toc49979742" w:history="1">
        <w:r w:rsidR="00F33B59" w:rsidRPr="002B4323">
          <w:rPr>
            <w:rStyle w:val="Hyperlink"/>
            <w:noProof/>
          </w:rPr>
          <w:t>2500_Title</w:t>
        </w:r>
        <w:r w:rsidR="00F33B59">
          <w:rPr>
            <w:noProof/>
            <w:webHidden/>
          </w:rPr>
          <w:tab/>
        </w:r>
        <w:r w:rsidR="00F33B59">
          <w:rPr>
            <w:noProof/>
            <w:webHidden/>
          </w:rPr>
          <w:fldChar w:fldCharType="begin"/>
        </w:r>
        <w:r w:rsidR="00F33B59">
          <w:rPr>
            <w:noProof/>
            <w:webHidden/>
          </w:rPr>
          <w:instrText xml:space="preserve"> PAGEREF _Toc49979742 \h </w:instrText>
        </w:r>
        <w:r w:rsidR="00F33B59">
          <w:rPr>
            <w:noProof/>
            <w:webHidden/>
          </w:rPr>
        </w:r>
        <w:r w:rsidR="00F33B59">
          <w:rPr>
            <w:noProof/>
            <w:webHidden/>
          </w:rPr>
          <w:fldChar w:fldCharType="separate"/>
        </w:r>
        <w:r w:rsidR="00F33B59">
          <w:rPr>
            <w:noProof/>
            <w:webHidden/>
          </w:rPr>
          <w:t>45</w:t>
        </w:r>
        <w:r w:rsidR="00F33B59">
          <w:rPr>
            <w:noProof/>
            <w:webHidden/>
          </w:rPr>
          <w:fldChar w:fldCharType="end"/>
        </w:r>
      </w:hyperlink>
    </w:p>
    <w:p w14:paraId="7E5712D5" w14:textId="0CD744CA" w:rsidR="00F33B59" w:rsidRDefault="00746E27">
      <w:pPr>
        <w:pStyle w:val="TOC2"/>
        <w:tabs>
          <w:tab w:val="right" w:leader="dot" w:pos="9350"/>
        </w:tabs>
        <w:rPr>
          <w:rFonts w:asciiTheme="minorHAnsi" w:eastAsiaTheme="minorEastAsia" w:hAnsiTheme="minorHAnsi" w:cstheme="minorBidi"/>
          <w:noProof/>
        </w:rPr>
      </w:pPr>
      <w:hyperlink w:anchor="_Toc49979743" w:history="1">
        <w:r w:rsidR="00F33B59" w:rsidRPr="002B4323">
          <w:rPr>
            <w:rStyle w:val="Hyperlink"/>
            <w:noProof/>
          </w:rPr>
          <w:t>2510_inAskPhoneNbr</w:t>
        </w:r>
        <w:r w:rsidR="00F33B59">
          <w:rPr>
            <w:noProof/>
            <w:webHidden/>
          </w:rPr>
          <w:tab/>
        </w:r>
        <w:r w:rsidR="00F33B59">
          <w:rPr>
            <w:noProof/>
            <w:webHidden/>
          </w:rPr>
          <w:fldChar w:fldCharType="begin"/>
        </w:r>
        <w:r w:rsidR="00F33B59">
          <w:rPr>
            <w:noProof/>
            <w:webHidden/>
          </w:rPr>
          <w:instrText xml:space="preserve"> PAGEREF _Toc49979743 \h </w:instrText>
        </w:r>
        <w:r w:rsidR="00F33B59">
          <w:rPr>
            <w:noProof/>
            <w:webHidden/>
          </w:rPr>
        </w:r>
        <w:r w:rsidR="00F33B59">
          <w:rPr>
            <w:noProof/>
            <w:webHidden/>
          </w:rPr>
          <w:fldChar w:fldCharType="separate"/>
        </w:r>
        <w:r w:rsidR="00F33B59">
          <w:rPr>
            <w:noProof/>
            <w:webHidden/>
          </w:rPr>
          <w:t>46</w:t>
        </w:r>
        <w:r w:rsidR="00F33B59">
          <w:rPr>
            <w:noProof/>
            <w:webHidden/>
          </w:rPr>
          <w:fldChar w:fldCharType="end"/>
        </w:r>
      </w:hyperlink>
    </w:p>
    <w:p w14:paraId="6D7A7AAD" w14:textId="3C2D335E" w:rsidR="00F33B59" w:rsidRDefault="00746E27">
      <w:pPr>
        <w:pStyle w:val="TOC2"/>
        <w:tabs>
          <w:tab w:val="right" w:leader="dot" w:pos="9350"/>
        </w:tabs>
        <w:rPr>
          <w:rFonts w:asciiTheme="minorHAnsi" w:eastAsiaTheme="minorEastAsia" w:hAnsiTheme="minorHAnsi" w:cstheme="minorBidi"/>
          <w:noProof/>
        </w:rPr>
      </w:pPr>
      <w:hyperlink w:anchor="_Toc49979744" w:history="1">
        <w:r w:rsidR="00F33B59" w:rsidRPr="002B4323">
          <w:rPr>
            <w:rStyle w:val="Hyperlink"/>
            <w:noProof/>
          </w:rPr>
          <w:t>2520_ConfirmPhoneNbr</w:t>
        </w:r>
        <w:r w:rsidR="00F33B59">
          <w:rPr>
            <w:noProof/>
            <w:webHidden/>
          </w:rPr>
          <w:tab/>
        </w:r>
        <w:r w:rsidR="00F33B59">
          <w:rPr>
            <w:noProof/>
            <w:webHidden/>
          </w:rPr>
          <w:fldChar w:fldCharType="begin"/>
        </w:r>
        <w:r w:rsidR="00F33B59">
          <w:rPr>
            <w:noProof/>
            <w:webHidden/>
          </w:rPr>
          <w:instrText xml:space="preserve"> PAGEREF _Toc49979744 \h </w:instrText>
        </w:r>
        <w:r w:rsidR="00F33B59">
          <w:rPr>
            <w:noProof/>
            <w:webHidden/>
          </w:rPr>
        </w:r>
        <w:r w:rsidR="00F33B59">
          <w:rPr>
            <w:noProof/>
            <w:webHidden/>
          </w:rPr>
          <w:fldChar w:fldCharType="separate"/>
        </w:r>
        <w:r w:rsidR="00F33B59">
          <w:rPr>
            <w:noProof/>
            <w:webHidden/>
          </w:rPr>
          <w:t>47</w:t>
        </w:r>
        <w:r w:rsidR="00F33B59">
          <w:rPr>
            <w:noProof/>
            <w:webHidden/>
          </w:rPr>
          <w:fldChar w:fldCharType="end"/>
        </w:r>
      </w:hyperlink>
    </w:p>
    <w:p w14:paraId="0EC11E16" w14:textId="4C992554" w:rsidR="00F33B59" w:rsidRDefault="00746E27">
      <w:pPr>
        <w:pStyle w:val="TOC2"/>
        <w:tabs>
          <w:tab w:val="right" w:leader="dot" w:pos="9350"/>
        </w:tabs>
        <w:rPr>
          <w:rFonts w:asciiTheme="minorHAnsi" w:eastAsiaTheme="minorEastAsia" w:hAnsiTheme="minorHAnsi" w:cstheme="minorBidi"/>
          <w:noProof/>
        </w:rPr>
      </w:pPr>
      <w:hyperlink w:anchor="_Toc49979745" w:history="1">
        <w:r w:rsidR="00F33B59" w:rsidRPr="002B4323">
          <w:rPr>
            <w:rStyle w:val="Hyperlink"/>
            <w:noProof/>
          </w:rPr>
          <w:t>2620_BalanceStillDue</w:t>
        </w:r>
        <w:r w:rsidR="00F33B59">
          <w:rPr>
            <w:noProof/>
            <w:webHidden/>
          </w:rPr>
          <w:tab/>
        </w:r>
        <w:r w:rsidR="00F33B59">
          <w:rPr>
            <w:noProof/>
            <w:webHidden/>
          </w:rPr>
          <w:fldChar w:fldCharType="begin"/>
        </w:r>
        <w:r w:rsidR="00F33B59">
          <w:rPr>
            <w:noProof/>
            <w:webHidden/>
          </w:rPr>
          <w:instrText xml:space="preserve"> PAGEREF _Toc49979745 \h </w:instrText>
        </w:r>
        <w:r w:rsidR="00F33B59">
          <w:rPr>
            <w:noProof/>
            <w:webHidden/>
          </w:rPr>
        </w:r>
        <w:r w:rsidR="00F33B59">
          <w:rPr>
            <w:noProof/>
            <w:webHidden/>
          </w:rPr>
          <w:fldChar w:fldCharType="separate"/>
        </w:r>
        <w:r w:rsidR="00F33B59">
          <w:rPr>
            <w:noProof/>
            <w:webHidden/>
          </w:rPr>
          <w:t>48</w:t>
        </w:r>
        <w:r w:rsidR="00F33B59">
          <w:rPr>
            <w:noProof/>
            <w:webHidden/>
          </w:rPr>
          <w:fldChar w:fldCharType="end"/>
        </w:r>
      </w:hyperlink>
    </w:p>
    <w:p w14:paraId="6F6C131E" w14:textId="21ABE060" w:rsidR="00066EB2" w:rsidRPr="00907B70" w:rsidRDefault="001632CF" w:rsidP="00FB10D6">
      <w:pPr>
        <w:pStyle w:val="Heading1"/>
      </w:pPr>
      <w:r w:rsidRPr="00907B70">
        <w:fldChar w:fldCharType="end"/>
      </w:r>
      <w:r w:rsidR="00273D99" w:rsidRPr="00907B70">
        <w:t xml:space="preserve"> </w:t>
      </w:r>
    </w:p>
    <w:p w14:paraId="2026631B" w14:textId="77777777" w:rsidR="00066EB2" w:rsidRPr="00907B70" w:rsidRDefault="00066EB2">
      <w:pPr>
        <w:spacing w:after="0" w:line="240" w:lineRule="auto"/>
        <w:rPr>
          <w:rFonts w:ascii="Arial" w:eastAsia="Times New Roman" w:hAnsi="Arial"/>
          <w:b/>
          <w:bCs/>
          <w:sz w:val="32"/>
          <w:szCs w:val="24"/>
        </w:rPr>
      </w:pPr>
    </w:p>
    <w:p w14:paraId="7BB4CA5D" w14:textId="77777777" w:rsidR="006656A2" w:rsidRPr="00907B70" w:rsidRDefault="00273D99" w:rsidP="00FB10D6">
      <w:pPr>
        <w:pStyle w:val="Heading1"/>
      </w:pPr>
      <w:r w:rsidRPr="00907B70">
        <w:t xml:space="preserve"> </w:t>
      </w:r>
    </w:p>
    <w:p w14:paraId="61C43D88" w14:textId="77777777" w:rsidR="006656A2" w:rsidRPr="00907B70" w:rsidRDefault="006656A2">
      <w:pPr>
        <w:spacing w:after="0" w:line="240" w:lineRule="auto"/>
        <w:rPr>
          <w:rFonts w:ascii="Arial" w:eastAsia="Times New Roman" w:hAnsi="Arial"/>
          <w:b/>
          <w:bCs/>
          <w:sz w:val="32"/>
          <w:szCs w:val="24"/>
        </w:rPr>
      </w:pPr>
      <w:r w:rsidRPr="00907B70">
        <w:br w:type="page"/>
      </w:r>
    </w:p>
    <w:p w14:paraId="40796C0A" w14:textId="77777777" w:rsidR="003A6E73" w:rsidRPr="00907B70" w:rsidRDefault="003A6E73" w:rsidP="00FB10D6">
      <w:pPr>
        <w:pStyle w:val="Heading1"/>
      </w:pPr>
      <w:bookmarkStart w:id="1" w:name="_Toc49979708"/>
      <w:r w:rsidRPr="00907B70">
        <w:rPr>
          <w:b w:val="0"/>
          <w:bCs w:val="0"/>
          <w:sz w:val="24"/>
        </w:rPr>
        <w:lastRenderedPageBreak/>
        <w:t>Revision History</w:t>
      </w:r>
      <w:bookmarkEnd w:id="1"/>
    </w:p>
    <w:tbl>
      <w:tblPr>
        <w:tblW w:w="9495" w:type="dxa"/>
        <w:tblInd w:w="115" w:type="dxa"/>
        <w:tblCellMar>
          <w:left w:w="0" w:type="dxa"/>
          <w:right w:w="0" w:type="dxa"/>
        </w:tblCellMar>
        <w:tblLook w:val="04A0" w:firstRow="1" w:lastRow="0" w:firstColumn="1" w:lastColumn="0" w:noHBand="0" w:noVBand="1"/>
      </w:tblPr>
      <w:tblGrid>
        <w:gridCol w:w="1170"/>
        <w:gridCol w:w="4825"/>
        <w:gridCol w:w="1440"/>
        <w:gridCol w:w="2060"/>
      </w:tblGrid>
      <w:tr w:rsidR="0094648A" w:rsidRPr="00907B70" w14:paraId="3EB93599" w14:textId="77777777" w:rsidTr="00C44B91">
        <w:tc>
          <w:tcPr>
            <w:tcW w:w="1170" w:type="dxa"/>
            <w:tcBorders>
              <w:top w:val="single" w:sz="8" w:space="0" w:color="999999"/>
              <w:left w:val="single" w:sz="8" w:space="0" w:color="999999"/>
              <w:bottom w:val="single" w:sz="8" w:space="0" w:color="999999"/>
              <w:right w:val="single" w:sz="8" w:space="0" w:color="999999"/>
            </w:tcBorders>
            <w:shd w:val="clear" w:color="auto" w:fill="E5E5E5"/>
            <w:tcMar>
              <w:top w:w="0" w:type="dxa"/>
              <w:left w:w="115" w:type="dxa"/>
              <w:bottom w:w="0" w:type="dxa"/>
              <w:right w:w="115" w:type="dxa"/>
            </w:tcMar>
            <w:hideMark/>
          </w:tcPr>
          <w:p w14:paraId="0D32891D" w14:textId="77777777" w:rsidR="003A6E73" w:rsidRPr="00907B70" w:rsidRDefault="003A6E73" w:rsidP="00D21BF8">
            <w:pPr>
              <w:pStyle w:val="BodyText"/>
              <w:rPr>
                <w:b/>
                <w:bCs/>
              </w:rPr>
            </w:pPr>
            <w:r w:rsidRPr="00907B70">
              <w:rPr>
                <w:b/>
                <w:bCs/>
              </w:rPr>
              <w:t>Revision #</w:t>
            </w:r>
          </w:p>
        </w:tc>
        <w:tc>
          <w:tcPr>
            <w:tcW w:w="4825" w:type="dxa"/>
            <w:tcBorders>
              <w:top w:val="single" w:sz="8" w:space="0" w:color="999999"/>
              <w:left w:val="nil"/>
              <w:bottom w:val="single" w:sz="8" w:space="0" w:color="999999"/>
              <w:right w:val="single" w:sz="8" w:space="0" w:color="999999"/>
            </w:tcBorders>
            <w:shd w:val="clear" w:color="auto" w:fill="E5E5E5"/>
            <w:tcMar>
              <w:top w:w="0" w:type="dxa"/>
              <w:left w:w="115" w:type="dxa"/>
              <w:bottom w:w="0" w:type="dxa"/>
              <w:right w:w="115" w:type="dxa"/>
            </w:tcMar>
            <w:hideMark/>
          </w:tcPr>
          <w:p w14:paraId="66C2C9F7" w14:textId="77777777" w:rsidR="003A6E73" w:rsidRPr="00907B70" w:rsidRDefault="003A6E73" w:rsidP="00D21BF8">
            <w:pPr>
              <w:pStyle w:val="BodyText"/>
              <w:rPr>
                <w:b/>
                <w:bCs/>
              </w:rPr>
            </w:pPr>
            <w:r w:rsidRPr="00907B70">
              <w:rPr>
                <w:b/>
                <w:bCs/>
              </w:rPr>
              <w:t>Revision Description</w:t>
            </w:r>
          </w:p>
        </w:tc>
        <w:tc>
          <w:tcPr>
            <w:tcW w:w="1440" w:type="dxa"/>
            <w:tcBorders>
              <w:top w:val="single" w:sz="8" w:space="0" w:color="999999"/>
              <w:left w:val="nil"/>
              <w:bottom w:val="single" w:sz="8" w:space="0" w:color="999999"/>
              <w:right w:val="single" w:sz="8" w:space="0" w:color="999999"/>
            </w:tcBorders>
            <w:shd w:val="clear" w:color="auto" w:fill="E5E5E5"/>
            <w:tcMar>
              <w:top w:w="0" w:type="dxa"/>
              <w:left w:w="115" w:type="dxa"/>
              <w:bottom w:w="0" w:type="dxa"/>
              <w:right w:w="115" w:type="dxa"/>
            </w:tcMar>
            <w:hideMark/>
          </w:tcPr>
          <w:p w14:paraId="59CAFDEB" w14:textId="77777777" w:rsidR="003A6E73" w:rsidRPr="00907B70" w:rsidRDefault="003A6E73" w:rsidP="00D21BF8">
            <w:pPr>
              <w:pStyle w:val="BodyText"/>
              <w:rPr>
                <w:b/>
                <w:bCs/>
              </w:rPr>
            </w:pPr>
            <w:r w:rsidRPr="00907B70">
              <w:rPr>
                <w:b/>
                <w:bCs/>
              </w:rPr>
              <w:t>Revision Date</w:t>
            </w:r>
          </w:p>
        </w:tc>
        <w:tc>
          <w:tcPr>
            <w:tcW w:w="2060" w:type="dxa"/>
            <w:tcBorders>
              <w:top w:val="single" w:sz="8" w:space="0" w:color="999999"/>
              <w:left w:val="nil"/>
              <w:bottom w:val="single" w:sz="8" w:space="0" w:color="999999"/>
              <w:right w:val="single" w:sz="8" w:space="0" w:color="999999"/>
            </w:tcBorders>
            <w:shd w:val="clear" w:color="auto" w:fill="E5E5E5"/>
            <w:tcMar>
              <w:top w:w="0" w:type="dxa"/>
              <w:left w:w="115" w:type="dxa"/>
              <w:bottom w:w="0" w:type="dxa"/>
              <w:right w:w="115" w:type="dxa"/>
            </w:tcMar>
            <w:hideMark/>
          </w:tcPr>
          <w:p w14:paraId="5B7BFD81" w14:textId="77777777" w:rsidR="003A6E73" w:rsidRPr="00907B70" w:rsidRDefault="003A6E73" w:rsidP="00D21BF8">
            <w:pPr>
              <w:pStyle w:val="BodyText"/>
              <w:rPr>
                <w:b/>
                <w:bCs/>
              </w:rPr>
            </w:pPr>
            <w:r w:rsidRPr="00907B70">
              <w:rPr>
                <w:b/>
                <w:bCs/>
              </w:rPr>
              <w:t>Revised By</w:t>
            </w:r>
          </w:p>
        </w:tc>
      </w:tr>
      <w:tr w:rsidR="0094648A" w:rsidRPr="00907B70" w14:paraId="03D95E52" w14:textId="77777777" w:rsidTr="00C44B91">
        <w:tc>
          <w:tcPr>
            <w:tcW w:w="1170" w:type="dxa"/>
            <w:tcBorders>
              <w:top w:val="single" w:sz="8"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624A1276" w14:textId="77777777" w:rsidR="002A43F5" w:rsidRPr="00907B70" w:rsidRDefault="008527A6" w:rsidP="00D21BF8">
            <w:pPr>
              <w:rPr>
                <w:rFonts w:asciiTheme="minorHAnsi" w:eastAsiaTheme="minorHAnsi" w:hAnsiTheme="minorHAnsi"/>
              </w:rPr>
            </w:pPr>
            <w:r w:rsidRPr="00907B70">
              <w:rPr>
                <w:rFonts w:asciiTheme="minorHAnsi" w:eastAsiaTheme="minorHAnsi" w:hAnsiTheme="minorHAnsi"/>
              </w:rPr>
              <w:t>1.0</w:t>
            </w:r>
          </w:p>
        </w:tc>
        <w:tc>
          <w:tcPr>
            <w:tcW w:w="4825" w:type="dxa"/>
            <w:tcBorders>
              <w:top w:val="single" w:sz="8" w:space="0" w:color="999999"/>
              <w:left w:val="single" w:sz="6" w:space="0" w:color="999999"/>
              <w:bottom w:val="single" w:sz="6" w:space="0" w:color="999999"/>
              <w:right w:val="single" w:sz="6" w:space="0" w:color="999999"/>
            </w:tcBorders>
            <w:tcMar>
              <w:top w:w="0" w:type="dxa"/>
              <w:left w:w="115" w:type="dxa"/>
              <w:bottom w:w="0" w:type="dxa"/>
              <w:right w:w="115" w:type="dxa"/>
            </w:tcMar>
          </w:tcPr>
          <w:p w14:paraId="4EB31793" w14:textId="77777777" w:rsidR="002A43F5" w:rsidRPr="00907B70" w:rsidRDefault="005374CE" w:rsidP="00247031">
            <w:pPr>
              <w:rPr>
                <w:rFonts w:asciiTheme="minorHAnsi" w:eastAsiaTheme="minorHAnsi" w:hAnsiTheme="minorHAnsi"/>
              </w:rPr>
            </w:pPr>
            <w:r w:rsidRPr="00907B70">
              <w:rPr>
                <w:rFonts w:asciiTheme="minorHAnsi" w:eastAsiaTheme="minorHAnsi" w:hAnsiTheme="minorHAnsi"/>
              </w:rPr>
              <w:t xml:space="preserve">First draft </w:t>
            </w:r>
          </w:p>
        </w:tc>
        <w:tc>
          <w:tcPr>
            <w:tcW w:w="1440" w:type="dxa"/>
            <w:tcBorders>
              <w:top w:val="single" w:sz="8"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479C5305" w14:textId="54B9550C" w:rsidR="002A43F5" w:rsidRPr="00907B70" w:rsidRDefault="00C44B91" w:rsidP="00A32084">
            <w:pPr>
              <w:rPr>
                <w:rFonts w:asciiTheme="minorHAnsi" w:eastAsiaTheme="minorHAnsi" w:hAnsiTheme="minorHAnsi"/>
              </w:rPr>
            </w:pPr>
            <w:r>
              <w:rPr>
                <w:rFonts w:asciiTheme="minorHAnsi" w:eastAsiaTheme="minorHAnsi" w:hAnsiTheme="minorHAnsi"/>
              </w:rPr>
              <w:t>09/03/2020</w:t>
            </w:r>
          </w:p>
        </w:tc>
        <w:tc>
          <w:tcPr>
            <w:tcW w:w="2060" w:type="dxa"/>
            <w:tcBorders>
              <w:top w:val="single" w:sz="8" w:space="0" w:color="999999"/>
              <w:left w:val="single" w:sz="6" w:space="0" w:color="999999"/>
              <w:bottom w:val="single" w:sz="6" w:space="0" w:color="999999"/>
              <w:right w:val="single" w:sz="8" w:space="0" w:color="999999"/>
            </w:tcBorders>
            <w:tcMar>
              <w:top w:w="0" w:type="dxa"/>
              <w:left w:w="115" w:type="dxa"/>
              <w:bottom w:w="0" w:type="dxa"/>
              <w:right w:w="115" w:type="dxa"/>
            </w:tcMar>
          </w:tcPr>
          <w:p w14:paraId="5329C0E1" w14:textId="30FA3760" w:rsidR="002A43F5" w:rsidRPr="00907B70" w:rsidRDefault="00C44B91" w:rsidP="00D21BF8">
            <w:pPr>
              <w:rPr>
                <w:rFonts w:asciiTheme="minorHAnsi" w:eastAsiaTheme="minorHAnsi" w:hAnsiTheme="minorHAnsi"/>
              </w:rPr>
            </w:pPr>
            <w:r>
              <w:rPr>
                <w:rFonts w:asciiTheme="minorHAnsi" w:eastAsiaTheme="minorHAnsi" w:hAnsiTheme="minorHAnsi"/>
              </w:rPr>
              <w:t>Carolyn Daugherty</w:t>
            </w:r>
          </w:p>
        </w:tc>
      </w:tr>
      <w:tr w:rsidR="0094648A" w:rsidRPr="00907B70" w14:paraId="22A0EAF9" w14:textId="77777777" w:rsidTr="00C44B91">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373FF878" w14:textId="3FE67A7F" w:rsidR="0094648A" w:rsidRPr="00907B70" w:rsidRDefault="00F03FB4" w:rsidP="00D21BF8">
            <w:pPr>
              <w:rPr>
                <w:rFonts w:asciiTheme="minorHAnsi" w:eastAsiaTheme="minorHAnsi" w:hAnsiTheme="minorHAnsi"/>
              </w:rPr>
            </w:pPr>
            <w:r>
              <w:rPr>
                <w:rFonts w:asciiTheme="minorHAnsi" w:eastAsiaTheme="minorHAnsi" w:hAnsiTheme="minorHAnsi"/>
              </w:rPr>
              <w:t>1.1</w:t>
            </w: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2C2BDD40" w14:textId="58E53656" w:rsidR="00C401FD" w:rsidRPr="00907B70" w:rsidRDefault="00F03FB4" w:rsidP="0094648A">
            <w:pPr>
              <w:rPr>
                <w:rFonts w:asciiTheme="minorHAnsi" w:eastAsiaTheme="minorHAnsi" w:hAnsiTheme="minorHAnsi"/>
              </w:rPr>
            </w:pPr>
            <w:r>
              <w:rPr>
                <w:rFonts w:asciiTheme="minorHAnsi" w:eastAsiaTheme="minorHAnsi" w:hAnsiTheme="minorHAnsi"/>
              </w:rPr>
              <w:t>Spanish Version</w:t>
            </w: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29D3A8EF" w14:textId="55774DD5" w:rsidR="0094648A" w:rsidRPr="00907B70" w:rsidRDefault="00F03FB4" w:rsidP="00A32084">
            <w:pPr>
              <w:rPr>
                <w:rFonts w:asciiTheme="minorHAnsi" w:eastAsiaTheme="minorHAnsi" w:hAnsiTheme="minorHAnsi"/>
              </w:rPr>
            </w:pPr>
            <w:r>
              <w:rPr>
                <w:rFonts w:asciiTheme="minorHAnsi" w:eastAsiaTheme="minorHAnsi" w:hAnsiTheme="minorHAnsi"/>
              </w:rPr>
              <w:t>09/25/2020</w:t>
            </w: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380493A5" w14:textId="4718AE6C" w:rsidR="0094648A" w:rsidRPr="00907B70" w:rsidRDefault="00F03FB4" w:rsidP="00D21BF8">
            <w:pPr>
              <w:rPr>
                <w:rFonts w:asciiTheme="minorHAnsi" w:eastAsiaTheme="minorHAnsi" w:hAnsiTheme="minorHAnsi"/>
              </w:rPr>
            </w:pPr>
            <w:r>
              <w:rPr>
                <w:rFonts w:asciiTheme="minorHAnsi" w:eastAsiaTheme="minorHAnsi" w:hAnsiTheme="minorHAnsi"/>
              </w:rPr>
              <w:t>Leo Prada</w:t>
            </w:r>
          </w:p>
        </w:tc>
      </w:tr>
      <w:tr w:rsidR="0094648A" w:rsidRPr="00907B70" w14:paraId="1FF5991E"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45041674" w14:textId="3D2EB774" w:rsidR="00BA6651" w:rsidRPr="00907B70" w:rsidRDefault="00F85F27" w:rsidP="00D779B3">
            <w:pPr>
              <w:spacing w:line="240" w:lineRule="auto"/>
              <w:rPr>
                <w:rFonts w:asciiTheme="minorHAnsi" w:eastAsiaTheme="minorHAnsi" w:hAnsiTheme="minorHAnsi"/>
              </w:rPr>
            </w:pPr>
            <w:r>
              <w:rPr>
                <w:rFonts w:asciiTheme="minorHAnsi" w:eastAsiaTheme="minorHAnsi" w:hAnsiTheme="minorHAnsi"/>
              </w:rPr>
              <w:t>1.2</w:t>
            </w: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48DE2F7D" w14:textId="0BD6730F" w:rsidR="00BA6651" w:rsidRPr="00907B70" w:rsidRDefault="00F85F27" w:rsidP="00D779B3">
            <w:pPr>
              <w:spacing w:line="240" w:lineRule="auto"/>
              <w:rPr>
                <w:rFonts w:asciiTheme="minorHAnsi" w:eastAsiaTheme="minorHAnsi" w:hAnsiTheme="minorHAnsi"/>
              </w:rPr>
            </w:pPr>
            <w:r>
              <w:rPr>
                <w:rFonts w:asciiTheme="minorHAnsi" w:eastAsiaTheme="minorHAnsi" w:hAnsiTheme="minorHAnsi"/>
              </w:rPr>
              <w:t>Spanish Version – Speech Engineer Input</w:t>
            </w: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0ED0B5F7" w14:textId="73183828" w:rsidR="00BA6651" w:rsidRPr="00907B70" w:rsidRDefault="00F85F27" w:rsidP="00D779B3">
            <w:pPr>
              <w:spacing w:line="240" w:lineRule="auto"/>
              <w:rPr>
                <w:rFonts w:asciiTheme="minorHAnsi" w:eastAsiaTheme="minorHAnsi" w:hAnsiTheme="minorHAnsi"/>
              </w:rPr>
            </w:pPr>
            <w:r>
              <w:rPr>
                <w:rFonts w:asciiTheme="minorHAnsi" w:eastAsiaTheme="minorHAnsi" w:hAnsiTheme="minorHAnsi"/>
              </w:rPr>
              <w:t>09/28/2020</w:t>
            </w: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77E17941" w14:textId="0C1D0557" w:rsidR="00BA6651" w:rsidRPr="00907B70" w:rsidRDefault="00F85F27" w:rsidP="00D779B3">
            <w:pPr>
              <w:spacing w:line="240" w:lineRule="auto"/>
              <w:rPr>
                <w:rFonts w:asciiTheme="minorHAnsi" w:eastAsiaTheme="minorHAnsi" w:hAnsiTheme="minorHAnsi"/>
              </w:rPr>
            </w:pPr>
            <w:r>
              <w:rPr>
                <w:rFonts w:asciiTheme="minorHAnsi" w:eastAsiaTheme="minorHAnsi" w:hAnsiTheme="minorHAnsi"/>
              </w:rPr>
              <w:t>Leo Prada</w:t>
            </w:r>
          </w:p>
        </w:tc>
      </w:tr>
      <w:tr w:rsidR="0094648A" w:rsidRPr="00907B70" w14:paraId="7D2E5795"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2BFFD9F5" w14:textId="32ABD34F" w:rsidR="004F09F5" w:rsidRPr="00907B70" w:rsidRDefault="004F09F5"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11595F7A" w14:textId="46973A7E" w:rsidR="004F09F5" w:rsidRPr="00907B70" w:rsidRDefault="004F09F5" w:rsidP="00D779B3">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2CB08C23" w14:textId="21F4C787" w:rsidR="004F09F5" w:rsidRPr="00907B70" w:rsidRDefault="004F09F5"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0BFCD2C4" w14:textId="39F25D5F" w:rsidR="004F09F5" w:rsidRPr="00907B70" w:rsidRDefault="004F09F5" w:rsidP="00D779B3">
            <w:pPr>
              <w:spacing w:line="240" w:lineRule="auto"/>
              <w:rPr>
                <w:rFonts w:asciiTheme="minorHAnsi" w:eastAsiaTheme="minorHAnsi" w:hAnsiTheme="minorHAnsi"/>
              </w:rPr>
            </w:pPr>
          </w:p>
        </w:tc>
      </w:tr>
      <w:tr w:rsidR="0094648A" w:rsidRPr="00907B70" w14:paraId="3350CEC0"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75E2D9AD" w14:textId="5B39B713" w:rsidR="00272FBD" w:rsidRPr="00907B70" w:rsidRDefault="00272FBD"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1AC5A714" w14:textId="7997F2E7" w:rsidR="00790B87" w:rsidRPr="00907B70" w:rsidRDefault="00790B87" w:rsidP="00D779B3">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2BA76D07" w14:textId="2B9055D6" w:rsidR="00272FBD" w:rsidRPr="00907B70" w:rsidRDefault="00272FBD"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510E7950" w14:textId="04D647E2" w:rsidR="00272FBD" w:rsidRPr="00907B70" w:rsidRDefault="00272FBD" w:rsidP="00D779B3">
            <w:pPr>
              <w:spacing w:line="240" w:lineRule="auto"/>
              <w:rPr>
                <w:rFonts w:asciiTheme="minorHAnsi" w:eastAsiaTheme="minorHAnsi" w:hAnsiTheme="minorHAnsi"/>
              </w:rPr>
            </w:pPr>
          </w:p>
        </w:tc>
      </w:tr>
      <w:tr w:rsidR="00C840AA" w:rsidRPr="00907B70" w14:paraId="5D6D7F11"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211BE3B8" w14:textId="42A2D471" w:rsidR="00C840AA" w:rsidRPr="00907B70" w:rsidRDefault="00C840AA"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45FBCF61" w14:textId="2E63B851" w:rsidR="00C840AA" w:rsidRPr="00907B70" w:rsidRDefault="00C840AA" w:rsidP="00D779B3">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684F854B" w14:textId="0D7A783F" w:rsidR="00C840AA" w:rsidRPr="00907B70" w:rsidRDefault="00C840AA"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4DB96BE8" w14:textId="503146EB" w:rsidR="00C840AA" w:rsidRPr="00907B70" w:rsidRDefault="00C840AA" w:rsidP="00D779B3">
            <w:pPr>
              <w:spacing w:line="240" w:lineRule="auto"/>
              <w:rPr>
                <w:rFonts w:asciiTheme="minorHAnsi" w:eastAsiaTheme="minorHAnsi" w:hAnsiTheme="minorHAnsi"/>
              </w:rPr>
            </w:pPr>
          </w:p>
        </w:tc>
      </w:tr>
      <w:tr w:rsidR="00DC5A68" w:rsidRPr="00907B70" w14:paraId="2EBBC9B3"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7F0FF81A" w14:textId="6CAF45E5" w:rsidR="00DC5A68" w:rsidRPr="00907B70" w:rsidRDefault="00DC5A68"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22ADF1D0" w14:textId="2CBD13D9" w:rsidR="006E7530" w:rsidRPr="00907B70" w:rsidRDefault="006E7530" w:rsidP="00D779B3">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06226F7D" w14:textId="13D6A678" w:rsidR="00DC5A68" w:rsidRPr="00907B70" w:rsidRDefault="00DC5A68"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721BC75A" w14:textId="7BBCC4CB" w:rsidR="00DC5A68" w:rsidRPr="00907B70" w:rsidRDefault="00DC5A68" w:rsidP="00D779B3">
            <w:pPr>
              <w:spacing w:line="240" w:lineRule="auto"/>
              <w:rPr>
                <w:rFonts w:asciiTheme="minorHAnsi" w:eastAsiaTheme="minorHAnsi" w:hAnsiTheme="minorHAnsi"/>
              </w:rPr>
            </w:pPr>
          </w:p>
        </w:tc>
      </w:tr>
      <w:tr w:rsidR="00A44BA3" w:rsidRPr="00907B70" w14:paraId="3EFCF6A0"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6D735A88" w14:textId="0E1D541F" w:rsidR="00A44BA3" w:rsidRPr="00907B70" w:rsidRDefault="00A44BA3"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7D64FB41" w14:textId="6AB3C870" w:rsidR="00A44BA3" w:rsidRPr="00C44B91" w:rsidRDefault="00A44BA3" w:rsidP="00C44B91">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2607F1C3" w14:textId="34097AAB" w:rsidR="00A44BA3" w:rsidRPr="00907B70" w:rsidRDefault="00A44BA3"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19D29724" w14:textId="1B1948C5" w:rsidR="00A44BA3" w:rsidRPr="00907B70" w:rsidRDefault="00A44BA3" w:rsidP="00D779B3">
            <w:pPr>
              <w:spacing w:line="240" w:lineRule="auto"/>
              <w:rPr>
                <w:rFonts w:asciiTheme="minorHAnsi" w:eastAsiaTheme="minorHAnsi" w:hAnsiTheme="minorHAnsi"/>
              </w:rPr>
            </w:pPr>
          </w:p>
        </w:tc>
      </w:tr>
      <w:tr w:rsidR="004610CD" w:rsidRPr="00907B70" w14:paraId="5EAD583B"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18F60164" w14:textId="7C062724" w:rsidR="004610CD" w:rsidRPr="00907B70" w:rsidRDefault="004610CD"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30A01D4A" w14:textId="66664230" w:rsidR="004610CD" w:rsidRPr="00907B70" w:rsidRDefault="004610CD" w:rsidP="004610CD">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0990700F" w14:textId="6BC7ADDF" w:rsidR="004610CD" w:rsidRPr="00907B70" w:rsidRDefault="004610CD"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0527B091" w14:textId="1630DE2A" w:rsidR="004610CD" w:rsidRPr="00907B70" w:rsidRDefault="004610CD" w:rsidP="00D779B3">
            <w:pPr>
              <w:spacing w:line="240" w:lineRule="auto"/>
              <w:rPr>
                <w:rFonts w:asciiTheme="minorHAnsi" w:eastAsiaTheme="minorHAnsi" w:hAnsiTheme="minorHAnsi"/>
              </w:rPr>
            </w:pPr>
          </w:p>
        </w:tc>
      </w:tr>
      <w:tr w:rsidR="002E6018" w:rsidRPr="00907B70" w14:paraId="74840A0C"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6ECD4E11" w14:textId="5247453B" w:rsidR="002E6018" w:rsidRPr="00907B70" w:rsidRDefault="002E6018"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5538C501" w14:textId="76B32960" w:rsidR="002E6018" w:rsidRPr="00907B70" w:rsidRDefault="002E6018" w:rsidP="004610CD">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7DEAA7AD" w14:textId="2FC0135A" w:rsidR="002E6018" w:rsidRPr="00907B70" w:rsidRDefault="002E6018"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2E2FA2C4" w14:textId="13188C03" w:rsidR="002E6018" w:rsidRPr="00907B70" w:rsidRDefault="002E6018" w:rsidP="00D779B3">
            <w:pPr>
              <w:spacing w:line="240" w:lineRule="auto"/>
              <w:rPr>
                <w:rFonts w:asciiTheme="minorHAnsi" w:eastAsiaTheme="minorHAnsi" w:hAnsiTheme="minorHAnsi"/>
              </w:rPr>
            </w:pPr>
          </w:p>
        </w:tc>
      </w:tr>
      <w:tr w:rsidR="00253572" w:rsidRPr="00907B70" w14:paraId="7A99E36C"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27546FC4" w14:textId="6B4FC62D" w:rsidR="00253572" w:rsidRPr="00907B70" w:rsidRDefault="00253572"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6D5069F3" w14:textId="77777777" w:rsidR="00253572" w:rsidRPr="00907B70" w:rsidRDefault="00253572" w:rsidP="004610CD">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40FD6E83" w14:textId="5C7E109A" w:rsidR="00253572" w:rsidRPr="00907B70" w:rsidRDefault="00253572"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55856C55" w14:textId="1337BDEE" w:rsidR="00253572" w:rsidRPr="00907B70" w:rsidRDefault="00253572" w:rsidP="00D779B3">
            <w:pPr>
              <w:spacing w:line="240" w:lineRule="auto"/>
              <w:rPr>
                <w:rFonts w:asciiTheme="minorHAnsi" w:eastAsiaTheme="minorHAnsi" w:hAnsiTheme="minorHAnsi"/>
              </w:rPr>
            </w:pPr>
          </w:p>
        </w:tc>
      </w:tr>
      <w:tr w:rsidR="00B61865" w:rsidRPr="00907B70" w14:paraId="782E7563"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613FA18E" w14:textId="0A580BC7" w:rsidR="00B61865" w:rsidRPr="00907B70" w:rsidRDefault="00B61865"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6125B3B4" w14:textId="0514CF0E" w:rsidR="00B61865" w:rsidRPr="00907B70" w:rsidRDefault="00B61865" w:rsidP="00253572">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7E6BE88A" w14:textId="3B534898" w:rsidR="00B61865" w:rsidRPr="00907B70" w:rsidRDefault="00B61865"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0CC4E268" w14:textId="6E728B34" w:rsidR="00B61865" w:rsidRPr="00907B70" w:rsidRDefault="00B61865" w:rsidP="00D779B3">
            <w:pPr>
              <w:spacing w:line="240" w:lineRule="auto"/>
              <w:rPr>
                <w:rFonts w:asciiTheme="minorHAnsi" w:eastAsiaTheme="minorHAnsi" w:hAnsiTheme="minorHAnsi"/>
              </w:rPr>
            </w:pPr>
          </w:p>
        </w:tc>
      </w:tr>
      <w:tr w:rsidR="00CE1D56" w:rsidRPr="00907B70" w14:paraId="1239FABC"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1EF523E5" w14:textId="6C680467" w:rsidR="00CE1D56" w:rsidRPr="00907B70" w:rsidRDefault="00CE1D56"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3D6EC64F" w14:textId="46D4CA77" w:rsidR="00CE1D56" w:rsidRPr="00907B70" w:rsidRDefault="00CE1D56" w:rsidP="00253572">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5DBA8E6D" w14:textId="1FDEF11E" w:rsidR="00CE1D56" w:rsidRPr="00907B70" w:rsidRDefault="00CE1D56"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58F6E19C" w14:textId="6EC893E7" w:rsidR="00CE1D56" w:rsidRPr="00907B70" w:rsidRDefault="00CE1D56" w:rsidP="00D779B3">
            <w:pPr>
              <w:spacing w:line="240" w:lineRule="auto"/>
              <w:rPr>
                <w:rFonts w:asciiTheme="minorHAnsi" w:eastAsiaTheme="minorHAnsi" w:hAnsiTheme="minorHAnsi"/>
              </w:rPr>
            </w:pPr>
          </w:p>
        </w:tc>
      </w:tr>
      <w:tr w:rsidR="001E3C02" w:rsidRPr="00907B70" w14:paraId="6EABA7CC"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01DE0B2D" w14:textId="698398CB" w:rsidR="001E3C02" w:rsidRPr="00907B70" w:rsidRDefault="001E3C02"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3E5F5BFE" w14:textId="7E038EA0" w:rsidR="001E3C02" w:rsidRPr="00907B70" w:rsidRDefault="001E3C02" w:rsidP="00253572">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6B590447" w14:textId="12165690" w:rsidR="001E3C02" w:rsidRPr="00907B70" w:rsidRDefault="001E3C02"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510602F1" w14:textId="6D7DE711" w:rsidR="001E3C02" w:rsidRPr="00907B70" w:rsidRDefault="001E3C02" w:rsidP="00D779B3">
            <w:pPr>
              <w:spacing w:line="240" w:lineRule="auto"/>
              <w:rPr>
                <w:rFonts w:asciiTheme="minorHAnsi" w:eastAsiaTheme="minorHAnsi" w:hAnsiTheme="minorHAnsi"/>
              </w:rPr>
            </w:pPr>
          </w:p>
        </w:tc>
      </w:tr>
      <w:tr w:rsidR="00464B13" w:rsidRPr="00907B70" w14:paraId="2E00A707"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626406D1" w14:textId="4F6FA079" w:rsidR="00464B13" w:rsidRPr="00907B70" w:rsidRDefault="00464B13"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32666F6C" w14:textId="78898992" w:rsidR="00464B13" w:rsidRPr="00907B70" w:rsidRDefault="00464B13" w:rsidP="00253572">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1ECD4081" w14:textId="77777777" w:rsidR="00464B13" w:rsidRPr="00907B70" w:rsidRDefault="00464B13"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4330462B" w14:textId="77777777" w:rsidR="00464B13" w:rsidRPr="00907B70" w:rsidRDefault="00464B13" w:rsidP="00D779B3">
            <w:pPr>
              <w:spacing w:line="240" w:lineRule="auto"/>
              <w:rPr>
                <w:rFonts w:asciiTheme="minorHAnsi" w:eastAsiaTheme="minorHAnsi" w:hAnsiTheme="minorHAnsi"/>
              </w:rPr>
            </w:pPr>
          </w:p>
        </w:tc>
      </w:tr>
      <w:tr w:rsidR="00D42015" w:rsidRPr="00907B70" w14:paraId="608F1C07"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4D24CF9F" w14:textId="2555D24F" w:rsidR="00D42015" w:rsidRPr="00907B70" w:rsidRDefault="00D42015"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183DF163" w14:textId="68EE9EFA" w:rsidR="00D42015" w:rsidRPr="00907B70" w:rsidRDefault="00D42015" w:rsidP="00253572">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1B6228A7" w14:textId="3553BFB7" w:rsidR="00D42015" w:rsidRPr="00907B70" w:rsidRDefault="00D42015"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1FBE3F4C" w14:textId="086C144F" w:rsidR="00D42015" w:rsidRPr="00907B70" w:rsidRDefault="00D42015" w:rsidP="00D779B3">
            <w:pPr>
              <w:spacing w:line="240" w:lineRule="auto"/>
              <w:rPr>
                <w:rFonts w:asciiTheme="minorHAnsi" w:eastAsiaTheme="minorHAnsi" w:hAnsiTheme="minorHAnsi"/>
              </w:rPr>
            </w:pPr>
          </w:p>
        </w:tc>
      </w:tr>
      <w:tr w:rsidR="00330D3B" w:rsidRPr="00907B70" w14:paraId="751B6712"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17F7A810" w14:textId="41D86FB9" w:rsidR="00330D3B" w:rsidRDefault="00330D3B" w:rsidP="00267BF0">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4B7BB45D" w14:textId="77777777" w:rsidR="00330D3B" w:rsidRPr="00EE321B" w:rsidRDefault="00330D3B" w:rsidP="00267BF0">
            <w:pPr>
              <w:spacing w:line="240" w:lineRule="auto"/>
              <w:rPr>
                <w:rFonts w:asciiTheme="minorHAnsi" w:eastAsia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63C329CD" w14:textId="76915E38" w:rsidR="00330D3B" w:rsidRDefault="00330D3B" w:rsidP="00267BF0">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51278B64" w14:textId="6871F358" w:rsidR="00330D3B" w:rsidRDefault="00330D3B" w:rsidP="00267BF0">
            <w:pPr>
              <w:spacing w:line="240" w:lineRule="auto"/>
              <w:rPr>
                <w:rFonts w:asciiTheme="minorHAnsi" w:eastAsiaTheme="minorHAnsi" w:hAnsiTheme="minorHAnsi"/>
              </w:rPr>
            </w:pPr>
          </w:p>
        </w:tc>
      </w:tr>
      <w:tr w:rsidR="00EE321B" w:rsidRPr="00907B70" w14:paraId="392E534F"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32EF9EEC" w14:textId="77BAE118" w:rsidR="00EE321B" w:rsidRDefault="00EE321B" w:rsidP="00D779B3">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2DB0A1EC" w14:textId="5E9791A2" w:rsidR="00EB58AE" w:rsidRPr="00EB58AE" w:rsidRDefault="00EB58AE" w:rsidP="00EB58AE">
            <w:pPr>
              <w:spacing w:after="0" w:line="240" w:lineRule="auto"/>
              <w:rPr>
                <w:rFonts w:eastAsia="Times New Roman"/>
                <w:color w:val="000000"/>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6C409A92" w14:textId="4B217BCF" w:rsidR="00EE321B" w:rsidRDefault="00EE321B" w:rsidP="00D779B3">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0576C9F4" w14:textId="2742DCE8" w:rsidR="00EE321B" w:rsidRDefault="00EE321B" w:rsidP="00D779B3">
            <w:pPr>
              <w:spacing w:line="240" w:lineRule="auto"/>
              <w:rPr>
                <w:rFonts w:asciiTheme="minorHAnsi" w:eastAsiaTheme="minorHAnsi" w:hAnsiTheme="minorHAnsi"/>
              </w:rPr>
            </w:pPr>
          </w:p>
        </w:tc>
      </w:tr>
      <w:tr w:rsidR="00F47E9B" w:rsidRPr="00907B70" w14:paraId="4B63DC92"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5B8B927B" w14:textId="094C91F6" w:rsidR="00F47E9B" w:rsidRDefault="00F47E9B" w:rsidP="00F47E9B">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147F5A05" w14:textId="1DF2DE73" w:rsidR="00F47E9B" w:rsidRPr="00EE321B" w:rsidRDefault="00F47E9B" w:rsidP="00F47E9B">
            <w:pPr>
              <w:spacing w:after="0" w:line="240" w:lineRule="auto"/>
              <w:rPr>
                <w:rFonts w:ascii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74AD236B" w14:textId="12FD6405" w:rsidR="00F47E9B" w:rsidRDefault="00F47E9B" w:rsidP="00F47E9B">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3134A327" w14:textId="63857C46" w:rsidR="00F47E9B" w:rsidRDefault="00F47E9B" w:rsidP="00F47E9B">
            <w:pPr>
              <w:spacing w:line="240" w:lineRule="auto"/>
              <w:rPr>
                <w:rFonts w:asciiTheme="minorHAnsi" w:eastAsiaTheme="minorHAnsi" w:hAnsiTheme="minorHAnsi"/>
              </w:rPr>
            </w:pPr>
          </w:p>
        </w:tc>
      </w:tr>
      <w:tr w:rsidR="007E5EC7" w:rsidRPr="00907B70" w14:paraId="37C7B2BD"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309A9F3D" w14:textId="44E24B87" w:rsidR="007E5EC7" w:rsidRDefault="007E5EC7" w:rsidP="00F47E9B">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36DBA43A" w14:textId="58BC24F2" w:rsidR="007E5EC7" w:rsidRDefault="007E5EC7" w:rsidP="00F47E9B">
            <w:pPr>
              <w:spacing w:after="0" w:line="240" w:lineRule="auto"/>
              <w:rPr>
                <w:rFonts w:ascii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23382056" w14:textId="598B86B8" w:rsidR="007E5EC7" w:rsidRDefault="007E5EC7" w:rsidP="00F47E9B">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3B3D3FDC" w14:textId="598835F9" w:rsidR="007E5EC7" w:rsidRDefault="007E5EC7" w:rsidP="00F47E9B">
            <w:pPr>
              <w:spacing w:line="240" w:lineRule="auto"/>
              <w:rPr>
                <w:rFonts w:asciiTheme="minorHAnsi" w:eastAsiaTheme="minorHAnsi" w:hAnsiTheme="minorHAnsi"/>
              </w:rPr>
            </w:pPr>
          </w:p>
        </w:tc>
      </w:tr>
      <w:tr w:rsidR="00892E19" w:rsidRPr="00907B70" w14:paraId="411AE4FA"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1B165ECA" w14:textId="77C4FB32" w:rsidR="00892E19" w:rsidRDefault="00892E19" w:rsidP="00F47E9B">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443F3C15" w14:textId="6215C21F" w:rsidR="00F77184" w:rsidRDefault="00F77184" w:rsidP="00F47E9B">
            <w:pPr>
              <w:spacing w:after="0" w:line="240" w:lineRule="auto"/>
              <w:rPr>
                <w:rFonts w:ascii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48F0BD28" w14:textId="7CC664CB" w:rsidR="00892E19" w:rsidRDefault="00892E19" w:rsidP="00F47E9B">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569584F7" w14:textId="38785E4C" w:rsidR="00892E19" w:rsidRDefault="00892E19" w:rsidP="00F47E9B">
            <w:pPr>
              <w:spacing w:line="240" w:lineRule="auto"/>
              <w:rPr>
                <w:rFonts w:asciiTheme="minorHAnsi" w:eastAsiaTheme="minorHAnsi" w:hAnsiTheme="minorHAnsi"/>
              </w:rPr>
            </w:pPr>
          </w:p>
        </w:tc>
      </w:tr>
      <w:tr w:rsidR="007A6446" w:rsidRPr="00907B70" w14:paraId="632F2355"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13D9ACBE" w14:textId="5EC18509" w:rsidR="007A6446" w:rsidRDefault="007A6446" w:rsidP="00F47E9B">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20C4BF21" w14:textId="746EEE86" w:rsidR="00FB5CFB" w:rsidRPr="00C44B91" w:rsidRDefault="00FB5CFB" w:rsidP="00C44B91">
            <w:pPr>
              <w:spacing w:after="0" w:line="240" w:lineRule="auto"/>
              <w:ind w:left="360"/>
              <w:rPr>
                <w:rFonts w:ascii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36E5211E" w14:textId="377DE961" w:rsidR="007A6446" w:rsidRDefault="007A6446" w:rsidP="00F47E9B">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0F34445B" w14:textId="5AE5A87F" w:rsidR="007A6446" w:rsidRDefault="007A6446" w:rsidP="00F47E9B">
            <w:pPr>
              <w:spacing w:line="240" w:lineRule="auto"/>
              <w:rPr>
                <w:rFonts w:asciiTheme="minorHAnsi" w:eastAsiaTheme="minorHAnsi" w:hAnsiTheme="minorHAnsi"/>
              </w:rPr>
            </w:pPr>
          </w:p>
        </w:tc>
      </w:tr>
      <w:tr w:rsidR="00BE6483" w:rsidRPr="00907B70" w14:paraId="16299E2C"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0228EFBE" w14:textId="61C17C16" w:rsidR="00BE6483" w:rsidRDefault="00BE6483" w:rsidP="00F47E9B">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7781EC9D" w14:textId="0E800EB9" w:rsidR="00BE6483" w:rsidRDefault="00BE6483" w:rsidP="00F47E9B">
            <w:pPr>
              <w:spacing w:after="0" w:line="240" w:lineRule="auto"/>
              <w:rPr>
                <w:rFonts w:ascii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4E5F43C4" w14:textId="77777777" w:rsidR="00BE6483" w:rsidRDefault="00BE6483" w:rsidP="00F47E9B">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37B78301" w14:textId="41199BF0" w:rsidR="00BE6483" w:rsidRDefault="00BE6483" w:rsidP="00F47E9B">
            <w:pPr>
              <w:spacing w:line="240" w:lineRule="auto"/>
              <w:rPr>
                <w:rFonts w:asciiTheme="minorHAnsi" w:eastAsiaTheme="minorHAnsi" w:hAnsiTheme="minorHAnsi"/>
              </w:rPr>
            </w:pPr>
          </w:p>
        </w:tc>
      </w:tr>
      <w:tr w:rsidR="0088120C" w:rsidRPr="00907B70" w14:paraId="107279C5" w14:textId="77777777" w:rsidTr="00C44B91">
        <w:trPr>
          <w:trHeight w:val="68"/>
        </w:trPr>
        <w:tc>
          <w:tcPr>
            <w:tcW w:w="1170" w:type="dxa"/>
            <w:tcBorders>
              <w:top w:val="single" w:sz="6" w:space="0" w:color="999999"/>
              <w:left w:val="single" w:sz="8" w:space="0" w:color="999999"/>
              <w:bottom w:val="single" w:sz="6" w:space="0" w:color="999999"/>
              <w:right w:val="single" w:sz="6" w:space="0" w:color="999999"/>
            </w:tcBorders>
            <w:shd w:val="clear" w:color="auto" w:fill="FFFFFF"/>
            <w:tcMar>
              <w:top w:w="0" w:type="dxa"/>
              <w:left w:w="115" w:type="dxa"/>
              <w:bottom w:w="0" w:type="dxa"/>
              <w:right w:w="115" w:type="dxa"/>
            </w:tcMar>
          </w:tcPr>
          <w:p w14:paraId="4CC85B76" w14:textId="18FA601A" w:rsidR="0088120C" w:rsidRDefault="0088120C" w:rsidP="00F47E9B">
            <w:pPr>
              <w:spacing w:line="240" w:lineRule="auto"/>
              <w:rPr>
                <w:rFonts w:asciiTheme="minorHAnsi" w:eastAsiaTheme="minorHAnsi" w:hAnsiTheme="minorHAnsi"/>
              </w:rPr>
            </w:pPr>
          </w:p>
        </w:tc>
        <w:tc>
          <w:tcPr>
            <w:tcW w:w="4825" w:type="dxa"/>
            <w:tcBorders>
              <w:top w:val="single" w:sz="6" w:space="0" w:color="999999"/>
              <w:left w:val="single" w:sz="6" w:space="0" w:color="999999"/>
              <w:bottom w:val="single" w:sz="6" w:space="0" w:color="999999"/>
              <w:right w:val="single" w:sz="6" w:space="0" w:color="999999"/>
            </w:tcBorders>
            <w:tcMar>
              <w:top w:w="0" w:type="dxa"/>
              <w:left w:w="115" w:type="dxa"/>
              <w:bottom w:w="0" w:type="dxa"/>
              <w:right w:w="115" w:type="dxa"/>
            </w:tcMar>
          </w:tcPr>
          <w:p w14:paraId="3D69A365" w14:textId="350EEF2D" w:rsidR="0088120C" w:rsidRDefault="0088120C" w:rsidP="00F47E9B">
            <w:pPr>
              <w:spacing w:after="0" w:line="240" w:lineRule="auto"/>
              <w:rPr>
                <w:rFonts w:asciiTheme="minorHAnsi" w:hAnsiTheme="minorHAnsi"/>
              </w:rPr>
            </w:pPr>
          </w:p>
        </w:tc>
        <w:tc>
          <w:tcPr>
            <w:tcW w:w="1440" w:type="dxa"/>
            <w:tcBorders>
              <w:top w:val="single" w:sz="6" w:space="0" w:color="999999"/>
              <w:left w:val="single" w:sz="6" w:space="0" w:color="999999"/>
              <w:bottom w:val="single" w:sz="6" w:space="0" w:color="999999"/>
              <w:right w:val="single" w:sz="6" w:space="0" w:color="999999"/>
            </w:tcBorders>
            <w:shd w:val="clear" w:color="auto" w:fill="FFFFFF"/>
            <w:tcMar>
              <w:top w:w="0" w:type="dxa"/>
              <w:left w:w="115" w:type="dxa"/>
              <w:bottom w:w="0" w:type="dxa"/>
              <w:right w:w="115" w:type="dxa"/>
            </w:tcMar>
          </w:tcPr>
          <w:p w14:paraId="18AE3841" w14:textId="779BF4E5" w:rsidR="0088120C" w:rsidRDefault="0088120C" w:rsidP="00F47E9B">
            <w:pPr>
              <w:spacing w:line="240" w:lineRule="auto"/>
              <w:rPr>
                <w:rFonts w:asciiTheme="minorHAnsi" w:eastAsiaTheme="minorHAnsi" w:hAnsiTheme="minorHAnsi"/>
              </w:rPr>
            </w:pPr>
          </w:p>
        </w:tc>
        <w:tc>
          <w:tcPr>
            <w:tcW w:w="2060" w:type="dxa"/>
            <w:tcBorders>
              <w:top w:val="single" w:sz="6" w:space="0" w:color="999999"/>
              <w:left w:val="single" w:sz="6" w:space="0" w:color="999999"/>
              <w:bottom w:val="single" w:sz="6" w:space="0" w:color="999999"/>
              <w:right w:val="single" w:sz="8" w:space="0" w:color="999999"/>
            </w:tcBorders>
            <w:tcMar>
              <w:top w:w="0" w:type="dxa"/>
              <w:left w:w="115" w:type="dxa"/>
              <w:bottom w:w="0" w:type="dxa"/>
              <w:right w:w="115" w:type="dxa"/>
            </w:tcMar>
          </w:tcPr>
          <w:p w14:paraId="6EB0D1EE" w14:textId="56C250A0" w:rsidR="0088120C" w:rsidRDefault="0088120C" w:rsidP="00F47E9B">
            <w:pPr>
              <w:spacing w:line="240" w:lineRule="auto"/>
              <w:rPr>
                <w:rFonts w:asciiTheme="minorHAnsi" w:eastAsiaTheme="minorHAnsi" w:hAnsiTheme="minorHAnsi"/>
              </w:rPr>
            </w:pPr>
          </w:p>
        </w:tc>
      </w:tr>
    </w:tbl>
    <w:p w14:paraId="3E1869AD" w14:textId="77FAE650" w:rsidR="003A6E73" w:rsidRPr="00907B70" w:rsidRDefault="003A6E73" w:rsidP="003A6E73">
      <w:pPr>
        <w:spacing w:after="0" w:line="240" w:lineRule="auto"/>
      </w:pPr>
    </w:p>
    <w:p w14:paraId="499AE817" w14:textId="77777777" w:rsidR="003A6E73" w:rsidRPr="00907B70" w:rsidRDefault="003A6E73" w:rsidP="003A6E73">
      <w:pPr>
        <w:spacing w:after="0" w:line="240" w:lineRule="auto"/>
        <w:rPr>
          <w:rFonts w:ascii="Arial" w:eastAsia="Times New Roman" w:hAnsi="Arial"/>
          <w:b/>
          <w:bCs/>
          <w:sz w:val="32"/>
          <w:szCs w:val="24"/>
        </w:rPr>
      </w:pPr>
    </w:p>
    <w:p w14:paraId="56C696D1" w14:textId="77777777" w:rsidR="007364C8" w:rsidRPr="00907B70" w:rsidRDefault="007364C8">
      <w:pPr>
        <w:spacing w:after="0" w:line="240" w:lineRule="auto"/>
        <w:rPr>
          <w:rFonts w:ascii="Arial" w:eastAsia="Times New Roman" w:hAnsi="Arial"/>
          <w:b/>
          <w:bCs/>
          <w:sz w:val="32"/>
          <w:szCs w:val="24"/>
        </w:rPr>
      </w:pPr>
    </w:p>
    <w:p w14:paraId="1B94AF50" w14:textId="77777777" w:rsidR="00FA218A" w:rsidRPr="00907B70" w:rsidRDefault="00FA218A" w:rsidP="00354D25">
      <w:pPr>
        <w:pStyle w:val="Heading1"/>
      </w:pPr>
      <w:bookmarkStart w:id="2" w:name="_Toc49979709"/>
      <w:r w:rsidRPr="00907B70">
        <w:lastRenderedPageBreak/>
        <w:t>Overview</w:t>
      </w:r>
      <w:bookmarkEnd w:id="0"/>
      <w:bookmarkEnd w:id="2"/>
      <w:r w:rsidRPr="00907B70">
        <w:br/>
      </w:r>
    </w:p>
    <w:p w14:paraId="32164C4E" w14:textId="77777777" w:rsidR="00FA218A" w:rsidRPr="00907B70" w:rsidRDefault="00FA218A" w:rsidP="00390561">
      <w:pPr>
        <w:spacing w:after="0"/>
      </w:pPr>
      <w:r w:rsidRPr="00907B70">
        <w:t>This document describes the inner workings at every speech state.</w:t>
      </w:r>
      <w:r w:rsidRPr="00907B70">
        <w:br/>
      </w:r>
    </w:p>
    <w:p w14:paraId="1C7A27AD" w14:textId="77777777" w:rsidR="00FA218A" w:rsidRPr="00907B70" w:rsidRDefault="00FA218A" w:rsidP="00390561">
      <w:pPr>
        <w:spacing w:after="0"/>
      </w:pPr>
      <w:r w:rsidRPr="00907B70">
        <w:t>It includes the inputs that can be taken at each state, the interaction with the user (prompting) to collect the desired input, and the possible outputs.  Please note that this document does NOT contain where the application will go to after this speech state is completed.  Refer to the call flow documentation for this level of detailed information.</w:t>
      </w:r>
    </w:p>
    <w:p w14:paraId="1550DB70" w14:textId="77777777" w:rsidR="00FA218A" w:rsidRPr="00907B70" w:rsidRDefault="00FA218A" w:rsidP="00390561">
      <w:pPr>
        <w:spacing w:after="0"/>
      </w:pPr>
    </w:p>
    <w:p w14:paraId="59FF0505" w14:textId="77777777" w:rsidR="00FA218A" w:rsidRPr="00907B70" w:rsidRDefault="00FA218A" w:rsidP="0089511C">
      <w:pPr>
        <w:pStyle w:val="Heading2"/>
      </w:pPr>
      <w:bookmarkStart w:id="3" w:name="_Toc49979710"/>
      <w:r w:rsidRPr="00907B70">
        <w:t>Header</w:t>
      </w:r>
      <w:bookmarkEnd w:id="3"/>
    </w:p>
    <w:p w14:paraId="27706689" w14:textId="3723D391" w:rsidR="00FA218A" w:rsidRPr="00907B70" w:rsidRDefault="00FA218A" w:rsidP="00390561">
      <w:pPr>
        <w:spacing w:after="0"/>
      </w:pPr>
      <w:r w:rsidRPr="00907B70">
        <w:t xml:space="preserve">The header identifies which speech input prompt is being defined. </w:t>
      </w:r>
      <w:r w:rsidR="0072607F" w:rsidRPr="00907B70">
        <w:t xml:space="preserve"> </w:t>
      </w:r>
      <w:r w:rsidRPr="00907B70">
        <w:t>Below is an example header for a speech state.</w:t>
      </w:r>
    </w:p>
    <w:p w14:paraId="1E1A67D2" w14:textId="77777777" w:rsidR="00FA218A" w:rsidRPr="00907B70" w:rsidRDefault="00FA218A" w:rsidP="00390561">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50"/>
      </w:tblGrid>
      <w:tr w:rsidR="00FA218A" w:rsidRPr="00907B70" w14:paraId="0A76B4A3" w14:textId="77777777" w:rsidTr="00E71924">
        <w:tc>
          <w:tcPr>
            <w:tcW w:w="9576" w:type="dxa"/>
            <w:shd w:val="clear" w:color="auto" w:fill="BFBFBF"/>
          </w:tcPr>
          <w:p w14:paraId="760D92CA" w14:textId="77777777" w:rsidR="0068544D" w:rsidRPr="00907B70" w:rsidRDefault="0068544D" w:rsidP="0068544D">
            <w:pPr>
              <w:spacing w:after="0" w:line="240" w:lineRule="auto"/>
              <w:rPr>
                <w:b/>
                <w:sz w:val="24"/>
                <w:szCs w:val="24"/>
              </w:rPr>
            </w:pPr>
            <w:r w:rsidRPr="00907B70">
              <w:rPr>
                <w:b/>
                <w:sz w:val="24"/>
                <w:szCs w:val="24"/>
              </w:rPr>
              <w:t>Prompt:</w:t>
            </w:r>
            <w:r w:rsidRPr="00907B70">
              <w:rPr>
                <w:b/>
                <w:sz w:val="24"/>
                <w:szCs w:val="24"/>
              </w:rPr>
              <w:tab/>
              <w:t>1510_RepeatAcctInfo</w:t>
            </w:r>
          </w:p>
          <w:p w14:paraId="01C555BC" w14:textId="7F987994" w:rsidR="00FA218A" w:rsidRPr="00907B70" w:rsidRDefault="0068544D" w:rsidP="0068544D">
            <w:pPr>
              <w:spacing w:after="0" w:line="240" w:lineRule="auto"/>
              <w:rPr>
                <w:b/>
                <w:sz w:val="24"/>
                <w:szCs w:val="24"/>
              </w:rPr>
            </w:pPr>
            <w:r w:rsidRPr="00907B70">
              <w:rPr>
                <w:b/>
                <w:sz w:val="24"/>
                <w:szCs w:val="24"/>
              </w:rPr>
              <w:t>Description:</w:t>
            </w:r>
            <w:r w:rsidRPr="00907B70">
              <w:rPr>
                <w:b/>
                <w:sz w:val="24"/>
                <w:szCs w:val="24"/>
              </w:rPr>
              <w:tab/>
              <w:t xml:space="preserve">Caller indicates if they would like the account </w:t>
            </w:r>
            <w:r w:rsidR="00C915D7" w:rsidRPr="00907B70">
              <w:rPr>
                <w:b/>
                <w:sz w:val="24"/>
                <w:szCs w:val="24"/>
              </w:rPr>
              <w:t>information,</w:t>
            </w:r>
            <w:r w:rsidRPr="00907B70">
              <w:rPr>
                <w:b/>
                <w:sz w:val="24"/>
                <w:szCs w:val="24"/>
              </w:rPr>
              <w:t xml:space="preserve"> they just heard repeated</w:t>
            </w:r>
          </w:p>
        </w:tc>
      </w:tr>
    </w:tbl>
    <w:p w14:paraId="06FC928F" w14:textId="77777777" w:rsidR="00FA218A" w:rsidRPr="00907B70" w:rsidRDefault="00FA218A" w:rsidP="00390561">
      <w:pPr>
        <w:spacing w:after="0"/>
      </w:pPr>
    </w:p>
    <w:p w14:paraId="228F2B0B" w14:textId="747840D5" w:rsidR="00900BEA" w:rsidRPr="00907B70" w:rsidRDefault="00900BEA">
      <w:pPr>
        <w:spacing w:after="0" w:line="240" w:lineRule="auto"/>
        <w:rPr>
          <w:rFonts w:ascii="Cambria" w:eastAsia="Times New Roman" w:hAnsi="Cambria"/>
          <w:b/>
          <w:bCs/>
          <w:color w:val="4F81BD"/>
          <w:sz w:val="26"/>
          <w:szCs w:val="26"/>
        </w:rPr>
      </w:pPr>
      <w:r w:rsidRPr="00907B70">
        <w:br w:type="page"/>
      </w:r>
    </w:p>
    <w:p w14:paraId="69730AEE" w14:textId="77777777" w:rsidR="00FA218A" w:rsidRPr="00907B70" w:rsidRDefault="00FA218A" w:rsidP="0089511C">
      <w:pPr>
        <w:pStyle w:val="Heading2"/>
      </w:pPr>
      <w:bookmarkStart w:id="4" w:name="_Toc49979711"/>
      <w:r w:rsidRPr="00907B70">
        <w:lastRenderedPageBreak/>
        <w:t>Module Settings</w:t>
      </w:r>
      <w:bookmarkEnd w:id="4"/>
    </w:p>
    <w:p w14:paraId="7D773FC6" w14:textId="77777777" w:rsidR="00FA218A" w:rsidRPr="00907B70" w:rsidRDefault="00FA218A" w:rsidP="00194171">
      <w:pPr>
        <w:spacing w:after="0"/>
      </w:pPr>
      <w:r w:rsidRPr="00907B70">
        <w:t>The following table lists all the settings applicable to each speech state depicted in the call flow.</w:t>
      </w:r>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98"/>
        <w:gridCol w:w="2070"/>
        <w:gridCol w:w="1980"/>
        <w:gridCol w:w="270"/>
        <w:gridCol w:w="270"/>
        <w:gridCol w:w="1875"/>
      </w:tblGrid>
      <w:tr w:rsidR="00A94B56" w:rsidRPr="00907B70" w14:paraId="4FE21F16" w14:textId="77777777" w:rsidTr="33E11DF6">
        <w:trPr>
          <w:trHeight w:val="224"/>
        </w:trPr>
        <w:tc>
          <w:tcPr>
            <w:tcW w:w="2898" w:type="dxa"/>
            <w:shd w:val="clear" w:color="auto" w:fill="DAEEF3" w:themeFill="accent5" w:themeFillTint="33"/>
          </w:tcPr>
          <w:p w14:paraId="51AF3199" w14:textId="77777777" w:rsidR="00A94B56" w:rsidRPr="00907B70" w:rsidRDefault="00A94B56" w:rsidP="00A94B56">
            <w:pPr>
              <w:spacing w:after="0" w:line="240" w:lineRule="auto"/>
              <w:rPr>
                <w:b/>
              </w:rPr>
            </w:pPr>
            <w:r w:rsidRPr="00907B70">
              <w:rPr>
                <w:b/>
              </w:rPr>
              <w:t>Peg</w:t>
            </w:r>
          </w:p>
        </w:tc>
        <w:tc>
          <w:tcPr>
            <w:tcW w:w="6465" w:type="dxa"/>
            <w:gridSpan w:val="5"/>
            <w:shd w:val="clear" w:color="auto" w:fill="auto"/>
          </w:tcPr>
          <w:p w14:paraId="490E97CB" w14:textId="4DB11F76" w:rsidR="00A94B56" w:rsidRPr="00907B70" w:rsidRDefault="00A94B56" w:rsidP="00A94B56">
            <w:pPr>
              <w:spacing w:after="0" w:line="240" w:lineRule="auto"/>
            </w:pPr>
            <w:r w:rsidRPr="00907B70">
              <w:rPr>
                <w:sz w:val="20"/>
                <w:szCs w:val="20"/>
              </w:rPr>
              <w:t>The peg number defined at this speech state, used for tracking and reporting</w:t>
            </w:r>
          </w:p>
        </w:tc>
      </w:tr>
      <w:tr w:rsidR="00A94B56" w:rsidRPr="00907B70" w14:paraId="30B8CA7A" w14:textId="77777777" w:rsidTr="33E11DF6">
        <w:trPr>
          <w:trHeight w:val="224"/>
        </w:trPr>
        <w:tc>
          <w:tcPr>
            <w:tcW w:w="2898" w:type="dxa"/>
            <w:shd w:val="clear" w:color="auto" w:fill="DAEEF3" w:themeFill="accent5" w:themeFillTint="33"/>
          </w:tcPr>
          <w:p w14:paraId="30CF6EC0" w14:textId="77777777" w:rsidR="00A94B56" w:rsidRPr="00907B70" w:rsidRDefault="00A94B56" w:rsidP="00A94B56">
            <w:pPr>
              <w:spacing w:after="0" w:line="240" w:lineRule="auto"/>
              <w:rPr>
                <w:b/>
              </w:rPr>
            </w:pPr>
            <w:proofErr w:type="spellStart"/>
            <w:r w:rsidRPr="00907B70">
              <w:rPr>
                <w:b/>
              </w:rPr>
              <w:t>InitialTimeout</w:t>
            </w:r>
            <w:proofErr w:type="spellEnd"/>
          </w:p>
        </w:tc>
        <w:tc>
          <w:tcPr>
            <w:tcW w:w="6465" w:type="dxa"/>
            <w:gridSpan w:val="5"/>
            <w:shd w:val="clear" w:color="auto" w:fill="auto"/>
          </w:tcPr>
          <w:p w14:paraId="20D89AD6" w14:textId="4E62F33E" w:rsidR="00A94B56" w:rsidRPr="00907B70" w:rsidRDefault="00A94B56" w:rsidP="00A94B56">
            <w:pPr>
              <w:spacing w:after="0" w:line="240" w:lineRule="auto"/>
            </w:pPr>
            <w:r w:rsidRPr="00907B70">
              <w:rPr>
                <w:sz w:val="20"/>
                <w:szCs w:val="20"/>
              </w:rPr>
              <w:t>Time in seconds to wait for the caller to start speaking.</w:t>
            </w:r>
          </w:p>
        </w:tc>
      </w:tr>
      <w:tr w:rsidR="00A94B56" w:rsidRPr="00907B70" w14:paraId="0DA6BEAD" w14:textId="77777777" w:rsidTr="33E11DF6">
        <w:trPr>
          <w:trHeight w:val="224"/>
        </w:trPr>
        <w:tc>
          <w:tcPr>
            <w:tcW w:w="2898" w:type="dxa"/>
            <w:shd w:val="clear" w:color="auto" w:fill="DAEEF3" w:themeFill="accent5" w:themeFillTint="33"/>
          </w:tcPr>
          <w:p w14:paraId="3C3C6FC8" w14:textId="77777777" w:rsidR="00A94B56" w:rsidRPr="00907B70" w:rsidRDefault="00A94B56" w:rsidP="00A94B56">
            <w:pPr>
              <w:spacing w:after="0" w:line="240" w:lineRule="auto"/>
              <w:rPr>
                <w:b/>
              </w:rPr>
            </w:pPr>
            <w:proofErr w:type="spellStart"/>
            <w:r w:rsidRPr="00907B70">
              <w:rPr>
                <w:b/>
              </w:rPr>
              <w:t>MaxRetriesOnNoInput</w:t>
            </w:r>
            <w:proofErr w:type="spellEnd"/>
          </w:p>
        </w:tc>
        <w:tc>
          <w:tcPr>
            <w:tcW w:w="2070" w:type="dxa"/>
            <w:shd w:val="clear" w:color="auto" w:fill="auto"/>
          </w:tcPr>
          <w:p w14:paraId="75990DBD" w14:textId="1251B1F7" w:rsidR="00A94B56" w:rsidRPr="00907B70" w:rsidRDefault="00A94B56" w:rsidP="00A94B56">
            <w:pPr>
              <w:spacing w:after="0" w:line="240" w:lineRule="auto"/>
            </w:pPr>
            <w:r w:rsidRPr="00907B70">
              <w:rPr>
                <w:sz w:val="20"/>
                <w:szCs w:val="20"/>
              </w:rPr>
              <w:t>After the initial prompt, how many retries are allowed on caller no entry.</w:t>
            </w:r>
          </w:p>
        </w:tc>
        <w:tc>
          <w:tcPr>
            <w:tcW w:w="2520" w:type="dxa"/>
            <w:gridSpan w:val="3"/>
            <w:shd w:val="clear" w:color="auto" w:fill="DAEEF3" w:themeFill="accent5" w:themeFillTint="33"/>
          </w:tcPr>
          <w:p w14:paraId="0BB113CF" w14:textId="77777777" w:rsidR="00A94B56" w:rsidRPr="00907B70" w:rsidRDefault="00A94B56" w:rsidP="00A94B56">
            <w:pPr>
              <w:spacing w:after="0" w:line="240" w:lineRule="auto"/>
            </w:pPr>
            <w:proofErr w:type="spellStart"/>
            <w:r w:rsidRPr="00907B70">
              <w:rPr>
                <w:b/>
              </w:rPr>
              <w:t>MaxRetriesOnNoMatch</w:t>
            </w:r>
            <w:proofErr w:type="spellEnd"/>
          </w:p>
        </w:tc>
        <w:tc>
          <w:tcPr>
            <w:tcW w:w="1875" w:type="dxa"/>
            <w:shd w:val="clear" w:color="auto" w:fill="auto"/>
          </w:tcPr>
          <w:p w14:paraId="2351A153" w14:textId="0784C025" w:rsidR="00A94B56" w:rsidRPr="00907B70" w:rsidRDefault="00A94B56" w:rsidP="00A94B56">
            <w:pPr>
              <w:spacing w:after="0" w:line="240" w:lineRule="auto"/>
            </w:pPr>
            <w:r w:rsidRPr="00907B70">
              <w:rPr>
                <w:sz w:val="20"/>
                <w:szCs w:val="20"/>
              </w:rPr>
              <w:t>After the initial prompt, how many retries are allowed on invalid or unrecognized user input</w:t>
            </w:r>
          </w:p>
        </w:tc>
      </w:tr>
      <w:tr w:rsidR="00A94B56" w:rsidRPr="00907B70" w14:paraId="4BAA6671" w14:textId="77777777" w:rsidTr="33E11DF6">
        <w:trPr>
          <w:trHeight w:val="224"/>
        </w:trPr>
        <w:tc>
          <w:tcPr>
            <w:tcW w:w="9363" w:type="dxa"/>
            <w:gridSpan w:val="6"/>
            <w:shd w:val="clear" w:color="auto" w:fill="92CDDC" w:themeFill="accent5" w:themeFillTint="99"/>
          </w:tcPr>
          <w:p w14:paraId="50EDBE4D" w14:textId="77777777" w:rsidR="00A94B56" w:rsidRPr="00907B70" w:rsidRDefault="00A94B56" w:rsidP="00A94B56">
            <w:pPr>
              <w:spacing w:after="0" w:line="240" w:lineRule="auto"/>
            </w:pPr>
            <w:r w:rsidRPr="00907B70">
              <w:rPr>
                <w:b/>
              </w:rPr>
              <w:t>Speech Settings</w:t>
            </w:r>
          </w:p>
        </w:tc>
      </w:tr>
      <w:tr w:rsidR="00A94B56" w:rsidRPr="00907B70" w14:paraId="5531B38A" w14:textId="77777777" w:rsidTr="33E11DF6">
        <w:trPr>
          <w:trHeight w:val="224"/>
        </w:trPr>
        <w:tc>
          <w:tcPr>
            <w:tcW w:w="2898" w:type="dxa"/>
            <w:shd w:val="clear" w:color="auto" w:fill="DAEEF3" w:themeFill="accent5" w:themeFillTint="33"/>
          </w:tcPr>
          <w:p w14:paraId="6328C80D" w14:textId="77777777" w:rsidR="00A94B56" w:rsidRPr="00907B70" w:rsidRDefault="00A94B56" w:rsidP="00A94B56">
            <w:pPr>
              <w:spacing w:after="0" w:line="240" w:lineRule="auto"/>
              <w:rPr>
                <w:b/>
              </w:rPr>
            </w:pPr>
            <w:r w:rsidRPr="00907B70">
              <w:rPr>
                <w:b/>
              </w:rPr>
              <w:t>Grammar Name(s):</w:t>
            </w:r>
          </w:p>
        </w:tc>
        <w:tc>
          <w:tcPr>
            <w:tcW w:w="6465" w:type="dxa"/>
            <w:gridSpan w:val="5"/>
          </w:tcPr>
          <w:p w14:paraId="2E8F941C" w14:textId="7AB4EDD4" w:rsidR="00A94B56" w:rsidRPr="00907B70" w:rsidRDefault="00A94B56" w:rsidP="00A94B56">
            <w:pPr>
              <w:spacing w:after="0" w:line="240" w:lineRule="auto"/>
            </w:pPr>
            <w:r w:rsidRPr="00907B70">
              <w:t>The grammar file used at this speech state</w:t>
            </w:r>
          </w:p>
        </w:tc>
      </w:tr>
      <w:tr w:rsidR="00A94B56" w:rsidRPr="00907B70" w14:paraId="6CC0D539" w14:textId="77777777" w:rsidTr="33E11DF6">
        <w:trPr>
          <w:trHeight w:val="341"/>
        </w:trPr>
        <w:tc>
          <w:tcPr>
            <w:tcW w:w="2898" w:type="dxa"/>
            <w:shd w:val="clear" w:color="auto" w:fill="DAEEF3" w:themeFill="accent5" w:themeFillTint="33"/>
          </w:tcPr>
          <w:p w14:paraId="6EC185E7" w14:textId="77777777" w:rsidR="00A94B56" w:rsidRPr="00907B70" w:rsidRDefault="00A94B56" w:rsidP="00A94B56">
            <w:pPr>
              <w:spacing w:after="0" w:line="240" w:lineRule="auto"/>
              <w:rPr>
                <w:b/>
              </w:rPr>
            </w:pPr>
            <w:proofErr w:type="spellStart"/>
            <w:r w:rsidRPr="00907B70">
              <w:rPr>
                <w:b/>
              </w:rPr>
              <w:t>MinConfidenceScore</w:t>
            </w:r>
            <w:proofErr w:type="spellEnd"/>
          </w:p>
        </w:tc>
        <w:tc>
          <w:tcPr>
            <w:tcW w:w="2070" w:type="dxa"/>
          </w:tcPr>
          <w:p w14:paraId="33263192" w14:textId="77777777" w:rsidR="00A94B56" w:rsidRPr="00907B70" w:rsidRDefault="00A94B56" w:rsidP="00A94B56">
            <w:pPr>
              <w:spacing w:after="0" w:line="240" w:lineRule="auto"/>
              <w:rPr>
                <w:sz w:val="20"/>
                <w:szCs w:val="20"/>
              </w:rPr>
            </w:pPr>
            <w:r w:rsidRPr="00907B70">
              <w:rPr>
                <w:sz w:val="20"/>
                <w:szCs w:val="20"/>
              </w:rPr>
              <w:t>Accept utterances with confidence scores above this setting, reject any that are below</w:t>
            </w:r>
          </w:p>
          <w:p w14:paraId="113AE7C8" w14:textId="745905AF" w:rsidR="00A94B56" w:rsidRPr="00907B70" w:rsidRDefault="00A94B56" w:rsidP="00A94B56">
            <w:pPr>
              <w:spacing w:after="0" w:line="240" w:lineRule="auto"/>
            </w:pPr>
            <w:r w:rsidRPr="00907B70">
              <w:rPr>
                <w:sz w:val="20"/>
                <w:szCs w:val="20"/>
              </w:rPr>
              <w:t>Valid range is 0-100.</w:t>
            </w:r>
          </w:p>
        </w:tc>
        <w:tc>
          <w:tcPr>
            <w:tcW w:w="2250" w:type="dxa"/>
            <w:gridSpan w:val="2"/>
            <w:shd w:val="clear" w:color="auto" w:fill="DAEEF3" w:themeFill="accent5" w:themeFillTint="33"/>
          </w:tcPr>
          <w:p w14:paraId="1BDA96AF" w14:textId="77777777" w:rsidR="00A94B56" w:rsidRPr="00907B70" w:rsidRDefault="00A94B56" w:rsidP="00A94B56">
            <w:pPr>
              <w:spacing w:after="0" w:line="240" w:lineRule="auto"/>
              <w:rPr>
                <w:b/>
              </w:rPr>
            </w:pPr>
            <w:proofErr w:type="spellStart"/>
            <w:r w:rsidRPr="00907B70">
              <w:rPr>
                <w:b/>
              </w:rPr>
              <w:t>MedConfidenceScore</w:t>
            </w:r>
            <w:proofErr w:type="spellEnd"/>
          </w:p>
        </w:tc>
        <w:tc>
          <w:tcPr>
            <w:tcW w:w="2145" w:type="dxa"/>
            <w:gridSpan w:val="2"/>
          </w:tcPr>
          <w:p w14:paraId="2BD385CD" w14:textId="060E3669" w:rsidR="00A94B56" w:rsidRPr="00907B70" w:rsidRDefault="00A94B56" w:rsidP="00A94B56">
            <w:pPr>
              <w:spacing w:after="0" w:line="240" w:lineRule="auto"/>
            </w:pPr>
            <w:r w:rsidRPr="00907B70">
              <w:t xml:space="preserve">Confirm utterances that are between this setting and the </w:t>
            </w:r>
            <w:proofErr w:type="spellStart"/>
            <w:r w:rsidRPr="00907B70">
              <w:t>minconfidencescore</w:t>
            </w:r>
            <w:proofErr w:type="spellEnd"/>
            <w:r w:rsidRPr="00907B70">
              <w:t xml:space="preserve"> setting</w:t>
            </w:r>
          </w:p>
        </w:tc>
      </w:tr>
      <w:tr w:rsidR="00A94B56" w:rsidRPr="00907B70" w14:paraId="5EBCA40F" w14:textId="77777777" w:rsidTr="33E11DF6">
        <w:trPr>
          <w:trHeight w:val="242"/>
        </w:trPr>
        <w:tc>
          <w:tcPr>
            <w:tcW w:w="2898" w:type="dxa"/>
            <w:shd w:val="clear" w:color="auto" w:fill="DAEEF3" w:themeFill="accent5" w:themeFillTint="33"/>
          </w:tcPr>
          <w:p w14:paraId="3CC0DE0C" w14:textId="5B487A17" w:rsidR="00A94B56" w:rsidRPr="00907B70" w:rsidRDefault="00A94B56" w:rsidP="00A94B56">
            <w:pPr>
              <w:spacing w:after="0" w:line="240" w:lineRule="auto"/>
              <w:rPr>
                <w:b/>
              </w:rPr>
            </w:pPr>
            <w:proofErr w:type="spellStart"/>
            <w:r w:rsidRPr="00907B70">
              <w:rPr>
                <w:b/>
              </w:rPr>
              <w:t>NBest</w:t>
            </w:r>
            <w:proofErr w:type="spellEnd"/>
          </w:p>
        </w:tc>
        <w:tc>
          <w:tcPr>
            <w:tcW w:w="2070" w:type="dxa"/>
          </w:tcPr>
          <w:p w14:paraId="4E135364" w14:textId="26EB61FC" w:rsidR="00A94B56" w:rsidRPr="00907B70" w:rsidRDefault="00A94B56" w:rsidP="00A94B56">
            <w:pPr>
              <w:spacing w:after="0" w:line="240" w:lineRule="auto"/>
            </w:pPr>
            <w:r w:rsidRPr="00907B70">
              <w:t>Number of “guesses” that should be returned</w:t>
            </w:r>
          </w:p>
        </w:tc>
        <w:tc>
          <w:tcPr>
            <w:tcW w:w="2250" w:type="dxa"/>
            <w:gridSpan w:val="2"/>
            <w:shd w:val="clear" w:color="auto" w:fill="DAEEF3" w:themeFill="accent5" w:themeFillTint="33"/>
          </w:tcPr>
          <w:p w14:paraId="567305C8" w14:textId="77777777" w:rsidR="00A94B56" w:rsidRPr="00907B70" w:rsidRDefault="00A94B56" w:rsidP="00A94B56">
            <w:pPr>
              <w:spacing w:after="0" w:line="240" w:lineRule="auto"/>
              <w:rPr>
                <w:b/>
              </w:rPr>
            </w:pPr>
            <w:proofErr w:type="spellStart"/>
            <w:r w:rsidRPr="00907B70">
              <w:rPr>
                <w:b/>
              </w:rPr>
              <w:t>BargeIn</w:t>
            </w:r>
            <w:proofErr w:type="spellEnd"/>
          </w:p>
        </w:tc>
        <w:tc>
          <w:tcPr>
            <w:tcW w:w="2145" w:type="dxa"/>
            <w:gridSpan w:val="2"/>
          </w:tcPr>
          <w:p w14:paraId="15B1BD6C" w14:textId="48D3A61D" w:rsidR="00A94B56" w:rsidRPr="00907B70" w:rsidRDefault="00A94B56" w:rsidP="00A94B56">
            <w:pPr>
              <w:spacing w:after="0" w:line="240" w:lineRule="auto"/>
            </w:pPr>
            <w:r w:rsidRPr="00907B70">
              <w:rPr>
                <w:sz w:val="20"/>
                <w:szCs w:val="20"/>
              </w:rPr>
              <w:t>If true let the caller speak over the prompt.</w:t>
            </w:r>
          </w:p>
        </w:tc>
      </w:tr>
      <w:tr w:rsidR="00A94B56" w:rsidRPr="00907B70" w14:paraId="1E09E518" w14:textId="77777777" w:rsidTr="33E11DF6">
        <w:trPr>
          <w:trHeight w:val="242"/>
        </w:trPr>
        <w:tc>
          <w:tcPr>
            <w:tcW w:w="2898" w:type="dxa"/>
            <w:shd w:val="clear" w:color="auto" w:fill="DAEEF3" w:themeFill="accent5" w:themeFillTint="33"/>
          </w:tcPr>
          <w:p w14:paraId="05EECCC3" w14:textId="77777777" w:rsidR="00A94B56" w:rsidRPr="00907B70" w:rsidRDefault="00A94B56" w:rsidP="00A94B56">
            <w:pPr>
              <w:spacing w:after="0" w:line="240" w:lineRule="auto"/>
              <w:rPr>
                <w:b/>
              </w:rPr>
            </w:pPr>
            <w:proofErr w:type="spellStart"/>
            <w:r w:rsidRPr="00907B70">
              <w:rPr>
                <w:b/>
              </w:rPr>
              <w:t>Completetimeout</w:t>
            </w:r>
            <w:proofErr w:type="spellEnd"/>
          </w:p>
        </w:tc>
        <w:tc>
          <w:tcPr>
            <w:tcW w:w="2070" w:type="dxa"/>
          </w:tcPr>
          <w:p w14:paraId="35320B3D" w14:textId="77777777" w:rsidR="00A94B56" w:rsidRPr="00907B70" w:rsidRDefault="00A94B56" w:rsidP="00A94B56">
            <w:pPr>
              <w:spacing w:after="0" w:line="240" w:lineRule="auto"/>
            </w:pPr>
            <w:r w:rsidRPr="00907B70">
              <w:t>0</w:t>
            </w:r>
          </w:p>
        </w:tc>
        <w:tc>
          <w:tcPr>
            <w:tcW w:w="2250" w:type="dxa"/>
            <w:gridSpan w:val="2"/>
            <w:shd w:val="clear" w:color="auto" w:fill="DAEEF3" w:themeFill="accent5" w:themeFillTint="33"/>
          </w:tcPr>
          <w:p w14:paraId="5BE5F80D" w14:textId="77777777" w:rsidR="00A94B56" w:rsidRPr="00907B70" w:rsidRDefault="00A94B56" w:rsidP="00A94B56">
            <w:pPr>
              <w:spacing w:after="0" w:line="240" w:lineRule="auto"/>
              <w:rPr>
                <w:b/>
              </w:rPr>
            </w:pPr>
            <w:proofErr w:type="spellStart"/>
            <w:r w:rsidRPr="00907B70">
              <w:rPr>
                <w:b/>
              </w:rPr>
              <w:t>Incompletetimeout</w:t>
            </w:r>
            <w:proofErr w:type="spellEnd"/>
          </w:p>
        </w:tc>
        <w:tc>
          <w:tcPr>
            <w:tcW w:w="2145" w:type="dxa"/>
            <w:gridSpan w:val="2"/>
          </w:tcPr>
          <w:p w14:paraId="206A0336" w14:textId="77777777" w:rsidR="00A94B56" w:rsidRPr="00907B70" w:rsidRDefault="00A94B56" w:rsidP="00A94B56">
            <w:pPr>
              <w:spacing w:after="0" w:line="240" w:lineRule="auto"/>
            </w:pPr>
            <w:r w:rsidRPr="00907B70">
              <w:t xml:space="preserve">1500 </w:t>
            </w:r>
            <w:proofErr w:type="spellStart"/>
            <w:r w:rsidRPr="00907B70">
              <w:t>ms</w:t>
            </w:r>
            <w:proofErr w:type="spellEnd"/>
          </w:p>
        </w:tc>
      </w:tr>
      <w:tr w:rsidR="00A94B56" w:rsidRPr="00907B70" w14:paraId="711CC35E" w14:textId="77777777" w:rsidTr="33E11DF6">
        <w:trPr>
          <w:trHeight w:val="242"/>
        </w:trPr>
        <w:tc>
          <w:tcPr>
            <w:tcW w:w="2898" w:type="dxa"/>
            <w:shd w:val="clear" w:color="auto" w:fill="DAEEF3" w:themeFill="accent5" w:themeFillTint="33"/>
          </w:tcPr>
          <w:p w14:paraId="7CA67F37" w14:textId="77777777" w:rsidR="00A94B56" w:rsidRPr="00907B70" w:rsidRDefault="00A94B56" w:rsidP="00A94B56">
            <w:pPr>
              <w:spacing w:after="0" w:line="240" w:lineRule="auto"/>
              <w:rPr>
                <w:b/>
              </w:rPr>
            </w:pPr>
            <w:proofErr w:type="spellStart"/>
            <w:r w:rsidRPr="00907B70">
              <w:rPr>
                <w:b/>
              </w:rPr>
              <w:t>MaxSpeechTimeout</w:t>
            </w:r>
            <w:proofErr w:type="spellEnd"/>
          </w:p>
        </w:tc>
        <w:tc>
          <w:tcPr>
            <w:tcW w:w="2070" w:type="dxa"/>
          </w:tcPr>
          <w:p w14:paraId="1A6B5559" w14:textId="3B99CAE5" w:rsidR="00A94B56" w:rsidRPr="00907B70" w:rsidRDefault="00A94B56" w:rsidP="00A94B56">
            <w:pPr>
              <w:spacing w:after="0" w:line="240" w:lineRule="auto"/>
            </w:pPr>
            <w:r w:rsidRPr="00907B70">
              <w:t>Maximum of speech allowed by caller in seconds</w:t>
            </w:r>
          </w:p>
        </w:tc>
        <w:tc>
          <w:tcPr>
            <w:tcW w:w="2250" w:type="dxa"/>
            <w:gridSpan w:val="2"/>
            <w:shd w:val="clear" w:color="auto" w:fill="DAEEF3" w:themeFill="accent5" w:themeFillTint="33"/>
          </w:tcPr>
          <w:p w14:paraId="22B5EE42" w14:textId="77777777" w:rsidR="00A94B56" w:rsidRPr="00907B70" w:rsidRDefault="00A94B56" w:rsidP="00A94B56">
            <w:pPr>
              <w:spacing w:after="0" w:line="240" w:lineRule="auto"/>
              <w:rPr>
                <w:b/>
              </w:rPr>
            </w:pPr>
            <w:r w:rsidRPr="00907B70">
              <w:rPr>
                <w:b/>
              </w:rPr>
              <w:t>Sensitivity</w:t>
            </w:r>
          </w:p>
        </w:tc>
        <w:tc>
          <w:tcPr>
            <w:tcW w:w="2145" w:type="dxa"/>
            <w:gridSpan w:val="2"/>
            <w:shd w:val="clear" w:color="auto" w:fill="auto"/>
          </w:tcPr>
          <w:p w14:paraId="388212EC" w14:textId="77777777" w:rsidR="00A94B56" w:rsidRPr="00907B70" w:rsidRDefault="00A94B56" w:rsidP="00A94B56">
            <w:pPr>
              <w:spacing w:after="0" w:line="240" w:lineRule="auto"/>
              <w:rPr>
                <w:b/>
              </w:rPr>
            </w:pPr>
            <w:r w:rsidRPr="00907B70">
              <w:t>0.4</w:t>
            </w:r>
          </w:p>
        </w:tc>
      </w:tr>
      <w:tr w:rsidR="00A94B56" w:rsidRPr="00907B70" w14:paraId="0298FDD2" w14:textId="77777777" w:rsidTr="33E11DF6">
        <w:tc>
          <w:tcPr>
            <w:tcW w:w="9363" w:type="dxa"/>
            <w:gridSpan w:val="6"/>
            <w:tcBorders>
              <w:bottom w:val="single" w:sz="4" w:space="0" w:color="000000" w:themeColor="text1"/>
            </w:tcBorders>
            <w:shd w:val="clear" w:color="auto" w:fill="92CDDC" w:themeFill="accent5" w:themeFillTint="99"/>
          </w:tcPr>
          <w:p w14:paraId="777FF2F8" w14:textId="77777777" w:rsidR="00A94B56" w:rsidRPr="00907B70" w:rsidRDefault="00A94B56" w:rsidP="00A94B56">
            <w:pPr>
              <w:spacing w:after="0" w:line="240" w:lineRule="auto"/>
              <w:rPr>
                <w:b/>
              </w:rPr>
            </w:pPr>
            <w:r w:rsidRPr="00907B70">
              <w:rPr>
                <w:b/>
              </w:rPr>
              <w:t>DTMF Settings</w:t>
            </w:r>
          </w:p>
        </w:tc>
      </w:tr>
      <w:tr w:rsidR="00A94B56" w:rsidRPr="00907B70" w14:paraId="56828526" w14:textId="77777777" w:rsidTr="33E11DF6">
        <w:tc>
          <w:tcPr>
            <w:tcW w:w="2898" w:type="dxa"/>
            <w:tcBorders>
              <w:bottom w:val="single" w:sz="4" w:space="0" w:color="000000" w:themeColor="text1"/>
            </w:tcBorders>
            <w:shd w:val="clear" w:color="auto" w:fill="DAEEF3" w:themeFill="accent5" w:themeFillTint="33"/>
          </w:tcPr>
          <w:p w14:paraId="424E2027" w14:textId="77777777" w:rsidR="00A94B56" w:rsidRPr="00907B70" w:rsidRDefault="00A94B56" w:rsidP="00A94B56">
            <w:pPr>
              <w:spacing w:after="0" w:line="240" w:lineRule="auto"/>
              <w:rPr>
                <w:b/>
              </w:rPr>
            </w:pPr>
            <w:r w:rsidRPr="00907B70">
              <w:rPr>
                <w:b/>
              </w:rPr>
              <w:t>DTMF Allowed?</w:t>
            </w:r>
          </w:p>
        </w:tc>
        <w:tc>
          <w:tcPr>
            <w:tcW w:w="6465" w:type="dxa"/>
            <w:gridSpan w:val="5"/>
            <w:shd w:val="clear" w:color="auto" w:fill="auto"/>
          </w:tcPr>
          <w:p w14:paraId="4A346138" w14:textId="3D91706F" w:rsidR="00A94B56" w:rsidRPr="00907B70" w:rsidRDefault="26FA7E29" w:rsidP="00A94B56">
            <w:pPr>
              <w:spacing w:after="0" w:line="240" w:lineRule="auto"/>
            </w:pPr>
            <w:proofErr w:type="spellStart"/>
            <w:r>
              <w:t>Sí</w:t>
            </w:r>
            <w:proofErr w:type="spellEnd"/>
          </w:p>
        </w:tc>
      </w:tr>
      <w:tr w:rsidR="00A94B56" w:rsidRPr="00907B70" w14:paraId="0CB14614" w14:textId="77777777" w:rsidTr="33E11DF6">
        <w:trPr>
          <w:trHeight w:val="224"/>
        </w:trPr>
        <w:tc>
          <w:tcPr>
            <w:tcW w:w="2898" w:type="dxa"/>
            <w:shd w:val="clear" w:color="auto" w:fill="DAEEF3" w:themeFill="accent5" w:themeFillTint="33"/>
          </w:tcPr>
          <w:p w14:paraId="683ADA8B" w14:textId="77777777" w:rsidR="00A94B56" w:rsidRPr="00907B70" w:rsidRDefault="00A94B56" w:rsidP="00A94B56">
            <w:pPr>
              <w:spacing w:after="0" w:line="240" w:lineRule="auto"/>
              <w:rPr>
                <w:b/>
              </w:rPr>
            </w:pPr>
            <w:proofErr w:type="spellStart"/>
            <w:r w:rsidRPr="00907B70">
              <w:rPr>
                <w:b/>
              </w:rPr>
              <w:t>MinDigits</w:t>
            </w:r>
            <w:proofErr w:type="spellEnd"/>
          </w:p>
        </w:tc>
        <w:tc>
          <w:tcPr>
            <w:tcW w:w="2070" w:type="dxa"/>
          </w:tcPr>
          <w:p w14:paraId="34DEFB3C" w14:textId="6530ECE3" w:rsidR="00A94B56" w:rsidRPr="00907B70" w:rsidRDefault="00A94B56" w:rsidP="00A94B56">
            <w:pPr>
              <w:spacing w:after="0" w:line="240" w:lineRule="auto"/>
            </w:pPr>
            <w:r w:rsidRPr="00907B70">
              <w:rPr>
                <w:sz w:val="20"/>
                <w:szCs w:val="20"/>
              </w:rPr>
              <w:t>The minimum number of DTMF digits allowed.</w:t>
            </w:r>
          </w:p>
        </w:tc>
        <w:tc>
          <w:tcPr>
            <w:tcW w:w="1980" w:type="dxa"/>
            <w:shd w:val="clear" w:color="auto" w:fill="DAEEF3" w:themeFill="accent5" w:themeFillTint="33"/>
          </w:tcPr>
          <w:p w14:paraId="6959067C" w14:textId="77777777" w:rsidR="00A94B56" w:rsidRPr="00907B70" w:rsidRDefault="00A94B56" w:rsidP="00A94B56">
            <w:pPr>
              <w:spacing w:after="0" w:line="240" w:lineRule="auto"/>
              <w:rPr>
                <w:b/>
              </w:rPr>
            </w:pPr>
            <w:proofErr w:type="spellStart"/>
            <w:r w:rsidRPr="00907B70">
              <w:rPr>
                <w:b/>
              </w:rPr>
              <w:t>MaxDigits</w:t>
            </w:r>
            <w:proofErr w:type="spellEnd"/>
          </w:p>
        </w:tc>
        <w:tc>
          <w:tcPr>
            <w:tcW w:w="2415" w:type="dxa"/>
            <w:gridSpan w:val="3"/>
          </w:tcPr>
          <w:p w14:paraId="175AAD26" w14:textId="51B5CCC2" w:rsidR="00A94B56" w:rsidRPr="00907B70" w:rsidRDefault="00A94B56" w:rsidP="00A94B56">
            <w:pPr>
              <w:spacing w:after="0" w:line="240" w:lineRule="auto"/>
            </w:pPr>
            <w:r w:rsidRPr="00907B70">
              <w:rPr>
                <w:sz w:val="20"/>
                <w:szCs w:val="20"/>
              </w:rPr>
              <w:t>The maximum number of DTMF digits allowed.</w:t>
            </w:r>
          </w:p>
        </w:tc>
      </w:tr>
      <w:tr w:rsidR="00A94B56" w:rsidRPr="00907B70" w14:paraId="4DAAABEE" w14:textId="77777777" w:rsidTr="33E11DF6">
        <w:trPr>
          <w:trHeight w:val="233"/>
        </w:trPr>
        <w:tc>
          <w:tcPr>
            <w:tcW w:w="2898" w:type="dxa"/>
            <w:shd w:val="clear" w:color="auto" w:fill="DAEEF3" w:themeFill="accent5" w:themeFillTint="33"/>
          </w:tcPr>
          <w:p w14:paraId="07DA1462" w14:textId="77777777" w:rsidR="00A94B56" w:rsidRPr="00907B70" w:rsidRDefault="00A94B56" w:rsidP="00A94B56">
            <w:pPr>
              <w:spacing w:after="0" w:line="240" w:lineRule="auto"/>
              <w:rPr>
                <w:b/>
              </w:rPr>
            </w:pPr>
            <w:proofErr w:type="spellStart"/>
            <w:r w:rsidRPr="00907B70">
              <w:rPr>
                <w:b/>
              </w:rPr>
              <w:t>TerminationDigit</w:t>
            </w:r>
            <w:proofErr w:type="spellEnd"/>
          </w:p>
        </w:tc>
        <w:tc>
          <w:tcPr>
            <w:tcW w:w="2070" w:type="dxa"/>
          </w:tcPr>
          <w:p w14:paraId="544CA008" w14:textId="1B167631" w:rsidR="00A94B56" w:rsidRPr="00907B70" w:rsidRDefault="00A94B56" w:rsidP="00A94B56">
            <w:pPr>
              <w:spacing w:after="0" w:line="240" w:lineRule="auto"/>
            </w:pPr>
            <w:r w:rsidRPr="00907B70">
              <w:rPr>
                <w:sz w:val="20"/>
                <w:szCs w:val="20"/>
              </w:rPr>
              <w:t>Used for variable length prompts, the DTMF digit that indicates the caller entry is complete.</w:t>
            </w:r>
          </w:p>
        </w:tc>
        <w:tc>
          <w:tcPr>
            <w:tcW w:w="1980" w:type="dxa"/>
            <w:shd w:val="clear" w:color="auto" w:fill="DAEEF3" w:themeFill="accent5" w:themeFillTint="33"/>
          </w:tcPr>
          <w:p w14:paraId="1AA44819" w14:textId="77777777" w:rsidR="00A94B56" w:rsidRPr="00907B70" w:rsidRDefault="00A94B56" w:rsidP="00A94B56">
            <w:pPr>
              <w:spacing w:after="0" w:line="240" w:lineRule="auto"/>
              <w:rPr>
                <w:b/>
              </w:rPr>
            </w:pPr>
            <w:r w:rsidRPr="00907B70">
              <w:rPr>
                <w:b/>
              </w:rPr>
              <w:t>Interdigit Timeout</w:t>
            </w:r>
          </w:p>
        </w:tc>
        <w:tc>
          <w:tcPr>
            <w:tcW w:w="2415" w:type="dxa"/>
            <w:gridSpan w:val="3"/>
          </w:tcPr>
          <w:p w14:paraId="2B6E9DDB" w14:textId="7355C801" w:rsidR="00A94B56" w:rsidRPr="00907B70" w:rsidRDefault="00A94B56" w:rsidP="00A94B56">
            <w:pPr>
              <w:spacing w:after="0" w:line="240" w:lineRule="auto"/>
            </w:pPr>
            <w:r w:rsidRPr="00907B70">
              <w:t>Timeout allowed between digits if min and max digits &gt; 1</w:t>
            </w:r>
          </w:p>
        </w:tc>
      </w:tr>
    </w:tbl>
    <w:p w14:paraId="547DB017" w14:textId="77777777" w:rsidR="00FA218A" w:rsidRPr="00907B70" w:rsidRDefault="00FA218A" w:rsidP="0089511C">
      <w:pPr>
        <w:pStyle w:val="Heading2"/>
      </w:pPr>
      <w:bookmarkStart w:id="5" w:name="_Toc49979712"/>
      <w:r w:rsidRPr="00907B70">
        <w:t>Valid Utterances</w:t>
      </w:r>
      <w:bookmarkEnd w:id="5"/>
    </w:p>
    <w:p w14:paraId="74D93B5E" w14:textId="158C400B" w:rsidR="00FA218A" w:rsidRPr="00907B70" w:rsidRDefault="00FA218A" w:rsidP="00470971">
      <w:pPr>
        <w:keepNext/>
        <w:keepLines/>
        <w:spacing w:after="0"/>
      </w:pPr>
      <w:r w:rsidRPr="00907B70">
        <w:t xml:space="preserve">Finally, the Valid Utterances defines possible input the caller may speak at this state, and what slot name and value the grammar </w:t>
      </w:r>
      <w:r w:rsidR="00E67DBC" w:rsidRPr="00907B70">
        <w:t xml:space="preserve">will return based on that input.  It also defines mapping of DTMF (if applicable to the option, and whether or not a confirmation should be </w:t>
      </w:r>
      <w:proofErr w:type="gramStart"/>
      <w:r w:rsidR="00E67DBC" w:rsidRPr="00907B70">
        <w:t>spoken..</w:t>
      </w:r>
      <w:proofErr w:type="gramEnd"/>
      <w:r w:rsidR="00E67DBC" w:rsidRPr="00907B70">
        <w:t xml:space="preserve">  parenthesis () indicate optional verbiage.</w:t>
      </w:r>
    </w:p>
    <w:p w14:paraId="32284B77" w14:textId="77777777" w:rsidR="00BE183C" w:rsidRPr="00907B70" w:rsidRDefault="00BE183C" w:rsidP="00470971">
      <w:pPr>
        <w:keepNext/>
        <w:keepLines/>
        <w:spacing w:after="0"/>
      </w:pPr>
    </w:p>
    <w:p w14:paraId="4EE3D8CB" w14:textId="429B0062" w:rsidR="00BE183C" w:rsidRPr="00907B70" w:rsidRDefault="00BE183C" w:rsidP="00470971">
      <w:pPr>
        <w:keepNext/>
        <w:keepLines/>
        <w:spacing w:after="0"/>
      </w:pPr>
      <w:r w:rsidRPr="00907B70">
        <w:t>In this application DTMF is not available at the main menu, or the system menus, but is available after that point.  DTMF is allowed at any time during the prompts where it is active, but it isn’t spoken until the 2</w:t>
      </w:r>
      <w:r w:rsidRPr="00907B70">
        <w:rPr>
          <w:vertAlign w:val="superscript"/>
        </w:rPr>
        <w:t>nd</w:t>
      </w:r>
      <w:r w:rsidRPr="00907B70">
        <w:t xml:space="preserve"> retry prompt.</w:t>
      </w:r>
    </w:p>
    <w:p w14:paraId="4B421E8E" w14:textId="77777777" w:rsidR="00BE183C" w:rsidRPr="00907B70" w:rsidRDefault="00BE183C" w:rsidP="00470971">
      <w:pPr>
        <w:keepNext/>
        <w:keepLines/>
        <w:spacing w:after="0"/>
      </w:pPr>
    </w:p>
    <w:p w14:paraId="71C02D3F" w14:textId="77777777" w:rsidR="00E67DBC" w:rsidRPr="00907B70" w:rsidRDefault="00E67DBC" w:rsidP="00470971">
      <w:pPr>
        <w:keepNext/>
        <w:keepLines/>
        <w:spacing w:after="0"/>
      </w:pPr>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258"/>
        <w:gridCol w:w="1036"/>
        <w:gridCol w:w="3554"/>
        <w:gridCol w:w="1515"/>
      </w:tblGrid>
      <w:tr w:rsidR="00E67DBC" w:rsidRPr="00907B70" w14:paraId="13FFE0CD" w14:textId="77777777" w:rsidTr="001041E8">
        <w:tc>
          <w:tcPr>
            <w:tcW w:w="3258" w:type="dxa"/>
            <w:tcBorders>
              <w:bottom w:val="single" w:sz="4" w:space="0" w:color="000000"/>
            </w:tcBorders>
            <w:shd w:val="solid" w:color="DAEEF3" w:themeColor="accent5" w:themeTint="33" w:fill="CCFFFF"/>
          </w:tcPr>
          <w:p w14:paraId="098FD7E6" w14:textId="77777777" w:rsidR="00E67DBC" w:rsidRPr="00907B70" w:rsidRDefault="00E67DBC" w:rsidP="001041E8">
            <w:pPr>
              <w:spacing w:after="0" w:line="240" w:lineRule="auto"/>
              <w:jc w:val="center"/>
              <w:rPr>
                <w:b/>
                <w:i/>
              </w:rPr>
            </w:pPr>
            <w:r w:rsidRPr="00907B70">
              <w:rPr>
                <w:b/>
                <w:i/>
              </w:rPr>
              <w:t>Valid Utterances</w:t>
            </w:r>
          </w:p>
        </w:tc>
        <w:tc>
          <w:tcPr>
            <w:tcW w:w="1036" w:type="dxa"/>
            <w:tcBorders>
              <w:bottom w:val="single" w:sz="4" w:space="0" w:color="000000"/>
            </w:tcBorders>
            <w:shd w:val="solid" w:color="DAEEF3" w:themeColor="accent5" w:themeTint="33" w:fill="CCFFFF"/>
          </w:tcPr>
          <w:p w14:paraId="6E5A48BA" w14:textId="77777777" w:rsidR="00E67DBC" w:rsidRPr="00907B70" w:rsidRDefault="00E67DBC" w:rsidP="001041E8">
            <w:pPr>
              <w:spacing w:after="0" w:line="240" w:lineRule="auto"/>
              <w:jc w:val="center"/>
              <w:rPr>
                <w:b/>
                <w:i/>
              </w:rPr>
            </w:pPr>
            <w:r w:rsidRPr="00907B70">
              <w:rPr>
                <w:b/>
                <w:i/>
              </w:rPr>
              <w:t>DTMF</w:t>
            </w:r>
          </w:p>
        </w:tc>
        <w:tc>
          <w:tcPr>
            <w:tcW w:w="3554" w:type="dxa"/>
            <w:tcBorders>
              <w:bottom w:val="single" w:sz="4" w:space="0" w:color="000000"/>
            </w:tcBorders>
            <w:shd w:val="solid" w:color="DAEEF3" w:themeColor="accent5" w:themeTint="33" w:fill="CCFFFF"/>
          </w:tcPr>
          <w:p w14:paraId="18A4EDED" w14:textId="77777777" w:rsidR="00E67DBC" w:rsidRPr="00907B70" w:rsidRDefault="00E67DBC" w:rsidP="001041E8">
            <w:pPr>
              <w:spacing w:after="0" w:line="240" w:lineRule="auto"/>
              <w:jc w:val="center"/>
              <w:rPr>
                <w:b/>
                <w:i/>
              </w:rPr>
            </w:pPr>
            <w:r w:rsidRPr="00907B70">
              <w:rPr>
                <w:b/>
                <w:i/>
              </w:rPr>
              <w:t xml:space="preserve"> Response</w:t>
            </w:r>
          </w:p>
        </w:tc>
        <w:tc>
          <w:tcPr>
            <w:tcW w:w="1515" w:type="dxa"/>
            <w:tcBorders>
              <w:bottom w:val="single" w:sz="4" w:space="0" w:color="000000"/>
            </w:tcBorders>
            <w:shd w:val="solid" w:color="DAEEF3" w:themeColor="accent5" w:themeTint="33" w:fill="CCFFFF"/>
          </w:tcPr>
          <w:p w14:paraId="0A48555F" w14:textId="77777777" w:rsidR="00E67DBC" w:rsidRPr="00907B70" w:rsidRDefault="00E67DBC" w:rsidP="001041E8">
            <w:pPr>
              <w:spacing w:after="0" w:line="240" w:lineRule="auto"/>
              <w:jc w:val="center"/>
              <w:rPr>
                <w:b/>
                <w:i/>
              </w:rPr>
            </w:pPr>
            <w:r w:rsidRPr="00907B70">
              <w:rPr>
                <w:b/>
                <w:i/>
              </w:rPr>
              <w:t>Confirm</w:t>
            </w:r>
          </w:p>
        </w:tc>
      </w:tr>
      <w:tr w:rsidR="00E67DBC" w:rsidRPr="00907B70" w14:paraId="71E62085" w14:textId="77777777" w:rsidTr="001041E8">
        <w:tc>
          <w:tcPr>
            <w:tcW w:w="3258" w:type="dxa"/>
          </w:tcPr>
          <w:p w14:paraId="5A5FD04B" w14:textId="77777777" w:rsidR="00E67DBC" w:rsidRPr="00907B70" w:rsidRDefault="00E67DBC" w:rsidP="001041E8">
            <w:pPr>
              <w:spacing w:after="0" w:line="240" w:lineRule="auto"/>
              <w:rPr>
                <w:sz w:val="20"/>
                <w:szCs w:val="20"/>
              </w:rPr>
            </w:pPr>
            <w:r w:rsidRPr="00907B70">
              <w:rPr>
                <w:sz w:val="20"/>
                <w:szCs w:val="20"/>
              </w:rPr>
              <w:t>I have (an) existing ticket</w:t>
            </w:r>
          </w:p>
          <w:p w14:paraId="28C6B373" w14:textId="77777777" w:rsidR="00E67DBC" w:rsidRPr="00907B70" w:rsidRDefault="00E67DBC" w:rsidP="001041E8">
            <w:pPr>
              <w:spacing w:after="0" w:line="240" w:lineRule="auto"/>
              <w:rPr>
                <w:sz w:val="20"/>
                <w:szCs w:val="20"/>
              </w:rPr>
            </w:pPr>
            <w:r w:rsidRPr="00907B70">
              <w:rPr>
                <w:sz w:val="20"/>
                <w:szCs w:val="20"/>
              </w:rPr>
              <w:t>an existing ticket</w:t>
            </w:r>
          </w:p>
          <w:p w14:paraId="69DF1353" w14:textId="77777777" w:rsidR="00E67DBC" w:rsidRPr="00907B70" w:rsidRDefault="00E67DBC" w:rsidP="001041E8">
            <w:pPr>
              <w:spacing w:after="0" w:line="240" w:lineRule="auto"/>
              <w:rPr>
                <w:sz w:val="20"/>
                <w:szCs w:val="20"/>
              </w:rPr>
            </w:pPr>
            <w:r w:rsidRPr="00907B70">
              <w:rPr>
                <w:sz w:val="20"/>
                <w:szCs w:val="20"/>
              </w:rPr>
              <w:t>a ticket</w:t>
            </w:r>
          </w:p>
          <w:p w14:paraId="2DF53B1C" w14:textId="77777777" w:rsidR="00E67DBC" w:rsidRPr="00907B70" w:rsidRDefault="00E67DBC" w:rsidP="001041E8">
            <w:pPr>
              <w:spacing w:after="0" w:line="240" w:lineRule="auto"/>
              <w:rPr>
                <w:sz w:val="20"/>
                <w:szCs w:val="20"/>
              </w:rPr>
            </w:pPr>
            <w:r w:rsidRPr="00907B70">
              <w:rPr>
                <w:sz w:val="20"/>
                <w:szCs w:val="20"/>
              </w:rPr>
              <w:lastRenderedPageBreak/>
              <w:t>help with an existing ticket</w:t>
            </w:r>
          </w:p>
        </w:tc>
        <w:tc>
          <w:tcPr>
            <w:tcW w:w="1036" w:type="dxa"/>
          </w:tcPr>
          <w:p w14:paraId="33E9607D" w14:textId="77777777" w:rsidR="00E67DBC" w:rsidRPr="00907B70" w:rsidRDefault="00E67DBC" w:rsidP="001041E8">
            <w:pPr>
              <w:spacing w:after="0" w:line="240" w:lineRule="auto"/>
              <w:rPr>
                <w:sz w:val="20"/>
                <w:szCs w:val="20"/>
              </w:rPr>
            </w:pPr>
            <w:r w:rsidRPr="00907B70">
              <w:rPr>
                <w:sz w:val="20"/>
                <w:szCs w:val="20"/>
              </w:rPr>
              <w:lastRenderedPageBreak/>
              <w:t>--</w:t>
            </w:r>
          </w:p>
        </w:tc>
        <w:tc>
          <w:tcPr>
            <w:tcW w:w="3554" w:type="dxa"/>
          </w:tcPr>
          <w:p w14:paraId="1B27618C" w14:textId="77777777" w:rsidR="00E67DBC" w:rsidRPr="00907B70" w:rsidRDefault="00E67DBC" w:rsidP="001041E8">
            <w:pPr>
              <w:spacing w:after="0" w:line="240" w:lineRule="auto"/>
              <w:rPr>
                <w:sz w:val="20"/>
                <w:szCs w:val="20"/>
              </w:rPr>
            </w:pPr>
            <w:proofErr w:type="spellStart"/>
            <w:r w:rsidRPr="00907B70">
              <w:rPr>
                <w:sz w:val="20"/>
                <w:szCs w:val="20"/>
              </w:rPr>
              <w:t>iSystemType</w:t>
            </w:r>
            <w:proofErr w:type="spellEnd"/>
            <w:r w:rsidRPr="00907B70">
              <w:rPr>
                <w:sz w:val="20"/>
                <w:szCs w:val="20"/>
              </w:rPr>
              <w:t xml:space="preserve"> = ticket</w:t>
            </w:r>
          </w:p>
          <w:p w14:paraId="50D5EBEF" w14:textId="77777777" w:rsidR="00E67DBC" w:rsidRPr="00907B70" w:rsidRDefault="00E67DBC" w:rsidP="001041E8">
            <w:pPr>
              <w:spacing w:after="0" w:line="240" w:lineRule="auto"/>
              <w:rPr>
                <w:sz w:val="20"/>
                <w:szCs w:val="20"/>
              </w:rPr>
            </w:pPr>
            <w:proofErr w:type="spellStart"/>
            <w:r w:rsidRPr="00907B70">
              <w:rPr>
                <w:sz w:val="20"/>
                <w:szCs w:val="20"/>
              </w:rPr>
              <w:t>iProduct</w:t>
            </w:r>
            <w:proofErr w:type="spellEnd"/>
            <w:r w:rsidRPr="00907B70">
              <w:rPr>
                <w:sz w:val="20"/>
                <w:szCs w:val="20"/>
              </w:rPr>
              <w:t xml:space="preserve"> = unknown</w:t>
            </w:r>
          </w:p>
        </w:tc>
        <w:tc>
          <w:tcPr>
            <w:tcW w:w="1515" w:type="dxa"/>
          </w:tcPr>
          <w:p w14:paraId="39C912E1" w14:textId="77777777" w:rsidR="00E67DBC" w:rsidRPr="00907B70" w:rsidRDefault="00E67DBC" w:rsidP="001041E8">
            <w:pPr>
              <w:spacing w:after="0" w:line="240" w:lineRule="auto"/>
              <w:rPr>
                <w:sz w:val="20"/>
                <w:szCs w:val="20"/>
              </w:rPr>
            </w:pPr>
            <w:r w:rsidRPr="00907B70">
              <w:rPr>
                <w:sz w:val="20"/>
                <w:szCs w:val="20"/>
              </w:rPr>
              <w:t>Never</w:t>
            </w:r>
          </w:p>
        </w:tc>
      </w:tr>
    </w:tbl>
    <w:p w14:paraId="276E5C4B" w14:textId="77777777" w:rsidR="00FA218A" w:rsidRPr="00907B70" w:rsidRDefault="00FA218A" w:rsidP="0089511C">
      <w:pPr>
        <w:pStyle w:val="Heading2"/>
      </w:pPr>
      <w:bookmarkStart w:id="6" w:name="_Toc49979713"/>
      <w:r w:rsidRPr="00907B70">
        <w:t>Prompting</w:t>
      </w:r>
      <w:bookmarkEnd w:id="6"/>
    </w:p>
    <w:p w14:paraId="4FD767F6" w14:textId="77777777" w:rsidR="00FA218A" w:rsidRPr="00907B70" w:rsidRDefault="00FA218A" w:rsidP="00470971">
      <w:pPr>
        <w:keepNext/>
        <w:keepLines/>
        <w:spacing w:after="0"/>
      </w:pPr>
      <w:r w:rsidRPr="00907B70">
        <w:t xml:space="preserve">The diagram below serves as a visual aid to complement the settings detailed at each speech </w:t>
      </w:r>
      <w:proofErr w:type="gramStart"/>
      <w:r w:rsidRPr="00907B70">
        <w:t>state‘</w:t>
      </w:r>
      <w:proofErr w:type="gramEnd"/>
      <w:r w:rsidRPr="00907B70">
        <w:t>s logically flow.  Note that the diagram does not work for every speech state, for example a state where only a single timeout is allowed.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50"/>
      </w:tblGrid>
      <w:tr w:rsidR="00FA218A" w:rsidRPr="00907B70" w14:paraId="6DA9FABA" w14:textId="77777777" w:rsidTr="36C25432">
        <w:tc>
          <w:tcPr>
            <w:tcW w:w="9576" w:type="dxa"/>
            <w:shd w:val="clear" w:color="auto" w:fill="D9D9D9" w:themeFill="background1" w:themeFillShade="D9"/>
          </w:tcPr>
          <w:p w14:paraId="15BC237C" w14:textId="77777777" w:rsidR="00FA218A" w:rsidRPr="00907B70" w:rsidRDefault="00FA218A" w:rsidP="00E71924">
            <w:pPr>
              <w:spacing w:after="0" w:line="240" w:lineRule="auto"/>
              <w:rPr>
                <w:b/>
              </w:rPr>
            </w:pPr>
            <w:r w:rsidRPr="00907B70">
              <w:rPr>
                <w:b/>
              </w:rPr>
              <w:t>Prompting</w:t>
            </w:r>
          </w:p>
        </w:tc>
      </w:tr>
      <w:tr w:rsidR="00FA218A" w:rsidRPr="00907B70" w14:paraId="2353A23C" w14:textId="77777777" w:rsidTr="36C25432">
        <w:tc>
          <w:tcPr>
            <w:tcW w:w="9576" w:type="dxa"/>
          </w:tcPr>
          <w:p w14:paraId="2D0491A1" w14:textId="43A9E368" w:rsidR="00FA218A" w:rsidRPr="00907B70" w:rsidRDefault="00D47D3A" w:rsidP="00E71924">
            <w:pPr>
              <w:spacing w:after="0" w:line="240" w:lineRule="auto"/>
              <w:jc w:val="center"/>
              <w:rPr>
                <w:b/>
                <w:sz w:val="20"/>
                <w:szCs w:val="20"/>
              </w:rPr>
            </w:pPr>
            <w:r w:rsidRPr="00907B70">
              <w:rPr>
                <w:b/>
                <w:noProof/>
                <w:sz w:val="20"/>
                <w:szCs w:val="20"/>
              </w:rPr>
              <w:drawing>
                <wp:inline distT="0" distB="0" distL="0" distR="0" wp14:anchorId="7046A5EF" wp14:editId="45D315AB">
                  <wp:extent cx="5600700" cy="3970883"/>
                  <wp:effectExtent l="0" t="0" r="0" b="0"/>
                  <wp:docPr id="1" name="Picture 1" descr="Macintosh HD:private:var:folders:54:x2gkmxts5fz5vwrrryxb17t8mlm9y_:T:TemporaryItems:Drawing5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54:x2gkmxts5fz5vwrrryxb17t8mlm9y_:T:TemporaryItems:Drawing59.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3970883"/>
                          </a:xfrm>
                          <a:prstGeom prst="rect">
                            <a:avLst/>
                          </a:prstGeom>
                          <a:noFill/>
                          <a:ln>
                            <a:noFill/>
                          </a:ln>
                        </pic:spPr>
                      </pic:pic>
                    </a:graphicData>
                  </a:graphic>
                </wp:inline>
              </w:drawing>
            </w:r>
          </w:p>
        </w:tc>
      </w:tr>
    </w:tbl>
    <w:p w14:paraId="0603D144" w14:textId="4DF32500" w:rsidR="00FA218A" w:rsidRPr="00907B70" w:rsidRDefault="00FA218A" w:rsidP="00BE183C">
      <w:r w:rsidRPr="00907B70">
        <w:br w:type="page"/>
      </w:r>
      <w:bookmarkStart w:id="7" w:name="_Global_Commands"/>
      <w:bookmarkEnd w:id="7"/>
      <w:r w:rsidRPr="00907B70">
        <w:rPr>
          <w:rFonts w:ascii="Arial" w:eastAsia="Times New Roman" w:hAnsi="Arial"/>
          <w:b/>
          <w:bCs/>
          <w:sz w:val="32"/>
          <w:szCs w:val="24"/>
        </w:rPr>
        <w:lastRenderedPageBreak/>
        <w:t>Global Commands</w:t>
      </w:r>
    </w:p>
    <w:p w14:paraId="51B9812F" w14:textId="77777777" w:rsidR="00FA218A" w:rsidRPr="00907B70" w:rsidRDefault="00FA218A" w:rsidP="00B722E8">
      <w:r w:rsidRPr="00907B70">
        <w:t>The following commands are accepted as valid input at all speech prompts defined in this application – unless otherwise noted in the prompt itself.</w:t>
      </w:r>
    </w:p>
    <w:p w14:paraId="441394F2" w14:textId="278B7B7D" w:rsidR="00FA218A" w:rsidRPr="00907B70" w:rsidRDefault="00FA218A" w:rsidP="00B722E8">
      <w:pPr>
        <w:spacing w:after="0"/>
      </w:pPr>
      <w:r w:rsidRPr="00907B70">
        <w:t>The table below identifies the global commands:</w:t>
      </w:r>
      <w:r w:rsidR="00E42C3A">
        <w:t xml:space="preserve"> Not utilized for this client.</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50"/>
        <w:gridCol w:w="4298"/>
        <w:gridCol w:w="989"/>
        <w:gridCol w:w="2539"/>
      </w:tblGrid>
      <w:tr w:rsidR="00B0689C" w:rsidRPr="00907B70" w14:paraId="3B1564FE" w14:textId="77777777" w:rsidTr="00B0689C">
        <w:tc>
          <w:tcPr>
            <w:tcW w:w="1750" w:type="dxa"/>
            <w:shd w:val="clear" w:color="auto" w:fill="DAEEF3" w:themeFill="accent5" w:themeFillTint="33"/>
          </w:tcPr>
          <w:p w14:paraId="1A5CD601" w14:textId="77777777" w:rsidR="00B0689C" w:rsidRPr="00907B70" w:rsidRDefault="00B0689C" w:rsidP="00B0689C">
            <w:pPr>
              <w:spacing w:after="0" w:line="240" w:lineRule="auto"/>
              <w:jc w:val="center"/>
              <w:rPr>
                <w:b/>
                <w:i/>
              </w:rPr>
            </w:pPr>
            <w:r w:rsidRPr="00907B70">
              <w:rPr>
                <w:b/>
                <w:i/>
              </w:rPr>
              <w:t>Global Command</w:t>
            </w:r>
          </w:p>
        </w:tc>
        <w:tc>
          <w:tcPr>
            <w:tcW w:w="4298" w:type="dxa"/>
            <w:shd w:val="clear" w:color="auto" w:fill="DAEEF3" w:themeFill="accent5" w:themeFillTint="33"/>
          </w:tcPr>
          <w:p w14:paraId="768A985C" w14:textId="77777777" w:rsidR="00B0689C" w:rsidRPr="00907B70" w:rsidRDefault="00B0689C" w:rsidP="00B0689C">
            <w:pPr>
              <w:spacing w:after="0" w:line="240" w:lineRule="auto"/>
              <w:jc w:val="center"/>
              <w:rPr>
                <w:b/>
                <w:i/>
              </w:rPr>
            </w:pPr>
            <w:r w:rsidRPr="00907B70">
              <w:rPr>
                <w:b/>
                <w:i/>
              </w:rPr>
              <w:t>Valid Utterances</w:t>
            </w:r>
          </w:p>
        </w:tc>
        <w:tc>
          <w:tcPr>
            <w:tcW w:w="989" w:type="dxa"/>
            <w:shd w:val="clear" w:color="auto" w:fill="DAEEF3" w:themeFill="accent5" w:themeFillTint="33"/>
          </w:tcPr>
          <w:p w14:paraId="7EBCA169" w14:textId="69FA197B" w:rsidR="00B0689C" w:rsidRPr="00907B70" w:rsidRDefault="00B0689C" w:rsidP="00B0689C">
            <w:pPr>
              <w:spacing w:after="0" w:line="240" w:lineRule="auto"/>
              <w:jc w:val="center"/>
              <w:rPr>
                <w:b/>
                <w:i/>
              </w:rPr>
            </w:pPr>
            <w:r w:rsidRPr="00907B70">
              <w:rPr>
                <w:b/>
                <w:i/>
              </w:rPr>
              <w:t>DTMF</w:t>
            </w:r>
          </w:p>
        </w:tc>
        <w:tc>
          <w:tcPr>
            <w:tcW w:w="2539" w:type="dxa"/>
            <w:shd w:val="clear" w:color="auto" w:fill="DAEEF3" w:themeFill="accent5" w:themeFillTint="33"/>
          </w:tcPr>
          <w:p w14:paraId="3E0403DF" w14:textId="05007CB3" w:rsidR="00B0689C" w:rsidRPr="00907B70" w:rsidRDefault="00B0689C" w:rsidP="00B0689C">
            <w:pPr>
              <w:spacing w:after="0" w:line="240" w:lineRule="auto"/>
              <w:jc w:val="center"/>
              <w:rPr>
                <w:b/>
                <w:i/>
              </w:rPr>
            </w:pPr>
            <w:r w:rsidRPr="00907B70">
              <w:rPr>
                <w:b/>
                <w:i/>
              </w:rPr>
              <w:t>Message/Action</w:t>
            </w:r>
          </w:p>
        </w:tc>
      </w:tr>
      <w:tr w:rsidR="00B0689C" w:rsidRPr="00907B70" w14:paraId="6C7E4FFF" w14:textId="77777777" w:rsidTr="00B0689C">
        <w:tc>
          <w:tcPr>
            <w:tcW w:w="1750" w:type="dxa"/>
          </w:tcPr>
          <w:p w14:paraId="559E13B3" w14:textId="6A5FF3FA" w:rsidR="00B0689C" w:rsidRPr="00907B70" w:rsidRDefault="00B0689C" w:rsidP="00C03F4A">
            <w:pPr>
              <w:spacing w:after="0" w:line="240" w:lineRule="auto"/>
              <w:rPr>
                <w:sz w:val="20"/>
                <w:szCs w:val="20"/>
              </w:rPr>
            </w:pPr>
          </w:p>
        </w:tc>
        <w:tc>
          <w:tcPr>
            <w:tcW w:w="4298" w:type="dxa"/>
          </w:tcPr>
          <w:p w14:paraId="0D08FBDD" w14:textId="27F4835B" w:rsidR="00B0689C" w:rsidRPr="00907B70" w:rsidRDefault="00B0689C" w:rsidP="00C03F4A">
            <w:pPr>
              <w:spacing w:after="0" w:line="240" w:lineRule="auto"/>
              <w:rPr>
                <w:sz w:val="20"/>
                <w:szCs w:val="20"/>
              </w:rPr>
            </w:pPr>
          </w:p>
        </w:tc>
        <w:tc>
          <w:tcPr>
            <w:tcW w:w="989" w:type="dxa"/>
          </w:tcPr>
          <w:p w14:paraId="1C08217A" w14:textId="1520D769" w:rsidR="00B0689C" w:rsidRPr="00907B70" w:rsidRDefault="00B0689C" w:rsidP="00C03F4A">
            <w:pPr>
              <w:spacing w:after="0" w:line="240" w:lineRule="auto"/>
              <w:rPr>
                <w:sz w:val="20"/>
                <w:szCs w:val="20"/>
              </w:rPr>
            </w:pPr>
          </w:p>
        </w:tc>
        <w:tc>
          <w:tcPr>
            <w:tcW w:w="2539" w:type="dxa"/>
          </w:tcPr>
          <w:p w14:paraId="2CB3101F" w14:textId="1C7023F9" w:rsidR="00B0689C" w:rsidRPr="00907B70" w:rsidRDefault="00B0689C" w:rsidP="004345B5">
            <w:pPr>
              <w:spacing w:after="0" w:line="240" w:lineRule="auto"/>
              <w:rPr>
                <w:sz w:val="20"/>
                <w:szCs w:val="20"/>
              </w:rPr>
            </w:pPr>
          </w:p>
        </w:tc>
      </w:tr>
      <w:tr w:rsidR="00B0689C" w:rsidRPr="00907B70" w14:paraId="5977CB19" w14:textId="77777777" w:rsidTr="00B0689C">
        <w:tc>
          <w:tcPr>
            <w:tcW w:w="1750" w:type="dxa"/>
          </w:tcPr>
          <w:p w14:paraId="7719D11F" w14:textId="18E29427" w:rsidR="00B0689C" w:rsidRPr="00907B70" w:rsidRDefault="00B0689C" w:rsidP="00C03F4A">
            <w:pPr>
              <w:spacing w:line="240" w:lineRule="auto"/>
              <w:rPr>
                <w:sz w:val="20"/>
                <w:szCs w:val="20"/>
              </w:rPr>
            </w:pPr>
          </w:p>
        </w:tc>
        <w:tc>
          <w:tcPr>
            <w:tcW w:w="4298" w:type="dxa"/>
          </w:tcPr>
          <w:p w14:paraId="34789949" w14:textId="2B2DD8CA" w:rsidR="00B0689C" w:rsidRPr="00907B70" w:rsidRDefault="00B0689C" w:rsidP="00C03F4A">
            <w:pPr>
              <w:spacing w:line="240" w:lineRule="auto"/>
              <w:rPr>
                <w:sz w:val="20"/>
                <w:szCs w:val="20"/>
              </w:rPr>
            </w:pPr>
          </w:p>
        </w:tc>
        <w:tc>
          <w:tcPr>
            <w:tcW w:w="989" w:type="dxa"/>
          </w:tcPr>
          <w:p w14:paraId="3527A556" w14:textId="1F62C50A" w:rsidR="00B0689C" w:rsidRPr="00907B70" w:rsidRDefault="00B0689C" w:rsidP="00C03F4A">
            <w:pPr>
              <w:spacing w:line="240" w:lineRule="auto"/>
              <w:rPr>
                <w:sz w:val="20"/>
                <w:szCs w:val="20"/>
              </w:rPr>
            </w:pPr>
          </w:p>
        </w:tc>
        <w:tc>
          <w:tcPr>
            <w:tcW w:w="2539" w:type="dxa"/>
          </w:tcPr>
          <w:p w14:paraId="119D4549" w14:textId="7E1FA751" w:rsidR="00B0689C" w:rsidRPr="00907B70" w:rsidRDefault="00B0689C" w:rsidP="00C03F4A">
            <w:pPr>
              <w:spacing w:line="240" w:lineRule="auto"/>
              <w:rPr>
                <w:sz w:val="20"/>
                <w:szCs w:val="20"/>
              </w:rPr>
            </w:pPr>
          </w:p>
        </w:tc>
      </w:tr>
      <w:tr w:rsidR="00B0689C" w:rsidRPr="00907B70" w14:paraId="687C2D04" w14:textId="77777777" w:rsidTr="00B0689C">
        <w:tc>
          <w:tcPr>
            <w:tcW w:w="1750" w:type="dxa"/>
          </w:tcPr>
          <w:p w14:paraId="0DD6F1D6" w14:textId="2180DF67" w:rsidR="00B0689C" w:rsidRPr="00907B70" w:rsidRDefault="00B0689C" w:rsidP="00C03F4A">
            <w:pPr>
              <w:spacing w:after="0" w:line="240" w:lineRule="auto"/>
              <w:rPr>
                <w:sz w:val="20"/>
                <w:szCs w:val="20"/>
              </w:rPr>
            </w:pPr>
            <w:bookmarkStart w:id="8" w:name="_Hlk269815882"/>
          </w:p>
        </w:tc>
        <w:tc>
          <w:tcPr>
            <w:tcW w:w="4298" w:type="dxa"/>
          </w:tcPr>
          <w:p w14:paraId="6073D2FB" w14:textId="70A2681C" w:rsidR="00367617" w:rsidRPr="00E42C3A" w:rsidRDefault="00367617" w:rsidP="00E42C3A">
            <w:pPr>
              <w:spacing w:after="0" w:line="240" w:lineRule="auto"/>
              <w:ind w:left="720"/>
              <w:rPr>
                <w:i/>
                <w:color w:val="FF0000"/>
                <w:sz w:val="20"/>
              </w:rPr>
            </w:pPr>
          </w:p>
        </w:tc>
        <w:tc>
          <w:tcPr>
            <w:tcW w:w="989" w:type="dxa"/>
          </w:tcPr>
          <w:p w14:paraId="60103CD1" w14:textId="043472ED" w:rsidR="00B0689C" w:rsidRPr="00907B70" w:rsidRDefault="00B0689C" w:rsidP="00C03F4A">
            <w:pPr>
              <w:spacing w:after="0" w:line="240" w:lineRule="auto"/>
              <w:rPr>
                <w:rFonts w:cs="Calibri"/>
                <w:sz w:val="20"/>
                <w:szCs w:val="20"/>
              </w:rPr>
            </w:pPr>
          </w:p>
        </w:tc>
        <w:tc>
          <w:tcPr>
            <w:tcW w:w="2539" w:type="dxa"/>
          </w:tcPr>
          <w:p w14:paraId="5671D819" w14:textId="475A5CAE" w:rsidR="00C97CA4" w:rsidRPr="00907B70" w:rsidRDefault="00C97CA4" w:rsidP="00C97CA4">
            <w:pPr>
              <w:spacing w:after="0" w:line="240" w:lineRule="auto"/>
              <w:rPr>
                <w:rFonts w:cs="Calibri"/>
                <w:sz w:val="20"/>
                <w:szCs w:val="20"/>
              </w:rPr>
            </w:pPr>
          </w:p>
        </w:tc>
      </w:tr>
      <w:bookmarkEnd w:id="8"/>
    </w:tbl>
    <w:p w14:paraId="7FC12B70" w14:textId="09690A1B" w:rsidR="00E81717" w:rsidRPr="00907B70" w:rsidRDefault="00E81717" w:rsidP="00171DF5">
      <w:pPr>
        <w:spacing w:after="0"/>
      </w:pPr>
    </w:p>
    <w:p w14:paraId="3CF52F2B" w14:textId="3954C50B" w:rsidR="00FA218A" w:rsidRPr="00907B70" w:rsidRDefault="00FA218A" w:rsidP="00171DF5">
      <w:pPr>
        <w:spacing w:after="0"/>
      </w:pPr>
      <w:r w:rsidRPr="00907B70">
        <w:t>If a state uses the default global command logic, there will be no specifics entere</w:t>
      </w:r>
      <w:r w:rsidR="00B0689C" w:rsidRPr="00907B70">
        <w:t>d in this section for the state:</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468"/>
      </w:tblGrid>
      <w:tr w:rsidR="00B0689C" w:rsidRPr="00907B70" w14:paraId="7FCC80B4" w14:textId="77777777" w:rsidTr="00B0689C">
        <w:trPr>
          <w:trHeight w:val="314"/>
        </w:trPr>
        <w:tc>
          <w:tcPr>
            <w:tcW w:w="9468" w:type="dxa"/>
            <w:shd w:val="solid" w:color="DAEEF3" w:themeColor="accent5" w:themeTint="33" w:fill="auto"/>
            <w:vAlign w:val="bottom"/>
          </w:tcPr>
          <w:p w14:paraId="168ECFF4" w14:textId="77777777" w:rsidR="00B0689C" w:rsidRPr="00907B70" w:rsidRDefault="00B0689C" w:rsidP="001041E8">
            <w:pPr>
              <w:spacing w:after="0" w:line="240" w:lineRule="auto"/>
              <w:rPr>
                <w:b/>
                <w:i/>
              </w:rPr>
            </w:pPr>
            <w:proofErr w:type="spellStart"/>
            <w:r w:rsidRPr="00907B70">
              <w:rPr>
                <w:b/>
                <w:sz w:val="24"/>
                <w:szCs w:val="24"/>
              </w:rPr>
              <w:t>Globals</w:t>
            </w:r>
            <w:proofErr w:type="spellEnd"/>
          </w:p>
        </w:tc>
      </w:tr>
      <w:tr w:rsidR="00B0689C" w:rsidRPr="00907B70" w14:paraId="39E62B95" w14:textId="77777777" w:rsidTr="00B0689C">
        <w:tc>
          <w:tcPr>
            <w:tcW w:w="9468" w:type="dxa"/>
          </w:tcPr>
          <w:p w14:paraId="63727B04" w14:textId="437EFB0F" w:rsidR="00B0689C" w:rsidRPr="00907B70" w:rsidRDefault="00B0689C" w:rsidP="001041E8">
            <w:pPr>
              <w:autoSpaceDE w:val="0"/>
              <w:autoSpaceDN w:val="0"/>
              <w:adjustRightInd w:val="0"/>
              <w:spacing w:after="0" w:line="240" w:lineRule="auto"/>
              <w:rPr>
                <w:rFonts w:cs="Arial"/>
              </w:rPr>
            </w:pPr>
            <w:r w:rsidRPr="00907B70">
              <w:t xml:space="preserve">See </w:t>
            </w:r>
            <w:hyperlink w:anchor="_Global_Commands" w:history="1">
              <w:r w:rsidRPr="00907B70">
                <w:rPr>
                  <w:rStyle w:val="Hyperlink"/>
                </w:rPr>
                <w:t xml:space="preserve">Global Grammar </w:t>
              </w:r>
              <w:r w:rsidR="00E42C3A" w:rsidRPr="00907B70">
                <w:rPr>
                  <w:rStyle w:val="Hyperlink"/>
                </w:rPr>
                <w:t>Properties</w:t>
              </w:r>
            </w:hyperlink>
          </w:p>
        </w:tc>
      </w:tr>
    </w:tbl>
    <w:p w14:paraId="233E5836" w14:textId="77777777" w:rsidR="00B0689C" w:rsidRPr="00907B70" w:rsidRDefault="00B0689C" w:rsidP="00BA1E10">
      <w:pPr>
        <w:spacing w:after="0"/>
      </w:pPr>
    </w:p>
    <w:p w14:paraId="5ADB3E56" w14:textId="77777777" w:rsidR="00FA218A" w:rsidRPr="00907B70" w:rsidRDefault="00FA218A" w:rsidP="00BA1E10">
      <w:pPr>
        <w:spacing w:after="0"/>
      </w:pPr>
      <w:r w:rsidRPr="00907B70">
        <w:t xml:space="preserve">If a state uses logic that is different from the default global command logic, the specifics will be entered in this section for the state. </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51"/>
        <w:gridCol w:w="1807"/>
        <w:gridCol w:w="5174"/>
      </w:tblGrid>
      <w:tr w:rsidR="00B0689C" w:rsidRPr="00907B70" w14:paraId="086E21A9" w14:textId="77777777" w:rsidTr="00B0689C">
        <w:tc>
          <w:tcPr>
            <w:tcW w:w="2393" w:type="dxa"/>
            <w:shd w:val="clear" w:color="auto" w:fill="DAEEF3" w:themeFill="accent5" w:themeFillTint="33"/>
          </w:tcPr>
          <w:p w14:paraId="227DE506" w14:textId="512034CA" w:rsidR="00B0689C" w:rsidRPr="00907B70" w:rsidRDefault="00B0689C" w:rsidP="00E71924">
            <w:pPr>
              <w:spacing w:after="0" w:line="240" w:lineRule="auto"/>
              <w:rPr>
                <w:b/>
                <w:i/>
              </w:rPr>
            </w:pPr>
            <w:proofErr w:type="spellStart"/>
            <w:r w:rsidRPr="00907B70">
              <w:rPr>
                <w:b/>
                <w:sz w:val="24"/>
                <w:szCs w:val="24"/>
              </w:rPr>
              <w:t>Globals</w:t>
            </w:r>
            <w:proofErr w:type="spellEnd"/>
          </w:p>
        </w:tc>
        <w:tc>
          <w:tcPr>
            <w:tcW w:w="1837" w:type="dxa"/>
            <w:shd w:val="clear" w:color="auto" w:fill="DAEEF3" w:themeFill="accent5" w:themeFillTint="33"/>
          </w:tcPr>
          <w:p w14:paraId="52C7EC86" w14:textId="77777777" w:rsidR="00B0689C" w:rsidRPr="00907B70" w:rsidRDefault="00B0689C" w:rsidP="00E71924">
            <w:pPr>
              <w:spacing w:after="0" w:line="240" w:lineRule="auto"/>
              <w:rPr>
                <w:b/>
                <w:i/>
              </w:rPr>
            </w:pPr>
          </w:p>
        </w:tc>
        <w:tc>
          <w:tcPr>
            <w:tcW w:w="5328" w:type="dxa"/>
            <w:shd w:val="clear" w:color="auto" w:fill="DAEEF3" w:themeFill="accent5" w:themeFillTint="33"/>
          </w:tcPr>
          <w:p w14:paraId="5AC9BD40" w14:textId="77777777" w:rsidR="00B0689C" w:rsidRPr="00907B70" w:rsidRDefault="00B0689C" w:rsidP="00E71924">
            <w:pPr>
              <w:spacing w:after="0" w:line="240" w:lineRule="auto"/>
              <w:rPr>
                <w:b/>
                <w:i/>
              </w:rPr>
            </w:pPr>
          </w:p>
        </w:tc>
      </w:tr>
      <w:tr w:rsidR="00FA218A" w:rsidRPr="00907B70" w14:paraId="43D8ABF7" w14:textId="77777777" w:rsidTr="00B0689C">
        <w:tc>
          <w:tcPr>
            <w:tcW w:w="2393" w:type="dxa"/>
            <w:shd w:val="clear" w:color="auto" w:fill="D9D9D9"/>
          </w:tcPr>
          <w:p w14:paraId="3ED39B17" w14:textId="77777777" w:rsidR="00FA218A" w:rsidRPr="00907B70" w:rsidRDefault="00FA218A" w:rsidP="00E71924">
            <w:pPr>
              <w:spacing w:after="0" w:line="240" w:lineRule="auto"/>
              <w:rPr>
                <w:b/>
                <w:i/>
              </w:rPr>
            </w:pPr>
            <w:r w:rsidRPr="00907B70">
              <w:rPr>
                <w:b/>
                <w:i/>
              </w:rPr>
              <w:t>Global Utterances</w:t>
            </w:r>
          </w:p>
        </w:tc>
        <w:tc>
          <w:tcPr>
            <w:tcW w:w="1837" w:type="dxa"/>
            <w:shd w:val="clear" w:color="auto" w:fill="D9D9D9"/>
          </w:tcPr>
          <w:p w14:paraId="56F18610" w14:textId="77777777" w:rsidR="00FA218A" w:rsidRPr="00907B70" w:rsidRDefault="00FA218A" w:rsidP="00E71924">
            <w:pPr>
              <w:spacing w:after="0" w:line="240" w:lineRule="auto"/>
              <w:rPr>
                <w:b/>
                <w:i/>
              </w:rPr>
            </w:pPr>
            <w:proofErr w:type="spellStart"/>
            <w:r w:rsidRPr="00907B70">
              <w:rPr>
                <w:b/>
                <w:i/>
              </w:rPr>
              <w:t>Voicefile</w:t>
            </w:r>
            <w:proofErr w:type="spellEnd"/>
          </w:p>
        </w:tc>
        <w:tc>
          <w:tcPr>
            <w:tcW w:w="5328" w:type="dxa"/>
            <w:shd w:val="clear" w:color="auto" w:fill="D9D9D9"/>
          </w:tcPr>
          <w:p w14:paraId="0AB1034F" w14:textId="77777777" w:rsidR="00FA218A" w:rsidRPr="00907B70" w:rsidRDefault="00FA218A" w:rsidP="00E71924">
            <w:pPr>
              <w:spacing w:after="0" w:line="240" w:lineRule="auto"/>
              <w:rPr>
                <w:b/>
                <w:i/>
              </w:rPr>
            </w:pPr>
            <w:r w:rsidRPr="00907B70">
              <w:rPr>
                <w:b/>
                <w:i/>
              </w:rPr>
              <w:t>Message Text</w:t>
            </w:r>
          </w:p>
        </w:tc>
      </w:tr>
      <w:tr w:rsidR="00FA218A" w:rsidRPr="00907B70" w14:paraId="5BA22492" w14:textId="77777777" w:rsidTr="00B0689C">
        <w:tc>
          <w:tcPr>
            <w:tcW w:w="2393" w:type="dxa"/>
          </w:tcPr>
          <w:p w14:paraId="6A49FA65" w14:textId="0A71CCD6" w:rsidR="00FA218A" w:rsidRPr="00907B70" w:rsidRDefault="00FA218A" w:rsidP="00E71924">
            <w:pPr>
              <w:spacing w:after="0" w:line="240" w:lineRule="auto"/>
            </w:pPr>
          </w:p>
        </w:tc>
        <w:tc>
          <w:tcPr>
            <w:tcW w:w="1837" w:type="dxa"/>
          </w:tcPr>
          <w:p w14:paraId="3317E276" w14:textId="7F6CC295" w:rsidR="00FA218A" w:rsidRPr="00907B70" w:rsidRDefault="00FA218A" w:rsidP="00E71924">
            <w:pPr>
              <w:spacing w:after="0" w:line="240" w:lineRule="auto"/>
            </w:pPr>
          </w:p>
        </w:tc>
        <w:tc>
          <w:tcPr>
            <w:tcW w:w="5328" w:type="dxa"/>
          </w:tcPr>
          <w:p w14:paraId="3657A6AE" w14:textId="6F0073F0" w:rsidR="00FA218A" w:rsidRPr="00907B70" w:rsidRDefault="00FA218A" w:rsidP="00E71924">
            <w:pPr>
              <w:spacing w:after="0" w:line="240" w:lineRule="auto"/>
            </w:pPr>
          </w:p>
        </w:tc>
      </w:tr>
    </w:tbl>
    <w:p w14:paraId="1A99ABA5" w14:textId="77777777" w:rsidR="00460693" w:rsidRPr="00907B70" w:rsidRDefault="00460693">
      <w:pPr>
        <w:spacing w:after="0" w:line="240" w:lineRule="auto"/>
        <w:rPr>
          <w:rFonts w:ascii="Arial" w:eastAsia="Times New Roman" w:hAnsi="Arial"/>
          <w:b/>
          <w:bCs/>
          <w:sz w:val="32"/>
          <w:szCs w:val="24"/>
        </w:rPr>
      </w:pPr>
      <w:bookmarkStart w:id="9" w:name="_Global_Grammar_Properties"/>
      <w:bookmarkStart w:id="10" w:name="_Global_Grammar_Properties_1"/>
      <w:bookmarkStart w:id="11" w:name="_Global_Grammar_Properties_2"/>
      <w:bookmarkStart w:id="12" w:name="_Global_Grammar_Properties_3"/>
      <w:bookmarkStart w:id="13" w:name="_Global_Grammar_Properties_4"/>
      <w:bookmarkEnd w:id="9"/>
      <w:bookmarkEnd w:id="10"/>
      <w:bookmarkEnd w:id="11"/>
      <w:bookmarkEnd w:id="12"/>
      <w:bookmarkEnd w:id="13"/>
      <w:r w:rsidRPr="00907B70">
        <w:br w:type="page"/>
      </w:r>
    </w:p>
    <w:p w14:paraId="112F3C7C" w14:textId="4C13470D" w:rsidR="00ED142E" w:rsidRPr="00907B70" w:rsidRDefault="00ED142E" w:rsidP="00ED142E">
      <w:pPr>
        <w:pStyle w:val="Heading1"/>
      </w:pPr>
      <w:bookmarkStart w:id="14" w:name="_Global_Grammar_Properties_5"/>
      <w:bookmarkStart w:id="15" w:name="_Toc49979714"/>
      <w:bookmarkEnd w:id="14"/>
      <w:r w:rsidRPr="00907B70">
        <w:lastRenderedPageBreak/>
        <w:t>Global Grammar Properties</w:t>
      </w:r>
      <w:bookmarkEnd w:id="15"/>
    </w:p>
    <w:p w14:paraId="3F617E62" w14:textId="1C9C15C8" w:rsidR="00ED142E" w:rsidRPr="00907B70" w:rsidRDefault="00ED142E" w:rsidP="00ED142E">
      <w:pPr>
        <w:spacing w:after="0"/>
      </w:pPr>
      <w:r w:rsidRPr="00907B70">
        <w:t>The table below identifie</w:t>
      </w:r>
      <w:r w:rsidR="00B0689C" w:rsidRPr="00907B70">
        <w:t>s the global grammar properties, these will be used as noted in each DM.</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10"/>
        <w:gridCol w:w="4612"/>
        <w:gridCol w:w="3236"/>
      </w:tblGrid>
      <w:tr w:rsidR="00D931D1" w:rsidRPr="00907B70" w14:paraId="25D63940" w14:textId="77777777" w:rsidTr="33E11DF6">
        <w:tc>
          <w:tcPr>
            <w:tcW w:w="1710" w:type="dxa"/>
            <w:shd w:val="clear" w:color="auto" w:fill="DAEEF3" w:themeFill="accent5" w:themeFillTint="33"/>
          </w:tcPr>
          <w:p w14:paraId="1A3A3AEA" w14:textId="77777777" w:rsidR="00ED142E" w:rsidRPr="00907B70" w:rsidRDefault="00ED142E" w:rsidP="00ED142E">
            <w:pPr>
              <w:spacing w:after="0" w:line="240" w:lineRule="auto"/>
              <w:rPr>
                <w:b/>
                <w:i/>
              </w:rPr>
            </w:pPr>
            <w:r w:rsidRPr="00907B70">
              <w:rPr>
                <w:b/>
                <w:i/>
              </w:rPr>
              <w:t>Global Property</w:t>
            </w:r>
          </w:p>
        </w:tc>
        <w:tc>
          <w:tcPr>
            <w:tcW w:w="4612" w:type="dxa"/>
            <w:shd w:val="clear" w:color="auto" w:fill="DAEEF3" w:themeFill="accent5" w:themeFillTint="33"/>
          </w:tcPr>
          <w:p w14:paraId="46F2D728" w14:textId="77777777" w:rsidR="00ED142E" w:rsidRPr="00907B70" w:rsidRDefault="00ED142E" w:rsidP="00721136">
            <w:pPr>
              <w:spacing w:after="0" w:line="240" w:lineRule="auto"/>
              <w:rPr>
                <w:b/>
                <w:i/>
              </w:rPr>
            </w:pPr>
            <w:r w:rsidRPr="00907B70">
              <w:rPr>
                <w:b/>
                <w:i/>
              </w:rPr>
              <w:t>Valid Utterances</w:t>
            </w:r>
          </w:p>
        </w:tc>
        <w:tc>
          <w:tcPr>
            <w:tcW w:w="3236" w:type="dxa"/>
            <w:shd w:val="clear" w:color="auto" w:fill="DAEEF3" w:themeFill="accent5" w:themeFillTint="33"/>
          </w:tcPr>
          <w:p w14:paraId="6D35038D" w14:textId="77777777" w:rsidR="00ED142E" w:rsidRPr="00907B70" w:rsidRDefault="00ED142E" w:rsidP="00721136">
            <w:pPr>
              <w:spacing w:after="0" w:line="240" w:lineRule="auto"/>
              <w:rPr>
                <w:b/>
                <w:i/>
              </w:rPr>
            </w:pPr>
            <w:r w:rsidRPr="00907B70">
              <w:rPr>
                <w:b/>
                <w:i/>
              </w:rPr>
              <w:t>Message/Action</w:t>
            </w:r>
          </w:p>
        </w:tc>
      </w:tr>
      <w:tr w:rsidR="00D931D1" w:rsidRPr="00907B70" w14:paraId="72E8E266" w14:textId="77777777" w:rsidTr="33E11DF6">
        <w:tc>
          <w:tcPr>
            <w:tcW w:w="1710" w:type="dxa"/>
          </w:tcPr>
          <w:p w14:paraId="265F1E00" w14:textId="77777777" w:rsidR="00ED142E" w:rsidRPr="00907B70" w:rsidRDefault="00ED142E" w:rsidP="00B0689C">
            <w:pPr>
              <w:spacing w:after="0" w:line="240" w:lineRule="auto"/>
              <w:rPr>
                <w:sz w:val="20"/>
                <w:szCs w:val="20"/>
              </w:rPr>
            </w:pPr>
            <w:r w:rsidRPr="00907B70">
              <w:rPr>
                <w:sz w:val="20"/>
                <w:szCs w:val="20"/>
              </w:rPr>
              <w:t>Pre-filler</w:t>
            </w:r>
          </w:p>
        </w:tc>
        <w:tc>
          <w:tcPr>
            <w:tcW w:w="4612" w:type="dxa"/>
          </w:tcPr>
          <w:p w14:paraId="2A0E9FFF" w14:textId="45478DD2" w:rsidR="00ED142E" w:rsidRPr="00907B70" w:rsidRDefault="00DC5A68" w:rsidP="00B0689C">
            <w:pPr>
              <w:spacing w:after="0" w:line="240" w:lineRule="auto"/>
              <w:rPr>
                <w:sz w:val="20"/>
                <w:szCs w:val="20"/>
              </w:rPr>
            </w:pPr>
            <w:proofErr w:type="spellStart"/>
            <w:r w:rsidRPr="00907B70">
              <w:rPr>
                <w:sz w:val="20"/>
                <w:szCs w:val="20"/>
              </w:rPr>
              <w:t>Em</w:t>
            </w:r>
            <w:proofErr w:type="spellEnd"/>
          </w:p>
          <w:p w14:paraId="0E1CC3BF" w14:textId="74DFCD4B" w:rsidR="00ED142E" w:rsidRPr="00907B70" w:rsidRDefault="00B0689C" w:rsidP="00B0689C">
            <w:pPr>
              <w:spacing w:after="0" w:line="240" w:lineRule="auto"/>
              <w:rPr>
                <w:sz w:val="20"/>
                <w:szCs w:val="20"/>
              </w:rPr>
            </w:pPr>
            <w:r w:rsidRPr="00907B70">
              <w:rPr>
                <w:sz w:val="20"/>
                <w:szCs w:val="20"/>
              </w:rPr>
              <w:t>eh</w:t>
            </w:r>
          </w:p>
          <w:p w14:paraId="008E1C28" w14:textId="7A1CED5A" w:rsidR="00060103" w:rsidRPr="00907B70" w:rsidRDefault="00060103" w:rsidP="00B0689C">
            <w:pPr>
              <w:spacing w:after="0" w:line="240" w:lineRule="auto"/>
              <w:rPr>
                <w:sz w:val="20"/>
                <w:szCs w:val="20"/>
              </w:rPr>
            </w:pPr>
            <w:proofErr w:type="spellStart"/>
            <w:r w:rsidRPr="00907B70">
              <w:rPr>
                <w:sz w:val="20"/>
                <w:szCs w:val="20"/>
              </w:rPr>
              <w:t>este</w:t>
            </w:r>
            <w:proofErr w:type="spellEnd"/>
          </w:p>
        </w:tc>
        <w:tc>
          <w:tcPr>
            <w:tcW w:w="3236" w:type="dxa"/>
          </w:tcPr>
          <w:p w14:paraId="66DACC9F" w14:textId="65189444" w:rsidR="00ED142E" w:rsidRPr="00907B70" w:rsidRDefault="009362BF" w:rsidP="00B0689C">
            <w:pPr>
              <w:spacing w:after="0" w:line="240" w:lineRule="auto"/>
              <w:rPr>
                <w:sz w:val="20"/>
                <w:szCs w:val="20"/>
              </w:rPr>
            </w:pPr>
            <w:r w:rsidRPr="00907B70">
              <w:rPr>
                <w:sz w:val="20"/>
                <w:szCs w:val="20"/>
              </w:rPr>
              <w:t xml:space="preserve">Pre-pend </w:t>
            </w:r>
            <w:r w:rsidR="005374CE" w:rsidRPr="00907B70">
              <w:rPr>
                <w:sz w:val="20"/>
                <w:szCs w:val="20"/>
              </w:rPr>
              <w:t xml:space="preserve">optionally to all grammar items </w:t>
            </w:r>
            <w:r w:rsidR="00DC5A68" w:rsidRPr="00907B70">
              <w:rPr>
                <w:sz w:val="20"/>
                <w:szCs w:val="20"/>
              </w:rPr>
              <w:t xml:space="preserve">(except products) </w:t>
            </w:r>
            <w:r w:rsidR="005374CE" w:rsidRPr="00907B70">
              <w:rPr>
                <w:sz w:val="20"/>
                <w:szCs w:val="20"/>
              </w:rPr>
              <w:t xml:space="preserve">and </w:t>
            </w:r>
            <w:proofErr w:type="spellStart"/>
            <w:r w:rsidR="005374CE" w:rsidRPr="00907B70">
              <w:rPr>
                <w:sz w:val="20"/>
                <w:szCs w:val="20"/>
              </w:rPr>
              <w:t>deweight</w:t>
            </w:r>
            <w:proofErr w:type="spellEnd"/>
            <w:r w:rsidR="005374CE" w:rsidRPr="00907B70">
              <w:rPr>
                <w:sz w:val="20"/>
                <w:szCs w:val="20"/>
              </w:rPr>
              <w:t>.</w:t>
            </w:r>
          </w:p>
        </w:tc>
      </w:tr>
      <w:tr w:rsidR="009362BF" w:rsidRPr="00907B70" w14:paraId="39EDA15D" w14:textId="77777777" w:rsidTr="33E11DF6">
        <w:tc>
          <w:tcPr>
            <w:tcW w:w="1710" w:type="dxa"/>
          </w:tcPr>
          <w:p w14:paraId="6B426B46" w14:textId="77777777" w:rsidR="009362BF" w:rsidRPr="00907B70" w:rsidRDefault="009362BF" w:rsidP="00B0689C">
            <w:pPr>
              <w:spacing w:after="0" w:line="240" w:lineRule="auto"/>
              <w:rPr>
                <w:sz w:val="20"/>
                <w:szCs w:val="20"/>
              </w:rPr>
            </w:pPr>
            <w:r w:rsidRPr="00907B70">
              <w:rPr>
                <w:sz w:val="20"/>
                <w:szCs w:val="20"/>
              </w:rPr>
              <w:t>Post-filler</w:t>
            </w:r>
          </w:p>
        </w:tc>
        <w:tc>
          <w:tcPr>
            <w:tcW w:w="4612" w:type="dxa"/>
          </w:tcPr>
          <w:p w14:paraId="6E1A3EF5" w14:textId="323A0303" w:rsidR="009362BF" w:rsidRPr="00F03FB4" w:rsidRDefault="009362BF" w:rsidP="00B0689C">
            <w:pPr>
              <w:spacing w:after="0" w:line="240" w:lineRule="auto"/>
              <w:rPr>
                <w:sz w:val="20"/>
                <w:szCs w:val="20"/>
                <w:lang w:val="es-419"/>
              </w:rPr>
            </w:pPr>
            <w:r w:rsidRPr="00F03FB4">
              <w:rPr>
                <w:sz w:val="20"/>
                <w:szCs w:val="20"/>
                <w:lang w:val="es-419"/>
              </w:rPr>
              <w:t>gracias, (señor/a)</w:t>
            </w:r>
          </w:p>
          <w:p w14:paraId="5AD2D44E" w14:textId="75C6CF26" w:rsidR="009362BF" w:rsidRPr="00F03FB4" w:rsidRDefault="00B0689C" w:rsidP="00B0689C">
            <w:pPr>
              <w:spacing w:after="0" w:line="240" w:lineRule="auto"/>
              <w:rPr>
                <w:sz w:val="20"/>
                <w:szCs w:val="20"/>
                <w:lang w:val="es-419"/>
              </w:rPr>
            </w:pPr>
            <w:r w:rsidRPr="00F03FB4">
              <w:rPr>
                <w:sz w:val="20"/>
                <w:szCs w:val="20"/>
                <w:lang w:val="es-419"/>
              </w:rPr>
              <w:t>por favor (señor/a)</w:t>
            </w:r>
          </w:p>
        </w:tc>
        <w:tc>
          <w:tcPr>
            <w:tcW w:w="3236" w:type="dxa"/>
          </w:tcPr>
          <w:p w14:paraId="652790DF" w14:textId="7AFCF2E1" w:rsidR="009362BF" w:rsidRPr="00907B70" w:rsidRDefault="009362BF" w:rsidP="00B0689C">
            <w:pPr>
              <w:spacing w:after="0" w:line="240" w:lineRule="auto"/>
              <w:rPr>
                <w:sz w:val="20"/>
                <w:szCs w:val="20"/>
              </w:rPr>
            </w:pPr>
            <w:r w:rsidRPr="00907B70">
              <w:rPr>
                <w:sz w:val="20"/>
                <w:szCs w:val="20"/>
              </w:rPr>
              <w:t xml:space="preserve">Post-pend </w:t>
            </w:r>
            <w:r w:rsidR="005374CE" w:rsidRPr="00907B70">
              <w:rPr>
                <w:sz w:val="20"/>
                <w:szCs w:val="20"/>
              </w:rPr>
              <w:t xml:space="preserve">optionally to all grammar items </w:t>
            </w:r>
            <w:r w:rsidR="00DC5A68" w:rsidRPr="00907B70">
              <w:rPr>
                <w:sz w:val="20"/>
                <w:szCs w:val="20"/>
              </w:rPr>
              <w:t xml:space="preserve">(except products) </w:t>
            </w:r>
            <w:r w:rsidR="005374CE" w:rsidRPr="00907B70">
              <w:rPr>
                <w:sz w:val="20"/>
                <w:szCs w:val="20"/>
              </w:rPr>
              <w:t xml:space="preserve">and </w:t>
            </w:r>
            <w:proofErr w:type="spellStart"/>
            <w:r w:rsidR="005374CE" w:rsidRPr="00907B70">
              <w:rPr>
                <w:sz w:val="20"/>
                <w:szCs w:val="20"/>
              </w:rPr>
              <w:t>deweight</w:t>
            </w:r>
            <w:proofErr w:type="spellEnd"/>
            <w:r w:rsidR="005374CE" w:rsidRPr="00907B70">
              <w:rPr>
                <w:sz w:val="20"/>
                <w:szCs w:val="20"/>
              </w:rPr>
              <w:t>.</w:t>
            </w:r>
          </w:p>
        </w:tc>
      </w:tr>
      <w:tr w:rsidR="00F81DE0" w:rsidRPr="00907B70" w14:paraId="5B32CAE9" w14:textId="77777777" w:rsidTr="33E11DF6">
        <w:tc>
          <w:tcPr>
            <w:tcW w:w="1710" w:type="dxa"/>
          </w:tcPr>
          <w:p w14:paraId="075D8E95" w14:textId="4339C748" w:rsidR="00F81DE0" w:rsidRPr="00907B70" w:rsidRDefault="00F81DE0" w:rsidP="00B0689C">
            <w:pPr>
              <w:spacing w:after="0" w:line="240" w:lineRule="auto"/>
              <w:rPr>
                <w:sz w:val="20"/>
                <w:szCs w:val="20"/>
              </w:rPr>
            </w:pPr>
            <w:proofErr w:type="spellStart"/>
            <w:r w:rsidRPr="00907B70">
              <w:rPr>
                <w:sz w:val="20"/>
                <w:szCs w:val="20"/>
              </w:rPr>
              <w:t>Sí</w:t>
            </w:r>
            <w:proofErr w:type="spellEnd"/>
          </w:p>
        </w:tc>
        <w:tc>
          <w:tcPr>
            <w:tcW w:w="4612" w:type="dxa"/>
          </w:tcPr>
          <w:p w14:paraId="3E7CD529" w14:textId="77777777" w:rsidR="00460693" w:rsidRPr="00907B70" w:rsidRDefault="00460693" w:rsidP="00D54011">
            <w:pPr>
              <w:pStyle w:val="ListParagraph"/>
              <w:numPr>
                <w:ilvl w:val="0"/>
                <w:numId w:val="19"/>
              </w:numPr>
              <w:spacing w:after="0" w:line="240" w:lineRule="auto"/>
              <w:rPr>
                <w:sz w:val="20"/>
              </w:rPr>
            </w:pPr>
            <w:proofErr w:type="spellStart"/>
            <w:r w:rsidRPr="00907B70">
              <w:rPr>
                <w:sz w:val="20"/>
              </w:rPr>
              <w:t>Sí</w:t>
            </w:r>
            <w:proofErr w:type="spellEnd"/>
          </w:p>
          <w:p w14:paraId="560A5EAF" w14:textId="61AB3ABE" w:rsidR="00460693" w:rsidRPr="00907B70" w:rsidRDefault="4F8A0EE9" w:rsidP="33E11DF6">
            <w:pPr>
              <w:pStyle w:val="ListParagraph"/>
              <w:numPr>
                <w:ilvl w:val="0"/>
                <w:numId w:val="19"/>
              </w:numPr>
              <w:spacing w:after="0" w:line="240" w:lineRule="auto"/>
              <w:rPr>
                <w:sz w:val="20"/>
                <w:szCs w:val="20"/>
              </w:rPr>
            </w:pPr>
            <w:proofErr w:type="spellStart"/>
            <w:r w:rsidRPr="33E11DF6">
              <w:rPr>
                <w:sz w:val="20"/>
                <w:szCs w:val="20"/>
              </w:rPr>
              <w:t>sí</w:t>
            </w:r>
            <w:proofErr w:type="spellEnd"/>
          </w:p>
          <w:p w14:paraId="3F8CAF4C" w14:textId="0D0DD4F1" w:rsidR="4F8A0EE9" w:rsidRDefault="4F8A0EE9" w:rsidP="33E11DF6">
            <w:pPr>
              <w:pStyle w:val="ListParagraph"/>
              <w:numPr>
                <w:ilvl w:val="0"/>
                <w:numId w:val="19"/>
              </w:numPr>
              <w:spacing w:after="0" w:line="240" w:lineRule="auto"/>
              <w:rPr>
                <w:sz w:val="20"/>
                <w:szCs w:val="20"/>
              </w:rPr>
            </w:pPr>
            <w:r w:rsidRPr="33E11DF6">
              <w:rPr>
                <w:sz w:val="20"/>
                <w:szCs w:val="20"/>
              </w:rPr>
              <w:t>sip</w:t>
            </w:r>
          </w:p>
          <w:p w14:paraId="66DF42C7" w14:textId="77777777" w:rsidR="00460693" w:rsidRPr="00907B70" w:rsidRDefault="00460693" w:rsidP="00D54011">
            <w:pPr>
              <w:pStyle w:val="ListParagraph"/>
              <w:numPr>
                <w:ilvl w:val="0"/>
                <w:numId w:val="19"/>
              </w:numPr>
              <w:spacing w:after="0" w:line="240" w:lineRule="auto"/>
              <w:rPr>
                <w:sz w:val="20"/>
              </w:rPr>
            </w:pPr>
            <w:r w:rsidRPr="00907B70">
              <w:rPr>
                <w:sz w:val="20"/>
              </w:rPr>
              <w:t>sip</w:t>
            </w:r>
          </w:p>
          <w:p w14:paraId="1E11B904" w14:textId="77777777" w:rsidR="00460693" w:rsidRPr="00907B70" w:rsidRDefault="00460693" w:rsidP="00D54011">
            <w:pPr>
              <w:pStyle w:val="ListParagraph"/>
              <w:numPr>
                <w:ilvl w:val="0"/>
                <w:numId w:val="19"/>
              </w:numPr>
              <w:spacing w:after="0" w:line="240" w:lineRule="auto"/>
              <w:rPr>
                <w:sz w:val="20"/>
              </w:rPr>
            </w:pPr>
            <w:r w:rsidRPr="00907B70">
              <w:rPr>
                <w:sz w:val="20"/>
              </w:rPr>
              <w:t xml:space="preserve">es </w:t>
            </w:r>
            <w:proofErr w:type="spellStart"/>
            <w:r w:rsidRPr="00907B70">
              <w:rPr>
                <w:sz w:val="20"/>
              </w:rPr>
              <w:t>correcto</w:t>
            </w:r>
            <w:proofErr w:type="spellEnd"/>
          </w:p>
          <w:p w14:paraId="28F3976F" w14:textId="77777777" w:rsidR="00460693" w:rsidRPr="00907B70" w:rsidRDefault="00460693" w:rsidP="00D54011">
            <w:pPr>
              <w:pStyle w:val="ListParagraph"/>
              <w:numPr>
                <w:ilvl w:val="0"/>
                <w:numId w:val="19"/>
              </w:numPr>
              <w:spacing w:after="0" w:line="240" w:lineRule="auto"/>
              <w:rPr>
                <w:sz w:val="20"/>
              </w:rPr>
            </w:pPr>
            <w:proofErr w:type="spellStart"/>
            <w:r w:rsidRPr="00907B70">
              <w:rPr>
                <w:sz w:val="20"/>
              </w:rPr>
              <w:t>eso</w:t>
            </w:r>
            <w:proofErr w:type="spellEnd"/>
            <w:r w:rsidRPr="00907B70">
              <w:rPr>
                <w:sz w:val="20"/>
              </w:rPr>
              <w:t xml:space="preserve"> es </w:t>
            </w:r>
            <w:proofErr w:type="spellStart"/>
            <w:r w:rsidRPr="00907B70">
              <w:rPr>
                <w:sz w:val="20"/>
              </w:rPr>
              <w:t>correcto</w:t>
            </w:r>
            <w:proofErr w:type="spellEnd"/>
          </w:p>
          <w:p w14:paraId="24055405" w14:textId="77777777" w:rsidR="00460693" w:rsidRPr="00907B70" w:rsidRDefault="00460693" w:rsidP="00D54011">
            <w:pPr>
              <w:pStyle w:val="ListParagraph"/>
              <w:numPr>
                <w:ilvl w:val="0"/>
                <w:numId w:val="19"/>
              </w:numPr>
              <w:spacing w:after="0" w:line="240" w:lineRule="auto"/>
              <w:rPr>
                <w:sz w:val="20"/>
              </w:rPr>
            </w:pPr>
            <w:proofErr w:type="spellStart"/>
            <w:r w:rsidRPr="00907B70">
              <w:rPr>
                <w:sz w:val="20"/>
              </w:rPr>
              <w:t>sí</w:t>
            </w:r>
            <w:proofErr w:type="spellEnd"/>
            <w:r w:rsidRPr="00907B70">
              <w:rPr>
                <w:sz w:val="20"/>
              </w:rPr>
              <w:t xml:space="preserve">, </w:t>
            </w:r>
            <w:proofErr w:type="spellStart"/>
            <w:r w:rsidRPr="00907B70">
              <w:rPr>
                <w:sz w:val="20"/>
              </w:rPr>
              <w:t>correcto</w:t>
            </w:r>
            <w:proofErr w:type="spellEnd"/>
          </w:p>
          <w:p w14:paraId="7B74FD5C" w14:textId="77777777" w:rsidR="00460693" w:rsidRPr="00907B70" w:rsidRDefault="00460693" w:rsidP="00D54011">
            <w:pPr>
              <w:pStyle w:val="ListParagraph"/>
              <w:numPr>
                <w:ilvl w:val="0"/>
                <w:numId w:val="19"/>
              </w:numPr>
              <w:spacing w:after="0" w:line="240" w:lineRule="auto"/>
              <w:rPr>
                <w:sz w:val="20"/>
              </w:rPr>
            </w:pPr>
            <w:r w:rsidRPr="00907B70">
              <w:rPr>
                <w:sz w:val="20"/>
              </w:rPr>
              <w:t xml:space="preserve">de </w:t>
            </w:r>
            <w:proofErr w:type="spellStart"/>
            <w:r w:rsidRPr="00907B70">
              <w:rPr>
                <w:sz w:val="20"/>
              </w:rPr>
              <w:t>acuerdo</w:t>
            </w:r>
            <w:proofErr w:type="spellEnd"/>
          </w:p>
          <w:p w14:paraId="52289F71" w14:textId="77777777" w:rsidR="00460693" w:rsidRPr="00907B70" w:rsidRDefault="00460693" w:rsidP="00D54011">
            <w:pPr>
              <w:pStyle w:val="ListParagraph"/>
              <w:numPr>
                <w:ilvl w:val="0"/>
                <w:numId w:val="19"/>
              </w:numPr>
              <w:spacing w:after="0" w:line="240" w:lineRule="auto"/>
              <w:rPr>
                <w:sz w:val="20"/>
              </w:rPr>
            </w:pPr>
            <w:proofErr w:type="spellStart"/>
            <w:r w:rsidRPr="00907B70">
              <w:rPr>
                <w:sz w:val="20"/>
              </w:rPr>
              <w:t>okéi</w:t>
            </w:r>
            <w:proofErr w:type="spellEnd"/>
          </w:p>
          <w:p w14:paraId="02A1E85D" w14:textId="77777777" w:rsidR="00460693" w:rsidRPr="00907B70" w:rsidRDefault="00460693" w:rsidP="00D54011">
            <w:pPr>
              <w:pStyle w:val="ListParagraph"/>
              <w:numPr>
                <w:ilvl w:val="0"/>
                <w:numId w:val="19"/>
              </w:numPr>
              <w:spacing w:after="0" w:line="240" w:lineRule="auto"/>
              <w:rPr>
                <w:sz w:val="20"/>
              </w:rPr>
            </w:pPr>
            <w:proofErr w:type="spellStart"/>
            <w:r w:rsidRPr="00907B70">
              <w:rPr>
                <w:sz w:val="20"/>
              </w:rPr>
              <w:t>positivo</w:t>
            </w:r>
            <w:proofErr w:type="spellEnd"/>
          </w:p>
          <w:p w14:paraId="185BEEDC" w14:textId="77777777" w:rsidR="00460693" w:rsidRPr="00907B70" w:rsidRDefault="00460693" w:rsidP="00D54011">
            <w:pPr>
              <w:pStyle w:val="ListParagraph"/>
              <w:numPr>
                <w:ilvl w:val="0"/>
                <w:numId w:val="19"/>
              </w:numPr>
              <w:spacing w:after="0" w:line="240" w:lineRule="auto"/>
              <w:rPr>
                <w:sz w:val="20"/>
              </w:rPr>
            </w:pPr>
            <w:proofErr w:type="spellStart"/>
            <w:r w:rsidRPr="00907B70">
              <w:rPr>
                <w:sz w:val="20"/>
              </w:rPr>
              <w:t>afirmativo</w:t>
            </w:r>
            <w:proofErr w:type="spellEnd"/>
          </w:p>
          <w:p w14:paraId="19E734CF" w14:textId="77777777" w:rsidR="00460693" w:rsidRPr="00907B70" w:rsidRDefault="00460693" w:rsidP="00D54011">
            <w:pPr>
              <w:pStyle w:val="ListParagraph"/>
              <w:numPr>
                <w:ilvl w:val="0"/>
                <w:numId w:val="19"/>
              </w:numPr>
              <w:spacing w:after="0" w:line="240" w:lineRule="auto"/>
              <w:rPr>
                <w:sz w:val="20"/>
              </w:rPr>
            </w:pPr>
            <w:proofErr w:type="spellStart"/>
            <w:r w:rsidRPr="00907B70">
              <w:rPr>
                <w:sz w:val="20"/>
              </w:rPr>
              <w:t>estoy</w:t>
            </w:r>
            <w:proofErr w:type="spellEnd"/>
            <w:r w:rsidRPr="00907B70">
              <w:rPr>
                <w:sz w:val="20"/>
              </w:rPr>
              <w:t xml:space="preserve"> de </w:t>
            </w:r>
            <w:proofErr w:type="spellStart"/>
            <w:r w:rsidRPr="00907B70">
              <w:rPr>
                <w:sz w:val="20"/>
              </w:rPr>
              <w:t>acuerdo</w:t>
            </w:r>
            <w:proofErr w:type="spellEnd"/>
          </w:p>
          <w:p w14:paraId="55E1AD3C" w14:textId="77777777" w:rsidR="00460693" w:rsidRPr="00907B70" w:rsidRDefault="00460693" w:rsidP="00D54011">
            <w:pPr>
              <w:pStyle w:val="ListParagraph"/>
              <w:numPr>
                <w:ilvl w:val="0"/>
                <w:numId w:val="19"/>
              </w:numPr>
              <w:spacing w:after="0" w:line="240" w:lineRule="auto"/>
              <w:rPr>
                <w:sz w:val="20"/>
              </w:rPr>
            </w:pPr>
            <w:proofErr w:type="spellStart"/>
            <w:r w:rsidRPr="00907B70">
              <w:rPr>
                <w:sz w:val="20"/>
              </w:rPr>
              <w:t>correcto</w:t>
            </w:r>
            <w:proofErr w:type="spellEnd"/>
            <w:r w:rsidRPr="00907B70">
              <w:rPr>
                <w:sz w:val="20"/>
              </w:rPr>
              <w:t xml:space="preserve"> (</w:t>
            </w:r>
            <w:proofErr w:type="spellStart"/>
            <w:r w:rsidRPr="00907B70">
              <w:rPr>
                <w:sz w:val="20"/>
              </w:rPr>
              <w:t>sí</w:t>
            </w:r>
            <w:proofErr w:type="spellEnd"/>
            <w:r w:rsidRPr="00907B70">
              <w:rPr>
                <w:sz w:val="20"/>
              </w:rPr>
              <w:t>)</w:t>
            </w:r>
          </w:p>
          <w:p w14:paraId="2B338FAB" w14:textId="5CD3B2C0" w:rsidR="00F81DE0" w:rsidRPr="00907B70" w:rsidRDefault="00460693" w:rsidP="00D54011">
            <w:pPr>
              <w:pStyle w:val="ListParagraph"/>
              <w:numPr>
                <w:ilvl w:val="0"/>
                <w:numId w:val="19"/>
              </w:numPr>
              <w:spacing w:after="0" w:line="240" w:lineRule="auto"/>
              <w:rPr>
                <w:sz w:val="20"/>
              </w:rPr>
            </w:pPr>
            <w:proofErr w:type="spellStart"/>
            <w:r w:rsidRPr="00907B70">
              <w:rPr>
                <w:sz w:val="20"/>
              </w:rPr>
              <w:t>así</w:t>
            </w:r>
            <w:proofErr w:type="spellEnd"/>
            <w:r w:rsidRPr="00907B70">
              <w:rPr>
                <w:sz w:val="20"/>
              </w:rPr>
              <w:t xml:space="preserve"> es</w:t>
            </w:r>
          </w:p>
        </w:tc>
        <w:tc>
          <w:tcPr>
            <w:tcW w:w="3236" w:type="dxa"/>
          </w:tcPr>
          <w:p w14:paraId="741B6D08" w14:textId="77777777" w:rsidR="00F81DE0" w:rsidRPr="00907B70" w:rsidRDefault="00F81DE0" w:rsidP="00B0689C">
            <w:pPr>
              <w:spacing w:after="0" w:line="240" w:lineRule="auto"/>
              <w:rPr>
                <w:sz w:val="20"/>
                <w:szCs w:val="20"/>
              </w:rPr>
            </w:pPr>
          </w:p>
        </w:tc>
      </w:tr>
      <w:tr w:rsidR="00F81DE0" w:rsidRPr="00907B70" w14:paraId="150AE1E4" w14:textId="77777777" w:rsidTr="33E11DF6">
        <w:tc>
          <w:tcPr>
            <w:tcW w:w="1710" w:type="dxa"/>
          </w:tcPr>
          <w:p w14:paraId="2B901454" w14:textId="7783BAD1" w:rsidR="00F81DE0" w:rsidRPr="00907B70" w:rsidRDefault="00F81DE0" w:rsidP="00B0689C">
            <w:pPr>
              <w:spacing w:after="0" w:line="240" w:lineRule="auto"/>
              <w:rPr>
                <w:sz w:val="20"/>
                <w:szCs w:val="20"/>
              </w:rPr>
            </w:pPr>
            <w:proofErr w:type="spellStart"/>
            <w:r w:rsidRPr="00907B70">
              <w:rPr>
                <w:sz w:val="20"/>
                <w:szCs w:val="20"/>
              </w:rPr>
              <w:t>YesIAm</w:t>
            </w:r>
            <w:proofErr w:type="spellEnd"/>
          </w:p>
        </w:tc>
        <w:tc>
          <w:tcPr>
            <w:tcW w:w="4612" w:type="dxa"/>
          </w:tcPr>
          <w:p w14:paraId="395CAD25" w14:textId="77777777" w:rsidR="00460693" w:rsidRDefault="00C44B91" w:rsidP="00D54011">
            <w:pPr>
              <w:pStyle w:val="ListParagraph"/>
              <w:numPr>
                <w:ilvl w:val="0"/>
                <w:numId w:val="19"/>
              </w:numPr>
              <w:spacing w:after="0" w:line="240" w:lineRule="auto"/>
              <w:rPr>
                <w:sz w:val="20"/>
              </w:rPr>
            </w:pPr>
            <w:proofErr w:type="spellStart"/>
            <w:r>
              <w:rPr>
                <w:sz w:val="20"/>
              </w:rPr>
              <w:t>sí</w:t>
            </w:r>
            <w:proofErr w:type="spellEnd"/>
          </w:p>
          <w:p w14:paraId="5168988E" w14:textId="17238F38" w:rsidR="00C44B91" w:rsidRPr="00907B70" w:rsidRDefault="00C44B91" w:rsidP="00D54011">
            <w:pPr>
              <w:pStyle w:val="ListParagraph"/>
              <w:numPr>
                <w:ilvl w:val="0"/>
                <w:numId w:val="19"/>
              </w:numPr>
              <w:spacing w:after="0" w:line="240" w:lineRule="auto"/>
              <w:rPr>
                <w:sz w:val="20"/>
              </w:rPr>
            </w:pPr>
            <w:proofErr w:type="spellStart"/>
            <w:r>
              <w:rPr>
                <w:sz w:val="20"/>
              </w:rPr>
              <w:t>Sí</w:t>
            </w:r>
            <w:proofErr w:type="spellEnd"/>
            <w:r>
              <w:rPr>
                <w:sz w:val="20"/>
              </w:rPr>
              <w:t xml:space="preserve"> lo soy/</w:t>
            </w:r>
            <w:proofErr w:type="spellStart"/>
            <w:r>
              <w:rPr>
                <w:sz w:val="20"/>
              </w:rPr>
              <w:t>estoy</w:t>
            </w:r>
            <w:proofErr w:type="spellEnd"/>
          </w:p>
        </w:tc>
        <w:tc>
          <w:tcPr>
            <w:tcW w:w="3236" w:type="dxa"/>
          </w:tcPr>
          <w:p w14:paraId="34B168B6" w14:textId="77777777" w:rsidR="00F81DE0" w:rsidRPr="00907B70" w:rsidRDefault="00F81DE0" w:rsidP="00B0689C">
            <w:pPr>
              <w:spacing w:after="0" w:line="240" w:lineRule="auto"/>
              <w:rPr>
                <w:sz w:val="20"/>
                <w:szCs w:val="20"/>
              </w:rPr>
            </w:pPr>
          </w:p>
        </w:tc>
      </w:tr>
      <w:tr w:rsidR="00C44B91" w:rsidRPr="00907B70" w14:paraId="54734900" w14:textId="77777777" w:rsidTr="33E11DF6">
        <w:tc>
          <w:tcPr>
            <w:tcW w:w="1710" w:type="dxa"/>
          </w:tcPr>
          <w:p w14:paraId="0EEE23C5" w14:textId="63F61A2D" w:rsidR="00C44B91" w:rsidRPr="00907B70" w:rsidRDefault="00C44B91" w:rsidP="00C44B91">
            <w:pPr>
              <w:spacing w:after="0" w:line="240" w:lineRule="auto"/>
              <w:rPr>
                <w:sz w:val="20"/>
                <w:szCs w:val="20"/>
              </w:rPr>
            </w:pPr>
            <w:proofErr w:type="spellStart"/>
            <w:r w:rsidRPr="00907B70">
              <w:rPr>
                <w:sz w:val="20"/>
                <w:szCs w:val="20"/>
              </w:rPr>
              <w:t>YesIWould</w:t>
            </w:r>
            <w:proofErr w:type="spellEnd"/>
          </w:p>
        </w:tc>
        <w:tc>
          <w:tcPr>
            <w:tcW w:w="4612" w:type="dxa"/>
          </w:tcPr>
          <w:p w14:paraId="4CF9ED3D" w14:textId="77777777" w:rsidR="00C44B91" w:rsidRDefault="00C44B91" w:rsidP="00C44B91">
            <w:pPr>
              <w:pStyle w:val="ListParagraph"/>
              <w:numPr>
                <w:ilvl w:val="0"/>
                <w:numId w:val="19"/>
              </w:numPr>
              <w:spacing w:after="0" w:line="240" w:lineRule="auto"/>
              <w:rPr>
                <w:sz w:val="20"/>
              </w:rPr>
            </w:pPr>
            <w:proofErr w:type="spellStart"/>
            <w:r>
              <w:rPr>
                <w:sz w:val="20"/>
              </w:rPr>
              <w:t>Sí</w:t>
            </w:r>
            <w:proofErr w:type="spellEnd"/>
            <w:r>
              <w:rPr>
                <w:sz w:val="20"/>
              </w:rPr>
              <w:t xml:space="preserve"> </w:t>
            </w:r>
            <w:proofErr w:type="spellStart"/>
            <w:r>
              <w:rPr>
                <w:sz w:val="20"/>
              </w:rPr>
              <w:t>quisiera</w:t>
            </w:r>
            <w:proofErr w:type="spellEnd"/>
          </w:p>
          <w:p w14:paraId="60DEF823" w14:textId="5F7278E1" w:rsidR="00C44B91" w:rsidRDefault="00C44B91" w:rsidP="00C44B91">
            <w:pPr>
              <w:pStyle w:val="ListParagraph"/>
              <w:numPr>
                <w:ilvl w:val="0"/>
                <w:numId w:val="19"/>
              </w:numPr>
              <w:spacing w:after="0" w:line="240" w:lineRule="auto"/>
              <w:rPr>
                <w:sz w:val="20"/>
              </w:rPr>
            </w:pPr>
            <w:proofErr w:type="spellStart"/>
            <w:r>
              <w:rPr>
                <w:sz w:val="20"/>
              </w:rPr>
              <w:t>sí</w:t>
            </w:r>
            <w:proofErr w:type="spellEnd"/>
          </w:p>
        </w:tc>
        <w:tc>
          <w:tcPr>
            <w:tcW w:w="3236" w:type="dxa"/>
          </w:tcPr>
          <w:p w14:paraId="64E230B4" w14:textId="77777777" w:rsidR="00C44B91" w:rsidRPr="00907B70" w:rsidRDefault="00C44B91" w:rsidP="00C44B91">
            <w:pPr>
              <w:spacing w:after="0" w:line="240" w:lineRule="auto"/>
              <w:rPr>
                <w:sz w:val="20"/>
                <w:szCs w:val="20"/>
              </w:rPr>
            </w:pPr>
          </w:p>
        </w:tc>
      </w:tr>
      <w:tr w:rsidR="00C44B91" w:rsidRPr="00907B70" w14:paraId="01A982F3" w14:textId="77777777" w:rsidTr="33E11DF6">
        <w:tc>
          <w:tcPr>
            <w:tcW w:w="1710" w:type="dxa"/>
          </w:tcPr>
          <w:p w14:paraId="43016444" w14:textId="73A37D6F" w:rsidR="00C44B91" w:rsidRPr="00907B70" w:rsidRDefault="00C44B91" w:rsidP="00C44B91">
            <w:pPr>
              <w:spacing w:after="0" w:line="240" w:lineRule="auto"/>
              <w:rPr>
                <w:sz w:val="20"/>
                <w:szCs w:val="20"/>
              </w:rPr>
            </w:pPr>
            <w:proofErr w:type="spellStart"/>
            <w:r>
              <w:rPr>
                <w:sz w:val="20"/>
                <w:szCs w:val="20"/>
              </w:rPr>
              <w:t>YesIDo</w:t>
            </w:r>
            <w:proofErr w:type="spellEnd"/>
          </w:p>
        </w:tc>
        <w:tc>
          <w:tcPr>
            <w:tcW w:w="4612" w:type="dxa"/>
          </w:tcPr>
          <w:p w14:paraId="6260BA13" w14:textId="77777777" w:rsidR="00C44B91" w:rsidRDefault="00C44B91" w:rsidP="00C44B91">
            <w:pPr>
              <w:pStyle w:val="ListParagraph"/>
              <w:numPr>
                <w:ilvl w:val="0"/>
                <w:numId w:val="19"/>
              </w:numPr>
              <w:spacing w:after="0" w:line="240" w:lineRule="auto"/>
              <w:rPr>
                <w:sz w:val="20"/>
              </w:rPr>
            </w:pPr>
            <w:proofErr w:type="spellStart"/>
            <w:r>
              <w:rPr>
                <w:sz w:val="20"/>
              </w:rPr>
              <w:t>Sí</w:t>
            </w:r>
            <w:proofErr w:type="spellEnd"/>
            <w:r>
              <w:rPr>
                <w:sz w:val="20"/>
              </w:rPr>
              <w:t xml:space="preserve"> </w:t>
            </w:r>
            <w:proofErr w:type="spellStart"/>
            <w:r>
              <w:rPr>
                <w:sz w:val="20"/>
              </w:rPr>
              <w:t>así</w:t>
            </w:r>
            <w:proofErr w:type="spellEnd"/>
            <w:r>
              <w:rPr>
                <w:sz w:val="20"/>
              </w:rPr>
              <w:t xml:space="preserve"> es</w:t>
            </w:r>
          </w:p>
          <w:p w14:paraId="27705BD9" w14:textId="48EB1A05" w:rsidR="00C44B91" w:rsidRDefault="00C44B91" w:rsidP="00C44B91">
            <w:pPr>
              <w:pStyle w:val="ListParagraph"/>
              <w:numPr>
                <w:ilvl w:val="0"/>
                <w:numId w:val="19"/>
              </w:numPr>
              <w:spacing w:after="0" w:line="240" w:lineRule="auto"/>
              <w:rPr>
                <w:sz w:val="20"/>
              </w:rPr>
            </w:pPr>
            <w:proofErr w:type="spellStart"/>
            <w:r>
              <w:rPr>
                <w:sz w:val="20"/>
              </w:rPr>
              <w:t>Sí</w:t>
            </w:r>
            <w:proofErr w:type="spellEnd"/>
            <w:r>
              <w:rPr>
                <w:sz w:val="20"/>
              </w:rPr>
              <w:t xml:space="preserve">, </w:t>
            </w:r>
            <w:proofErr w:type="spellStart"/>
            <w:r>
              <w:rPr>
                <w:sz w:val="20"/>
              </w:rPr>
              <w:t>así</w:t>
            </w:r>
            <w:proofErr w:type="spellEnd"/>
            <w:r>
              <w:rPr>
                <w:sz w:val="20"/>
              </w:rPr>
              <w:t xml:space="preserve"> es</w:t>
            </w:r>
          </w:p>
        </w:tc>
        <w:tc>
          <w:tcPr>
            <w:tcW w:w="3236" w:type="dxa"/>
          </w:tcPr>
          <w:p w14:paraId="1C8050D3" w14:textId="77777777" w:rsidR="00C44B91" w:rsidRPr="00907B70" w:rsidRDefault="00C44B91" w:rsidP="00C44B91">
            <w:pPr>
              <w:spacing w:after="0" w:line="240" w:lineRule="auto"/>
              <w:rPr>
                <w:sz w:val="20"/>
                <w:szCs w:val="20"/>
              </w:rPr>
            </w:pPr>
          </w:p>
        </w:tc>
      </w:tr>
      <w:tr w:rsidR="00C44B91" w:rsidRPr="00907B70" w14:paraId="316F7631" w14:textId="77777777" w:rsidTr="33E11DF6">
        <w:tc>
          <w:tcPr>
            <w:tcW w:w="1710" w:type="dxa"/>
          </w:tcPr>
          <w:p w14:paraId="3408DA1F" w14:textId="7AF11CB2" w:rsidR="00C44B91" w:rsidRDefault="00C44B91" w:rsidP="00C44B91">
            <w:pPr>
              <w:spacing w:after="0" w:line="240" w:lineRule="auto"/>
              <w:rPr>
                <w:sz w:val="20"/>
                <w:szCs w:val="20"/>
              </w:rPr>
            </w:pPr>
            <w:proofErr w:type="spellStart"/>
            <w:r>
              <w:rPr>
                <w:sz w:val="20"/>
                <w:szCs w:val="20"/>
              </w:rPr>
              <w:t>YesItIs</w:t>
            </w:r>
            <w:proofErr w:type="spellEnd"/>
          </w:p>
        </w:tc>
        <w:tc>
          <w:tcPr>
            <w:tcW w:w="4612" w:type="dxa"/>
          </w:tcPr>
          <w:p w14:paraId="2FA04026" w14:textId="77777777" w:rsidR="00C44B91" w:rsidRDefault="00C44B91" w:rsidP="00C44B91">
            <w:pPr>
              <w:pStyle w:val="ListParagraph"/>
              <w:numPr>
                <w:ilvl w:val="0"/>
                <w:numId w:val="19"/>
              </w:numPr>
              <w:spacing w:after="0" w:line="240" w:lineRule="auto"/>
              <w:rPr>
                <w:sz w:val="20"/>
              </w:rPr>
            </w:pPr>
            <w:proofErr w:type="spellStart"/>
            <w:r>
              <w:rPr>
                <w:sz w:val="20"/>
              </w:rPr>
              <w:t>Sí</w:t>
            </w:r>
            <w:proofErr w:type="spellEnd"/>
            <w:r>
              <w:rPr>
                <w:sz w:val="20"/>
              </w:rPr>
              <w:t xml:space="preserve">, es </w:t>
            </w:r>
            <w:proofErr w:type="spellStart"/>
            <w:r>
              <w:rPr>
                <w:sz w:val="20"/>
              </w:rPr>
              <w:t>correcto</w:t>
            </w:r>
            <w:proofErr w:type="spellEnd"/>
          </w:p>
          <w:p w14:paraId="52A4AD0E" w14:textId="5F63432F" w:rsidR="00C44B91" w:rsidRDefault="00C44B91" w:rsidP="00C44B91">
            <w:pPr>
              <w:pStyle w:val="ListParagraph"/>
              <w:numPr>
                <w:ilvl w:val="0"/>
                <w:numId w:val="19"/>
              </w:numPr>
              <w:spacing w:after="0" w:line="240" w:lineRule="auto"/>
              <w:rPr>
                <w:sz w:val="20"/>
              </w:rPr>
            </w:pPr>
            <w:proofErr w:type="spellStart"/>
            <w:r>
              <w:rPr>
                <w:sz w:val="20"/>
              </w:rPr>
              <w:t>ASí</w:t>
            </w:r>
            <w:proofErr w:type="spellEnd"/>
            <w:r>
              <w:rPr>
                <w:sz w:val="20"/>
              </w:rPr>
              <w:t xml:space="preserve"> es.</w:t>
            </w:r>
          </w:p>
        </w:tc>
        <w:tc>
          <w:tcPr>
            <w:tcW w:w="3236" w:type="dxa"/>
          </w:tcPr>
          <w:p w14:paraId="128FCB1B" w14:textId="77777777" w:rsidR="00C44B91" w:rsidRPr="00907B70" w:rsidRDefault="00C44B91" w:rsidP="00C44B91">
            <w:pPr>
              <w:spacing w:after="0" w:line="240" w:lineRule="auto"/>
              <w:rPr>
                <w:sz w:val="20"/>
                <w:szCs w:val="20"/>
              </w:rPr>
            </w:pPr>
          </w:p>
        </w:tc>
      </w:tr>
      <w:tr w:rsidR="00C44B91" w:rsidRPr="00907B70" w14:paraId="447D77A2" w14:textId="77777777" w:rsidTr="33E11DF6">
        <w:tc>
          <w:tcPr>
            <w:tcW w:w="1710" w:type="dxa"/>
          </w:tcPr>
          <w:p w14:paraId="0991C19B" w14:textId="22452BC5" w:rsidR="00C44B91" w:rsidRDefault="00C44B91" w:rsidP="00C44B91">
            <w:pPr>
              <w:spacing w:after="0" w:line="240" w:lineRule="auto"/>
              <w:rPr>
                <w:sz w:val="20"/>
                <w:szCs w:val="20"/>
              </w:rPr>
            </w:pPr>
            <w:proofErr w:type="spellStart"/>
            <w:r>
              <w:rPr>
                <w:sz w:val="20"/>
                <w:szCs w:val="20"/>
              </w:rPr>
              <w:t>YesIHave</w:t>
            </w:r>
            <w:proofErr w:type="spellEnd"/>
          </w:p>
        </w:tc>
        <w:tc>
          <w:tcPr>
            <w:tcW w:w="4612" w:type="dxa"/>
          </w:tcPr>
          <w:p w14:paraId="1CD71A58" w14:textId="77777777" w:rsidR="00C44B91" w:rsidRDefault="00C44B91" w:rsidP="00C44B91">
            <w:pPr>
              <w:pStyle w:val="ListParagraph"/>
              <w:numPr>
                <w:ilvl w:val="0"/>
                <w:numId w:val="19"/>
              </w:numPr>
              <w:spacing w:after="0" w:line="240" w:lineRule="auto"/>
              <w:rPr>
                <w:sz w:val="20"/>
              </w:rPr>
            </w:pPr>
            <w:proofErr w:type="spellStart"/>
            <w:r>
              <w:rPr>
                <w:sz w:val="20"/>
              </w:rPr>
              <w:t>Sí</w:t>
            </w:r>
            <w:proofErr w:type="spellEnd"/>
            <w:r>
              <w:rPr>
                <w:sz w:val="20"/>
              </w:rPr>
              <w:t xml:space="preserve"> </w:t>
            </w:r>
            <w:proofErr w:type="spellStart"/>
            <w:r>
              <w:rPr>
                <w:sz w:val="20"/>
              </w:rPr>
              <w:t>así</w:t>
            </w:r>
            <w:proofErr w:type="spellEnd"/>
            <w:r>
              <w:rPr>
                <w:sz w:val="20"/>
              </w:rPr>
              <w:t xml:space="preserve"> es</w:t>
            </w:r>
          </w:p>
          <w:p w14:paraId="37BD11AE" w14:textId="7CDA9A78" w:rsidR="00C44B91" w:rsidRDefault="00C44B91" w:rsidP="00C44B91">
            <w:pPr>
              <w:pStyle w:val="ListParagraph"/>
              <w:numPr>
                <w:ilvl w:val="0"/>
                <w:numId w:val="19"/>
              </w:numPr>
              <w:spacing w:after="0" w:line="240" w:lineRule="auto"/>
              <w:rPr>
                <w:sz w:val="20"/>
              </w:rPr>
            </w:pPr>
            <w:r>
              <w:rPr>
                <w:sz w:val="20"/>
              </w:rPr>
              <w:t>I have</w:t>
            </w:r>
          </w:p>
        </w:tc>
        <w:tc>
          <w:tcPr>
            <w:tcW w:w="3236" w:type="dxa"/>
          </w:tcPr>
          <w:p w14:paraId="6B5C06CB" w14:textId="77777777" w:rsidR="00C44B91" w:rsidRPr="00907B70" w:rsidRDefault="00C44B91" w:rsidP="00C44B91">
            <w:pPr>
              <w:spacing w:after="0" w:line="240" w:lineRule="auto"/>
              <w:rPr>
                <w:sz w:val="20"/>
                <w:szCs w:val="20"/>
              </w:rPr>
            </w:pPr>
          </w:p>
        </w:tc>
      </w:tr>
      <w:tr w:rsidR="00C44B91" w:rsidRPr="00907B70" w14:paraId="67867267" w14:textId="77777777" w:rsidTr="33E11DF6">
        <w:tc>
          <w:tcPr>
            <w:tcW w:w="1710" w:type="dxa"/>
          </w:tcPr>
          <w:p w14:paraId="278D6B2C" w14:textId="1EC6B077" w:rsidR="00C44B91" w:rsidRPr="00907B70" w:rsidRDefault="00C44B91" w:rsidP="00C44B91">
            <w:pPr>
              <w:spacing w:after="0" w:line="240" w:lineRule="auto"/>
              <w:rPr>
                <w:sz w:val="20"/>
                <w:szCs w:val="20"/>
              </w:rPr>
            </w:pPr>
            <w:r w:rsidRPr="00907B70">
              <w:rPr>
                <w:sz w:val="20"/>
                <w:szCs w:val="20"/>
              </w:rPr>
              <w:t>No</w:t>
            </w:r>
          </w:p>
        </w:tc>
        <w:tc>
          <w:tcPr>
            <w:tcW w:w="4612" w:type="dxa"/>
          </w:tcPr>
          <w:p w14:paraId="476C74D0" w14:textId="77777777" w:rsidR="00C44B91" w:rsidRPr="00907B70" w:rsidRDefault="00C44B91" w:rsidP="00C44B91">
            <w:pPr>
              <w:pStyle w:val="ListParagraph"/>
              <w:numPr>
                <w:ilvl w:val="0"/>
                <w:numId w:val="21"/>
              </w:numPr>
              <w:spacing w:after="0" w:line="240" w:lineRule="auto"/>
              <w:rPr>
                <w:sz w:val="20"/>
              </w:rPr>
            </w:pPr>
            <w:r w:rsidRPr="00907B70">
              <w:rPr>
                <w:sz w:val="20"/>
              </w:rPr>
              <w:t>no</w:t>
            </w:r>
          </w:p>
          <w:p w14:paraId="26CA2728" w14:textId="77777777" w:rsidR="00C44B91" w:rsidRPr="00907B70" w:rsidRDefault="00C44B91" w:rsidP="00C44B91">
            <w:pPr>
              <w:pStyle w:val="ListParagraph"/>
              <w:numPr>
                <w:ilvl w:val="0"/>
                <w:numId w:val="21"/>
              </w:numPr>
              <w:spacing w:after="0" w:line="240" w:lineRule="auto"/>
              <w:rPr>
                <w:sz w:val="20"/>
              </w:rPr>
            </w:pPr>
            <w:proofErr w:type="spellStart"/>
            <w:r w:rsidRPr="00907B70">
              <w:rPr>
                <w:sz w:val="20"/>
              </w:rPr>
              <w:t>nop</w:t>
            </w:r>
            <w:proofErr w:type="spellEnd"/>
          </w:p>
          <w:p w14:paraId="344CE9F8" w14:textId="77777777" w:rsidR="00C44B91" w:rsidRPr="00907B70" w:rsidRDefault="00C44B91" w:rsidP="00C44B91">
            <w:pPr>
              <w:pStyle w:val="ListParagraph"/>
              <w:numPr>
                <w:ilvl w:val="0"/>
                <w:numId w:val="21"/>
              </w:numPr>
              <w:spacing w:after="0" w:line="240" w:lineRule="auto"/>
              <w:rPr>
                <w:sz w:val="20"/>
              </w:rPr>
            </w:pPr>
            <w:proofErr w:type="spellStart"/>
            <w:r w:rsidRPr="00907B70">
              <w:rPr>
                <w:sz w:val="20"/>
              </w:rPr>
              <w:t>incorrecto</w:t>
            </w:r>
            <w:proofErr w:type="spellEnd"/>
            <w:r w:rsidRPr="00907B70">
              <w:rPr>
                <w:sz w:val="20"/>
              </w:rPr>
              <w:t xml:space="preserve"> (no)</w:t>
            </w:r>
          </w:p>
          <w:p w14:paraId="05B8B107" w14:textId="77777777" w:rsidR="00C44B91" w:rsidRPr="00907B70" w:rsidRDefault="00C44B91" w:rsidP="00C44B91">
            <w:pPr>
              <w:pStyle w:val="ListParagraph"/>
              <w:numPr>
                <w:ilvl w:val="0"/>
                <w:numId w:val="21"/>
              </w:numPr>
              <w:spacing w:after="0" w:line="240" w:lineRule="auto"/>
              <w:rPr>
                <w:sz w:val="20"/>
              </w:rPr>
            </w:pPr>
            <w:proofErr w:type="spellStart"/>
            <w:r w:rsidRPr="00907B70">
              <w:rPr>
                <w:sz w:val="20"/>
              </w:rPr>
              <w:t>negativo</w:t>
            </w:r>
            <w:proofErr w:type="spellEnd"/>
          </w:p>
          <w:p w14:paraId="77553E77" w14:textId="196C1C88" w:rsidR="00C44B91" w:rsidRPr="00C44B91" w:rsidRDefault="00C44B91" w:rsidP="00C44B91">
            <w:pPr>
              <w:pStyle w:val="ListParagraph"/>
              <w:numPr>
                <w:ilvl w:val="0"/>
                <w:numId w:val="21"/>
              </w:numPr>
              <w:spacing w:after="0" w:line="240" w:lineRule="auto"/>
              <w:rPr>
                <w:i/>
                <w:sz w:val="20"/>
              </w:rPr>
            </w:pPr>
            <w:proofErr w:type="spellStart"/>
            <w:r w:rsidRPr="00C44B91">
              <w:rPr>
                <w:sz w:val="20"/>
              </w:rPr>
              <w:t>incorrecto</w:t>
            </w:r>
            <w:proofErr w:type="spellEnd"/>
            <w:r w:rsidRPr="00C44B91">
              <w:rPr>
                <w:sz w:val="20"/>
              </w:rPr>
              <w:t xml:space="preserve"> (no)</w:t>
            </w:r>
          </w:p>
        </w:tc>
        <w:tc>
          <w:tcPr>
            <w:tcW w:w="3236" w:type="dxa"/>
          </w:tcPr>
          <w:p w14:paraId="1C4A4003" w14:textId="77777777" w:rsidR="00C44B91" w:rsidRPr="00907B70" w:rsidRDefault="00C44B91" w:rsidP="00C44B91">
            <w:pPr>
              <w:spacing w:after="0" w:line="240" w:lineRule="auto"/>
              <w:rPr>
                <w:sz w:val="20"/>
                <w:szCs w:val="20"/>
              </w:rPr>
            </w:pPr>
          </w:p>
        </w:tc>
      </w:tr>
      <w:tr w:rsidR="00C44B91" w:rsidRPr="00F85F27" w14:paraId="7765A7E1" w14:textId="77777777" w:rsidTr="33E11DF6">
        <w:tc>
          <w:tcPr>
            <w:tcW w:w="1710" w:type="dxa"/>
          </w:tcPr>
          <w:p w14:paraId="4FF77366" w14:textId="13A2D299" w:rsidR="00C44B91" w:rsidRPr="00907B70" w:rsidRDefault="00C44B91" w:rsidP="00C44B91">
            <w:pPr>
              <w:spacing w:after="0" w:line="240" w:lineRule="auto"/>
              <w:rPr>
                <w:sz w:val="20"/>
                <w:szCs w:val="20"/>
              </w:rPr>
            </w:pPr>
            <w:proofErr w:type="spellStart"/>
            <w:r w:rsidRPr="00907B70">
              <w:rPr>
                <w:sz w:val="20"/>
                <w:szCs w:val="20"/>
              </w:rPr>
              <w:t>NoIAmNot</w:t>
            </w:r>
            <w:proofErr w:type="spellEnd"/>
          </w:p>
        </w:tc>
        <w:tc>
          <w:tcPr>
            <w:tcW w:w="4612" w:type="dxa"/>
          </w:tcPr>
          <w:p w14:paraId="6868CB24" w14:textId="77777777" w:rsidR="00C44B91" w:rsidRDefault="00C44B91" w:rsidP="00C44B91">
            <w:pPr>
              <w:pStyle w:val="ListParagraph"/>
              <w:numPr>
                <w:ilvl w:val="0"/>
                <w:numId w:val="21"/>
              </w:numPr>
              <w:spacing w:after="0" w:line="240" w:lineRule="auto"/>
              <w:rPr>
                <w:sz w:val="20"/>
              </w:rPr>
            </w:pPr>
            <w:r>
              <w:rPr>
                <w:sz w:val="20"/>
              </w:rPr>
              <w:t xml:space="preserve">No </w:t>
            </w:r>
            <w:proofErr w:type="spellStart"/>
            <w:r>
              <w:rPr>
                <w:sz w:val="20"/>
              </w:rPr>
              <w:t>estoy</w:t>
            </w:r>
            <w:proofErr w:type="spellEnd"/>
            <w:r>
              <w:rPr>
                <w:sz w:val="20"/>
              </w:rPr>
              <w:t xml:space="preserve"> (de </w:t>
            </w:r>
            <w:proofErr w:type="spellStart"/>
            <w:r>
              <w:rPr>
                <w:sz w:val="20"/>
              </w:rPr>
              <w:t>acuerdo</w:t>
            </w:r>
            <w:proofErr w:type="spellEnd"/>
            <w:r>
              <w:rPr>
                <w:sz w:val="20"/>
              </w:rPr>
              <w:t>)</w:t>
            </w:r>
          </w:p>
          <w:p w14:paraId="0EC7D027" w14:textId="77777777" w:rsidR="00C44B91" w:rsidRDefault="00C44B91" w:rsidP="00C44B91">
            <w:pPr>
              <w:pStyle w:val="ListParagraph"/>
              <w:numPr>
                <w:ilvl w:val="0"/>
                <w:numId w:val="21"/>
              </w:numPr>
              <w:spacing w:after="0" w:line="240" w:lineRule="auto"/>
              <w:rPr>
                <w:sz w:val="20"/>
              </w:rPr>
            </w:pPr>
            <w:r>
              <w:rPr>
                <w:sz w:val="20"/>
              </w:rPr>
              <w:t xml:space="preserve">No lo </w:t>
            </w:r>
            <w:proofErr w:type="spellStart"/>
            <w:r>
              <w:rPr>
                <w:sz w:val="20"/>
              </w:rPr>
              <w:t>estoy</w:t>
            </w:r>
            <w:proofErr w:type="spellEnd"/>
          </w:p>
          <w:p w14:paraId="77876551" w14:textId="77777777" w:rsidR="00C44B91" w:rsidRPr="00F03FB4" w:rsidRDefault="00C44B91" w:rsidP="00C44B91">
            <w:pPr>
              <w:pStyle w:val="ListParagraph"/>
              <w:numPr>
                <w:ilvl w:val="0"/>
                <w:numId w:val="21"/>
              </w:numPr>
              <w:spacing w:after="0" w:line="240" w:lineRule="auto"/>
              <w:rPr>
                <w:sz w:val="20"/>
                <w:lang w:val="es-419"/>
              </w:rPr>
            </w:pPr>
            <w:r w:rsidRPr="00F03FB4">
              <w:rPr>
                <w:sz w:val="20"/>
                <w:lang w:val="es-419"/>
              </w:rPr>
              <w:t xml:space="preserve">No </w:t>
            </w:r>
            <w:proofErr w:type="spellStart"/>
            <w:r w:rsidRPr="00F03FB4">
              <w:rPr>
                <w:sz w:val="20"/>
                <w:lang w:val="es-419"/>
              </w:rPr>
              <w:t>no</w:t>
            </w:r>
            <w:proofErr w:type="spellEnd"/>
            <w:r w:rsidRPr="00F03FB4">
              <w:rPr>
                <w:sz w:val="20"/>
                <w:lang w:val="es-419"/>
              </w:rPr>
              <w:t xml:space="preserve"> estoy (de acuerdo)</w:t>
            </w:r>
          </w:p>
          <w:p w14:paraId="6312F2A9" w14:textId="0FC956B9" w:rsidR="00C44B91" w:rsidRPr="00F03FB4" w:rsidRDefault="00C44B91" w:rsidP="00C44B91">
            <w:pPr>
              <w:pStyle w:val="ListParagraph"/>
              <w:numPr>
                <w:ilvl w:val="0"/>
                <w:numId w:val="21"/>
              </w:numPr>
              <w:spacing w:after="0" w:line="240" w:lineRule="auto"/>
              <w:rPr>
                <w:sz w:val="20"/>
                <w:lang w:val="es-419"/>
              </w:rPr>
            </w:pPr>
            <w:r w:rsidRPr="00F03FB4">
              <w:rPr>
                <w:sz w:val="20"/>
                <w:lang w:val="es-419"/>
              </w:rPr>
              <w:t xml:space="preserve">No </w:t>
            </w:r>
            <w:proofErr w:type="spellStart"/>
            <w:r w:rsidRPr="00F03FB4">
              <w:rPr>
                <w:sz w:val="20"/>
                <w:lang w:val="es-419"/>
              </w:rPr>
              <w:t>no</w:t>
            </w:r>
            <w:proofErr w:type="spellEnd"/>
            <w:r w:rsidRPr="00F03FB4">
              <w:rPr>
                <w:sz w:val="20"/>
                <w:lang w:val="es-419"/>
              </w:rPr>
              <w:t xml:space="preserve"> estoy (de acuerdo)</w:t>
            </w:r>
          </w:p>
        </w:tc>
        <w:tc>
          <w:tcPr>
            <w:tcW w:w="3236" w:type="dxa"/>
          </w:tcPr>
          <w:p w14:paraId="68F418BB" w14:textId="77777777" w:rsidR="00C44B91" w:rsidRPr="00F03FB4" w:rsidRDefault="00C44B91" w:rsidP="00C44B91">
            <w:pPr>
              <w:spacing w:after="0" w:line="240" w:lineRule="auto"/>
              <w:rPr>
                <w:sz w:val="20"/>
                <w:szCs w:val="20"/>
                <w:lang w:val="es-419"/>
              </w:rPr>
            </w:pPr>
          </w:p>
        </w:tc>
      </w:tr>
      <w:tr w:rsidR="00C44B91" w:rsidRPr="00907B70" w14:paraId="129932FE" w14:textId="77777777" w:rsidTr="33E11DF6">
        <w:tc>
          <w:tcPr>
            <w:tcW w:w="1710" w:type="dxa"/>
          </w:tcPr>
          <w:p w14:paraId="31AD5FBE" w14:textId="71723201" w:rsidR="00C44B91" w:rsidRPr="00907B70" w:rsidRDefault="00C44B91" w:rsidP="00C44B91">
            <w:pPr>
              <w:spacing w:after="0" w:line="240" w:lineRule="auto"/>
              <w:rPr>
                <w:sz w:val="20"/>
                <w:szCs w:val="20"/>
              </w:rPr>
            </w:pPr>
            <w:proofErr w:type="spellStart"/>
            <w:r w:rsidRPr="00907B70">
              <w:rPr>
                <w:sz w:val="20"/>
                <w:szCs w:val="20"/>
              </w:rPr>
              <w:t>NoIWouldnt</w:t>
            </w:r>
            <w:proofErr w:type="spellEnd"/>
          </w:p>
        </w:tc>
        <w:tc>
          <w:tcPr>
            <w:tcW w:w="4612" w:type="dxa"/>
          </w:tcPr>
          <w:p w14:paraId="79F2DD29" w14:textId="77777777" w:rsidR="00C44B91" w:rsidRDefault="00C44B91" w:rsidP="00C44B91">
            <w:pPr>
              <w:pStyle w:val="ListParagraph"/>
              <w:numPr>
                <w:ilvl w:val="0"/>
                <w:numId w:val="21"/>
              </w:numPr>
              <w:spacing w:after="0" w:line="240" w:lineRule="auto"/>
              <w:rPr>
                <w:sz w:val="20"/>
              </w:rPr>
            </w:pPr>
            <w:r>
              <w:rPr>
                <w:sz w:val="20"/>
              </w:rPr>
              <w:t xml:space="preserve">No </w:t>
            </w:r>
            <w:proofErr w:type="spellStart"/>
            <w:r>
              <w:rPr>
                <w:sz w:val="20"/>
              </w:rPr>
              <w:t>debería</w:t>
            </w:r>
            <w:proofErr w:type="spellEnd"/>
          </w:p>
          <w:p w14:paraId="4C3DA506" w14:textId="77777777" w:rsidR="00C44B91" w:rsidRDefault="00C44B91" w:rsidP="00C44B91">
            <w:pPr>
              <w:pStyle w:val="ListParagraph"/>
              <w:numPr>
                <w:ilvl w:val="0"/>
                <w:numId w:val="21"/>
              </w:numPr>
              <w:spacing w:after="0" w:line="240" w:lineRule="auto"/>
              <w:rPr>
                <w:sz w:val="20"/>
              </w:rPr>
            </w:pPr>
            <w:r>
              <w:rPr>
                <w:sz w:val="20"/>
              </w:rPr>
              <w:t xml:space="preserve">No lo </w:t>
            </w:r>
            <w:proofErr w:type="spellStart"/>
            <w:r>
              <w:rPr>
                <w:sz w:val="20"/>
              </w:rPr>
              <w:t>haría</w:t>
            </w:r>
            <w:proofErr w:type="spellEnd"/>
          </w:p>
          <w:p w14:paraId="09BA11AA" w14:textId="77777777" w:rsidR="00C44B91" w:rsidRDefault="00C44B91" w:rsidP="00C44B91">
            <w:pPr>
              <w:pStyle w:val="ListParagraph"/>
              <w:numPr>
                <w:ilvl w:val="0"/>
                <w:numId w:val="21"/>
              </w:numPr>
              <w:spacing w:after="0" w:line="240" w:lineRule="auto"/>
              <w:rPr>
                <w:sz w:val="20"/>
              </w:rPr>
            </w:pPr>
            <w:r>
              <w:rPr>
                <w:sz w:val="20"/>
              </w:rPr>
              <w:t xml:space="preserve">No </w:t>
            </w:r>
            <w:proofErr w:type="spellStart"/>
            <w:r>
              <w:rPr>
                <w:sz w:val="20"/>
              </w:rPr>
              <w:t>no</w:t>
            </w:r>
            <w:proofErr w:type="spellEnd"/>
            <w:r>
              <w:rPr>
                <w:sz w:val="20"/>
              </w:rPr>
              <w:t xml:space="preserve"> </w:t>
            </w:r>
            <w:proofErr w:type="spellStart"/>
            <w:r>
              <w:rPr>
                <w:sz w:val="20"/>
              </w:rPr>
              <w:t>debería</w:t>
            </w:r>
            <w:proofErr w:type="spellEnd"/>
          </w:p>
          <w:p w14:paraId="633EDC4E" w14:textId="3AF40077" w:rsidR="00C44B91" w:rsidRPr="00907B70" w:rsidRDefault="00C44B91" w:rsidP="00C44B91">
            <w:pPr>
              <w:pStyle w:val="ListParagraph"/>
              <w:numPr>
                <w:ilvl w:val="0"/>
                <w:numId w:val="21"/>
              </w:numPr>
              <w:spacing w:after="0" w:line="240" w:lineRule="auto"/>
              <w:rPr>
                <w:sz w:val="20"/>
              </w:rPr>
            </w:pPr>
            <w:r>
              <w:rPr>
                <w:sz w:val="20"/>
              </w:rPr>
              <w:t xml:space="preserve">No </w:t>
            </w:r>
            <w:proofErr w:type="spellStart"/>
            <w:r>
              <w:rPr>
                <w:sz w:val="20"/>
              </w:rPr>
              <w:t>No</w:t>
            </w:r>
            <w:proofErr w:type="spellEnd"/>
            <w:r>
              <w:rPr>
                <w:sz w:val="20"/>
              </w:rPr>
              <w:t xml:space="preserve"> lo </w:t>
            </w:r>
            <w:proofErr w:type="spellStart"/>
            <w:r>
              <w:rPr>
                <w:sz w:val="20"/>
              </w:rPr>
              <w:t>haría</w:t>
            </w:r>
            <w:proofErr w:type="spellEnd"/>
          </w:p>
        </w:tc>
        <w:tc>
          <w:tcPr>
            <w:tcW w:w="3236" w:type="dxa"/>
          </w:tcPr>
          <w:p w14:paraId="7D9685D5" w14:textId="77777777" w:rsidR="00C44B91" w:rsidRPr="00907B70" w:rsidRDefault="00C44B91" w:rsidP="00C44B91">
            <w:pPr>
              <w:spacing w:after="0" w:line="240" w:lineRule="auto"/>
              <w:rPr>
                <w:sz w:val="20"/>
                <w:szCs w:val="20"/>
              </w:rPr>
            </w:pPr>
          </w:p>
        </w:tc>
      </w:tr>
      <w:tr w:rsidR="00C44B91" w:rsidRPr="00F85F27" w14:paraId="4F809731" w14:textId="77777777" w:rsidTr="33E11DF6">
        <w:tc>
          <w:tcPr>
            <w:tcW w:w="1710" w:type="dxa"/>
          </w:tcPr>
          <w:p w14:paraId="5301487F" w14:textId="4368DE3A" w:rsidR="00C44B91" w:rsidRPr="00907B70" w:rsidRDefault="00C44B91" w:rsidP="00C44B91">
            <w:pPr>
              <w:spacing w:after="0" w:line="240" w:lineRule="auto"/>
              <w:rPr>
                <w:sz w:val="20"/>
                <w:szCs w:val="20"/>
              </w:rPr>
            </w:pPr>
            <w:proofErr w:type="spellStart"/>
            <w:r>
              <w:rPr>
                <w:sz w:val="20"/>
                <w:szCs w:val="20"/>
              </w:rPr>
              <w:t>NoIDoNot</w:t>
            </w:r>
            <w:proofErr w:type="spellEnd"/>
          </w:p>
        </w:tc>
        <w:tc>
          <w:tcPr>
            <w:tcW w:w="4612" w:type="dxa"/>
          </w:tcPr>
          <w:p w14:paraId="02AE24D1" w14:textId="77777777" w:rsidR="00C44B91" w:rsidRDefault="00C44B91" w:rsidP="00C44B91">
            <w:pPr>
              <w:pStyle w:val="ListParagraph"/>
              <w:numPr>
                <w:ilvl w:val="0"/>
                <w:numId w:val="19"/>
              </w:numPr>
              <w:spacing w:after="0" w:line="240" w:lineRule="auto"/>
              <w:rPr>
                <w:sz w:val="20"/>
              </w:rPr>
            </w:pPr>
            <w:r>
              <w:rPr>
                <w:sz w:val="20"/>
              </w:rPr>
              <w:t>I don’t</w:t>
            </w:r>
          </w:p>
          <w:p w14:paraId="0BBB1535" w14:textId="77777777" w:rsidR="00C44B91" w:rsidRDefault="00C44B91" w:rsidP="00C44B91">
            <w:pPr>
              <w:pStyle w:val="ListParagraph"/>
              <w:numPr>
                <w:ilvl w:val="0"/>
                <w:numId w:val="19"/>
              </w:numPr>
              <w:spacing w:after="0" w:line="240" w:lineRule="auto"/>
              <w:rPr>
                <w:sz w:val="20"/>
              </w:rPr>
            </w:pPr>
            <w:r>
              <w:rPr>
                <w:sz w:val="20"/>
              </w:rPr>
              <w:t>no</w:t>
            </w:r>
          </w:p>
          <w:p w14:paraId="7873DCC0" w14:textId="77777777" w:rsidR="00C44B91" w:rsidRPr="00F03FB4" w:rsidRDefault="00C44B91" w:rsidP="00C44B91">
            <w:pPr>
              <w:pStyle w:val="ListParagraph"/>
              <w:numPr>
                <w:ilvl w:val="0"/>
                <w:numId w:val="19"/>
              </w:numPr>
              <w:spacing w:after="0" w:line="240" w:lineRule="auto"/>
              <w:rPr>
                <w:sz w:val="20"/>
                <w:lang w:val="es-419"/>
              </w:rPr>
            </w:pPr>
            <w:r w:rsidRPr="00F03FB4">
              <w:rPr>
                <w:sz w:val="20"/>
                <w:lang w:val="es-419"/>
              </w:rPr>
              <w:t xml:space="preserve">No </w:t>
            </w:r>
            <w:proofErr w:type="spellStart"/>
            <w:r w:rsidRPr="00F03FB4">
              <w:rPr>
                <w:sz w:val="20"/>
                <w:lang w:val="es-419"/>
              </w:rPr>
              <w:t>no</w:t>
            </w:r>
            <w:proofErr w:type="spellEnd"/>
            <w:r w:rsidRPr="00F03FB4">
              <w:rPr>
                <w:sz w:val="20"/>
                <w:lang w:val="es-419"/>
              </w:rPr>
              <w:t xml:space="preserve"> estoy (de acuerdo)</w:t>
            </w:r>
          </w:p>
          <w:p w14:paraId="734712F7" w14:textId="19C5B2E8" w:rsidR="00C44B91" w:rsidRPr="00F03FB4" w:rsidRDefault="00C44B91" w:rsidP="00C44B91">
            <w:pPr>
              <w:pStyle w:val="ListParagraph"/>
              <w:numPr>
                <w:ilvl w:val="0"/>
                <w:numId w:val="19"/>
              </w:numPr>
              <w:spacing w:after="0" w:line="240" w:lineRule="auto"/>
              <w:rPr>
                <w:sz w:val="20"/>
                <w:lang w:val="es-419"/>
              </w:rPr>
            </w:pPr>
            <w:r w:rsidRPr="00F03FB4">
              <w:rPr>
                <w:sz w:val="20"/>
                <w:lang w:val="es-419"/>
              </w:rPr>
              <w:t xml:space="preserve">No </w:t>
            </w:r>
            <w:proofErr w:type="spellStart"/>
            <w:r w:rsidRPr="00F03FB4">
              <w:rPr>
                <w:sz w:val="20"/>
                <w:lang w:val="es-419"/>
              </w:rPr>
              <w:t>no</w:t>
            </w:r>
            <w:proofErr w:type="spellEnd"/>
            <w:r w:rsidRPr="00F03FB4">
              <w:rPr>
                <w:sz w:val="20"/>
                <w:lang w:val="es-419"/>
              </w:rPr>
              <w:t xml:space="preserve"> estoy (de acuerdo)</w:t>
            </w:r>
          </w:p>
        </w:tc>
        <w:tc>
          <w:tcPr>
            <w:tcW w:w="3236" w:type="dxa"/>
          </w:tcPr>
          <w:p w14:paraId="08AF7DFA" w14:textId="77777777" w:rsidR="00C44B91" w:rsidRPr="00F03FB4" w:rsidRDefault="00C44B91" w:rsidP="00C44B91">
            <w:pPr>
              <w:spacing w:after="0" w:line="240" w:lineRule="auto"/>
              <w:rPr>
                <w:sz w:val="20"/>
                <w:szCs w:val="20"/>
                <w:lang w:val="es-419"/>
              </w:rPr>
            </w:pPr>
          </w:p>
        </w:tc>
      </w:tr>
      <w:tr w:rsidR="00C44B91" w:rsidRPr="00907B70" w14:paraId="098A20E8" w14:textId="77777777" w:rsidTr="33E11DF6">
        <w:tc>
          <w:tcPr>
            <w:tcW w:w="1710" w:type="dxa"/>
          </w:tcPr>
          <w:p w14:paraId="0CC2C561" w14:textId="131D265F" w:rsidR="00C44B91" w:rsidRPr="00907B70" w:rsidRDefault="00C44B91" w:rsidP="00C44B91">
            <w:pPr>
              <w:spacing w:after="0" w:line="240" w:lineRule="auto"/>
              <w:rPr>
                <w:sz w:val="20"/>
                <w:szCs w:val="20"/>
              </w:rPr>
            </w:pPr>
            <w:proofErr w:type="spellStart"/>
            <w:r w:rsidRPr="00907B70">
              <w:rPr>
                <w:sz w:val="20"/>
                <w:szCs w:val="20"/>
              </w:rPr>
              <w:t>NoItIsNot</w:t>
            </w:r>
            <w:proofErr w:type="spellEnd"/>
          </w:p>
        </w:tc>
        <w:tc>
          <w:tcPr>
            <w:tcW w:w="4612" w:type="dxa"/>
          </w:tcPr>
          <w:p w14:paraId="714F3A33" w14:textId="77777777" w:rsidR="00C44B91" w:rsidRDefault="00C44B91" w:rsidP="00C44B91">
            <w:pPr>
              <w:pStyle w:val="ListParagraph"/>
              <w:numPr>
                <w:ilvl w:val="0"/>
                <w:numId w:val="17"/>
              </w:numPr>
              <w:spacing w:after="0" w:line="240" w:lineRule="auto"/>
              <w:rPr>
                <w:sz w:val="20"/>
              </w:rPr>
            </w:pPr>
            <w:r>
              <w:rPr>
                <w:sz w:val="20"/>
              </w:rPr>
              <w:t xml:space="preserve">No, no es </w:t>
            </w:r>
            <w:proofErr w:type="spellStart"/>
            <w:r>
              <w:rPr>
                <w:sz w:val="20"/>
              </w:rPr>
              <w:t>así</w:t>
            </w:r>
            <w:proofErr w:type="spellEnd"/>
          </w:p>
          <w:p w14:paraId="384B05FA" w14:textId="77777777" w:rsidR="00C44B91" w:rsidRDefault="00C44B91" w:rsidP="00C44B91">
            <w:pPr>
              <w:pStyle w:val="ListParagraph"/>
              <w:numPr>
                <w:ilvl w:val="0"/>
                <w:numId w:val="17"/>
              </w:numPr>
              <w:spacing w:after="0" w:line="240" w:lineRule="auto"/>
              <w:rPr>
                <w:sz w:val="20"/>
              </w:rPr>
            </w:pPr>
            <w:r>
              <w:rPr>
                <w:sz w:val="20"/>
              </w:rPr>
              <w:t>No lo es</w:t>
            </w:r>
          </w:p>
          <w:p w14:paraId="1B5D6507" w14:textId="77777777" w:rsidR="00C44B91" w:rsidRDefault="00C44B91" w:rsidP="00C44B91">
            <w:pPr>
              <w:pStyle w:val="ListParagraph"/>
              <w:numPr>
                <w:ilvl w:val="0"/>
                <w:numId w:val="17"/>
              </w:numPr>
              <w:spacing w:after="0" w:line="240" w:lineRule="auto"/>
              <w:rPr>
                <w:sz w:val="20"/>
              </w:rPr>
            </w:pPr>
            <w:r>
              <w:rPr>
                <w:sz w:val="20"/>
              </w:rPr>
              <w:t>No, no lo es</w:t>
            </w:r>
          </w:p>
          <w:p w14:paraId="271AD2F6" w14:textId="03195332" w:rsidR="00C44B91" w:rsidRPr="00907B70" w:rsidRDefault="00C44B91" w:rsidP="00C44B91">
            <w:pPr>
              <w:pStyle w:val="ListParagraph"/>
              <w:numPr>
                <w:ilvl w:val="0"/>
                <w:numId w:val="17"/>
              </w:numPr>
              <w:spacing w:after="0" w:line="240" w:lineRule="auto"/>
              <w:rPr>
                <w:sz w:val="20"/>
              </w:rPr>
            </w:pPr>
            <w:r>
              <w:rPr>
                <w:sz w:val="20"/>
              </w:rPr>
              <w:t>No lo es</w:t>
            </w:r>
          </w:p>
        </w:tc>
        <w:tc>
          <w:tcPr>
            <w:tcW w:w="3236" w:type="dxa"/>
          </w:tcPr>
          <w:p w14:paraId="4B1BEE19" w14:textId="77777777" w:rsidR="00C44B91" w:rsidRPr="00907B70" w:rsidRDefault="00C44B91" w:rsidP="00C44B91">
            <w:pPr>
              <w:spacing w:after="0" w:line="240" w:lineRule="auto"/>
              <w:rPr>
                <w:sz w:val="20"/>
                <w:szCs w:val="20"/>
              </w:rPr>
            </w:pPr>
          </w:p>
        </w:tc>
      </w:tr>
      <w:tr w:rsidR="00C44B91" w:rsidRPr="00907B70" w14:paraId="40F93E10" w14:textId="77777777" w:rsidTr="33E11DF6">
        <w:tc>
          <w:tcPr>
            <w:tcW w:w="1710" w:type="dxa"/>
          </w:tcPr>
          <w:p w14:paraId="2C0C44DF" w14:textId="6524BAEF" w:rsidR="00C44B91" w:rsidRPr="00907B70" w:rsidRDefault="00C44B91" w:rsidP="00C44B91">
            <w:pPr>
              <w:spacing w:after="0" w:line="240" w:lineRule="auto"/>
              <w:rPr>
                <w:sz w:val="20"/>
                <w:szCs w:val="20"/>
              </w:rPr>
            </w:pPr>
            <w:proofErr w:type="spellStart"/>
            <w:r>
              <w:rPr>
                <w:sz w:val="20"/>
                <w:szCs w:val="20"/>
              </w:rPr>
              <w:t>NoIHaveNot</w:t>
            </w:r>
            <w:proofErr w:type="spellEnd"/>
          </w:p>
        </w:tc>
        <w:tc>
          <w:tcPr>
            <w:tcW w:w="4612" w:type="dxa"/>
          </w:tcPr>
          <w:p w14:paraId="330868E5" w14:textId="77777777" w:rsidR="00C44B91" w:rsidRDefault="00C44B91" w:rsidP="00C44B91">
            <w:pPr>
              <w:pStyle w:val="ListParagraph"/>
              <w:numPr>
                <w:ilvl w:val="0"/>
                <w:numId w:val="17"/>
              </w:numPr>
              <w:spacing w:after="0" w:line="240" w:lineRule="auto"/>
              <w:rPr>
                <w:sz w:val="20"/>
              </w:rPr>
            </w:pPr>
            <w:r>
              <w:rPr>
                <w:sz w:val="20"/>
              </w:rPr>
              <w:t xml:space="preserve">No es </w:t>
            </w:r>
            <w:proofErr w:type="spellStart"/>
            <w:r>
              <w:rPr>
                <w:sz w:val="20"/>
              </w:rPr>
              <w:t>así</w:t>
            </w:r>
            <w:proofErr w:type="spellEnd"/>
          </w:p>
          <w:p w14:paraId="15798174" w14:textId="77777777" w:rsidR="00C44B91" w:rsidRDefault="00C44B91" w:rsidP="00C44B91">
            <w:pPr>
              <w:pStyle w:val="ListParagraph"/>
              <w:numPr>
                <w:ilvl w:val="0"/>
                <w:numId w:val="17"/>
              </w:numPr>
              <w:spacing w:after="0" w:line="240" w:lineRule="auto"/>
              <w:rPr>
                <w:sz w:val="20"/>
              </w:rPr>
            </w:pPr>
            <w:r>
              <w:rPr>
                <w:sz w:val="20"/>
              </w:rPr>
              <w:lastRenderedPageBreak/>
              <w:t xml:space="preserve">No lo he </w:t>
            </w:r>
            <w:proofErr w:type="spellStart"/>
            <w:r>
              <w:rPr>
                <w:sz w:val="20"/>
              </w:rPr>
              <w:t>hecho</w:t>
            </w:r>
            <w:proofErr w:type="spellEnd"/>
          </w:p>
          <w:p w14:paraId="47BC61F1" w14:textId="77777777" w:rsidR="00C44B91" w:rsidRDefault="00C44B91" w:rsidP="00C44B91">
            <w:pPr>
              <w:pStyle w:val="ListParagraph"/>
              <w:numPr>
                <w:ilvl w:val="0"/>
                <w:numId w:val="17"/>
              </w:numPr>
              <w:spacing w:after="0" w:line="240" w:lineRule="auto"/>
              <w:rPr>
                <w:sz w:val="20"/>
              </w:rPr>
            </w:pPr>
            <w:r>
              <w:rPr>
                <w:sz w:val="20"/>
              </w:rPr>
              <w:t>No, no lo es</w:t>
            </w:r>
          </w:p>
          <w:p w14:paraId="6DBAF208" w14:textId="3CDF60A4" w:rsidR="00C44B91" w:rsidRDefault="00C44B91" w:rsidP="00C44B91">
            <w:pPr>
              <w:pStyle w:val="ListParagraph"/>
              <w:numPr>
                <w:ilvl w:val="0"/>
                <w:numId w:val="17"/>
              </w:numPr>
              <w:spacing w:after="0" w:line="240" w:lineRule="auto"/>
              <w:rPr>
                <w:sz w:val="20"/>
              </w:rPr>
            </w:pPr>
            <w:r>
              <w:rPr>
                <w:sz w:val="20"/>
              </w:rPr>
              <w:t xml:space="preserve">No lo he </w:t>
            </w:r>
            <w:proofErr w:type="spellStart"/>
            <w:r>
              <w:rPr>
                <w:sz w:val="20"/>
              </w:rPr>
              <w:t>hecho</w:t>
            </w:r>
            <w:proofErr w:type="spellEnd"/>
          </w:p>
        </w:tc>
        <w:tc>
          <w:tcPr>
            <w:tcW w:w="3236" w:type="dxa"/>
          </w:tcPr>
          <w:p w14:paraId="37E400A3" w14:textId="77777777" w:rsidR="00C44B91" w:rsidRPr="00907B70" w:rsidRDefault="00C44B91" w:rsidP="00C44B91">
            <w:pPr>
              <w:spacing w:after="0" w:line="240" w:lineRule="auto"/>
              <w:rPr>
                <w:sz w:val="20"/>
                <w:szCs w:val="20"/>
              </w:rPr>
            </w:pPr>
          </w:p>
        </w:tc>
      </w:tr>
    </w:tbl>
    <w:p w14:paraId="6C544B44" w14:textId="77777777" w:rsidR="00ED142E" w:rsidRPr="00907B70" w:rsidRDefault="00ED142E" w:rsidP="00ED142E">
      <w:pPr>
        <w:spacing w:after="0"/>
      </w:pPr>
    </w:p>
    <w:p w14:paraId="78D871C7" w14:textId="77777777" w:rsidR="00ED142E" w:rsidRPr="00907B70" w:rsidRDefault="00ED142E" w:rsidP="00ED142E">
      <w:pPr>
        <w:spacing w:after="0"/>
      </w:pPr>
      <w:r w:rsidRPr="00907B70">
        <w:t>If a state uses the default global property logic, there will be no specifics entered in this section for the state.</w:t>
      </w:r>
    </w:p>
    <w:p w14:paraId="2291C5B9" w14:textId="77777777" w:rsidR="00ED142E" w:rsidRPr="00907B70" w:rsidRDefault="00ED142E" w:rsidP="00ED142E">
      <w:pPr>
        <w:spacing w:after="0"/>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72"/>
      </w:tblGrid>
      <w:tr w:rsidR="00D931D1" w:rsidRPr="00907B70" w14:paraId="38836012" w14:textId="77777777" w:rsidTr="00721136">
        <w:tc>
          <w:tcPr>
            <w:tcW w:w="9198" w:type="dxa"/>
            <w:shd w:val="clear" w:color="auto" w:fill="D9D9D9"/>
          </w:tcPr>
          <w:p w14:paraId="4D5B095F" w14:textId="77777777" w:rsidR="00ED142E" w:rsidRPr="00907B70" w:rsidRDefault="00ED142E" w:rsidP="00721136">
            <w:pPr>
              <w:spacing w:after="0" w:line="240" w:lineRule="auto"/>
              <w:rPr>
                <w:b/>
                <w:i/>
              </w:rPr>
            </w:pPr>
            <w:r w:rsidRPr="00907B70">
              <w:rPr>
                <w:b/>
                <w:i/>
              </w:rPr>
              <w:t>Global Utterances</w:t>
            </w:r>
          </w:p>
        </w:tc>
      </w:tr>
      <w:tr w:rsidR="00D931D1" w:rsidRPr="00907B70" w14:paraId="3CE2C7A6" w14:textId="77777777" w:rsidTr="00721136">
        <w:tc>
          <w:tcPr>
            <w:tcW w:w="9198" w:type="dxa"/>
          </w:tcPr>
          <w:p w14:paraId="23097539" w14:textId="77777777" w:rsidR="00ED142E" w:rsidRPr="00907B70" w:rsidRDefault="00ED142E" w:rsidP="00ED142E">
            <w:pPr>
              <w:spacing w:after="0" w:line="240" w:lineRule="auto"/>
            </w:pPr>
            <w:r w:rsidRPr="00907B70">
              <w:t>Following Global Property Logic</w:t>
            </w:r>
          </w:p>
        </w:tc>
      </w:tr>
    </w:tbl>
    <w:p w14:paraId="1E457746" w14:textId="77777777" w:rsidR="000F3F7C" w:rsidRPr="00907B70" w:rsidRDefault="000F3F7C" w:rsidP="000F3F7C">
      <w:pPr>
        <w:pStyle w:val="Heading1"/>
      </w:pPr>
      <w:bookmarkStart w:id="16" w:name="_Global_Confirmation_Loop"/>
      <w:bookmarkStart w:id="17" w:name="_Toc49979715"/>
      <w:bookmarkEnd w:id="16"/>
      <w:r w:rsidRPr="00907B70">
        <w:t xml:space="preserve">Global Confirmation </w:t>
      </w:r>
      <w:r w:rsidR="00D41E6C" w:rsidRPr="00907B70">
        <w:t>Loop</w:t>
      </w:r>
      <w:bookmarkEnd w:id="17"/>
    </w:p>
    <w:p w14:paraId="7797A619" w14:textId="77777777" w:rsidR="00C44B91" w:rsidRDefault="006125FE" w:rsidP="006125FE">
      <w:pPr>
        <w:spacing w:after="0" w:line="240" w:lineRule="auto"/>
      </w:pPr>
      <w:bookmarkStart w:id="18" w:name="_Toc308163202"/>
      <w:bookmarkStart w:id="19" w:name="_Toc329098106"/>
      <w:r>
        <w:rPr>
          <w:noProof/>
        </w:rPr>
        <w:drawing>
          <wp:inline distT="0" distB="0" distL="0" distR="0" wp14:anchorId="5848AF94" wp14:editId="0F5BEFEA">
            <wp:extent cx="3314700" cy="842312"/>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314700" cy="842312"/>
                    </a:xfrm>
                    <a:prstGeom prst="rect">
                      <a:avLst/>
                    </a:prstGeom>
                  </pic:spPr>
                </pic:pic>
              </a:graphicData>
            </a:graphic>
          </wp:inline>
        </w:drawing>
      </w:r>
      <w:r>
        <w:t xml:space="preserve"> </w:t>
      </w:r>
    </w:p>
    <w:p w14:paraId="1F6EDA91" w14:textId="77777777" w:rsidR="00C44B91" w:rsidRDefault="00C44B91" w:rsidP="006125FE">
      <w:pPr>
        <w:spacing w:after="0" w:line="240" w:lineRule="auto"/>
      </w:pPr>
    </w:p>
    <w:p w14:paraId="47D7E07F" w14:textId="77777777" w:rsidR="00C44B91" w:rsidRDefault="00C44B91" w:rsidP="00C44B91">
      <w:pPr>
        <w:pStyle w:val="Heading2"/>
      </w:pPr>
      <w:bookmarkStart w:id="20" w:name="_Toc48739148"/>
      <w:r>
        <w:t>Confirmation States</w:t>
      </w:r>
      <w:bookmarkEnd w:id="20"/>
    </w:p>
    <w:p w14:paraId="3EBEDFCD" w14:textId="3FCC50D0" w:rsidR="007A57A9" w:rsidRPr="00907B70" w:rsidRDefault="00C44B91" w:rsidP="00C44B91">
      <w:pPr>
        <w:spacing w:after="0" w:line="240" w:lineRule="auto"/>
        <w:rPr>
          <w:rFonts w:ascii="Arial" w:eastAsia="Times New Roman" w:hAnsi="Arial"/>
          <w:b/>
          <w:bCs/>
          <w:sz w:val="32"/>
          <w:szCs w:val="24"/>
        </w:rPr>
      </w:pPr>
      <w:r>
        <w:t>N/A for this customer</w:t>
      </w:r>
      <w:r w:rsidR="007A57A9" w:rsidRPr="00907B70">
        <w:br w:type="page"/>
      </w:r>
    </w:p>
    <w:p w14:paraId="3B9C8F18" w14:textId="77777777" w:rsidR="007A57A9" w:rsidRPr="00907B70" w:rsidRDefault="007A57A9" w:rsidP="007A57A9">
      <w:pPr>
        <w:pStyle w:val="Heading1"/>
      </w:pPr>
      <w:bookmarkStart w:id="21" w:name="_Toc49979716"/>
      <w:r w:rsidRPr="00907B70">
        <w:lastRenderedPageBreak/>
        <w:t>States</w:t>
      </w:r>
      <w:bookmarkEnd w:id="21"/>
    </w:p>
    <w:p w14:paraId="73DD83C2" w14:textId="66F0E31C" w:rsidR="009F6EFD" w:rsidRPr="007E5EC7" w:rsidRDefault="00464F88" w:rsidP="009F6EFD">
      <w:pPr>
        <w:pStyle w:val="Heading2"/>
        <w:rPr>
          <w:color w:val="0070C0"/>
        </w:rPr>
      </w:pPr>
      <w:bookmarkStart w:id="22" w:name="_1010_MainMenu"/>
      <w:bookmarkStart w:id="23" w:name="_1010_MainMenu_1"/>
      <w:bookmarkStart w:id="24" w:name="_Toc49979717"/>
      <w:bookmarkStart w:id="25" w:name="_Toc330152042"/>
      <w:bookmarkStart w:id="26" w:name="_Toc332886352"/>
      <w:bookmarkEnd w:id="22"/>
      <w:bookmarkEnd w:id="23"/>
      <w:r>
        <w:rPr>
          <w:color w:val="0070C0"/>
        </w:rPr>
        <w:t>1000</w:t>
      </w:r>
      <w:r w:rsidR="009F6EFD" w:rsidRPr="00CD0F3D">
        <w:rPr>
          <w:color w:val="0070C0"/>
        </w:rPr>
        <w:t>_</w:t>
      </w:r>
      <w:r>
        <w:rPr>
          <w:color w:val="0070C0"/>
        </w:rPr>
        <w:t>inAskAcct</w:t>
      </w:r>
      <w:bookmarkEnd w:id="24"/>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517"/>
        <w:gridCol w:w="720"/>
        <w:gridCol w:w="23"/>
        <w:gridCol w:w="2430"/>
        <w:gridCol w:w="450"/>
        <w:gridCol w:w="247"/>
        <w:gridCol w:w="1718"/>
      </w:tblGrid>
      <w:tr w:rsidR="00284973" w:rsidRPr="00907B70" w14:paraId="71E728C3" w14:textId="77777777" w:rsidTr="36C25432">
        <w:tc>
          <w:tcPr>
            <w:tcW w:w="9363" w:type="dxa"/>
            <w:gridSpan w:val="9"/>
            <w:shd w:val="clear" w:color="auto" w:fill="BFBFBF" w:themeFill="background1" w:themeFillShade="BF"/>
          </w:tcPr>
          <w:p w14:paraId="58A5F64F" w14:textId="46AC2658" w:rsidR="00284973" w:rsidRPr="00907B70" w:rsidRDefault="00284973" w:rsidP="00211CBB">
            <w:pPr>
              <w:spacing w:after="0" w:line="240" w:lineRule="auto"/>
              <w:rPr>
                <w:b/>
                <w:sz w:val="24"/>
                <w:szCs w:val="24"/>
              </w:rPr>
            </w:pPr>
            <w:r w:rsidRPr="00907B70">
              <w:rPr>
                <w:b/>
                <w:sz w:val="24"/>
                <w:szCs w:val="24"/>
              </w:rPr>
              <w:t>Description:</w:t>
            </w:r>
            <w:r w:rsidRPr="00907B70">
              <w:rPr>
                <w:b/>
                <w:sz w:val="24"/>
                <w:szCs w:val="24"/>
              </w:rPr>
              <w:tab/>
            </w:r>
            <w:r w:rsidR="00464F88">
              <w:rPr>
                <w:b/>
                <w:sz w:val="24"/>
                <w:szCs w:val="24"/>
              </w:rPr>
              <w:t>Asks the caller for their account number.</w:t>
            </w:r>
          </w:p>
        </w:tc>
      </w:tr>
      <w:tr w:rsidR="00284973" w:rsidRPr="00907B70" w14:paraId="29359EF6" w14:textId="77777777" w:rsidTr="36C25432">
        <w:trPr>
          <w:trHeight w:val="305"/>
        </w:trPr>
        <w:tc>
          <w:tcPr>
            <w:tcW w:w="9363" w:type="dxa"/>
            <w:gridSpan w:val="9"/>
            <w:shd w:val="clear" w:color="auto" w:fill="D9D9D9" w:themeFill="background1" w:themeFillShade="D9"/>
            <w:vAlign w:val="center"/>
          </w:tcPr>
          <w:p w14:paraId="4C13A88A" w14:textId="3A635143" w:rsidR="00284973" w:rsidRPr="00907B70" w:rsidRDefault="00284973" w:rsidP="00186470">
            <w:pPr>
              <w:spacing w:after="0" w:line="240" w:lineRule="auto"/>
              <w:rPr>
                <w:b/>
                <w:sz w:val="24"/>
                <w:szCs w:val="24"/>
              </w:rPr>
            </w:pPr>
            <w:r w:rsidRPr="00907B70">
              <w:rPr>
                <w:b/>
                <w:sz w:val="24"/>
                <w:szCs w:val="24"/>
              </w:rPr>
              <w:t>Dialog Module Settings</w:t>
            </w:r>
          </w:p>
        </w:tc>
      </w:tr>
      <w:tr w:rsidR="00284973" w:rsidRPr="00907B70" w14:paraId="43B44E1D" w14:textId="7503B3E5" w:rsidTr="36C25432">
        <w:trPr>
          <w:trHeight w:val="224"/>
        </w:trPr>
        <w:tc>
          <w:tcPr>
            <w:tcW w:w="3258" w:type="dxa"/>
            <w:gridSpan w:val="2"/>
            <w:shd w:val="clear" w:color="auto" w:fill="DAEEF3" w:themeFill="accent5" w:themeFillTint="33"/>
          </w:tcPr>
          <w:p w14:paraId="1F557298" w14:textId="77777777" w:rsidR="00284973" w:rsidRPr="00907B70" w:rsidRDefault="00284973" w:rsidP="00211CBB">
            <w:pPr>
              <w:spacing w:after="0" w:line="240" w:lineRule="auto"/>
              <w:rPr>
                <w:b/>
              </w:rPr>
            </w:pPr>
            <w:r w:rsidRPr="00907B70">
              <w:rPr>
                <w:b/>
              </w:rPr>
              <w:t>Peg</w:t>
            </w:r>
          </w:p>
        </w:tc>
        <w:tc>
          <w:tcPr>
            <w:tcW w:w="6105" w:type="dxa"/>
            <w:gridSpan w:val="7"/>
            <w:shd w:val="clear" w:color="auto" w:fill="auto"/>
          </w:tcPr>
          <w:p w14:paraId="5B28B4FE" w14:textId="22F81179" w:rsidR="00284973" w:rsidRPr="00907B70" w:rsidRDefault="00464F88" w:rsidP="00211CBB">
            <w:pPr>
              <w:spacing w:after="0" w:line="240" w:lineRule="auto"/>
            </w:pPr>
            <w:r>
              <w:t>1000</w:t>
            </w:r>
          </w:p>
        </w:tc>
      </w:tr>
      <w:tr w:rsidR="00284973" w:rsidRPr="00907B70" w14:paraId="697120DA" w14:textId="77777777" w:rsidTr="36C25432">
        <w:trPr>
          <w:trHeight w:val="224"/>
        </w:trPr>
        <w:tc>
          <w:tcPr>
            <w:tcW w:w="3258" w:type="dxa"/>
            <w:gridSpan w:val="2"/>
            <w:shd w:val="clear" w:color="auto" w:fill="DAEEF3" w:themeFill="accent5" w:themeFillTint="33"/>
          </w:tcPr>
          <w:p w14:paraId="463999D4" w14:textId="5E1EA630" w:rsidR="00284973" w:rsidRPr="00907B70" w:rsidRDefault="00284973" w:rsidP="00211CBB">
            <w:pPr>
              <w:spacing w:after="0" w:line="240" w:lineRule="auto"/>
              <w:rPr>
                <w:b/>
              </w:rPr>
            </w:pPr>
            <w:proofErr w:type="spellStart"/>
            <w:r w:rsidRPr="00907B70">
              <w:rPr>
                <w:b/>
              </w:rPr>
              <w:t>InitialTimeout</w:t>
            </w:r>
            <w:proofErr w:type="spellEnd"/>
          </w:p>
        </w:tc>
        <w:tc>
          <w:tcPr>
            <w:tcW w:w="6105" w:type="dxa"/>
            <w:gridSpan w:val="7"/>
            <w:shd w:val="clear" w:color="auto" w:fill="auto"/>
          </w:tcPr>
          <w:p w14:paraId="2ACF2FFF" w14:textId="54DBE47B" w:rsidR="00284973" w:rsidRPr="00907B70" w:rsidRDefault="00464F88" w:rsidP="00211CBB">
            <w:pPr>
              <w:spacing w:after="0" w:line="240" w:lineRule="auto"/>
            </w:pPr>
            <w:r>
              <w:t>5</w:t>
            </w:r>
            <w:r w:rsidR="00284973" w:rsidRPr="00907B70">
              <w:t xml:space="preserve"> seconds</w:t>
            </w:r>
          </w:p>
        </w:tc>
      </w:tr>
      <w:tr w:rsidR="00284973" w:rsidRPr="00907B70" w14:paraId="482B3C12" w14:textId="77777777" w:rsidTr="36C25432">
        <w:trPr>
          <w:trHeight w:val="224"/>
        </w:trPr>
        <w:tc>
          <w:tcPr>
            <w:tcW w:w="3258" w:type="dxa"/>
            <w:gridSpan w:val="2"/>
            <w:shd w:val="clear" w:color="auto" w:fill="DAEEF3" w:themeFill="accent5" w:themeFillTint="33"/>
          </w:tcPr>
          <w:p w14:paraId="74253D12" w14:textId="77777777" w:rsidR="00284973" w:rsidRPr="00907B70" w:rsidRDefault="00284973" w:rsidP="00211CBB">
            <w:pPr>
              <w:spacing w:after="0" w:line="240" w:lineRule="auto"/>
              <w:rPr>
                <w:b/>
              </w:rPr>
            </w:pPr>
            <w:proofErr w:type="spellStart"/>
            <w:r w:rsidRPr="00907B70">
              <w:rPr>
                <w:b/>
              </w:rPr>
              <w:t>MaxRetriesOnNoInput</w:t>
            </w:r>
            <w:proofErr w:type="spellEnd"/>
          </w:p>
        </w:tc>
        <w:tc>
          <w:tcPr>
            <w:tcW w:w="1260" w:type="dxa"/>
            <w:gridSpan w:val="3"/>
            <w:shd w:val="clear" w:color="auto" w:fill="auto"/>
          </w:tcPr>
          <w:p w14:paraId="68B1106A" w14:textId="735A9EBB" w:rsidR="00284973" w:rsidRPr="00907B70" w:rsidRDefault="00464F88" w:rsidP="00211CBB">
            <w:pPr>
              <w:spacing w:after="0" w:line="240" w:lineRule="auto"/>
            </w:pPr>
            <w:r>
              <w:t>3</w:t>
            </w:r>
          </w:p>
        </w:tc>
        <w:tc>
          <w:tcPr>
            <w:tcW w:w="2880" w:type="dxa"/>
            <w:gridSpan w:val="2"/>
            <w:shd w:val="clear" w:color="auto" w:fill="DAEEF3" w:themeFill="accent5" w:themeFillTint="33"/>
          </w:tcPr>
          <w:p w14:paraId="6BCFA00D" w14:textId="114CD135" w:rsidR="00284973" w:rsidRPr="00907B70" w:rsidRDefault="00284973" w:rsidP="00211CBB">
            <w:pPr>
              <w:spacing w:after="0" w:line="240" w:lineRule="auto"/>
            </w:pPr>
            <w:proofErr w:type="spellStart"/>
            <w:r w:rsidRPr="00907B70">
              <w:rPr>
                <w:b/>
              </w:rPr>
              <w:t>MaxRetriesOnNoMatch</w:t>
            </w:r>
            <w:proofErr w:type="spellEnd"/>
          </w:p>
        </w:tc>
        <w:tc>
          <w:tcPr>
            <w:tcW w:w="1965" w:type="dxa"/>
            <w:gridSpan w:val="2"/>
            <w:shd w:val="clear" w:color="auto" w:fill="auto"/>
          </w:tcPr>
          <w:p w14:paraId="59F286D3" w14:textId="69D775FA" w:rsidR="00284973" w:rsidRPr="00907B70" w:rsidRDefault="00464F88" w:rsidP="00211CBB">
            <w:pPr>
              <w:spacing w:after="0" w:line="240" w:lineRule="auto"/>
            </w:pPr>
            <w:r>
              <w:t>3</w:t>
            </w:r>
          </w:p>
        </w:tc>
      </w:tr>
      <w:tr w:rsidR="00284973" w:rsidRPr="00907B70" w14:paraId="75F595D4" w14:textId="77777777" w:rsidTr="36C25432">
        <w:trPr>
          <w:trHeight w:val="224"/>
        </w:trPr>
        <w:tc>
          <w:tcPr>
            <w:tcW w:w="9363" w:type="dxa"/>
            <w:gridSpan w:val="9"/>
            <w:shd w:val="clear" w:color="auto" w:fill="92CDDC" w:themeFill="accent5" w:themeFillTint="99"/>
          </w:tcPr>
          <w:p w14:paraId="52287AA3" w14:textId="4394EB57" w:rsidR="00284973" w:rsidRPr="00907B70" w:rsidRDefault="00284973" w:rsidP="00211CBB">
            <w:pPr>
              <w:spacing w:after="0" w:line="240" w:lineRule="auto"/>
            </w:pPr>
            <w:r w:rsidRPr="00907B70">
              <w:rPr>
                <w:b/>
              </w:rPr>
              <w:t>Speech Settings</w:t>
            </w:r>
          </w:p>
        </w:tc>
      </w:tr>
      <w:tr w:rsidR="00284973" w:rsidRPr="00907B70" w14:paraId="668D3C04" w14:textId="77777777" w:rsidTr="36C25432">
        <w:trPr>
          <w:trHeight w:val="224"/>
        </w:trPr>
        <w:tc>
          <w:tcPr>
            <w:tcW w:w="3258" w:type="dxa"/>
            <w:gridSpan w:val="2"/>
            <w:shd w:val="clear" w:color="auto" w:fill="DAEEF3" w:themeFill="accent5" w:themeFillTint="33"/>
          </w:tcPr>
          <w:p w14:paraId="091FFB44" w14:textId="431544C4" w:rsidR="00284973" w:rsidRPr="00907B70" w:rsidRDefault="00284973" w:rsidP="00186470">
            <w:pPr>
              <w:spacing w:after="0" w:line="240" w:lineRule="auto"/>
              <w:rPr>
                <w:b/>
              </w:rPr>
            </w:pPr>
            <w:r w:rsidRPr="00907B70">
              <w:rPr>
                <w:b/>
              </w:rPr>
              <w:t>Grammar Name(s):</w:t>
            </w:r>
          </w:p>
        </w:tc>
        <w:tc>
          <w:tcPr>
            <w:tcW w:w="6105" w:type="dxa"/>
            <w:gridSpan w:val="7"/>
          </w:tcPr>
          <w:p w14:paraId="7F7E101E" w14:textId="77777777" w:rsidR="00284973" w:rsidRDefault="00464F88" w:rsidP="00211CBB">
            <w:pPr>
              <w:spacing w:after="0" w:line="240" w:lineRule="auto"/>
            </w:pPr>
            <w:r>
              <w:t>1000_AskAcct.grxml</w:t>
            </w:r>
          </w:p>
          <w:p w14:paraId="2AF72683" w14:textId="23242FB7" w:rsidR="00464F88" w:rsidRPr="00907B70" w:rsidRDefault="00464F88" w:rsidP="00211CBB">
            <w:pPr>
              <w:spacing w:after="0" w:line="240" w:lineRule="auto"/>
            </w:pPr>
            <w:r>
              <w:t>1000_AskAcctDTMF.grxml</w:t>
            </w:r>
          </w:p>
        </w:tc>
      </w:tr>
      <w:tr w:rsidR="00284973" w:rsidRPr="00907B70" w14:paraId="475BCF75" w14:textId="77777777" w:rsidTr="36C25432">
        <w:trPr>
          <w:trHeight w:val="341"/>
        </w:trPr>
        <w:tc>
          <w:tcPr>
            <w:tcW w:w="3258" w:type="dxa"/>
            <w:gridSpan w:val="2"/>
            <w:shd w:val="clear" w:color="auto" w:fill="DAEEF3" w:themeFill="accent5" w:themeFillTint="33"/>
          </w:tcPr>
          <w:p w14:paraId="534449C8" w14:textId="5D272363" w:rsidR="00284973" w:rsidRPr="00907B70" w:rsidRDefault="00284973" w:rsidP="00186470">
            <w:pPr>
              <w:spacing w:after="0" w:line="240" w:lineRule="auto"/>
              <w:rPr>
                <w:b/>
              </w:rPr>
            </w:pPr>
            <w:proofErr w:type="spellStart"/>
            <w:r w:rsidRPr="00907B70">
              <w:rPr>
                <w:b/>
              </w:rPr>
              <w:t>MinConfidenceScore</w:t>
            </w:r>
            <w:proofErr w:type="spellEnd"/>
          </w:p>
        </w:tc>
        <w:tc>
          <w:tcPr>
            <w:tcW w:w="1260" w:type="dxa"/>
            <w:gridSpan w:val="3"/>
          </w:tcPr>
          <w:p w14:paraId="7DCF5FCF" w14:textId="2B5A8370" w:rsidR="00284973" w:rsidRPr="00907B70" w:rsidRDefault="00464F88" w:rsidP="00186470">
            <w:pPr>
              <w:spacing w:after="0" w:line="240" w:lineRule="auto"/>
            </w:pPr>
            <w:r>
              <w:t>.4</w:t>
            </w:r>
          </w:p>
        </w:tc>
        <w:tc>
          <w:tcPr>
            <w:tcW w:w="2430" w:type="dxa"/>
            <w:shd w:val="clear" w:color="auto" w:fill="DAEEF3" w:themeFill="accent5" w:themeFillTint="33"/>
          </w:tcPr>
          <w:p w14:paraId="179B8675" w14:textId="2BD40532" w:rsidR="00284973" w:rsidRPr="00907B70" w:rsidRDefault="00284973" w:rsidP="00186470">
            <w:pPr>
              <w:spacing w:after="0" w:line="240" w:lineRule="auto"/>
              <w:rPr>
                <w:b/>
              </w:rPr>
            </w:pPr>
            <w:proofErr w:type="spellStart"/>
            <w:r w:rsidRPr="00907B70">
              <w:rPr>
                <w:b/>
              </w:rPr>
              <w:t>MedConfidenceScore</w:t>
            </w:r>
            <w:proofErr w:type="spellEnd"/>
          </w:p>
        </w:tc>
        <w:tc>
          <w:tcPr>
            <w:tcW w:w="2415" w:type="dxa"/>
            <w:gridSpan w:val="3"/>
          </w:tcPr>
          <w:p w14:paraId="4481EC87" w14:textId="45E3A791" w:rsidR="00284973" w:rsidRPr="00907B70" w:rsidRDefault="00464F88" w:rsidP="00186470">
            <w:pPr>
              <w:spacing w:after="0" w:line="240" w:lineRule="auto"/>
            </w:pPr>
            <w:r>
              <w:t>.6</w:t>
            </w:r>
          </w:p>
        </w:tc>
      </w:tr>
      <w:tr w:rsidR="00284973" w:rsidRPr="00907B70" w14:paraId="73F2E27D" w14:textId="77777777" w:rsidTr="36C25432">
        <w:trPr>
          <w:trHeight w:val="242"/>
        </w:trPr>
        <w:tc>
          <w:tcPr>
            <w:tcW w:w="3258" w:type="dxa"/>
            <w:gridSpan w:val="2"/>
            <w:shd w:val="clear" w:color="auto" w:fill="DAEEF3" w:themeFill="accent5" w:themeFillTint="33"/>
          </w:tcPr>
          <w:p w14:paraId="3861CB62" w14:textId="20F71268" w:rsidR="00284973" w:rsidRPr="00907B70" w:rsidRDefault="00284973" w:rsidP="00186470">
            <w:pPr>
              <w:spacing w:after="0" w:line="240" w:lineRule="auto"/>
              <w:rPr>
                <w:b/>
              </w:rPr>
            </w:pPr>
            <w:proofErr w:type="spellStart"/>
            <w:r w:rsidRPr="00907B70">
              <w:rPr>
                <w:b/>
              </w:rPr>
              <w:t>NBest</w:t>
            </w:r>
            <w:proofErr w:type="spellEnd"/>
          </w:p>
        </w:tc>
        <w:tc>
          <w:tcPr>
            <w:tcW w:w="1260" w:type="dxa"/>
            <w:gridSpan w:val="3"/>
          </w:tcPr>
          <w:p w14:paraId="1AC43869" w14:textId="23DF7A8F" w:rsidR="00284973" w:rsidRPr="00907B70" w:rsidRDefault="00464F88" w:rsidP="00186470">
            <w:pPr>
              <w:spacing w:after="0" w:line="240" w:lineRule="auto"/>
            </w:pPr>
            <w:r>
              <w:t>0</w:t>
            </w:r>
          </w:p>
        </w:tc>
        <w:tc>
          <w:tcPr>
            <w:tcW w:w="2430" w:type="dxa"/>
            <w:shd w:val="clear" w:color="auto" w:fill="DAEEF3" w:themeFill="accent5" w:themeFillTint="33"/>
          </w:tcPr>
          <w:p w14:paraId="74B4C465" w14:textId="77777777" w:rsidR="00284973" w:rsidRPr="00907B70" w:rsidRDefault="00284973" w:rsidP="00186470">
            <w:pPr>
              <w:spacing w:after="0" w:line="240" w:lineRule="auto"/>
              <w:rPr>
                <w:b/>
              </w:rPr>
            </w:pPr>
            <w:proofErr w:type="spellStart"/>
            <w:r w:rsidRPr="00907B70">
              <w:rPr>
                <w:b/>
              </w:rPr>
              <w:t>BargeIn</w:t>
            </w:r>
            <w:proofErr w:type="spellEnd"/>
          </w:p>
        </w:tc>
        <w:tc>
          <w:tcPr>
            <w:tcW w:w="2415" w:type="dxa"/>
            <w:gridSpan w:val="3"/>
          </w:tcPr>
          <w:p w14:paraId="55DF55FE" w14:textId="77777777" w:rsidR="00284973" w:rsidRPr="00907B70" w:rsidRDefault="00284973" w:rsidP="00186470">
            <w:pPr>
              <w:spacing w:after="0" w:line="240" w:lineRule="auto"/>
            </w:pPr>
            <w:r w:rsidRPr="00907B70">
              <w:t>True</w:t>
            </w:r>
          </w:p>
        </w:tc>
      </w:tr>
      <w:tr w:rsidR="00284973" w:rsidRPr="00907B70" w14:paraId="58520A7E" w14:textId="77777777" w:rsidTr="36C25432">
        <w:trPr>
          <w:trHeight w:val="242"/>
        </w:trPr>
        <w:tc>
          <w:tcPr>
            <w:tcW w:w="3258" w:type="dxa"/>
            <w:gridSpan w:val="2"/>
            <w:shd w:val="clear" w:color="auto" w:fill="DAEEF3" w:themeFill="accent5" w:themeFillTint="33"/>
          </w:tcPr>
          <w:p w14:paraId="7FC78927" w14:textId="578DB542" w:rsidR="00284973" w:rsidRPr="00907B70" w:rsidRDefault="00284973" w:rsidP="00284973">
            <w:pPr>
              <w:spacing w:after="0" w:line="240" w:lineRule="auto"/>
              <w:rPr>
                <w:b/>
              </w:rPr>
            </w:pPr>
            <w:proofErr w:type="spellStart"/>
            <w:r w:rsidRPr="00907B70">
              <w:rPr>
                <w:b/>
              </w:rPr>
              <w:t>Completetimeout</w:t>
            </w:r>
            <w:proofErr w:type="spellEnd"/>
          </w:p>
        </w:tc>
        <w:tc>
          <w:tcPr>
            <w:tcW w:w="1260" w:type="dxa"/>
            <w:gridSpan w:val="3"/>
          </w:tcPr>
          <w:p w14:paraId="24E598F4" w14:textId="6785F23B" w:rsidR="00284973" w:rsidRPr="00907B70" w:rsidRDefault="00D47D3A" w:rsidP="00186470">
            <w:pPr>
              <w:spacing w:after="0" w:line="240" w:lineRule="auto"/>
            </w:pPr>
            <w:r w:rsidRPr="00907B70">
              <w:t>0</w:t>
            </w:r>
          </w:p>
        </w:tc>
        <w:tc>
          <w:tcPr>
            <w:tcW w:w="2430" w:type="dxa"/>
            <w:shd w:val="clear" w:color="auto" w:fill="DAEEF3" w:themeFill="accent5" w:themeFillTint="33"/>
          </w:tcPr>
          <w:p w14:paraId="17297ED1" w14:textId="726F827C" w:rsidR="00284973" w:rsidRPr="00907B70" w:rsidRDefault="00284973" w:rsidP="00186470">
            <w:pPr>
              <w:spacing w:after="0" w:line="240" w:lineRule="auto"/>
              <w:rPr>
                <w:b/>
              </w:rPr>
            </w:pPr>
            <w:proofErr w:type="spellStart"/>
            <w:r w:rsidRPr="00907B70">
              <w:rPr>
                <w:b/>
              </w:rPr>
              <w:t>Incompletetimeout</w:t>
            </w:r>
            <w:proofErr w:type="spellEnd"/>
          </w:p>
        </w:tc>
        <w:tc>
          <w:tcPr>
            <w:tcW w:w="2415" w:type="dxa"/>
            <w:gridSpan w:val="3"/>
          </w:tcPr>
          <w:p w14:paraId="2DF2D7EA" w14:textId="18AABF64" w:rsidR="00284973" w:rsidRPr="00907B70" w:rsidRDefault="00D47D3A" w:rsidP="00186470">
            <w:pPr>
              <w:spacing w:after="0" w:line="240" w:lineRule="auto"/>
            </w:pPr>
            <w:r w:rsidRPr="00907B70">
              <w:t xml:space="preserve">1500 </w:t>
            </w:r>
            <w:proofErr w:type="spellStart"/>
            <w:r w:rsidRPr="00907B70">
              <w:t>ms</w:t>
            </w:r>
            <w:proofErr w:type="spellEnd"/>
          </w:p>
        </w:tc>
      </w:tr>
      <w:tr w:rsidR="00D47D3A" w:rsidRPr="00907B70" w14:paraId="2B93647B" w14:textId="77777777" w:rsidTr="36C25432">
        <w:trPr>
          <w:trHeight w:val="242"/>
        </w:trPr>
        <w:tc>
          <w:tcPr>
            <w:tcW w:w="3258" w:type="dxa"/>
            <w:gridSpan w:val="2"/>
            <w:shd w:val="clear" w:color="auto" w:fill="DAEEF3" w:themeFill="accent5" w:themeFillTint="33"/>
          </w:tcPr>
          <w:p w14:paraId="78D8EF2C" w14:textId="3AEDC343" w:rsidR="00D47D3A" w:rsidRPr="00907B70" w:rsidRDefault="00D47D3A" w:rsidP="00186470">
            <w:pPr>
              <w:spacing w:after="0" w:line="240" w:lineRule="auto"/>
              <w:rPr>
                <w:b/>
              </w:rPr>
            </w:pPr>
            <w:proofErr w:type="spellStart"/>
            <w:r w:rsidRPr="00907B70">
              <w:rPr>
                <w:b/>
              </w:rPr>
              <w:t>MaxSpeechTimeout</w:t>
            </w:r>
            <w:proofErr w:type="spellEnd"/>
          </w:p>
        </w:tc>
        <w:tc>
          <w:tcPr>
            <w:tcW w:w="1260" w:type="dxa"/>
            <w:gridSpan w:val="3"/>
          </w:tcPr>
          <w:p w14:paraId="355C53E3" w14:textId="697D1FC4" w:rsidR="00D47D3A" w:rsidRPr="00907B70" w:rsidRDefault="00D47D3A" w:rsidP="00186470">
            <w:pPr>
              <w:spacing w:after="0" w:line="240" w:lineRule="auto"/>
            </w:pPr>
            <w:r w:rsidRPr="00907B70">
              <w:t>22 seconds</w:t>
            </w:r>
          </w:p>
        </w:tc>
        <w:tc>
          <w:tcPr>
            <w:tcW w:w="2430" w:type="dxa"/>
            <w:shd w:val="clear" w:color="auto" w:fill="DAEEF3" w:themeFill="accent5" w:themeFillTint="33"/>
          </w:tcPr>
          <w:p w14:paraId="1AD93D3F" w14:textId="49987841" w:rsidR="00D47D3A" w:rsidRPr="00907B70" w:rsidRDefault="00D47D3A" w:rsidP="00186470">
            <w:pPr>
              <w:spacing w:after="0" w:line="240" w:lineRule="auto"/>
              <w:rPr>
                <w:b/>
              </w:rPr>
            </w:pPr>
            <w:r w:rsidRPr="00907B70">
              <w:rPr>
                <w:b/>
              </w:rPr>
              <w:t>Sensitivity</w:t>
            </w:r>
          </w:p>
        </w:tc>
        <w:tc>
          <w:tcPr>
            <w:tcW w:w="2415" w:type="dxa"/>
            <w:gridSpan w:val="3"/>
            <w:shd w:val="clear" w:color="auto" w:fill="auto"/>
          </w:tcPr>
          <w:p w14:paraId="67CC8190" w14:textId="30235B6B" w:rsidR="00D47D3A" w:rsidRPr="00907B70" w:rsidRDefault="00D47D3A" w:rsidP="00186470">
            <w:pPr>
              <w:spacing w:after="0" w:line="240" w:lineRule="auto"/>
              <w:rPr>
                <w:b/>
              </w:rPr>
            </w:pPr>
            <w:r w:rsidRPr="00907B70">
              <w:t>0.4</w:t>
            </w:r>
          </w:p>
        </w:tc>
      </w:tr>
      <w:tr w:rsidR="00284973" w:rsidRPr="00907B70" w14:paraId="29584E42" w14:textId="77777777" w:rsidTr="36C25432">
        <w:tc>
          <w:tcPr>
            <w:tcW w:w="9363" w:type="dxa"/>
            <w:gridSpan w:val="9"/>
            <w:tcBorders>
              <w:bottom w:val="single" w:sz="4" w:space="0" w:color="000000" w:themeColor="text1"/>
            </w:tcBorders>
            <w:shd w:val="clear" w:color="auto" w:fill="92CDDC" w:themeFill="accent5" w:themeFillTint="99"/>
          </w:tcPr>
          <w:p w14:paraId="440906D7" w14:textId="5FCCCB2C" w:rsidR="00284973" w:rsidRPr="00907B70" w:rsidRDefault="00284973" w:rsidP="00186470">
            <w:pPr>
              <w:spacing w:after="0" w:line="240" w:lineRule="auto"/>
              <w:rPr>
                <w:b/>
              </w:rPr>
            </w:pPr>
            <w:r w:rsidRPr="00907B70">
              <w:rPr>
                <w:b/>
              </w:rPr>
              <w:t>DTMF Settings</w:t>
            </w:r>
          </w:p>
        </w:tc>
      </w:tr>
      <w:tr w:rsidR="00284973" w:rsidRPr="00907B70" w14:paraId="08F00F9C" w14:textId="77777777" w:rsidTr="36C25432">
        <w:tc>
          <w:tcPr>
            <w:tcW w:w="3258" w:type="dxa"/>
            <w:gridSpan w:val="2"/>
            <w:tcBorders>
              <w:bottom w:val="single" w:sz="4" w:space="0" w:color="000000" w:themeColor="text1"/>
            </w:tcBorders>
            <w:shd w:val="clear" w:color="auto" w:fill="DAEEF3" w:themeFill="accent5" w:themeFillTint="33"/>
          </w:tcPr>
          <w:p w14:paraId="303B7612" w14:textId="77777777" w:rsidR="00284973" w:rsidRPr="00907B70" w:rsidRDefault="00284973" w:rsidP="00186470">
            <w:pPr>
              <w:spacing w:after="0" w:line="240" w:lineRule="auto"/>
              <w:rPr>
                <w:b/>
              </w:rPr>
            </w:pPr>
            <w:r w:rsidRPr="00907B70">
              <w:rPr>
                <w:b/>
              </w:rPr>
              <w:t>DTMF Allowed?</w:t>
            </w:r>
          </w:p>
        </w:tc>
        <w:tc>
          <w:tcPr>
            <w:tcW w:w="6105" w:type="dxa"/>
            <w:gridSpan w:val="7"/>
            <w:shd w:val="clear" w:color="auto" w:fill="auto"/>
          </w:tcPr>
          <w:p w14:paraId="742D4D01" w14:textId="0AA49365" w:rsidR="00284973" w:rsidRPr="00907B70" w:rsidRDefault="00464F88" w:rsidP="00186470">
            <w:pPr>
              <w:spacing w:after="0" w:line="240" w:lineRule="auto"/>
            </w:pPr>
            <w:proofErr w:type="spellStart"/>
            <w:r>
              <w:t>Sí</w:t>
            </w:r>
            <w:proofErr w:type="spellEnd"/>
          </w:p>
        </w:tc>
      </w:tr>
      <w:tr w:rsidR="00284973" w:rsidRPr="00907B70" w14:paraId="6D1E81B0" w14:textId="77777777" w:rsidTr="36C25432">
        <w:trPr>
          <w:trHeight w:val="224"/>
        </w:trPr>
        <w:tc>
          <w:tcPr>
            <w:tcW w:w="3258" w:type="dxa"/>
            <w:gridSpan w:val="2"/>
            <w:shd w:val="clear" w:color="auto" w:fill="DAEEF3" w:themeFill="accent5" w:themeFillTint="33"/>
          </w:tcPr>
          <w:p w14:paraId="7C938B0A" w14:textId="77777777" w:rsidR="00284973" w:rsidRPr="00907B70" w:rsidRDefault="00284973" w:rsidP="00186470">
            <w:pPr>
              <w:spacing w:after="0" w:line="240" w:lineRule="auto"/>
              <w:rPr>
                <w:b/>
              </w:rPr>
            </w:pPr>
            <w:proofErr w:type="spellStart"/>
            <w:r w:rsidRPr="00907B70">
              <w:rPr>
                <w:b/>
              </w:rPr>
              <w:t>MinDigits</w:t>
            </w:r>
            <w:proofErr w:type="spellEnd"/>
          </w:p>
        </w:tc>
        <w:tc>
          <w:tcPr>
            <w:tcW w:w="1237" w:type="dxa"/>
            <w:gridSpan w:val="2"/>
          </w:tcPr>
          <w:p w14:paraId="434A07C0" w14:textId="20367AD6" w:rsidR="00284973" w:rsidRPr="00907B70" w:rsidRDefault="00464F88" w:rsidP="00186470">
            <w:pPr>
              <w:spacing w:after="0" w:line="240" w:lineRule="auto"/>
            </w:pPr>
            <w:r>
              <w:t>1</w:t>
            </w:r>
          </w:p>
        </w:tc>
        <w:tc>
          <w:tcPr>
            <w:tcW w:w="2453" w:type="dxa"/>
            <w:gridSpan w:val="2"/>
            <w:shd w:val="clear" w:color="auto" w:fill="DAEEF3" w:themeFill="accent5" w:themeFillTint="33"/>
          </w:tcPr>
          <w:p w14:paraId="0A183A2D" w14:textId="77777777" w:rsidR="00284973" w:rsidRPr="00907B70" w:rsidRDefault="00284973" w:rsidP="00186470">
            <w:pPr>
              <w:spacing w:after="0" w:line="240" w:lineRule="auto"/>
              <w:rPr>
                <w:b/>
              </w:rPr>
            </w:pPr>
            <w:proofErr w:type="spellStart"/>
            <w:r w:rsidRPr="00907B70">
              <w:rPr>
                <w:b/>
              </w:rPr>
              <w:t>MaxDigits</w:t>
            </w:r>
            <w:proofErr w:type="spellEnd"/>
          </w:p>
        </w:tc>
        <w:tc>
          <w:tcPr>
            <w:tcW w:w="2415" w:type="dxa"/>
            <w:gridSpan w:val="3"/>
          </w:tcPr>
          <w:p w14:paraId="5E7C99A0" w14:textId="73177233" w:rsidR="00284973" w:rsidRPr="00907B70" w:rsidRDefault="00004F57" w:rsidP="00186470">
            <w:pPr>
              <w:spacing w:after="0" w:line="240" w:lineRule="auto"/>
            </w:pPr>
            <w:r>
              <w:t>TBD</w:t>
            </w:r>
          </w:p>
        </w:tc>
      </w:tr>
      <w:tr w:rsidR="00284973" w:rsidRPr="00907B70" w14:paraId="1A4CC4CD" w14:textId="77777777" w:rsidTr="36C25432">
        <w:trPr>
          <w:trHeight w:val="233"/>
        </w:trPr>
        <w:tc>
          <w:tcPr>
            <w:tcW w:w="3258" w:type="dxa"/>
            <w:gridSpan w:val="2"/>
            <w:shd w:val="clear" w:color="auto" w:fill="DAEEF3" w:themeFill="accent5" w:themeFillTint="33"/>
          </w:tcPr>
          <w:p w14:paraId="466232BA" w14:textId="77777777" w:rsidR="00284973" w:rsidRPr="00907B70" w:rsidRDefault="00284973" w:rsidP="00186470">
            <w:pPr>
              <w:spacing w:after="0" w:line="240" w:lineRule="auto"/>
              <w:rPr>
                <w:b/>
              </w:rPr>
            </w:pPr>
            <w:proofErr w:type="spellStart"/>
            <w:r w:rsidRPr="00907B70">
              <w:rPr>
                <w:b/>
              </w:rPr>
              <w:t>TerminationDigit</w:t>
            </w:r>
            <w:proofErr w:type="spellEnd"/>
          </w:p>
        </w:tc>
        <w:tc>
          <w:tcPr>
            <w:tcW w:w="1237" w:type="dxa"/>
            <w:gridSpan w:val="2"/>
          </w:tcPr>
          <w:p w14:paraId="4040D1BA" w14:textId="77777777" w:rsidR="00284973" w:rsidRPr="00907B70" w:rsidRDefault="00284973" w:rsidP="00186470">
            <w:pPr>
              <w:spacing w:after="0" w:line="240" w:lineRule="auto"/>
            </w:pPr>
            <w:r w:rsidRPr="00907B70">
              <w:t>N/A</w:t>
            </w:r>
          </w:p>
        </w:tc>
        <w:tc>
          <w:tcPr>
            <w:tcW w:w="2453" w:type="dxa"/>
            <w:gridSpan w:val="2"/>
            <w:shd w:val="clear" w:color="auto" w:fill="DAEEF3" w:themeFill="accent5" w:themeFillTint="33"/>
          </w:tcPr>
          <w:p w14:paraId="11BAA357" w14:textId="4E9B4474" w:rsidR="00284973" w:rsidRPr="00907B70" w:rsidRDefault="00284973" w:rsidP="00186470">
            <w:pPr>
              <w:spacing w:after="0" w:line="240" w:lineRule="auto"/>
              <w:rPr>
                <w:b/>
              </w:rPr>
            </w:pPr>
            <w:r w:rsidRPr="00907B70">
              <w:rPr>
                <w:b/>
              </w:rPr>
              <w:t>Interdigit Timeout</w:t>
            </w:r>
          </w:p>
        </w:tc>
        <w:tc>
          <w:tcPr>
            <w:tcW w:w="2415" w:type="dxa"/>
            <w:gridSpan w:val="3"/>
          </w:tcPr>
          <w:p w14:paraId="4019011E" w14:textId="00388423" w:rsidR="00284973" w:rsidRPr="00907B70" w:rsidRDefault="00D47D3A" w:rsidP="00186470">
            <w:pPr>
              <w:spacing w:after="0" w:line="240" w:lineRule="auto"/>
            </w:pPr>
            <w:r w:rsidRPr="00907B70">
              <w:t>5 seconds</w:t>
            </w:r>
          </w:p>
        </w:tc>
      </w:tr>
      <w:tr w:rsidR="00284973" w:rsidRPr="00907B70" w14:paraId="11055758" w14:textId="77777777" w:rsidTr="36C25432">
        <w:trPr>
          <w:trHeight w:val="305"/>
        </w:trPr>
        <w:tc>
          <w:tcPr>
            <w:tcW w:w="9363" w:type="dxa"/>
            <w:gridSpan w:val="9"/>
            <w:shd w:val="clear" w:color="auto" w:fill="000000" w:themeFill="text1"/>
            <w:vAlign w:val="center"/>
          </w:tcPr>
          <w:p w14:paraId="1252E419" w14:textId="77777777" w:rsidR="00284973" w:rsidRPr="00907B70" w:rsidRDefault="00284973" w:rsidP="00186470">
            <w:pPr>
              <w:spacing w:after="0" w:line="240" w:lineRule="auto"/>
              <w:rPr>
                <w:b/>
                <w:sz w:val="24"/>
                <w:szCs w:val="24"/>
              </w:rPr>
            </w:pPr>
          </w:p>
        </w:tc>
      </w:tr>
      <w:tr w:rsidR="00284973" w:rsidRPr="00907B70" w14:paraId="05B074CE" w14:textId="77777777" w:rsidTr="36C25432">
        <w:trPr>
          <w:trHeight w:val="305"/>
        </w:trPr>
        <w:tc>
          <w:tcPr>
            <w:tcW w:w="9363" w:type="dxa"/>
            <w:gridSpan w:val="9"/>
            <w:shd w:val="clear" w:color="auto" w:fill="D9D9D9" w:themeFill="background1" w:themeFillShade="D9"/>
            <w:vAlign w:val="center"/>
          </w:tcPr>
          <w:p w14:paraId="69AF5082" w14:textId="0F314784" w:rsidR="00284973" w:rsidRPr="00907B70" w:rsidRDefault="00284973" w:rsidP="00186470">
            <w:pPr>
              <w:spacing w:after="0" w:line="240" w:lineRule="auto"/>
              <w:rPr>
                <w:b/>
                <w:sz w:val="24"/>
                <w:szCs w:val="24"/>
              </w:rPr>
            </w:pPr>
            <w:r w:rsidRPr="00907B70">
              <w:rPr>
                <w:b/>
                <w:sz w:val="24"/>
                <w:szCs w:val="24"/>
              </w:rPr>
              <w:t>Initial Prompts</w:t>
            </w:r>
          </w:p>
        </w:tc>
      </w:tr>
      <w:tr w:rsidR="00284973" w:rsidRPr="00907B70" w14:paraId="1C71B301" w14:textId="77777777" w:rsidTr="36C25432">
        <w:trPr>
          <w:trHeight w:val="305"/>
        </w:trPr>
        <w:tc>
          <w:tcPr>
            <w:tcW w:w="2178" w:type="dxa"/>
            <w:tcBorders>
              <w:bottom w:val="single" w:sz="4" w:space="0" w:color="000000" w:themeColor="text1"/>
            </w:tcBorders>
            <w:shd w:val="clear" w:color="auto" w:fill="DAEEF3" w:themeFill="accent5" w:themeFillTint="33"/>
            <w:vAlign w:val="center"/>
          </w:tcPr>
          <w:p w14:paraId="6B1DBC35" w14:textId="1A3DA326" w:rsidR="00284973" w:rsidRPr="00907B70" w:rsidRDefault="00284973" w:rsidP="00211CBB">
            <w:pPr>
              <w:spacing w:after="0" w:line="240" w:lineRule="auto"/>
              <w:jc w:val="center"/>
              <w:rPr>
                <w:b/>
                <w:i/>
              </w:rPr>
            </w:pPr>
            <w:r w:rsidRPr="00907B70">
              <w:rPr>
                <w:b/>
                <w:i/>
              </w:rPr>
              <w:t>Name</w:t>
            </w:r>
          </w:p>
        </w:tc>
        <w:tc>
          <w:tcPr>
            <w:tcW w:w="1597" w:type="dxa"/>
            <w:gridSpan w:val="2"/>
            <w:tcBorders>
              <w:bottom w:val="single" w:sz="4" w:space="0" w:color="000000" w:themeColor="text1"/>
            </w:tcBorders>
            <w:shd w:val="clear" w:color="auto" w:fill="DAEEF3" w:themeFill="accent5" w:themeFillTint="33"/>
            <w:vAlign w:val="center"/>
          </w:tcPr>
          <w:p w14:paraId="6ECA2374" w14:textId="678B44C7" w:rsidR="00284973" w:rsidRPr="00907B70" w:rsidRDefault="00284973" w:rsidP="00211CBB">
            <w:pPr>
              <w:spacing w:after="0" w:line="240" w:lineRule="auto"/>
              <w:jc w:val="center"/>
              <w:rPr>
                <w:b/>
                <w:i/>
              </w:rPr>
            </w:pPr>
            <w:r w:rsidRPr="00907B70">
              <w:rPr>
                <w:b/>
                <w:i/>
              </w:rPr>
              <w:t>Condition</w:t>
            </w:r>
          </w:p>
        </w:tc>
        <w:tc>
          <w:tcPr>
            <w:tcW w:w="5588" w:type="dxa"/>
            <w:gridSpan w:val="6"/>
            <w:tcBorders>
              <w:bottom w:val="single" w:sz="4" w:space="0" w:color="000000" w:themeColor="text1"/>
            </w:tcBorders>
            <w:shd w:val="clear" w:color="auto" w:fill="DAEEF3" w:themeFill="accent5" w:themeFillTint="33"/>
            <w:vAlign w:val="center"/>
          </w:tcPr>
          <w:p w14:paraId="3C6226A7" w14:textId="0E4F5764" w:rsidR="00284973" w:rsidRPr="00907B70" w:rsidRDefault="00284973" w:rsidP="00211CBB">
            <w:pPr>
              <w:spacing w:after="0" w:line="240" w:lineRule="auto"/>
              <w:jc w:val="center"/>
              <w:rPr>
                <w:b/>
                <w:i/>
              </w:rPr>
            </w:pPr>
            <w:r w:rsidRPr="00907B70">
              <w:rPr>
                <w:b/>
                <w:i/>
              </w:rPr>
              <w:t>Wording</w:t>
            </w:r>
          </w:p>
        </w:tc>
      </w:tr>
      <w:tr w:rsidR="00284973" w:rsidRPr="00F85F27" w14:paraId="42732A42" w14:textId="77777777" w:rsidTr="36C25432">
        <w:trPr>
          <w:trHeight w:val="305"/>
        </w:trPr>
        <w:tc>
          <w:tcPr>
            <w:tcW w:w="2178" w:type="dxa"/>
            <w:tcBorders>
              <w:bottom w:val="single" w:sz="4" w:space="0" w:color="000000" w:themeColor="text1"/>
            </w:tcBorders>
            <w:shd w:val="clear" w:color="auto" w:fill="auto"/>
          </w:tcPr>
          <w:p w14:paraId="18A94C3D" w14:textId="7BEA5FF5" w:rsidR="00284973" w:rsidRPr="00907B70" w:rsidRDefault="00284973" w:rsidP="00C551FE">
            <w:pPr>
              <w:spacing w:after="0" w:line="240" w:lineRule="auto"/>
              <w:rPr>
                <w:sz w:val="20"/>
                <w:szCs w:val="20"/>
              </w:rPr>
            </w:pPr>
            <w:r w:rsidRPr="00907B70">
              <w:rPr>
                <w:sz w:val="20"/>
                <w:szCs w:val="20"/>
              </w:rPr>
              <w:t>10</w:t>
            </w:r>
            <w:r w:rsidR="008B7E4A">
              <w:rPr>
                <w:sz w:val="20"/>
                <w:szCs w:val="20"/>
              </w:rPr>
              <w:t>0</w:t>
            </w:r>
            <w:r w:rsidRPr="00907B70">
              <w:rPr>
                <w:sz w:val="20"/>
                <w:szCs w:val="20"/>
              </w:rPr>
              <w:t>0-1a.wav</w:t>
            </w:r>
          </w:p>
        </w:tc>
        <w:tc>
          <w:tcPr>
            <w:tcW w:w="1597" w:type="dxa"/>
            <w:gridSpan w:val="2"/>
            <w:tcBorders>
              <w:bottom w:val="single" w:sz="4" w:space="0" w:color="000000" w:themeColor="text1"/>
            </w:tcBorders>
            <w:shd w:val="clear" w:color="auto" w:fill="auto"/>
          </w:tcPr>
          <w:p w14:paraId="31DE895E" w14:textId="784ADD1A" w:rsidR="00284973" w:rsidRPr="007C28FA" w:rsidRDefault="00284973" w:rsidP="00C551FE">
            <w:pPr>
              <w:spacing w:after="0" w:line="240" w:lineRule="auto"/>
              <w:rPr>
                <w:sz w:val="20"/>
                <w:szCs w:val="20"/>
              </w:rPr>
            </w:pPr>
            <w:r w:rsidRPr="007C28FA">
              <w:rPr>
                <w:sz w:val="20"/>
                <w:szCs w:val="20"/>
              </w:rPr>
              <w:t>Initial</w:t>
            </w:r>
          </w:p>
        </w:tc>
        <w:tc>
          <w:tcPr>
            <w:tcW w:w="5588" w:type="dxa"/>
            <w:gridSpan w:val="6"/>
            <w:tcBorders>
              <w:bottom w:val="single" w:sz="4" w:space="0" w:color="000000" w:themeColor="text1"/>
            </w:tcBorders>
            <w:shd w:val="clear" w:color="auto" w:fill="auto"/>
            <w:vAlign w:val="center"/>
          </w:tcPr>
          <w:p w14:paraId="488F7473" w14:textId="3CD9E7D0" w:rsidR="00284973" w:rsidRPr="00F03FB4" w:rsidRDefault="6A88A7C5" w:rsidP="0065554A">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comenzar, dígame su Número de Cuenta</w:t>
            </w:r>
          </w:p>
        </w:tc>
      </w:tr>
      <w:tr w:rsidR="00284973" w:rsidRPr="00907B70" w14:paraId="5855A457" w14:textId="77777777" w:rsidTr="36C25432">
        <w:trPr>
          <w:trHeight w:val="305"/>
        </w:trPr>
        <w:tc>
          <w:tcPr>
            <w:tcW w:w="9363" w:type="dxa"/>
            <w:gridSpan w:val="9"/>
            <w:tcBorders>
              <w:bottom w:val="single" w:sz="4" w:space="0" w:color="000000" w:themeColor="text1"/>
            </w:tcBorders>
            <w:shd w:val="clear" w:color="auto" w:fill="D9D9D9" w:themeFill="background1" w:themeFillShade="D9"/>
            <w:vAlign w:val="center"/>
          </w:tcPr>
          <w:p w14:paraId="5728EE95" w14:textId="53DE4076" w:rsidR="00284973" w:rsidRPr="00907B70" w:rsidRDefault="00284973" w:rsidP="00186470">
            <w:pPr>
              <w:spacing w:after="0" w:line="240" w:lineRule="auto"/>
              <w:rPr>
                <w:b/>
                <w:sz w:val="24"/>
                <w:szCs w:val="24"/>
              </w:rPr>
            </w:pPr>
            <w:r w:rsidRPr="00907B70">
              <w:rPr>
                <w:b/>
                <w:sz w:val="24"/>
                <w:szCs w:val="24"/>
              </w:rPr>
              <w:t>Retry Prompts</w:t>
            </w:r>
          </w:p>
        </w:tc>
      </w:tr>
      <w:tr w:rsidR="00284973" w:rsidRPr="00907B70" w14:paraId="0F3B3CF0" w14:textId="77777777" w:rsidTr="36C25432">
        <w:trPr>
          <w:trHeight w:val="305"/>
        </w:trPr>
        <w:tc>
          <w:tcPr>
            <w:tcW w:w="2178" w:type="dxa"/>
            <w:tcBorders>
              <w:bottom w:val="single" w:sz="4" w:space="0" w:color="000000" w:themeColor="text1"/>
            </w:tcBorders>
            <w:shd w:val="clear" w:color="auto" w:fill="DAEEF3" w:themeFill="accent5" w:themeFillTint="33"/>
            <w:vAlign w:val="center"/>
          </w:tcPr>
          <w:p w14:paraId="507AC414" w14:textId="77777777" w:rsidR="00284973" w:rsidRPr="00907B70" w:rsidRDefault="00284973" w:rsidP="00211CBB">
            <w:pPr>
              <w:spacing w:after="0" w:line="240" w:lineRule="auto"/>
              <w:jc w:val="center"/>
              <w:rPr>
                <w:b/>
                <w:i/>
                <w:sz w:val="24"/>
                <w:szCs w:val="24"/>
              </w:rPr>
            </w:pPr>
            <w:r w:rsidRPr="00907B70">
              <w:rPr>
                <w:b/>
                <w:i/>
              </w:rPr>
              <w:t>Name</w:t>
            </w:r>
          </w:p>
        </w:tc>
        <w:tc>
          <w:tcPr>
            <w:tcW w:w="1597" w:type="dxa"/>
            <w:gridSpan w:val="2"/>
            <w:tcBorders>
              <w:bottom w:val="single" w:sz="4" w:space="0" w:color="000000" w:themeColor="text1"/>
            </w:tcBorders>
            <w:shd w:val="clear" w:color="auto" w:fill="DAEEF3" w:themeFill="accent5" w:themeFillTint="33"/>
            <w:vAlign w:val="center"/>
          </w:tcPr>
          <w:p w14:paraId="6C2D8D4C" w14:textId="2A927AB9" w:rsidR="00284973" w:rsidRPr="00907B70" w:rsidRDefault="00284973" w:rsidP="00211CBB">
            <w:pPr>
              <w:spacing w:after="0" w:line="240" w:lineRule="auto"/>
              <w:jc w:val="center"/>
              <w:rPr>
                <w:b/>
                <w:i/>
                <w:sz w:val="24"/>
                <w:szCs w:val="24"/>
              </w:rPr>
            </w:pPr>
            <w:r w:rsidRPr="00907B70">
              <w:rPr>
                <w:b/>
                <w:i/>
              </w:rPr>
              <w:t>Condition</w:t>
            </w:r>
          </w:p>
        </w:tc>
        <w:tc>
          <w:tcPr>
            <w:tcW w:w="3870" w:type="dxa"/>
            <w:gridSpan w:val="5"/>
            <w:tcBorders>
              <w:bottom w:val="single" w:sz="4" w:space="0" w:color="000000" w:themeColor="text1"/>
            </w:tcBorders>
            <w:shd w:val="clear" w:color="auto" w:fill="DAEEF3" w:themeFill="accent5" w:themeFillTint="33"/>
            <w:vAlign w:val="center"/>
          </w:tcPr>
          <w:p w14:paraId="4DDDE8F6" w14:textId="553EFAEF" w:rsidR="00284973" w:rsidRPr="00907B70" w:rsidRDefault="00284973" w:rsidP="00211CBB">
            <w:pPr>
              <w:spacing w:after="0" w:line="240" w:lineRule="auto"/>
              <w:jc w:val="center"/>
              <w:rPr>
                <w:b/>
                <w:i/>
                <w:sz w:val="24"/>
                <w:szCs w:val="24"/>
              </w:rPr>
            </w:pPr>
            <w:r w:rsidRPr="00907B70">
              <w:rPr>
                <w:b/>
                <w:i/>
              </w:rPr>
              <w:t>Wording</w:t>
            </w:r>
          </w:p>
        </w:tc>
        <w:tc>
          <w:tcPr>
            <w:tcW w:w="1718" w:type="dxa"/>
            <w:tcBorders>
              <w:bottom w:val="single" w:sz="4" w:space="0" w:color="000000" w:themeColor="text1"/>
            </w:tcBorders>
            <w:shd w:val="clear" w:color="auto" w:fill="DAEEF3" w:themeFill="accent5" w:themeFillTint="33"/>
            <w:vAlign w:val="center"/>
          </w:tcPr>
          <w:p w14:paraId="2F5FF4B3" w14:textId="10C107F0" w:rsidR="00284973" w:rsidRPr="00907B70" w:rsidRDefault="00284973" w:rsidP="00211CBB">
            <w:pPr>
              <w:spacing w:after="0" w:line="240" w:lineRule="auto"/>
              <w:jc w:val="center"/>
              <w:rPr>
                <w:b/>
                <w:i/>
              </w:rPr>
            </w:pPr>
            <w:r w:rsidRPr="00907B70">
              <w:rPr>
                <w:b/>
                <w:i/>
              </w:rPr>
              <w:t>Transition</w:t>
            </w:r>
          </w:p>
        </w:tc>
      </w:tr>
      <w:tr w:rsidR="00284973" w:rsidRPr="00907B70" w14:paraId="074437B6" w14:textId="77777777" w:rsidTr="36C25432">
        <w:trPr>
          <w:trHeight w:val="305"/>
        </w:trPr>
        <w:tc>
          <w:tcPr>
            <w:tcW w:w="2178" w:type="dxa"/>
            <w:tcBorders>
              <w:bottom w:val="single" w:sz="4" w:space="0" w:color="000000" w:themeColor="text1"/>
            </w:tcBorders>
            <w:shd w:val="clear" w:color="auto" w:fill="auto"/>
          </w:tcPr>
          <w:p w14:paraId="62EE7241" w14:textId="5DA7BD95" w:rsidR="00284973" w:rsidRPr="00907B70" w:rsidRDefault="7ABCED2E" w:rsidP="36C25432">
            <w:pPr>
              <w:spacing w:after="0" w:line="240" w:lineRule="auto"/>
            </w:pPr>
            <w:r w:rsidRPr="36C25432">
              <w:rPr>
                <w:sz w:val="20"/>
                <w:szCs w:val="20"/>
              </w:rPr>
              <w:t>1011-1</w:t>
            </w:r>
            <w:r w:rsidR="6353555A" w:rsidRPr="36C25432">
              <w:rPr>
                <w:sz w:val="20"/>
                <w:szCs w:val="20"/>
              </w:rPr>
              <w:t>.wav</w:t>
            </w:r>
          </w:p>
        </w:tc>
        <w:tc>
          <w:tcPr>
            <w:tcW w:w="1597" w:type="dxa"/>
            <w:gridSpan w:val="2"/>
            <w:tcBorders>
              <w:bottom w:val="single" w:sz="4" w:space="0" w:color="000000" w:themeColor="text1"/>
            </w:tcBorders>
            <w:shd w:val="clear" w:color="auto" w:fill="auto"/>
          </w:tcPr>
          <w:p w14:paraId="70A20712" w14:textId="63A8B59D" w:rsidR="00284973" w:rsidRPr="00907B70" w:rsidRDefault="00284973" w:rsidP="00C551FE">
            <w:pPr>
              <w:spacing w:after="0" w:line="240" w:lineRule="auto"/>
              <w:rPr>
                <w:sz w:val="20"/>
                <w:szCs w:val="20"/>
              </w:rPr>
            </w:pPr>
            <w:r w:rsidRPr="00907B70">
              <w:rPr>
                <w:sz w:val="20"/>
                <w:szCs w:val="20"/>
              </w:rPr>
              <w:t>No Match 1</w:t>
            </w:r>
          </w:p>
        </w:tc>
        <w:tc>
          <w:tcPr>
            <w:tcW w:w="3870" w:type="dxa"/>
            <w:gridSpan w:val="5"/>
            <w:tcBorders>
              <w:bottom w:val="single" w:sz="4" w:space="0" w:color="000000" w:themeColor="text1"/>
            </w:tcBorders>
            <w:shd w:val="clear" w:color="auto" w:fill="auto"/>
          </w:tcPr>
          <w:p w14:paraId="12F6271E" w14:textId="35F61462" w:rsidR="0075589F" w:rsidRPr="00907B70" w:rsidRDefault="5D650264" w:rsidP="36C25432">
            <w:pPr>
              <w:spacing w:after="0" w:line="240" w:lineRule="auto"/>
            </w:pPr>
            <w:r w:rsidRPr="36C25432">
              <w:rPr>
                <w:rFonts w:ascii="Tahoma" w:hAnsi="Tahoma" w:cs="Tahoma"/>
                <w:color w:val="0070C0"/>
                <w:sz w:val="16"/>
                <w:szCs w:val="16"/>
              </w:rPr>
              <w:t xml:space="preserve">No </w:t>
            </w:r>
            <w:proofErr w:type="spellStart"/>
            <w:r w:rsidRPr="36C25432">
              <w:rPr>
                <w:rFonts w:ascii="Tahoma" w:hAnsi="Tahoma" w:cs="Tahoma"/>
                <w:color w:val="0070C0"/>
                <w:sz w:val="16"/>
                <w:szCs w:val="16"/>
              </w:rPr>
              <w:t>encontré</w:t>
            </w:r>
            <w:proofErr w:type="spellEnd"/>
            <w:r w:rsidRPr="36C25432">
              <w:rPr>
                <w:rFonts w:ascii="Tahoma" w:hAnsi="Tahoma" w:cs="Tahoma"/>
                <w:color w:val="0070C0"/>
                <w:sz w:val="16"/>
                <w:szCs w:val="16"/>
              </w:rPr>
              <w:t xml:space="preserve"> una </w:t>
            </w:r>
            <w:proofErr w:type="spellStart"/>
            <w:r w:rsidRPr="36C25432">
              <w:rPr>
                <w:rFonts w:ascii="Tahoma" w:hAnsi="Tahoma" w:cs="Tahoma"/>
                <w:color w:val="0070C0"/>
                <w:sz w:val="16"/>
                <w:szCs w:val="16"/>
              </w:rPr>
              <w:t>cuenta</w:t>
            </w:r>
            <w:proofErr w:type="spellEnd"/>
            <w:r w:rsidRPr="36C25432">
              <w:rPr>
                <w:rFonts w:ascii="Tahoma" w:hAnsi="Tahoma" w:cs="Tahoma"/>
                <w:color w:val="0070C0"/>
                <w:sz w:val="16"/>
                <w:szCs w:val="16"/>
              </w:rPr>
              <w:t>.</w:t>
            </w:r>
          </w:p>
        </w:tc>
        <w:tc>
          <w:tcPr>
            <w:tcW w:w="1718" w:type="dxa"/>
            <w:tcBorders>
              <w:bottom w:val="single" w:sz="4" w:space="0" w:color="000000" w:themeColor="text1"/>
            </w:tcBorders>
            <w:shd w:val="clear" w:color="auto" w:fill="auto"/>
          </w:tcPr>
          <w:p w14:paraId="6AA9984A" w14:textId="044FFAE7" w:rsidR="00284973" w:rsidRPr="00907B70" w:rsidRDefault="00004F57" w:rsidP="00C551FE">
            <w:pPr>
              <w:spacing w:after="0" w:line="240" w:lineRule="auto"/>
              <w:rPr>
                <w:sz w:val="20"/>
                <w:szCs w:val="20"/>
              </w:rPr>
            </w:pPr>
            <w:r>
              <w:rPr>
                <w:sz w:val="20"/>
                <w:szCs w:val="20"/>
              </w:rPr>
              <w:t>--</w:t>
            </w:r>
          </w:p>
        </w:tc>
      </w:tr>
      <w:tr w:rsidR="00284973" w:rsidRPr="00907B70" w14:paraId="4D81AF51" w14:textId="77777777" w:rsidTr="36C25432">
        <w:trPr>
          <w:trHeight w:val="305"/>
        </w:trPr>
        <w:tc>
          <w:tcPr>
            <w:tcW w:w="2178" w:type="dxa"/>
            <w:tcBorders>
              <w:bottom w:val="single" w:sz="4" w:space="0" w:color="000000" w:themeColor="text1"/>
            </w:tcBorders>
            <w:shd w:val="clear" w:color="auto" w:fill="auto"/>
          </w:tcPr>
          <w:p w14:paraId="7C7D3D80" w14:textId="101724C8" w:rsidR="00284973" w:rsidRPr="00907B70" w:rsidRDefault="00284973" w:rsidP="00C551FE">
            <w:pPr>
              <w:spacing w:after="0" w:line="240" w:lineRule="auto"/>
              <w:rPr>
                <w:sz w:val="20"/>
                <w:szCs w:val="20"/>
              </w:rPr>
            </w:pPr>
            <w:r w:rsidRPr="00907B70">
              <w:rPr>
                <w:sz w:val="20"/>
                <w:szCs w:val="20"/>
              </w:rPr>
              <w:t>10</w:t>
            </w:r>
            <w:r w:rsidR="008B7E4A">
              <w:rPr>
                <w:sz w:val="20"/>
                <w:szCs w:val="20"/>
              </w:rPr>
              <w:t>0</w:t>
            </w:r>
            <w:r w:rsidRPr="00907B70">
              <w:rPr>
                <w:sz w:val="20"/>
                <w:szCs w:val="20"/>
              </w:rPr>
              <w:t>0-2.wav</w:t>
            </w:r>
          </w:p>
        </w:tc>
        <w:tc>
          <w:tcPr>
            <w:tcW w:w="1597" w:type="dxa"/>
            <w:gridSpan w:val="2"/>
            <w:tcBorders>
              <w:bottom w:val="single" w:sz="4" w:space="0" w:color="000000" w:themeColor="text1"/>
            </w:tcBorders>
            <w:shd w:val="clear" w:color="auto" w:fill="auto"/>
          </w:tcPr>
          <w:p w14:paraId="6BAD58AD" w14:textId="0624FDB6" w:rsidR="00284973" w:rsidRPr="00907B70" w:rsidRDefault="00004F57" w:rsidP="00C551FE">
            <w:pPr>
              <w:spacing w:after="0" w:line="240" w:lineRule="auto"/>
              <w:rPr>
                <w:sz w:val="20"/>
                <w:szCs w:val="20"/>
              </w:rPr>
            </w:pPr>
            <w:r>
              <w:rPr>
                <w:sz w:val="20"/>
                <w:szCs w:val="20"/>
              </w:rPr>
              <w:t>^^</w:t>
            </w:r>
          </w:p>
        </w:tc>
        <w:tc>
          <w:tcPr>
            <w:tcW w:w="3870" w:type="dxa"/>
            <w:gridSpan w:val="5"/>
            <w:tcBorders>
              <w:bottom w:val="single" w:sz="4" w:space="0" w:color="000000" w:themeColor="text1"/>
            </w:tcBorders>
            <w:shd w:val="clear" w:color="auto" w:fill="auto"/>
          </w:tcPr>
          <w:p w14:paraId="742FC461" w14:textId="7F17462E" w:rsidR="00284973" w:rsidRPr="00F03FB4" w:rsidRDefault="00743482" w:rsidP="004C0922">
            <w:pPr>
              <w:spacing w:after="0" w:line="240" w:lineRule="auto"/>
              <w:rPr>
                <w:rFonts w:ascii="Tahoma" w:hAnsi="Tahoma" w:cs="Tahoma"/>
                <w:color w:val="0070C0"/>
                <w:sz w:val="16"/>
                <w:szCs w:val="16"/>
                <w:lang w:val="es-419"/>
              </w:rPr>
            </w:pPr>
            <w:r w:rsidRPr="00F03FB4">
              <w:rPr>
                <w:rFonts w:ascii="Tahoma" w:hAnsi="Tahoma" w:cs="Tahoma"/>
                <w:color w:val="0C7CBA"/>
                <w:sz w:val="16"/>
                <w:szCs w:val="16"/>
                <w:lang w:val="es-419"/>
              </w:rPr>
              <w:t>Simplemente, dígame su Número de Cuenta</w:t>
            </w:r>
          </w:p>
        </w:tc>
        <w:tc>
          <w:tcPr>
            <w:tcW w:w="1718" w:type="dxa"/>
            <w:tcBorders>
              <w:bottom w:val="single" w:sz="4" w:space="0" w:color="000000" w:themeColor="text1"/>
            </w:tcBorders>
            <w:shd w:val="clear" w:color="auto" w:fill="auto"/>
          </w:tcPr>
          <w:p w14:paraId="02568D91" w14:textId="661CA510" w:rsidR="00284973" w:rsidRPr="00907B70" w:rsidRDefault="005A4F81" w:rsidP="00C551FE">
            <w:pPr>
              <w:spacing w:after="0" w:line="240" w:lineRule="auto"/>
              <w:rPr>
                <w:sz w:val="20"/>
                <w:szCs w:val="20"/>
              </w:rPr>
            </w:pPr>
            <w:proofErr w:type="spellStart"/>
            <w:r>
              <w:rPr>
                <w:sz w:val="20"/>
                <w:szCs w:val="20"/>
              </w:rPr>
              <w:t>Rerecognition</w:t>
            </w:r>
            <w:proofErr w:type="spellEnd"/>
          </w:p>
        </w:tc>
      </w:tr>
      <w:tr w:rsidR="00284973" w:rsidRPr="00907B70" w14:paraId="256AB962" w14:textId="77777777" w:rsidTr="36C25432">
        <w:trPr>
          <w:trHeight w:val="305"/>
        </w:trPr>
        <w:tc>
          <w:tcPr>
            <w:tcW w:w="2178" w:type="dxa"/>
            <w:tcBorders>
              <w:bottom w:val="single" w:sz="4" w:space="0" w:color="000000" w:themeColor="text1"/>
            </w:tcBorders>
            <w:shd w:val="clear" w:color="auto" w:fill="auto"/>
          </w:tcPr>
          <w:p w14:paraId="172BAD24" w14:textId="4FDCFAF2" w:rsidR="00284973" w:rsidRPr="00907B70" w:rsidRDefault="00464F88" w:rsidP="00C551FE">
            <w:pPr>
              <w:spacing w:after="0" w:line="240" w:lineRule="auto"/>
              <w:rPr>
                <w:sz w:val="20"/>
                <w:szCs w:val="20"/>
              </w:rPr>
            </w:pPr>
            <w:r>
              <w:rPr>
                <w:sz w:val="20"/>
                <w:szCs w:val="20"/>
              </w:rPr>
              <w:t>NoMatch2</w:t>
            </w:r>
            <w:r w:rsidRPr="00907B70">
              <w:rPr>
                <w:sz w:val="20"/>
                <w:szCs w:val="20"/>
              </w:rPr>
              <w:t>.wav</w:t>
            </w:r>
          </w:p>
        </w:tc>
        <w:tc>
          <w:tcPr>
            <w:tcW w:w="1597" w:type="dxa"/>
            <w:gridSpan w:val="2"/>
            <w:tcBorders>
              <w:bottom w:val="single" w:sz="4" w:space="0" w:color="000000" w:themeColor="text1"/>
            </w:tcBorders>
            <w:shd w:val="clear" w:color="auto" w:fill="auto"/>
          </w:tcPr>
          <w:p w14:paraId="019DE99E" w14:textId="6D1AC3E2" w:rsidR="00284973" w:rsidRPr="00907B70" w:rsidRDefault="00284973" w:rsidP="00C551FE">
            <w:pPr>
              <w:spacing w:after="0" w:line="240" w:lineRule="auto"/>
              <w:rPr>
                <w:sz w:val="20"/>
                <w:szCs w:val="20"/>
              </w:rPr>
            </w:pPr>
            <w:r w:rsidRPr="00907B70">
              <w:rPr>
                <w:sz w:val="20"/>
                <w:szCs w:val="20"/>
              </w:rPr>
              <w:t>No Match 2</w:t>
            </w:r>
          </w:p>
        </w:tc>
        <w:tc>
          <w:tcPr>
            <w:tcW w:w="3870" w:type="dxa"/>
            <w:gridSpan w:val="5"/>
            <w:tcBorders>
              <w:bottom w:val="single" w:sz="4" w:space="0" w:color="000000" w:themeColor="text1"/>
            </w:tcBorders>
            <w:shd w:val="clear" w:color="auto" w:fill="auto"/>
          </w:tcPr>
          <w:p w14:paraId="2217F3F8" w14:textId="12C5AB14" w:rsidR="00284973" w:rsidRPr="00907B70" w:rsidRDefault="00464F88" w:rsidP="0075589F">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718" w:type="dxa"/>
            <w:tcBorders>
              <w:bottom w:val="single" w:sz="4" w:space="0" w:color="000000" w:themeColor="text1"/>
            </w:tcBorders>
            <w:shd w:val="clear" w:color="auto" w:fill="auto"/>
          </w:tcPr>
          <w:p w14:paraId="0BF732F6" w14:textId="75D7F50C" w:rsidR="00284973" w:rsidRPr="00907B70" w:rsidRDefault="00004F57" w:rsidP="00C551FE">
            <w:pPr>
              <w:spacing w:after="0" w:line="240" w:lineRule="auto"/>
              <w:rPr>
                <w:sz w:val="20"/>
                <w:szCs w:val="20"/>
              </w:rPr>
            </w:pPr>
            <w:r>
              <w:rPr>
                <w:sz w:val="20"/>
                <w:szCs w:val="20"/>
              </w:rPr>
              <w:t>--</w:t>
            </w:r>
          </w:p>
        </w:tc>
      </w:tr>
      <w:tr w:rsidR="00464F88" w:rsidRPr="00907B70" w14:paraId="7D058AF3" w14:textId="77777777" w:rsidTr="36C25432">
        <w:trPr>
          <w:trHeight w:val="305"/>
        </w:trPr>
        <w:tc>
          <w:tcPr>
            <w:tcW w:w="2178" w:type="dxa"/>
            <w:tcBorders>
              <w:bottom w:val="single" w:sz="4" w:space="0" w:color="000000" w:themeColor="text1"/>
            </w:tcBorders>
            <w:shd w:val="clear" w:color="auto" w:fill="auto"/>
          </w:tcPr>
          <w:p w14:paraId="1D85590C" w14:textId="646EF7C9" w:rsidR="00464F88" w:rsidRDefault="00464F88" w:rsidP="00464F88">
            <w:pPr>
              <w:spacing w:after="0" w:line="240" w:lineRule="auto"/>
              <w:rPr>
                <w:sz w:val="20"/>
                <w:szCs w:val="20"/>
              </w:rPr>
            </w:pPr>
            <w:r w:rsidRPr="00907B70">
              <w:rPr>
                <w:sz w:val="20"/>
                <w:szCs w:val="20"/>
              </w:rPr>
              <w:t>10</w:t>
            </w:r>
            <w:r w:rsidR="008B7E4A">
              <w:rPr>
                <w:sz w:val="20"/>
                <w:szCs w:val="20"/>
              </w:rPr>
              <w:t>0</w:t>
            </w:r>
            <w:r w:rsidRPr="00907B70">
              <w:rPr>
                <w:sz w:val="20"/>
                <w:szCs w:val="20"/>
              </w:rPr>
              <w:t>0-</w:t>
            </w:r>
            <w:r>
              <w:rPr>
                <w:sz w:val="20"/>
                <w:szCs w:val="20"/>
              </w:rPr>
              <w:t>3</w:t>
            </w:r>
            <w:r w:rsidRPr="00907B70">
              <w:rPr>
                <w:sz w:val="20"/>
                <w:szCs w:val="20"/>
              </w:rPr>
              <w:t>.wav</w:t>
            </w:r>
          </w:p>
        </w:tc>
        <w:tc>
          <w:tcPr>
            <w:tcW w:w="1597" w:type="dxa"/>
            <w:gridSpan w:val="2"/>
            <w:tcBorders>
              <w:bottom w:val="single" w:sz="4" w:space="0" w:color="000000" w:themeColor="text1"/>
            </w:tcBorders>
            <w:shd w:val="clear" w:color="auto" w:fill="auto"/>
          </w:tcPr>
          <w:p w14:paraId="1FB5EF23" w14:textId="5425E2D1" w:rsidR="00464F88" w:rsidRPr="00907B70" w:rsidRDefault="00004F57" w:rsidP="00464F88">
            <w:pPr>
              <w:spacing w:after="0" w:line="240" w:lineRule="auto"/>
              <w:rPr>
                <w:sz w:val="20"/>
                <w:szCs w:val="20"/>
              </w:rPr>
            </w:pPr>
            <w:r>
              <w:rPr>
                <w:sz w:val="20"/>
                <w:szCs w:val="20"/>
              </w:rPr>
              <w:t>^^</w:t>
            </w:r>
          </w:p>
        </w:tc>
        <w:tc>
          <w:tcPr>
            <w:tcW w:w="3870" w:type="dxa"/>
            <w:gridSpan w:val="5"/>
            <w:tcBorders>
              <w:bottom w:val="single" w:sz="4" w:space="0" w:color="000000" w:themeColor="text1"/>
            </w:tcBorders>
            <w:shd w:val="clear" w:color="auto" w:fill="auto"/>
          </w:tcPr>
          <w:p w14:paraId="21A3DA06" w14:textId="7AE4EF02" w:rsidR="00464F88" w:rsidRPr="00F03FB4" w:rsidRDefault="0493DFC2" w:rsidP="7C28C96E">
            <w:pPr>
              <w:spacing w:after="0" w:line="240" w:lineRule="auto"/>
              <w:rPr>
                <w:lang w:val="es-419"/>
              </w:rPr>
            </w:pPr>
            <w:r w:rsidRPr="00F03FB4">
              <w:rPr>
                <w:rFonts w:ascii="Tahoma" w:hAnsi="Tahoma" w:cs="Tahoma"/>
                <w:color w:val="0070C0"/>
                <w:sz w:val="16"/>
                <w:szCs w:val="16"/>
                <w:lang w:val="es-419"/>
              </w:rPr>
              <w:t xml:space="preserve">Simplemente ingrese su número de cuenta utilizando el teclado de su teléfono.  SI su número de cuenta incluye letras, ingrese </w:t>
            </w:r>
            <w:proofErr w:type="spellStart"/>
            <w:r w:rsidRPr="00F03FB4">
              <w:rPr>
                <w:rFonts w:ascii="Tahoma" w:hAnsi="Tahoma" w:cs="Tahoma"/>
                <w:color w:val="0070C0"/>
                <w:sz w:val="16"/>
                <w:szCs w:val="16"/>
                <w:lang w:val="es-419"/>
              </w:rPr>
              <w:t>sólamente</w:t>
            </w:r>
            <w:proofErr w:type="spellEnd"/>
            <w:r w:rsidRPr="00F03FB4">
              <w:rPr>
                <w:rFonts w:ascii="Tahoma" w:hAnsi="Tahoma" w:cs="Tahoma"/>
                <w:color w:val="0070C0"/>
                <w:sz w:val="16"/>
                <w:szCs w:val="16"/>
                <w:lang w:val="es-419"/>
              </w:rPr>
              <w:t xml:space="preserve"> los números.</w:t>
            </w:r>
          </w:p>
        </w:tc>
        <w:tc>
          <w:tcPr>
            <w:tcW w:w="1718" w:type="dxa"/>
            <w:tcBorders>
              <w:bottom w:val="single" w:sz="4" w:space="0" w:color="000000" w:themeColor="text1"/>
            </w:tcBorders>
            <w:shd w:val="clear" w:color="auto" w:fill="auto"/>
          </w:tcPr>
          <w:p w14:paraId="25EFD686" w14:textId="01401258" w:rsidR="00464F88" w:rsidRPr="00907B70" w:rsidRDefault="00464F88" w:rsidP="00464F88">
            <w:pPr>
              <w:spacing w:after="0" w:line="240" w:lineRule="auto"/>
              <w:rPr>
                <w:sz w:val="20"/>
                <w:szCs w:val="20"/>
              </w:rPr>
            </w:pPr>
            <w:proofErr w:type="spellStart"/>
            <w:r>
              <w:rPr>
                <w:sz w:val="20"/>
                <w:szCs w:val="20"/>
              </w:rPr>
              <w:t>Rerecognition</w:t>
            </w:r>
            <w:proofErr w:type="spellEnd"/>
          </w:p>
        </w:tc>
      </w:tr>
      <w:tr w:rsidR="00464F88" w:rsidRPr="00907B70" w14:paraId="22B278F4" w14:textId="77777777" w:rsidTr="36C25432">
        <w:trPr>
          <w:trHeight w:val="305"/>
        </w:trPr>
        <w:tc>
          <w:tcPr>
            <w:tcW w:w="2178" w:type="dxa"/>
            <w:tcBorders>
              <w:bottom w:val="single" w:sz="4" w:space="0" w:color="000000" w:themeColor="text1"/>
            </w:tcBorders>
            <w:shd w:val="clear" w:color="auto" w:fill="auto"/>
          </w:tcPr>
          <w:p w14:paraId="0941FDB1" w14:textId="2FF1135E" w:rsidR="00464F88" w:rsidRPr="00907B70" w:rsidRDefault="00464F88" w:rsidP="00464F88">
            <w:pPr>
              <w:spacing w:after="0" w:line="240" w:lineRule="auto"/>
              <w:rPr>
                <w:sz w:val="20"/>
                <w:szCs w:val="20"/>
              </w:rPr>
            </w:pPr>
            <w:r>
              <w:rPr>
                <w:sz w:val="20"/>
                <w:szCs w:val="20"/>
              </w:rPr>
              <w:t>--</w:t>
            </w:r>
          </w:p>
        </w:tc>
        <w:tc>
          <w:tcPr>
            <w:tcW w:w="1597" w:type="dxa"/>
            <w:gridSpan w:val="2"/>
            <w:tcBorders>
              <w:bottom w:val="single" w:sz="4" w:space="0" w:color="000000" w:themeColor="text1"/>
            </w:tcBorders>
            <w:shd w:val="clear" w:color="auto" w:fill="auto"/>
          </w:tcPr>
          <w:p w14:paraId="43AE19B6" w14:textId="6E2D063E" w:rsidR="00464F88" w:rsidRPr="00907B70" w:rsidRDefault="00464F88" w:rsidP="00464F88">
            <w:pPr>
              <w:spacing w:after="0" w:line="240" w:lineRule="auto"/>
              <w:rPr>
                <w:sz w:val="20"/>
                <w:szCs w:val="20"/>
              </w:rPr>
            </w:pPr>
            <w:r>
              <w:rPr>
                <w:sz w:val="20"/>
                <w:szCs w:val="20"/>
              </w:rPr>
              <w:t>No Match 3</w:t>
            </w:r>
          </w:p>
        </w:tc>
        <w:tc>
          <w:tcPr>
            <w:tcW w:w="3870" w:type="dxa"/>
            <w:gridSpan w:val="5"/>
            <w:tcBorders>
              <w:bottom w:val="single" w:sz="4" w:space="0" w:color="000000" w:themeColor="text1"/>
            </w:tcBorders>
            <w:shd w:val="clear" w:color="auto" w:fill="auto"/>
          </w:tcPr>
          <w:p w14:paraId="091D2D9E" w14:textId="7528A163" w:rsidR="00464F88" w:rsidRPr="0075589F" w:rsidRDefault="00464F88" w:rsidP="00464F88">
            <w:pPr>
              <w:spacing w:after="0" w:line="240" w:lineRule="auto"/>
              <w:rPr>
                <w:rFonts w:ascii="Tahoma" w:hAnsi="Tahoma" w:cs="Tahoma"/>
                <w:color w:val="0C7CBA"/>
                <w:sz w:val="16"/>
                <w:szCs w:val="16"/>
              </w:rPr>
            </w:pPr>
            <w:r>
              <w:rPr>
                <w:rFonts w:ascii="Tahoma" w:hAnsi="Tahoma" w:cs="Tahoma"/>
                <w:color w:val="0C7CBA"/>
                <w:sz w:val="16"/>
                <w:szCs w:val="16"/>
              </w:rPr>
              <w:t>--</w:t>
            </w:r>
          </w:p>
        </w:tc>
        <w:tc>
          <w:tcPr>
            <w:tcW w:w="1718" w:type="dxa"/>
            <w:tcBorders>
              <w:bottom w:val="single" w:sz="4" w:space="0" w:color="000000" w:themeColor="text1"/>
            </w:tcBorders>
            <w:shd w:val="clear" w:color="auto" w:fill="auto"/>
          </w:tcPr>
          <w:p w14:paraId="3F6BB95A" w14:textId="33B9299B" w:rsidR="00464F88" w:rsidRDefault="00746E27" w:rsidP="00464F88">
            <w:pPr>
              <w:spacing w:after="0" w:line="240" w:lineRule="auto"/>
              <w:rPr>
                <w:sz w:val="20"/>
                <w:szCs w:val="20"/>
              </w:rPr>
            </w:pPr>
            <w:hyperlink w:anchor="_1200_inAskInvNbr" w:history="1">
              <w:r w:rsidR="00004F57" w:rsidRPr="00004F57">
                <w:rPr>
                  <w:rStyle w:val="Hyperlink"/>
                  <w:sz w:val="20"/>
                  <w:szCs w:val="20"/>
                </w:rPr>
                <w:t>1200_inAskInvNbr</w:t>
              </w:r>
            </w:hyperlink>
          </w:p>
        </w:tc>
      </w:tr>
      <w:tr w:rsidR="00464F88" w:rsidRPr="00907B70" w14:paraId="2837776E" w14:textId="77777777" w:rsidTr="36C25432">
        <w:trPr>
          <w:trHeight w:val="305"/>
        </w:trPr>
        <w:tc>
          <w:tcPr>
            <w:tcW w:w="2178" w:type="dxa"/>
            <w:tcBorders>
              <w:bottom w:val="single" w:sz="4" w:space="0" w:color="000000" w:themeColor="text1"/>
            </w:tcBorders>
            <w:shd w:val="clear" w:color="auto" w:fill="auto"/>
          </w:tcPr>
          <w:p w14:paraId="17C27C5A" w14:textId="00DCED21" w:rsidR="00464F88" w:rsidRPr="00907B70" w:rsidRDefault="00464F88" w:rsidP="00464F88">
            <w:pPr>
              <w:spacing w:after="0" w:line="240" w:lineRule="auto"/>
              <w:rPr>
                <w:sz w:val="20"/>
                <w:szCs w:val="20"/>
              </w:rPr>
            </w:pPr>
            <w:r>
              <w:rPr>
                <w:sz w:val="20"/>
                <w:szCs w:val="20"/>
              </w:rPr>
              <w:t>NoInput1.wav</w:t>
            </w:r>
          </w:p>
        </w:tc>
        <w:tc>
          <w:tcPr>
            <w:tcW w:w="1597" w:type="dxa"/>
            <w:gridSpan w:val="2"/>
            <w:tcBorders>
              <w:bottom w:val="single" w:sz="4" w:space="0" w:color="000000" w:themeColor="text1"/>
            </w:tcBorders>
            <w:shd w:val="clear" w:color="auto" w:fill="auto"/>
          </w:tcPr>
          <w:p w14:paraId="1B2935E1" w14:textId="19673AE7" w:rsidR="00464F88" w:rsidRPr="00907B70" w:rsidRDefault="00464F88" w:rsidP="00464F88">
            <w:pPr>
              <w:spacing w:after="0" w:line="240" w:lineRule="auto"/>
              <w:rPr>
                <w:sz w:val="20"/>
                <w:szCs w:val="20"/>
              </w:rPr>
            </w:pPr>
            <w:r>
              <w:rPr>
                <w:sz w:val="20"/>
                <w:szCs w:val="20"/>
              </w:rPr>
              <w:t>No Input 1</w:t>
            </w:r>
          </w:p>
        </w:tc>
        <w:tc>
          <w:tcPr>
            <w:tcW w:w="3870" w:type="dxa"/>
            <w:gridSpan w:val="5"/>
            <w:tcBorders>
              <w:bottom w:val="single" w:sz="4" w:space="0" w:color="000000" w:themeColor="text1"/>
            </w:tcBorders>
            <w:shd w:val="clear" w:color="auto" w:fill="auto"/>
          </w:tcPr>
          <w:p w14:paraId="1704C086" w14:textId="3783D4FF" w:rsidR="00464F88" w:rsidRPr="00907B70" w:rsidRDefault="00464F88" w:rsidP="00464F88">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718" w:type="dxa"/>
            <w:tcBorders>
              <w:bottom w:val="single" w:sz="4" w:space="0" w:color="000000" w:themeColor="text1"/>
            </w:tcBorders>
            <w:shd w:val="clear" w:color="auto" w:fill="auto"/>
          </w:tcPr>
          <w:p w14:paraId="2C5A889B" w14:textId="61517D05" w:rsidR="00464F88" w:rsidRPr="00907B70" w:rsidRDefault="00004F57" w:rsidP="00464F88">
            <w:pPr>
              <w:spacing w:after="0" w:line="240" w:lineRule="auto"/>
              <w:rPr>
                <w:sz w:val="20"/>
                <w:szCs w:val="20"/>
              </w:rPr>
            </w:pPr>
            <w:r>
              <w:rPr>
                <w:sz w:val="20"/>
                <w:szCs w:val="20"/>
              </w:rPr>
              <w:t>--</w:t>
            </w:r>
          </w:p>
        </w:tc>
      </w:tr>
      <w:tr w:rsidR="00464F88" w:rsidRPr="00907B70" w14:paraId="107D2C81" w14:textId="77777777" w:rsidTr="36C25432">
        <w:trPr>
          <w:trHeight w:val="305"/>
        </w:trPr>
        <w:tc>
          <w:tcPr>
            <w:tcW w:w="2178" w:type="dxa"/>
            <w:tcBorders>
              <w:bottom w:val="single" w:sz="4" w:space="0" w:color="000000" w:themeColor="text1"/>
            </w:tcBorders>
            <w:shd w:val="clear" w:color="auto" w:fill="auto"/>
          </w:tcPr>
          <w:p w14:paraId="244C1B4C" w14:textId="6FEBB8DA" w:rsidR="00464F88" w:rsidRPr="00907B70" w:rsidRDefault="00464F88" w:rsidP="00464F88">
            <w:pPr>
              <w:spacing w:after="0" w:line="240" w:lineRule="auto"/>
              <w:rPr>
                <w:sz w:val="20"/>
                <w:szCs w:val="20"/>
              </w:rPr>
            </w:pPr>
            <w:r w:rsidRPr="00907B70">
              <w:rPr>
                <w:sz w:val="20"/>
                <w:szCs w:val="20"/>
              </w:rPr>
              <w:t>10</w:t>
            </w:r>
            <w:r w:rsidR="008B7E4A">
              <w:rPr>
                <w:sz w:val="20"/>
                <w:szCs w:val="20"/>
              </w:rPr>
              <w:t>0</w:t>
            </w:r>
            <w:r w:rsidRPr="00907B70">
              <w:rPr>
                <w:sz w:val="20"/>
                <w:szCs w:val="20"/>
              </w:rPr>
              <w:t>0-2.wav</w:t>
            </w:r>
          </w:p>
        </w:tc>
        <w:tc>
          <w:tcPr>
            <w:tcW w:w="1597" w:type="dxa"/>
            <w:gridSpan w:val="2"/>
            <w:tcBorders>
              <w:bottom w:val="single" w:sz="4" w:space="0" w:color="000000" w:themeColor="text1"/>
            </w:tcBorders>
            <w:shd w:val="clear" w:color="auto" w:fill="auto"/>
          </w:tcPr>
          <w:p w14:paraId="16BFF2D3" w14:textId="4C7B5281" w:rsidR="00464F88" w:rsidRPr="00907B70" w:rsidRDefault="00004F57" w:rsidP="00464F88">
            <w:pPr>
              <w:spacing w:after="0" w:line="240" w:lineRule="auto"/>
              <w:rPr>
                <w:sz w:val="20"/>
                <w:szCs w:val="20"/>
              </w:rPr>
            </w:pPr>
            <w:r>
              <w:rPr>
                <w:sz w:val="20"/>
                <w:szCs w:val="20"/>
              </w:rPr>
              <w:t>^^</w:t>
            </w:r>
          </w:p>
        </w:tc>
        <w:tc>
          <w:tcPr>
            <w:tcW w:w="3870" w:type="dxa"/>
            <w:gridSpan w:val="5"/>
            <w:tcBorders>
              <w:bottom w:val="single" w:sz="4" w:space="0" w:color="000000" w:themeColor="text1"/>
            </w:tcBorders>
            <w:shd w:val="clear" w:color="auto" w:fill="auto"/>
          </w:tcPr>
          <w:p w14:paraId="5CD355AD" w14:textId="32AD4418" w:rsidR="00464F88" w:rsidRPr="00F03FB4" w:rsidRDefault="00464F88" w:rsidP="00464F88">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Simplemente, dígame su Número de Cuenta</w:t>
            </w:r>
          </w:p>
        </w:tc>
        <w:tc>
          <w:tcPr>
            <w:tcW w:w="1718" w:type="dxa"/>
            <w:tcBorders>
              <w:bottom w:val="single" w:sz="4" w:space="0" w:color="000000" w:themeColor="text1"/>
            </w:tcBorders>
            <w:shd w:val="clear" w:color="auto" w:fill="auto"/>
          </w:tcPr>
          <w:p w14:paraId="328AC390" w14:textId="3A076B52" w:rsidR="00464F88" w:rsidRPr="00907B70" w:rsidRDefault="00464F88" w:rsidP="00464F88">
            <w:pPr>
              <w:spacing w:after="0" w:line="240" w:lineRule="auto"/>
              <w:rPr>
                <w:sz w:val="20"/>
                <w:szCs w:val="20"/>
              </w:rPr>
            </w:pPr>
            <w:proofErr w:type="spellStart"/>
            <w:r>
              <w:rPr>
                <w:sz w:val="20"/>
                <w:szCs w:val="20"/>
              </w:rPr>
              <w:t>Rerecognition</w:t>
            </w:r>
            <w:proofErr w:type="spellEnd"/>
          </w:p>
        </w:tc>
      </w:tr>
      <w:tr w:rsidR="00464F88" w:rsidRPr="00907B70" w14:paraId="0BCB7850" w14:textId="77777777" w:rsidTr="36C25432">
        <w:trPr>
          <w:trHeight w:val="305"/>
        </w:trPr>
        <w:tc>
          <w:tcPr>
            <w:tcW w:w="2178" w:type="dxa"/>
            <w:tcBorders>
              <w:bottom w:val="single" w:sz="4" w:space="0" w:color="000000" w:themeColor="text1"/>
            </w:tcBorders>
            <w:shd w:val="clear" w:color="auto" w:fill="auto"/>
          </w:tcPr>
          <w:p w14:paraId="7C33A1E3" w14:textId="3681AD4E" w:rsidR="00464F88" w:rsidRPr="00907B70" w:rsidRDefault="00464F88" w:rsidP="00464F88">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597" w:type="dxa"/>
            <w:gridSpan w:val="2"/>
            <w:tcBorders>
              <w:bottom w:val="single" w:sz="4" w:space="0" w:color="000000" w:themeColor="text1"/>
            </w:tcBorders>
            <w:shd w:val="clear" w:color="auto" w:fill="auto"/>
          </w:tcPr>
          <w:p w14:paraId="63D6863C" w14:textId="4CFEC509" w:rsidR="00464F88" w:rsidRPr="00907B70" w:rsidRDefault="00464F88" w:rsidP="00464F88">
            <w:pPr>
              <w:spacing w:after="0" w:line="240" w:lineRule="auto"/>
              <w:rPr>
                <w:sz w:val="20"/>
                <w:szCs w:val="20"/>
              </w:rPr>
            </w:pPr>
            <w:r w:rsidRPr="00907B70">
              <w:rPr>
                <w:sz w:val="20"/>
                <w:szCs w:val="20"/>
              </w:rPr>
              <w:t>No Input 2</w:t>
            </w:r>
          </w:p>
        </w:tc>
        <w:tc>
          <w:tcPr>
            <w:tcW w:w="3870" w:type="dxa"/>
            <w:gridSpan w:val="5"/>
            <w:tcBorders>
              <w:bottom w:val="single" w:sz="4" w:space="0" w:color="000000" w:themeColor="text1"/>
            </w:tcBorders>
            <w:shd w:val="clear" w:color="auto" w:fill="auto"/>
          </w:tcPr>
          <w:p w14:paraId="37E8A6E8" w14:textId="32265089" w:rsidR="00464F88" w:rsidRPr="00907B70" w:rsidRDefault="00464F88" w:rsidP="00464F88">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718" w:type="dxa"/>
            <w:tcBorders>
              <w:bottom w:val="single" w:sz="4" w:space="0" w:color="000000" w:themeColor="text1"/>
            </w:tcBorders>
            <w:shd w:val="clear" w:color="auto" w:fill="auto"/>
          </w:tcPr>
          <w:p w14:paraId="7357D677" w14:textId="4AEDE33C" w:rsidR="00464F88" w:rsidRPr="00907B70" w:rsidRDefault="00004F57" w:rsidP="00464F88">
            <w:pPr>
              <w:spacing w:after="0" w:line="240" w:lineRule="auto"/>
              <w:rPr>
                <w:sz w:val="20"/>
                <w:szCs w:val="20"/>
              </w:rPr>
            </w:pPr>
            <w:r>
              <w:rPr>
                <w:sz w:val="20"/>
                <w:szCs w:val="20"/>
              </w:rPr>
              <w:t>--</w:t>
            </w:r>
          </w:p>
        </w:tc>
      </w:tr>
      <w:tr w:rsidR="00464F88" w:rsidRPr="00907B70" w14:paraId="53A1FBB9" w14:textId="77777777" w:rsidTr="36C25432">
        <w:trPr>
          <w:trHeight w:val="305"/>
        </w:trPr>
        <w:tc>
          <w:tcPr>
            <w:tcW w:w="2178" w:type="dxa"/>
            <w:tcBorders>
              <w:bottom w:val="single" w:sz="4" w:space="0" w:color="000000" w:themeColor="text1"/>
            </w:tcBorders>
            <w:shd w:val="clear" w:color="auto" w:fill="auto"/>
          </w:tcPr>
          <w:p w14:paraId="53913201" w14:textId="6F37A649" w:rsidR="00464F88" w:rsidRPr="00907B70" w:rsidRDefault="00464F88" w:rsidP="00464F88">
            <w:pPr>
              <w:spacing w:after="0" w:line="240" w:lineRule="auto"/>
              <w:rPr>
                <w:sz w:val="20"/>
                <w:szCs w:val="20"/>
              </w:rPr>
            </w:pPr>
            <w:r w:rsidRPr="00907B70">
              <w:rPr>
                <w:sz w:val="20"/>
                <w:szCs w:val="20"/>
              </w:rPr>
              <w:t>10</w:t>
            </w:r>
            <w:r w:rsidR="008B7E4A">
              <w:rPr>
                <w:sz w:val="20"/>
                <w:szCs w:val="20"/>
              </w:rPr>
              <w:t>0</w:t>
            </w:r>
            <w:r w:rsidRPr="00907B70">
              <w:rPr>
                <w:sz w:val="20"/>
                <w:szCs w:val="20"/>
              </w:rPr>
              <w:t>0-3.wav</w:t>
            </w:r>
          </w:p>
        </w:tc>
        <w:tc>
          <w:tcPr>
            <w:tcW w:w="1597" w:type="dxa"/>
            <w:gridSpan w:val="2"/>
            <w:tcBorders>
              <w:bottom w:val="single" w:sz="4" w:space="0" w:color="000000" w:themeColor="text1"/>
            </w:tcBorders>
            <w:shd w:val="clear" w:color="auto" w:fill="auto"/>
          </w:tcPr>
          <w:p w14:paraId="04382915" w14:textId="3218EBE4" w:rsidR="00464F88" w:rsidRPr="00907B70" w:rsidRDefault="00004F57" w:rsidP="00464F88">
            <w:pPr>
              <w:spacing w:after="0" w:line="240" w:lineRule="auto"/>
              <w:rPr>
                <w:sz w:val="20"/>
                <w:szCs w:val="20"/>
              </w:rPr>
            </w:pPr>
            <w:r>
              <w:rPr>
                <w:sz w:val="20"/>
                <w:szCs w:val="20"/>
              </w:rPr>
              <w:t>^^</w:t>
            </w:r>
          </w:p>
        </w:tc>
        <w:tc>
          <w:tcPr>
            <w:tcW w:w="3870" w:type="dxa"/>
            <w:gridSpan w:val="5"/>
            <w:tcBorders>
              <w:bottom w:val="single" w:sz="4" w:space="0" w:color="000000" w:themeColor="text1"/>
            </w:tcBorders>
            <w:shd w:val="clear" w:color="auto" w:fill="auto"/>
          </w:tcPr>
          <w:p w14:paraId="798CC080" w14:textId="2491E542" w:rsidR="00464F88" w:rsidRPr="00F03FB4" w:rsidRDefault="0D19DE1F" w:rsidP="7C28C96E">
            <w:pPr>
              <w:spacing w:after="0" w:line="240" w:lineRule="auto"/>
              <w:rPr>
                <w:lang w:val="es-419"/>
              </w:rPr>
            </w:pPr>
            <w:r w:rsidRPr="00F03FB4">
              <w:rPr>
                <w:rFonts w:ascii="Tahoma" w:hAnsi="Tahoma" w:cs="Tahoma"/>
                <w:color w:val="0070C0"/>
                <w:sz w:val="16"/>
                <w:szCs w:val="16"/>
                <w:lang w:val="es-419"/>
              </w:rPr>
              <w:t xml:space="preserve">Simplemente ingrese su número de cuenta utilizando el teclado de su teléfono.  SI su número de cuenta incluye letras, ingrese </w:t>
            </w:r>
            <w:proofErr w:type="spellStart"/>
            <w:r w:rsidRPr="00F03FB4">
              <w:rPr>
                <w:rFonts w:ascii="Tahoma" w:hAnsi="Tahoma" w:cs="Tahoma"/>
                <w:color w:val="0070C0"/>
                <w:sz w:val="16"/>
                <w:szCs w:val="16"/>
                <w:lang w:val="es-419"/>
              </w:rPr>
              <w:t>sólamente</w:t>
            </w:r>
            <w:proofErr w:type="spellEnd"/>
            <w:r w:rsidRPr="00F03FB4">
              <w:rPr>
                <w:rFonts w:ascii="Tahoma" w:hAnsi="Tahoma" w:cs="Tahoma"/>
                <w:color w:val="0070C0"/>
                <w:sz w:val="16"/>
                <w:szCs w:val="16"/>
                <w:lang w:val="es-419"/>
              </w:rPr>
              <w:t xml:space="preserve"> los números.</w:t>
            </w:r>
          </w:p>
        </w:tc>
        <w:tc>
          <w:tcPr>
            <w:tcW w:w="1718" w:type="dxa"/>
            <w:tcBorders>
              <w:bottom w:val="single" w:sz="4" w:space="0" w:color="000000" w:themeColor="text1"/>
            </w:tcBorders>
            <w:shd w:val="clear" w:color="auto" w:fill="auto"/>
          </w:tcPr>
          <w:p w14:paraId="27C1DF58" w14:textId="03428A8B" w:rsidR="00464F88" w:rsidRPr="00907B70" w:rsidRDefault="00004F57" w:rsidP="00464F88">
            <w:pPr>
              <w:spacing w:after="0" w:line="240" w:lineRule="auto"/>
              <w:rPr>
                <w:sz w:val="20"/>
                <w:szCs w:val="20"/>
              </w:rPr>
            </w:pPr>
            <w:r>
              <w:rPr>
                <w:sz w:val="20"/>
                <w:szCs w:val="20"/>
              </w:rPr>
              <w:t>--</w:t>
            </w:r>
          </w:p>
        </w:tc>
      </w:tr>
      <w:tr w:rsidR="00464F88" w:rsidRPr="00907B70" w14:paraId="51DE5F56" w14:textId="77777777" w:rsidTr="36C25432">
        <w:trPr>
          <w:trHeight w:val="305"/>
        </w:trPr>
        <w:tc>
          <w:tcPr>
            <w:tcW w:w="2178" w:type="dxa"/>
            <w:tcBorders>
              <w:bottom w:val="single" w:sz="4" w:space="0" w:color="000000" w:themeColor="text1"/>
            </w:tcBorders>
            <w:shd w:val="clear" w:color="auto" w:fill="auto"/>
          </w:tcPr>
          <w:p w14:paraId="552112B2" w14:textId="77777777" w:rsidR="00464F88" w:rsidRPr="00907B70" w:rsidRDefault="00464F88" w:rsidP="00464F88">
            <w:pPr>
              <w:spacing w:after="0" w:line="240" w:lineRule="auto"/>
              <w:rPr>
                <w:sz w:val="20"/>
                <w:szCs w:val="20"/>
              </w:rPr>
            </w:pPr>
          </w:p>
        </w:tc>
        <w:tc>
          <w:tcPr>
            <w:tcW w:w="1597" w:type="dxa"/>
            <w:gridSpan w:val="2"/>
            <w:tcBorders>
              <w:bottom w:val="single" w:sz="4" w:space="0" w:color="000000" w:themeColor="text1"/>
            </w:tcBorders>
            <w:shd w:val="clear" w:color="auto" w:fill="auto"/>
          </w:tcPr>
          <w:p w14:paraId="70D719DE" w14:textId="141C611B" w:rsidR="00464F88" w:rsidRPr="00907B70" w:rsidRDefault="00464F88" w:rsidP="00464F88">
            <w:pPr>
              <w:spacing w:after="0" w:line="240" w:lineRule="auto"/>
              <w:rPr>
                <w:sz w:val="20"/>
                <w:szCs w:val="20"/>
              </w:rPr>
            </w:pPr>
            <w:r>
              <w:rPr>
                <w:sz w:val="20"/>
                <w:szCs w:val="20"/>
              </w:rPr>
              <w:t>No Input 3</w:t>
            </w:r>
          </w:p>
        </w:tc>
        <w:tc>
          <w:tcPr>
            <w:tcW w:w="3870" w:type="dxa"/>
            <w:gridSpan w:val="5"/>
            <w:tcBorders>
              <w:bottom w:val="single" w:sz="4" w:space="0" w:color="000000" w:themeColor="text1"/>
            </w:tcBorders>
            <w:shd w:val="clear" w:color="auto" w:fill="auto"/>
          </w:tcPr>
          <w:p w14:paraId="07084660" w14:textId="77777777" w:rsidR="00464F88" w:rsidRDefault="00464F88" w:rsidP="00464F88">
            <w:pPr>
              <w:spacing w:after="0" w:line="240" w:lineRule="auto"/>
              <w:rPr>
                <w:rFonts w:ascii="Tahoma" w:hAnsi="Tahoma" w:cs="Tahoma"/>
                <w:color w:val="0070C0"/>
                <w:sz w:val="16"/>
                <w:szCs w:val="16"/>
              </w:rPr>
            </w:pPr>
          </w:p>
        </w:tc>
        <w:tc>
          <w:tcPr>
            <w:tcW w:w="1718" w:type="dxa"/>
            <w:tcBorders>
              <w:bottom w:val="single" w:sz="4" w:space="0" w:color="000000" w:themeColor="text1"/>
            </w:tcBorders>
            <w:shd w:val="clear" w:color="auto" w:fill="auto"/>
          </w:tcPr>
          <w:p w14:paraId="63807391" w14:textId="7F8B053F" w:rsidR="00464F88" w:rsidRPr="00907B70" w:rsidRDefault="00746E27" w:rsidP="00464F88">
            <w:pPr>
              <w:spacing w:after="0" w:line="240" w:lineRule="auto"/>
              <w:rPr>
                <w:sz w:val="20"/>
                <w:szCs w:val="20"/>
              </w:rPr>
            </w:pPr>
            <w:hyperlink w:anchor="_1200_inAskInvNbr" w:history="1">
              <w:r w:rsidR="00004F57" w:rsidRPr="00004F57">
                <w:rPr>
                  <w:rStyle w:val="Hyperlink"/>
                  <w:sz w:val="20"/>
                  <w:szCs w:val="20"/>
                </w:rPr>
                <w:t>1200_inAskInvNbr</w:t>
              </w:r>
            </w:hyperlink>
          </w:p>
        </w:tc>
      </w:tr>
      <w:tr w:rsidR="00464F88" w:rsidRPr="00907B70" w14:paraId="29BCA0A4" w14:textId="77777777" w:rsidTr="36C25432">
        <w:trPr>
          <w:trHeight w:val="305"/>
        </w:trPr>
        <w:tc>
          <w:tcPr>
            <w:tcW w:w="9363" w:type="dxa"/>
            <w:gridSpan w:val="9"/>
            <w:tcBorders>
              <w:bottom w:val="single" w:sz="4" w:space="0" w:color="000000" w:themeColor="text1"/>
            </w:tcBorders>
            <w:shd w:val="clear" w:color="auto" w:fill="D9D9D9" w:themeFill="background1" w:themeFillShade="D9"/>
            <w:vAlign w:val="center"/>
          </w:tcPr>
          <w:p w14:paraId="679A690A" w14:textId="6EA3D832" w:rsidR="00464F88" w:rsidRPr="00907B70" w:rsidRDefault="00464F88" w:rsidP="00464F88">
            <w:pPr>
              <w:spacing w:after="0" w:line="240" w:lineRule="auto"/>
              <w:rPr>
                <w:b/>
                <w:sz w:val="24"/>
                <w:szCs w:val="24"/>
              </w:rPr>
            </w:pPr>
            <w:r w:rsidRPr="00907B70">
              <w:rPr>
                <w:b/>
                <w:sz w:val="24"/>
                <w:szCs w:val="24"/>
              </w:rPr>
              <w:t>Grammar</w:t>
            </w:r>
          </w:p>
        </w:tc>
      </w:tr>
      <w:tr w:rsidR="00464F88" w:rsidRPr="00907B70" w14:paraId="3354186D" w14:textId="77777777" w:rsidTr="36C25432">
        <w:tc>
          <w:tcPr>
            <w:tcW w:w="3258" w:type="dxa"/>
            <w:gridSpan w:val="2"/>
            <w:tcBorders>
              <w:bottom w:val="single" w:sz="4" w:space="0" w:color="000000" w:themeColor="text1"/>
            </w:tcBorders>
            <w:shd w:val="clear" w:color="auto" w:fill="DAEEF3" w:themeFill="accent5" w:themeFillTint="33"/>
          </w:tcPr>
          <w:p w14:paraId="0640B979" w14:textId="31FA1363" w:rsidR="00464F88" w:rsidRPr="00907B70" w:rsidRDefault="00464F88" w:rsidP="00464F88">
            <w:pPr>
              <w:spacing w:after="0" w:line="240" w:lineRule="auto"/>
              <w:jc w:val="center"/>
              <w:rPr>
                <w:b/>
                <w:i/>
              </w:rPr>
            </w:pPr>
            <w:r w:rsidRPr="00907B70">
              <w:rPr>
                <w:b/>
                <w:i/>
              </w:rPr>
              <w:t>Valid Utterances</w:t>
            </w:r>
          </w:p>
        </w:tc>
        <w:tc>
          <w:tcPr>
            <w:tcW w:w="1237" w:type="dxa"/>
            <w:gridSpan w:val="2"/>
            <w:tcBorders>
              <w:bottom w:val="single" w:sz="4" w:space="0" w:color="000000" w:themeColor="text1"/>
            </w:tcBorders>
            <w:shd w:val="clear" w:color="auto" w:fill="DAEEF3" w:themeFill="accent5" w:themeFillTint="33"/>
          </w:tcPr>
          <w:p w14:paraId="0BB57CD2" w14:textId="3ADE8929" w:rsidR="00464F88" w:rsidRPr="00907B70" w:rsidRDefault="00464F88" w:rsidP="00464F88">
            <w:pPr>
              <w:spacing w:after="0" w:line="240" w:lineRule="auto"/>
              <w:jc w:val="center"/>
              <w:rPr>
                <w:b/>
                <w:i/>
              </w:rPr>
            </w:pPr>
            <w:r w:rsidRPr="00907B70">
              <w:rPr>
                <w:b/>
                <w:i/>
              </w:rPr>
              <w:t>DTMF</w:t>
            </w:r>
          </w:p>
        </w:tc>
        <w:tc>
          <w:tcPr>
            <w:tcW w:w="3150" w:type="dxa"/>
            <w:gridSpan w:val="4"/>
            <w:tcBorders>
              <w:bottom w:val="single" w:sz="4" w:space="0" w:color="000000" w:themeColor="text1"/>
            </w:tcBorders>
            <w:shd w:val="clear" w:color="auto" w:fill="DAEEF3" w:themeFill="accent5" w:themeFillTint="33"/>
          </w:tcPr>
          <w:p w14:paraId="4C823956" w14:textId="7C1806AF" w:rsidR="00464F88" w:rsidRPr="00907B70" w:rsidRDefault="00464F88" w:rsidP="00464F88">
            <w:pPr>
              <w:spacing w:after="0" w:line="240" w:lineRule="auto"/>
              <w:jc w:val="center"/>
              <w:rPr>
                <w:b/>
                <w:i/>
              </w:rPr>
            </w:pPr>
            <w:r w:rsidRPr="00907B70">
              <w:rPr>
                <w:b/>
                <w:i/>
              </w:rPr>
              <w:t xml:space="preserve"> Response</w:t>
            </w:r>
          </w:p>
        </w:tc>
        <w:tc>
          <w:tcPr>
            <w:tcW w:w="1718" w:type="dxa"/>
            <w:tcBorders>
              <w:bottom w:val="single" w:sz="4" w:space="0" w:color="000000" w:themeColor="text1"/>
            </w:tcBorders>
            <w:shd w:val="clear" w:color="auto" w:fill="DAEEF3" w:themeFill="accent5" w:themeFillTint="33"/>
          </w:tcPr>
          <w:p w14:paraId="6AE6CD05" w14:textId="40C55C76" w:rsidR="00464F88" w:rsidRPr="00907B70" w:rsidRDefault="00464F88" w:rsidP="00464F88">
            <w:pPr>
              <w:spacing w:after="0" w:line="240" w:lineRule="auto"/>
              <w:jc w:val="center"/>
              <w:rPr>
                <w:b/>
                <w:i/>
              </w:rPr>
            </w:pPr>
            <w:r w:rsidRPr="00907B70">
              <w:rPr>
                <w:b/>
                <w:i/>
              </w:rPr>
              <w:t>Confirm</w:t>
            </w:r>
          </w:p>
        </w:tc>
      </w:tr>
      <w:tr w:rsidR="00464F88" w:rsidRPr="00907B70" w14:paraId="43D0F87F" w14:textId="77777777" w:rsidTr="36C25432">
        <w:tc>
          <w:tcPr>
            <w:tcW w:w="3258" w:type="dxa"/>
            <w:gridSpan w:val="2"/>
          </w:tcPr>
          <w:p w14:paraId="046FB917" w14:textId="77777777" w:rsidR="00743482" w:rsidRPr="00907B70" w:rsidRDefault="00743482" w:rsidP="00743482">
            <w:pPr>
              <w:tabs>
                <w:tab w:val="left" w:pos="933"/>
              </w:tabs>
              <w:spacing w:after="0" w:line="240" w:lineRule="auto"/>
              <w:rPr>
                <w:sz w:val="20"/>
                <w:szCs w:val="20"/>
              </w:rPr>
            </w:pPr>
            <w:r w:rsidRPr="00907B70">
              <w:rPr>
                <w:sz w:val="20"/>
                <w:szCs w:val="20"/>
              </w:rPr>
              <w:t>Optional:</w:t>
            </w:r>
          </w:p>
          <w:p w14:paraId="4D1C5FA0" w14:textId="3266631E" w:rsidR="00743482" w:rsidRPr="00F03FB4" w:rsidRDefault="00743482" w:rsidP="00D54011">
            <w:pPr>
              <w:pStyle w:val="ListParagraph"/>
              <w:numPr>
                <w:ilvl w:val="0"/>
                <w:numId w:val="22"/>
              </w:numPr>
              <w:tabs>
                <w:tab w:val="left" w:pos="933"/>
              </w:tabs>
              <w:spacing w:after="0" w:line="240" w:lineRule="auto"/>
              <w:rPr>
                <w:sz w:val="20"/>
                <w:szCs w:val="20"/>
                <w:lang w:val="es-419"/>
              </w:rPr>
            </w:pPr>
            <w:r w:rsidRPr="00F03FB4">
              <w:rPr>
                <w:sz w:val="20"/>
                <w:szCs w:val="20"/>
                <w:lang w:val="es-419"/>
              </w:rPr>
              <w:t>Mi/el número de cuenta (es)</w:t>
            </w:r>
          </w:p>
          <w:p w14:paraId="1CF54D44" w14:textId="64339237" w:rsidR="00743482" w:rsidRDefault="00743482" w:rsidP="00D54011">
            <w:pPr>
              <w:pStyle w:val="ListParagraph"/>
              <w:numPr>
                <w:ilvl w:val="0"/>
                <w:numId w:val="22"/>
              </w:numPr>
              <w:tabs>
                <w:tab w:val="left" w:pos="933"/>
              </w:tabs>
              <w:spacing w:after="0" w:line="240" w:lineRule="auto"/>
              <w:rPr>
                <w:sz w:val="20"/>
                <w:szCs w:val="20"/>
              </w:rPr>
            </w:pPr>
            <w:r>
              <w:rPr>
                <w:sz w:val="20"/>
                <w:szCs w:val="20"/>
              </w:rPr>
              <w:t>Es</w:t>
            </w:r>
          </w:p>
          <w:p w14:paraId="548D66C6" w14:textId="77777777" w:rsidR="00743482" w:rsidRPr="00907B70" w:rsidRDefault="00743482" w:rsidP="00743482">
            <w:pPr>
              <w:tabs>
                <w:tab w:val="left" w:pos="933"/>
              </w:tabs>
              <w:spacing w:after="0" w:line="240" w:lineRule="auto"/>
              <w:rPr>
                <w:sz w:val="20"/>
                <w:szCs w:val="20"/>
              </w:rPr>
            </w:pPr>
            <w:r w:rsidRPr="00907B70">
              <w:rPr>
                <w:sz w:val="20"/>
                <w:szCs w:val="20"/>
              </w:rPr>
              <w:t>Required:</w:t>
            </w:r>
          </w:p>
          <w:p w14:paraId="4965F5B6" w14:textId="048759B8" w:rsidR="00464F88" w:rsidRPr="00743482" w:rsidRDefault="762F59CB" w:rsidP="00D54011">
            <w:pPr>
              <w:pStyle w:val="ListParagraph"/>
              <w:numPr>
                <w:ilvl w:val="0"/>
                <w:numId w:val="22"/>
              </w:numPr>
              <w:tabs>
                <w:tab w:val="left" w:pos="933"/>
              </w:tabs>
              <w:spacing w:after="0" w:line="240" w:lineRule="auto"/>
              <w:rPr>
                <w:sz w:val="20"/>
                <w:szCs w:val="20"/>
              </w:rPr>
            </w:pPr>
            <w:r w:rsidRPr="36C25432">
              <w:rPr>
                <w:sz w:val="20"/>
                <w:szCs w:val="20"/>
              </w:rPr>
              <w:t>&lt;1-</w:t>
            </w:r>
            <w:r w:rsidR="5E51D448" w:rsidRPr="36C25432">
              <w:rPr>
                <w:sz w:val="20"/>
                <w:szCs w:val="20"/>
              </w:rPr>
              <w:t>11</w:t>
            </w:r>
            <w:r w:rsidRPr="36C25432">
              <w:rPr>
                <w:sz w:val="20"/>
                <w:szCs w:val="20"/>
              </w:rPr>
              <w:t xml:space="preserve"> digits </w:t>
            </w:r>
            <w:r w:rsidR="00E42C3A" w:rsidRPr="36C25432">
              <w:rPr>
                <w:sz w:val="20"/>
                <w:szCs w:val="20"/>
              </w:rPr>
              <w:t>numeric</w:t>
            </w:r>
            <w:r w:rsidRPr="36C25432">
              <w:rPr>
                <w:sz w:val="20"/>
                <w:szCs w:val="20"/>
              </w:rPr>
              <w:t>&gt; 0-9</w:t>
            </w:r>
          </w:p>
          <w:p w14:paraId="3272D4C1" w14:textId="7E23C923" w:rsidR="00464F88" w:rsidRPr="00743482" w:rsidRDefault="0EC3BCC9" w:rsidP="00D54011">
            <w:pPr>
              <w:pStyle w:val="ListParagraph"/>
              <w:numPr>
                <w:ilvl w:val="0"/>
                <w:numId w:val="22"/>
              </w:numPr>
              <w:tabs>
                <w:tab w:val="left" w:pos="933"/>
              </w:tabs>
              <w:spacing w:after="0" w:line="240" w:lineRule="auto"/>
              <w:rPr>
                <w:sz w:val="20"/>
                <w:szCs w:val="20"/>
              </w:rPr>
            </w:pPr>
            <w:r w:rsidRPr="36C25432">
              <w:rPr>
                <w:sz w:val="20"/>
                <w:szCs w:val="20"/>
              </w:rPr>
              <w:t xml:space="preserve">&lt;2 Alpha (IH) +7 digits&gt; </w:t>
            </w:r>
          </w:p>
          <w:p w14:paraId="1B5DBAE9" w14:textId="78435CE5" w:rsidR="00464F88" w:rsidRPr="00743482" w:rsidRDefault="0EC3BCC9" w:rsidP="00D54011">
            <w:pPr>
              <w:pStyle w:val="ListParagraph"/>
              <w:numPr>
                <w:ilvl w:val="0"/>
                <w:numId w:val="22"/>
              </w:numPr>
              <w:tabs>
                <w:tab w:val="left" w:pos="933"/>
              </w:tabs>
              <w:spacing w:after="0" w:line="240" w:lineRule="auto"/>
              <w:rPr>
                <w:sz w:val="20"/>
                <w:szCs w:val="20"/>
              </w:rPr>
            </w:pPr>
            <w:r w:rsidRPr="36C25432">
              <w:rPr>
                <w:sz w:val="20"/>
                <w:szCs w:val="20"/>
              </w:rPr>
              <w:t>&lt;2 Alpha (CC) + 9 digits&gt;</w:t>
            </w:r>
          </w:p>
        </w:tc>
        <w:tc>
          <w:tcPr>
            <w:tcW w:w="1237" w:type="dxa"/>
            <w:gridSpan w:val="2"/>
          </w:tcPr>
          <w:p w14:paraId="75D84506" w14:textId="4930DBDE" w:rsidR="00464F88" w:rsidRPr="00907B70" w:rsidRDefault="00BC68C5" w:rsidP="00464F88">
            <w:pPr>
              <w:spacing w:after="0" w:line="240" w:lineRule="auto"/>
              <w:rPr>
                <w:sz w:val="20"/>
                <w:szCs w:val="20"/>
              </w:rPr>
            </w:pPr>
            <w:r w:rsidRPr="36C25432">
              <w:rPr>
                <w:sz w:val="20"/>
                <w:szCs w:val="20"/>
              </w:rPr>
              <w:t xml:space="preserve">0-9, </w:t>
            </w:r>
            <w:r w:rsidR="44ED91AA" w:rsidRPr="36C25432">
              <w:rPr>
                <w:sz w:val="20"/>
                <w:szCs w:val="20"/>
              </w:rPr>
              <w:t>11</w:t>
            </w:r>
            <w:r w:rsidRPr="36C25432">
              <w:rPr>
                <w:sz w:val="20"/>
                <w:szCs w:val="20"/>
              </w:rPr>
              <w:t xml:space="preserve"> digits</w:t>
            </w:r>
          </w:p>
        </w:tc>
        <w:tc>
          <w:tcPr>
            <w:tcW w:w="3150" w:type="dxa"/>
            <w:gridSpan w:val="4"/>
          </w:tcPr>
          <w:p w14:paraId="04DCE2DB" w14:textId="5E326002" w:rsidR="00464F88" w:rsidRPr="00907B70" w:rsidRDefault="00BC68C5" w:rsidP="00464F88">
            <w:pPr>
              <w:spacing w:after="0" w:line="240" w:lineRule="auto"/>
              <w:rPr>
                <w:sz w:val="20"/>
                <w:szCs w:val="20"/>
              </w:rPr>
            </w:pPr>
            <w:proofErr w:type="spellStart"/>
            <w:r>
              <w:rPr>
                <w:sz w:val="20"/>
                <w:szCs w:val="20"/>
              </w:rPr>
              <w:t>idnumber</w:t>
            </w:r>
            <w:proofErr w:type="spellEnd"/>
            <w:r>
              <w:rPr>
                <w:sz w:val="20"/>
                <w:szCs w:val="20"/>
              </w:rPr>
              <w:t>=</w:t>
            </w:r>
            <w:proofErr w:type="spellStart"/>
            <w:r>
              <w:rPr>
                <w:sz w:val="20"/>
                <w:szCs w:val="20"/>
              </w:rPr>
              <w:t>digits.value</w:t>
            </w:r>
            <w:proofErr w:type="spellEnd"/>
          </w:p>
        </w:tc>
        <w:tc>
          <w:tcPr>
            <w:tcW w:w="1718" w:type="dxa"/>
          </w:tcPr>
          <w:p w14:paraId="1323145D" w14:textId="72EEEE9E" w:rsidR="00464F88" w:rsidRPr="00907B70" w:rsidRDefault="00C44B91" w:rsidP="00464F88">
            <w:pPr>
              <w:spacing w:after="0" w:line="240" w:lineRule="auto"/>
              <w:rPr>
                <w:sz w:val="20"/>
                <w:szCs w:val="20"/>
              </w:rPr>
            </w:pPr>
            <w:r>
              <w:rPr>
                <w:sz w:val="20"/>
                <w:szCs w:val="20"/>
              </w:rPr>
              <w:t>Never</w:t>
            </w:r>
          </w:p>
        </w:tc>
      </w:tr>
      <w:tr w:rsidR="00464F88" w:rsidRPr="00907B70" w14:paraId="2E062F38" w14:textId="77777777" w:rsidTr="36C25432">
        <w:trPr>
          <w:trHeight w:val="314"/>
        </w:trPr>
        <w:tc>
          <w:tcPr>
            <w:tcW w:w="9363" w:type="dxa"/>
            <w:gridSpan w:val="9"/>
            <w:shd w:val="clear" w:color="auto" w:fill="DAEEF3" w:themeFill="accent5" w:themeFillTint="33"/>
            <w:vAlign w:val="bottom"/>
          </w:tcPr>
          <w:p w14:paraId="2593B151" w14:textId="234B2E21" w:rsidR="00464F88" w:rsidRPr="00907B70" w:rsidRDefault="00464F88" w:rsidP="00464F88">
            <w:pPr>
              <w:spacing w:after="0" w:line="240" w:lineRule="auto"/>
              <w:rPr>
                <w:b/>
                <w:i/>
              </w:rPr>
            </w:pPr>
            <w:proofErr w:type="spellStart"/>
            <w:r w:rsidRPr="00907B70">
              <w:rPr>
                <w:b/>
                <w:sz w:val="24"/>
                <w:szCs w:val="24"/>
              </w:rPr>
              <w:lastRenderedPageBreak/>
              <w:t>Globals</w:t>
            </w:r>
            <w:proofErr w:type="spellEnd"/>
          </w:p>
        </w:tc>
      </w:tr>
      <w:tr w:rsidR="00464F88" w:rsidRPr="00907B70" w14:paraId="2D089802" w14:textId="77777777" w:rsidTr="36C25432">
        <w:tc>
          <w:tcPr>
            <w:tcW w:w="3258" w:type="dxa"/>
            <w:gridSpan w:val="2"/>
          </w:tcPr>
          <w:p w14:paraId="3E4E3310" w14:textId="6A5BA7A7" w:rsidR="00464F88" w:rsidRPr="00907B70" w:rsidRDefault="00464F88" w:rsidP="00464F88">
            <w:pPr>
              <w:spacing w:after="0" w:line="240" w:lineRule="auto"/>
            </w:pPr>
            <w:r w:rsidRPr="00907B70">
              <w:t xml:space="preserve">See </w:t>
            </w:r>
            <w:hyperlink w:anchor="_Global_Grammar_Properties_5" w:history="1">
              <w:r w:rsidRPr="00907B70">
                <w:rPr>
                  <w:rStyle w:val="Hyperlink"/>
                </w:rPr>
                <w:t>Global Grammar Properties</w:t>
              </w:r>
            </w:hyperlink>
          </w:p>
        </w:tc>
        <w:tc>
          <w:tcPr>
            <w:tcW w:w="1237" w:type="dxa"/>
            <w:gridSpan w:val="2"/>
          </w:tcPr>
          <w:p w14:paraId="5909BDBC" w14:textId="77777777" w:rsidR="00464F88" w:rsidRPr="00907B70" w:rsidRDefault="00464F88" w:rsidP="00464F88">
            <w:pPr>
              <w:spacing w:after="0" w:line="240" w:lineRule="auto"/>
            </w:pPr>
          </w:p>
        </w:tc>
        <w:tc>
          <w:tcPr>
            <w:tcW w:w="4868" w:type="dxa"/>
            <w:gridSpan w:val="5"/>
          </w:tcPr>
          <w:p w14:paraId="65C0B5BA" w14:textId="77777777" w:rsidR="00464F88" w:rsidRPr="00907B70" w:rsidRDefault="00464F88" w:rsidP="00464F88">
            <w:pPr>
              <w:autoSpaceDE w:val="0"/>
              <w:autoSpaceDN w:val="0"/>
              <w:adjustRightInd w:val="0"/>
              <w:spacing w:after="0" w:line="240" w:lineRule="auto"/>
              <w:rPr>
                <w:rFonts w:cs="Arial"/>
              </w:rPr>
            </w:pPr>
          </w:p>
        </w:tc>
      </w:tr>
    </w:tbl>
    <w:p w14:paraId="3375CE2A" w14:textId="42D96208" w:rsidR="00AB1C3F" w:rsidRPr="00907B70" w:rsidRDefault="00004F57" w:rsidP="00AB1C3F">
      <w:pPr>
        <w:pStyle w:val="Heading2"/>
      </w:pPr>
      <w:bookmarkStart w:id="27" w:name="_1200_inAskInvNbr"/>
      <w:bookmarkStart w:id="28" w:name="_Toc49979718"/>
      <w:bookmarkEnd w:id="27"/>
      <w:r>
        <w:t>1200</w:t>
      </w:r>
      <w:r w:rsidR="00AB1C3F" w:rsidRPr="0065554A">
        <w:t>_</w:t>
      </w:r>
      <w:r>
        <w:t>inAskInvNbr</w:t>
      </w:r>
      <w:bookmarkEnd w:id="28"/>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427"/>
        <w:gridCol w:w="23"/>
        <w:gridCol w:w="2430"/>
        <w:gridCol w:w="361"/>
        <w:gridCol w:w="89"/>
        <w:gridCol w:w="540"/>
        <w:gridCol w:w="1425"/>
      </w:tblGrid>
      <w:tr w:rsidR="00284973" w:rsidRPr="00907B70" w14:paraId="008067D4" w14:textId="77777777" w:rsidTr="36C25432">
        <w:tc>
          <w:tcPr>
            <w:tcW w:w="9363" w:type="dxa"/>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13A9C06" w14:textId="64500685" w:rsidR="00284973" w:rsidRPr="00907B70" w:rsidRDefault="00284973" w:rsidP="00284973">
            <w:pPr>
              <w:spacing w:after="0" w:line="240" w:lineRule="auto"/>
              <w:rPr>
                <w:b/>
                <w:sz w:val="24"/>
                <w:szCs w:val="24"/>
              </w:rPr>
            </w:pPr>
            <w:r w:rsidRPr="00907B70">
              <w:rPr>
                <w:b/>
                <w:sz w:val="24"/>
                <w:szCs w:val="24"/>
              </w:rPr>
              <w:t>Description:</w:t>
            </w:r>
            <w:r w:rsidRPr="00907B70">
              <w:rPr>
                <w:b/>
                <w:sz w:val="24"/>
                <w:szCs w:val="24"/>
              </w:rPr>
              <w:tab/>
            </w:r>
            <w:r w:rsidR="00004F57">
              <w:rPr>
                <w:b/>
                <w:sz w:val="24"/>
                <w:szCs w:val="24"/>
              </w:rPr>
              <w:t>Asks caller for Invoice Number.</w:t>
            </w:r>
          </w:p>
        </w:tc>
      </w:tr>
      <w:tr w:rsidR="00284973" w:rsidRPr="00907B70" w14:paraId="1BBCE3ED" w14:textId="77777777" w:rsidTr="36C25432">
        <w:tc>
          <w:tcPr>
            <w:tcW w:w="9363" w:type="dxa"/>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91BD4BB" w14:textId="77777777" w:rsidR="00284973" w:rsidRPr="00907B70" w:rsidRDefault="00284973" w:rsidP="00496673">
            <w:pPr>
              <w:spacing w:after="0" w:line="240" w:lineRule="auto"/>
              <w:rPr>
                <w:b/>
                <w:sz w:val="24"/>
                <w:szCs w:val="24"/>
              </w:rPr>
            </w:pPr>
            <w:r w:rsidRPr="00907B70">
              <w:rPr>
                <w:b/>
                <w:sz w:val="24"/>
                <w:szCs w:val="24"/>
              </w:rPr>
              <w:t>Dialog Module Settings</w:t>
            </w:r>
          </w:p>
        </w:tc>
      </w:tr>
      <w:tr w:rsidR="00284973" w:rsidRPr="00907B70" w14:paraId="65B04824" w14:textId="77777777" w:rsidTr="36C25432">
        <w:trPr>
          <w:trHeight w:val="224"/>
        </w:trPr>
        <w:tc>
          <w:tcPr>
            <w:tcW w:w="3258" w:type="dxa"/>
            <w:gridSpan w:val="2"/>
            <w:shd w:val="clear" w:color="auto" w:fill="DAEEF3" w:themeFill="accent5" w:themeFillTint="33"/>
          </w:tcPr>
          <w:p w14:paraId="3880BFCF" w14:textId="77777777" w:rsidR="00284973" w:rsidRPr="00907B70" w:rsidRDefault="00284973" w:rsidP="00496673">
            <w:pPr>
              <w:spacing w:after="0" w:line="240" w:lineRule="auto"/>
              <w:rPr>
                <w:b/>
              </w:rPr>
            </w:pPr>
            <w:r w:rsidRPr="00907B70">
              <w:rPr>
                <w:b/>
              </w:rPr>
              <w:t>Peg</w:t>
            </w:r>
          </w:p>
        </w:tc>
        <w:tc>
          <w:tcPr>
            <w:tcW w:w="6105" w:type="dxa"/>
            <w:gridSpan w:val="9"/>
            <w:shd w:val="clear" w:color="auto" w:fill="auto"/>
          </w:tcPr>
          <w:p w14:paraId="3E4B3154" w14:textId="24192ECF" w:rsidR="00284973" w:rsidRPr="00907B70" w:rsidRDefault="00284973" w:rsidP="00496673">
            <w:pPr>
              <w:spacing w:after="0" w:line="240" w:lineRule="auto"/>
            </w:pPr>
            <w:r w:rsidRPr="00907B70">
              <w:t>1</w:t>
            </w:r>
            <w:r w:rsidR="00004F57">
              <w:t>200</w:t>
            </w:r>
          </w:p>
        </w:tc>
      </w:tr>
      <w:tr w:rsidR="00284973" w:rsidRPr="00907B70" w14:paraId="337BA394" w14:textId="77777777" w:rsidTr="36C25432">
        <w:trPr>
          <w:trHeight w:val="224"/>
        </w:trPr>
        <w:tc>
          <w:tcPr>
            <w:tcW w:w="3258" w:type="dxa"/>
            <w:gridSpan w:val="2"/>
            <w:shd w:val="clear" w:color="auto" w:fill="DAEEF3" w:themeFill="accent5" w:themeFillTint="33"/>
          </w:tcPr>
          <w:p w14:paraId="36CC8B1C" w14:textId="77777777" w:rsidR="00284973" w:rsidRPr="00907B70" w:rsidRDefault="00284973" w:rsidP="00496673">
            <w:pPr>
              <w:spacing w:after="0" w:line="240" w:lineRule="auto"/>
              <w:rPr>
                <w:b/>
              </w:rPr>
            </w:pPr>
            <w:proofErr w:type="spellStart"/>
            <w:r w:rsidRPr="00907B70">
              <w:rPr>
                <w:b/>
              </w:rPr>
              <w:t>InitialTimeout</w:t>
            </w:r>
            <w:proofErr w:type="spellEnd"/>
          </w:p>
        </w:tc>
        <w:tc>
          <w:tcPr>
            <w:tcW w:w="6105" w:type="dxa"/>
            <w:gridSpan w:val="9"/>
            <w:shd w:val="clear" w:color="auto" w:fill="auto"/>
          </w:tcPr>
          <w:p w14:paraId="60017894" w14:textId="3880EF9B" w:rsidR="00284973" w:rsidRPr="00907B70" w:rsidRDefault="00004F57" w:rsidP="00496673">
            <w:pPr>
              <w:spacing w:after="0" w:line="240" w:lineRule="auto"/>
            </w:pPr>
            <w:r>
              <w:t>5</w:t>
            </w:r>
            <w:r w:rsidR="00284973" w:rsidRPr="00907B70">
              <w:t xml:space="preserve"> seconds</w:t>
            </w:r>
          </w:p>
        </w:tc>
      </w:tr>
      <w:tr w:rsidR="00284973" w:rsidRPr="00907B70" w14:paraId="238D457D" w14:textId="77777777" w:rsidTr="36C25432">
        <w:trPr>
          <w:trHeight w:val="224"/>
        </w:trPr>
        <w:tc>
          <w:tcPr>
            <w:tcW w:w="3258" w:type="dxa"/>
            <w:gridSpan w:val="2"/>
            <w:shd w:val="clear" w:color="auto" w:fill="DAEEF3" w:themeFill="accent5" w:themeFillTint="33"/>
          </w:tcPr>
          <w:p w14:paraId="293F2821" w14:textId="77777777" w:rsidR="00284973" w:rsidRPr="00907B70" w:rsidRDefault="00284973" w:rsidP="00496673">
            <w:pPr>
              <w:spacing w:after="0" w:line="240" w:lineRule="auto"/>
              <w:rPr>
                <w:b/>
              </w:rPr>
            </w:pPr>
            <w:proofErr w:type="spellStart"/>
            <w:r w:rsidRPr="00907B70">
              <w:rPr>
                <w:b/>
              </w:rPr>
              <w:t>MaxRetriesOnNoInput</w:t>
            </w:r>
            <w:proofErr w:type="spellEnd"/>
          </w:p>
        </w:tc>
        <w:tc>
          <w:tcPr>
            <w:tcW w:w="1260" w:type="dxa"/>
            <w:gridSpan w:val="4"/>
            <w:shd w:val="clear" w:color="auto" w:fill="auto"/>
          </w:tcPr>
          <w:p w14:paraId="76F338C6" w14:textId="304A74AF" w:rsidR="00284973" w:rsidRPr="00907B70" w:rsidRDefault="00004F57" w:rsidP="00496673">
            <w:pPr>
              <w:spacing w:after="0" w:line="240" w:lineRule="auto"/>
            </w:pPr>
            <w:r>
              <w:t>3</w:t>
            </w:r>
          </w:p>
        </w:tc>
        <w:tc>
          <w:tcPr>
            <w:tcW w:w="2880" w:type="dxa"/>
            <w:gridSpan w:val="3"/>
            <w:shd w:val="clear" w:color="auto" w:fill="DAEEF3" w:themeFill="accent5" w:themeFillTint="33"/>
          </w:tcPr>
          <w:p w14:paraId="6BD60C5F" w14:textId="77777777" w:rsidR="00284973" w:rsidRPr="00907B70" w:rsidRDefault="00284973" w:rsidP="00496673">
            <w:pPr>
              <w:spacing w:after="0" w:line="240" w:lineRule="auto"/>
            </w:pPr>
            <w:proofErr w:type="spellStart"/>
            <w:r w:rsidRPr="00907B70">
              <w:rPr>
                <w:b/>
              </w:rPr>
              <w:t>MaxRetriesOnNoMatch</w:t>
            </w:r>
            <w:proofErr w:type="spellEnd"/>
          </w:p>
        </w:tc>
        <w:tc>
          <w:tcPr>
            <w:tcW w:w="1965" w:type="dxa"/>
            <w:gridSpan w:val="2"/>
            <w:shd w:val="clear" w:color="auto" w:fill="auto"/>
          </w:tcPr>
          <w:p w14:paraId="0DA58FE0" w14:textId="340E659C" w:rsidR="00284973" w:rsidRPr="00907B70" w:rsidRDefault="00004F57" w:rsidP="00496673">
            <w:pPr>
              <w:spacing w:after="0" w:line="240" w:lineRule="auto"/>
            </w:pPr>
            <w:r>
              <w:t>3</w:t>
            </w:r>
          </w:p>
        </w:tc>
      </w:tr>
      <w:tr w:rsidR="00967038" w:rsidRPr="00907B70" w14:paraId="55A6A123" w14:textId="77777777" w:rsidTr="36C25432">
        <w:trPr>
          <w:trHeight w:val="224"/>
        </w:trPr>
        <w:tc>
          <w:tcPr>
            <w:tcW w:w="9363" w:type="dxa"/>
            <w:gridSpan w:val="11"/>
            <w:shd w:val="clear" w:color="auto" w:fill="92CDDC" w:themeFill="accent5" w:themeFillTint="99"/>
          </w:tcPr>
          <w:p w14:paraId="7DAFA054" w14:textId="6FAB2388" w:rsidR="00967038" w:rsidRPr="00907B70" w:rsidRDefault="00967038" w:rsidP="00967038">
            <w:pPr>
              <w:spacing w:after="0" w:line="240" w:lineRule="auto"/>
            </w:pPr>
            <w:r w:rsidRPr="00907B70">
              <w:rPr>
                <w:b/>
              </w:rPr>
              <w:t>Speech Settings</w:t>
            </w:r>
          </w:p>
        </w:tc>
      </w:tr>
      <w:tr w:rsidR="00967038" w:rsidRPr="00907B70" w14:paraId="400F9858" w14:textId="77777777" w:rsidTr="36C25432">
        <w:trPr>
          <w:trHeight w:val="341"/>
        </w:trPr>
        <w:tc>
          <w:tcPr>
            <w:tcW w:w="3258" w:type="dxa"/>
            <w:gridSpan w:val="2"/>
            <w:shd w:val="clear" w:color="auto" w:fill="DAEEF3" w:themeFill="accent5" w:themeFillTint="33"/>
          </w:tcPr>
          <w:p w14:paraId="697892A9" w14:textId="7C2E2E11" w:rsidR="00967038" w:rsidRPr="00907B70" w:rsidRDefault="00967038" w:rsidP="00967038">
            <w:pPr>
              <w:spacing w:after="0" w:line="240" w:lineRule="auto"/>
              <w:rPr>
                <w:b/>
              </w:rPr>
            </w:pPr>
            <w:r w:rsidRPr="00907B70">
              <w:rPr>
                <w:b/>
              </w:rPr>
              <w:t>Grammar Name(s):</w:t>
            </w:r>
          </w:p>
        </w:tc>
        <w:tc>
          <w:tcPr>
            <w:tcW w:w="6105" w:type="dxa"/>
            <w:gridSpan w:val="9"/>
          </w:tcPr>
          <w:p w14:paraId="567385BE" w14:textId="6BB85788" w:rsidR="00967038" w:rsidRDefault="00967038" w:rsidP="00967038">
            <w:pPr>
              <w:spacing w:after="0" w:line="240" w:lineRule="auto"/>
            </w:pPr>
            <w:r>
              <w:t>1200_AskInvNbr.grxml</w:t>
            </w:r>
          </w:p>
          <w:p w14:paraId="081F9E7B" w14:textId="20AC0AD2" w:rsidR="00967038" w:rsidRDefault="00967038" w:rsidP="00967038">
            <w:pPr>
              <w:spacing w:after="0" w:line="240" w:lineRule="auto"/>
            </w:pPr>
            <w:r>
              <w:t>1200_AskInvNbrDTMF.grxml</w:t>
            </w:r>
          </w:p>
        </w:tc>
      </w:tr>
      <w:tr w:rsidR="00967038" w:rsidRPr="00907B70" w14:paraId="3E85528C" w14:textId="77777777" w:rsidTr="36C25432">
        <w:trPr>
          <w:trHeight w:val="341"/>
        </w:trPr>
        <w:tc>
          <w:tcPr>
            <w:tcW w:w="3258" w:type="dxa"/>
            <w:gridSpan w:val="2"/>
            <w:shd w:val="clear" w:color="auto" w:fill="DAEEF3" w:themeFill="accent5" w:themeFillTint="33"/>
          </w:tcPr>
          <w:p w14:paraId="22B9974A" w14:textId="0876BFA1" w:rsidR="00967038" w:rsidRPr="00907B70" w:rsidRDefault="00967038" w:rsidP="00967038">
            <w:pPr>
              <w:spacing w:after="0" w:line="240" w:lineRule="auto"/>
              <w:rPr>
                <w:b/>
              </w:rPr>
            </w:pPr>
            <w:proofErr w:type="spellStart"/>
            <w:r w:rsidRPr="00907B70">
              <w:rPr>
                <w:b/>
              </w:rPr>
              <w:t>MinConfidenceScore</w:t>
            </w:r>
            <w:proofErr w:type="spellEnd"/>
          </w:p>
        </w:tc>
        <w:tc>
          <w:tcPr>
            <w:tcW w:w="1260" w:type="dxa"/>
            <w:gridSpan w:val="4"/>
          </w:tcPr>
          <w:p w14:paraId="44EDB59E" w14:textId="4325D0BE" w:rsidR="00967038" w:rsidRPr="00907B70" w:rsidRDefault="00967038" w:rsidP="00967038">
            <w:pPr>
              <w:spacing w:after="0" w:line="240" w:lineRule="auto"/>
            </w:pPr>
            <w:r>
              <w:t>.4</w:t>
            </w:r>
          </w:p>
        </w:tc>
        <w:tc>
          <w:tcPr>
            <w:tcW w:w="2430" w:type="dxa"/>
            <w:shd w:val="clear" w:color="auto" w:fill="DAEEF3" w:themeFill="accent5" w:themeFillTint="33"/>
          </w:tcPr>
          <w:p w14:paraId="6E5D5007" w14:textId="6FC23CC3" w:rsidR="00967038" w:rsidRPr="00907B70" w:rsidRDefault="00967038" w:rsidP="00967038">
            <w:pPr>
              <w:spacing w:after="0" w:line="240" w:lineRule="auto"/>
              <w:rPr>
                <w:b/>
              </w:rPr>
            </w:pPr>
            <w:proofErr w:type="spellStart"/>
            <w:r w:rsidRPr="00907B70">
              <w:rPr>
                <w:b/>
              </w:rPr>
              <w:t>MedConfidenceScore</w:t>
            </w:r>
            <w:proofErr w:type="spellEnd"/>
          </w:p>
        </w:tc>
        <w:tc>
          <w:tcPr>
            <w:tcW w:w="2415" w:type="dxa"/>
            <w:gridSpan w:val="4"/>
          </w:tcPr>
          <w:p w14:paraId="0CD41063" w14:textId="27D646AD" w:rsidR="00967038" w:rsidRPr="00907B70" w:rsidRDefault="00967038" w:rsidP="00967038">
            <w:pPr>
              <w:spacing w:after="0" w:line="240" w:lineRule="auto"/>
            </w:pPr>
            <w:r>
              <w:t>.6</w:t>
            </w:r>
          </w:p>
        </w:tc>
      </w:tr>
      <w:tr w:rsidR="00967038" w:rsidRPr="00907B70" w14:paraId="238CB33A" w14:textId="77777777" w:rsidTr="36C25432">
        <w:trPr>
          <w:trHeight w:val="242"/>
        </w:trPr>
        <w:tc>
          <w:tcPr>
            <w:tcW w:w="3258" w:type="dxa"/>
            <w:gridSpan w:val="2"/>
            <w:shd w:val="clear" w:color="auto" w:fill="DAEEF3" w:themeFill="accent5" w:themeFillTint="33"/>
          </w:tcPr>
          <w:p w14:paraId="1BBCA1A0" w14:textId="696459F3" w:rsidR="00967038" w:rsidRPr="00907B70" w:rsidRDefault="00967038" w:rsidP="00967038">
            <w:pPr>
              <w:spacing w:after="0" w:line="240" w:lineRule="auto"/>
              <w:rPr>
                <w:b/>
              </w:rPr>
            </w:pPr>
            <w:proofErr w:type="spellStart"/>
            <w:r w:rsidRPr="00907B70">
              <w:rPr>
                <w:b/>
              </w:rPr>
              <w:t>NBest</w:t>
            </w:r>
            <w:proofErr w:type="spellEnd"/>
          </w:p>
        </w:tc>
        <w:tc>
          <w:tcPr>
            <w:tcW w:w="1260" w:type="dxa"/>
            <w:gridSpan w:val="4"/>
          </w:tcPr>
          <w:p w14:paraId="2E9125A8" w14:textId="098DBA10" w:rsidR="00967038" w:rsidRPr="00907B70" w:rsidRDefault="00967038" w:rsidP="00967038">
            <w:pPr>
              <w:spacing w:after="0" w:line="240" w:lineRule="auto"/>
            </w:pPr>
            <w:r>
              <w:t>0</w:t>
            </w:r>
          </w:p>
        </w:tc>
        <w:tc>
          <w:tcPr>
            <w:tcW w:w="2430" w:type="dxa"/>
            <w:shd w:val="clear" w:color="auto" w:fill="DAEEF3" w:themeFill="accent5" w:themeFillTint="33"/>
          </w:tcPr>
          <w:p w14:paraId="115E7028" w14:textId="18588B3C" w:rsidR="00967038" w:rsidRPr="00907B70" w:rsidRDefault="00967038" w:rsidP="00967038">
            <w:pPr>
              <w:spacing w:after="0" w:line="240" w:lineRule="auto"/>
              <w:rPr>
                <w:b/>
              </w:rPr>
            </w:pPr>
            <w:proofErr w:type="spellStart"/>
            <w:r w:rsidRPr="00907B70">
              <w:rPr>
                <w:b/>
              </w:rPr>
              <w:t>BargeIn</w:t>
            </w:r>
            <w:proofErr w:type="spellEnd"/>
          </w:p>
        </w:tc>
        <w:tc>
          <w:tcPr>
            <w:tcW w:w="2415" w:type="dxa"/>
            <w:gridSpan w:val="4"/>
          </w:tcPr>
          <w:p w14:paraId="6F016500" w14:textId="5E0C0073" w:rsidR="00967038" w:rsidRPr="00907B70" w:rsidRDefault="00967038" w:rsidP="00967038">
            <w:pPr>
              <w:spacing w:after="0" w:line="240" w:lineRule="auto"/>
            </w:pPr>
            <w:r w:rsidRPr="00907B70">
              <w:t>True</w:t>
            </w:r>
          </w:p>
        </w:tc>
      </w:tr>
      <w:tr w:rsidR="00967038" w:rsidRPr="00907B70" w14:paraId="6E23CF3A" w14:textId="77777777" w:rsidTr="36C25432">
        <w:trPr>
          <w:trHeight w:val="242"/>
        </w:trPr>
        <w:tc>
          <w:tcPr>
            <w:tcW w:w="3258" w:type="dxa"/>
            <w:gridSpan w:val="2"/>
            <w:shd w:val="clear" w:color="auto" w:fill="DAEEF3" w:themeFill="accent5" w:themeFillTint="33"/>
          </w:tcPr>
          <w:p w14:paraId="67C48638" w14:textId="22A71D06" w:rsidR="00967038" w:rsidRPr="00907B70" w:rsidRDefault="00967038" w:rsidP="00967038">
            <w:pPr>
              <w:spacing w:after="0" w:line="240" w:lineRule="auto"/>
              <w:rPr>
                <w:b/>
              </w:rPr>
            </w:pPr>
            <w:proofErr w:type="spellStart"/>
            <w:r w:rsidRPr="00907B70">
              <w:rPr>
                <w:b/>
              </w:rPr>
              <w:t>Completetimeout</w:t>
            </w:r>
            <w:proofErr w:type="spellEnd"/>
          </w:p>
        </w:tc>
        <w:tc>
          <w:tcPr>
            <w:tcW w:w="1260" w:type="dxa"/>
            <w:gridSpan w:val="4"/>
          </w:tcPr>
          <w:p w14:paraId="795DFD7D" w14:textId="3175FEA3" w:rsidR="00967038" w:rsidRPr="00907B70" w:rsidRDefault="00967038" w:rsidP="00967038">
            <w:pPr>
              <w:spacing w:after="0" w:line="240" w:lineRule="auto"/>
            </w:pPr>
            <w:r w:rsidRPr="00907B70">
              <w:t>0</w:t>
            </w:r>
          </w:p>
        </w:tc>
        <w:tc>
          <w:tcPr>
            <w:tcW w:w="2430" w:type="dxa"/>
            <w:shd w:val="clear" w:color="auto" w:fill="DAEEF3" w:themeFill="accent5" w:themeFillTint="33"/>
          </w:tcPr>
          <w:p w14:paraId="25D29AE0" w14:textId="72E6E18F" w:rsidR="00967038" w:rsidRPr="00907B70" w:rsidRDefault="00967038" w:rsidP="00967038">
            <w:pPr>
              <w:spacing w:after="0" w:line="240" w:lineRule="auto"/>
              <w:rPr>
                <w:b/>
              </w:rPr>
            </w:pPr>
            <w:proofErr w:type="spellStart"/>
            <w:r w:rsidRPr="00907B70">
              <w:rPr>
                <w:b/>
              </w:rPr>
              <w:t>Incompletetimeout</w:t>
            </w:r>
            <w:proofErr w:type="spellEnd"/>
          </w:p>
        </w:tc>
        <w:tc>
          <w:tcPr>
            <w:tcW w:w="2415" w:type="dxa"/>
            <w:gridSpan w:val="4"/>
          </w:tcPr>
          <w:p w14:paraId="1B8C3D99" w14:textId="1A470BC8" w:rsidR="00967038" w:rsidRPr="00907B70" w:rsidRDefault="00967038" w:rsidP="00967038">
            <w:pPr>
              <w:spacing w:after="0" w:line="240" w:lineRule="auto"/>
            </w:pPr>
            <w:r w:rsidRPr="00907B70">
              <w:t xml:space="preserve">1500 </w:t>
            </w:r>
            <w:proofErr w:type="spellStart"/>
            <w:r w:rsidRPr="00907B70">
              <w:t>ms</w:t>
            </w:r>
            <w:proofErr w:type="spellEnd"/>
          </w:p>
        </w:tc>
      </w:tr>
      <w:tr w:rsidR="00967038" w:rsidRPr="00907B70" w14:paraId="3735D708" w14:textId="77777777" w:rsidTr="36C25432">
        <w:trPr>
          <w:trHeight w:val="242"/>
        </w:trPr>
        <w:tc>
          <w:tcPr>
            <w:tcW w:w="3258" w:type="dxa"/>
            <w:gridSpan w:val="2"/>
            <w:shd w:val="clear" w:color="auto" w:fill="DAEEF3" w:themeFill="accent5" w:themeFillTint="33"/>
          </w:tcPr>
          <w:p w14:paraId="6ED1CA32" w14:textId="1A6E189A" w:rsidR="00967038" w:rsidRPr="00907B70" w:rsidRDefault="00967038" w:rsidP="00967038">
            <w:pPr>
              <w:spacing w:after="0" w:line="240" w:lineRule="auto"/>
              <w:rPr>
                <w:b/>
              </w:rPr>
            </w:pPr>
            <w:proofErr w:type="spellStart"/>
            <w:r w:rsidRPr="00907B70">
              <w:rPr>
                <w:b/>
              </w:rPr>
              <w:t>MaxSpeechTimeout</w:t>
            </w:r>
            <w:proofErr w:type="spellEnd"/>
          </w:p>
        </w:tc>
        <w:tc>
          <w:tcPr>
            <w:tcW w:w="1260" w:type="dxa"/>
            <w:gridSpan w:val="4"/>
          </w:tcPr>
          <w:p w14:paraId="0146D030" w14:textId="38CBED04" w:rsidR="00967038" w:rsidRPr="00907B70" w:rsidRDefault="00967038" w:rsidP="00967038">
            <w:pPr>
              <w:spacing w:after="0" w:line="240" w:lineRule="auto"/>
            </w:pPr>
            <w:r w:rsidRPr="00907B70">
              <w:t>22 seconds</w:t>
            </w:r>
          </w:p>
        </w:tc>
        <w:tc>
          <w:tcPr>
            <w:tcW w:w="2430" w:type="dxa"/>
            <w:shd w:val="clear" w:color="auto" w:fill="DAEEF3" w:themeFill="accent5" w:themeFillTint="33"/>
          </w:tcPr>
          <w:p w14:paraId="14AD63D5" w14:textId="66FD8C99" w:rsidR="00967038" w:rsidRPr="00907B70" w:rsidRDefault="00967038" w:rsidP="00967038">
            <w:pPr>
              <w:spacing w:after="0" w:line="240" w:lineRule="auto"/>
              <w:rPr>
                <w:b/>
              </w:rPr>
            </w:pPr>
            <w:r w:rsidRPr="00907B70">
              <w:rPr>
                <w:b/>
              </w:rPr>
              <w:t>Sensitivity</w:t>
            </w:r>
          </w:p>
        </w:tc>
        <w:tc>
          <w:tcPr>
            <w:tcW w:w="2415" w:type="dxa"/>
            <w:gridSpan w:val="4"/>
            <w:shd w:val="clear" w:color="auto" w:fill="auto"/>
          </w:tcPr>
          <w:p w14:paraId="5ADBA42A" w14:textId="4A4B956F" w:rsidR="00967038" w:rsidRPr="00907B70" w:rsidRDefault="00967038" w:rsidP="00967038">
            <w:pPr>
              <w:spacing w:after="0" w:line="240" w:lineRule="auto"/>
              <w:rPr>
                <w:b/>
              </w:rPr>
            </w:pPr>
            <w:r w:rsidRPr="00907B70">
              <w:t>0.4</w:t>
            </w:r>
          </w:p>
        </w:tc>
      </w:tr>
      <w:tr w:rsidR="00967038" w:rsidRPr="00907B70" w14:paraId="7D3BFD6D" w14:textId="77777777" w:rsidTr="36C25432">
        <w:tc>
          <w:tcPr>
            <w:tcW w:w="9363" w:type="dxa"/>
            <w:gridSpan w:val="11"/>
            <w:tcBorders>
              <w:bottom w:val="single" w:sz="4" w:space="0" w:color="000000" w:themeColor="text1"/>
            </w:tcBorders>
            <w:shd w:val="clear" w:color="auto" w:fill="92CDDC" w:themeFill="accent5" w:themeFillTint="99"/>
          </w:tcPr>
          <w:p w14:paraId="10F0B427" w14:textId="202E8117" w:rsidR="00967038" w:rsidRPr="00907B70" w:rsidRDefault="00967038" w:rsidP="00967038">
            <w:pPr>
              <w:spacing w:after="0" w:line="240" w:lineRule="auto"/>
              <w:rPr>
                <w:b/>
              </w:rPr>
            </w:pPr>
            <w:r w:rsidRPr="00907B70">
              <w:rPr>
                <w:b/>
              </w:rPr>
              <w:t>DTMF Settings</w:t>
            </w:r>
          </w:p>
        </w:tc>
      </w:tr>
      <w:tr w:rsidR="00967038" w:rsidRPr="00907B70" w14:paraId="3B7036E0" w14:textId="77777777" w:rsidTr="36C25432">
        <w:tc>
          <w:tcPr>
            <w:tcW w:w="3258" w:type="dxa"/>
            <w:gridSpan w:val="2"/>
            <w:tcBorders>
              <w:bottom w:val="single" w:sz="4" w:space="0" w:color="000000" w:themeColor="text1"/>
            </w:tcBorders>
            <w:shd w:val="clear" w:color="auto" w:fill="DAEEF3" w:themeFill="accent5" w:themeFillTint="33"/>
          </w:tcPr>
          <w:p w14:paraId="017646D2" w14:textId="316D52D7" w:rsidR="00967038" w:rsidRPr="00907B70" w:rsidRDefault="00967038" w:rsidP="00967038">
            <w:pPr>
              <w:spacing w:after="0" w:line="240" w:lineRule="auto"/>
              <w:rPr>
                <w:b/>
              </w:rPr>
            </w:pPr>
            <w:r w:rsidRPr="00907B70">
              <w:rPr>
                <w:b/>
              </w:rPr>
              <w:t>DTMF Allowed?</w:t>
            </w:r>
          </w:p>
        </w:tc>
        <w:tc>
          <w:tcPr>
            <w:tcW w:w="6105" w:type="dxa"/>
            <w:gridSpan w:val="9"/>
            <w:shd w:val="clear" w:color="auto" w:fill="auto"/>
          </w:tcPr>
          <w:p w14:paraId="3187A275" w14:textId="5CF16A89" w:rsidR="00967038" w:rsidRPr="00907B70" w:rsidRDefault="00967038" w:rsidP="00967038">
            <w:pPr>
              <w:spacing w:after="0" w:line="240" w:lineRule="auto"/>
            </w:pPr>
            <w:proofErr w:type="spellStart"/>
            <w:r>
              <w:t>Sí</w:t>
            </w:r>
            <w:proofErr w:type="spellEnd"/>
          </w:p>
        </w:tc>
      </w:tr>
      <w:tr w:rsidR="00967038" w:rsidRPr="00907B70" w14:paraId="4252A98C" w14:textId="77777777" w:rsidTr="36C25432">
        <w:trPr>
          <w:trHeight w:val="224"/>
        </w:trPr>
        <w:tc>
          <w:tcPr>
            <w:tcW w:w="3258" w:type="dxa"/>
            <w:gridSpan w:val="2"/>
            <w:shd w:val="clear" w:color="auto" w:fill="DAEEF3" w:themeFill="accent5" w:themeFillTint="33"/>
          </w:tcPr>
          <w:p w14:paraId="5AF60295" w14:textId="35112E00" w:rsidR="00967038" w:rsidRPr="00907B70" w:rsidRDefault="00967038" w:rsidP="00967038">
            <w:pPr>
              <w:spacing w:after="0" w:line="240" w:lineRule="auto"/>
              <w:rPr>
                <w:b/>
              </w:rPr>
            </w:pPr>
            <w:proofErr w:type="spellStart"/>
            <w:r w:rsidRPr="00907B70">
              <w:rPr>
                <w:b/>
              </w:rPr>
              <w:t>MinDigits</w:t>
            </w:r>
            <w:proofErr w:type="spellEnd"/>
          </w:p>
        </w:tc>
        <w:tc>
          <w:tcPr>
            <w:tcW w:w="1237" w:type="dxa"/>
            <w:gridSpan w:val="3"/>
          </w:tcPr>
          <w:p w14:paraId="2ACDF023" w14:textId="01AC465A" w:rsidR="00967038" w:rsidRPr="00907B70" w:rsidRDefault="00967038" w:rsidP="00967038">
            <w:pPr>
              <w:spacing w:after="0" w:line="240" w:lineRule="auto"/>
            </w:pPr>
            <w:r>
              <w:t>1</w:t>
            </w:r>
          </w:p>
        </w:tc>
        <w:tc>
          <w:tcPr>
            <w:tcW w:w="2453" w:type="dxa"/>
            <w:gridSpan w:val="2"/>
            <w:shd w:val="clear" w:color="auto" w:fill="DAEEF3" w:themeFill="accent5" w:themeFillTint="33"/>
          </w:tcPr>
          <w:p w14:paraId="398238AB" w14:textId="104BD3CD" w:rsidR="00967038" w:rsidRPr="00907B70" w:rsidRDefault="00967038" w:rsidP="00967038">
            <w:pPr>
              <w:spacing w:after="0" w:line="240" w:lineRule="auto"/>
              <w:rPr>
                <w:b/>
              </w:rPr>
            </w:pPr>
            <w:proofErr w:type="spellStart"/>
            <w:r w:rsidRPr="00907B70">
              <w:rPr>
                <w:b/>
              </w:rPr>
              <w:t>MaxDigits</w:t>
            </w:r>
            <w:proofErr w:type="spellEnd"/>
          </w:p>
        </w:tc>
        <w:tc>
          <w:tcPr>
            <w:tcW w:w="2415" w:type="dxa"/>
            <w:gridSpan w:val="4"/>
          </w:tcPr>
          <w:p w14:paraId="53C4DCAD" w14:textId="1F4E2445" w:rsidR="00967038" w:rsidRPr="00907B70" w:rsidRDefault="00967038" w:rsidP="00967038">
            <w:pPr>
              <w:spacing w:after="0" w:line="240" w:lineRule="auto"/>
            </w:pPr>
            <w:r>
              <w:t>TBD</w:t>
            </w:r>
          </w:p>
        </w:tc>
      </w:tr>
      <w:tr w:rsidR="00967038" w:rsidRPr="00907B70" w14:paraId="104F2940" w14:textId="77777777" w:rsidTr="36C25432">
        <w:trPr>
          <w:trHeight w:val="233"/>
        </w:trPr>
        <w:tc>
          <w:tcPr>
            <w:tcW w:w="3258" w:type="dxa"/>
            <w:gridSpan w:val="2"/>
            <w:shd w:val="clear" w:color="auto" w:fill="DAEEF3" w:themeFill="accent5" w:themeFillTint="33"/>
          </w:tcPr>
          <w:p w14:paraId="783F2B62" w14:textId="025184FC" w:rsidR="00967038" w:rsidRPr="00907B70" w:rsidRDefault="00967038" w:rsidP="00967038">
            <w:pPr>
              <w:spacing w:after="0" w:line="240" w:lineRule="auto"/>
              <w:rPr>
                <w:b/>
              </w:rPr>
            </w:pPr>
            <w:proofErr w:type="spellStart"/>
            <w:r w:rsidRPr="00907B70">
              <w:rPr>
                <w:b/>
              </w:rPr>
              <w:t>TerminationDigit</w:t>
            </w:r>
            <w:proofErr w:type="spellEnd"/>
          </w:p>
        </w:tc>
        <w:tc>
          <w:tcPr>
            <w:tcW w:w="1237" w:type="dxa"/>
            <w:gridSpan w:val="3"/>
          </w:tcPr>
          <w:p w14:paraId="2A705267" w14:textId="790859C1" w:rsidR="00967038" w:rsidRPr="00907B70" w:rsidRDefault="00967038" w:rsidP="00967038">
            <w:pPr>
              <w:spacing w:after="0" w:line="240" w:lineRule="auto"/>
            </w:pPr>
            <w:r w:rsidRPr="00907B70">
              <w:t>N/A</w:t>
            </w:r>
          </w:p>
        </w:tc>
        <w:tc>
          <w:tcPr>
            <w:tcW w:w="2453" w:type="dxa"/>
            <w:gridSpan w:val="2"/>
            <w:shd w:val="clear" w:color="auto" w:fill="DAEEF3" w:themeFill="accent5" w:themeFillTint="33"/>
          </w:tcPr>
          <w:p w14:paraId="32160060" w14:textId="47459CB3" w:rsidR="00967038" w:rsidRPr="00907B70" w:rsidRDefault="00967038" w:rsidP="00967038">
            <w:pPr>
              <w:spacing w:after="0" w:line="240" w:lineRule="auto"/>
              <w:rPr>
                <w:b/>
              </w:rPr>
            </w:pPr>
            <w:r w:rsidRPr="00907B70">
              <w:rPr>
                <w:b/>
              </w:rPr>
              <w:t>Interdigit Timeout</w:t>
            </w:r>
          </w:p>
        </w:tc>
        <w:tc>
          <w:tcPr>
            <w:tcW w:w="2415" w:type="dxa"/>
            <w:gridSpan w:val="4"/>
          </w:tcPr>
          <w:p w14:paraId="11193D3E" w14:textId="1AADE5EB" w:rsidR="00967038" w:rsidRPr="00907B70" w:rsidRDefault="00967038" w:rsidP="00967038">
            <w:pPr>
              <w:spacing w:after="0" w:line="240" w:lineRule="auto"/>
            </w:pPr>
            <w:r w:rsidRPr="00907B70">
              <w:t>5 seconds</w:t>
            </w:r>
          </w:p>
        </w:tc>
      </w:tr>
      <w:tr w:rsidR="00967038" w:rsidRPr="00907B70" w14:paraId="3670268F" w14:textId="77777777" w:rsidTr="36C25432">
        <w:trPr>
          <w:trHeight w:val="305"/>
        </w:trPr>
        <w:tc>
          <w:tcPr>
            <w:tcW w:w="9363" w:type="dxa"/>
            <w:gridSpan w:val="11"/>
            <w:shd w:val="clear" w:color="auto" w:fill="000000" w:themeFill="text1"/>
            <w:vAlign w:val="center"/>
          </w:tcPr>
          <w:p w14:paraId="3D4C629E" w14:textId="77777777" w:rsidR="00967038" w:rsidRPr="00907B70" w:rsidRDefault="00967038" w:rsidP="00967038">
            <w:pPr>
              <w:spacing w:after="0" w:line="240" w:lineRule="auto"/>
              <w:rPr>
                <w:b/>
                <w:sz w:val="24"/>
                <w:szCs w:val="24"/>
              </w:rPr>
            </w:pPr>
          </w:p>
        </w:tc>
      </w:tr>
      <w:tr w:rsidR="00967038" w:rsidRPr="00907B70" w14:paraId="6F730D01" w14:textId="77777777" w:rsidTr="36C25432">
        <w:trPr>
          <w:trHeight w:val="305"/>
        </w:trPr>
        <w:tc>
          <w:tcPr>
            <w:tcW w:w="9363" w:type="dxa"/>
            <w:gridSpan w:val="11"/>
            <w:shd w:val="clear" w:color="auto" w:fill="D9D9D9" w:themeFill="background1" w:themeFillShade="D9"/>
            <w:vAlign w:val="center"/>
          </w:tcPr>
          <w:p w14:paraId="078409A7" w14:textId="77777777" w:rsidR="00967038" w:rsidRPr="00907B70" w:rsidRDefault="00967038" w:rsidP="00967038">
            <w:pPr>
              <w:spacing w:after="0" w:line="240" w:lineRule="auto"/>
              <w:rPr>
                <w:b/>
                <w:sz w:val="24"/>
                <w:szCs w:val="24"/>
              </w:rPr>
            </w:pPr>
            <w:r w:rsidRPr="00907B70">
              <w:rPr>
                <w:b/>
                <w:sz w:val="24"/>
                <w:szCs w:val="24"/>
              </w:rPr>
              <w:t>Initial Prompts</w:t>
            </w:r>
          </w:p>
        </w:tc>
      </w:tr>
      <w:tr w:rsidR="00967038" w:rsidRPr="00907B70" w14:paraId="09808C10" w14:textId="77777777" w:rsidTr="36C25432">
        <w:trPr>
          <w:trHeight w:val="305"/>
        </w:trPr>
        <w:tc>
          <w:tcPr>
            <w:tcW w:w="2178" w:type="dxa"/>
            <w:tcBorders>
              <w:bottom w:val="single" w:sz="4" w:space="0" w:color="000000" w:themeColor="text1"/>
            </w:tcBorders>
            <w:shd w:val="clear" w:color="auto" w:fill="DAEEF3" w:themeFill="accent5" w:themeFillTint="33"/>
            <w:vAlign w:val="center"/>
          </w:tcPr>
          <w:p w14:paraId="2BC6C831" w14:textId="77777777" w:rsidR="00967038" w:rsidRPr="00907B70" w:rsidRDefault="00967038" w:rsidP="00967038">
            <w:pPr>
              <w:spacing w:after="0" w:line="240" w:lineRule="auto"/>
              <w:jc w:val="center"/>
              <w:rPr>
                <w:b/>
                <w:i/>
              </w:rPr>
            </w:pPr>
            <w:r w:rsidRPr="00907B70">
              <w:rPr>
                <w:b/>
                <w:i/>
              </w:rPr>
              <w:t>Name</w:t>
            </w:r>
          </w:p>
        </w:tc>
        <w:tc>
          <w:tcPr>
            <w:tcW w:w="1800" w:type="dxa"/>
            <w:gridSpan w:val="2"/>
            <w:tcBorders>
              <w:bottom w:val="single" w:sz="4" w:space="0" w:color="000000" w:themeColor="text1"/>
            </w:tcBorders>
            <w:shd w:val="clear" w:color="auto" w:fill="DAEEF3" w:themeFill="accent5" w:themeFillTint="33"/>
            <w:vAlign w:val="center"/>
          </w:tcPr>
          <w:p w14:paraId="03FAB7C7" w14:textId="77777777" w:rsidR="00967038" w:rsidRPr="00907B70" w:rsidRDefault="00967038" w:rsidP="00967038">
            <w:pPr>
              <w:spacing w:after="0" w:line="240" w:lineRule="auto"/>
              <w:jc w:val="center"/>
              <w:rPr>
                <w:b/>
                <w:i/>
              </w:rPr>
            </w:pPr>
            <w:r w:rsidRPr="00907B70">
              <w:rPr>
                <w:b/>
                <w:i/>
              </w:rPr>
              <w:t>Condition</w:t>
            </w:r>
          </w:p>
        </w:tc>
        <w:tc>
          <w:tcPr>
            <w:tcW w:w="5385" w:type="dxa"/>
            <w:gridSpan w:val="8"/>
            <w:tcBorders>
              <w:bottom w:val="single" w:sz="4" w:space="0" w:color="000000" w:themeColor="text1"/>
            </w:tcBorders>
            <w:shd w:val="clear" w:color="auto" w:fill="DAEEF3" w:themeFill="accent5" w:themeFillTint="33"/>
            <w:vAlign w:val="center"/>
          </w:tcPr>
          <w:p w14:paraId="4468F4B5" w14:textId="77777777" w:rsidR="00967038" w:rsidRPr="00907B70" w:rsidRDefault="00967038" w:rsidP="00967038">
            <w:pPr>
              <w:spacing w:after="0" w:line="240" w:lineRule="auto"/>
              <w:jc w:val="center"/>
              <w:rPr>
                <w:b/>
                <w:i/>
              </w:rPr>
            </w:pPr>
            <w:r w:rsidRPr="00907B70">
              <w:rPr>
                <w:b/>
                <w:i/>
              </w:rPr>
              <w:t>Wording</w:t>
            </w:r>
          </w:p>
        </w:tc>
      </w:tr>
      <w:tr w:rsidR="00967038" w:rsidRPr="00F85F27" w14:paraId="250060FE" w14:textId="77777777" w:rsidTr="36C25432">
        <w:trPr>
          <w:trHeight w:val="305"/>
        </w:trPr>
        <w:tc>
          <w:tcPr>
            <w:tcW w:w="2178" w:type="dxa"/>
            <w:tcBorders>
              <w:bottom w:val="single" w:sz="4" w:space="0" w:color="000000" w:themeColor="text1"/>
            </w:tcBorders>
            <w:shd w:val="clear" w:color="auto" w:fill="auto"/>
          </w:tcPr>
          <w:p w14:paraId="238A0028" w14:textId="07034B47" w:rsidR="00967038" w:rsidRPr="00907B70" w:rsidRDefault="00967038" w:rsidP="00967038">
            <w:pPr>
              <w:spacing w:after="0" w:line="240" w:lineRule="auto"/>
              <w:rPr>
                <w:sz w:val="20"/>
                <w:szCs w:val="20"/>
              </w:rPr>
            </w:pPr>
            <w:r>
              <w:rPr>
                <w:sz w:val="20"/>
                <w:szCs w:val="20"/>
              </w:rPr>
              <w:t>1200</w:t>
            </w:r>
            <w:r w:rsidRPr="00907B70">
              <w:rPr>
                <w:sz w:val="20"/>
                <w:szCs w:val="20"/>
              </w:rPr>
              <w:t>-1.wav</w:t>
            </w:r>
          </w:p>
        </w:tc>
        <w:tc>
          <w:tcPr>
            <w:tcW w:w="1800" w:type="dxa"/>
            <w:gridSpan w:val="2"/>
            <w:tcBorders>
              <w:bottom w:val="single" w:sz="4" w:space="0" w:color="000000" w:themeColor="text1"/>
            </w:tcBorders>
            <w:shd w:val="clear" w:color="auto" w:fill="auto"/>
          </w:tcPr>
          <w:p w14:paraId="0034B6CE" w14:textId="091CE50A" w:rsidR="00967038" w:rsidRPr="00907B70" w:rsidRDefault="00967038" w:rsidP="00967038">
            <w:pPr>
              <w:spacing w:after="0" w:line="240" w:lineRule="auto"/>
              <w:rPr>
                <w:sz w:val="20"/>
                <w:szCs w:val="20"/>
              </w:rPr>
            </w:pPr>
          </w:p>
        </w:tc>
        <w:tc>
          <w:tcPr>
            <w:tcW w:w="5385" w:type="dxa"/>
            <w:gridSpan w:val="8"/>
            <w:tcBorders>
              <w:bottom w:val="single" w:sz="4" w:space="0" w:color="000000" w:themeColor="text1"/>
            </w:tcBorders>
            <w:shd w:val="clear" w:color="auto" w:fill="auto"/>
            <w:vAlign w:val="center"/>
          </w:tcPr>
          <w:p w14:paraId="51B84373" w14:textId="3964CA7D" w:rsidR="00967038" w:rsidRPr="00F03FB4" w:rsidRDefault="61195F15" w:rsidP="36C25432">
            <w:pPr>
              <w:widowControl w:val="0"/>
              <w:autoSpaceDE w:val="0"/>
              <w:autoSpaceDN w:val="0"/>
              <w:adjustRightInd w:val="0"/>
              <w:spacing w:after="0" w:line="240" w:lineRule="auto"/>
              <w:rPr>
                <w:rFonts w:ascii="Tahoma" w:hAnsi="Tahoma" w:cs="Tahoma"/>
                <w:color w:val="0C7CBA"/>
                <w:sz w:val="16"/>
                <w:szCs w:val="16"/>
                <w:lang w:val="es-419"/>
              </w:rPr>
            </w:pPr>
            <w:r w:rsidRPr="00F03FB4">
              <w:rPr>
                <w:rFonts w:ascii="Tahoma" w:hAnsi="Tahoma" w:cs="Tahoma"/>
                <w:color w:val="0C7CBA"/>
                <w:sz w:val="16"/>
                <w:szCs w:val="16"/>
                <w:lang w:val="es-419"/>
              </w:rPr>
              <w:t>Intentemos encontrarlo por número de factura. Utilizando el teclado de su teléfono, ingrese los números un dígito a la vez.</w:t>
            </w:r>
          </w:p>
        </w:tc>
      </w:tr>
      <w:tr w:rsidR="00967038" w:rsidRPr="00907B70" w14:paraId="4AE7E273" w14:textId="77777777" w:rsidTr="36C25432">
        <w:trPr>
          <w:trHeight w:val="305"/>
        </w:trPr>
        <w:tc>
          <w:tcPr>
            <w:tcW w:w="9363" w:type="dxa"/>
            <w:gridSpan w:val="11"/>
            <w:tcBorders>
              <w:bottom w:val="single" w:sz="4" w:space="0" w:color="000000" w:themeColor="text1"/>
            </w:tcBorders>
            <w:shd w:val="clear" w:color="auto" w:fill="D9D9D9" w:themeFill="background1" w:themeFillShade="D9"/>
            <w:vAlign w:val="center"/>
          </w:tcPr>
          <w:p w14:paraId="217970C4" w14:textId="77777777" w:rsidR="00967038" w:rsidRPr="00907B70" w:rsidRDefault="00967038" w:rsidP="00967038">
            <w:pPr>
              <w:spacing w:after="0" w:line="240" w:lineRule="auto"/>
              <w:rPr>
                <w:b/>
                <w:sz w:val="24"/>
                <w:szCs w:val="24"/>
              </w:rPr>
            </w:pPr>
            <w:r w:rsidRPr="00907B70">
              <w:rPr>
                <w:b/>
                <w:sz w:val="24"/>
                <w:szCs w:val="24"/>
              </w:rPr>
              <w:t>Retry Prompts</w:t>
            </w:r>
          </w:p>
        </w:tc>
      </w:tr>
      <w:tr w:rsidR="00967038" w:rsidRPr="00907B70" w14:paraId="5285C87F" w14:textId="77777777" w:rsidTr="36C25432">
        <w:trPr>
          <w:trHeight w:val="305"/>
        </w:trPr>
        <w:tc>
          <w:tcPr>
            <w:tcW w:w="2178" w:type="dxa"/>
            <w:tcBorders>
              <w:bottom w:val="single" w:sz="4" w:space="0" w:color="000000" w:themeColor="text1"/>
            </w:tcBorders>
            <w:shd w:val="clear" w:color="auto" w:fill="DAEEF3" w:themeFill="accent5" w:themeFillTint="33"/>
            <w:vAlign w:val="center"/>
          </w:tcPr>
          <w:p w14:paraId="3CE7280D" w14:textId="77777777" w:rsidR="00967038" w:rsidRPr="00907B70" w:rsidRDefault="00967038" w:rsidP="00967038">
            <w:pPr>
              <w:spacing w:after="0" w:line="240" w:lineRule="auto"/>
              <w:jc w:val="center"/>
              <w:rPr>
                <w:b/>
                <w:i/>
                <w:sz w:val="24"/>
                <w:szCs w:val="24"/>
              </w:rPr>
            </w:pPr>
            <w:r w:rsidRPr="00907B70">
              <w:rPr>
                <w:b/>
                <w:i/>
              </w:rPr>
              <w:t>Name</w:t>
            </w:r>
          </w:p>
        </w:tc>
        <w:tc>
          <w:tcPr>
            <w:tcW w:w="1890" w:type="dxa"/>
            <w:gridSpan w:val="3"/>
            <w:tcBorders>
              <w:bottom w:val="single" w:sz="4" w:space="0" w:color="000000" w:themeColor="text1"/>
            </w:tcBorders>
            <w:shd w:val="clear" w:color="auto" w:fill="DAEEF3" w:themeFill="accent5" w:themeFillTint="33"/>
            <w:vAlign w:val="center"/>
          </w:tcPr>
          <w:p w14:paraId="0AF83F23" w14:textId="77777777" w:rsidR="00967038" w:rsidRPr="00907B70" w:rsidRDefault="00967038" w:rsidP="00967038">
            <w:pPr>
              <w:spacing w:after="0" w:line="240" w:lineRule="auto"/>
              <w:jc w:val="center"/>
              <w:rPr>
                <w:b/>
                <w:i/>
                <w:sz w:val="24"/>
                <w:szCs w:val="24"/>
              </w:rPr>
            </w:pPr>
            <w:r w:rsidRPr="00907B70">
              <w:rPr>
                <w:b/>
                <w:i/>
              </w:rPr>
              <w:t>Condition</w:t>
            </w:r>
          </w:p>
        </w:tc>
        <w:tc>
          <w:tcPr>
            <w:tcW w:w="3870" w:type="dxa"/>
            <w:gridSpan w:val="6"/>
            <w:tcBorders>
              <w:bottom w:val="single" w:sz="4" w:space="0" w:color="000000" w:themeColor="text1"/>
            </w:tcBorders>
            <w:shd w:val="clear" w:color="auto" w:fill="DAEEF3" w:themeFill="accent5" w:themeFillTint="33"/>
            <w:vAlign w:val="center"/>
          </w:tcPr>
          <w:p w14:paraId="709ACEF8" w14:textId="77777777" w:rsidR="00967038" w:rsidRPr="00907B70" w:rsidRDefault="00967038" w:rsidP="00967038">
            <w:pPr>
              <w:spacing w:after="0" w:line="240" w:lineRule="auto"/>
              <w:jc w:val="center"/>
              <w:rPr>
                <w:b/>
                <w:i/>
                <w:sz w:val="24"/>
                <w:szCs w:val="24"/>
              </w:rPr>
            </w:pPr>
            <w:r w:rsidRPr="00907B70">
              <w:rPr>
                <w:b/>
                <w:i/>
              </w:rPr>
              <w:t>Wording</w:t>
            </w:r>
          </w:p>
        </w:tc>
        <w:tc>
          <w:tcPr>
            <w:tcW w:w="1425" w:type="dxa"/>
            <w:tcBorders>
              <w:bottom w:val="single" w:sz="4" w:space="0" w:color="000000" w:themeColor="text1"/>
            </w:tcBorders>
            <w:shd w:val="clear" w:color="auto" w:fill="DAEEF3" w:themeFill="accent5" w:themeFillTint="33"/>
            <w:vAlign w:val="center"/>
          </w:tcPr>
          <w:p w14:paraId="7E02F534" w14:textId="77777777" w:rsidR="00967038" w:rsidRPr="00907B70" w:rsidRDefault="00967038" w:rsidP="00967038">
            <w:pPr>
              <w:spacing w:after="0" w:line="240" w:lineRule="auto"/>
              <w:jc w:val="center"/>
              <w:rPr>
                <w:b/>
                <w:i/>
              </w:rPr>
            </w:pPr>
            <w:r w:rsidRPr="00907B70">
              <w:rPr>
                <w:b/>
                <w:i/>
              </w:rPr>
              <w:t>Transition</w:t>
            </w:r>
          </w:p>
        </w:tc>
      </w:tr>
      <w:tr w:rsidR="00967038" w:rsidRPr="00907B70" w14:paraId="256F86BD" w14:textId="77777777" w:rsidTr="36C25432">
        <w:trPr>
          <w:trHeight w:val="305"/>
        </w:trPr>
        <w:tc>
          <w:tcPr>
            <w:tcW w:w="2178" w:type="dxa"/>
            <w:tcBorders>
              <w:bottom w:val="single" w:sz="4" w:space="0" w:color="000000" w:themeColor="text1"/>
            </w:tcBorders>
            <w:shd w:val="clear" w:color="auto" w:fill="auto"/>
          </w:tcPr>
          <w:p w14:paraId="71698CAC" w14:textId="2EE9D603" w:rsidR="00967038" w:rsidRPr="00907B70" w:rsidRDefault="6A236D71" w:rsidP="36C25432">
            <w:pPr>
              <w:spacing w:after="0" w:line="240" w:lineRule="auto"/>
            </w:pPr>
            <w:r w:rsidRPr="36C25432">
              <w:rPr>
                <w:sz w:val="20"/>
                <w:szCs w:val="20"/>
              </w:rPr>
              <w:t>1211-1</w:t>
            </w:r>
            <w:r w:rsidR="4E07C66D" w:rsidRPr="36C25432">
              <w:rPr>
                <w:sz w:val="20"/>
                <w:szCs w:val="20"/>
              </w:rPr>
              <w:t>.wav</w:t>
            </w:r>
          </w:p>
        </w:tc>
        <w:tc>
          <w:tcPr>
            <w:tcW w:w="1890" w:type="dxa"/>
            <w:gridSpan w:val="3"/>
            <w:tcBorders>
              <w:bottom w:val="single" w:sz="4" w:space="0" w:color="000000" w:themeColor="text1"/>
            </w:tcBorders>
            <w:shd w:val="clear" w:color="auto" w:fill="auto"/>
          </w:tcPr>
          <w:p w14:paraId="794688D5" w14:textId="1BEE9D0F" w:rsidR="00967038" w:rsidRPr="00907B70" w:rsidRDefault="00967038" w:rsidP="00967038">
            <w:pPr>
              <w:spacing w:after="0" w:line="240" w:lineRule="auto"/>
              <w:rPr>
                <w:sz w:val="20"/>
                <w:szCs w:val="20"/>
              </w:rPr>
            </w:pPr>
            <w:r w:rsidRPr="00907B70">
              <w:rPr>
                <w:sz w:val="20"/>
                <w:szCs w:val="20"/>
              </w:rPr>
              <w:t>No Match 1</w:t>
            </w:r>
          </w:p>
        </w:tc>
        <w:tc>
          <w:tcPr>
            <w:tcW w:w="3870" w:type="dxa"/>
            <w:gridSpan w:val="6"/>
            <w:tcBorders>
              <w:bottom w:val="single" w:sz="4" w:space="0" w:color="000000" w:themeColor="text1"/>
            </w:tcBorders>
            <w:shd w:val="clear" w:color="auto" w:fill="auto"/>
          </w:tcPr>
          <w:p w14:paraId="21FC5861" w14:textId="239DB858" w:rsidR="00967038" w:rsidRPr="00F03FB4" w:rsidRDefault="6FC89E66" w:rsidP="36C25432">
            <w:pPr>
              <w:spacing w:after="0" w:line="240" w:lineRule="auto"/>
              <w:rPr>
                <w:lang w:val="es-419"/>
              </w:rPr>
            </w:pPr>
            <w:r w:rsidRPr="00F03FB4">
              <w:rPr>
                <w:rFonts w:ascii="Tahoma" w:hAnsi="Tahoma" w:cs="Tahoma"/>
                <w:color w:val="0070C0"/>
                <w:sz w:val="16"/>
                <w:szCs w:val="16"/>
                <w:lang w:val="es-419"/>
              </w:rPr>
              <w:t xml:space="preserve">No </w:t>
            </w:r>
            <w:proofErr w:type="spellStart"/>
            <w:r w:rsidRPr="00F03FB4">
              <w:rPr>
                <w:rFonts w:ascii="Tahoma" w:hAnsi="Tahoma" w:cs="Tahoma"/>
                <w:color w:val="0070C0"/>
                <w:sz w:val="16"/>
                <w:szCs w:val="16"/>
                <w:lang w:val="es-419"/>
              </w:rPr>
              <w:t>econtré</w:t>
            </w:r>
            <w:proofErr w:type="spellEnd"/>
            <w:r w:rsidRPr="00F03FB4">
              <w:rPr>
                <w:rFonts w:ascii="Tahoma" w:hAnsi="Tahoma" w:cs="Tahoma"/>
                <w:color w:val="0070C0"/>
                <w:sz w:val="16"/>
                <w:szCs w:val="16"/>
                <w:lang w:val="es-419"/>
              </w:rPr>
              <w:t xml:space="preserve"> una cuenta con ese número de factura.</w:t>
            </w:r>
          </w:p>
        </w:tc>
        <w:tc>
          <w:tcPr>
            <w:tcW w:w="1425" w:type="dxa"/>
            <w:tcBorders>
              <w:bottom w:val="single" w:sz="4" w:space="0" w:color="000000" w:themeColor="text1"/>
            </w:tcBorders>
            <w:shd w:val="clear" w:color="auto" w:fill="auto"/>
          </w:tcPr>
          <w:p w14:paraId="68D74499" w14:textId="77777777" w:rsidR="00967038" w:rsidRPr="00907B70" w:rsidRDefault="00967038" w:rsidP="00967038">
            <w:pPr>
              <w:spacing w:after="0" w:line="240" w:lineRule="auto"/>
              <w:rPr>
                <w:sz w:val="20"/>
                <w:szCs w:val="20"/>
              </w:rPr>
            </w:pPr>
            <w:r w:rsidRPr="00907B70">
              <w:rPr>
                <w:sz w:val="20"/>
                <w:szCs w:val="20"/>
              </w:rPr>
              <w:t>--</w:t>
            </w:r>
          </w:p>
        </w:tc>
      </w:tr>
      <w:tr w:rsidR="00967038" w:rsidRPr="00907B70" w14:paraId="67EDFEDC" w14:textId="77777777" w:rsidTr="36C25432">
        <w:trPr>
          <w:trHeight w:val="305"/>
        </w:trPr>
        <w:tc>
          <w:tcPr>
            <w:tcW w:w="2178" w:type="dxa"/>
            <w:tcBorders>
              <w:bottom w:val="single" w:sz="4" w:space="0" w:color="000000" w:themeColor="text1"/>
            </w:tcBorders>
            <w:shd w:val="clear" w:color="auto" w:fill="auto"/>
          </w:tcPr>
          <w:p w14:paraId="4290BC61" w14:textId="28A1564C" w:rsidR="00967038" w:rsidRPr="00907B70" w:rsidRDefault="00967038" w:rsidP="00967038">
            <w:pPr>
              <w:spacing w:after="0" w:line="240" w:lineRule="auto"/>
              <w:rPr>
                <w:sz w:val="20"/>
                <w:szCs w:val="20"/>
              </w:rPr>
            </w:pPr>
            <w:r>
              <w:rPr>
                <w:sz w:val="20"/>
                <w:szCs w:val="20"/>
              </w:rPr>
              <w:t>1200</w:t>
            </w:r>
            <w:r w:rsidRPr="00907B70">
              <w:rPr>
                <w:sz w:val="20"/>
                <w:szCs w:val="20"/>
              </w:rPr>
              <w:t>-2.wav</w:t>
            </w:r>
          </w:p>
        </w:tc>
        <w:tc>
          <w:tcPr>
            <w:tcW w:w="1890" w:type="dxa"/>
            <w:gridSpan w:val="3"/>
            <w:tcBorders>
              <w:bottom w:val="single" w:sz="4" w:space="0" w:color="000000" w:themeColor="text1"/>
            </w:tcBorders>
            <w:shd w:val="clear" w:color="auto" w:fill="auto"/>
          </w:tcPr>
          <w:p w14:paraId="4597A629" w14:textId="06A2E2FA" w:rsidR="00967038" w:rsidRPr="00907B70" w:rsidRDefault="00967038" w:rsidP="00967038">
            <w:pPr>
              <w:spacing w:after="0" w:line="240" w:lineRule="auto"/>
              <w:rPr>
                <w:sz w:val="20"/>
                <w:szCs w:val="20"/>
              </w:rPr>
            </w:pPr>
            <w:r>
              <w:rPr>
                <w:sz w:val="20"/>
                <w:szCs w:val="20"/>
              </w:rPr>
              <w:t>^^</w:t>
            </w:r>
          </w:p>
        </w:tc>
        <w:tc>
          <w:tcPr>
            <w:tcW w:w="3870" w:type="dxa"/>
            <w:gridSpan w:val="6"/>
            <w:tcBorders>
              <w:bottom w:val="single" w:sz="4" w:space="0" w:color="000000" w:themeColor="text1"/>
            </w:tcBorders>
            <w:shd w:val="clear" w:color="auto" w:fill="auto"/>
          </w:tcPr>
          <w:p w14:paraId="65CE5353" w14:textId="3B9C91C0" w:rsidR="00967038" w:rsidRPr="00F03FB4" w:rsidRDefault="70E7632A" w:rsidP="36C25432">
            <w:pPr>
              <w:spacing w:after="0" w:line="240" w:lineRule="auto"/>
              <w:rPr>
                <w:lang w:val="es-419"/>
              </w:rPr>
            </w:pPr>
            <w:r w:rsidRPr="00F03FB4">
              <w:rPr>
                <w:rFonts w:ascii="Tahoma" w:hAnsi="Tahoma" w:cs="Tahoma"/>
                <w:color w:val="0070C0"/>
                <w:sz w:val="16"/>
                <w:szCs w:val="16"/>
                <w:lang w:val="es-419"/>
              </w:rPr>
              <w:t>Simplemente ingrese los números utilizando el teclado de su teléfono.</w:t>
            </w:r>
          </w:p>
        </w:tc>
        <w:tc>
          <w:tcPr>
            <w:tcW w:w="1425" w:type="dxa"/>
            <w:tcBorders>
              <w:bottom w:val="single" w:sz="4" w:space="0" w:color="000000" w:themeColor="text1"/>
            </w:tcBorders>
            <w:shd w:val="clear" w:color="auto" w:fill="auto"/>
          </w:tcPr>
          <w:p w14:paraId="375F8E97" w14:textId="77777777" w:rsidR="00967038" w:rsidRPr="00907B70" w:rsidRDefault="00967038" w:rsidP="00967038">
            <w:pPr>
              <w:spacing w:after="0" w:line="240" w:lineRule="auto"/>
              <w:rPr>
                <w:sz w:val="20"/>
                <w:szCs w:val="20"/>
              </w:rPr>
            </w:pPr>
            <w:proofErr w:type="spellStart"/>
            <w:r w:rsidRPr="00907B70">
              <w:rPr>
                <w:sz w:val="20"/>
                <w:szCs w:val="20"/>
              </w:rPr>
              <w:t>Rerecognition</w:t>
            </w:r>
            <w:proofErr w:type="spellEnd"/>
          </w:p>
        </w:tc>
      </w:tr>
      <w:tr w:rsidR="00967038" w:rsidRPr="00907B70" w14:paraId="24EDEE10" w14:textId="77777777" w:rsidTr="36C25432">
        <w:trPr>
          <w:trHeight w:val="305"/>
        </w:trPr>
        <w:tc>
          <w:tcPr>
            <w:tcW w:w="2178" w:type="dxa"/>
            <w:tcBorders>
              <w:bottom w:val="single" w:sz="4" w:space="0" w:color="000000" w:themeColor="text1"/>
            </w:tcBorders>
            <w:shd w:val="clear" w:color="auto" w:fill="auto"/>
          </w:tcPr>
          <w:p w14:paraId="30572D1E" w14:textId="2A014928" w:rsidR="00967038" w:rsidRPr="00907B70" w:rsidRDefault="00967038" w:rsidP="00967038">
            <w:pPr>
              <w:spacing w:after="0" w:line="240" w:lineRule="auto"/>
              <w:rPr>
                <w:sz w:val="20"/>
                <w:szCs w:val="20"/>
              </w:rPr>
            </w:pPr>
            <w:r>
              <w:rPr>
                <w:sz w:val="20"/>
                <w:szCs w:val="20"/>
              </w:rPr>
              <w:t>NoMatch2</w:t>
            </w:r>
            <w:r w:rsidRPr="00907B70">
              <w:rPr>
                <w:sz w:val="20"/>
                <w:szCs w:val="20"/>
              </w:rPr>
              <w:t>.wav</w:t>
            </w:r>
          </w:p>
        </w:tc>
        <w:tc>
          <w:tcPr>
            <w:tcW w:w="1890" w:type="dxa"/>
            <w:gridSpan w:val="3"/>
            <w:tcBorders>
              <w:bottom w:val="single" w:sz="4" w:space="0" w:color="000000" w:themeColor="text1"/>
            </w:tcBorders>
            <w:shd w:val="clear" w:color="auto" w:fill="auto"/>
          </w:tcPr>
          <w:p w14:paraId="1B6AA0A8" w14:textId="20F3A24F" w:rsidR="00967038" w:rsidRPr="00907B70" w:rsidRDefault="00967038" w:rsidP="00967038">
            <w:pPr>
              <w:spacing w:after="0" w:line="240" w:lineRule="auto"/>
              <w:rPr>
                <w:sz w:val="20"/>
                <w:szCs w:val="20"/>
              </w:rPr>
            </w:pPr>
            <w:r w:rsidRPr="00907B70">
              <w:rPr>
                <w:sz w:val="20"/>
                <w:szCs w:val="20"/>
              </w:rPr>
              <w:t>No Match 2</w:t>
            </w:r>
          </w:p>
        </w:tc>
        <w:tc>
          <w:tcPr>
            <w:tcW w:w="3870" w:type="dxa"/>
            <w:gridSpan w:val="6"/>
            <w:tcBorders>
              <w:bottom w:val="single" w:sz="4" w:space="0" w:color="000000" w:themeColor="text1"/>
            </w:tcBorders>
            <w:shd w:val="clear" w:color="auto" w:fill="auto"/>
          </w:tcPr>
          <w:p w14:paraId="64A20ED1" w14:textId="3DA66CDE" w:rsidR="00967038" w:rsidRPr="00907B70" w:rsidRDefault="00967038" w:rsidP="00967038">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425" w:type="dxa"/>
            <w:tcBorders>
              <w:bottom w:val="single" w:sz="4" w:space="0" w:color="000000" w:themeColor="text1"/>
            </w:tcBorders>
            <w:shd w:val="clear" w:color="auto" w:fill="auto"/>
          </w:tcPr>
          <w:p w14:paraId="381F5433" w14:textId="77777777" w:rsidR="00967038" w:rsidRPr="00907B70" w:rsidRDefault="00967038" w:rsidP="00967038">
            <w:pPr>
              <w:spacing w:after="0" w:line="240" w:lineRule="auto"/>
              <w:rPr>
                <w:sz w:val="20"/>
                <w:szCs w:val="20"/>
              </w:rPr>
            </w:pPr>
            <w:r w:rsidRPr="00907B70">
              <w:rPr>
                <w:sz w:val="20"/>
                <w:szCs w:val="20"/>
              </w:rPr>
              <w:t>--</w:t>
            </w:r>
          </w:p>
        </w:tc>
      </w:tr>
      <w:tr w:rsidR="00967038" w:rsidRPr="00907B70" w14:paraId="2D145A62" w14:textId="77777777" w:rsidTr="36C25432">
        <w:trPr>
          <w:trHeight w:val="305"/>
        </w:trPr>
        <w:tc>
          <w:tcPr>
            <w:tcW w:w="2178" w:type="dxa"/>
            <w:tcBorders>
              <w:bottom w:val="single" w:sz="4" w:space="0" w:color="000000" w:themeColor="text1"/>
            </w:tcBorders>
            <w:shd w:val="clear" w:color="auto" w:fill="auto"/>
          </w:tcPr>
          <w:p w14:paraId="56D2A4DE" w14:textId="761CD1E0" w:rsidR="00967038" w:rsidRPr="00907B70" w:rsidRDefault="00967038" w:rsidP="00967038">
            <w:pPr>
              <w:spacing w:after="0" w:line="240" w:lineRule="auto"/>
              <w:rPr>
                <w:sz w:val="20"/>
                <w:szCs w:val="20"/>
              </w:rPr>
            </w:pPr>
            <w:r>
              <w:rPr>
                <w:sz w:val="20"/>
                <w:szCs w:val="20"/>
              </w:rPr>
              <w:t>1200</w:t>
            </w:r>
            <w:r w:rsidRPr="00907B70">
              <w:rPr>
                <w:sz w:val="20"/>
                <w:szCs w:val="20"/>
              </w:rPr>
              <w:t xml:space="preserve"> -3.wav</w:t>
            </w:r>
          </w:p>
        </w:tc>
        <w:tc>
          <w:tcPr>
            <w:tcW w:w="1890" w:type="dxa"/>
            <w:gridSpan w:val="3"/>
            <w:tcBorders>
              <w:bottom w:val="single" w:sz="4" w:space="0" w:color="000000" w:themeColor="text1"/>
            </w:tcBorders>
            <w:shd w:val="clear" w:color="auto" w:fill="auto"/>
          </w:tcPr>
          <w:p w14:paraId="6A0BB64E" w14:textId="0253B468" w:rsidR="00967038" w:rsidRPr="00907B70" w:rsidRDefault="00967038" w:rsidP="00967038">
            <w:pPr>
              <w:spacing w:after="0" w:line="240" w:lineRule="auto"/>
              <w:rPr>
                <w:sz w:val="20"/>
                <w:szCs w:val="20"/>
              </w:rPr>
            </w:pPr>
            <w:r>
              <w:rPr>
                <w:sz w:val="20"/>
                <w:szCs w:val="20"/>
              </w:rPr>
              <w:t>^^</w:t>
            </w:r>
          </w:p>
        </w:tc>
        <w:tc>
          <w:tcPr>
            <w:tcW w:w="3870" w:type="dxa"/>
            <w:gridSpan w:val="6"/>
            <w:tcBorders>
              <w:bottom w:val="single" w:sz="4" w:space="0" w:color="000000" w:themeColor="text1"/>
            </w:tcBorders>
            <w:shd w:val="clear" w:color="auto" w:fill="auto"/>
          </w:tcPr>
          <w:p w14:paraId="5E5DD07C" w14:textId="77938362" w:rsidR="00967038" w:rsidRPr="00F03FB4" w:rsidRDefault="24B2E3EB" w:rsidP="36C25432">
            <w:pPr>
              <w:spacing w:after="0" w:line="240" w:lineRule="auto"/>
              <w:rPr>
                <w:lang w:val="es-419"/>
              </w:rPr>
            </w:pPr>
            <w:r w:rsidRPr="00F03FB4">
              <w:rPr>
                <w:rFonts w:ascii="Tahoma" w:hAnsi="Tahoma" w:cs="Tahoma"/>
                <w:color w:val="0070C0"/>
                <w:sz w:val="16"/>
                <w:szCs w:val="16"/>
                <w:lang w:val="es-419"/>
              </w:rPr>
              <w:t>Utilizando el teclado de su teléfono, ingrese los números un dígito a la vez.  Encontrará el número de factura en la esquina superior derecha de su resumen.</w:t>
            </w:r>
          </w:p>
        </w:tc>
        <w:tc>
          <w:tcPr>
            <w:tcW w:w="1425" w:type="dxa"/>
            <w:tcBorders>
              <w:bottom w:val="single" w:sz="4" w:space="0" w:color="000000" w:themeColor="text1"/>
            </w:tcBorders>
            <w:shd w:val="clear" w:color="auto" w:fill="auto"/>
          </w:tcPr>
          <w:p w14:paraId="50141271" w14:textId="0C6BACF1" w:rsidR="00967038" w:rsidRPr="005A4F81" w:rsidRDefault="00967038" w:rsidP="00967038">
            <w:pPr>
              <w:spacing w:after="0" w:line="240" w:lineRule="auto"/>
              <w:rPr>
                <w:sz w:val="20"/>
                <w:szCs w:val="20"/>
              </w:rPr>
            </w:pPr>
            <w:proofErr w:type="spellStart"/>
            <w:r w:rsidRPr="005A4F81">
              <w:rPr>
                <w:sz w:val="20"/>
                <w:szCs w:val="20"/>
              </w:rPr>
              <w:t>Rerecognition</w:t>
            </w:r>
            <w:proofErr w:type="spellEnd"/>
          </w:p>
        </w:tc>
      </w:tr>
      <w:tr w:rsidR="00967038" w:rsidRPr="00907B70" w14:paraId="5920488A" w14:textId="77777777" w:rsidTr="36C25432">
        <w:trPr>
          <w:trHeight w:val="305"/>
        </w:trPr>
        <w:tc>
          <w:tcPr>
            <w:tcW w:w="2178" w:type="dxa"/>
            <w:tcBorders>
              <w:bottom w:val="single" w:sz="4" w:space="0" w:color="000000" w:themeColor="text1"/>
            </w:tcBorders>
            <w:shd w:val="clear" w:color="auto" w:fill="auto"/>
          </w:tcPr>
          <w:p w14:paraId="1B54318F" w14:textId="0944DEB0" w:rsidR="00967038" w:rsidRDefault="00967038" w:rsidP="00967038">
            <w:pPr>
              <w:spacing w:after="0" w:line="240" w:lineRule="auto"/>
              <w:rPr>
                <w:sz w:val="20"/>
                <w:szCs w:val="20"/>
              </w:rPr>
            </w:pPr>
            <w:r>
              <w:rPr>
                <w:sz w:val="20"/>
                <w:szCs w:val="20"/>
              </w:rPr>
              <w:t>--</w:t>
            </w:r>
          </w:p>
        </w:tc>
        <w:tc>
          <w:tcPr>
            <w:tcW w:w="1890" w:type="dxa"/>
            <w:gridSpan w:val="3"/>
            <w:tcBorders>
              <w:bottom w:val="single" w:sz="4" w:space="0" w:color="000000" w:themeColor="text1"/>
            </w:tcBorders>
            <w:shd w:val="clear" w:color="auto" w:fill="auto"/>
          </w:tcPr>
          <w:p w14:paraId="07FDFEFD" w14:textId="12AABE7B" w:rsidR="00967038" w:rsidRPr="00907B70" w:rsidRDefault="00967038" w:rsidP="00967038">
            <w:pPr>
              <w:spacing w:after="0" w:line="240" w:lineRule="auto"/>
              <w:rPr>
                <w:sz w:val="20"/>
                <w:szCs w:val="20"/>
              </w:rPr>
            </w:pPr>
            <w:r>
              <w:rPr>
                <w:sz w:val="20"/>
                <w:szCs w:val="20"/>
              </w:rPr>
              <w:t>No Match 3</w:t>
            </w:r>
          </w:p>
        </w:tc>
        <w:tc>
          <w:tcPr>
            <w:tcW w:w="3870" w:type="dxa"/>
            <w:gridSpan w:val="6"/>
            <w:tcBorders>
              <w:bottom w:val="single" w:sz="4" w:space="0" w:color="000000" w:themeColor="text1"/>
            </w:tcBorders>
            <w:shd w:val="clear" w:color="auto" w:fill="auto"/>
          </w:tcPr>
          <w:p w14:paraId="362BE0B0" w14:textId="77777777" w:rsidR="00967038" w:rsidRPr="00907B70" w:rsidRDefault="00967038" w:rsidP="00967038">
            <w:pPr>
              <w:widowControl w:val="0"/>
              <w:autoSpaceDE w:val="0"/>
              <w:autoSpaceDN w:val="0"/>
              <w:adjustRightInd w:val="0"/>
              <w:spacing w:after="0" w:line="240" w:lineRule="auto"/>
              <w:rPr>
                <w:rFonts w:ascii="Tahoma" w:hAnsi="Tahoma" w:cs="Tahoma"/>
                <w:color w:val="0070C0"/>
                <w:sz w:val="16"/>
                <w:szCs w:val="16"/>
              </w:rPr>
            </w:pPr>
          </w:p>
        </w:tc>
        <w:tc>
          <w:tcPr>
            <w:tcW w:w="1425" w:type="dxa"/>
            <w:tcBorders>
              <w:bottom w:val="single" w:sz="4" w:space="0" w:color="000000" w:themeColor="text1"/>
            </w:tcBorders>
            <w:shd w:val="clear" w:color="auto" w:fill="auto"/>
          </w:tcPr>
          <w:p w14:paraId="4C57A34B" w14:textId="66EE1E43" w:rsidR="00967038" w:rsidRPr="005A4F81" w:rsidRDefault="00967038" w:rsidP="00967038">
            <w:pPr>
              <w:spacing w:after="0" w:line="240" w:lineRule="auto"/>
              <w:rPr>
                <w:sz w:val="20"/>
                <w:szCs w:val="20"/>
              </w:rPr>
            </w:pPr>
            <w:r>
              <w:rPr>
                <w:sz w:val="20"/>
                <w:szCs w:val="20"/>
              </w:rPr>
              <w:t>XFER2</w:t>
            </w:r>
          </w:p>
        </w:tc>
      </w:tr>
      <w:tr w:rsidR="00967038" w:rsidRPr="00907B70" w14:paraId="0AAF80EB" w14:textId="77777777" w:rsidTr="36C25432">
        <w:trPr>
          <w:trHeight w:val="305"/>
        </w:trPr>
        <w:tc>
          <w:tcPr>
            <w:tcW w:w="2178" w:type="dxa"/>
            <w:tcBorders>
              <w:bottom w:val="single" w:sz="4" w:space="0" w:color="000000" w:themeColor="text1"/>
            </w:tcBorders>
            <w:shd w:val="clear" w:color="auto" w:fill="auto"/>
          </w:tcPr>
          <w:p w14:paraId="00DC3992" w14:textId="0C048508" w:rsidR="00967038" w:rsidRPr="00907B70" w:rsidRDefault="00967038" w:rsidP="00967038">
            <w:pPr>
              <w:spacing w:after="0" w:line="240" w:lineRule="auto"/>
              <w:rPr>
                <w:sz w:val="20"/>
                <w:szCs w:val="20"/>
              </w:rPr>
            </w:pPr>
            <w:r>
              <w:rPr>
                <w:sz w:val="20"/>
                <w:szCs w:val="20"/>
              </w:rPr>
              <w:t>NoInput1.wav</w:t>
            </w:r>
          </w:p>
        </w:tc>
        <w:tc>
          <w:tcPr>
            <w:tcW w:w="1890" w:type="dxa"/>
            <w:gridSpan w:val="3"/>
            <w:tcBorders>
              <w:bottom w:val="single" w:sz="4" w:space="0" w:color="000000" w:themeColor="text1"/>
            </w:tcBorders>
            <w:shd w:val="clear" w:color="auto" w:fill="auto"/>
          </w:tcPr>
          <w:p w14:paraId="1B9952F5" w14:textId="7F1AFDFF" w:rsidR="00967038" w:rsidRPr="00907B70" w:rsidRDefault="00967038" w:rsidP="00967038">
            <w:pPr>
              <w:spacing w:after="0" w:line="240" w:lineRule="auto"/>
              <w:rPr>
                <w:sz w:val="20"/>
                <w:szCs w:val="20"/>
              </w:rPr>
            </w:pPr>
            <w:r>
              <w:rPr>
                <w:sz w:val="20"/>
                <w:szCs w:val="20"/>
              </w:rPr>
              <w:t>No Input 1</w:t>
            </w:r>
          </w:p>
        </w:tc>
        <w:tc>
          <w:tcPr>
            <w:tcW w:w="3870" w:type="dxa"/>
            <w:gridSpan w:val="6"/>
            <w:tcBorders>
              <w:bottom w:val="single" w:sz="4" w:space="0" w:color="000000" w:themeColor="text1"/>
            </w:tcBorders>
            <w:shd w:val="clear" w:color="auto" w:fill="auto"/>
          </w:tcPr>
          <w:p w14:paraId="64104E54" w14:textId="498F2A37" w:rsidR="00967038" w:rsidRPr="00907B70" w:rsidRDefault="00967038" w:rsidP="00967038">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425" w:type="dxa"/>
            <w:tcBorders>
              <w:bottom w:val="single" w:sz="4" w:space="0" w:color="000000" w:themeColor="text1"/>
            </w:tcBorders>
            <w:shd w:val="clear" w:color="auto" w:fill="auto"/>
          </w:tcPr>
          <w:p w14:paraId="6099E33D" w14:textId="4E9BF1FE" w:rsidR="00967038" w:rsidRPr="00907B70" w:rsidRDefault="00967038" w:rsidP="00967038">
            <w:pPr>
              <w:spacing w:after="0" w:line="240" w:lineRule="auto"/>
              <w:rPr>
                <w:sz w:val="20"/>
                <w:szCs w:val="20"/>
              </w:rPr>
            </w:pPr>
          </w:p>
        </w:tc>
      </w:tr>
      <w:tr w:rsidR="00967038" w:rsidRPr="00907B70" w14:paraId="4FEF1EAD" w14:textId="77777777" w:rsidTr="36C25432">
        <w:trPr>
          <w:trHeight w:val="305"/>
        </w:trPr>
        <w:tc>
          <w:tcPr>
            <w:tcW w:w="2178" w:type="dxa"/>
            <w:tcBorders>
              <w:bottom w:val="single" w:sz="4" w:space="0" w:color="000000" w:themeColor="text1"/>
            </w:tcBorders>
            <w:shd w:val="clear" w:color="auto" w:fill="auto"/>
          </w:tcPr>
          <w:p w14:paraId="5AC45B80" w14:textId="5597F010" w:rsidR="00967038" w:rsidRDefault="00967038" w:rsidP="00967038">
            <w:pPr>
              <w:spacing w:after="0" w:line="240" w:lineRule="auto"/>
              <w:rPr>
                <w:sz w:val="20"/>
                <w:szCs w:val="20"/>
              </w:rPr>
            </w:pPr>
            <w:r>
              <w:rPr>
                <w:sz w:val="20"/>
                <w:szCs w:val="20"/>
              </w:rPr>
              <w:t>1200</w:t>
            </w:r>
            <w:r w:rsidRPr="00907B70">
              <w:rPr>
                <w:sz w:val="20"/>
                <w:szCs w:val="20"/>
              </w:rPr>
              <w:t xml:space="preserve"> -2.wav</w:t>
            </w:r>
          </w:p>
        </w:tc>
        <w:tc>
          <w:tcPr>
            <w:tcW w:w="1890" w:type="dxa"/>
            <w:gridSpan w:val="3"/>
            <w:tcBorders>
              <w:bottom w:val="single" w:sz="4" w:space="0" w:color="000000" w:themeColor="text1"/>
            </w:tcBorders>
            <w:shd w:val="clear" w:color="auto" w:fill="auto"/>
          </w:tcPr>
          <w:p w14:paraId="39F73742" w14:textId="141CFFA7" w:rsidR="00967038" w:rsidRPr="00907B70" w:rsidRDefault="00967038" w:rsidP="00967038">
            <w:pPr>
              <w:spacing w:after="0" w:line="240" w:lineRule="auto"/>
              <w:rPr>
                <w:sz w:val="20"/>
                <w:szCs w:val="20"/>
              </w:rPr>
            </w:pPr>
            <w:r>
              <w:rPr>
                <w:sz w:val="20"/>
                <w:szCs w:val="20"/>
              </w:rPr>
              <w:t>^^</w:t>
            </w:r>
          </w:p>
        </w:tc>
        <w:tc>
          <w:tcPr>
            <w:tcW w:w="3870" w:type="dxa"/>
            <w:gridSpan w:val="6"/>
            <w:tcBorders>
              <w:bottom w:val="single" w:sz="4" w:space="0" w:color="000000" w:themeColor="text1"/>
            </w:tcBorders>
            <w:shd w:val="clear" w:color="auto" w:fill="auto"/>
          </w:tcPr>
          <w:p w14:paraId="46DFA0FF" w14:textId="3077F7C5" w:rsidR="00967038" w:rsidRPr="00F03FB4" w:rsidRDefault="4EA0D8ED" w:rsidP="5C082868">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Simplemente ingrese los números utilizando el teclado de su teléfono.</w:t>
            </w:r>
          </w:p>
          <w:p w14:paraId="5C0FBF2F" w14:textId="1C24C2FD" w:rsidR="00967038" w:rsidRPr="00F03FB4" w:rsidRDefault="00967038" w:rsidP="5C082868">
            <w:pPr>
              <w:spacing w:after="0" w:line="240" w:lineRule="auto"/>
              <w:rPr>
                <w:rFonts w:ascii="Tahoma" w:hAnsi="Tahoma" w:cs="Tahoma"/>
                <w:color w:val="0070C0"/>
                <w:sz w:val="16"/>
                <w:szCs w:val="16"/>
                <w:lang w:val="es-419"/>
              </w:rPr>
            </w:pPr>
          </w:p>
        </w:tc>
        <w:tc>
          <w:tcPr>
            <w:tcW w:w="1425" w:type="dxa"/>
            <w:tcBorders>
              <w:bottom w:val="single" w:sz="4" w:space="0" w:color="000000" w:themeColor="text1"/>
            </w:tcBorders>
            <w:shd w:val="clear" w:color="auto" w:fill="auto"/>
          </w:tcPr>
          <w:p w14:paraId="3ABB1AA7" w14:textId="77777777" w:rsidR="00967038" w:rsidRPr="00907B70" w:rsidRDefault="4EA0D8ED" w:rsidP="5C082868">
            <w:pPr>
              <w:spacing w:after="0" w:line="240" w:lineRule="auto"/>
              <w:rPr>
                <w:sz w:val="20"/>
                <w:szCs w:val="20"/>
              </w:rPr>
            </w:pPr>
            <w:proofErr w:type="spellStart"/>
            <w:r w:rsidRPr="5C082868">
              <w:rPr>
                <w:sz w:val="20"/>
                <w:szCs w:val="20"/>
              </w:rPr>
              <w:t>Rerecognition</w:t>
            </w:r>
            <w:proofErr w:type="spellEnd"/>
          </w:p>
          <w:p w14:paraId="6326509A" w14:textId="671765C8" w:rsidR="00967038" w:rsidRPr="00907B70" w:rsidRDefault="00967038" w:rsidP="5C082868">
            <w:pPr>
              <w:spacing w:after="0" w:line="240" w:lineRule="auto"/>
              <w:rPr>
                <w:sz w:val="20"/>
                <w:szCs w:val="20"/>
              </w:rPr>
            </w:pPr>
          </w:p>
        </w:tc>
      </w:tr>
      <w:tr w:rsidR="00967038" w:rsidRPr="00907B70" w14:paraId="193AD422" w14:textId="77777777" w:rsidTr="36C25432">
        <w:trPr>
          <w:trHeight w:val="305"/>
        </w:trPr>
        <w:tc>
          <w:tcPr>
            <w:tcW w:w="2178" w:type="dxa"/>
            <w:tcBorders>
              <w:bottom w:val="single" w:sz="4" w:space="0" w:color="000000" w:themeColor="text1"/>
            </w:tcBorders>
            <w:shd w:val="clear" w:color="auto" w:fill="auto"/>
          </w:tcPr>
          <w:p w14:paraId="09F15E1D" w14:textId="3C7BA838" w:rsidR="00967038" w:rsidRPr="00907B70" w:rsidRDefault="00967038" w:rsidP="00967038">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hemeColor="text1"/>
            </w:tcBorders>
            <w:shd w:val="clear" w:color="auto" w:fill="auto"/>
          </w:tcPr>
          <w:p w14:paraId="0BB42E7E" w14:textId="38F60C8F" w:rsidR="00967038" w:rsidRPr="00907B70" w:rsidRDefault="00967038" w:rsidP="00967038">
            <w:pPr>
              <w:spacing w:after="0" w:line="240" w:lineRule="auto"/>
              <w:rPr>
                <w:sz w:val="20"/>
                <w:szCs w:val="20"/>
              </w:rPr>
            </w:pPr>
            <w:r w:rsidRPr="00907B70">
              <w:rPr>
                <w:sz w:val="20"/>
                <w:szCs w:val="20"/>
              </w:rPr>
              <w:t>No Input 2</w:t>
            </w:r>
          </w:p>
        </w:tc>
        <w:tc>
          <w:tcPr>
            <w:tcW w:w="3870" w:type="dxa"/>
            <w:gridSpan w:val="6"/>
            <w:tcBorders>
              <w:bottom w:val="single" w:sz="4" w:space="0" w:color="000000" w:themeColor="text1"/>
            </w:tcBorders>
            <w:shd w:val="clear" w:color="auto" w:fill="auto"/>
          </w:tcPr>
          <w:p w14:paraId="1A6854D8" w14:textId="524C904E" w:rsidR="00967038" w:rsidRPr="00907B70" w:rsidRDefault="00967038" w:rsidP="00967038">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425" w:type="dxa"/>
            <w:tcBorders>
              <w:bottom w:val="single" w:sz="4" w:space="0" w:color="000000" w:themeColor="text1"/>
            </w:tcBorders>
            <w:shd w:val="clear" w:color="auto" w:fill="auto"/>
          </w:tcPr>
          <w:p w14:paraId="2F8B975F" w14:textId="77777777" w:rsidR="00967038" w:rsidRPr="00907B70" w:rsidRDefault="00967038" w:rsidP="00967038">
            <w:pPr>
              <w:spacing w:after="0" w:line="240" w:lineRule="auto"/>
              <w:rPr>
                <w:sz w:val="20"/>
                <w:szCs w:val="20"/>
              </w:rPr>
            </w:pPr>
            <w:r w:rsidRPr="00907B70">
              <w:rPr>
                <w:sz w:val="20"/>
                <w:szCs w:val="20"/>
              </w:rPr>
              <w:t>--</w:t>
            </w:r>
          </w:p>
        </w:tc>
      </w:tr>
      <w:tr w:rsidR="00967038" w:rsidRPr="00907B70" w14:paraId="1D483BF9" w14:textId="77777777" w:rsidTr="36C25432">
        <w:trPr>
          <w:trHeight w:val="305"/>
        </w:trPr>
        <w:tc>
          <w:tcPr>
            <w:tcW w:w="2178" w:type="dxa"/>
            <w:tcBorders>
              <w:bottom w:val="single" w:sz="4" w:space="0" w:color="000000" w:themeColor="text1"/>
            </w:tcBorders>
            <w:shd w:val="clear" w:color="auto" w:fill="auto"/>
          </w:tcPr>
          <w:p w14:paraId="00E8CDCF" w14:textId="23D2C7DA" w:rsidR="00967038" w:rsidRPr="00907B70" w:rsidRDefault="00967038" w:rsidP="00967038">
            <w:pPr>
              <w:spacing w:after="0" w:line="240" w:lineRule="auto"/>
              <w:rPr>
                <w:sz w:val="20"/>
                <w:szCs w:val="20"/>
              </w:rPr>
            </w:pPr>
            <w:r>
              <w:rPr>
                <w:sz w:val="20"/>
                <w:szCs w:val="20"/>
              </w:rPr>
              <w:t>1200</w:t>
            </w:r>
            <w:r w:rsidRPr="00907B70">
              <w:rPr>
                <w:sz w:val="20"/>
                <w:szCs w:val="20"/>
              </w:rPr>
              <w:t xml:space="preserve"> -3.wav</w:t>
            </w:r>
          </w:p>
        </w:tc>
        <w:tc>
          <w:tcPr>
            <w:tcW w:w="1890" w:type="dxa"/>
            <w:gridSpan w:val="3"/>
            <w:tcBorders>
              <w:bottom w:val="single" w:sz="4" w:space="0" w:color="000000" w:themeColor="text1"/>
            </w:tcBorders>
            <w:shd w:val="clear" w:color="auto" w:fill="auto"/>
          </w:tcPr>
          <w:p w14:paraId="7E2C2D2D" w14:textId="37886204" w:rsidR="00967038" w:rsidRPr="00907B70" w:rsidRDefault="00967038" w:rsidP="00967038">
            <w:pPr>
              <w:spacing w:after="0" w:line="240" w:lineRule="auto"/>
              <w:rPr>
                <w:sz w:val="20"/>
                <w:szCs w:val="20"/>
              </w:rPr>
            </w:pPr>
            <w:r>
              <w:rPr>
                <w:sz w:val="20"/>
                <w:szCs w:val="20"/>
              </w:rPr>
              <w:t>^^</w:t>
            </w:r>
          </w:p>
        </w:tc>
        <w:tc>
          <w:tcPr>
            <w:tcW w:w="3870" w:type="dxa"/>
            <w:gridSpan w:val="6"/>
            <w:tcBorders>
              <w:bottom w:val="single" w:sz="4" w:space="0" w:color="000000" w:themeColor="text1"/>
            </w:tcBorders>
            <w:shd w:val="clear" w:color="auto" w:fill="auto"/>
          </w:tcPr>
          <w:p w14:paraId="7FCE1347" w14:textId="2ED04D35" w:rsidR="00967038" w:rsidRPr="00F03FB4" w:rsidRDefault="1AABFA5E" w:rsidP="36C25432">
            <w:pPr>
              <w:spacing w:after="0" w:line="240" w:lineRule="auto"/>
              <w:rPr>
                <w:lang w:val="es-419"/>
              </w:rPr>
            </w:pPr>
            <w:r w:rsidRPr="00F03FB4">
              <w:rPr>
                <w:rFonts w:ascii="Tahoma" w:hAnsi="Tahoma" w:cs="Tahoma"/>
                <w:color w:val="0070C0"/>
                <w:sz w:val="16"/>
                <w:szCs w:val="16"/>
                <w:lang w:val="es-419"/>
              </w:rPr>
              <w:t>Utilizando el teclado de su teléfono, ingrese los números un dígito a la vez.  Encontrará el número de factura en la esquina superior derecha de su resumen.</w:t>
            </w:r>
          </w:p>
        </w:tc>
        <w:tc>
          <w:tcPr>
            <w:tcW w:w="1425" w:type="dxa"/>
            <w:tcBorders>
              <w:bottom w:val="single" w:sz="4" w:space="0" w:color="000000" w:themeColor="text1"/>
            </w:tcBorders>
            <w:shd w:val="clear" w:color="auto" w:fill="auto"/>
          </w:tcPr>
          <w:p w14:paraId="3CE30B9C" w14:textId="77777777" w:rsidR="00967038" w:rsidRPr="005A4F81" w:rsidRDefault="4106500A" w:rsidP="5C082868">
            <w:pPr>
              <w:spacing w:after="0" w:line="240" w:lineRule="auto"/>
              <w:rPr>
                <w:sz w:val="20"/>
                <w:szCs w:val="20"/>
              </w:rPr>
            </w:pPr>
            <w:proofErr w:type="spellStart"/>
            <w:r w:rsidRPr="5C082868">
              <w:rPr>
                <w:sz w:val="20"/>
                <w:szCs w:val="20"/>
              </w:rPr>
              <w:t>Rerecognition</w:t>
            </w:r>
            <w:proofErr w:type="spellEnd"/>
          </w:p>
          <w:p w14:paraId="1FC680CF" w14:textId="0B823686" w:rsidR="00967038" w:rsidRPr="005A4F81" w:rsidRDefault="00967038" w:rsidP="5C082868">
            <w:pPr>
              <w:spacing w:after="0" w:line="240" w:lineRule="auto"/>
              <w:rPr>
                <w:sz w:val="20"/>
                <w:szCs w:val="20"/>
              </w:rPr>
            </w:pPr>
          </w:p>
        </w:tc>
      </w:tr>
      <w:tr w:rsidR="00967038" w:rsidRPr="00907B70" w14:paraId="0241E278" w14:textId="77777777" w:rsidTr="36C25432">
        <w:trPr>
          <w:trHeight w:val="305"/>
        </w:trPr>
        <w:tc>
          <w:tcPr>
            <w:tcW w:w="2178" w:type="dxa"/>
            <w:tcBorders>
              <w:bottom w:val="single" w:sz="4" w:space="0" w:color="000000" w:themeColor="text1"/>
            </w:tcBorders>
            <w:shd w:val="clear" w:color="auto" w:fill="auto"/>
          </w:tcPr>
          <w:p w14:paraId="763D8F22" w14:textId="39B190AC" w:rsidR="00967038" w:rsidRDefault="00967038" w:rsidP="00967038">
            <w:pPr>
              <w:spacing w:after="0" w:line="240" w:lineRule="auto"/>
              <w:rPr>
                <w:sz w:val="20"/>
                <w:szCs w:val="20"/>
              </w:rPr>
            </w:pPr>
            <w:r>
              <w:rPr>
                <w:sz w:val="20"/>
                <w:szCs w:val="20"/>
              </w:rPr>
              <w:t>--</w:t>
            </w:r>
          </w:p>
        </w:tc>
        <w:tc>
          <w:tcPr>
            <w:tcW w:w="1890" w:type="dxa"/>
            <w:gridSpan w:val="3"/>
            <w:tcBorders>
              <w:bottom w:val="single" w:sz="4" w:space="0" w:color="000000" w:themeColor="text1"/>
            </w:tcBorders>
            <w:shd w:val="clear" w:color="auto" w:fill="auto"/>
          </w:tcPr>
          <w:p w14:paraId="32A90915" w14:textId="555837BC" w:rsidR="00967038" w:rsidRPr="00907B70" w:rsidRDefault="00967038" w:rsidP="00967038">
            <w:pPr>
              <w:spacing w:after="0" w:line="240" w:lineRule="auto"/>
              <w:rPr>
                <w:sz w:val="20"/>
                <w:szCs w:val="20"/>
              </w:rPr>
            </w:pPr>
            <w:r>
              <w:rPr>
                <w:sz w:val="20"/>
                <w:szCs w:val="20"/>
              </w:rPr>
              <w:t>No Input 3</w:t>
            </w:r>
          </w:p>
        </w:tc>
        <w:tc>
          <w:tcPr>
            <w:tcW w:w="3870" w:type="dxa"/>
            <w:gridSpan w:val="6"/>
            <w:tcBorders>
              <w:bottom w:val="single" w:sz="4" w:space="0" w:color="000000" w:themeColor="text1"/>
            </w:tcBorders>
            <w:shd w:val="clear" w:color="auto" w:fill="auto"/>
          </w:tcPr>
          <w:p w14:paraId="19CE3CAE" w14:textId="2F1FBCE8" w:rsidR="00967038" w:rsidRPr="00907B70" w:rsidRDefault="00967038" w:rsidP="00967038">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hemeColor="text1"/>
            </w:tcBorders>
            <w:shd w:val="clear" w:color="auto" w:fill="auto"/>
          </w:tcPr>
          <w:p w14:paraId="17FA8EB8" w14:textId="246E6A42" w:rsidR="00967038" w:rsidRPr="005A4F81" w:rsidRDefault="00967038" w:rsidP="00967038">
            <w:pPr>
              <w:spacing w:after="0" w:line="240" w:lineRule="auto"/>
              <w:rPr>
                <w:sz w:val="20"/>
                <w:szCs w:val="20"/>
              </w:rPr>
            </w:pPr>
            <w:r w:rsidRPr="005A4F81">
              <w:rPr>
                <w:sz w:val="20"/>
                <w:szCs w:val="20"/>
              </w:rPr>
              <w:t>XFER2</w:t>
            </w:r>
          </w:p>
        </w:tc>
      </w:tr>
      <w:tr w:rsidR="00967038" w:rsidRPr="00907B70" w14:paraId="438DF8E5" w14:textId="77777777" w:rsidTr="36C25432">
        <w:trPr>
          <w:trHeight w:val="305"/>
        </w:trPr>
        <w:tc>
          <w:tcPr>
            <w:tcW w:w="9363" w:type="dxa"/>
            <w:gridSpan w:val="11"/>
            <w:tcBorders>
              <w:bottom w:val="single" w:sz="4" w:space="0" w:color="000000" w:themeColor="text1"/>
            </w:tcBorders>
            <w:shd w:val="clear" w:color="auto" w:fill="D9D9D9" w:themeFill="background1" w:themeFillShade="D9"/>
            <w:vAlign w:val="center"/>
          </w:tcPr>
          <w:p w14:paraId="773190D3" w14:textId="77777777" w:rsidR="00967038" w:rsidRPr="00907B70" w:rsidRDefault="00967038" w:rsidP="00967038">
            <w:pPr>
              <w:spacing w:after="0" w:line="240" w:lineRule="auto"/>
              <w:rPr>
                <w:b/>
                <w:sz w:val="24"/>
                <w:szCs w:val="24"/>
              </w:rPr>
            </w:pPr>
            <w:r w:rsidRPr="00907B70">
              <w:rPr>
                <w:b/>
                <w:sz w:val="24"/>
                <w:szCs w:val="24"/>
              </w:rPr>
              <w:t>Grammar</w:t>
            </w:r>
          </w:p>
        </w:tc>
      </w:tr>
      <w:tr w:rsidR="00967038" w:rsidRPr="00907B70" w14:paraId="032CC696" w14:textId="77777777" w:rsidTr="36C25432">
        <w:tc>
          <w:tcPr>
            <w:tcW w:w="3258" w:type="dxa"/>
            <w:gridSpan w:val="2"/>
            <w:tcBorders>
              <w:bottom w:val="single" w:sz="4" w:space="0" w:color="000000" w:themeColor="text1"/>
            </w:tcBorders>
            <w:shd w:val="clear" w:color="auto" w:fill="DAEEF3" w:themeFill="accent5" w:themeFillTint="33"/>
          </w:tcPr>
          <w:p w14:paraId="389247FA" w14:textId="0EEC97D4" w:rsidR="00967038" w:rsidRPr="00907B70" w:rsidRDefault="00967038" w:rsidP="00967038">
            <w:pPr>
              <w:spacing w:after="0" w:line="240" w:lineRule="auto"/>
              <w:jc w:val="center"/>
              <w:rPr>
                <w:b/>
                <w:i/>
              </w:rPr>
            </w:pPr>
            <w:r w:rsidRPr="00907B70">
              <w:rPr>
                <w:b/>
                <w:i/>
              </w:rPr>
              <w:t>Valid Utterances</w:t>
            </w:r>
          </w:p>
        </w:tc>
        <w:tc>
          <w:tcPr>
            <w:tcW w:w="1237" w:type="dxa"/>
            <w:gridSpan w:val="3"/>
            <w:tcBorders>
              <w:bottom w:val="single" w:sz="4" w:space="0" w:color="000000" w:themeColor="text1"/>
            </w:tcBorders>
            <w:shd w:val="clear" w:color="auto" w:fill="DAEEF3" w:themeFill="accent5" w:themeFillTint="33"/>
          </w:tcPr>
          <w:p w14:paraId="5EE0130B" w14:textId="77777777" w:rsidR="00967038" w:rsidRPr="00907B70" w:rsidRDefault="00967038" w:rsidP="00967038">
            <w:pPr>
              <w:spacing w:after="0" w:line="240" w:lineRule="auto"/>
              <w:jc w:val="center"/>
              <w:rPr>
                <w:b/>
                <w:i/>
              </w:rPr>
            </w:pPr>
            <w:r w:rsidRPr="00907B70">
              <w:rPr>
                <w:b/>
                <w:i/>
              </w:rPr>
              <w:t>DTMF</w:t>
            </w:r>
          </w:p>
        </w:tc>
        <w:tc>
          <w:tcPr>
            <w:tcW w:w="2814" w:type="dxa"/>
            <w:gridSpan w:val="3"/>
            <w:tcBorders>
              <w:bottom w:val="single" w:sz="4" w:space="0" w:color="000000" w:themeColor="text1"/>
            </w:tcBorders>
            <w:shd w:val="clear" w:color="auto" w:fill="DAEEF3" w:themeFill="accent5" w:themeFillTint="33"/>
          </w:tcPr>
          <w:p w14:paraId="554762F0" w14:textId="77777777" w:rsidR="00967038" w:rsidRPr="00907B70" w:rsidRDefault="00967038" w:rsidP="00967038">
            <w:pPr>
              <w:spacing w:after="0" w:line="240" w:lineRule="auto"/>
              <w:jc w:val="center"/>
              <w:rPr>
                <w:b/>
                <w:i/>
              </w:rPr>
            </w:pPr>
            <w:r w:rsidRPr="00907B70">
              <w:rPr>
                <w:b/>
                <w:i/>
              </w:rPr>
              <w:t xml:space="preserve"> Response</w:t>
            </w:r>
          </w:p>
        </w:tc>
        <w:tc>
          <w:tcPr>
            <w:tcW w:w="2054" w:type="dxa"/>
            <w:gridSpan w:val="3"/>
            <w:tcBorders>
              <w:bottom w:val="single" w:sz="4" w:space="0" w:color="000000" w:themeColor="text1"/>
            </w:tcBorders>
            <w:shd w:val="clear" w:color="auto" w:fill="DAEEF3" w:themeFill="accent5" w:themeFillTint="33"/>
          </w:tcPr>
          <w:p w14:paraId="2EAB7824" w14:textId="77777777" w:rsidR="00967038" w:rsidRPr="00907B70" w:rsidRDefault="00967038" w:rsidP="00967038">
            <w:pPr>
              <w:spacing w:after="0" w:line="240" w:lineRule="auto"/>
              <w:jc w:val="center"/>
              <w:rPr>
                <w:b/>
                <w:i/>
              </w:rPr>
            </w:pPr>
            <w:r w:rsidRPr="00907B70">
              <w:rPr>
                <w:b/>
                <w:i/>
              </w:rPr>
              <w:t>Confirm</w:t>
            </w:r>
          </w:p>
        </w:tc>
      </w:tr>
      <w:tr w:rsidR="00BC68C5" w:rsidRPr="00907B70" w14:paraId="6908EBA9" w14:textId="77777777" w:rsidTr="36C25432">
        <w:tc>
          <w:tcPr>
            <w:tcW w:w="3258" w:type="dxa"/>
            <w:gridSpan w:val="2"/>
          </w:tcPr>
          <w:p w14:paraId="5C155BAE" w14:textId="77777777" w:rsidR="00BC68C5" w:rsidRPr="00907B70" w:rsidRDefault="00BC68C5" w:rsidP="00BC68C5">
            <w:pPr>
              <w:tabs>
                <w:tab w:val="left" w:pos="933"/>
              </w:tabs>
              <w:spacing w:after="0" w:line="240" w:lineRule="auto"/>
              <w:rPr>
                <w:sz w:val="20"/>
                <w:szCs w:val="20"/>
              </w:rPr>
            </w:pPr>
            <w:r w:rsidRPr="00907B70">
              <w:rPr>
                <w:sz w:val="20"/>
                <w:szCs w:val="20"/>
              </w:rPr>
              <w:t>Optional:</w:t>
            </w:r>
          </w:p>
          <w:p w14:paraId="3A6B1946" w14:textId="77777777" w:rsidR="00BC68C5" w:rsidRPr="00F03FB4" w:rsidRDefault="00BC68C5" w:rsidP="00BC68C5">
            <w:pPr>
              <w:pStyle w:val="ListParagraph"/>
              <w:numPr>
                <w:ilvl w:val="0"/>
                <w:numId w:val="23"/>
              </w:numPr>
              <w:tabs>
                <w:tab w:val="left" w:pos="933"/>
              </w:tabs>
              <w:spacing w:after="0" w:line="240" w:lineRule="auto"/>
              <w:rPr>
                <w:sz w:val="20"/>
                <w:szCs w:val="20"/>
                <w:lang w:val="es-419"/>
              </w:rPr>
            </w:pPr>
            <w:r w:rsidRPr="00F03FB4">
              <w:rPr>
                <w:sz w:val="20"/>
                <w:szCs w:val="20"/>
                <w:lang w:val="es-419"/>
              </w:rPr>
              <w:t>Mi/el número de cuenta (es)</w:t>
            </w:r>
          </w:p>
          <w:p w14:paraId="39B55DF5" w14:textId="67D4610E" w:rsidR="00BC68C5" w:rsidRDefault="00BC68C5" w:rsidP="00BC68C5">
            <w:pPr>
              <w:pStyle w:val="ListParagraph"/>
              <w:numPr>
                <w:ilvl w:val="0"/>
                <w:numId w:val="23"/>
              </w:numPr>
              <w:tabs>
                <w:tab w:val="left" w:pos="933"/>
              </w:tabs>
              <w:spacing w:after="0" w:line="240" w:lineRule="auto"/>
              <w:rPr>
                <w:sz w:val="20"/>
                <w:szCs w:val="20"/>
              </w:rPr>
            </w:pPr>
            <w:r>
              <w:rPr>
                <w:sz w:val="20"/>
                <w:szCs w:val="20"/>
              </w:rPr>
              <w:t>Es</w:t>
            </w:r>
          </w:p>
          <w:p w14:paraId="70277EEE" w14:textId="56AC1871" w:rsidR="00BC68C5" w:rsidRPr="000F7E97" w:rsidRDefault="00BC68C5" w:rsidP="000F7E97">
            <w:pPr>
              <w:tabs>
                <w:tab w:val="left" w:pos="933"/>
              </w:tabs>
              <w:spacing w:after="0" w:line="240" w:lineRule="auto"/>
              <w:rPr>
                <w:sz w:val="20"/>
                <w:szCs w:val="20"/>
              </w:rPr>
            </w:pPr>
            <w:r w:rsidRPr="000F7E97">
              <w:rPr>
                <w:sz w:val="20"/>
                <w:szCs w:val="20"/>
              </w:rPr>
              <w:t>Required:</w:t>
            </w:r>
          </w:p>
          <w:p w14:paraId="67CB233C" w14:textId="30C1D584" w:rsidR="00BC68C5" w:rsidRPr="00907B70" w:rsidRDefault="00BC68C5" w:rsidP="00BC68C5">
            <w:pPr>
              <w:pStyle w:val="ListParagraph"/>
              <w:numPr>
                <w:ilvl w:val="0"/>
                <w:numId w:val="23"/>
              </w:numPr>
              <w:spacing w:after="0" w:line="240" w:lineRule="auto"/>
              <w:rPr>
                <w:sz w:val="20"/>
                <w:szCs w:val="20"/>
              </w:rPr>
            </w:pPr>
            <w:r w:rsidRPr="36C25432">
              <w:rPr>
                <w:sz w:val="20"/>
                <w:szCs w:val="20"/>
              </w:rPr>
              <w:lastRenderedPageBreak/>
              <w:t>&lt;1-</w:t>
            </w:r>
            <w:r w:rsidR="6F735CC0" w:rsidRPr="36C25432">
              <w:rPr>
                <w:sz w:val="20"/>
                <w:szCs w:val="20"/>
              </w:rPr>
              <w:t>10</w:t>
            </w:r>
            <w:r w:rsidRPr="36C25432">
              <w:rPr>
                <w:sz w:val="20"/>
                <w:szCs w:val="20"/>
              </w:rPr>
              <w:t xml:space="preserve"> digits </w:t>
            </w:r>
            <w:r w:rsidR="00E42C3A" w:rsidRPr="36C25432">
              <w:rPr>
                <w:sz w:val="20"/>
                <w:szCs w:val="20"/>
              </w:rPr>
              <w:t>numeric</w:t>
            </w:r>
            <w:r w:rsidRPr="36C25432">
              <w:rPr>
                <w:sz w:val="20"/>
                <w:szCs w:val="20"/>
              </w:rPr>
              <w:t>&gt; 0-9</w:t>
            </w:r>
          </w:p>
        </w:tc>
        <w:tc>
          <w:tcPr>
            <w:tcW w:w="1237" w:type="dxa"/>
            <w:gridSpan w:val="3"/>
          </w:tcPr>
          <w:p w14:paraId="77139E38" w14:textId="6968DDE8" w:rsidR="00BC68C5" w:rsidRPr="00907B70" w:rsidRDefault="00BC68C5" w:rsidP="00BC68C5">
            <w:pPr>
              <w:spacing w:after="0" w:line="240" w:lineRule="auto"/>
              <w:rPr>
                <w:sz w:val="20"/>
                <w:szCs w:val="20"/>
              </w:rPr>
            </w:pPr>
            <w:r w:rsidRPr="36C25432">
              <w:rPr>
                <w:sz w:val="20"/>
                <w:szCs w:val="20"/>
              </w:rPr>
              <w:lastRenderedPageBreak/>
              <w:t xml:space="preserve">0-9, </w:t>
            </w:r>
            <w:r w:rsidR="662F6FA1" w:rsidRPr="36C25432">
              <w:rPr>
                <w:sz w:val="20"/>
                <w:szCs w:val="20"/>
              </w:rPr>
              <w:t>10</w:t>
            </w:r>
            <w:r w:rsidRPr="36C25432">
              <w:rPr>
                <w:sz w:val="20"/>
                <w:szCs w:val="20"/>
              </w:rPr>
              <w:t xml:space="preserve"> digits</w:t>
            </w:r>
          </w:p>
        </w:tc>
        <w:tc>
          <w:tcPr>
            <w:tcW w:w="2814" w:type="dxa"/>
            <w:gridSpan w:val="3"/>
          </w:tcPr>
          <w:p w14:paraId="7BC3637B" w14:textId="0B4FB1AF" w:rsidR="00BC68C5" w:rsidRPr="00907B70" w:rsidRDefault="00BC68C5" w:rsidP="00BC68C5">
            <w:pPr>
              <w:spacing w:after="0" w:line="240" w:lineRule="auto"/>
              <w:rPr>
                <w:sz w:val="20"/>
                <w:szCs w:val="20"/>
              </w:rPr>
            </w:pPr>
            <w:proofErr w:type="spellStart"/>
            <w:r>
              <w:rPr>
                <w:sz w:val="20"/>
                <w:szCs w:val="20"/>
              </w:rPr>
              <w:t>idnumber</w:t>
            </w:r>
            <w:proofErr w:type="spellEnd"/>
            <w:r>
              <w:rPr>
                <w:sz w:val="20"/>
                <w:szCs w:val="20"/>
              </w:rPr>
              <w:t>=</w:t>
            </w:r>
            <w:proofErr w:type="spellStart"/>
            <w:r>
              <w:rPr>
                <w:sz w:val="20"/>
                <w:szCs w:val="20"/>
              </w:rPr>
              <w:t>digits.value</w:t>
            </w:r>
            <w:proofErr w:type="spellEnd"/>
          </w:p>
        </w:tc>
        <w:tc>
          <w:tcPr>
            <w:tcW w:w="2054" w:type="dxa"/>
            <w:gridSpan w:val="3"/>
          </w:tcPr>
          <w:p w14:paraId="11CC6344" w14:textId="407C6603" w:rsidR="00BC68C5" w:rsidRPr="00907B70" w:rsidRDefault="00E50601" w:rsidP="00BC68C5">
            <w:pPr>
              <w:spacing w:after="0" w:line="240" w:lineRule="auto"/>
              <w:rPr>
                <w:sz w:val="20"/>
                <w:szCs w:val="20"/>
              </w:rPr>
            </w:pPr>
            <w:r>
              <w:rPr>
                <w:sz w:val="20"/>
                <w:szCs w:val="20"/>
              </w:rPr>
              <w:t>Never</w:t>
            </w:r>
          </w:p>
        </w:tc>
      </w:tr>
      <w:tr w:rsidR="00967038" w:rsidRPr="00907B70" w14:paraId="7A59125D" w14:textId="77777777" w:rsidTr="36C25432">
        <w:trPr>
          <w:trHeight w:val="314"/>
        </w:trPr>
        <w:tc>
          <w:tcPr>
            <w:tcW w:w="9363" w:type="dxa"/>
            <w:gridSpan w:val="11"/>
            <w:shd w:val="clear" w:color="auto" w:fill="DAEEF3" w:themeFill="accent5" w:themeFillTint="33"/>
            <w:vAlign w:val="bottom"/>
          </w:tcPr>
          <w:p w14:paraId="3C5A96D4" w14:textId="77777777" w:rsidR="00967038" w:rsidRPr="00907B70" w:rsidRDefault="00967038" w:rsidP="00967038">
            <w:pPr>
              <w:spacing w:after="0" w:line="240" w:lineRule="auto"/>
              <w:rPr>
                <w:b/>
                <w:i/>
              </w:rPr>
            </w:pPr>
            <w:proofErr w:type="spellStart"/>
            <w:r w:rsidRPr="00907B70">
              <w:rPr>
                <w:b/>
                <w:sz w:val="24"/>
                <w:szCs w:val="24"/>
              </w:rPr>
              <w:t>Globals</w:t>
            </w:r>
            <w:proofErr w:type="spellEnd"/>
          </w:p>
        </w:tc>
      </w:tr>
      <w:tr w:rsidR="00967038" w:rsidRPr="00907B70" w14:paraId="2B28069D" w14:textId="77777777" w:rsidTr="36C25432">
        <w:tc>
          <w:tcPr>
            <w:tcW w:w="3258" w:type="dxa"/>
            <w:gridSpan w:val="2"/>
          </w:tcPr>
          <w:p w14:paraId="46226156" w14:textId="5E7A73D8" w:rsidR="00967038" w:rsidRPr="00907B70" w:rsidRDefault="00967038" w:rsidP="00967038">
            <w:pPr>
              <w:spacing w:after="0" w:line="240" w:lineRule="auto"/>
            </w:pPr>
            <w:r w:rsidRPr="00907B70">
              <w:t xml:space="preserve">See </w:t>
            </w:r>
            <w:hyperlink w:anchor="_Global_Grammar_Properties_5" w:history="1">
              <w:r w:rsidRPr="00907B70">
                <w:rPr>
                  <w:rStyle w:val="Hyperlink"/>
                </w:rPr>
                <w:t>Global Grammar Properties</w:t>
              </w:r>
            </w:hyperlink>
          </w:p>
        </w:tc>
        <w:tc>
          <w:tcPr>
            <w:tcW w:w="1237" w:type="dxa"/>
            <w:gridSpan w:val="3"/>
          </w:tcPr>
          <w:p w14:paraId="2FFCFB48" w14:textId="77777777" w:rsidR="00967038" w:rsidRPr="00907B70" w:rsidRDefault="00967038" w:rsidP="00967038">
            <w:pPr>
              <w:spacing w:after="0" w:line="240" w:lineRule="auto"/>
            </w:pPr>
          </w:p>
        </w:tc>
        <w:tc>
          <w:tcPr>
            <w:tcW w:w="4868" w:type="dxa"/>
            <w:gridSpan w:val="6"/>
          </w:tcPr>
          <w:p w14:paraId="1740C73C" w14:textId="77777777" w:rsidR="00967038" w:rsidRPr="00907B70" w:rsidRDefault="00967038" w:rsidP="00967038">
            <w:pPr>
              <w:autoSpaceDE w:val="0"/>
              <w:autoSpaceDN w:val="0"/>
              <w:adjustRightInd w:val="0"/>
              <w:spacing w:after="0" w:line="240" w:lineRule="auto"/>
              <w:rPr>
                <w:rFonts w:cs="Arial"/>
              </w:rPr>
            </w:pPr>
          </w:p>
        </w:tc>
      </w:tr>
    </w:tbl>
    <w:p w14:paraId="511BEEB8" w14:textId="77777777" w:rsidR="00AB1C3F" w:rsidRPr="00907B70" w:rsidRDefault="00AB1C3F" w:rsidP="00AB1C3F">
      <w:pPr>
        <w:spacing w:after="0" w:line="240" w:lineRule="auto"/>
        <w:rPr>
          <w:rFonts w:ascii="Cambria" w:eastAsia="Times New Roman" w:hAnsi="Cambria"/>
          <w:b/>
          <w:bCs/>
          <w:color w:val="3366CC"/>
          <w:sz w:val="26"/>
          <w:szCs w:val="26"/>
        </w:rPr>
      </w:pPr>
      <w:r w:rsidRPr="00907B70">
        <w:rPr>
          <w:color w:val="3366CC"/>
        </w:rPr>
        <w:br w:type="page"/>
      </w:r>
    </w:p>
    <w:p w14:paraId="3CB546C7" w14:textId="6881E342" w:rsidR="009F6EFD" w:rsidRPr="00907B70" w:rsidRDefault="007D47E2" w:rsidP="009F6EFD">
      <w:pPr>
        <w:pStyle w:val="Heading2"/>
      </w:pPr>
      <w:bookmarkStart w:id="29" w:name="_Toc49979719"/>
      <w:r>
        <w:lastRenderedPageBreak/>
        <w:t>1</w:t>
      </w:r>
      <w:r w:rsidR="00332672">
        <w:t>400</w:t>
      </w:r>
      <w:r w:rsidR="009F6EFD" w:rsidRPr="00C26A25">
        <w:t>_</w:t>
      </w:r>
      <w:r w:rsidR="009A6AE9">
        <w:t>mnu</w:t>
      </w:r>
      <w:r w:rsidR="00967038">
        <w:t>AskPmtinFull</w:t>
      </w:r>
      <w:bookmarkEnd w:id="29"/>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607"/>
        <w:gridCol w:w="429"/>
        <w:gridCol w:w="224"/>
        <w:gridCol w:w="2430"/>
        <w:gridCol w:w="361"/>
        <w:gridCol w:w="89"/>
        <w:gridCol w:w="67"/>
        <w:gridCol w:w="1898"/>
      </w:tblGrid>
      <w:tr w:rsidR="00FC563B" w:rsidRPr="00907B70" w14:paraId="6FABEB3F" w14:textId="77777777" w:rsidTr="003B3A31">
        <w:tc>
          <w:tcPr>
            <w:tcW w:w="9363" w:type="dxa"/>
            <w:gridSpan w:val="10"/>
            <w:shd w:val="clear" w:color="auto" w:fill="BFBFBF"/>
          </w:tcPr>
          <w:p w14:paraId="348F11D5" w14:textId="32637C7A" w:rsidR="00FC563B" w:rsidRPr="00907B70" w:rsidRDefault="007215DF" w:rsidP="007215DF">
            <w:pPr>
              <w:spacing w:after="0" w:line="240" w:lineRule="auto"/>
              <w:rPr>
                <w:b/>
                <w:sz w:val="24"/>
                <w:szCs w:val="24"/>
              </w:rPr>
            </w:pPr>
            <w:r w:rsidRPr="00907B70">
              <w:rPr>
                <w:b/>
                <w:sz w:val="24"/>
                <w:szCs w:val="24"/>
              </w:rPr>
              <w:t>Description:</w:t>
            </w:r>
            <w:r w:rsidRPr="00907B70">
              <w:rPr>
                <w:b/>
                <w:sz w:val="24"/>
                <w:szCs w:val="24"/>
              </w:rPr>
              <w:tab/>
            </w:r>
            <w:r w:rsidR="00A1320C">
              <w:rPr>
                <w:b/>
                <w:sz w:val="24"/>
                <w:szCs w:val="24"/>
              </w:rPr>
              <w:t>Caller elects to pay in full.</w:t>
            </w:r>
          </w:p>
        </w:tc>
      </w:tr>
      <w:tr w:rsidR="00FC563B" w:rsidRPr="00907B70" w14:paraId="35DC9B16" w14:textId="77777777" w:rsidTr="003B3A31">
        <w:trPr>
          <w:trHeight w:val="305"/>
        </w:trPr>
        <w:tc>
          <w:tcPr>
            <w:tcW w:w="9363" w:type="dxa"/>
            <w:gridSpan w:val="10"/>
            <w:shd w:val="clear" w:color="auto" w:fill="D9D9D9"/>
            <w:vAlign w:val="center"/>
          </w:tcPr>
          <w:p w14:paraId="316CCC0B" w14:textId="77777777" w:rsidR="00FC563B" w:rsidRPr="00907B70" w:rsidRDefault="00FC563B" w:rsidP="00FC563B">
            <w:pPr>
              <w:spacing w:after="0" w:line="240" w:lineRule="auto"/>
              <w:rPr>
                <w:b/>
                <w:sz w:val="24"/>
                <w:szCs w:val="24"/>
              </w:rPr>
            </w:pPr>
            <w:r w:rsidRPr="00907B70">
              <w:rPr>
                <w:b/>
                <w:sz w:val="24"/>
                <w:szCs w:val="24"/>
              </w:rPr>
              <w:t>Dialog Module Settings</w:t>
            </w:r>
          </w:p>
        </w:tc>
      </w:tr>
      <w:tr w:rsidR="00DC3B68" w:rsidRPr="00907B70" w14:paraId="46F36019" w14:textId="77777777" w:rsidTr="003B3A31">
        <w:trPr>
          <w:trHeight w:val="224"/>
        </w:trPr>
        <w:tc>
          <w:tcPr>
            <w:tcW w:w="3258" w:type="dxa"/>
            <w:gridSpan w:val="2"/>
            <w:shd w:val="clear" w:color="DAEEF3" w:themeColor="accent5" w:themeTint="33" w:fill="DAEEF3" w:themeFill="accent5" w:themeFillTint="33"/>
          </w:tcPr>
          <w:p w14:paraId="39938DCD" w14:textId="77777777" w:rsidR="00DC3B68" w:rsidRPr="00907B70" w:rsidRDefault="00DC3B68" w:rsidP="008F15F4">
            <w:pPr>
              <w:spacing w:after="0" w:line="240" w:lineRule="auto"/>
              <w:rPr>
                <w:b/>
              </w:rPr>
            </w:pPr>
            <w:r w:rsidRPr="00907B70">
              <w:rPr>
                <w:b/>
              </w:rPr>
              <w:t>Peg</w:t>
            </w:r>
          </w:p>
        </w:tc>
        <w:tc>
          <w:tcPr>
            <w:tcW w:w="6105" w:type="dxa"/>
            <w:gridSpan w:val="8"/>
            <w:shd w:val="clear" w:color="DAEEF3" w:themeColor="accent5" w:themeTint="33" w:fill="auto"/>
          </w:tcPr>
          <w:p w14:paraId="6CB3C0AB" w14:textId="597B3EBD" w:rsidR="00DC3B68" w:rsidRPr="00907B70" w:rsidRDefault="00967038" w:rsidP="008F15F4">
            <w:pPr>
              <w:spacing w:after="0" w:line="240" w:lineRule="auto"/>
            </w:pPr>
            <w:r>
              <w:t>1400</w:t>
            </w:r>
          </w:p>
        </w:tc>
      </w:tr>
      <w:tr w:rsidR="00DC3B68" w:rsidRPr="00907B70" w14:paraId="1AB3049E" w14:textId="77777777" w:rsidTr="003B3A31">
        <w:trPr>
          <w:trHeight w:val="224"/>
        </w:trPr>
        <w:tc>
          <w:tcPr>
            <w:tcW w:w="3258" w:type="dxa"/>
            <w:gridSpan w:val="2"/>
            <w:shd w:val="clear" w:color="DAEEF3" w:themeColor="accent5" w:themeTint="33" w:fill="DAEEF3" w:themeFill="accent5" w:themeFillTint="33"/>
          </w:tcPr>
          <w:p w14:paraId="01BA8237" w14:textId="77777777" w:rsidR="00DC3B68" w:rsidRPr="00907B70" w:rsidRDefault="00DC3B68" w:rsidP="008F15F4">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14:paraId="6B22375E" w14:textId="19E6BEFB" w:rsidR="00DC3B68" w:rsidRPr="00907B70" w:rsidRDefault="00967038" w:rsidP="008F15F4">
            <w:pPr>
              <w:spacing w:after="0" w:line="240" w:lineRule="auto"/>
            </w:pPr>
            <w:r>
              <w:t>5</w:t>
            </w:r>
            <w:r w:rsidR="00DC3B68" w:rsidRPr="00907B70">
              <w:t xml:space="preserve"> seconds</w:t>
            </w:r>
          </w:p>
        </w:tc>
      </w:tr>
      <w:tr w:rsidR="00DC3B68" w:rsidRPr="00907B70" w14:paraId="1A09D563" w14:textId="77777777" w:rsidTr="003B3A31">
        <w:trPr>
          <w:trHeight w:val="224"/>
        </w:trPr>
        <w:tc>
          <w:tcPr>
            <w:tcW w:w="3258" w:type="dxa"/>
            <w:gridSpan w:val="2"/>
            <w:shd w:val="clear" w:color="DAEEF3" w:themeColor="accent5" w:themeTint="33" w:fill="DAEEF3" w:themeFill="accent5" w:themeFillTint="33"/>
          </w:tcPr>
          <w:p w14:paraId="60C4E85B" w14:textId="77777777" w:rsidR="00DC3B68" w:rsidRPr="00907B70" w:rsidRDefault="00DC3B68" w:rsidP="008F15F4">
            <w:pPr>
              <w:spacing w:after="0" w:line="240" w:lineRule="auto"/>
              <w:rPr>
                <w:b/>
              </w:rPr>
            </w:pPr>
            <w:proofErr w:type="spellStart"/>
            <w:r w:rsidRPr="00907B70">
              <w:rPr>
                <w:b/>
              </w:rPr>
              <w:t>MaxRetriesOnNoInput</w:t>
            </w:r>
            <w:proofErr w:type="spellEnd"/>
          </w:p>
        </w:tc>
        <w:tc>
          <w:tcPr>
            <w:tcW w:w="1260" w:type="dxa"/>
            <w:gridSpan w:val="3"/>
            <w:shd w:val="clear" w:color="DAEEF3" w:themeColor="accent5" w:themeTint="33" w:fill="auto"/>
          </w:tcPr>
          <w:p w14:paraId="7D12C56B" w14:textId="675F5BD2" w:rsidR="00DC3B68" w:rsidRPr="00907B70" w:rsidRDefault="00967038" w:rsidP="008F15F4">
            <w:pPr>
              <w:spacing w:after="0" w:line="240" w:lineRule="auto"/>
            </w:pPr>
            <w:r>
              <w:t>3</w:t>
            </w:r>
          </w:p>
        </w:tc>
        <w:tc>
          <w:tcPr>
            <w:tcW w:w="2880" w:type="dxa"/>
            <w:gridSpan w:val="3"/>
            <w:shd w:val="clear" w:color="DAEEF3" w:themeColor="accent5" w:themeTint="33" w:fill="DAEEF3" w:themeFill="accent5" w:themeFillTint="33"/>
          </w:tcPr>
          <w:p w14:paraId="542C9C52" w14:textId="77777777" w:rsidR="00DC3B68" w:rsidRPr="00907B70" w:rsidRDefault="00DC3B68" w:rsidP="008F15F4">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14:paraId="4E75D8C5" w14:textId="08FC8042" w:rsidR="00DC3B68" w:rsidRPr="00907B70" w:rsidRDefault="00967038" w:rsidP="008F15F4">
            <w:pPr>
              <w:spacing w:after="0" w:line="240" w:lineRule="auto"/>
            </w:pPr>
            <w:r>
              <w:t>3</w:t>
            </w:r>
          </w:p>
        </w:tc>
      </w:tr>
      <w:tr w:rsidR="00DC3B68" w:rsidRPr="00907B70" w14:paraId="28C14A7C" w14:textId="77777777" w:rsidTr="003B3A31">
        <w:trPr>
          <w:trHeight w:val="224"/>
        </w:trPr>
        <w:tc>
          <w:tcPr>
            <w:tcW w:w="9363" w:type="dxa"/>
            <w:gridSpan w:val="10"/>
            <w:shd w:val="clear" w:color="DAEEF3" w:themeColor="accent5" w:themeTint="33" w:fill="92CDDC" w:themeFill="accent5" w:themeFillTint="99"/>
          </w:tcPr>
          <w:p w14:paraId="064BE5F3" w14:textId="77777777" w:rsidR="00DC3B68" w:rsidRPr="00907B70" w:rsidRDefault="00DC3B68" w:rsidP="008F15F4">
            <w:pPr>
              <w:spacing w:after="0" w:line="240" w:lineRule="auto"/>
            </w:pPr>
            <w:r w:rsidRPr="00907B70">
              <w:rPr>
                <w:b/>
              </w:rPr>
              <w:t>Speech Settings</w:t>
            </w:r>
          </w:p>
        </w:tc>
      </w:tr>
      <w:tr w:rsidR="00DC3B68" w:rsidRPr="00907B70" w14:paraId="608FB1CF" w14:textId="77777777" w:rsidTr="003B3A31">
        <w:trPr>
          <w:trHeight w:val="224"/>
        </w:trPr>
        <w:tc>
          <w:tcPr>
            <w:tcW w:w="3258" w:type="dxa"/>
            <w:gridSpan w:val="2"/>
            <w:shd w:val="solid" w:color="DAEEF3" w:themeColor="accent5" w:themeTint="33" w:fill="CCFFFF"/>
          </w:tcPr>
          <w:p w14:paraId="1A533B29" w14:textId="77777777" w:rsidR="00DC3B68" w:rsidRPr="00907B70" w:rsidRDefault="00DC3B68" w:rsidP="008F15F4">
            <w:pPr>
              <w:spacing w:after="0" w:line="240" w:lineRule="auto"/>
              <w:rPr>
                <w:b/>
              </w:rPr>
            </w:pPr>
            <w:r w:rsidRPr="00907B70">
              <w:rPr>
                <w:b/>
              </w:rPr>
              <w:t>Grammar Name(s):</w:t>
            </w:r>
          </w:p>
        </w:tc>
        <w:tc>
          <w:tcPr>
            <w:tcW w:w="6105" w:type="dxa"/>
            <w:gridSpan w:val="8"/>
          </w:tcPr>
          <w:p w14:paraId="6535B522" w14:textId="77777777" w:rsidR="00DC3B68" w:rsidRDefault="00967038" w:rsidP="00DC3B68">
            <w:pPr>
              <w:spacing w:after="0" w:line="240" w:lineRule="auto"/>
            </w:pPr>
            <w:r>
              <w:t>1400_AskPmtinFull</w:t>
            </w:r>
            <w:r w:rsidR="00DC3B68" w:rsidRPr="00907B70">
              <w:t>.grxml</w:t>
            </w:r>
          </w:p>
          <w:p w14:paraId="06114BA5" w14:textId="1022A712" w:rsidR="00E42C3A" w:rsidRPr="00907B70" w:rsidRDefault="00531877" w:rsidP="00DC3B68">
            <w:pPr>
              <w:spacing w:after="0" w:line="240" w:lineRule="auto"/>
            </w:pPr>
            <w:r>
              <w:t>1400_AskPmtinFullDTMF.grxml</w:t>
            </w:r>
          </w:p>
        </w:tc>
      </w:tr>
      <w:tr w:rsidR="00D47D3A" w:rsidRPr="00907B70" w14:paraId="22C398B6" w14:textId="77777777" w:rsidTr="003B3A31">
        <w:trPr>
          <w:trHeight w:val="341"/>
        </w:trPr>
        <w:tc>
          <w:tcPr>
            <w:tcW w:w="3258" w:type="dxa"/>
            <w:gridSpan w:val="2"/>
            <w:shd w:val="solid" w:color="DAEEF3" w:themeColor="accent5" w:themeTint="33" w:fill="CCFFFF"/>
          </w:tcPr>
          <w:p w14:paraId="14EA81F6" w14:textId="77777777" w:rsidR="00D47D3A" w:rsidRPr="00907B70" w:rsidRDefault="00D47D3A" w:rsidP="00840C80">
            <w:pPr>
              <w:spacing w:after="0" w:line="240" w:lineRule="auto"/>
              <w:rPr>
                <w:b/>
              </w:rPr>
            </w:pPr>
            <w:proofErr w:type="spellStart"/>
            <w:r w:rsidRPr="00907B70">
              <w:rPr>
                <w:b/>
              </w:rPr>
              <w:t>MinConfidenceScore</w:t>
            </w:r>
            <w:proofErr w:type="spellEnd"/>
          </w:p>
        </w:tc>
        <w:tc>
          <w:tcPr>
            <w:tcW w:w="1260" w:type="dxa"/>
            <w:gridSpan w:val="3"/>
          </w:tcPr>
          <w:p w14:paraId="03886ADA" w14:textId="31E0B513" w:rsidR="00D47D3A" w:rsidRPr="00907B70" w:rsidRDefault="00967038" w:rsidP="00840C80">
            <w:pPr>
              <w:spacing w:after="0" w:line="240" w:lineRule="auto"/>
            </w:pPr>
            <w:r>
              <w:t>.4</w:t>
            </w:r>
          </w:p>
        </w:tc>
        <w:tc>
          <w:tcPr>
            <w:tcW w:w="2430" w:type="dxa"/>
            <w:shd w:val="solid" w:color="DAEEF3" w:themeColor="accent5" w:themeTint="33" w:fill="F2F2F2"/>
          </w:tcPr>
          <w:p w14:paraId="2377CE51" w14:textId="77777777" w:rsidR="00D47D3A" w:rsidRPr="00907B70" w:rsidRDefault="00D47D3A" w:rsidP="00840C80">
            <w:pPr>
              <w:spacing w:after="0" w:line="240" w:lineRule="auto"/>
              <w:rPr>
                <w:b/>
              </w:rPr>
            </w:pPr>
            <w:proofErr w:type="spellStart"/>
            <w:r w:rsidRPr="00907B70">
              <w:rPr>
                <w:b/>
              </w:rPr>
              <w:t>MedConfidenceScore</w:t>
            </w:r>
            <w:proofErr w:type="spellEnd"/>
          </w:p>
        </w:tc>
        <w:tc>
          <w:tcPr>
            <w:tcW w:w="2415" w:type="dxa"/>
            <w:gridSpan w:val="4"/>
          </w:tcPr>
          <w:p w14:paraId="4632B7D7" w14:textId="77777777" w:rsidR="00D47D3A" w:rsidRPr="00907B70" w:rsidRDefault="00D47D3A" w:rsidP="00840C80">
            <w:pPr>
              <w:spacing w:after="0" w:line="240" w:lineRule="auto"/>
            </w:pPr>
            <w:r w:rsidRPr="00907B70">
              <w:t>N/A</w:t>
            </w:r>
          </w:p>
        </w:tc>
      </w:tr>
      <w:tr w:rsidR="00D47D3A" w:rsidRPr="00907B70" w14:paraId="4D1A315B" w14:textId="77777777" w:rsidTr="003B3A31">
        <w:trPr>
          <w:trHeight w:val="242"/>
        </w:trPr>
        <w:tc>
          <w:tcPr>
            <w:tcW w:w="3258" w:type="dxa"/>
            <w:gridSpan w:val="2"/>
            <w:shd w:val="solid" w:color="DAEEF3" w:themeColor="accent5" w:themeTint="33" w:fill="CCFFFF"/>
          </w:tcPr>
          <w:p w14:paraId="44C63D48" w14:textId="77777777" w:rsidR="00D47D3A" w:rsidRPr="00907B70" w:rsidRDefault="00D47D3A" w:rsidP="00840C80">
            <w:pPr>
              <w:spacing w:after="0" w:line="240" w:lineRule="auto"/>
              <w:rPr>
                <w:b/>
              </w:rPr>
            </w:pPr>
            <w:proofErr w:type="spellStart"/>
            <w:r w:rsidRPr="00907B70">
              <w:rPr>
                <w:b/>
              </w:rPr>
              <w:t>NBest</w:t>
            </w:r>
            <w:proofErr w:type="spellEnd"/>
          </w:p>
        </w:tc>
        <w:tc>
          <w:tcPr>
            <w:tcW w:w="1260" w:type="dxa"/>
            <w:gridSpan w:val="3"/>
          </w:tcPr>
          <w:p w14:paraId="0429D1B8" w14:textId="43AE3CD3" w:rsidR="00D47D3A" w:rsidRPr="00907B70" w:rsidRDefault="00EE2865" w:rsidP="00840C80">
            <w:pPr>
              <w:spacing w:after="0" w:line="240" w:lineRule="auto"/>
            </w:pPr>
            <w:r>
              <w:t>0</w:t>
            </w:r>
          </w:p>
        </w:tc>
        <w:tc>
          <w:tcPr>
            <w:tcW w:w="2430" w:type="dxa"/>
            <w:shd w:val="solid" w:color="DAEEF3" w:themeColor="accent5" w:themeTint="33" w:fill="F2F2F2"/>
          </w:tcPr>
          <w:p w14:paraId="535F3C29" w14:textId="77777777" w:rsidR="00D47D3A" w:rsidRPr="00907B70" w:rsidRDefault="00D47D3A" w:rsidP="00840C80">
            <w:pPr>
              <w:spacing w:after="0" w:line="240" w:lineRule="auto"/>
              <w:rPr>
                <w:b/>
              </w:rPr>
            </w:pPr>
            <w:proofErr w:type="spellStart"/>
            <w:r w:rsidRPr="00907B70">
              <w:rPr>
                <w:b/>
              </w:rPr>
              <w:t>BargeIn</w:t>
            </w:r>
            <w:proofErr w:type="spellEnd"/>
          </w:p>
        </w:tc>
        <w:tc>
          <w:tcPr>
            <w:tcW w:w="2415" w:type="dxa"/>
            <w:gridSpan w:val="4"/>
          </w:tcPr>
          <w:p w14:paraId="0793D334" w14:textId="77777777" w:rsidR="00D47D3A" w:rsidRPr="00907B70" w:rsidRDefault="00D47D3A" w:rsidP="00840C80">
            <w:pPr>
              <w:spacing w:after="0" w:line="240" w:lineRule="auto"/>
            </w:pPr>
            <w:r w:rsidRPr="00907B70">
              <w:t>True</w:t>
            </w:r>
          </w:p>
        </w:tc>
      </w:tr>
      <w:tr w:rsidR="00D47D3A" w:rsidRPr="00907B70" w14:paraId="77873245" w14:textId="77777777" w:rsidTr="003B3A31">
        <w:trPr>
          <w:trHeight w:val="242"/>
        </w:trPr>
        <w:tc>
          <w:tcPr>
            <w:tcW w:w="3258" w:type="dxa"/>
            <w:gridSpan w:val="2"/>
            <w:shd w:val="solid" w:color="DAEEF3" w:themeColor="accent5" w:themeTint="33" w:fill="CCFFFF"/>
          </w:tcPr>
          <w:p w14:paraId="00E44422" w14:textId="77777777" w:rsidR="00D47D3A" w:rsidRPr="00907B70" w:rsidRDefault="00D47D3A" w:rsidP="00840C80">
            <w:pPr>
              <w:spacing w:after="0" w:line="240" w:lineRule="auto"/>
              <w:rPr>
                <w:b/>
              </w:rPr>
            </w:pPr>
            <w:proofErr w:type="spellStart"/>
            <w:r w:rsidRPr="00907B70">
              <w:rPr>
                <w:b/>
              </w:rPr>
              <w:t>Completetimeout</w:t>
            </w:r>
            <w:proofErr w:type="spellEnd"/>
          </w:p>
        </w:tc>
        <w:tc>
          <w:tcPr>
            <w:tcW w:w="1260" w:type="dxa"/>
            <w:gridSpan w:val="3"/>
          </w:tcPr>
          <w:p w14:paraId="5016782F" w14:textId="77777777" w:rsidR="00D47D3A" w:rsidRPr="00907B70" w:rsidRDefault="00D47D3A" w:rsidP="00840C80">
            <w:pPr>
              <w:spacing w:after="0" w:line="240" w:lineRule="auto"/>
            </w:pPr>
            <w:r w:rsidRPr="00907B70">
              <w:t>0</w:t>
            </w:r>
          </w:p>
        </w:tc>
        <w:tc>
          <w:tcPr>
            <w:tcW w:w="2430" w:type="dxa"/>
            <w:shd w:val="solid" w:color="DAEEF3" w:themeColor="accent5" w:themeTint="33" w:fill="F2F2F2"/>
          </w:tcPr>
          <w:p w14:paraId="090D86E2" w14:textId="77777777" w:rsidR="00D47D3A" w:rsidRPr="00907B70" w:rsidRDefault="00D47D3A" w:rsidP="00840C80">
            <w:pPr>
              <w:spacing w:after="0" w:line="240" w:lineRule="auto"/>
              <w:rPr>
                <w:b/>
              </w:rPr>
            </w:pPr>
            <w:proofErr w:type="spellStart"/>
            <w:r w:rsidRPr="00907B70">
              <w:rPr>
                <w:b/>
              </w:rPr>
              <w:t>Incompletetimeout</w:t>
            </w:r>
            <w:proofErr w:type="spellEnd"/>
          </w:p>
        </w:tc>
        <w:tc>
          <w:tcPr>
            <w:tcW w:w="2415" w:type="dxa"/>
            <w:gridSpan w:val="4"/>
          </w:tcPr>
          <w:p w14:paraId="66FC48F1" w14:textId="77777777" w:rsidR="00D47D3A" w:rsidRPr="00907B70" w:rsidRDefault="00D47D3A" w:rsidP="00840C80">
            <w:pPr>
              <w:spacing w:after="0" w:line="240" w:lineRule="auto"/>
            </w:pPr>
            <w:r w:rsidRPr="00907B70">
              <w:t xml:space="preserve">1500 </w:t>
            </w:r>
            <w:proofErr w:type="spellStart"/>
            <w:r w:rsidRPr="00907B70">
              <w:t>ms</w:t>
            </w:r>
            <w:proofErr w:type="spellEnd"/>
          </w:p>
        </w:tc>
      </w:tr>
      <w:tr w:rsidR="00D47D3A" w:rsidRPr="00907B70" w14:paraId="45BBF169" w14:textId="77777777" w:rsidTr="003B3A31">
        <w:trPr>
          <w:trHeight w:val="242"/>
        </w:trPr>
        <w:tc>
          <w:tcPr>
            <w:tcW w:w="3258" w:type="dxa"/>
            <w:gridSpan w:val="2"/>
            <w:shd w:val="solid" w:color="DAEEF3" w:themeColor="accent5" w:themeTint="33" w:fill="CCFFFF"/>
          </w:tcPr>
          <w:p w14:paraId="18A0706A" w14:textId="77777777" w:rsidR="00D47D3A" w:rsidRPr="00907B70" w:rsidRDefault="00D47D3A" w:rsidP="00840C80">
            <w:pPr>
              <w:spacing w:after="0" w:line="240" w:lineRule="auto"/>
              <w:rPr>
                <w:b/>
              </w:rPr>
            </w:pPr>
            <w:proofErr w:type="spellStart"/>
            <w:r w:rsidRPr="00907B70">
              <w:rPr>
                <w:b/>
              </w:rPr>
              <w:t>MaxSpeechTimeout</w:t>
            </w:r>
            <w:proofErr w:type="spellEnd"/>
          </w:p>
        </w:tc>
        <w:tc>
          <w:tcPr>
            <w:tcW w:w="1260" w:type="dxa"/>
            <w:gridSpan w:val="3"/>
          </w:tcPr>
          <w:p w14:paraId="5E0542FC" w14:textId="77777777" w:rsidR="00D47D3A" w:rsidRPr="00907B70" w:rsidRDefault="00D47D3A" w:rsidP="00840C80">
            <w:pPr>
              <w:spacing w:after="0" w:line="240" w:lineRule="auto"/>
            </w:pPr>
            <w:r w:rsidRPr="00907B70">
              <w:t>22 seconds</w:t>
            </w:r>
          </w:p>
        </w:tc>
        <w:tc>
          <w:tcPr>
            <w:tcW w:w="2430" w:type="dxa"/>
            <w:shd w:val="clear" w:color="DAEEF3" w:themeColor="accent5" w:themeTint="33" w:fill="DAEEF3" w:themeFill="accent5" w:themeFillTint="33"/>
          </w:tcPr>
          <w:p w14:paraId="0AE7AB65" w14:textId="77777777" w:rsidR="00D47D3A" w:rsidRPr="00907B70" w:rsidRDefault="00D47D3A" w:rsidP="00840C80">
            <w:pPr>
              <w:spacing w:after="0" w:line="240" w:lineRule="auto"/>
              <w:rPr>
                <w:b/>
              </w:rPr>
            </w:pPr>
            <w:r w:rsidRPr="00907B70">
              <w:rPr>
                <w:b/>
              </w:rPr>
              <w:t>Sensitivity</w:t>
            </w:r>
          </w:p>
        </w:tc>
        <w:tc>
          <w:tcPr>
            <w:tcW w:w="2415" w:type="dxa"/>
            <w:gridSpan w:val="4"/>
            <w:shd w:val="clear" w:color="DAEEF3" w:themeColor="accent5" w:themeTint="33" w:fill="auto"/>
          </w:tcPr>
          <w:p w14:paraId="74A7001B" w14:textId="77777777" w:rsidR="00D47D3A" w:rsidRPr="00907B70" w:rsidRDefault="00D47D3A" w:rsidP="00840C80">
            <w:pPr>
              <w:spacing w:after="0" w:line="240" w:lineRule="auto"/>
              <w:rPr>
                <w:b/>
              </w:rPr>
            </w:pPr>
            <w:r w:rsidRPr="00907B70">
              <w:t>0.4</w:t>
            </w:r>
          </w:p>
        </w:tc>
      </w:tr>
      <w:tr w:rsidR="00DC3B68" w:rsidRPr="00907B70" w14:paraId="33557802" w14:textId="77777777" w:rsidTr="003B3A31">
        <w:tc>
          <w:tcPr>
            <w:tcW w:w="9363" w:type="dxa"/>
            <w:gridSpan w:val="10"/>
            <w:tcBorders>
              <w:bottom w:val="single" w:sz="4" w:space="0" w:color="000000"/>
            </w:tcBorders>
            <w:shd w:val="clear" w:color="auto" w:fill="92CDDC" w:themeFill="accent5" w:themeFillTint="99"/>
          </w:tcPr>
          <w:p w14:paraId="31D77FFA" w14:textId="77777777" w:rsidR="00DC3B68" w:rsidRPr="00907B70" w:rsidRDefault="00DC3B68" w:rsidP="008F15F4">
            <w:pPr>
              <w:spacing w:after="0" w:line="240" w:lineRule="auto"/>
              <w:rPr>
                <w:b/>
              </w:rPr>
            </w:pPr>
            <w:r w:rsidRPr="00907B70">
              <w:rPr>
                <w:b/>
              </w:rPr>
              <w:t>DTMF Settings</w:t>
            </w:r>
          </w:p>
        </w:tc>
      </w:tr>
      <w:tr w:rsidR="00DC3B68" w:rsidRPr="00907B70" w14:paraId="18C9B1BD" w14:textId="77777777" w:rsidTr="003B3A31">
        <w:tc>
          <w:tcPr>
            <w:tcW w:w="3258" w:type="dxa"/>
            <w:gridSpan w:val="2"/>
            <w:tcBorders>
              <w:bottom w:val="single" w:sz="4" w:space="0" w:color="000000"/>
            </w:tcBorders>
            <w:shd w:val="clear" w:color="auto" w:fill="DAEEF3" w:themeFill="accent5" w:themeFillTint="33"/>
          </w:tcPr>
          <w:p w14:paraId="70E9A490" w14:textId="77777777" w:rsidR="00DC3B68" w:rsidRPr="00907B70" w:rsidRDefault="00DC3B68" w:rsidP="008F15F4">
            <w:pPr>
              <w:spacing w:after="0" w:line="240" w:lineRule="auto"/>
              <w:rPr>
                <w:b/>
              </w:rPr>
            </w:pPr>
            <w:r w:rsidRPr="00907B70">
              <w:rPr>
                <w:b/>
              </w:rPr>
              <w:t>DTMF Allowed?</w:t>
            </w:r>
          </w:p>
        </w:tc>
        <w:tc>
          <w:tcPr>
            <w:tcW w:w="6105" w:type="dxa"/>
            <w:gridSpan w:val="8"/>
            <w:shd w:val="clear" w:color="auto" w:fill="auto"/>
          </w:tcPr>
          <w:p w14:paraId="4E5B1F39" w14:textId="437F7998" w:rsidR="00DC3B68" w:rsidRPr="00907B70" w:rsidRDefault="00967038" w:rsidP="008F15F4">
            <w:pPr>
              <w:spacing w:after="0" w:line="240" w:lineRule="auto"/>
            </w:pPr>
            <w:proofErr w:type="spellStart"/>
            <w:r>
              <w:t>Sí</w:t>
            </w:r>
            <w:proofErr w:type="spellEnd"/>
          </w:p>
        </w:tc>
      </w:tr>
      <w:tr w:rsidR="00DC3B68" w:rsidRPr="00907B70" w14:paraId="4A926CE4" w14:textId="77777777" w:rsidTr="003B3A31">
        <w:trPr>
          <w:trHeight w:val="224"/>
        </w:trPr>
        <w:tc>
          <w:tcPr>
            <w:tcW w:w="3258" w:type="dxa"/>
            <w:gridSpan w:val="2"/>
            <w:shd w:val="solid" w:color="DAEEF3" w:themeColor="accent5" w:themeTint="33" w:fill="F2F2F2"/>
          </w:tcPr>
          <w:p w14:paraId="0CB465F2" w14:textId="77777777" w:rsidR="00DC3B68" w:rsidRPr="00907B70" w:rsidRDefault="00DC3B68" w:rsidP="008F15F4">
            <w:pPr>
              <w:spacing w:after="0" w:line="240" w:lineRule="auto"/>
              <w:rPr>
                <w:b/>
              </w:rPr>
            </w:pPr>
            <w:proofErr w:type="spellStart"/>
            <w:r w:rsidRPr="00907B70">
              <w:rPr>
                <w:b/>
              </w:rPr>
              <w:t>MinDigits</w:t>
            </w:r>
            <w:proofErr w:type="spellEnd"/>
          </w:p>
        </w:tc>
        <w:tc>
          <w:tcPr>
            <w:tcW w:w="1036" w:type="dxa"/>
            <w:gridSpan w:val="2"/>
          </w:tcPr>
          <w:p w14:paraId="7FB7B6EC" w14:textId="2071B03B" w:rsidR="00DC3B68" w:rsidRPr="00907B70" w:rsidRDefault="00967038" w:rsidP="008F15F4">
            <w:pPr>
              <w:spacing w:after="0" w:line="240" w:lineRule="auto"/>
            </w:pPr>
            <w:r>
              <w:t>1</w:t>
            </w:r>
          </w:p>
        </w:tc>
        <w:tc>
          <w:tcPr>
            <w:tcW w:w="2654" w:type="dxa"/>
            <w:gridSpan w:val="2"/>
            <w:shd w:val="solid" w:color="DAEEF3" w:themeColor="accent5" w:themeTint="33" w:fill="F2F2F2"/>
          </w:tcPr>
          <w:p w14:paraId="45F17CE9" w14:textId="77777777" w:rsidR="00DC3B68" w:rsidRPr="00907B70" w:rsidRDefault="00DC3B68" w:rsidP="008F15F4">
            <w:pPr>
              <w:spacing w:after="0" w:line="240" w:lineRule="auto"/>
              <w:rPr>
                <w:b/>
              </w:rPr>
            </w:pPr>
            <w:proofErr w:type="spellStart"/>
            <w:r w:rsidRPr="00907B70">
              <w:rPr>
                <w:b/>
              </w:rPr>
              <w:t>MaxDigits</w:t>
            </w:r>
            <w:proofErr w:type="spellEnd"/>
          </w:p>
        </w:tc>
        <w:tc>
          <w:tcPr>
            <w:tcW w:w="2415" w:type="dxa"/>
            <w:gridSpan w:val="4"/>
          </w:tcPr>
          <w:p w14:paraId="5C51D62D" w14:textId="5F80ADFC" w:rsidR="00DC3B68" w:rsidRPr="00907B70" w:rsidRDefault="00967038" w:rsidP="008F15F4">
            <w:pPr>
              <w:spacing w:after="0" w:line="240" w:lineRule="auto"/>
            </w:pPr>
            <w:r>
              <w:t>1</w:t>
            </w:r>
          </w:p>
        </w:tc>
      </w:tr>
      <w:tr w:rsidR="00DC3B68" w:rsidRPr="00907B70" w14:paraId="53CA3018" w14:textId="77777777" w:rsidTr="003B3A31">
        <w:trPr>
          <w:trHeight w:val="233"/>
        </w:trPr>
        <w:tc>
          <w:tcPr>
            <w:tcW w:w="3258" w:type="dxa"/>
            <w:gridSpan w:val="2"/>
            <w:shd w:val="solid" w:color="DAEEF3" w:themeColor="accent5" w:themeTint="33" w:fill="F2F2F2"/>
          </w:tcPr>
          <w:p w14:paraId="6E6839EC" w14:textId="77777777" w:rsidR="00DC3B68" w:rsidRPr="00907B70" w:rsidRDefault="00DC3B68" w:rsidP="008F15F4">
            <w:pPr>
              <w:spacing w:after="0" w:line="240" w:lineRule="auto"/>
              <w:rPr>
                <w:b/>
              </w:rPr>
            </w:pPr>
            <w:proofErr w:type="spellStart"/>
            <w:r w:rsidRPr="00907B70">
              <w:rPr>
                <w:b/>
              </w:rPr>
              <w:t>TerminationDigit</w:t>
            </w:r>
            <w:proofErr w:type="spellEnd"/>
          </w:p>
        </w:tc>
        <w:tc>
          <w:tcPr>
            <w:tcW w:w="1036" w:type="dxa"/>
            <w:gridSpan w:val="2"/>
          </w:tcPr>
          <w:p w14:paraId="2F82FD6F" w14:textId="77777777" w:rsidR="00DC3B68" w:rsidRPr="00907B70" w:rsidRDefault="00DC3B68" w:rsidP="008F15F4">
            <w:pPr>
              <w:spacing w:after="0" w:line="240" w:lineRule="auto"/>
            </w:pPr>
            <w:r w:rsidRPr="00907B70">
              <w:t>N/A</w:t>
            </w:r>
          </w:p>
        </w:tc>
        <w:tc>
          <w:tcPr>
            <w:tcW w:w="2654" w:type="dxa"/>
            <w:gridSpan w:val="2"/>
            <w:shd w:val="solid" w:color="DAEEF3" w:themeColor="accent5" w:themeTint="33" w:fill="F2F2F2"/>
          </w:tcPr>
          <w:p w14:paraId="4F4157FA" w14:textId="77777777" w:rsidR="00DC3B68" w:rsidRPr="00907B70" w:rsidRDefault="00DC3B68" w:rsidP="008F15F4">
            <w:pPr>
              <w:spacing w:after="0" w:line="240" w:lineRule="auto"/>
              <w:rPr>
                <w:b/>
              </w:rPr>
            </w:pPr>
            <w:r w:rsidRPr="00907B70">
              <w:rPr>
                <w:b/>
              </w:rPr>
              <w:t>Interdigit Timeout</w:t>
            </w:r>
          </w:p>
        </w:tc>
        <w:tc>
          <w:tcPr>
            <w:tcW w:w="2415" w:type="dxa"/>
            <w:gridSpan w:val="4"/>
          </w:tcPr>
          <w:p w14:paraId="18D8E4B2" w14:textId="56292EAC" w:rsidR="00DC3B68" w:rsidRPr="00907B70" w:rsidRDefault="00D47D3A" w:rsidP="008F15F4">
            <w:pPr>
              <w:spacing w:after="0" w:line="240" w:lineRule="auto"/>
            </w:pPr>
            <w:r w:rsidRPr="00907B70">
              <w:t>5 seconds</w:t>
            </w:r>
          </w:p>
        </w:tc>
      </w:tr>
      <w:tr w:rsidR="00FC563B" w:rsidRPr="00907B70" w14:paraId="1DDEB124" w14:textId="77777777" w:rsidTr="003B3A31">
        <w:trPr>
          <w:trHeight w:val="305"/>
        </w:trPr>
        <w:tc>
          <w:tcPr>
            <w:tcW w:w="9363" w:type="dxa"/>
            <w:gridSpan w:val="10"/>
            <w:shd w:val="clear" w:color="auto" w:fill="000000" w:themeFill="text1"/>
            <w:vAlign w:val="center"/>
          </w:tcPr>
          <w:p w14:paraId="484BC559" w14:textId="77777777" w:rsidR="00FC563B" w:rsidRPr="00907B70" w:rsidRDefault="00FC563B" w:rsidP="00FC563B">
            <w:pPr>
              <w:spacing w:after="0" w:line="240" w:lineRule="auto"/>
              <w:rPr>
                <w:b/>
                <w:sz w:val="24"/>
                <w:szCs w:val="24"/>
              </w:rPr>
            </w:pPr>
          </w:p>
        </w:tc>
      </w:tr>
      <w:tr w:rsidR="00FC563B" w:rsidRPr="00907B70" w14:paraId="0B4F2FD3" w14:textId="77777777" w:rsidTr="003B3A31">
        <w:trPr>
          <w:trHeight w:val="305"/>
        </w:trPr>
        <w:tc>
          <w:tcPr>
            <w:tcW w:w="9363" w:type="dxa"/>
            <w:gridSpan w:val="10"/>
            <w:shd w:val="clear" w:color="auto" w:fill="D9D9D9"/>
            <w:vAlign w:val="center"/>
          </w:tcPr>
          <w:p w14:paraId="033E6256" w14:textId="77777777" w:rsidR="00FC563B" w:rsidRPr="00907B70" w:rsidRDefault="00FC563B" w:rsidP="00FC563B">
            <w:pPr>
              <w:spacing w:after="0" w:line="240" w:lineRule="auto"/>
              <w:rPr>
                <w:b/>
                <w:sz w:val="24"/>
                <w:szCs w:val="24"/>
              </w:rPr>
            </w:pPr>
            <w:r w:rsidRPr="00907B70">
              <w:rPr>
                <w:b/>
                <w:sz w:val="24"/>
                <w:szCs w:val="24"/>
              </w:rPr>
              <w:t>Initial Prompts</w:t>
            </w:r>
          </w:p>
        </w:tc>
      </w:tr>
      <w:tr w:rsidR="00FC563B" w:rsidRPr="00907B70" w14:paraId="4CB7DF8D" w14:textId="77777777" w:rsidTr="00B81F70">
        <w:trPr>
          <w:trHeight w:val="305"/>
        </w:trPr>
        <w:tc>
          <w:tcPr>
            <w:tcW w:w="2178" w:type="dxa"/>
            <w:tcBorders>
              <w:bottom w:val="single" w:sz="4" w:space="0" w:color="000000"/>
            </w:tcBorders>
            <w:shd w:val="clear" w:color="auto" w:fill="DAEEF3" w:themeFill="accent5" w:themeFillTint="33"/>
            <w:vAlign w:val="center"/>
          </w:tcPr>
          <w:p w14:paraId="77EA5611" w14:textId="77777777" w:rsidR="00FC563B" w:rsidRPr="00907B70" w:rsidRDefault="00FC563B" w:rsidP="00FC563B">
            <w:pPr>
              <w:spacing w:after="0" w:line="240" w:lineRule="auto"/>
              <w:jc w:val="center"/>
              <w:rPr>
                <w:b/>
                <w:i/>
              </w:rPr>
            </w:pPr>
            <w:r w:rsidRPr="00907B70">
              <w:rPr>
                <w:b/>
                <w:i/>
              </w:rPr>
              <w:t>Name</w:t>
            </w:r>
          </w:p>
        </w:tc>
        <w:tc>
          <w:tcPr>
            <w:tcW w:w="1687" w:type="dxa"/>
            <w:gridSpan w:val="2"/>
            <w:tcBorders>
              <w:bottom w:val="single" w:sz="4" w:space="0" w:color="000000"/>
            </w:tcBorders>
            <w:shd w:val="clear" w:color="auto" w:fill="DAEEF3" w:themeFill="accent5" w:themeFillTint="33"/>
            <w:vAlign w:val="center"/>
          </w:tcPr>
          <w:p w14:paraId="73F4C5A5" w14:textId="77777777" w:rsidR="00FC563B" w:rsidRPr="00907B70" w:rsidRDefault="00FC563B" w:rsidP="00FC563B">
            <w:pPr>
              <w:spacing w:after="0" w:line="240" w:lineRule="auto"/>
              <w:jc w:val="center"/>
              <w:rPr>
                <w:b/>
                <w:i/>
              </w:rPr>
            </w:pPr>
            <w:r w:rsidRPr="00907B70">
              <w:rPr>
                <w:b/>
                <w:i/>
              </w:rPr>
              <w:t>Condition</w:t>
            </w:r>
          </w:p>
        </w:tc>
        <w:tc>
          <w:tcPr>
            <w:tcW w:w="5498" w:type="dxa"/>
            <w:gridSpan w:val="7"/>
            <w:tcBorders>
              <w:bottom w:val="single" w:sz="4" w:space="0" w:color="000000"/>
            </w:tcBorders>
            <w:shd w:val="clear" w:color="auto" w:fill="DAEEF3" w:themeFill="accent5" w:themeFillTint="33"/>
            <w:vAlign w:val="center"/>
          </w:tcPr>
          <w:p w14:paraId="104F4933" w14:textId="77777777" w:rsidR="00FC563B" w:rsidRPr="00907B70" w:rsidRDefault="00FC563B" w:rsidP="00FC563B">
            <w:pPr>
              <w:spacing w:after="0" w:line="240" w:lineRule="auto"/>
              <w:jc w:val="center"/>
              <w:rPr>
                <w:b/>
                <w:i/>
              </w:rPr>
            </w:pPr>
            <w:r w:rsidRPr="00907B70">
              <w:rPr>
                <w:b/>
                <w:i/>
              </w:rPr>
              <w:t>Wording</w:t>
            </w:r>
          </w:p>
        </w:tc>
      </w:tr>
      <w:tr w:rsidR="00FC563B" w:rsidRPr="00F85F27" w14:paraId="039EF299" w14:textId="77777777" w:rsidTr="00B81F70">
        <w:trPr>
          <w:trHeight w:val="305"/>
        </w:trPr>
        <w:tc>
          <w:tcPr>
            <w:tcW w:w="2178" w:type="dxa"/>
            <w:tcBorders>
              <w:bottom w:val="single" w:sz="4" w:space="0" w:color="000000"/>
            </w:tcBorders>
            <w:shd w:val="clear" w:color="auto" w:fill="auto"/>
          </w:tcPr>
          <w:p w14:paraId="4507FCA3" w14:textId="19BEFF9E" w:rsidR="00FC563B" w:rsidRPr="00907B70" w:rsidRDefault="00967038" w:rsidP="00FC563B">
            <w:pPr>
              <w:spacing w:after="0" w:line="240" w:lineRule="auto"/>
              <w:rPr>
                <w:sz w:val="20"/>
                <w:szCs w:val="20"/>
              </w:rPr>
            </w:pPr>
            <w:r>
              <w:rPr>
                <w:sz w:val="20"/>
                <w:szCs w:val="20"/>
              </w:rPr>
              <w:t>1400</w:t>
            </w:r>
            <w:r w:rsidR="00FC563B" w:rsidRPr="00907B70">
              <w:rPr>
                <w:sz w:val="20"/>
                <w:szCs w:val="20"/>
              </w:rPr>
              <w:t>-1.wav</w:t>
            </w:r>
          </w:p>
        </w:tc>
        <w:tc>
          <w:tcPr>
            <w:tcW w:w="1687" w:type="dxa"/>
            <w:gridSpan w:val="2"/>
            <w:tcBorders>
              <w:bottom w:val="single" w:sz="4" w:space="0" w:color="000000"/>
            </w:tcBorders>
            <w:shd w:val="clear" w:color="auto" w:fill="auto"/>
          </w:tcPr>
          <w:p w14:paraId="5E73DFF1" w14:textId="77777777" w:rsidR="00FC563B" w:rsidRPr="00907B70" w:rsidRDefault="00FC563B" w:rsidP="00FC563B">
            <w:pPr>
              <w:spacing w:after="0" w:line="240" w:lineRule="auto"/>
              <w:rPr>
                <w:sz w:val="20"/>
                <w:szCs w:val="20"/>
              </w:rPr>
            </w:pPr>
            <w:r w:rsidRPr="00907B70">
              <w:rPr>
                <w:sz w:val="20"/>
                <w:szCs w:val="20"/>
              </w:rPr>
              <w:t>Always</w:t>
            </w:r>
          </w:p>
        </w:tc>
        <w:tc>
          <w:tcPr>
            <w:tcW w:w="5498" w:type="dxa"/>
            <w:gridSpan w:val="7"/>
            <w:tcBorders>
              <w:bottom w:val="single" w:sz="4" w:space="0" w:color="000000"/>
            </w:tcBorders>
            <w:shd w:val="clear" w:color="auto" w:fill="auto"/>
            <w:vAlign w:val="center"/>
          </w:tcPr>
          <w:p w14:paraId="7F232DBF" w14:textId="1B812BB7" w:rsidR="00FC563B" w:rsidRPr="00F03FB4" w:rsidRDefault="00A1320C" w:rsidP="00AB27B1">
            <w:pPr>
              <w:spacing w:after="0" w:line="240" w:lineRule="auto"/>
              <w:rPr>
                <w:rFonts w:ascii="Tahoma" w:hAnsi="Tahoma" w:cs="Tahoma"/>
                <w:color w:val="0070C0"/>
                <w:sz w:val="16"/>
                <w:szCs w:val="16"/>
                <w:lang w:val="es-419"/>
              </w:rPr>
            </w:pPr>
            <w:r w:rsidRPr="00F03FB4">
              <w:rPr>
                <w:rFonts w:ascii="Tahoma" w:hAnsi="Tahoma" w:cs="Tahoma"/>
                <w:color w:val="0C7CBA"/>
                <w:sz w:val="16"/>
                <w:szCs w:val="16"/>
                <w:lang w:val="es-419"/>
              </w:rPr>
              <w:t>¿Desearía realizar el pago total hoy?</w:t>
            </w:r>
          </w:p>
        </w:tc>
      </w:tr>
      <w:tr w:rsidR="00FC563B" w:rsidRPr="00907B70" w14:paraId="7E6BE1A0" w14:textId="77777777" w:rsidTr="003B3A31">
        <w:trPr>
          <w:trHeight w:val="305"/>
        </w:trPr>
        <w:tc>
          <w:tcPr>
            <w:tcW w:w="9363" w:type="dxa"/>
            <w:gridSpan w:val="10"/>
            <w:tcBorders>
              <w:bottom w:val="single" w:sz="4" w:space="0" w:color="000000"/>
            </w:tcBorders>
            <w:shd w:val="clear" w:color="auto" w:fill="D9D9D9"/>
            <w:vAlign w:val="center"/>
          </w:tcPr>
          <w:p w14:paraId="2A64F731" w14:textId="77777777" w:rsidR="00FC563B" w:rsidRPr="00907B70" w:rsidRDefault="00FC563B" w:rsidP="00FC563B">
            <w:pPr>
              <w:spacing w:after="0" w:line="240" w:lineRule="auto"/>
              <w:rPr>
                <w:b/>
                <w:sz w:val="24"/>
                <w:szCs w:val="24"/>
              </w:rPr>
            </w:pPr>
            <w:r w:rsidRPr="00907B70">
              <w:rPr>
                <w:b/>
                <w:sz w:val="24"/>
                <w:szCs w:val="24"/>
              </w:rPr>
              <w:t>Retry Prompts</w:t>
            </w:r>
          </w:p>
        </w:tc>
      </w:tr>
      <w:tr w:rsidR="00FC563B" w:rsidRPr="00907B70" w14:paraId="0B48F447" w14:textId="77777777" w:rsidTr="00B81F70">
        <w:trPr>
          <w:trHeight w:val="305"/>
        </w:trPr>
        <w:tc>
          <w:tcPr>
            <w:tcW w:w="2178" w:type="dxa"/>
            <w:tcBorders>
              <w:bottom w:val="single" w:sz="4" w:space="0" w:color="000000"/>
            </w:tcBorders>
            <w:shd w:val="clear" w:color="auto" w:fill="DAEEF3" w:themeFill="accent5" w:themeFillTint="33"/>
            <w:vAlign w:val="center"/>
          </w:tcPr>
          <w:p w14:paraId="0BBBAB44" w14:textId="77777777" w:rsidR="00FC563B" w:rsidRPr="00907B70" w:rsidRDefault="00FC563B" w:rsidP="00FC563B">
            <w:pPr>
              <w:spacing w:after="0" w:line="240" w:lineRule="auto"/>
              <w:jc w:val="center"/>
              <w:rPr>
                <w:b/>
                <w:i/>
                <w:sz w:val="24"/>
                <w:szCs w:val="24"/>
              </w:rPr>
            </w:pPr>
            <w:r w:rsidRPr="00907B70">
              <w:rPr>
                <w:b/>
                <w:i/>
              </w:rPr>
              <w:t>Name</w:t>
            </w:r>
          </w:p>
        </w:tc>
        <w:tc>
          <w:tcPr>
            <w:tcW w:w="1687" w:type="dxa"/>
            <w:gridSpan w:val="2"/>
            <w:tcBorders>
              <w:bottom w:val="single" w:sz="4" w:space="0" w:color="000000"/>
            </w:tcBorders>
            <w:shd w:val="clear" w:color="auto" w:fill="DAEEF3" w:themeFill="accent5" w:themeFillTint="33"/>
            <w:vAlign w:val="center"/>
          </w:tcPr>
          <w:p w14:paraId="39A61829" w14:textId="77777777" w:rsidR="00FC563B" w:rsidRPr="00907B70" w:rsidRDefault="00FC563B" w:rsidP="00FC563B">
            <w:pPr>
              <w:spacing w:after="0" w:line="240" w:lineRule="auto"/>
              <w:jc w:val="center"/>
              <w:rPr>
                <w:b/>
                <w:i/>
                <w:sz w:val="24"/>
                <w:szCs w:val="24"/>
              </w:rPr>
            </w:pPr>
            <w:r w:rsidRPr="00907B70">
              <w:rPr>
                <w:b/>
                <w:i/>
              </w:rPr>
              <w:t>Condition</w:t>
            </w:r>
          </w:p>
        </w:tc>
        <w:tc>
          <w:tcPr>
            <w:tcW w:w="3600" w:type="dxa"/>
            <w:gridSpan w:val="6"/>
            <w:tcBorders>
              <w:bottom w:val="single" w:sz="4" w:space="0" w:color="000000"/>
            </w:tcBorders>
            <w:shd w:val="clear" w:color="auto" w:fill="DAEEF3" w:themeFill="accent5" w:themeFillTint="33"/>
            <w:vAlign w:val="center"/>
          </w:tcPr>
          <w:p w14:paraId="33F9A92C" w14:textId="77777777" w:rsidR="00FC563B" w:rsidRPr="00907B70" w:rsidRDefault="00FC563B" w:rsidP="00FC563B">
            <w:pPr>
              <w:spacing w:after="0" w:line="240" w:lineRule="auto"/>
              <w:jc w:val="center"/>
              <w:rPr>
                <w:b/>
                <w:i/>
                <w:sz w:val="24"/>
                <w:szCs w:val="24"/>
              </w:rPr>
            </w:pPr>
            <w:r w:rsidRPr="00907B70">
              <w:rPr>
                <w:b/>
                <w:i/>
              </w:rPr>
              <w:t>Wording</w:t>
            </w:r>
          </w:p>
        </w:tc>
        <w:tc>
          <w:tcPr>
            <w:tcW w:w="1898" w:type="dxa"/>
            <w:tcBorders>
              <w:bottom w:val="single" w:sz="4" w:space="0" w:color="000000"/>
            </w:tcBorders>
            <w:shd w:val="clear" w:color="auto" w:fill="DAEEF3" w:themeFill="accent5" w:themeFillTint="33"/>
            <w:vAlign w:val="center"/>
          </w:tcPr>
          <w:p w14:paraId="0BDBD361" w14:textId="77777777" w:rsidR="00FC563B" w:rsidRPr="00907B70" w:rsidRDefault="00FC563B" w:rsidP="00FC563B">
            <w:pPr>
              <w:spacing w:after="0" w:line="240" w:lineRule="auto"/>
              <w:jc w:val="center"/>
              <w:rPr>
                <w:b/>
                <w:i/>
              </w:rPr>
            </w:pPr>
            <w:r w:rsidRPr="00907B70">
              <w:rPr>
                <w:b/>
                <w:i/>
              </w:rPr>
              <w:t>Transition</w:t>
            </w:r>
          </w:p>
        </w:tc>
      </w:tr>
      <w:tr w:rsidR="00FC563B" w:rsidRPr="00907B70" w14:paraId="14BAEBC0" w14:textId="77777777" w:rsidTr="00B81F70">
        <w:trPr>
          <w:trHeight w:val="305"/>
        </w:trPr>
        <w:tc>
          <w:tcPr>
            <w:tcW w:w="2178" w:type="dxa"/>
            <w:tcBorders>
              <w:bottom w:val="single" w:sz="4" w:space="0" w:color="000000"/>
            </w:tcBorders>
            <w:shd w:val="clear" w:color="auto" w:fill="auto"/>
          </w:tcPr>
          <w:p w14:paraId="08CFF893" w14:textId="77777777" w:rsidR="00FC563B" w:rsidRPr="00907B70" w:rsidRDefault="00FC563B" w:rsidP="00FC563B">
            <w:pPr>
              <w:spacing w:after="0" w:line="240" w:lineRule="auto"/>
              <w:rPr>
                <w:sz w:val="20"/>
                <w:szCs w:val="20"/>
              </w:rPr>
            </w:pPr>
            <w:r w:rsidRPr="00907B70">
              <w:rPr>
                <w:sz w:val="20"/>
                <w:szCs w:val="20"/>
              </w:rPr>
              <w:t>NoMatch1.wav</w:t>
            </w:r>
          </w:p>
        </w:tc>
        <w:tc>
          <w:tcPr>
            <w:tcW w:w="1687" w:type="dxa"/>
            <w:gridSpan w:val="2"/>
            <w:tcBorders>
              <w:bottom w:val="single" w:sz="4" w:space="0" w:color="000000"/>
            </w:tcBorders>
            <w:shd w:val="clear" w:color="auto" w:fill="auto"/>
          </w:tcPr>
          <w:p w14:paraId="2D7FDC65" w14:textId="77777777" w:rsidR="00FC563B" w:rsidRPr="00907B70" w:rsidRDefault="00FC563B" w:rsidP="00FC563B">
            <w:pPr>
              <w:spacing w:after="0" w:line="240" w:lineRule="auto"/>
              <w:rPr>
                <w:sz w:val="20"/>
                <w:szCs w:val="20"/>
              </w:rPr>
            </w:pPr>
            <w:r w:rsidRPr="00907B70">
              <w:rPr>
                <w:sz w:val="20"/>
                <w:szCs w:val="20"/>
              </w:rPr>
              <w:t>No Match 1</w:t>
            </w:r>
          </w:p>
        </w:tc>
        <w:tc>
          <w:tcPr>
            <w:tcW w:w="3600" w:type="dxa"/>
            <w:gridSpan w:val="6"/>
            <w:tcBorders>
              <w:bottom w:val="single" w:sz="4" w:space="0" w:color="000000"/>
            </w:tcBorders>
            <w:shd w:val="clear" w:color="auto" w:fill="auto"/>
          </w:tcPr>
          <w:p w14:paraId="1D36E2FD" w14:textId="1780A824" w:rsidR="00FC563B" w:rsidRPr="00907B70" w:rsidRDefault="00967038" w:rsidP="00FC563B">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898" w:type="dxa"/>
            <w:tcBorders>
              <w:bottom w:val="single" w:sz="4" w:space="0" w:color="000000"/>
            </w:tcBorders>
            <w:shd w:val="clear" w:color="auto" w:fill="auto"/>
          </w:tcPr>
          <w:p w14:paraId="5DAEC4A6" w14:textId="77777777" w:rsidR="00FC563B" w:rsidRPr="00907B70" w:rsidRDefault="00FC563B" w:rsidP="00FC563B">
            <w:pPr>
              <w:spacing w:after="0" w:line="240" w:lineRule="auto"/>
              <w:rPr>
                <w:sz w:val="20"/>
                <w:szCs w:val="20"/>
              </w:rPr>
            </w:pPr>
            <w:r w:rsidRPr="00907B70">
              <w:rPr>
                <w:sz w:val="20"/>
                <w:szCs w:val="20"/>
              </w:rPr>
              <w:t>--</w:t>
            </w:r>
          </w:p>
        </w:tc>
      </w:tr>
      <w:tr w:rsidR="00FC563B" w:rsidRPr="00907B70" w14:paraId="0AAB3C42" w14:textId="77777777" w:rsidTr="00B81F70">
        <w:trPr>
          <w:trHeight w:val="305"/>
        </w:trPr>
        <w:tc>
          <w:tcPr>
            <w:tcW w:w="2178" w:type="dxa"/>
            <w:tcBorders>
              <w:bottom w:val="single" w:sz="4" w:space="0" w:color="000000"/>
            </w:tcBorders>
            <w:shd w:val="clear" w:color="auto" w:fill="auto"/>
          </w:tcPr>
          <w:p w14:paraId="61F2D740" w14:textId="58215E8F" w:rsidR="00FC563B" w:rsidRPr="00907B70" w:rsidRDefault="007215DF" w:rsidP="00FC563B">
            <w:pPr>
              <w:spacing w:after="0" w:line="240" w:lineRule="auto"/>
              <w:rPr>
                <w:sz w:val="20"/>
                <w:szCs w:val="20"/>
              </w:rPr>
            </w:pPr>
            <w:r w:rsidRPr="00907B70">
              <w:rPr>
                <w:sz w:val="20"/>
                <w:szCs w:val="20"/>
              </w:rPr>
              <w:t>1</w:t>
            </w:r>
            <w:r w:rsidR="00967038">
              <w:rPr>
                <w:sz w:val="20"/>
                <w:szCs w:val="20"/>
              </w:rPr>
              <w:t>4</w:t>
            </w:r>
            <w:r w:rsidRPr="00907B70">
              <w:rPr>
                <w:sz w:val="20"/>
                <w:szCs w:val="20"/>
              </w:rPr>
              <w:t>00</w:t>
            </w:r>
            <w:r w:rsidR="00FC563B" w:rsidRPr="00907B70">
              <w:rPr>
                <w:sz w:val="20"/>
                <w:szCs w:val="20"/>
              </w:rPr>
              <w:t>-2.wav</w:t>
            </w:r>
          </w:p>
        </w:tc>
        <w:tc>
          <w:tcPr>
            <w:tcW w:w="1687" w:type="dxa"/>
            <w:gridSpan w:val="2"/>
            <w:tcBorders>
              <w:bottom w:val="single" w:sz="4" w:space="0" w:color="000000"/>
            </w:tcBorders>
            <w:shd w:val="clear" w:color="auto" w:fill="auto"/>
          </w:tcPr>
          <w:p w14:paraId="3C389C6D" w14:textId="67708358" w:rsidR="00FC563B" w:rsidRPr="00907B70" w:rsidRDefault="00967038" w:rsidP="00FC563B">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62D5C3D5" w14:textId="3BBFB89E" w:rsidR="00691A8B" w:rsidRPr="00F03FB4" w:rsidRDefault="00B81F70" w:rsidP="005F7C16">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¿Desearía realizar el pago total hoy?  Simplemente diga ‘sí’ o 'no'.</w:t>
            </w:r>
          </w:p>
        </w:tc>
        <w:tc>
          <w:tcPr>
            <w:tcW w:w="1898" w:type="dxa"/>
            <w:tcBorders>
              <w:bottom w:val="single" w:sz="4" w:space="0" w:color="000000"/>
            </w:tcBorders>
            <w:shd w:val="clear" w:color="auto" w:fill="auto"/>
          </w:tcPr>
          <w:p w14:paraId="3DC6B219" w14:textId="6AEA6E4E" w:rsidR="00FC563B" w:rsidRPr="00907B70" w:rsidRDefault="00B81F70" w:rsidP="00FC563B">
            <w:pPr>
              <w:spacing w:after="0" w:line="240" w:lineRule="auto"/>
              <w:rPr>
                <w:sz w:val="20"/>
                <w:szCs w:val="20"/>
              </w:rPr>
            </w:pPr>
            <w:proofErr w:type="spellStart"/>
            <w:r>
              <w:rPr>
                <w:sz w:val="20"/>
                <w:szCs w:val="20"/>
              </w:rPr>
              <w:t>Rerecognition</w:t>
            </w:r>
            <w:proofErr w:type="spellEnd"/>
          </w:p>
        </w:tc>
      </w:tr>
      <w:tr w:rsidR="00FC563B" w:rsidRPr="00907B70" w14:paraId="3FE8F6F7" w14:textId="77777777" w:rsidTr="00B81F70">
        <w:trPr>
          <w:trHeight w:val="305"/>
        </w:trPr>
        <w:tc>
          <w:tcPr>
            <w:tcW w:w="2178" w:type="dxa"/>
            <w:tcBorders>
              <w:bottom w:val="single" w:sz="4" w:space="0" w:color="000000"/>
            </w:tcBorders>
            <w:shd w:val="clear" w:color="auto" w:fill="auto"/>
          </w:tcPr>
          <w:p w14:paraId="663354EA" w14:textId="77777777" w:rsidR="00FC563B" w:rsidRPr="00907B70" w:rsidRDefault="00FC563B" w:rsidP="00FC563B">
            <w:pPr>
              <w:spacing w:after="0" w:line="240" w:lineRule="auto"/>
              <w:rPr>
                <w:sz w:val="20"/>
                <w:szCs w:val="20"/>
              </w:rPr>
            </w:pPr>
            <w:r w:rsidRPr="00907B70">
              <w:rPr>
                <w:sz w:val="20"/>
                <w:szCs w:val="20"/>
              </w:rPr>
              <w:t>NoMatch2.wav</w:t>
            </w:r>
          </w:p>
        </w:tc>
        <w:tc>
          <w:tcPr>
            <w:tcW w:w="1687" w:type="dxa"/>
            <w:gridSpan w:val="2"/>
            <w:tcBorders>
              <w:bottom w:val="single" w:sz="4" w:space="0" w:color="000000"/>
            </w:tcBorders>
            <w:shd w:val="clear" w:color="auto" w:fill="auto"/>
          </w:tcPr>
          <w:p w14:paraId="5A4D83E7" w14:textId="77777777" w:rsidR="00FC563B" w:rsidRPr="00907B70" w:rsidRDefault="00FC563B" w:rsidP="00FC563B">
            <w:pPr>
              <w:spacing w:after="0" w:line="240" w:lineRule="auto"/>
              <w:rPr>
                <w:sz w:val="20"/>
                <w:szCs w:val="20"/>
              </w:rPr>
            </w:pPr>
            <w:r w:rsidRPr="00907B70">
              <w:rPr>
                <w:sz w:val="20"/>
                <w:szCs w:val="20"/>
              </w:rPr>
              <w:t>No Match 2</w:t>
            </w:r>
          </w:p>
        </w:tc>
        <w:tc>
          <w:tcPr>
            <w:tcW w:w="3600" w:type="dxa"/>
            <w:gridSpan w:val="6"/>
            <w:tcBorders>
              <w:bottom w:val="single" w:sz="4" w:space="0" w:color="000000"/>
            </w:tcBorders>
            <w:shd w:val="clear" w:color="auto" w:fill="auto"/>
          </w:tcPr>
          <w:p w14:paraId="6ACA0829" w14:textId="70A4A63C" w:rsidR="00FC563B" w:rsidRPr="00907B70" w:rsidRDefault="00967038" w:rsidP="00FC563B">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898" w:type="dxa"/>
            <w:tcBorders>
              <w:bottom w:val="single" w:sz="4" w:space="0" w:color="000000"/>
            </w:tcBorders>
            <w:shd w:val="clear" w:color="auto" w:fill="auto"/>
          </w:tcPr>
          <w:p w14:paraId="63A80587" w14:textId="48D3B42E" w:rsidR="00FC563B" w:rsidRPr="00907B70" w:rsidRDefault="00FC563B" w:rsidP="00FC563B">
            <w:pPr>
              <w:spacing w:after="0" w:line="240" w:lineRule="auto"/>
              <w:rPr>
                <w:sz w:val="20"/>
                <w:szCs w:val="20"/>
              </w:rPr>
            </w:pPr>
          </w:p>
        </w:tc>
      </w:tr>
      <w:tr w:rsidR="00FC563B" w:rsidRPr="00907B70" w14:paraId="2D7A55E7" w14:textId="77777777" w:rsidTr="00B81F70">
        <w:trPr>
          <w:trHeight w:val="305"/>
        </w:trPr>
        <w:tc>
          <w:tcPr>
            <w:tcW w:w="2178" w:type="dxa"/>
            <w:tcBorders>
              <w:bottom w:val="single" w:sz="4" w:space="0" w:color="000000"/>
            </w:tcBorders>
            <w:shd w:val="clear" w:color="auto" w:fill="auto"/>
          </w:tcPr>
          <w:p w14:paraId="67574349" w14:textId="78F0B333" w:rsidR="00FC563B" w:rsidRPr="00907B70" w:rsidRDefault="007215DF" w:rsidP="00FC563B">
            <w:pPr>
              <w:spacing w:after="0" w:line="240" w:lineRule="auto"/>
              <w:rPr>
                <w:sz w:val="20"/>
                <w:szCs w:val="20"/>
              </w:rPr>
            </w:pPr>
            <w:r w:rsidRPr="00907B70">
              <w:rPr>
                <w:sz w:val="20"/>
                <w:szCs w:val="20"/>
              </w:rPr>
              <w:t>1</w:t>
            </w:r>
            <w:r w:rsidR="00967038">
              <w:rPr>
                <w:sz w:val="20"/>
                <w:szCs w:val="20"/>
              </w:rPr>
              <w:t>4</w:t>
            </w:r>
            <w:r w:rsidRPr="00907B70">
              <w:rPr>
                <w:sz w:val="20"/>
                <w:szCs w:val="20"/>
              </w:rPr>
              <w:t>00</w:t>
            </w:r>
            <w:r w:rsidR="00FC563B" w:rsidRPr="00907B70">
              <w:rPr>
                <w:sz w:val="20"/>
                <w:szCs w:val="20"/>
              </w:rPr>
              <w:t>-3.wav</w:t>
            </w:r>
          </w:p>
        </w:tc>
        <w:tc>
          <w:tcPr>
            <w:tcW w:w="1687" w:type="dxa"/>
            <w:gridSpan w:val="2"/>
            <w:tcBorders>
              <w:bottom w:val="single" w:sz="4" w:space="0" w:color="000000"/>
            </w:tcBorders>
            <w:shd w:val="clear" w:color="auto" w:fill="auto"/>
          </w:tcPr>
          <w:p w14:paraId="19BD3465" w14:textId="378E7D68" w:rsidR="00FC563B" w:rsidRPr="00907B70" w:rsidRDefault="00967038" w:rsidP="00FC563B">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0A8FB740" w14:textId="70991827" w:rsidR="00FC563B" w:rsidRPr="00F03FB4" w:rsidRDefault="00967038" w:rsidP="005F7C16">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Simplemente diga ‘sí’ o marque 1 para pago total. De lo contrario diga 'no' o marque 2</w:t>
            </w:r>
          </w:p>
        </w:tc>
        <w:tc>
          <w:tcPr>
            <w:tcW w:w="1898" w:type="dxa"/>
            <w:tcBorders>
              <w:bottom w:val="single" w:sz="4" w:space="0" w:color="000000"/>
            </w:tcBorders>
            <w:shd w:val="clear" w:color="auto" w:fill="auto"/>
          </w:tcPr>
          <w:p w14:paraId="4675BA56" w14:textId="337A3993" w:rsidR="00FC563B" w:rsidRPr="00A1320C" w:rsidRDefault="00B81F70" w:rsidP="007F0288">
            <w:pPr>
              <w:spacing w:after="0" w:line="240" w:lineRule="auto"/>
              <w:rPr>
                <w:sz w:val="20"/>
                <w:szCs w:val="20"/>
              </w:rPr>
            </w:pPr>
            <w:proofErr w:type="spellStart"/>
            <w:r>
              <w:rPr>
                <w:sz w:val="20"/>
                <w:szCs w:val="20"/>
              </w:rPr>
              <w:t>Rerecognition</w:t>
            </w:r>
            <w:proofErr w:type="spellEnd"/>
          </w:p>
        </w:tc>
      </w:tr>
      <w:tr w:rsidR="00A1320C" w:rsidRPr="00907B70" w14:paraId="00CF90A4" w14:textId="77777777" w:rsidTr="00B81F70">
        <w:trPr>
          <w:trHeight w:val="305"/>
        </w:trPr>
        <w:tc>
          <w:tcPr>
            <w:tcW w:w="2178" w:type="dxa"/>
            <w:tcBorders>
              <w:bottom w:val="single" w:sz="4" w:space="0" w:color="000000"/>
            </w:tcBorders>
            <w:shd w:val="clear" w:color="auto" w:fill="auto"/>
          </w:tcPr>
          <w:p w14:paraId="220DFF6F" w14:textId="3569AFA4" w:rsidR="00A1320C" w:rsidRPr="00907B70" w:rsidRDefault="00967038" w:rsidP="00FC563B">
            <w:pPr>
              <w:spacing w:after="0" w:line="240" w:lineRule="auto"/>
              <w:rPr>
                <w:sz w:val="20"/>
                <w:szCs w:val="20"/>
              </w:rPr>
            </w:pPr>
            <w:r>
              <w:rPr>
                <w:sz w:val="20"/>
                <w:szCs w:val="20"/>
              </w:rPr>
              <w:t>--</w:t>
            </w:r>
          </w:p>
        </w:tc>
        <w:tc>
          <w:tcPr>
            <w:tcW w:w="1687" w:type="dxa"/>
            <w:gridSpan w:val="2"/>
            <w:tcBorders>
              <w:bottom w:val="single" w:sz="4" w:space="0" w:color="000000"/>
            </w:tcBorders>
            <w:shd w:val="clear" w:color="auto" w:fill="auto"/>
          </w:tcPr>
          <w:p w14:paraId="0E0CFF19" w14:textId="27C11CEF" w:rsidR="00A1320C" w:rsidRPr="00907B70" w:rsidRDefault="00A1320C" w:rsidP="00FC563B">
            <w:pPr>
              <w:spacing w:after="0" w:line="240" w:lineRule="auto"/>
              <w:rPr>
                <w:sz w:val="20"/>
                <w:szCs w:val="20"/>
              </w:rPr>
            </w:pPr>
            <w:r>
              <w:rPr>
                <w:sz w:val="20"/>
                <w:szCs w:val="20"/>
              </w:rPr>
              <w:t>No Match 3</w:t>
            </w:r>
          </w:p>
        </w:tc>
        <w:tc>
          <w:tcPr>
            <w:tcW w:w="3600" w:type="dxa"/>
            <w:gridSpan w:val="6"/>
            <w:tcBorders>
              <w:bottom w:val="single" w:sz="4" w:space="0" w:color="000000"/>
            </w:tcBorders>
            <w:shd w:val="clear" w:color="auto" w:fill="auto"/>
          </w:tcPr>
          <w:p w14:paraId="23A31748" w14:textId="0CCBDDA6" w:rsidR="00A1320C" w:rsidRPr="00907B70" w:rsidRDefault="00967038" w:rsidP="005F7C16">
            <w:pPr>
              <w:spacing w:after="0" w:line="240" w:lineRule="auto"/>
              <w:rPr>
                <w:rFonts w:ascii="Tahoma" w:hAnsi="Tahoma" w:cs="Tahoma"/>
                <w:color w:val="0070C0"/>
                <w:sz w:val="16"/>
                <w:szCs w:val="16"/>
              </w:rPr>
            </w:pPr>
            <w:r>
              <w:rPr>
                <w:rFonts w:ascii="Tahoma" w:hAnsi="Tahoma" w:cs="Tahoma"/>
                <w:color w:val="0070C0"/>
                <w:sz w:val="16"/>
                <w:szCs w:val="16"/>
              </w:rPr>
              <w:t>--</w:t>
            </w:r>
          </w:p>
        </w:tc>
        <w:tc>
          <w:tcPr>
            <w:tcW w:w="1898" w:type="dxa"/>
            <w:tcBorders>
              <w:bottom w:val="single" w:sz="4" w:space="0" w:color="000000"/>
            </w:tcBorders>
            <w:shd w:val="clear" w:color="auto" w:fill="auto"/>
          </w:tcPr>
          <w:p w14:paraId="42C0FDA6" w14:textId="16B516F6" w:rsidR="00A1320C" w:rsidRPr="00A1320C" w:rsidRDefault="00746E27" w:rsidP="007F0288">
            <w:pPr>
              <w:spacing w:after="0" w:line="240" w:lineRule="auto"/>
              <w:rPr>
                <w:sz w:val="20"/>
                <w:szCs w:val="20"/>
              </w:rPr>
            </w:pPr>
            <w:hyperlink w:anchor="_1410_inGetPmtAmt" w:history="1">
              <w:r w:rsidR="00967038" w:rsidRPr="00B81F70">
                <w:rPr>
                  <w:rStyle w:val="Hyperlink"/>
                  <w:sz w:val="20"/>
                  <w:szCs w:val="20"/>
                </w:rPr>
                <w:t>1410_in</w:t>
              </w:r>
              <w:r w:rsidR="00B81F70" w:rsidRPr="00B81F70">
                <w:rPr>
                  <w:rStyle w:val="Hyperlink"/>
                  <w:sz w:val="20"/>
                  <w:szCs w:val="20"/>
                </w:rPr>
                <w:t>GetPmtAmt</w:t>
              </w:r>
            </w:hyperlink>
          </w:p>
        </w:tc>
      </w:tr>
      <w:tr w:rsidR="00FC563B" w:rsidRPr="00907B70" w14:paraId="1B4D3FCE" w14:textId="77777777" w:rsidTr="00B81F70">
        <w:trPr>
          <w:trHeight w:val="305"/>
        </w:trPr>
        <w:tc>
          <w:tcPr>
            <w:tcW w:w="2178" w:type="dxa"/>
            <w:tcBorders>
              <w:bottom w:val="single" w:sz="4" w:space="0" w:color="000000"/>
            </w:tcBorders>
            <w:shd w:val="clear" w:color="auto" w:fill="auto"/>
          </w:tcPr>
          <w:p w14:paraId="493E3E88" w14:textId="2AB92590" w:rsidR="00FC563B" w:rsidRPr="00907B70" w:rsidRDefault="00B81F70" w:rsidP="00FC563B">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687" w:type="dxa"/>
            <w:gridSpan w:val="2"/>
            <w:tcBorders>
              <w:bottom w:val="single" w:sz="4" w:space="0" w:color="000000"/>
            </w:tcBorders>
            <w:shd w:val="clear" w:color="auto" w:fill="auto"/>
          </w:tcPr>
          <w:p w14:paraId="73F1C969" w14:textId="77777777" w:rsidR="00FC563B" w:rsidRPr="00907B70" w:rsidRDefault="00FC563B" w:rsidP="00FC563B">
            <w:pPr>
              <w:spacing w:after="0" w:line="240" w:lineRule="auto"/>
              <w:rPr>
                <w:sz w:val="20"/>
                <w:szCs w:val="20"/>
              </w:rPr>
            </w:pPr>
            <w:r w:rsidRPr="00907B70">
              <w:rPr>
                <w:sz w:val="20"/>
                <w:szCs w:val="20"/>
              </w:rPr>
              <w:t>No Input 1</w:t>
            </w:r>
          </w:p>
        </w:tc>
        <w:tc>
          <w:tcPr>
            <w:tcW w:w="3600" w:type="dxa"/>
            <w:gridSpan w:val="6"/>
            <w:tcBorders>
              <w:bottom w:val="single" w:sz="4" w:space="0" w:color="000000"/>
            </w:tcBorders>
            <w:shd w:val="clear" w:color="auto" w:fill="auto"/>
          </w:tcPr>
          <w:p w14:paraId="1DC8B177" w14:textId="7B44BF53" w:rsidR="00FC563B" w:rsidRPr="00907B70" w:rsidRDefault="00B81F70" w:rsidP="005F7C16">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898" w:type="dxa"/>
            <w:tcBorders>
              <w:bottom w:val="single" w:sz="4" w:space="0" w:color="000000"/>
            </w:tcBorders>
            <w:shd w:val="clear" w:color="auto" w:fill="auto"/>
          </w:tcPr>
          <w:p w14:paraId="374CE07F" w14:textId="1F98F083" w:rsidR="00FC563B" w:rsidRPr="00A1320C" w:rsidRDefault="00FC563B" w:rsidP="00FC563B">
            <w:pPr>
              <w:spacing w:after="0" w:line="240" w:lineRule="auto"/>
              <w:rPr>
                <w:sz w:val="20"/>
                <w:szCs w:val="20"/>
              </w:rPr>
            </w:pPr>
          </w:p>
        </w:tc>
      </w:tr>
      <w:tr w:rsidR="00CD6E07" w:rsidRPr="00907B70" w14:paraId="02B3DB63" w14:textId="77777777" w:rsidTr="00B81F70">
        <w:trPr>
          <w:trHeight w:val="305"/>
        </w:trPr>
        <w:tc>
          <w:tcPr>
            <w:tcW w:w="2178" w:type="dxa"/>
            <w:tcBorders>
              <w:bottom w:val="single" w:sz="4" w:space="0" w:color="000000"/>
            </w:tcBorders>
            <w:shd w:val="clear" w:color="auto" w:fill="auto"/>
          </w:tcPr>
          <w:p w14:paraId="684995C3" w14:textId="70F46877" w:rsidR="00CD6E07" w:rsidRPr="00907B70" w:rsidRDefault="00B81F70" w:rsidP="00FC563B">
            <w:pPr>
              <w:spacing w:after="0" w:line="240" w:lineRule="auto"/>
              <w:rPr>
                <w:sz w:val="20"/>
                <w:szCs w:val="20"/>
              </w:rPr>
            </w:pPr>
            <w:r w:rsidRPr="00907B70">
              <w:rPr>
                <w:sz w:val="20"/>
                <w:szCs w:val="20"/>
              </w:rPr>
              <w:t>1</w:t>
            </w:r>
            <w:r>
              <w:rPr>
                <w:sz w:val="20"/>
                <w:szCs w:val="20"/>
              </w:rPr>
              <w:t>4</w:t>
            </w:r>
            <w:r w:rsidRPr="00907B70">
              <w:rPr>
                <w:sz w:val="20"/>
                <w:szCs w:val="20"/>
              </w:rPr>
              <w:t>00-2.wav</w:t>
            </w:r>
          </w:p>
        </w:tc>
        <w:tc>
          <w:tcPr>
            <w:tcW w:w="1687" w:type="dxa"/>
            <w:gridSpan w:val="2"/>
            <w:tcBorders>
              <w:bottom w:val="single" w:sz="4" w:space="0" w:color="000000"/>
            </w:tcBorders>
            <w:shd w:val="clear" w:color="auto" w:fill="auto"/>
          </w:tcPr>
          <w:p w14:paraId="6A03389F" w14:textId="416BA478" w:rsidR="00CD6E07" w:rsidRPr="00907B70" w:rsidRDefault="00B81F70" w:rsidP="00FC563B">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18A0235A" w14:textId="4AD231A9" w:rsidR="00CD6E07" w:rsidRPr="00F03FB4" w:rsidRDefault="00B81F70" w:rsidP="00FC563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¿Desearía realizar el pago total hoy?  Simplemente diga ‘sí’ o 'no'.</w:t>
            </w:r>
          </w:p>
        </w:tc>
        <w:tc>
          <w:tcPr>
            <w:tcW w:w="1898" w:type="dxa"/>
            <w:tcBorders>
              <w:bottom w:val="single" w:sz="4" w:space="0" w:color="000000"/>
            </w:tcBorders>
            <w:shd w:val="clear" w:color="auto" w:fill="auto"/>
          </w:tcPr>
          <w:p w14:paraId="5278E346" w14:textId="72FF8D2C" w:rsidR="00CD6E07" w:rsidRPr="00A1320C" w:rsidRDefault="00B81F70" w:rsidP="00FC563B">
            <w:pPr>
              <w:spacing w:after="0" w:line="240" w:lineRule="auto"/>
              <w:rPr>
                <w:sz w:val="20"/>
                <w:szCs w:val="20"/>
              </w:rPr>
            </w:pPr>
            <w:proofErr w:type="spellStart"/>
            <w:r>
              <w:rPr>
                <w:sz w:val="20"/>
                <w:szCs w:val="20"/>
              </w:rPr>
              <w:t>Rerecognition</w:t>
            </w:r>
            <w:proofErr w:type="spellEnd"/>
          </w:p>
        </w:tc>
      </w:tr>
      <w:tr w:rsidR="00CD6E07" w:rsidRPr="00907B70" w14:paraId="7EAEED1B" w14:textId="77777777" w:rsidTr="00B81F70">
        <w:trPr>
          <w:trHeight w:val="305"/>
        </w:trPr>
        <w:tc>
          <w:tcPr>
            <w:tcW w:w="2178" w:type="dxa"/>
            <w:tcBorders>
              <w:bottom w:val="single" w:sz="4" w:space="0" w:color="000000"/>
            </w:tcBorders>
            <w:shd w:val="clear" w:color="auto" w:fill="auto"/>
          </w:tcPr>
          <w:p w14:paraId="7D95893D" w14:textId="452BC21A" w:rsidR="00CD6E07" w:rsidRPr="00907B70" w:rsidRDefault="00CD6E07" w:rsidP="00FC563B">
            <w:pPr>
              <w:spacing w:after="0" w:line="240" w:lineRule="auto"/>
              <w:rPr>
                <w:sz w:val="20"/>
                <w:szCs w:val="20"/>
              </w:rPr>
            </w:pPr>
            <w:r w:rsidRPr="00907B70">
              <w:rPr>
                <w:sz w:val="20"/>
                <w:szCs w:val="20"/>
              </w:rPr>
              <w:t>NoInput</w:t>
            </w:r>
            <w:r w:rsidR="00B81F70">
              <w:rPr>
                <w:sz w:val="20"/>
                <w:szCs w:val="20"/>
              </w:rPr>
              <w:t>2</w:t>
            </w:r>
            <w:r w:rsidRPr="00907B70">
              <w:rPr>
                <w:sz w:val="20"/>
                <w:szCs w:val="20"/>
              </w:rPr>
              <w:t>.wav</w:t>
            </w:r>
          </w:p>
        </w:tc>
        <w:tc>
          <w:tcPr>
            <w:tcW w:w="1687" w:type="dxa"/>
            <w:gridSpan w:val="2"/>
            <w:tcBorders>
              <w:bottom w:val="single" w:sz="4" w:space="0" w:color="000000"/>
            </w:tcBorders>
            <w:shd w:val="clear" w:color="auto" w:fill="auto"/>
          </w:tcPr>
          <w:p w14:paraId="6CBEED55" w14:textId="77777777" w:rsidR="00CD6E07" w:rsidRPr="00907B70" w:rsidRDefault="00CD6E07" w:rsidP="00FC563B">
            <w:pPr>
              <w:spacing w:after="0" w:line="240" w:lineRule="auto"/>
              <w:rPr>
                <w:sz w:val="20"/>
                <w:szCs w:val="20"/>
              </w:rPr>
            </w:pPr>
            <w:r w:rsidRPr="00907B70">
              <w:rPr>
                <w:sz w:val="20"/>
                <w:szCs w:val="20"/>
              </w:rPr>
              <w:t>No Input 2</w:t>
            </w:r>
          </w:p>
        </w:tc>
        <w:tc>
          <w:tcPr>
            <w:tcW w:w="3600" w:type="dxa"/>
            <w:gridSpan w:val="6"/>
            <w:tcBorders>
              <w:bottom w:val="single" w:sz="4" w:space="0" w:color="000000"/>
            </w:tcBorders>
            <w:shd w:val="clear" w:color="auto" w:fill="auto"/>
          </w:tcPr>
          <w:p w14:paraId="73A3BF9A" w14:textId="3DDC3D63" w:rsidR="00CD6E07" w:rsidRPr="00907B70" w:rsidRDefault="00B81F70" w:rsidP="00FC563B">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898" w:type="dxa"/>
            <w:tcBorders>
              <w:bottom w:val="single" w:sz="4" w:space="0" w:color="000000"/>
            </w:tcBorders>
            <w:shd w:val="clear" w:color="auto" w:fill="auto"/>
          </w:tcPr>
          <w:p w14:paraId="6BFA5C2C" w14:textId="0A93F025" w:rsidR="00CD6E07" w:rsidRPr="00A1320C" w:rsidRDefault="00CD6E07" w:rsidP="00FC563B">
            <w:pPr>
              <w:spacing w:after="0" w:line="240" w:lineRule="auto"/>
              <w:rPr>
                <w:sz w:val="20"/>
                <w:szCs w:val="20"/>
              </w:rPr>
            </w:pPr>
          </w:p>
        </w:tc>
      </w:tr>
      <w:tr w:rsidR="00B81F70" w:rsidRPr="00907B70" w14:paraId="23FABDD5" w14:textId="77777777" w:rsidTr="00B81F70">
        <w:trPr>
          <w:trHeight w:val="305"/>
        </w:trPr>
        <w:tc>
          <w:tcPr>
            <w:tcW w:w="2178" w:type="dxa"/>
            <w:tcBorders>
              <w:bottom w:val="single" w:sz="4" w:space="0" w:color="000000"/>
            </w:tcBorders>
            <w:shd w:val="clear" w:color="auto" w:fill="auto"/>
          </w:tcPr>
          <w:p w14:paraId="17CB1F05" w14:textId="4F66410E" w:rsidR="00B81F70" w:rsidRPr="00907B70" w:rsidRDefault="00B81F70" w:rsidP="00B81F70">
            <w:pPr>
              <w:spacing w:after="0" w:line="240" w:lineRule="auto"/>
              <w:rPr>
                <w:sz w:val="20"/>
                <w:szCs w:val="20"/>
              </w:rPr>
            </w:pPr>
            <w:r w:rsidRPr="00907B70">
              <w:rPr>
                <w:sz w:val="20"/>
                <w:szCs w:val="20"/>
              </w:rPr>
              <w:t>1</w:t>
            </w:r>
            <w:r>
              <w:rPr>
                <w:sz w:val="20"/>
                <w:szCs w:val="20"/>
              </w:rPr>
              <w:t>4</w:t>
            </w:r>
            <w:r w:rsidRPr="00907B70">
              <w:rPr>
                <w:sz w:val="20"/>
                <w:szCs w:val="20"/>
              </w:rPr>
              <w:t>00-3.wav</w:t>
            </w:r>
          </w:p>
        </w:tc>
        <w:tc>
          <w:tcPr>
            <w:tcW w:w="1687" w:type="dxa"/>
            <w:gridSpan w:val="2"/>
            <w:tcBorders>
              <w:bottom w:val="single" w:sz="4" w:space="0" w:color="000000"/>
            </w:tcBorders>
            <w:shd w:val="clear" w:color="auto" w:fill="auto"/>
          </w:tcPr>
          <w:p w14:paraId="6671C02E" w14:textId="20DA879C" w:rsidR="00B81F70" w:rsidRPr="00907B70" w:rsidRDefault="00B81F70" w:rsidP="00B81F70">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34E69BD9" w14:textId="1234B22E" w:rsidR="00B81F70" w:rsidRPr="00F03FB4" w:rsidRDefault="00B81F70" w:rsidP="00B81F70">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Simplemente diga ‘sí’ o marque 1 para pago total. De lo contrario diga 'no' o marque 2</w:t>
            </w:r>
          </w:p>
        </w:tc>
        <w:tc>
          <w:tcPr>
            <w:tcW w:w="1898" w:type="dxa"/>
            <w:tcBorders>
              <w:bottom w:val="single" w:sz="4" w:space="0" w:color="000000"/>
            </w:tcBorders>
            <w:shd w:val="clear" w:color="auto" w:fill="auto"/>
          </w:tcPr>
          <w:p w14:paraId="0DF5A655" w14:textId="50D7C9D8" w:rsidR="00B81F70" w:rsidRPr="00A1320C" w:rsidRDefault="00B81F70" w:rsidP="00B81F70">
            <w:pPr>
              <w:spacing w:after="0" w:line="240" w:lineRule="auto"/>
              <w:rPr>
                <w:sz w:val="20"/>
                <w:szCs w:val="20"/>
              </w:rPr>
            </w:pPr>
            <w:proofErr w:type="spellStart"/>
            <w:r>
              <w:rPr>
                <w:sz w:val="20"/>
                <w:szCs w:val="20"/>
              </w:rPr>
              <w:t>Rerecognition</w:t>
            </w:r>
            <w:proofErr w:type="spellEnd"/>
          </w:p>
        </w:tc>
      </w:tr>
      <w:tr w:rsidR="00B81F70" w:rsidRPr="00907B70" w14:paraId="4C0DBD23" w14:textId="77777777" w:rsidTr="00B81F70">
        <w:trPr>
          <w:trHeight w:val="305"/>
        </w:trPr>
        <w:tc>
          <w:tcPr>
            <w:tcW w:w="2178" w:type="dxa"/>
            <w:tcBorders>
              <w:bottom w:val="single" w:sz="4" w:space="0" w:color="000000"/>
            </w:tcBorders>
            <w:shd w:val="clear" w:color="auto" w:fill="auto"/>
          </w:tcPr>
          <w:p w14:paraId="0AA687C0" w14:textId="1A45F0F8" w:rsidR="00B81F70" w:rsidRPr="00907B70" w:rsidRDefault="00B81F70" w:rsidP="00B81F70">
            <w:pPr>
              <w:spacing w:after="0" w:line="240" w:lineRule="auto"/>
              <w:rPr>
                <w:sz w:val="20"/>
                <w:szCs w:val="20"/>
              </w:rPr>
            </w:pPr>
            <w:r>
              <w:rPr>
                <w:sz w:val="20"/>
                <w:szCs w:val="20"/>
              </w:rPr>
              <w:t>--</w:t>
            </w:r>
          </w:p>
        </w:tc>
        <w:tc>
          <w:tcPr>
            <w:tcW w:w="1687" w:type="dxa"/>
            <w:gridSpan w:val="2"/>
            <w:tcBorders>
              <w:bottom w:val="single" w:sz="4" w:space="0" w:color="000000"/>
            </w:tcBorders>
            <w:shd w:val="clear" w:color="auto" w:fill="auto"/>
          </w:tcPr>
          <w:p w14:paraId="31B294A3" w14:textId="11ECEC56" w:rsidR="00B81F70" w:rsidRPr="00907B70" w:rsidRDefault="00B81F70" w:rsidP="00B81F70">
            <w:pPr>
              <w:spacing w:after="0" w:line="240" w:lineRule="auto"/>
              <w:rPr>
                <w:sz w:val="20"/>
                <w:szCs w:val="20"/>
              </w:rPr>
            </w:pPr>
            <w:r>
              <w:rPr>
                <w:sz w:val="20"/>
                <w:szCs w:val="20"/>
              </w:rPr>
              <w:t>No Input 3</w:t>
            </w:r>
          </w:p>
        </w:tc>
        <w:tc>
          <w:tcPr>
            <w:tcW w:w="3600" w:type="dxa"/>
            <w:gridSpan w:val="6"/>
            <w:tcBorders>
              <w:bottom w:val="single" w:sz="4" w:space="0" w:color="000000"/>
            </w:tcBorders>
            <w:shd w:val="clear" w:color="auto" w:fill="auto"/>
          </w:tcPr>
          <w:p w14:paraId="2AFCFA6C" w14:textId="77777777" w:rsidR="00B81F70" w:rsidRPr="00907B70" w:rsidRDefault="00B81F70" w:rsidP="00B81F70">
            <w:pPr>
              <w:spacing w:after="0" w:line="240" w:lineRule="auto"/>
              <w:rPr>
                <w:rFonts w:ascii="Tahoma" w:hAnsi="Tahoma" w:cs="Tahoma"/>
                <w:color w:val="0070C0"/>
                <w:sz w:val="16"/>
                <w:szCs w:val="16"/>
              </w:rPr>
            </w:pPr>
          </w:p>
        </w:tc>
        <w:tc>
          <w:tcPr>
            <w:tcW w:w="1898" w:type="dxa"/>
            <w:tcBorders>
              <w:bottom w:val="single" w:sz="4" w:space="0" w:color="000000"/>
            </w:tcBorders>
            <w:shd w:val="clear" w:color="auto" w:fill="auto"/>
          </w:tcPr>
          <w:p w14:paraId="461FC678" w14:textId="3C1F9216" w:rsidR="00B81F70" w:rsidRPr="00A1320C" w:rsidRDefault="00746E27" w:rsidP="00B81F70">
            <w:pPr>
              <w:spacing w:after="0" w:line="240" w:lineRule="auto"/>
              <w:rPr>
                <w:sz w:val="20"/>
                <w:szCs w:val="20"/>
              </w:rPr>
            </w:pPr>
            <w:hyperlink w:anchor="_1410_inGetPmtAmt" w:history="1">
              <w:r w:rsidR="00B81F70" w:rsidRPr="00B81F70">
                <w:rPr>
                  <w:rStyle w:val="Hyperlink"/>
                  <w:sz w:val="20"/>
                  <w:szCs w:val="20"/>
                </w:rPr>
                <w:t>1410_inGetPmtAmt</w:t>
              </w:r>
            </w:hyperlink>
          </w:p>
        </w:tc>
      </w:tr>
      <w:tr w:rsidR="00B81F70" w:rsidRPr="00907B70" w14:paraId="7D354C16" w14:textId="77777777" w:rsidTr="003B3A31">
        <w:trPr>
          <w:trHeight w:val="305"/>
        </w:trPr>
        <w:tc>
          <w:tcPr>
            <w:tcW w:w="9363" w:type="dxa"/>
            <w:gridSpan w:val="10"/>
            <w:tcBorders>
              <w:bottom w:val="single" w:sz="4" w:space="0" w:color="000000"/>
            </w:tcBorders>
            <w:shd w:val="clear" w:color="auto" w:fill="D9D9D9"/>
            <w:vAlign w:val="center"/>
          </w:tcPr>
          <w:p w14:paraId="65515BA2" w14:textId="77777777" w:rsidR="00B81F70" w:rsidRPr="00907B70" w:rsidRDefault="00B81F70" w:rsidP="00B81F70">
            <w:pPr>
              <w:spacing w:after="0" w:line="240" w:lineRule="auto"/>
              <w:rPr>
                <w:b/>
                <w:sz w:val="24"/>
                <w:szCs w:val="24"/>
              </w:rPr>
            </w:pPr>
            <w:r w:rsidRPr="00907B70">
              <w:rPr>
                <w:b/>
                <w:sz w:val="24"/>
                <w:szCs w:val="24"/>
              </w:rPr>
              <w:t>Grammar</w:t>
            </w:r>
          </w:p>
        </w:tc>
      </w:tr>
      <w:tr w:rsidR="00B81F70" w:rsidRPr="00907B70" w14:paraId="6657B1CC" w14:textId="77777777" w:rsidTr="003B3A31">
        <w:tc>
          <w:tcPr>
            <w:tcW w:w="3258" w:type="dxa"/>
            <w:gridSpan w:val="2"/>
            <w:tcBorders>
              <w:bottom w:val="single" w:sz="4" w:space="0" w:color="000000"/>
            </w:tcBorders>
            <w:shd w:val="solid" w:color="DAEEF3" w:themeColor="accent5" w:themeTint="33" w:fill="CCFFFF"/>
          </w:tcPr>
          <w:p w14:paraId="00B4D9F6" w14:textId="72957C84" w:rsidR="00B81F70" w:rsidRPr="00907B70" w:rsidRDefault="00B81F70" w:rsidP="00B81F70">
            <w:pPr>
              <w:spacing w:after="0" w:line="240" w:lineRule="auto"/>
              <w:jc w:val="center"/>
              <w:rPr>
                <w:b/>
                <w:i/>
              </w:rPr>
            </w:pPr>
            <w:r w:rsidRPr="00907B70">
              <w:rPr>
                <w:b/>
                <w:i/>
              </w:rPr>
              <w:t>Sample Valid Utterances</w:t>
            </w:r>
          </w:p>
        </w:tc>
        <w:tc>
          <w:tcPr>
            <w:tcW w:w="1036" w:type="dxa"/>
            <w:gridSpan w:val="2"/>
            <w:tcBorders>
              <w:bottom w:val="single" w:sz="4" w:space="0" w:color="000000"/>
            </w:tcBorders>
            <w:shd w:val="solid" w:color="DAEEF3" w:themeColor="accent5" w:themeTint="33" w:fill="CCFFFF"/>
          </w:tcPr>
          <w:p w14:paraId="351A707C" w14:textId="77777777" w:rsidR="00B81F70" w:rsidRPr="00907B70" w:rsidRDefault="00B81F70" w:rsidP="00B81F70">
            <w:pPr>
              <w:spacing w:after="0" w:line="240" w:lineRule="auto"/>
              <w:jc w:val="center"/>
              <w:rPr>
                <w:b/>
                <w:i/>
              </w:rPr>
            </w:pPr>
            <w:r w:rsidRPr="00907B70">
              <w:rPr>
                <w:b/>
                <w:i/>
              </w:rPr>
              <w:t>DTMF</w:t>
            </w:r>
          </w:p>
        </w:tc>
        <w:tc>
          <w:tcPr>
            <w:tcW w:w="3015" w:type="dxa"/>
            <w:gridSpan w:val="3"/>
            <w:tcBorders>
              <w:bottom w:val="single" w:sz="4" w:space="0" w:color="000000"/>
            </w:tcBorders>
            <w:shd w:val="solid" w:color="DAEEF3" w:themeColor="accent5" w:themeTint="33" w:fill="CCFFFF"/>
          </w:tcPr>
          <w:p w14:paraId="525A0EC7" w14:textId="77777777" w:rsidR="00B81F70" w:rsidRPr="00907B70" w:rsidRDefault="00B81F70" w:rsidP="00B81F70">
            <w:pPr>
              <w:spacing w:after="0" w:line="240" w:lineRule="auto"/>
              <w:jc w:val="center"/>
              <w:rPr>
                <w:b/>
                <w:i/>
              </w:rPr>
            </w:pPr>
            <w:r w:rsidRPr="00907B70">
              <w:rPr>
                <w:b/>
                <w:i/>
              </w:rPr>
              <w:t xml:space="preserve"> Response</w:t>
            </w:r>
          </w:p>
        </w:tc>
        <w:tc>
          <w:tcPr>
            <w:tcW w:w="2054" w:type="dxa"/>
            <w:gridSpan w:val="3"/>
            <w:tcBorders>
              <w:bottom w:val="single" w:sz="4" w:space="0" w:color="000000"/>
            </w:tcBorders>
            <w:shd w:val="solid" w:color="DAEEF3" w:themeColor="accent5" w:themeTint="33" w:fill="CCFFFF"/>
          </w:tcPr>
          <w:p w14:paraId="63F5C371" w14:textId="77777777" w:rsidR="00B81F70" w:rsidRPr="00907B70" w:rsidRDefault="00B81F70" w:rsidP="00B81F70">
            <w:pPr>
              <w:spacing w:after="0" w:line="240" w:lineRule="auto"/>
              <w:jc w:val="center"/>
              <w:rPr>
                <w:b/>
                <w:i/>
              </w:rPr>
            </w:pPr>
            <w:r w:rsidRPr="00907B70">
              <w:rPr>
                <w:b/>
                <w:i/>
              </w:rPr>
              <w:t>Confirm</w:t>
            </w:r>
          </w:p>
        </w:tc>
      </w:tr>
      <w:tr w:rsidR="00E50601" w:rsidRPr="00907B70" w14:paraId="112E55F4" w14:textId="77777777" w:rsidTr="003B3A31">
        <w:tc>
          <w:tcPr>
            <w:tcW w:w="3258" w:type="dxa"/>
            <w:gridSpan w:val="2"/>
          </w:tcPr>
          <w:p w14:paraId="62617B27" w14:textId="7ADEC1DB" w:rsidR="00E50601" w:rsidRPr="00907B70" w:rsidRDefault="00E50601" w:rsidP="00E50601">
            <w:pPr>
              <w:tabs>
                <w:tab w:val="left" w:pos="933"/>
              </w:tabs>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50BE6ECB" w14:textId="17B6BF13" w:rsidR="00E50601" w:rsidRPr="00907B70" w:rsidRDefault="00E50601" w:rsidP="00E50601">
            <w:pPr>
              <w:spacing w:after="0" w:line="240" w:lineRule="auto"/>
              <w:rPr>
                <w:sz w:val="20"/>
                <w:szCs w:val="20"/>
              </w:rPr>
            </w:pPr>
            <w:r>
              <w:rPr>
                <w:sz w:val="20"/>
                <w:szCs w:val="20"/>
              </w:rPr>
              <w:t>1</w:t>
            </w:r>
          </w:p>
        </w:tc>
        <w:tc>
          <w:tcPr>
            <w:tcW w:w="3015" w:type="dxa"/>
            <w:gridSpan w:val="3"/>
          </w:tcPr>
          <w:p w14:paraId="34AD439A" w14:textId="0D213DE9" w:rsidR="00E50601" w:rsidRPr="00907B70" w:rsidRDefault="00E50601" w:rsidP="00E50601">
            <w:pPr>
              <w:spacing w:after="0" w:line="240" w:lineRule="auto"/>
              <w:rPr>
                <w:sz w:val="20"/>
                <w:szCs w:val="20"/>
              </w:rPr>
            </w:pPr>
            <w:proofErr w:type="spellStart"/>
            <w:r>
              <w:rPr>
                <w:sz w:val="20"/>
                <w:szCs w:val="20"/>
              </w:rPr>
              <w:t>Sí</w:t>
            </w:r>
            <w:proofErr w:type="spellEnd"/>
          </w:p>
        </w:tc>
        <w:tc>
          <w:tcPr>
            <w:tcW w:w="2054" w:type="dxa"/>
            <w:gridSpan w:val="3"/>
          </w:tcPr>
          <w:p w14:paraId="76074D53" w14:textId="737685F1" w:rsidR="00E50601" w:rsidRPr="00907B70" w:rsidRDefault="00E50601" w:rsidP="00E50601">
            <w:pPr>
              <w:spacing w:after="0" w:line="240" w:lineRule="auto"/>
              <w:rPr>
                <w:sz w:val="20"/>
                <w:szCs w:val="20"/>
              </w:rPr>
            </w:pPr>
            <w:r w:rsidRPr="00907B70">
              <w:rPr>
                <w:sz w:val="20"/>
                <w:szCs w:val="20"/>
              </w:rPr>
              <w:t>Never</w:t>
            </w:r>
          </w:p>
        </w:tc>
      </w:tr>
      <w:tr w:rsidR="00E50601" w:rsidRPr="00907B70" w14:paraId="5216A17B" w14:textId="77777777" w:rsidTr="003B3A31">
        <w:tc>
          <w:tcPr>
            <w:tcW w:w="3258" w:type="dxa"/>
            <w:gridSpan w:val="2"/>
          </w:tcPr>
          <w:p w14:paraId="39A41B3A" w14:textId="4EBFECAA" w:rsidR="00E50601" w:rsidRPr="00907B70" w:rsidRDefault="00E50601" w:rsidP="00E50601">
            <w:pPr>
              <w:tabs>
                <w:tab w:val="left" w:pos="933"/>
              </w:tabs>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67B552A4" w14:textId="5475E45B" w:rsidR="00E50601" w:rsidRPr="00907B70" w:rsidRDefault="00E50601" w:rsidP="00E50601">
            <w:pPr>
              <w:spacing w:after="0" w:line="240" w:lineRule="auto"/>
              <w:rPr>
                <w:sz w:val="20"/>
                <w:szCs w:val="20"/>
              </w:rPr>
            </w:pPr>
            <w:r>
              <w:rPr>
                <w:sz w:val="20"/>
                <w:szCs w:val="20"/>
              </w:rPr>
              <w:t>2</w:t>
            </w:r>
          </w:p>
        </w:tc>
        <w:tc>
          <w:tcPr>
            <w:tcW w:w="3015" w:type="dxa"/>
            <w:gridSpan w:val="3"/>
          </w:tcPr>
          <w:p w14:paraId="32303DDD" w14:textId="04A69F4C" w:rsidR="00E50601" w:rsidRPr="00907B70" w:rsidRDefault="00E50601" w:rsidP="00E50601">
            <w:pPr>
              <w:spacing w:after="0" w:line="240" w:lineRule="auto"/>
              <w:rPr>
                <w:sz w:val="20"/>
                <w:szCs w:val="20"/>
              </w:rPr>
            </w:pPr>
            <w:r>
              <w:rPr>
                <w:sz w:val="20"/>
                <w:szCs w:val="20"/>
              </w:rPr>
              <w:t>no</w:t>
            </w:r>
          </w:p>
        </w:tc>
        <w:tc>
          <w:tcPr>
            <w:tcW w:w="2054" w:type="dxa"/>
            <w:gridSpan w:val="3"/>
          </w:tcPr>
          <w:p w14:paraId="7FC20A6B" w14:textId="2B03B5F9" w:rsidR="00E50601" w:rsidRPr="00907B70" w:rsidRDefault="00E50601" w:rsidP="00E50601">
            <w:pPr>
              <w:spacing w:after="0" w:line="240" w:lineRule="auto"/>
              <w:rPr>
                <w:sz w:val="20"/>
                <w:szCs w:val="20"/>
              </w:rPr>
            </w:pPr>
            <w:r w:rsidRPr="00907B70">
              <w:rPr>
                <w:sz w:val="20"/>
                <w:szCs w:val="20"/>
              </w:rPr>
              <w:t>Never</w:t>
            </w:r>
          </w:p>
        </w:tc>
      </w:tr>
      <w:tr w:rsidR="00E50601" w:rsidRPr="00907B70" w14:paraId="77E18F25" w14:textId="77777777" w:rsidTr="003B3A31">
        <w:trPr>
          <w:trHeight w:val="314"/>
        </w:trPr>
        <w:tc>
          <w:tcPr>
            <w:tcW w:w="9363" w:type="dxa"/>
            <w:gridSpan w:val="10"/>
            <w:shd w:val="solid" w:color="DAEEF3" w:themeColor="accent5" w:themeTint="33" w:fill="auto"/>
            <w:vAlign w:val="bottom"/>
          </w:tcPr>
          <w:p w14:paraId="2520D6EA" w14:textId="77777777" w:rsidR="00E50601" w:rsidRPr="00907B70" w:rsidRDefault="00E50601" w:rsidP="00E50601">
            <w:pPr>
              <w:spacing w:after="0" w:line="240" w:lineRule="auto"/>
              <w:rPr>
                <w:b/>
                <w:i/>
              </w:rPr>
            </w:pPr>
            <w:proofErr w:type="spellStart"/>
            <w:r w:rsidRPr="00907B70">
              <w:rPr>
                <w:b/>
                <w:sz w:val="24"/>
                <w:szCs w:val="24"/>
              </w:rPr>
              <w:t>Globals</w:t>
            </w:r>
            <w:proofErr w:type="spellEnd"/>
          </w:p>
        </w:tc>
      </w:tr>
      <w:tr w:rsidR="00E50601" w:rsidRPr="00907B70" w14:paraId="36E4512F" w14:textId="77777777" w:rsidTr="003B3A31">
        <w:tc>
          <w:tcPr>
            <w:tcW w:w="3258" w:type="dxa"/>
            <w:gridSpan w:val="2"/>
          </w:tcPr>
          <w:p w14:paraId="233D6ADD" w14:textId="12ECCADB"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2"/>
          </w:tcPr>
          <w:p w14:paraId="063973D6" w14:textId="77777777" w:rsidR="00E50601" w:rsidRPr="00907B70" w:rsidRDefault="00E50601" w:rsidP="00E50601">
            <w:pPr>
              <w:spacing w:after="0" w:line="240" w:lineRule="auto"/>
            </w:pPr>
          </w:p>
        </w:tc>
        <w:tc>
          <w:tcPr>
            <w:tcW w:w="5069" w:type="dxa"/>
            <w:gridSpan w:val="6"/>
          </w:tcPr>
          <w:p w14:paraId="651D7A29" w14:textId="77777777" w:rsidR="00E50601" w:rsidRPr="00907B70" w:rsidRDefault="00E50601" w:rsidP="00E50601">
            <w:pPr>
              <w:autoSpaceDE w:val="0"/>
              <w:autoSpaceDN w:val="0"/>
              <w:adjustRightInd w:val="0"/>
              <w:spacing w:after="0" w:line="240" w:lineRule="auto"/>
              <w:rPr>
                <w:rFonts w:cs="Arial"/>
              </w:rPr>
            </w:pPr>
          </w:p>
        </w:tc>
      </w:tr>
    </w:tbl>
    <w:p w14:paraId="7328E70D" w14:textId="77777777" w:rsidR="00DC3B68" w:rsidRPr="00907B70" w:rsidRDefault="00DC3B68">
      <w:pPr>
        <w:spacing w:after="0" w:line="240" w:lineRule="auto"/>
        <w:rPr>
          <w:rFonts w:ascii="Cambria" w:eastAsia="Times New Roman" w:hAnsi="Cambria"/>
          <w:b/>
          <w:bCs/>
          <w:color w:val="4F81BD"/>
          <w:sz w:val="26"/>
          <w:szCs w:val="26"/>
        </w:rPr>
      </w:pPr>
      <w:r w:rsidRPr="00907B70">
        <w:br w:type="page"/>
      </w:r>
    </w:p>
    <w:p w14:paraId="2F5D71AF" w14:textId="64674D68" w:rsidR="00E279F1" w:rsidRPr="00907B70" w:rsidRDefault="00B81F70" w:rsidP="00661014">
      <w:pPr>
        <w:pStyle w:val="Heading2"/>
      </w:pPr>
      <w:bookmarkStart w:id="30" w:name="_1410_inGetPmtAmt"/>
      <w:bookmarkStart w:id="31" w:name="_Toc49979720"/>
      <w:bookmarkEnd w:id="30"/>
      <w:r>
        <w:lastRenderedPageBreak/>
        <w:t>1410</w:t>
      </w:r>
      <w:r w:rsidR="001114D5" w:rsidRPr="00C26A25">
        <w:t>_</w:t>
      </w:r>
      <w:r>
        <w:t>inGetPmtAmt</w:t>
      </w:r>
      <w:bookmarkEnd w:id="31"/>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607"/>
        <w:gridCol w:w="2273"/>
        <w:gridCol w:w="450"/>
        <w:gridCol w:w="247"/>
        <w:gridCol w:w="113"/>
        <w:gridCol w:w="1605"/>
      </w:tblGrid>
      <w:tr w:rsidR="00523A17" w:rsidRPr="00907B70" w14:paraId="2F6E92B2" w14:textId="77777777" w:rsidTr="000E0C97">
        <w:tc>
          <w:tcPr>
            <w:tcW w:w="9363" w:type="dxa"/>
            <w:gridSpan w:val="10"/>
            <w:shd w:val="clear" w:color="auto" w:fill="BFBFBF"/>
          </w:tcPr>
          <w:p w14:paraId="263A8E37" w14:textId="255E3CE0" w:rsidR="00523A17" w:rsidRPr="00907B70" w:rsidRDefault="00523A17" w:rsidP="00523A17">
            <w:pPr>
              <w:spacing w:after="0" w:line="240" w:lineRule="auto"/>
              <w:rPr>
                <w:b/>
                <w:sz w:val="24"/>
                <w:szCs w:val="24"/>
              </w:rPr>
            </w:pPr>
            <w:r w:rsidRPr="00907B70">
              <w:rPr>
                <w:b/>
                <w:sz w:val="24"/>
                <w:szCs w:val="24"/>
              </w:rPr>
              <w:t>Description:</w:t>
            </w:r>
            <w:r w:rsidRPr="00907B70">
              <w:rPr>
                <w:b/>
                <w:sz w:val="24"/>
                <w:szCs w:val="24"/>
              </w:rPr>
              <w:tab/>
            </w:r>
            <w:r w:rsidR="00A1320C">
              <w:rPr>
                <w:b/>
                <w:sz w:val="24"/>
                <w:szCs w:val="24"/>
              </w:rPr>
              <w:t>Caller states what amount to pay.</w:t>
            </w:r>
          </w:p>
        </w:tc>
      </w:tr>
      <w:tr w:rsidR="00523A17" w:rsidRPr="00907B70" w14:paraId="242B5457" w14:textId="77777777" w:rsidTr="000E0C97">
        <w:trPr>
          <w:trHeight w:val="305"/>
        </w:trPr>
        <w:tc>
          <w:tcPr>
            <w:tcW w:w="9363" w:type="dxa"/>
            <w:gridSpan w:val="10"/>
            <w:shd w:val="clear" w:color="auto" w:fill="D9D9D9"/>
            <w:vAlign w:val="center"/>
          </w:tcPr>
          <w:p w14:paraId="3FFE91C7" w14:textId="77777777" w:rsidR="00523A17" w:rsidRPr="00907B70" w:rsidRDefault="00523A17" w:rsidP="00523A17">
            <w:pPr>
              <w:spacing w:after="0" w:line="240" w:lineRule="auto"/>
              <w:rPr>
                <w:b/>
                <w:sz w:val="24"/>
                <w:szCs w:val="24"/>
              </w:rPr>
            </w:pPr>
            <w:r w:rsidRPr="00907B70">
              <w:rPr>
                <w:b/>
                <w:sz w:val="24"/>
                <w:szCs w:val="24"/>
              </w:rPr>
              <w:t>Dialog Module Settings</w:t>
            </w:r>
          </w:p>
        </w:tc>
      </w:tr>
      <w:tr w:rsidR="00DC3B68" w:rsidRPr="00907B70" w14:paraId="56B70E49" w14:textId="77777777" w:rsidTr="000E0C97">
        <w:trPr>
          <w:trHeight w:val="224"/>
        </w:trPr>
        <w:tc>
          <w:tcPr>
            <w:tcW w:w="3258" w:type="dxa"/>
            <w:gridSpan w:val="2"/>
            <w:shd w:val="clear" w:color="DAEEF3" w:themeColor="accent5" w:themeTint="33" w:fill="DAEEF3" w:themeFill="accent5" w:themeFillTint="33"/>
          </w:tcPr>
          <w:p w14:paraId="19FF8F37" w14:textId="77777777" w:rsidR="00DC3B68" w:rsidRPr="00907B70" w:rsidRDefault="00DC3B68" w:rsidP="008F15F4">
            <w:pPr>
              <w:spacing w:after="0" w:line="240" w:lineRule="auto"/>
              <w:rPr>
                <w:b/>
              </w:rPr>
            </w:pPr>
            <w:r w:rsidRPr="00907B70">
              <w:rPr>
                <w:b/>
              </w:rPr>
              <w:t>Peg</w:t>
            </w:r>
          </w:p>
        </w:tc>
        <w:tc>
          <w:tcPr>
            <w:tcW w:w="6105" w:type="dxa"/>
            <w:gridSpan w:val="8"/>
            <w:shd w:val="clear" w:color="DAEEF3" w:themeColor="accent5" w:themeTint="33" w:fill="auto"/>
          </w:tcPr>
          <w:p w14:paraId="7C25F1B8" w14:textId="32D48EAD" w:rsidR="00DC3B68" w:rsidRPr="00907B70" w:rsidRDefault="00DC3B68" w:rsidP="008F15F4">
            <w:pPr>
              <w:spacing w:after="0" w:line="240" w:lineRule="auto"/>
            </w:pPr>
            <w:r w:rsidRPr="00907B70">
              <w:t>1</w:t>
            </w:r>
            <w:r w:rsidR="00531877">
              <w:t>410</w:t>
            </w:r>
          </w:p>
        </w:tc>
      </w:tr>
      <w:tr w:rsidR="00DC3B68" w:rsidRPr="00907B70" w14:paraId="6194CF8F" w14:textId="77777777" w:rsidTr="000E0C97">
        <w:trPr>
          <w:trHeight w:val="224"/>
        </w:trPr>
        <w:tc>
          <w:tcPr>
            <w:tcW w:w="3258" w:type="dxa"/>
            <w:gridSpan w:val="2"/>
            <w:shd w:val="clear" w:color="DAEEF3" w:themeColor="accent5" w:themeTint="33" w:fill="DAEEF3" w:themeFill="accent5" w:themeFillTint="33"/>
          </w:tcPr>
          <w:p w14:paraId="47ABFCD5" w14:textId="77777777" w:rsidR="00DC3B68" w:rsidRPr="00907B70" w:rsidRDefault="00DC3B68" w:rsidP="008F15F4">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14:paraId="2C0F49F4" w14:textId="7DD9C5F5" w:rsidR="00DC3B68" w:rsidRPr="00907B70" w:rsidRDefault="00531877" w:rsidP="008F15F4">
            <w:pPr>
              <w:spacing w:after="0" w:line="240" w:lineRule="auto"/>
            </w:pPr>
            <w:r>
              <w:t>5</w:t>
            </w:r>
            <w:r w:rsidR="00DC3B68" w:rsidRPr="00907B70">
              <w:t xml:space="preserve"> seconds</w:t>
            </w:r>
          </w:p>
        </w:tc>
      </w:tr>
      <w:tr w:rsidR="00DC3B68" w:rsidRPr="00907B70" w14:paraId="1A90677A" w14:textId="77777777" w:rsidTr="00176720">
        <w:trPr>
          <w:trHeight w:val="224"/>
        </w:trPr>
        <w:tc>
          <w:tcPr>
            <w:tcW w:w="3258" w:type="dxa"/>
            <w:gridSpan w:val="2"/>
            <w:shd w:val="clear" w:color="DAEEF3" w:themeColor="accent5" w:themeTint="33" w:fill="DAEEF3" w:themeFill="accent5" w:themeFillTint="33"/>
          </w:tcPr>
          <w:p w14:paraId="24EB8A73" w14:textId="77777777" w:rsidR="00DC3B68" w:rsidRPr="00907B70" w:rsidRDefault="00DC3B68" w:rsidP="008F15F4">
            <w:pPr>
              <w:spacing w:after="0" w:line="240" w:lineRule="auto"/>
              <w:rPr>
                <w:b/>
              </w:rPr>
            </w:pPr>
            <w:proofErr w:type="spellStart"/>
            <w:r w:rsidRPr="00907B70">
              <w:rPr>
                <w:b/>
              </w:rPr>
              <w:t>MaxRetriesOnNoInput</w:t>
            </w:r>
            <w:proofErr w:type="spellEnd"/>
          </w:p>
        </w:tc>
        <w:tc>
          <w:tcPr>
            <w:tcW w:w="1417" w:type="dxa"/>
            <w:gridSpan w:val="3"/>
            <w:shd w:val="clear" w:color="DAEEF3" w:themeColor="accent5" w:themeTint="33" w:fill="auto"/>
          </w:tcPr>
          <w:p w14:paraId="7B2B2E06" w14:textId="6BE0CBD9" w:rsidR="00DC3B68" w:rsidRPr="00907B70" w:rsidRDefault="00531877" w:rsidP="008F15F4">
            <w:pPr>
              <w:spacing w:after="0" w:line="240" w:lineRule="auto"/>
            </w:pPr>
            <w:r>
              <w:t>3</w:t>
            </w:r>
          </w:p>
        </w:tc>
        <w:tc>
          <w:tcPr>
            <w:tcW w:w="2723" w:type="dxa"/>
            <w:gridSpan w:val="2"/>
            <w:shd w:val="clear" w:color="DAEEF3" w:themeColor="accent5" w:themeTint="33" w:fill="DAEEF3" w:themeFill="accent5" w:themeFillTint="33"/>
          </w:tcPr>
          <w:p w14:paraId="42918AA0" w14:textId="77777777" w:rsidR="00DC3B68" w:rsidRPr="00907B70" w:rsidRDefault="00DC3B68" w:rsidP="008F15F4">
            <w:pPr>
              <w:spacing w:after="0" w:line="240" w:lineRule="auto"/>
            </w:pPr>
            <w:proofErr w:type="spellStart"/>
            <w:r w:rsidRPr="00907B70">
              <w:rPr>
                <w:b/>
              </w:rPr>
              <w:t>MaxRetriesOnNoMatch</w:t>
            </w:r>
            <w:proofErr w:type="spellEnd"/>
          </w:p>
        </w:tc>
        <w:tc>
          <w:tcPr>
            <w:tcW w:w="1965" w:type="dxa"/>
            <w:gridSpan w:val="3"/>
            <w:shd w:val="clear" w:color="DAEEF3" w:themeColor="accent5" w:themeTint="33" w:fill="auto"/>
          </w:tcPr>
          <w:p w14:paraId="647FEC12" w14:textId="5791E306" w:rsidR="00DC3B68" w:rsidRPr="00907B70" w:rsidRDefault="00531877" w:rsidP="008F15F4">
            <w:pPr>
              <w:spacing w:after="0" w:line="240" w:lineRule="auto"/>
            </w:pPr>
            <w:r>
              <w:t>3</w:t>
            </w:r>
          </w:p>
        </w:tc>
      </w:tr>
      <w:tr w:rsidR="00DC3B68" w:rsidRPr="00907B70" w14:paraId="6011A6A8" w14:textId="77777777" w:rsidTr="000E0C97">
        <w:trPr>
          <w:trHeight w:val="224"/>
        </w:trPr>
        <w:tc>
          <w:tcPr>
            <w:tcW w:w="9363" w:type="dxa"/>
            <w:gridSpan w:val="10"/>
            <w:shd w:val="clear" w:color="DAEEF3" w:themeColor="accent5" w:themeTint="33" w:fill="92CDDC" w:themeFill="accent5" w:themeFillTint="99"/>
          </w:tcPr>
          <w:p w14:paraId="30DE6D3E" w14:textId="77777777" w:rsidR="00DC3B68" w:rsidRPr="00907B70" w:rsidRDefault="00DC3B68" w:rsidP="008F15F4">
            <w:pPr>
              <w:spacing w:after="0" w:line="240" w:lineRule="auto"/>
            </w:pPr>
            <w:r w:rsidRPr="00907B70">
              <w:rPr>
                <w:b/>
              </w:rPr>
              <w:t>Speech Settings</w:t>
            </w:r>
          </w:p>
        </w:tc>
      </w:tr>
      <w:tr w:rsidR="00DC3B68" w:rsidRPr="00907B70" w14:paraId="1ACAA8FB" w14:textId="77777777" w:rsidTr="000E0C97">
        <w:trPr>
          <w:trHeight w:val="224"/>
        </w:trPr>
        <w:tc>
          <w:tcPr>
            <w:tcW w:w="3258" w:type="dxa"/>
            <w:gridSpan w:val="2"/>
            <w:shd w:val="solid" w:color="DAEEF3" w:themeColor="accent5" w:themeTint="33" w:fill="CCFFFF"/>
          </w:tcPr>
          <w:p w14:paraId="203371A5" w14:textId="77777777" w:rsidR="00DC3B68" w:rsidRPr="00907B70" w:rsidRDefault="00DC3B68" w:rsidP="008F15F4">
            <w:pPr>
              <w:spacing w:after="0" w:line="240" w:lineRule="auto"/>
              <w:rPr>
                <w:b/>
              </w:rPr>
            </w:pPr>
            <w:r w:rsidRPr="00907B70">
              <w:rPr>
                <w:b/>
              </w:rPr>
              <w:t>Grammar Name(s):</w:t>
            </w:r>
          </w:p>
        </w:tc>
        <w:tc>
          <w:tcPr>
            <w:tcW w:w="6105" w:type="dxa"/>
            <w:gridSpan w:val="8"/>
          </w:tcPr>
          <w:p w14:paraId="140FEA6A" w14:textId="69A43485" w:rsidR="00DC3B68" w:rsidRDefault="00DC3B68" w:rsidP="008F15F4">
            <w:pPr>
              <w:spacing w:after="0" w:line="240" w:lineRule="auto"/>
            </w:pPr>
            <w:r w:rsidRPr="00907B70">
              <w:t>1</w:t>
            </w:r>
            <w:r w:rsidR="009C0BDD">
              <w:t>410</w:t>
            </w:r>
            <w:r w:rsidRPr="00907B70">
              <w:t>_</w:t>
            </w:r>
            <w:r w:rsidR="00531877">
              <w:t>GetPmtAmt</w:t>
            </w:r>
            <w:r w:rsidRPr="00907B70">
              <w:t>.grxml</w:t>
            </w:r>
          </w:p>
          <w:p w14:paraId="709B8F05" w14:textId="19BB8909" w:rsidR="00531877" w:rsidRPr="00907B70" w:rsidRDefault="00531877" w:rsidP="008F15F4">
            <w:pPr>
              <w:spacing w:after="0" w:line="240" w:lineRule="auto"/>
            </w:pPr>
            <w:r>
              <w:t>1410_GetPmtAmtDTMF.grxml</w:t>
            </w:r>
          </w:p>
        </w:tc>
      </w:tr>
      <w:tr w:rsidR="00A859A5" w:rsidRPr="00907B70" w14:paraId="66ADF5B7" w14:textId="77777777" w:rsidTr="00176720">
        <w:trPr>
          <w:trHeight w:val="341"/>
        </w:trPr>
        <w:tc>
          <w:tcPr>
            <w:tcW w:w="3258" w:type="dxa"/>
            <w:gridSpan w:val="2"/>
            <w:shd w:val="solid" w:color="DAEEF3" w:themeColor="accent5" w:themeTint="33" w:fill="CCFFFF"/>
          </w:tcPr>
          <w:p w14:paraId="60BEA3E3" w14:textId="77777777" w:rsidR="00A859A5" w:rsidRPr="00907B70" w:rsidRDefault="00A859A5" w:rsidP="002663BD">
            <w:pPr>
              <w:spacing w:after="0" w:line="240" w:lineRule="auto"/>
              <w:rPr>
                <w:b/>
              </w:rPr>
            </w:pPr>
            <w:proofErr w:type="spellStart"/>
            <w:r w:rsidRPr="00907B70">
              <w:rPr>
                <w:b/>
              </w:rPr>
              <w:t>MinConfidenceScore</w:t>
            </w:r>
            <w:proofErr w:type="spellEnd"/>
          </w:p>
        </w:tc>
        <w:tc>
          <w:tcPr>
            <w:tcW w:w="1417" w:type="dxa"/>
            <w:gridSpan w:val="3"/>
          </w:tcPr>
          <w:p w14:paraId="0CA21528" w14:textId="4CD9A9D6" w:rsidR="00A859A5" w:rsidRPr="00907B70" w:rsidRDefault="00531877" w:rsidP="002663BD">
            <w:pPr>
              <w:spacing w:after="0" w:line="240" w:lineRule="auto"/>
            </w:pPr>
            <w:r>
              <w:t>.4</w:t>
            </w:r>
          </w:p>
        </w:tc>
        <w:tc>
          <w:tcPr>
            <w:tcW w:w="2273" w:type="dxa"/>
            <w:shd w:val="solid" w:color="DAEEF3" w:themeColor="accent5" w:themeTint="33" w:fill="F2F2F2"/>
          </w:tcPr>
          <w:p w14:paraId="41126344" w14:textId="77777777" w:rsidR="00A859A5" w:rsidRPr="00907B70" w:rsidRDefault="00A859A5" w:rsidP="002663BD">
            <w:pPr>
              <w:spacing w:after="0" w:line="240" w:lineRule="auto"/>
              <w:rPr>
                <w:b/>
              </w:rPr>
            </w:pPr>
            <w:proofErr w:type="spellStart"/>
            <w:r w:rsidRPr="00907B70">
              <w:rPr>
                <w:b/>
              </w:rPr>
              <w:t>MedConfidenceScore</w:t>
            </w:r>
            <w:proofErr w:type="spellEnd"/>
          </w:p>
        </w:tc>
        <w:tc>
          <w:tcPr>
            <w:tcW w:w="2415" w:type="dxa"/>
            <w:gridSpan w:val="4"/>
          </w:tcPr>
          <w:p w14:paraId="79770955" w14:textId="34C26B43" w:rsidR="00A859A5" w:rsidRPr="00907B70" w:rsidRDefault="00531877" w:rsidP="002663BD">
            <w:pPr>
              <w:spacing w:after="0" w:line="240" w:lineRule="auto"/>
            </w:pPr>
            <w:r>
              <w:t>.6</w:t>
            </w:r>
          </w:p>
        </w:tc>
      </w:tr>
      <w:tr w:rsidR="00A859A5" w:rsidRPr="00907B70" w14:paraId="5899DD9F" w14:textId="77777777" w:rsidTr="00176720">
        <w:trPr>
          <w:trHeight w:val="242"/>
        </w:trPr>
        <w:tc>
          <w:tcPr>
            <w:tcW w:w="3258" w:type="dxa"/>
            <w:gridSpan w:val="2"/>
            <w:shd w:val="solid" w:color="DAEEF3" w:themeColor="accent5" w:themeTint="33" w:fill="CCFFFF"/>
          </w:tcPr>
          <w:p w14:paraId="3AB866CA" w14:textId="77777777" w:rsidR="00A859A5" w:rsidRPr="00907B70" w:rsidRDefault="00A859A5" w:rsidP="002663BD">
            <w:pPr>
              <w:spacing w:after="0" w:line="240" w:lineRule="auto"/>
              <w:rPr>
                <w:b/>
              </w:rPr>
            </w:pPr>
            <w:proofErr w:type="spellStart"/>
            <w:r w:rsidRPr="00907B70">
              <w:rPr>
                <w:b/>
              </w:rPr>
              <w:t>NBest</w:t>
            </w:r>
            <w:proofErr w:type="spellEnd"/>
          </w:p>
        </w:tc>
        <w:tc>
          <w:tcPr>
            <w:tcW w:w="1417" w:type="dxa"/>
            <w:gridSpan w:val="3"/>
          </w:tcPr>
          <w:p w14:paraId="4F4C3025" w14:textId="4A5398B3" w:rsidR="00A859A5" w:rsidRPr="00907B70" w:rsidRDefault="00EE2865" w:rsidP="002663BD">
            <w:pPr>
              <w:spacing w:after="0" w:line="240" w:lineRule="auto"/>
            </w:pPr>
            <w:r>
              <w:t>0</w:t>
            </w:r>
          </w:p>
        </w:tc>
        <w:tc>
          <w:tcPr>
            <w:tcW w:w="2273" w:type="dxa"/>
            <w:shd w:val="solid" w:color="DAEEF3" w:themeColor="accent5" w:themeTint="33" w:fill="F2F2F2"/>
          </w:tcPr>
          <w:p w14:paraId="38DFD056" w14:textId="77777777" w:rsidR="00A859A5" w:rsidRPr="00907B70" w:rsidRDefault="00A859A5" w:rsidP="002663BD">
            <w:pPr>
              <w:spacing w:after="0" w:line="240" w:lineRule="auto"/>
              <w:rPr>
                <w:b/>
              </w:rPr>
            </w:pPr>
            <w:proofErr w:type="spellStart"/>
            <w:r w:rsidRPr="00907B70">
              <w:rPr>
                <w:b/>
              </w:rPr>
              <w:t>BargeIn</w:t>
            </w:r>
            <w:proofErr w:type="spellEnd"/>
          </w:p>
        </w:tc>
        <w:tc>
          <w:tcPr>
            <w:tcW w:w="2415" w:type="dxa"/>
            <w:gridSpan w:val="4"/>
          </w:tcPr>
          <w:p w14:paraId="7D48455C" w14:textId="77777777" w:rsidR="00A859A5" w:rsidRPr="00907B70" w:rsidRDefault="00A859A5" w:rsidP="002663BD">
            <w:pPr>
              <w:spacing w:after="0" w:line="240" w:lineRule="auto"/>
            </w:pPr>
            <w:r w:rsidRPr="00907B70">
              <w:t>True</w:t>
            </w:r>
          </w:p>
        </w:tc>
      </w:tr>
      <w:tr w:rsidR="00A859A5" w:rsidRPr="00907B70" w14:paraId="6FB706A0" w14:textId="77777777" w:rsidTr="00176720">
        <w:trPr>
          <w:trHeight w:val="242"/>
        </w:trPr>
        <w:tc>
          <w:tcPr>
            <w:tcW w:w="3258" w:type="dxa"/>
            <w:gridSpan w:val="2"/>
            <w:shd w:val="solid" w:color="DAEEF3" w:themeColor="accent5" w:themeTint="33" w:fill="CCFFFF"/>
          </w:tcPr>
          <w:p w14:paraId="21D7F8B3" w14:textId="77777777" w:rsidR="00A859A5" w:rsidRPr="00907B70" w:rsidRDefault="00A859A5" w:rsidP="002663BD">
            <w:pPr>
              <w:spacing w:after="0" w:line="240" w:lineRule="auto"/>
              <w:rPr>
                <w:b/>
              </w:rPr>
            </w:pPr>
            <w:proofErr w:type="spellStart"/>
            <w:r w:rsidRPr="00907B70">
              <w:rPr>
                <w:b/>
              </w:rPr>
              <w:t>Completetimeout</w:t>
            </w:r>
            <w:proofErr w:type="spellEnd"/>
          </w:p>
        </w:tc>
        <w:tc>
          <w:tcPr>
            <w:tcW w:w="1417" w:type="dxa"/>
            <w:gridSpan w:val="3"/>
          </w:tcPr>
          <w:p w14:paraId="756CBFFE" w14:textId="77777777" w:rsidR="00A859A5" w:rsidRPr="00907B70" w:rsidRDefault="00A859A5" w:rsidP="002663BD">
            <w:pPr>
              <w:spacing w:after="0" w:line="240" w:lineRule="auto"/>
            </w:pPr>
            <w:r w:rsidRPr="00907B70">
              <w:t>0</w:t>
            </w:r>
          </w:p>
        </w:tc>
        <w:tc>
          <w:tcPr>
            <w:tcW w:w="2273" w:type="dxa"/>
            <w:shd w:val="solid" w:color="DAEEF3" w:themeColor="accent5" w:themeTint="33" w:fill="F2F2F2"/>
          </w:tcPr>
          <w:p w14:paraId="680E72B9" w14:textId="77777777" w:rsidR="00A859A5" w:rsidRPr="00907B70" w:rsidRDefault="00A859A5" w:rsidP="002663BD">
            <w:pPr>
              <w:spacing w:after="0" w:line="240" w:lineRule="auto"/>
              <w:rPr>
                <w:b/>
              </w:rPr>
            </w:pPr>
            <w:proofErr w:type="spellStart"/>
            <w:r w:rsidRPr="00907B70">
              <w:rPr>
                <w:b/>
              </w:rPr>
              <w:t>Incompletetimeout</w:t>
            </w:r>
            <w:proofErr w:type="spellEnd"/>
          </w:p>
        </w:tc>
        <w:tc>
          <w:tcPr>
            <w:tcW w:w="2415" w:type="dxa"/>
            <w:gridSpan w:val="4"/>
          </w:tcPr>
          <w:p w14:paraId="0D54225D" w14:textId="77777777" w:rsidR="00A859A5" w:rsidRPr="00907B70" w:rsidRDefault="00A859A5" w:rsidP="002663BD">
            <w:pPr>
              <w:spacing w:after="0" w:line="240" w:lineRule="auto"/>
            </w:pPr>
            <w:r w:rsidRPr="00907B70">
              <w:t xml:space="preserve">1500 </w:t>
            </w:r>
            <w:proofErr w:type="spellStart"/>
            <w:r w:rsidRPr="00907B70">
              <w:t>ms</w:t>
            </w:r>
            <w:proofErr w:type="spellEnd"/>
          </w:p>
        </w:tc>
      </w:tr>
      <w:tr w:rsidR="00A859A5" w:rsidRPr="00907B70" w14:paraId="2F869B9E" w14:textId="77777777" w:rsidTr="00176720">
        <w:trPr>
          <w:trHeight w:val="242"/>
        </w:trPr>
        <w:tc>
          <w:tcPr>
            <w:tcW w:w="3258" w:type="dxa"/>
            <w:gridSpan w:val="2"/>
            <w:shd w:val="solid" w:color="DAEEF3" w:themeColor="accent5" w:themeTint="33" w:fill="CCFFFF"/>
          </w:tcPr>
          <w:p w14:paraId="5B8614D8" w14:textId="77777777" w:rsidR="00A859A5" w:rsidRPr="00907B70" w:rsidRDefault="00A859A5" w:rsidP="002663BD">
            <w:pPr>
              <w:spacing w:after="0" w:line="240" w:lineRule="auto"/>
              <w:rPr>
                <w:b/>
              </w:rPr>
            </w:pPr>
            <w:proofErr w:type="spellStart"/>
            <w:r w:rsidRPr="00907B70">
              <w:rPr>
                <w:b/>
              </w:rPr>
              <w:t>MaxSpeechTimeout</w:t>
            </w:r>
            <w:proofErr w:type="spellEnd"/>
          </w:p>
        </w:tc>
        <w:tc>
          <w:tcPr>
            <w:tcW w:w="1417" w:type="dxa"/>
            <w:gridSpan w:val="3"/>
          </w:tcPr>
          <w:p w14:paraId="41DA91E3" w14:textId="77777777" w:rsidR="00A859A5" w:rsidRPr="00907B70" w:rsidRDefault="00A859A5" w:rsidP="002663BD">
            <w:pPr>
              <w:spacing w:after="0" w:line="240" w:lineRule="auto"/>
            </w:pPr>
            <w:r w:rsidRPr="00907B70">
              <w:t>22 seconds</w:t>
            </w:r>
          </w:p>
        </w:tc>
        <w:tc>
          <w:tcPr>
            <w:tcW w:w="2273" w:type="dxa"/>
            <w:shd w:val="clear" w:color="DAEEF3" w:themeColor="accent5" w:themeTint="33" w:fill="DAEEF3" w:themeFill="accent5" w:themeFillTint="33"/>
          </w:tcPr>
          <w:p w14:paraId="791B8F1F" w14:textId="77777777" w:rsidR="00A859A5" w:rsidRPr="00907B70" w:rsidRDefault="00A859A5" w:rsidP="002663BD">
            <w:pPr>
              <w:spacing w:after="0" w:line="240" w:lineRule="auto"/>
              <w:rPr>
                <w:b/>
              </w:rPr>
            </w:pPr>
            <w:r w:rsidRPr="00907B70">
              <w:rPr>
                <w:b/>
              </w:rPr>
              <w:t>Sensitivity</w:t>
            </w:r>
          </w:p>
        </w:tc>
        <w:tc>
          <w:tcPr>
            <w:tcW w:w="2415" w:type="dxa"/>
            <w:gridSpan w:val="4"/>
            <w:shd w:val="clear" w:color="DAEEF3" w:themeColor="accent5" w:themeTint="33" w:fill="auto"/>
          </w:tcPr>
          <w:p w14:paraId="314E9A6A" w14:textId="77777777" w:rsidR="00A859A5" w:rsidRPr="00907B70" w:rsidRDefault="00A859A5" w:rsidP="002663BD">
            <w:pPr>
              <w:spacing w:after="0" w:line="240" w:lineRule="auto"/>
              <w:rPr>
                <w:b/>
              </w:rPr>
            </w:pPr>
            <w:r w:rsidRPr="00907B70">
              <w:t>0.4</w:t>
            </w:r>
          </w:p>
        </w:tc>
      </w:tr>
      <w:tr w:rsidR="00DC3B68" w:rsidRPr="00907B70" w14:paraId="6676AB00" w14:textId="77777777" w:rsidTr="000E0C97">
        <w:tc>
          <w:tcPr>
            <w:tcW w:w="9363" w:type="dxa"/>
            <w:gridSpan w:val="10"/>
            <w:tcBorders>
              <w:bottom w:val="single" w:sz="4" w:space="0" w:color="000000"/>
            </w:tcBorders>
            <w:shd w:val="clear" w:color="auto" w:fill="92CDDC" w:themeFill="accent5" w:themeFillTint="99"/>
          </w:tcPr>
          <w:p w14:paraId="2C8E343C" w14:textId="77777777" w:rsidR="00DC3B68" w:rsidRPr="00907B70" w:rsidRDefault="00DC3B68" w:rsidP="008F15F4">
            <w:pPr>
              <w:spacing w:after="0" w:line="240" w:lineRule="auto"/>
              <w:rPr>
                <w:b/>
              </w:rPr>
            </w:pPr>
            <w:r w:rsidRPr="00907B70">
              <w:rPr>
                <w:b/>
              </w:rPr>
              <w:t>DTMF Settings</w:t>
            </w:r>
          </w:p>
        </w:tc>
      </w:tr>
      <w:tr w:rsidR="00DC3B68" w:rsidRPr="00907B70" w14:paraId="0841B0D9" w14:textId="77777777" w:rsidTr="000E0C97">
        <w:tc>
          <w:tcPr>
            <w:tcW w:w="3258" w:type="dxa"/>
            <w:gridSpan w:val="2"/>
            <w:tcBorders>
              <w:bottom w:val="single" w:sz="4" w:space="0" w:color="000000"/>
            </w:tcBorders>
            <w:shd w:val="clear" w:color="auto" w:fill="DAEEF3" w:themeFill="accent5" w:themeFillTint="33"/>
          </w:tcPr>
          <w:p w14:paraId="718B0A98" w14:textId="77777777" w:rsidR="00DC3B68" w:rsidRPr="00907B70" w:rsidRDefault="00DC3B68" w:rsidP="008F15F4">
            <w:pPr>
              <w:spacing w:after="0" w:line="240" w:lineRule="auto"/>
              <w:rPr>
                <w:b/>
              </w:rPr>
            </w:pPr>
            <w:r w:rsidRPr="00907B70">
              <w:rPr>
                <w:b/>
              </w:rPr>
              <w:t>DTMF Allowed?</w:t>
            </w:r>
          </w:p>
        </w:tc>
        <w:tc>
          <w:tcPr>
            <w:tcW w:w="6105" w:type="dxa"/>
            <w:gridSpan w:val="8"/>
            <w:shd w:val="clear" w:color="auto" w:fill="auto"/>
          </w:tcPr>
          <w:p w14:paraId="7E226320" w14:textId="5416CFAA" w:rsidR="00DC3B68" w:rsidRPr="00907B70" w:rsidRDefault="00531877" w:rsidP="008F15F4">
            <w:pPr>
              <w:spacing w:after="0" w:line="240" w:lineRule="auto"/>
            </w:pPr>
            <w:proofErr w:type="spellStart"/>
            <w:r>
              <w:t>Sí</w:t>
            </w:r>
            <w:proofErr w:type="spellEnd"/>
          </w:p>
        </w:tc>
      </w:tr>
      <w:tr w:rsidR="00DC3B68" w:rsidRPr="00907B70" w14:paraId="342E00F7" w14:textId="77777777" w:rsidTr="00176720">
        <w:trPr>
          <w:trHeight w:val="224"/>
        </w:trPr>
        <w:tc>
          <w:tcPr>
            <w:tcW w:w="3258" w:type="dxa"/>
            <w:gridSpan w:val="2"/>
            <w:shd w:val="solid" w:color="DAEEF3" w:themeColor="accent5" w:themeTint="33" w:fill="F2F2F2"/>
          </w:tcPr>
          <w:p w14:paraId="5B2A2FCD" w14:textId="77777777" w:rsidR="00DC3B68" w:rsidRPr="00907B70" w:rsidRDefault="00DC3B68" w:rsidP="008F15F4">
            <w:pPr>
              <w:spacing w:after="0" w:line="240" w:lineRule="auto"/>
              <w:rPr>
                <w:b/>
              </w:rPr>
            </w:pPr>
            <w:proofErr w:type="spellStart"/>
            <w:r w:rsidRPr="00907B70">
              <w:rPr>
                <w:b/>
              </w:rPr>
              <w:t>MinDigits</w:t>
            </w:r>
            <w:proofErr w:type="spellEnd"/>
          </w:p>
        </w:tc>
        <w:tc>
          <w:tcPr>
            <w:tcW w:w="1417" w:type="dxa"/>
            <w:gridSpan w:val="3"/>
          </w:tcPr>
          <w:p w14:paraId="7C78A36F" w14:textId="749B7158" w:rsidR="00DC3B68" w:rsidRPr="00907B70" w:rsidRDefault="009C0BDD" w:rsidP="008F15F4">
            <w:pPr>
              <w:spacing w:after="0" w:line="240" w:lineRule="auto"/>
            </w:pPr>
            <w:r>
              <w:t>3</w:t>
            </w:r>
          </w:p>
        </w:tc>
        <w:tc>
          <w:tcPr>
            <w:tcW w:w="2273" w:type="dxa"/>
            <w:shd w:val="solid" w:color="DAEEF3" w:themeColor="accent5" w:themeTint="33" w:fill="F2F2F2"/>
          </w:tcPr>
          <w:p w14:paraId="3B22E2F8" w14:textId="77777777" w:rsidR="00DC3B68" w:rsidRPr="00907B70" w:rsidRDefault="00DC3B68" w:rsidP="008F15F4">
            <w:pPr>
              <w:spacing w:after="0" w:line="240" w:lineRule="auto"/>
              <w:rPr>
                <w:b/>
              </w:rPr>
            </w:pPr>
            <w:proofErr w:type="spellStart"/>
            <w:r w:rsidRPr="00907B70">
              <w:rPr>
                <w:b/>
              </w:rPr>
              <w:t>MaxDigits</w:t>
            </w:r>
            <w:proofErr w:type="spellEnd"/>
          </w:p>
        </w:tc>
        <w:tc>
          <w:tcPr>
            <w:tcW w:w="2415" w:type="dxa"/>
            <w:gridSpan w:val="4"/>
          </w:tcPr>
          <w:p w14:paraId="446A117F" w14:textId="3223A0F8" w:rsidR="00DC3B68" w:rsidRPr="00907B70" w:rsidRDefault="009C0BDD" w:rsidP="008F15F4">
            <w:pPr>
              <w:spacing w:after="0" w:line="240" w:lineRule="auto"/>
            </w:pPr>
            <w:r>
              <w:t>6</w:t>
            </w:r>
          </w:p>
        </w:tc>
      </w:tr>
      <w:tr w:rsidR="00DC3B68" w:rsidRPr="00907B70" w14:paraId="44388AF2" w14:textId="77777777" w:rsidTr="00176720">
        <w:trPr>
          <w:trHeight w:val="233"/>
        </w:trPr>
        <w:tc>
          <w:tcPr>
            <w:tcW w:w="3258" w:type="dxa"/>
            <w:gridSpan w:val="2"/>
            <w:shd w:val="solid" w:color="DAEEF3" w:themeColor="accent5" w:themeTint="33" w:fill="F2F2F2"/>
          </w:tcPr>
          <w:p w14:paraId="63E7D6AD" w14:textId="77777777" w:rsidR="00DC3B68" w:rsidRPr="00907B70" w:rsidRDefault="00DC3B68" w:rsidP="008F15F4">
            <w:pPr>
              <w:spacing w:after="0" w:line="240" w:lineRule="auto"/>
              <w:rPr>
                <w:b/>
              </w:rPr>
            </w:pPr>
            <w:proofErr w:type="spellStart"/>
            <w:r w:rsidRPr="00907B70">
              <w:rPr>
                <w:b/>
              </w:rPr>
              <w:t>TerminationDigit</w:t>
            </w:r>
            <w:proofErr w:type="spellEnd"/>
          </w:p>
        </w:tc>
        <w:tc>
          <w:tcPr>
            <w:tcW w:w="1417" w:type="dxa"/>
            <w:gridSpan w:val="3"/>
          </w:tcPr>
          <w:p w14:paraId="5023879C" w14:textId="77777777" w:rsidR="00DC3B68" w:rsidRPr="00907B70" w:rsidRDefault="00DC3B68" w:rsidP="008F15F4">
            <w:pPr>
              <w:spacing w:after="0" w:line="240" w:lineRule="auto"/>
            </w:pPr>
            <w:r w:rsidRPr="00907B70">
              <w:t>N/A</w:t>
            </w:r>
          </w:p>
        </w:tc>
        <w:tc>
          <w:tcPr>
            <w:tcW w:w="2273" w:type="dxa"/>
            <w:shd w:val="solid" w:color="DAEEF3" w:themeColor="accent5" w:themeTint="33" w:fill="F2F2F2"/>
          </w:tcPr>
          <w:p w14:paraId="7E164090" w14:textId="77777777" w:rsidR="00DC3B68" w:rsidRPr="00907B70" w:rsidRDefault="00DC3B68" w:rsidP="008F15F4">
            <w:pPr>
              <w:spacing w:after="0" w:line="240" w:lineRule="auto"/>
              <w:rPr>
                <w:b/>
              </w:rPr>
            </w:pPr>
            <w:r w:rsidRPr="00907B70">
              <w:rPr>
                <w:b/>
              </w:rPr>
              <w:t>Interdigit Timeout</w:t>
            </w:r>
          </w:p>
        </w:tc>
        <w:tc>
          <w:tcPr>
            <w:tcW w:w="2415" w:type="dxa"/>
            <w:gridSpan w:val="4"/>
          </w:tcPr>
          <w:p w14:paraId="36B7CCCC" w14:textId="5A0CBE56" w:rsidR="00DC3B68" w:rsidRPr="00907B70" w:rsidRDefault="00A859A5" w:rsidP="008F15F4">
            <w:pPr>
              <w:spacing w:after="0" w:line="240" w:lineRule="auto"/>
            </w:pPr>
            <w:r w:rsidRPr="00907B70">
              <w:t>5 seconds</w:t>
            </w:r>
          </w:p>
        </w:tc>
      </w:tr>
      <w:tr w:rsidR="00523A17" w:rsidRPr="00907B70" w14:paraId="4FE2F396" w14:textId="77777777" w:rsidTr="000E0C97">
        <w:trPr>
          <w:trHeight w:val="305"/>
        </w:trPr>
        <w:tc>
          <w:tcPr>
            <w:tcW w:w="9363" w:type="dxa"/>
            <w:gridSpan w:val="10"/>
            <w:shd w:val="clear" w:color="auto" w:fill="000000" w:themeFill="text1"/>
            <w:vAlign w:val="center"/>
          </w:tcPr>
          <w:p w14:paraId="7414753F" w14:textId="77777777" w:rsidR="00523A17" w:rsidRPr="00907B70" w:rsidRDefault="00523A17" w:rsidP="00523A17">
            <w:pPr>
              <w:spacing w:after="0" w:line="240" w:lineRule="auto"/>
              <w:rPr>
                <w:b/>
                <w:sz w:val="24"/>
                <w:szCs w:val="24"/>
              </w:rPr>
            </w:pPr>
          </w:p>
        </w:tc>
      </w:tr>
      <w:tr w:rsidR="00523A17" w:rsidRPr="00907B70" w14:paraId="4B6BC19E" w14:textId="77777777" w:rsidTr="000E0C97">
        <w:trPr>
          <w:trHeight w:val="305"/>
        </w:trPr>
        <w:tc>
          <w:tcPr>
            <w:tcW w:w="9363" w:type="dxa"/>
            <w:gridSpan w:val="10"/>
            <w:shd w:val="clear" w:color="auto" w:fill="D9D9D9"/>
            <w:vAlign w:val="center"/>
          </w:tcPr>
          <w:p w14:paraId="50A7AB84" w14:textId="77777777" w:rsidR="00523A17" w:rsidRPr="00907B70" w:rsidRDefault="00523A17" w:rsidP="00523A17">
            <w:pPr>
              <w:spacing w:after="0" w:line="240" w:lineRule="auto"/>
              <w:rPr>
                <w:b/>
                <w:sz w:val="24"/>
                <w:szCs w:val="24"/>
              </w:rPr>
            </w:pPr>
            <w:r w:rsidRPr="00907B70">
              <w:rPr>
                <w:b/>
                <w:sz w:val="24"/>
                <w:szCs w:val="24"/>
              </w:rPr>
              <w:t>Initial Prompts</w:t>
            </w:r>
          </w:p>
        </w:tc>
      </w:tr>
      <w:tr w:rsidR="00523A17" w:rsidRPr="00907B70" w14:paraId="5DA7A27C" w14:textId="77777777" w:rsidTr="000E0C97">
        <w:trPr>
          <w:trHeight w:val="305"/>
        </w:trPr>
        <w:tc>
          <w:tcPr>
            <w:tcW w:w="2178" w:type="dxa"/>
            <w:tcBorders>
              <w:bottom w:val="single" w:sz="4" w:space="0" w:color="000000"/>
            </w:tcBorders>
            <w:shd w:val="clear" w:color="auto" w:fill="DAEEF3" w:themeFill="accent5" w:themeFillTint="33"/>
            <w:vAlign w:val="center"/>
          </w:tcPr>
          <w:p w14:paraId="7FEF9BFE" w14:textId="77777777" w:rsidR="00523A17" w:rsidRPr="00907B70" w:rsidRDefault="00523A17" w:rsidP="00523A17">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2640580F" w14:textId="77777777" w:rsidR="00523A17" w:rsidRPr="00907B70" w:rsidRDefault="00523A17" w:rsidP="00523A17">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0D7F09CC" w14:textId="77777777" w:rsidR="00523A17" w:rsidRPr="00907B70" w:rsidRDefault="00523A17" w:rsidP="00523A17">
            <w:pPr>
              <w:spacing w:after="0" w:line="240" w:lineRule="auto"/>
              <w:jc w:val="center"/>
              <w:rPr>
                <w:b/>
                <w:i/>
              </w:rPr>
            </w:pPr>
            <w:r w:rsidRPr="00907B70">
              <w:rPr>
                <w:b/>
                <w:i/>
              </w:rPr>
              <w:t>Wording</w:t>
            </w:r>
          </w:p>
        </w:tc>
      </w:tr>
      <w:tr w:rsidR="00523A17" w:rsidRPr="00F85F27" w14:paraId="1E114167" w14:textId="77777777" w:rsidTr="000E0C97">
        <w:trPr>
          <w:trHeight w:val="305"/>
        </w:trPr>
        <w:tc>
          <w:tcPr>
            <w:tcW w:w="2178" w:type="dxa"/>
            <w:tcBorders>
              <w:bottom w:val="single" w:sz="4" w:space="0" w:color="000000"/>
            </w:tcBorders>
            <w:shd w:val="clear" w:color="auto" w:fill="auto"/>
          </w:tcPr>
          <w:p w14:paraId="031164EA" w14:textId="3FC89D31" w:rsidR="00523A17" w:rsidRPr="00907B70" w:rsidRDefault="00531877" w:rsidP="00523A17">
            <w:pPr>
              <w:spacing w:after="0" w:line="240" w:lineRule="auto"/>
              <w:rPr>
                <w:sz w:val="20"/>
                <w:szCs w:val="20"/>
              </w:rPr>
            </w:pPr>
            <w:r>
              <w:rPr>
                <w:sz w:val="20"/>
                <w:szCs w:val="20"/>
              </w:rPr>
              <w:t>1410</w:t>
            </w:r>
            <w:r w:rsidR="00523A17" w:rsidRPr="00907B70">
              <w:rPr>
                <w:sz w:val="20"/>
                <w:szCs w:val="20"/>
              </w:rPr>
              <w:t>-1.wav</w:t>
            </w:r>
          </w:p>
        </w:tc>
        <w:tc>
          <w:tcPr>
            <w:tcW w:w="1800" w:type="dxa"/>
            <w:gridSpan w:val="2"/>
            <w:tcBorders>
              <w:bottom w:val="single" w:sz="4" w:space="0" w:color="000000"/>
            </w:tcBorders>
            <w:shd w:val="clear" w:color="auto" w:fill="auto"/>
          </w:tcPr>
          <w:p w14:paraId="4D590DC5" w14:textId="47EEEC82" w:rsidR="00523A17" w:rsidRPr="00907B70" w:rsidRDefault="00523A17" w:rsidP="00523A17">
            <w:pPr>
              <w:spacing w:after="0" w:line="240" w:lineRule="auto"/>
              <w:rPr>
                <w:sz w:val="20"/>
                <w:szCs w:val="20"/>
              </w:rPr>
            </w:pPr>
          </w:p>
        </w:tc>
        <w:tc>
          <w:tcPr>
            <w:tcW w:w="5385" w:type="dxa"/>
            <w:gridSpan w:val="7"/>
            <w:tcBorders>
              <w:bottom w:val="single" w:sz="4" w:space="0" w:color="000000"/>
            </w:tcBorders>
            <w:shd w:val="clear" w:color="auto" w:fill="auto"/>
            <w:vAlign w:val="center"/>
          </w:tcPr>
          <w:p w14:paraId="6F0B42DE" w14:textId="46527FEF" w:rsidR="00523A17" w:rsidRPr="00F03FB4" w:rsidRDefault="00531877" w:rsidP="00482390">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 acuerdo, ¿qué valor desea pagar?</w:t>
            </w:r>
          </w:p>
        </w:tc>
      </w:tr>
      <w:tr w:rsidR="00523A17" w:rsidRPr="00907B70" w14:paraId="78C8C830" w14:textId="77777777" w:rsidTr="000E0C97">
        <w:trPr>
          <w:trHeight w:val="305"/>
        </w:trPr>
        <w:tc>
          <w:tcPr>
            <w:tcW w:w="9363" w:type="dxa"/>
            <w:gridSpan w:val="10"/>
            <w:tcBorders>
              <w:bottom w:val="single" w:sz="4" w:space="0" w:color="000000"/>
            </w:tcBorders>
            <w:shd w:val="clear" w:color="auto" w:fill="D9D9D9"/>
            <w:vAlign w:val="center"/>
          </w:tcPr>
          <w:p w14:paraId="1706BE8C" w14:textId="77777777" w:rsidR="00523A17" w:rsidRPr="00907B70" w:rsidRDefault="00523A17" w:rsidP="00523A17">
            <w:pPr>
              <w:spacing w:after="0" w:line="240" w:lineRule="auto"/>
              <w:rPr>
                <w:b/>
                <w:sz w:val="24"/>
                <w:szCs w:val="24"/>
              </w:rPr>
            </w:pPr>
            <w:r w:rsidRPr="00907B70">
              <w:rPr>
                <w:b/>
                <w:sz w:val="24"/>
                <w:szCs w:val="24"/>
              </w:rPr>
              <w:t>Retry Prompts</w:t>
            </w:r>
          </w:p>
        </w:tc>
      </w:tr>
      <w:tr w:rsidR="00523A17" w:rsidRPr="00907B70" w14:paraId="7135A307" w14:textId="77777777" w:rsidTr="000E0C97">
        <w:trPr>
          <w:trHeight w:val="305"/>
        </w:trPr>
        <w:tc>
          <w:tcPr>
            <w:tcW w:w="2178" w:type="dxa"/>
            <w:tcBorders>
              <w:bottom w:val="single" w:sz="4" w:space="0" w:color="000000"/>
            </w:tcBorders>
            <w:shd w:val="clear" w:color="auto" w:fill="DAEEF3" w:themeFill="accent5" w:themeFillTint="33"/>
            <w:vAlign w:val="center"/>
          </w:tcPr>
          <w:p w14:paraId="49B4D6A4" w14:textId="77777777" w:rsidR="00523A17" w:rsidRPr="00907B70" w:rsidRDefault="00523A17" w:rsidP="00523A17">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399B3F80" w14:textId="77777777" w:rsidR="00523A17" w:rsidRPr="00907B70" w:rsidRDefault="00523A17" w:rsidP="00523A17">
            <w:pPr>
              <w:spacing w:after="0" w:line="240" w:lineRule="auto"/>
              <w:jc w:val="center"/>
              <w:rPr>
                <w:b/>
                <w:i/>
                <w:sz w:val="24"/>
                <w:szCs w:val="24"/>
              </w:rPr>
            </w:pPr>
            <w:r w:rsidRPr="00907B70">
              <w:rPr>
                <w:b/>
                <w:i/>
              </w:rPr>
              <w:t>Condition</w:t>
            </w:r>
          </w:p>
        </w:tc>
        <w:tc>
          <w:tcPr>
            <w:tcW w:w="3690" w:type="dxa"/>
            <w:gridSpan w:val="5"/>
            <w:tcBorders>
              <w:bottom w:val="single" w:sz="4" w:space="0" w:color="000000"/>
            </w:tcBorders>
            <w:shd w:val="clear" w:color="auto" w:fill="DAEEF3" w:themeFill="accent5" w:themeFillTint="33"/>
            <w:vAlign w:val="center"/>
          </w:tcPr>
          <w:p w14:paraId="13DFD6E3" w14:textId="77777777" w:rsidR="00523A17" w:rsidRPr="00907B70" w:rsidRDefault="00523A17" w:rsidP="00523A17">
            <w:pPr>
              <w:spacing w:after="0" w:line="240" w:lineRule="auto"/>
              <w:jc w:val="center"/>
              <w:rPr>
                <w:b/>
                <w:i/>
                <w:sz w:val="24"/>
                <w:szCs w:val="24"/>
              </w:rPr>
            </w:pPr>
            <w:r w:rsidRPr="00907B70">
              <w:rPr>
                <w:b/>
                <w:i/>
              </w:rPr>
              <w:t>Wording</w:t>
            </w:r>
          </w:p>
        </w:tc>
        <w:tc>
          <w:tcPr>
            <w:tcW w:w="1605" w:type="dxa"/>
            <w:tcBorders>
              <w:bottom w:val="single" w:sz="4" w:space="0" w:color="000000"/>
            </w:tcBorders>
            <w:shd w:val="clear" w:color="auto" w:fill="DAEEF3" w:themeFill="accent5" w:themeFillTint="33"/>
            <w:vAlign w:val="center"/>
          </w:tcPr>
          <w:p w14:paraId="0D437D96" w14:textId="77777777" w:rsidR="00523A17" w:rsidRPr="00907B70" w:rsidRDefault="00523A17" w:rsidP="00523A17">
            <w:pPr>
              <w:spacing w:after="0" w:line="240" w:lineRule="auto"/>
              <w:jc w:val="center"/>
              <w:rPr>
                <w:b/>
                <w:i/>
              </w:rPr>
            </w:pPr>
            <w:r w:rsidRPr="00907B70">
              <w:rPr>
                <w:b/>
                <w:i/>
              </w:rPr>
              <w:t>Transition</w:t>
            </w:r>
          </w:p>
        </w:tc>
      </w:tr>
      <w:tr w:rsidR="00531877" w:rsidRPr="00907B70" w14:paraId="27033CBD" w14:textId="77777777" w:rsidTr="000E0C97">
        <w:trPr>
          <w:trHeight w:val="305"/>
        </w:trPr>
        <w:tc>
          <w:tcPr>
            <w:tcW w:w="2178" w:type="dxa"/>
            <w:tcBorders>
              <w:bottom w:val="single" w:sz="4" w:space="0" w:color="000000"/>
            </w:tcBorders>
            <w:shd w:val="clear" w:color="auto" w:fill="auto"/>
          </w:tcPr>
          <w:p w14:paraId="31BC44F2" w14:textId="63846EDC" w:rsidR="00531877" w:rsidRPr="00907B70" w:rsidRDefault="00531877" w:rsidP="00531877">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1EADC611" w14:textId="42758779" w:rsidR="00531877" w:rsidRPr="00907B70" w:rsidRDefault="00531877" w:rsidP="00531877">
            <w:pPr>
              <w:spacing w:after="0" w:line="240" w:lineRule="auto"/>
              <w:rPr>
                <w:sz w:val="20"/>
                <w:szCs w:val="20"/>
              </w:rPr>
            </w:pPr>
            <w:r w:rsidRPr="00907B70">
              <w:rPr>
                <w:sz w:val="20"/>
                <w:szCs w:val="20"/>
              </w:rPr>
              <w:t>No Match 1</w:t>
            </w:r>
          </w:p>
        </w:tc>
        <w:tc>
          <w:tcPr>
            <w:tcW w:w="3690" w:type="dxa"/>
            <w:gridSpan w:val="5"/>
            <w:tcBorders>
              <w:bottom w:val="single" w:sz="4" w:space="0" w:color="000000"/>
            </w:tcBorders>
            <w:shd w:val="clear" w:color="auto" w:fill="auto"/>
          </w:tcPr>
          <w:p w14:paraId="0B943EF7" w14:textId="31DAF603" w:rsidR="00531877" w:rsidRPr="00907B70" w:rsidRDefault="00531877" w:rsidP="00531877">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51403377" w14:textId="381CAEC0" w:rsidR="00531877" w:rsidRPr="00907B70" w:rsidRDefault="00531877" w:rsidP="00531877">
            <w:pPr>
              <w:spacing w:after="0" w:line="240" w:lineRule="auto"/>
              <w:rPr>
                <w:sz w:val="20"/>
                <w:szCs w:val="20"/>
              </w:rPr>
            </w:pPr>
            <w:r w:rsidRPr="00907B70">
              <w:rPr>
                <w:sz w:val="20"/>
                <w:szCs w:val="20"/>
              </w:rPr>
              <w:t>--</w:t>
            </w:r>
          </w:p>
        </w:tc>
      </w:tr>
      <w:tr w:rsidR="00531877" w:rsidRPr="00907B70" w14:paraId="54D37E57" w14:textId="77777777" w:rsidTr="000E0C97">
        <w:trPr>
          <w:trHeight w:val="305"/>
        </w:trPr>
        <w:tc>
          <w:tcPr>
            <w:tcW w:w="2178" w:type="dxa"/>
            <w:tcBorders>
              <w:bottom w:val="single" w:sz="4" w:space="0" w:color="000000"/>
            </w:tcBorders>
            <w:shd w:val="clear" w:color="auto" w:fill="auto"/>
          </w:tcPr>
          <w:p w14:paraId="423DF6B3" w14:textId="35FB5271" w:rsidR="00531877" w:rsidRPr="00907B70" w:rsidRDefault="00531877" w:rsidP="00531877">
            <w:pPr>
              <w:spacing w:after="0" w:line="240" w:lineRule="auto"/>
              <w:rPr>
                <w:sz w:val="20"/>
                <w:szCs w:val="20"/>
              </w:rPr>
            </w:pPr>
            <w:r w:rsidRPr="00907B70">
              <w:rPr>
                <w:sz w:val="20"/>
                <w:szCs w:val="20"/>
              </w:rPr>
              <w:t>1</w:t>
            </w:r>
            <w:r>
              <w:rPr>
                <w:sz w:val="20"/>
                <w:szCs w:val="20"/>
              </w:rPr>
              <w:t>41</w:t>
            </w:r>
            <w:r w:rsidRPr="00907B70">
              <w:rPr>
                <w:sz w:val="20"/>
                <w:szCs w:val="20"/>
              </w:rPr>
              <w:t>0-2.wav</w:t>
            </w:r>
          </w:p>
        </w:tc>
        <w:tc>
          <w:tcPr>
            <w:tcW w:w="1890" w:type="dxa"/>
            <w:gridSpan w:val="3"/>
            <w:tcBorders>
              <w:bottom w:val="single" w:sz="4" w:space="0" w:color="000000"/>
            </w:tcBorders>
            <w:shd w:val="clear" w:color="auto" w:fill="auto"/>
          </w:tcPr>
          <w:p w14:paraId="5E2E1B46" w14:textId="06A47C98" w:rsidR="00531877" w:rsidRPr="00907B70" w:rsidRDefault="00531877" w:rsidP="00531877">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29D93C00" w14:textId="44B68F61" w:rsidR="00531877" w:rsidRPr="00907B70" w:rsidRDefault="00B13EDE" w:rsidP="00531877">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¿Qué valor desea pagar?  Diga el valor de este modo: "cuarenta dólares y cincuenta centavos".  </w:t>
            </w:r>
            <w:proofErr w:type="spellStart"/>
            <w:r>
              <w:rPr>
                <w:rFonts w:ascii="Tahoma" w:hAnsi="Tahoma" w:cs="Tahoma"/>
                <w:color w:val="0070C0"/>
                <w:sz w:val="16"/>
                <w:szCs w:val="16"/>
              </w:rPr>
              <w:t>Dígalo</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ahora</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0DDF913D" w14:textId="65904F91" w:rsidR="00531877" w:rsidRPr="00907B70" w:rsidRDefault="00531877" w:rsidP="00531877">
            <w:pPr>
              <w:spacing w:after="0" w:line="240" w:lineRule="auto"/>
              <w:rPr>
                <w:sz w:val="20"/>
                <w:szCs w:val="20"/>
              </w:rPr>
            </w:pPr>
            <w:proofErr w:type="spellStart"/>
            <w:r>
              <w:rPr>
                <w:sz w:val="20"/>
                <w:szCs w:val="20"/>
              </w:rPr>
              <w:t>Rerecognition</w:t>
            </w:r>
            <w:proofErr w:type="spellEnd"/>
          </w:p>
        </w:tc>
      </w:tr>
      <w:tr w:rsidR="00531877" w:rsidRPr="00907B70" w14:paraId="02D17FC5" w14:textId="77777777" w:rsidTr="000E0C97">
        <w:trPr>
          <w:trHeight w:val="305"/>
        </w:trPr>
        <w:tc>
          <w:tcPr>
            <w:tcW w:w="2178" w:type="dxa"/>
            <w:tcBorders>
              <w:bottom w:val="single" w:sz="4" w:space="0" w:color="000000"/>
            </w:tcBorders>
            <w:shd w:val="clear" w:color="auto" w:fill="auto"/>
          </w:tcPr>
          <w:p w14:paraId="50A2BDC0" w14:textId="562BF7E1" w:rsidR="00531877" w:rsidRPr="00907B70" w:rsidRDefault="00531877" w:rsidP="00531877">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0E56490B" w14:textId="4A6B2756" w:rsidR="00531877" w:rsidRPr="00907B70" w:rsidRDefault="00531877" w:rsidP="00531877">
            <w:pPr>
              <w:spacing w:after="0" w:line="240" w:lineRule="auto"/>
              <w:rPr>
                <w:sz w:val="20"/>
                <w:szCs w:val="20"/>
              </w:rPr>
            </w:pPr>
            <w:r w:rsidRPr="00907B70">
              <w:rPr>
                <w:sz w:val="20"/>
                <w:szCs w:val="20"/>
              </w:rPr>
              <w:t>No Match 2</w:t>
            </w:r>
          </w:p>
        </w:tc>
        <w:tc>
          <w:tcPr>
            <w:tcW w:w="3690" w:type="dxa"/>
            <w:gridSpan w:val="5"/>
            <w:tcBorders>
              <w:bottom w:val="single" w:sz="4" w:space="0" w:color="000000"/>
            </w:tcBorders>
            <w:shd w:val="clear" w:color="auto" w:fill="auto"/>
          </w:tcPr>
          <w:p w14:paraId="1F3CD9C1" w14:textId="0BD0E34A" w:rsidR="00531877" w:rsidRPr="00907B70" w:rsidRDefault="00531877" w:rsidP="00531877">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7C7A81C6" w14:textId="23376470" w:rsidR="00531877" w:rsidRPr="00907B70" w:rsidRDefault="00531877" w:rsidP="00531877">
            <w:pPr>
              <w:spacing w:after="0" w:line="240" w:lineRule="auto"/>
              <w:rPr>
                <w:sz w:val="20"/>
                <w:szCs w:val="20"/>
              </w:rPr>
            </w:pPr>
          </w:p>
        </w:tc>
      </w:tr>
      <w:tr w:rsidR="00531877" w:rsidRPr="00907B70" w14:paraId="22ECE16D" w14:textId="77777777" w:rsidTr="000E0C97">
        <w:trPr>
          <w:trHeight w:val="305"/>
        </w:trPr>
        <w:tc>
          <w:tcPr>
            <w:tcW w:w="2178" w:type="dxa"/>
            <w:tcBorders>
              <w:bottom w:val="single" w:sz="4" w:space="0" w:color="000000"/>
            </w:tcBorders>
            <w:shd w:val="clear" w:color="auto" w:fill="auto"/>
          </w:tcPr>
          <w:p w14:paraId="3A1F5F57" w14:textId="3E7598D2" w:rsidR="00531877" w:rsidRPr="007C28FA" w:rsidRDefault="00531877" w:rsidP="00531877">
            <w:pPr>
              <w:spacing w:after="0" w:line="240" w:lineRule="auto"/>
              <w:rPr>
                <w:sz w:val="20"/>
                <w:szCs w:val="20"/>
              </w:rPr>
            </w:pPr>
            <w:r w:rsidRPr="00907B70">
              <w:rPr>
                <w:sz w:val="20"/>
                <w:szCs w:val="20"/>
              </w:rPr>
              <w:t>1</w:t>
            </w:r>
            <w:r>
              <w:rPr>
                <w:sz w:val="20"/>
                <w:szCs w:val="20"/>
              </w:rPr>
              <w:t>41</w:t>
            </w:r>
            <w:r w:rsidRPr="00907B70">
              <w:rPr>
                <w:sz w:val="20"/>
                <w:szCs w:val="20"/>
              </w:rPr>
              <w:t>0-3.wav</w:t>
            </w:r>
          </w:p>
        </w:tc>
        <w:tc>
          <w:tcPr>
            <w:tcW w:w="1890" w:type="dxa"/>
            <w:gridSpan w:val="3"/>
            <w:tcBorders>
              <w:bottom w:val="single" w:sz="4" w:space="0" w:color="000000"/>
            </w:tcBorders>
            <w:shd w:val="clear" w:color="auto" w:fill="auto"/>
          </w:tcPr>
          <w:p w14:paraId="60995DFA" w14:textId="38CD1F09" w:rsidR="00531877" w:rsidRPr="00907B70" w:rsidRDefault="00531877" w:rsidP="00531877">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76B73AB3" w14:textId="76B3FCB7" w:rsidR="00531877" w:rsidRPr="00907B70" w:rsidRDefault="00B13EDE" w:rsidP="00531877">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Simplemente </w:t>
            </w:r>
            <w:proofErr w:type="spellStart"/>
            <w:r w:rsidRPr="00F03FB4">
              <w:rPr>
                <w:rFonts w:ascii="Tahoma" w:hAnsi="Tahoma" w:cs="Tahoma"/>
                <w:color w:val="0070C0"/>
                <w:sz w:val="16"/>
                <w:szCs w:val="16"/>
                <w:lang w:val="es-419"/>
              </w:rPr>
              <w:t>díagame</w:t>
            </w:r>
            <w:proofErr w:type="spellEnd"/>
            <w:r w:rsidRPr="00F03FB4">
              <w:rPr>
                <w:rFonts w:ascii="Tahoma" w:hAnsi="Tahoma" w:cs="Tahoma"/>
                <w:color w:val="0070C0"/>
                <w:sz w:val="16"/>
                <w:szCs w:val="16"/>
                <w:lang w:val="es-419"/>
              </w:rPr>
              <w:t xml:space="preserve"> el valor que desea pagar hoy o ingréselo utilizando el teclado del teléfono con dólares y centavos.  Por ejemplo, para ingresar cuarenta dólares y cincuenta centavos ingrese 4-5-5-0.  </w:t>
            </w:r>
            <w:proofErr w:type="spellStart"/>
            <w:r>
              <w:rPr>
                <w:rFonts w:ascii="Tahoma" w:hAnsi="Tahoma" w:cs="Tahoma"/>
                <w:color w:val="0070C0"/>
                <w:sz w:val="16"/>
                <w:szCs w:val="16"/>
              </w:rPr>
              <w:t>Dígalo</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ahora</w:t>
            </w:r>
            <w:proofErr w:type="spellEnd"/>
            <w:r>
              <w:rPr>
                <w:rFonts w:ascii="Tahoma" w:hAnsi="Tahoma" w:cs="Tahoma"/>
                <w:color w:val="0070C0"/>
                <w:sz w:val="16"/>
                <w:szCs w:val="16"/>
              </w:rPr>
              <w:t>.</w:t>
            </w:r>
            <w:r w:rsidR="00531877">
              <w:rPr>
                <w:rFonts w:ascii="Tahoma" w:hAnsi="Tahoma" w:cs="Tahoma"/>
                <w:color w:val="0070C0"/>
                <w:sz w:val="16"/>
                <w:szCs w:val="16"/>
              </w:rPr>
              <w:t xml:space="preserve">  </w:t>
            </w:r>
          </w:p>
        </w:tc>
        <w:tc>
          <w:tcPr>
            <w:tcW w:w="1605" w:type="dxa"/>
            <w:tcBorders>
              <w:bottom w:val="single" w:sz="4" w:space="0" w:color="000000"/>
            </w:tcBorders>
            <w:shd w:val="clear" w:color="auto" w:fill="auto"/>
          </w:tcPr>
          <w:p w14:paraId="6E53E108" w14:textId="31E7826F" w:rsidR="00531877" w:rsidRPr="00907B70" w:rsidRDefault="00531877" w:rsidP="00531877">
            <w:pPr>
              <w:spacing w:after="0" w:line="240" w:lineRule="auto"/>
              <w:rPr>
                <w:sz w:val="20"/>
                <w:szCs w:val="20"/>
              </w:rPr>
            </w:pPr>
            <w:proofErr w:type="spellStart"/>
            <w:r>
              <w:rPr>
                <w:sz w:val="20"/>
                <w:szCs w:val="20"/>
              </w:rPr>
              <w:t>Rerecognition</w:t>
            </w:r>
            <w:proofErr w:type="spellEnd"/>
          </w:p>
        </w:tc>
      </w:tr>
      <w:tr w:rsidR="00531877" w:rsidRPr="00907B70" w14:paraId="35820494" w14:textId="77777777" w:rsidTr="000E0C97">
        <w:trPr>
          <w:trHeight w:val="305"/>
        </w:trPr>
        <w:tc>
          <w:tcPr>
            <w:tcW w:w="2178" w:type="dxa"/>
            <w:tcBorders>
              <w:bottom w:val="single" w:sz="4" w:space="0" w:color="000000"/>
            </w:tcBorders>
            <w:shd w:val="clear" w:color="auto" w:fill="auto"/>
          </w:tcPr>
          <w:p w14:paraId="5DEB176A" w14:textId="1983B86A" w:rsidR="00531877" w:rsidRDefault="00531877" w:rsidP="00531877">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1EEE3386" w14:textId="4351FE92" w:rsidR="00531877" w:rsidRPr="00907B70" w:rsidRDefault="00531877" w:rsidP="00531877">
            <w:pPr>
              <w:spacing w:after="0" w:line="240" w:lineRule="auto"/>
              <w:rPr>
                <w:sz w:val="20"/>
                <w:szCs w:val="20"/>
              </w:rPr>
            </w:pPr>
            <w:r>
              <w:rPr>
                <w:sz w:val="20"/>
                <w:szCs w:val="20"/>
              </w:rPr>
              <w:t>No Match 3</w:t>
            </w:r>
          </w:p>
        </w:tc>
        <w:tc>
          <w:tcPr>
            <w:tcW w:w="3690" w:type="dxa"/>
            <w:gridSpan w:val="5"/>
            <w:tcBorders>
              <w:bottom w:val="single" w:sz="4" w:space="0" w:color="000000"/>
            </w:tcBorders>
            <w:shd w:val="clear" w:color="auto" w:fill="auto"/>
          </w:tcPr>
          <w:p w14:paraId="333B5261" w14:textId="3BA00094" w:rsidR="00531877" w:rsidRPr="00907B70" w:rsidRDefault="00531877" w:rsidP="00531877">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sz="4" w:space="0" w:color="000000"/>
            </w:tcBorders>
            <w:shd w:val="clear" w:color="auto" w:fill="auto"/>
          </w:tcPr>
          <w:p w14:paraId="05D41DA5" w14:textId="76741B4C" w:rsidR="00531877" w:rsidRPr="00907B70" w:rsidRDefault="00531877" w:rsidP="00531877">
            <w:pPr>
              <w:spacing w:after="0" w:line="240" w:lineRule="auto"/>
              <w:rPr>
                <w:sz w:val="20"/>
                <w:szCs w:val="20"/>
              </w:rPr>
            </w:pPr>
            <w:r>
              <w:rPr>
                <w:sz w:val="20"/>
                <w:szCs w:val="20"/>
              </w:rPr>
              <w:t>XFER2</w:t>
            </w:r>
          </w:p>
        </w:tc>
      </w:tr>
      <w:tr w:rsidR="00531877" w:rsidRPr="00907B70" w14:paraId="76F82048" w14:textId="77777777" w:rsidTr="000E0C97">
        <w:trPr>
          <w:trHeight w:val="305"/>
        </w:trPr>
        <w:tc>
          <w:tcPr>
            <w:tcW w:w="2178" w:type="dxa"/>
            <w:tcBorders>
              <w:bottom w:val="single" w:sz="4" w:space="0" w:color="000000"/>
            </w:tcBorders>
            <w:shd w:val="clear" w:color="auto" w:fill="auto"/>
          </w:tcPr>
          <w:p w14:paraId="7490CD43" w14:textId="393EC72F" w:rsidR="00531877" w:rsidRPr="00907B70" w:rsidRDefault="00531877" w:rsidP="00531877">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721F8C28" w14:textId="2976F5AE" w:rsidR="00531877" w:rsidRPr="00907B70" w:rsidRDefault="00531877" w:rsidP="00531877">
            <w:pPr>
              <w:spacing w:after="0" w:line="240" w:lineRule="auto"/>
              <w:rPr>
                <w:sz w:val="20"/>
                <w:szCs w:val="20"/>
              </w:rPr>
            </w:pPr>
            <w:r w:rsidRPr="00907B70">
              <w:rPr>
                <w:sz w:val="20"/>
                <w:szCs w:val="20"/>
              </w:rPr>
              <w:t>No Input 1</w:t>
            </w:r>
          </w:p>
        </w:tc>
        <w:tc>
          <w:tcPr>
            <w:tcW w:w="3690" w:type="dxa"/>
            <w:gridSpan w:val="5"/>
            <w:tcBorders>
              <w:bottom w:val="single" w:sz="4" w:space="0" w:color="000000"/>
            </w:tcBorders>
            <w:shd w:val="clear" w:color="auto" w:fill="auto"/>
          </w:tcPr>
          <w:p w14:paraId="3F50CE72" w14:textId="53BBED99" w:rsidR="00531877" w:rsidRPr="00907B70" w:rsidRDefault="00531877" w:rsidP="00531877">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1A0CC541" w14:textId="0000A4B7" w:rsidR="00531877" w:rsidRPr="00907B70" w:rsidRDefault="00531877" w:rsidP="00531877">
            <w:pPr>
              <w:spacing w:after="0" w:line="240" w:lineRule="auto"/>
              <w:rPr>
                <w:sz w:val="20"/>
                <w:szCs w:val="20"/>
              </w:rPr>
            </w:pPr>
          </w:p>
        </w:tc>
      </w:tr>
      <w:tr w:rsidR="00531877" w:rsidRPr="00907B70" w14:paraId="357332A5" w14:textId="77777777" w:rsidTr="000E0C97">
        <w:trPr>
          <w:trHeight w:val="305"/>
        </w:trPr>
        <w:tc>
          <w:tcPr>
            <w:tcW w:w="2178" w:type="dxa"/>
            <w:tcBorders>
              <w:bottom w:val="single" w:sz="4" w:space="0" w:color="000000"/>
            </w:tcBorders>
            <w:shd w:val="clear" w:color="auto" w:fill="auto"/>
          </w:tcPr>
          <w:p w14:paraId="21C9EDA9" w14:textId="4EA52B09" w:rsidR="00531877" w:rsidRPr="00907B70" w:rsidRDefault="00531877" w:rsidP="00531877">
            <w:pPr>
              <w:spacing w:after="0" w:line="240" w:lineRule="auto"/>
              <w:rPr>
                <w:sz w:val="20"/>
                <w:szCs w:val="20"/>
              </w:rPr>
            </w:pPr>
            <w:r w:rsidRPr="00907B70">
              <w:rPr>
                <w:sz w:val="20"/>
                <w:szCs w:val="20"/>
              </w:rPr>
              <w:t>1</w:t>
            </w:r>
            <w:r>
              <w:rPr>
                <w:sz w:val="20"/>
                <w:szCs w:val="20"/>
              </w:rPr>
              <w:t>41</w:t>
            </w:r>
            <w:r w:rsidRPr="00907B70">
              <w:rPr>
                <w:sz w:val="20"/>
                <w:szCs w:val="20"/>
              </w:rPr>
              <w:t>0-2.wav</w:t>
            </w:r>
          </w:p>
        </w:tc>
        <w:tc>
          <w:tcPr>
            <w:tcW w:w="1890" w:type="dxa"/>
            <w:gridSpan w:val="3"/>
            <w:tcBorders>
              <w:bottom w:val="single" w:sz="4" w:space="0" w:color="000000"/>
            </w:tcBorders>
            <w:shd w:val="clear" w:color="auto" w:fill="auto"/>
          </w:tcPr>
          <w:p w14:paraId="5AAF3D51" w14:textId="1A2E92BD" w:rsidR="00531877" w:rsidRPr="00907B70" w:rsidRDefault="00531877" w:rsidP="00531877">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0FD02CDD" w14:textId="3CDB9C11" w:rsidR="00531877" w:rsidRPr="00907B70" w:rsidRDefault="00B13EDE" w:rsidP="00531877">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¿Qué valor desea pagar?  Diga el valor de este modo: "cuarenta dólares y cincuenta centavos".  </w:t>
            </w:r>
            <w:proofErr w:type="spellStart"/>
            <w:r>
              <w:rPr>
                <w:rFonts w:ascii="Tahoma" w:hAnsi="Tahoma" w:cs="Tahoma"/>
                <w:color w:val="0070C0"/>
                <w:sz w:val="16"/>
                <w:szCs w:val="16"/>
              </w:rPr>
              <w:t>Dígalo</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ahora</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4055C4FF" w14:textId="71E6B5F7" w:rsidR="00531877" w:rsidRPr="00907B70" w:rsidRDefault="00531877" w:rsidP="00531877">
            <w:pPr>
              <w:spacing w:after="0" w:line="240" w:lineRule="auto"/>
              <w:rPr>
                <w:sz w:val="20"/>
                <w:szCs w:val="20"/>
              </w:rPr>
            </w:pPr>
            <w:proofErr w:type="spellStart"/>
            <w:r>
              <w:rPr>
                <w:sz w:val="20"/>
                <w:szCs w:val="20"/>
              </w:rPr>
              <w:t>Rerecognition</w:t>
            </w:r>
            <w:proofErr w:type="spellEnd"/>
          </w:p>
        </w:tc>
      </w:tr>
      <w:tr w:rsidR="00531877" w:rsidRPr="00907B70" w14:paraId="61686BCB" w14:textId="77777777" w:rsidTr="000E0C97">
        <w:trPr>
          <w:trHeight w:val="305"/>
        </w:trPr>
        <w:tc>
          <w:tcPr>
            <w:tcW w:w="2178" w:type="dxa"/>
            <w:tcBorders>
              <w:bottom w:val="single" w:sz="4" w:space="0" w:color="000000"/>
            </w:tcBorders>
            <w:shd w:val="clear" w:color="auto" w:fill="auto"/>
          </w:tcPr>
          <w:p w14:paraId="27FB69E9" w14:textId="3428A6DE" w:rsidR="00531877" w:rsidRPr="00907B70" w:rsidRDefault="00531877" w:rsidP="00531877">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731ADDF1" w14:textId="221ABC9D" w:rsidR="00531877" w:rsidRPr="00907B70" w:rsidRDefault="00531877" w:rsidP="00531877">
            <w:pPr>
              <w:spacing w:after="0" w:line="240" w:lineRule="auto"/>
              <w:rPr>
                <w:sz w:val="20"/>
                <w:szCs w:val="20"/>
              </w:rPr>
            </w:pPr>
            <w:r w:rsidRPr="00907B70">
              <w:rPr>
                <w:sz w:val="20"/>
                <w:szCs w:val="20"/>
              </w:rPr>
              <w:t>No Input 2</w:t>
            </w:r>
          </w:p>
        </w:tc>
        <w:tc>
          <w:tcPr>
            <w:tcW w:w="3690" w:type="dxa"/>
            <w:gridSpan w:val="5"/>
            <w:tcBorders>
              <w:bottom w:val="single" w:sz="4" w:space="0" w:color="000000"/>
            </w:tcBorders>
            <w:shd w:val="clear" w:color="auto" w:fill="auto"/>
          </w:tcPr>
          <w:p w14:paraId="68C15FA2" w14:textId="76C28E86" w:rsidR="00531877" w:rsidRPr="00907B70" w:rsidRDefault="00531877" w:rsidP="00531877">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5D7EB812" w14:textId="77B8D887" w:rsidR="00531877" w:rsidRPr="00907B70" w:rsidRDefault="00531877" w:rsidP="00531877">
            <w:pPr>
              <w:spacing w:after="0" w:line="240" w:lineRule="auto"/>
              <w:rPr>
                <w:sz w:val="20"/>
                <w:szCs w:val="20"/>
              </w:rPr>
            </w:pPr>
          </w:p>
        </w:tc>
      </w:tr>
      <w:tr w:rsidR="00531877" w:rsidRPr="00907B70" w14:paraId="0F31FE8C" w14:textId="77777777" w:rsidTr="000E0C97">
        <w:trPr>
          <w:trHeight w:val="305"/>
        </w:trPr>
        <w:tc>
          <w:tcPr>
            <w:tcW w:w="2178" w:type="dxa"/>
            <w:tcBorders>
              <w:bottom w:val="single" w:sz="4" w:space="0" w:color="000000"/>
            </w:tcBorders>
            <w:shd w:val="clear" w:color="auto" w:fill="auto"/>
          </w:tcPr>
          <w:p w14:paraId="7DFC421A" w14:textId="506A2BA5" w:rsidR="00531877" w:rsidRPr="00907B70" w:rsidRDefault="00531877" w:rsidP="00531877">
            <w:pPr>
              <w:spacing w:after="0" w:line="240" w:lineRule="auto"/>
              <w:rPr>
                <w:sz w:val="20"/>
                <w:szCs w:val="20"/>
              </w:rPr>
            </w:pPr>
            <w:r w:rsidRPr="00907B70">
              <w:rPr>
                <w:sz w:val="20"/>
                <w:szCs w:val="20"/>
              </w:rPr>
              <w:t>1</w:t>
            </w:r>
            <w:r>
              <w:rPr>
                <w:sz w:val="20"/>
                <w:szCs w:val="20"/>
              </w:rPr>
              <w:t>41</w:t>
            </w:r>
            <w:r w:rsidRPr="00907B70">
              <w:rPr>
                <w:sz w:val="20"/>
                <w:szCs w:val="20"/>
              </w:rPr>
              <w:t>0-3.wav</w:t>
            </w:r>
          </w:p>
        </w:tc>
        <w:tc>
          <w:tcPr>
            <w:tcW w:w="1890" w:type="dxa"/>
            <w:gridSpan w:val="3"/>
            <w:tcBorders>
              <w:bottom w:val="single" w:sz="4" w:space="0" w:color="000000"/>
            </w:tcBorders>
            <w:shd w:val="clear" w:color="auto" w:fill="auto"/>
          </w:tcPr>
          <w:p w14:paraId="5180ED35" w14:textId="340A231B" w:rsidR="00531877" w:rsidRPr="00907B70" w:rsidRDefault="00531877" w:rsidP="00531877">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5A18FD91" w14:textId="3D3AF4FB" w:rsidR="00531877" w:rsidRPr="00907B70" w:rsidRDefault="00B13EDE" w:rsidP="00531877">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Simplemente </w:t>
            </w:r>
            <w:proofErr w:type="spellStart"/>
            <w:r w:rsidRPr="00F03FB4">
              <w:rPr>
                <w:rFonts w:ascii="Tahoma" w:hAnsi="Tahoma" w:cs="Tahoma"/>
                <w:color w:val="0070C0"/>
                <w:sz w:val="16"/>
                <w:szCs w:val="16"/>
                <w:lang w:val="es-419"/>
              </w:rPr>
              <w:t>díagame</w:t>
            </w:r>
            <w:proofErr w:type="spellEnd"/>
            <w:r w:rsidRPr="00F03FB4">
              <w:rPr>
                <w:rFonts w:ascii="Tahoma" w:hAnsi="Tahoma" w:cs="Tahoma"/>
                <w:color w:val="0070C0"/>
                <w:sz w:val="16"/>
                <w:szCs w:val="16"/>
                <w:lang w:val="es-419"/>
              </w:rPr>
              <w:t xml:space="preserve"> el valor que desea pagar hoy o ingréselo utilizando el teclado del teléfono con dólares y centavos.  Por ejemplo, para ingresar cuarenta dólares y cincuenta centavos ingrese 4-5-5-0.  </w:t>
            </w:r>
            <w:proofErr w:type="spellStart"/>
            <w:r>
              <w:rPr>
                <w:rFonts w:ascii="Tahoma" w:hAnsi="Tahoma" w:cs="Tahoma"/>
                <w:color w:val="0070C0"/>
                <w:sz w:val="16"/>
                <w:szCs w:val="16"/>
              </w:rPr>
              <w:t>Dígalo</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ahora</w:t>
            </w:r>
            <w:proofErr w:type="spellEnd"/>
            <w:r>
              <w:rPr>
                <w:rFonts w:ascii="Tahoma" w:hAnsi="Tahoma" w:cs="Tahoma"/>
                <w:color w:val="0070C0"/>
                <w:sz w:val="16"/>
                <w:szCs w:val="16"/>
              </w:rPr>
              <w:t xml:space="preserve">.  </w:t>
            </w:r>
          </w:p>
        </w:tc>
        <w:tc>
          <w:tcPr>
            <w:tcW w:w="1605" w:type="dxa"/>
            <w:tcBorders>
              <w:bottom w:val="single" w:sz="4" w:space="0" w:color="000000"/>
            </w:tcBorders>
            <w:shd w:val="clear" w:color="auto" w:fill="auto"/>
          </w:tcPr>
          <w:p w14:paraId="0BC4926C" w14:textId="66A34305" w:rsidR="00531877" w:rsidRPr="00907B70" w:rsidRDefault="00531877" w:rsidP="00531877">
            <w:pPr>
              <w:spacing w:after="0" w:line="240" w:lineRule="auto"/>
              <w:rPr>
                <w:sz w:val="20"/>
                <w:szCs w:val="20"/>
              </w:rPr>
            </w:pPr>
            <w:proofErr w:type="spellStart"/>
            <w:r>
              <w:rPr>
                <w:sz w:val="20"/>
                <w:szCs w:val="20"/>
              </w:rPr>
              <w:t>Rerecognition</w:t>
            </w:r>
            <w:proofErr w:type="spellEnd"/>
          </w:p>
        </w:tc>
      </w:tr>
      <w:tr w:rsidR="00531877" w:rsidRPr="00907B70" w14:paraId="30530BB1" w14:textId="77777777" w:rsidTr="000E0C97">
        <w:trPr>
          <w:trHeight w:val="305"/>
        </w:trPr>
        <w:tc>
          <w:tcPr>
            <w:tcW w:w="2178" w:type="dxa"/>
            <w:tcBorders>
              <w:bottom w:val="single" w:sz="4" w:space="0" w:color="000000"/>
            </w:tcBorders>
            <w:shd w:val="clear" w:color="auto" w:fill="auto"/>
          </w:tcPr>
          <w:p w14:paraId="245245A9" w14:textId="204EF77A" w:rsidR="00531877" w:rsidRPr="00907B70" w:rsidRDefault="00531877" w:rsidP="00531877">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03471B79" w14:textId="03DB2CD6" w:rsidR="00531877" w:rsidRPr="00907B70" w:rsidRDefault="00531877" w:rsidP="00531877">
            <w:pPr>
              <w:spacing w:after="0" w:line="240" w:lineRule="auto"/>
              <w:rPr>
                <w:sz w:val="20"/>
                <w:szCs w:val="20"/>
              </w:rPr>
            </w:pPr>
            <w:r>
              <w:rPr>
                <w:sz w:val="20"/>
                <w:szCs w:val="20"/>
              </w:rPr>
              <w:t>No Input 3</w:t>
            </w:r>
          </w:p>
        </w:tc>
        <w:tc>
          <w:tcPr>
            <w:tcW w:w="3690" w:type="dxa"/>
            <w:gridSpan w:val="5"/>
            <w:tcBorders>
              <w:bottom w:val="single" w:sz="4" w:space="0" w:color="000000"/>
            </w:tcBorders>
            <w:shd w:val="clear" w:color="auto" w:fill="auto"/>
          </w:tcPr>
          <w:p w14:paraId="59F5917A" w14:textId="6466C01F" w:rsidR="00531877" w:rsidRPr="00907B70" w:rsidRDefault="00B13EDE" w:rsidP="00531877">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sz="4" w:space="0" w:color="000000"/>
            </w:tcBorders>
            <w:shd w:val="clear" w:color="auto" w:fill="auto"/>
          </w:tcPr>
          <w:p w14:paraId="3CDAC8B8" w14:textId="711F984E" w:rsidR="00531877" w:rsidRPr="00907B70" w:rsidRDefault="00531877" w:rsidP="00531877">
            <w:pPr>
              <w:spacing w:after="0" w:line="240" w:lineRule="auto"/>
              <w:rPr>
                <w:sz w:val="20"/>
                <w:szCs w:val="20"/>
              </w:rPr>
            </w:pPr>
            <w:r>
              <w:rPr>
                <w:sz w:val="20"/>
                <w:szCs w:val="20"/>
              </w:rPr>
              <w:t>XFER2</w:t>
            </w:r>
          </w:p>
        </w:tc>
      </w:tr>
      <w:tr w:rsidR="00531877" w:rsidRPr="00907B70" w14:paraId="4F0A37C0" w14:textId="77777777" w:rsidTr="000E0C97">
        <w:trPr>
          <w:trHeight w:val="305"/>
        </w:trPr>
        <w:tc>
          <w:tcPr>
            <w:tcW w:w="9363" w:type="dxa"/>
            <w:gridSpan w:val="10"/>
            <w:tcBorders>
              <w:bottom w:val="single" w:sz="4" w:space="0" w:color="000000"/>
            </w:tcBorders>
            <w:shd w:val="clear" w:color="auto" w:fill="D9D9D9"/>
            <w:vAlign w:val="center"/>
          </w:tcPr>
          <w:p w14:paraId="0BFEF503" w14:textId="77777777" w:rsidR="00531877" w:rsidRPr="00907B70" w:rsidRDefault="00531877" w:rsidP="00531877">
            <w:pPr>
              <w:spacing w:after="0" w:line="240" w:lineRule="auto"/>
              <w:rPr>
                <w:b/>
                <w:sz w:val="24"/>
                <w:szCs w:val="24"/>
              </w:rPr>
            </w:pPr>
            <w:r w:rsidRPr="00907B70">
              <w:rPr>
                <w:b/>
                <w:sz w:val="24"/>
                <w:szCs w:val="24"/>
              </w:rPr>
              <w:t>Grammar</w:t>
            </w:r>
          </w:p>
        </w:tc>
      </w:tr>
      <w:tr w:rsidR="00531877" w:rsidRPr="00907B70" w14:paraId="4AA78609" w14:textId="77777777" w:rsidTr="00176720">
        <w:tc>
          <w:tcPr>
            <w:tcW w:w="3258" w:type="dxa"/>
            <w:gridSpan w:val="2"/>
            <w:tcBorders>
              <w:bottom w:val="single" w:sz="4" w:space="0" w:color="000000"/>
            </w:tcBorders>
            <w:shd w:val="solid" w:color="DAEEF3" w:themeColor="accent5" w:themeTint="33" w:fill="CCFFFF"/>
          </w:tcPr>
          <w:p w14:paraId="56099B6A" w14:textId="5FF6BA63" w:rsidR="00531877" w:rsidRPr="00907B70" w:rsidRDefault="00531877" w:rsidP="00531877">
            <w:pPr>
              <w:spacing w:after="0" w:line="240" w:lineRule="auto"/>
              <w:jc w:val="center"/>
              <w:rPr>
                <w:b/>
                <w:i/>
              </w:rPr>
            </w:pPr>
            <w:r w:rsidRPr="00907B70">
              <w:rPr>
                <w:b/>
                <w:i/>
              </w:rPr>
              <w:t>Valid Utterances</w:t>
            </w:r>
          </w:p>
        </w:tc>
        <w:tc>
          <w:tcPr>
            <w:tcW w:w="1417" w:type="dxa"/>
            <w:gridSpan w:val="3"/>
            <w:tcBorders>
              <w:bottom w:val="single" w:sz="4" w:space="0" w:color="000000"/>
            </w:tcBorders>
            <w:shd w:val="solid" w:color="DAEEF3" w:themeColor="accent5" w:themeTint="33" w:fill="CCFFFF"/>
          </w:tcPr>
          <w:p w14:paraId="499C031B" w14:textId="77777777" w:rsidR="00531877" w:rsidRPr="00907B70" w:rsidRDefault="00531877" w:rsidP="00531877">
            <w:pPr>
              <w:spacing w:after="0" w:line="240" w:lineRule="auto"/>
              <w:jc w:val="center"/>
              <w:rPr>
                <w:b/>
                <w:i/>
              </w:rPr>
            </w:pPr>
            <w:r w:rsidRPr="00907B70">
              <w:rPr>
                <w:b/>
                <w:i/>
              </w:rPr>
              <w:t>DTMF</w:t>
            </w:r>
          </w:p>
        </w:tc>
        <w:tc>
          <w:tcPr>
            <w:tcW w:w="2970" w:type="dxa"/>
            <w:gridSpan w:val="3"/>
            <w:tcBorders>
              <w:bottom w:val="single" w:sz="4" w:space="0" w:color="000000"/>
            </w:tcBorders>
            <w:shd w:val="solid" w:color="DAEEF3" w:themeColor="accent5" w:themeTint="33" w:fill="CCFFFF"/>
          </w:tcPr>
          <w:p w14:paraId="012FF53C" w14:textId="77777777" w:rsidR="00531877" w:rsidRPr="00907B70" w:rsidRDefault="00531877" w:rsidP="00531877">
            <w:pPr>
              <w:spacing w:after="0" w:line="240" w:lineRule="auto"/>
              <w:jc w:val="center"/>
              <w:rPr>
                <w:b/>
                <w:i/>
              </w:rPr>
            </w:pPr>
            <w:r w:rsidRPr="00907B70">
              <w:rPr>
                <w:b/>
                <w:i/>
              </w:rPr>
              <w:t xml:space="preserve"> Response</w:t>
            </w:r>
          </w:p>
        </w:tc>
        <w:tc>
          <w:tcPr>
            <w:tcW w:w="1718" w:type="dxa"/>
            <w:gridSpan w:val="2"/>
            <w:tcBorders>
              <w:bottom w:val="single" w:sz="4" w:space="0" w:color="000000"/>
            </w:tcBorders>
            <w:shd w:val="solid" w:color="DAEEF3" w:themeColor="accent5" w:themeTint="33" w:fill="CCFFFF"/>
          </w:tcPr>
          <w:p w14:paraId="27DFAAC8" w14:textId="77777777" w:rsidR="00531877" w:rsidRPr="00907B70" w:rsidRDefault="00531877" w:rsidP="00531877">
            <w:pPr>
              <w:spacing w:after="0" w:line="240" w:lineRule="auto"/>
              <w:jc w:val="center"/>
              <w:rPr>
                <w:b/>
                <w:i/>
              </w:rPr>
            </w:pPr>
            <w:r w:rsidRPr="00907B70">
              <w:rPr>
                <w:b/>
                <w:i/>
              </w:rPr>
              <w:t>Confirm</w:t>
            </w:r>
          </w:p>
        </w:tc>
      </w:tr>
      <w:tr w:rsidR="00531877" w:rsidRPr="00907B70" w14:paraId="1ACF64AA" w14:textId="77777777" w:rsidTr="00176720">
        <w:tc>
          <w:tcPr>
            <w:tcW w:w="3258" w:type="dxa"/>
            <w:gridSpan w:val="2"/>
          </w:tcPr>
          <w:p w14:paraId="606CDC93" w14:textId="77777777" w:rsidR="00531877" w:rsidRDefault="00B13EDE" w:rsidP="00531877">
            <w:pPr>
              <w:spacing w:after="0" w:line="240" w:lineRule="auto"/>
              <w:rPr>
                <w:color w:val="000000"/>
                <w:sz w:val="20"/>
                <w:szCs w:val="20"/>
              </w:rPr>
            </w:pPr>
            <w:r>
              <w:rPr>
                <w:color w:val="000000"/>
                <w:sz w:val="20"/>
                <w:szCs w:val="20"/>
              </w:rPr>
              <w:t>Optional:</w:t>
            </w:r>
          </w:p>
          <w:p w14:paraId="48FF0BB2" w14:textId="40F86AF3" w:rsidR="00B13EDE" w:rsidRPr="00F03FB4" w:rsidRDefault="00B13EDE" w:rsidP="00D54011">
            <w:pPr>
              <w:pStyle w:val="ListParagraph"/>
              <w:numPr>
                <w:ilvl w:val="0"/>
                <w:numId w:val="29"/>
              </w:numPr>
              <w:spacing w:after="0" w:line="240" w:lineRule="auto"/>
              <w:rPr>
                <w:sz w:val="20"/>
                <w:szCs w:val="20"/>
                <w:lang w:val="es-419"/>
              </w:rPr>
            </w:pPr>
            <w:r w:rsidRPr="00F03FB4">
              <w:rPr>
                <w:sz w:val="20"/>
                <w:szCs w:val="20"/>
                <w:lang w:val="es-419"/>
              </w:rPr>
              <w:t>Quiero (pagar) (por un valor de)</w:t>
            </w:r>
          </w:p>
          <w:p w14:paraId="011290A6" w14:textId="77777777" w:rsidR="00B13EDE" w:rsidRPr="00F03FB4" w:rsidRDefault="00B13EDE" w:rsidP="00D54011">
            <w:pPr>
              <w:pStyle w:val="ListParagraph"/>
              <w:numPr>
                <w:ilvl w:val="0"/>
                <w:numId w:val="29"/>
              </w:numPr>
              <w:spacing w:after="0" w:line="240" w:lineRule="auto"/>
              <w:rPr>
                <w:sz w:val="20"/>
                <w:szCs w:val="20"/>
                <w:lang w:val="es-419"/>
              </w:rPr>
            </w:pPr>
            <w:r w:rsidRPr="00F03FB4">
              <w:rPr>
                <w:sz w:val="20"/>
                <w:szCs w:val="20"/>
                <w:lang w:val="es-419"/>
              </w:rPr>
              <w:t>Quisiera (pagar) (por un valor de)</w:t>
            </w:r>
          </w:p>
          <w:p w14:paraId="17486350" w14:textId="77777777" w:rsidR="00B13EDE" w:rsidRPr="00F03FB4" w:rsidRDefault="00B13EDE" w:rsidP="00D54011">
            <w:pPr>
              <w:pStyle w:val="ListParagraph"/>
              <w:numPr>
                <w:ilvl w:val="0"/>
                <w:numId w:val="29"/>
              </w:numPr>
              <w:spacing w:after="0" w:line="240" w:lineRule="auto"/>
              <w:rPr>
                <w:sz w:val="20"/>
                <w:szCs w:val="20"/>
                <w:lang w:val="es-419"/>
              </w:rPr>
            </w:pPr>
            <w:r w:rsidRPr="00F03FB4">
              <w:rPr>
                <w:sz w:val="20"/>
                <w:szCs w:val="20"/>
                <w:lang w:val="es-419"/>
              </w:rPr>
              <w:lastRenderedPageBreak/>
              <w:t>Necesito (pagar) (por un valor de)</w:t>
            </w:r>
          </w:p>
          <w:p w14:paraId="615A2255" w14:textId="77777777" w:rsidR="00B13EDE" w:rsidRDefault="00B13EDE" w:rsidP="00B13EDE">
            <w:pPr>
              <w:spacing w:after="0" w:line="240" w:lineRule="auto"/>
              <w:rPr>
                <w:sz w:val="20"/>
                <w:szCs w:val="20"/>
              </w:rPr>
            </w:pPr>
            <w:r>
              <w:rPr>
                <w:sz w:val="20"/>
                <w:szCs w:val="20"/>
              </w:rPr>
              <w:t>Required:</w:t>
            </w:r>
          </w:p>
          <w:p w14:paraId="17CDE246" w14:textId="1C782983" w:rsidR="00B13EDE" w:rsidRPr="00F03FB4" w:rsidRDefault="00B13EDE" w:rsidP="00D54011">
            <w:pPr>
              <w:pStyle w:val="ListParagraph"/>
              <w:numPr>
                <w:ilvl w:val="0"/>
                <w:numId w:val="30"/>
              </w:numPr>
              <w:spacing w:after="0" w:line="240" w:lineRule="auto"/>
              <w:rPr>
                <w:sz w:val="20"/>
                <w:szCs w:val="20"/>
                <w:lang w:val="es-419"/>
              </w:rPr>
            </w:pPr>
            <w:r w:rsidRPr="00F03FB4">
              <w:rPr>
                <w:sz w:val="20"/>
                <w:szCs w:val="20"/>
                <w:lang w:val="es-419"/>
              </w:rPr>
              <w:t>Moneda (ej. cuarenta dólares, ochenta y cinco dólares y setenta centavos, etc.)</w:t>
            </w:r>
          </w:p>
        </w:tc>
        <w:tc>
          <w:tcPr>
            <w:tcW w:w="1417" w:type="dxa"/>
            <w:gridSpan w:val="3"/>
          </w:tcPr>
          <w:p w14:paraId="061BFC29" w14:textId="77777777" w:rsidR="00531877" w:rsidRDefault="00176720" w:rsidP="00531877">
            <w:pPr>
              <w:spacing w:after="0" w:line="240" w:lineRule="auto"/>
              <w:rPr>
                <w:sz w:val="20"/>
                <w:szCs w:val="20"/>
              </w:rPr>
            </w:pPr>
            <w:r>
              <w:rPr>
                <w:sz w:val="20"/>
                <w:szCs w:val="20"/>
              </w:rPr>
              <w:lastRenderedPageBreak/>
              <w:t>1</w:t>
            </w:r>
            <w:r w:rsidRPr="00176720">
              <w:rPr>
                <w:sz w:val="20"/>
                <w:szCs w:val="20"/>
                <w:vertAlign w:val="superscript"/>
              </w:rPr>
              <w:t>st</w:t>
            </w:r>
            <w:r>
              <w:rPr>
                <w:sz w:val="20"/>
                <w:szCs w:val="20"/>
              </w:rPr>
              <w:t xml:space="preserve"> digit 1-9</w:t>
            </w:r>
          </w:p>
          <w:p w14:paraId="506E4EE0" w14:textId="2DB7CF9F" w:rsidR="00176720" w:rsidRPr="00907B70" w:rsidRDefault="00176720" w:rsidP="00531877">
            <w:pPr>
              <w:spacing w:after="0" w:line="240" w:lineRule="auto"/>
              <w:rPr>
                <w:sz w:val="20"/>
                <w:szCs w:val="20"/>
              </w:rPr>
            </w:pPr>
            <w:r>
              <w:rPr>
                <w:sz w:val="20"/>
                <w:szCs w:val="20"/>
              </w:rPr>
              <w:t>Digits 2-6, 9-0</w:t>
            </w:r>
          </w:p>
        </w:tc>
        <w:tc>
          <w:tcPr>
            <w:tcW w:w="2970" w:type="dxa"/>
            <w:gridSpan w:val="3"/>
          </w:tcPr>
          <w:p w14:paraId="2966913D" w14:textId="7BCA6551" w:rsidR="00531877" w:rsidRPr="00907B70" w:rsidRDefault="00176720" w:rsidP="00531877">
            <w:pPr>
              <w:spacing w:after="0" w:line="240" w:lineRule="auto"/>
              <w:rPr>
                <w:sz w:val="20"/>
                <w:szCs w:val="20"/>
              </w:rPr>
            </w:pPr>
            <w:proofErr w:type="spellStart"/>
            <w:r w:rsidRPr="00176720">
              <w:rPr>
                <w:color w:val="000000"/>
                <w:sz w:val="20"/>
                <w:szCs w:val="20"/>
              </w:rPr>
              <w:t>iPmtAmt</w:t>
            </w:r>
            <w:proofErr w:type="spellEnd"/>
            <w:r w:rsidRPr="00176720">
              <w:rPr>
                <w:color w:val="000000"/>
                <w:sz w:val="20"/>
                <w:szCs w:val="20"/>
              </w:rPr>
              <w:t>=</w:t>
            </w:r>
            <w:r w:rsidR="00B13EDE">
              <w:rPr>
                <w:sz w:val="20"/>
                <w:szCs w:val="20"/>
              </w:rPr>
              <w:t>digits/currency entered</w:t>
            </w:r>
          </w:p>
        </w:tc>
        <w:tc>
          <w:tcPr>
            <w:tcW w:w="1718" w:type="dxa"/>
            <w:gridSpan w:val="2"/>
          </w:tcPr>
          <w:p w14:paraId="5EDE8CE0" w14:textId="77777777" w:rsidR="00531877" w:rsidRPr="00907B70" w:rsidRDefault="00531877" w:rsidP="00531877">
            <w:pPr>
              <w:spacing w:after="0" w:line="240" w:lineRule="auto"/>
              <w:rPr>
                <w:sz w:val="20"/>
                <w:szCs w:val="20"/>
              </w:rPr>
            </w:pPr>
            <w:r w:rsidRPr="00907B70">
              <w:rPr>
                <w:sz w:val="20"/>
                <w:szCs w:val="20"/>
              </w:rPr>
              <w:t>Never</w:t>
            </w:r>
          </w:p>
        </w:tc>
      </w:tr>
      <w:tr w:rsidR="00531877" w:rsidRPr="00907B70" w14:paraId="20E661C8" w14:textId="77777777" w:rsidTr="000E0C97">
        <w:trPr>
          <w:trHeight w:val="314"/>
        </w:trPr>
        <w:tc>
          <w:tcPr>
            <w:tcW w:w="9363" w:type="dxa"/>
            <w:gridSpan w:val="10"/>
            <w:shd w:val="solid" w:color="DAEEF3" w:themeColor="accent5" w:themeTint="33" w:fill="auto"/>
            <w:vAlign w:val="bottom"/>
          </w:tcPr>
          <w:p w14:paraId="6115EB07" w14:textId="77777777" w:rsidR="00531877" w:rsidRPr="00907B70" w:rsidRDefault="00531877" w:rsidP="00531877">
            <w:pPr>
              <w:spacing w:after="0" w:line="240" w:lineRule="auto"/>
              <w:rPr>
                <w:b/>
                <w:i/>
              </w:rPr>
            </w:pPr>
            <w:proofErr w:type="spellStart"/>
            <w:r w:rsidRPr="00907B70">
              <w:rPr>
                <w:b/>
                <w:sz w:val="24"/>
                <w:szCs w:val="24"/>
              </w:rPr>
              <w:t>Globals</w:t>
            </w:r>
            <w:proofErr w:type="spellEnd"/>
          </w:p>
        </w:tc>
      </w:tr>
      <w:tr w:rsidR="00531877" w:rsidRPr="00907B70" w14:paraId="7F9C3A8D" w14:textId="77777777" w:rsidTr="00176720">
        <w:tc>
          <w:tcPr>
            <w:tcW w:w="3258" w:type="dxa"/>
            <w:gridSpan w:val="2"/>
          </w:tcPr>
          <w:p w14:paraId="41420142" w14:textId="229830F5" w:rsidR="00531877" w:rsidRPr="00907B70" w:rsidRDefault="00531877" w:rsidP="00531877">
            <w:pPr>
              <w:spacing w:after="0" w:line="240" w:lineRule="auto"/>
            </w:pPr>
            <w:r w:rsidRPr="00907B70">
              <w:t xml:space="preserve">See </w:t>
            </w:r>
            <w:hyperlink w:anchor="_Global_Grammar_Properties_5" w:history="1">
              <w:r w:rsidRPr="00907B70">
                <w:rPr>
                  <w:rStyle w:val="Hyperlink"/>
                </w:rPr>
                <w:t>Global Grammar Properties</w:t>
              </w:r>
            </w:hyperlink>
          </w:p>
        </w:tc>
        <w:tc>
          <w:tcPr>
            <w:tcW w:w="1417" w:type="dxa"/>
            <w:gridSpan w:val="3"/>
          </w:tcPr>
          <w:p w14:paraId="1C372562" w14:textId="77777777" w:rsidR="00531877" w:rsidRPr="00907B70" w:rsidRDefault="00531877" w:rsidP="00531877">
            <w:pPr>
              <w:spacing w:after="0" w:line="240" w:lineRule="auto"/>
            </w:pPr>
          </w:p>
        </w:tc>
        <w:tc>
          <w:tcPr>
            <w:tcW w:w="4688" w:type="dxa"/>
            <w:gridSpan w:val="5"/>
          </w:tcPr>
          <w:p w14:paraId="0AA1E35E" w14:textId="77777777" w:rsidR="00531877" w:rsidRPr="00907B70" w:rsidRDefault="00531877" w:rsidP="00531877">
            <w:pPr>
              <w:autoSpaceDE w:val="0"/>
              <w:autoSpaceDN w:val="0"/>
              <w:adjustRightInd w:val="0"/>
              <w:spacing w:after="0" w:line="240" w:lineRule="auto"/>
              <w:rPr>
                <w:rFonts w:cs="Arial"/>
              </w:rPr>
            </w:pPr>
          </w:p>
        </w:tc>
      </w:tr>
    </w:tbl>
    <w:p w14:paraId="7E863CD4" w14:textId="77777777" w:rsidR="00E279F1" w:rsidRPr="00907B70" w:rsidRDefault="00E279F1" w:rsidP="00E279F1">
      <w:r w:rsidRPr="00907B70">
        <w:br w:type="page"/>
      </w:r>
    </w:p>
    <w:p w14:paraId="5804BCA6" w14:textId="632945C5" w:rsidR="00774C10" w:rsidRPr="00907B70" w:rsidRDefault="009C0BDD" w:rsidP="00774C10">
      <w:pPr>
        <w:pStyle w:val="Heading2"/>
      </w:pPr>
      <w:bookmarkStart w:id="32" w:name="_Toc49979721"/>
      <w:bookmarkEnd w:id="18"/>
      <w:bookmarkEnd w:id="19"/>
      <w:bookmarkEnd w:id="25"/>
      <w:bookmarkEnd w:id="26"/>
      <w:r>
        <w:lastRenderedPageBreak/>
        <w:t>1515_</w:t>
      </w:r>
      <w:r w:rsidR="009A6AE9">
        <w:t>mnu</w:t>
      </w:r>
      <w:r>
        <w:t>AskPmt</w:t>
      </w:r>
      <w:bookmarkEnd w:id="32"/>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450"/>
        <w:gridCol w:w="1515"/>
      </w:tblGrid>
      <w:tr w:rsidR="00255691" w:rsidRPr="00907B70" w14:paraId="08B8C456" w14:textId="77777777" w:rsidTr="00A1320C">
        <w:tc>
          <w:tcPr>
            <w:tcW w:w="9363" w:type="dxa"/>
            <w:gridSpan w:val="10"/>
            <w:shd w:val="clear" w:color="auto" w:fill="BFBFBF"/>
          </w:tcPr>
          <w:p w14:paraId="6F14B6E1" w14:textId="1039D7B5" w:rsidR="00255691" w:rsidRPr="00907B70" w:rsidRDefault="009C0BDD" w:rsidP="00255691">
            <w:pPr>
              <w:spacing w:after="0" w:line="240" w:lineRule="auto"/>
              <w:rPr>
                <w:b/>
                <w:sz w:val="24"/>
                <w:szCs w:val="24"/>
              </w:rPr>
            </w:pPr>
            <w:r>
              <w:rPr>
                <w:b/>
                <w:sz w:val="24"/>
                <w:szCs w:val="24"/>
              </w:rPr>
              <w:t>D</w:t>
            </w:r>
            <w:r w:rsidR="00255691" w:rsidRPr="00907B70">
              <w:rPr>
                <w:b/>
                <w:sz w:val="24"/>
                <w:szCs w:val="24"/>
              </w:rPr>
              <w:t>escription:</w:t>
            </w:r>
            <w:r w:rsidR="00255691" w:rsidRPr="00907B70">
              <w:rPr>
                <w:b/>
                <w:sz w:val="24"/>
                <w:szCs w:val="24"/>
              </w:rPr>
              <w:tab/>
            </w:r>
            <w:r>
              <w:rPr>
                <w:b/>
                <w:sz w:val="24"/>
                <w:szCs w:val="24"/>
              </w:rPr>
              <w:t>Ask caller to make a payment.</w:t>
            </w:r>
          </w:p>
        </w:tc>
      </w:tr>
      <w:tr w:rsidR="00255691" w:rsidRPr="00907B70" w14:paraId="3E133FCB" w14:textId="77777777" w:rsidTr="00A1320C">
        <w:trPr>
          <w:trHeight w:val="305"/>
        </w:trPr>
        <w:tc>
          <w:tcPr>
            <w:tcW w:w="9363" w:type="dxa"/>
            <w:gridSpan w:val="10"/>
            <w:shd w:val="clear" w:color="auto" w:fill="D9D9D9"/>
            <w:vAlign w:val="center"/>
          </w:tcPr>
          <w:p w14:paraId="3350CE9E" w14:textId="77777777" w:rsidR="00255691" w:rsidRPr="00907B70" w:rsidRDefault="00255691" w:rsidP="00255691">
            <w:pPr>
              <w:spacing w:after="0" w:line="240" w:lineRule="auto"/>
              <w:rPr>
                <w:b/>
                <w:sz w:val="24"/>
                <w:szCs w:val="24"/>
              </w:rPr>
            </w:pPr>
            <w:r w:rsidRPr="00907B70">
              <w:rPr>
                <w:b/>
                <w:sz w:val="24"/>
                <w:szCs w:val="24"/>
              </w:rPr>
              <w:t>Dialog Module Settings</w:t>
            </w:r>
          </w:p>
        </w:tc>
      </w:tr>
      <w:tr w:rsidR="00DC3B68" w:rsidRPr="00907B70" w14:paraId="1B3DE44E" w14:textId="77777777" w:rsidTr="00A1320C">
        <w:trPr>
          <w:trHeight w:val="224"/>
        </w:trPr>
        <w:tc>
          <w:tcPr>
            <w:tcW w:w="3258" w:type="dxa"/>
            <w:gridSpan w:val="2"/>
            <w:shd w:val="clear" w:color="DAEEF3" w:themeColor="accent5" w:themeTint="33" w:fill="DAEEF3" w:themeFill="accent5" w:themeFillTint="33"/>
          </w:tcPr>
          <w:p w14:paraId="529EB74B" w14:textId="77777777" w:rsidR="00DC3B68" w:rsidRPr="00907B70" w:rsidRDefault="00DC3B68" w:rsidP="008F15F4">
            <w:pPr>
              <w:spacing w:after="0" w:line="240" w:lineRule="auto"/>
              <w:rPr>
                <w:b/>
              </w:rPr>
            </w:pPr>
            <w:r w:rsidRPr="00907B70">
              <w:rPr>
                <w:b/>
              </w:rPr>
              <w:t>Peg</w:t>
            </w:r>
          </w:p>
        </w:tc>
        <w:tc>
          <w:tcPr>
            <w:tcW w:w="6105" w:type="dxa"/>
            <w:gridSpan w:val="8"/>
            <w:shd w:val="clear" w:color="DAEEF3" w:themeColor="accent5" w:themeTint="33" w:fill="auto"/>
          </w:tcPr>
          <w:p w14:paraId="2DEA9409" w14:textId="4D2DD2E7" w:rsidR="00DC3B68" w:rsidRPr="00907B70" w:rsidRDefault="009C0BDD" w:rsidP="008F15F4">
            <w:pPr>
              <w:spacing w:after="0" w:line="240" w:lineRule="auto"/>
            </w:pPr>
            <w:r>
              <w:t>1515</w:t>
            </w:r>
          </w:p>
        </w:tc>
      </w:tr>
      <w:tr w:rsidR="00DC3B68" w:rsidRPr="00907B70" w14:paraId="07B24C42" w14:textId="77777777" w:rsidTr="00A1320C">
        <w:trPr>
          <w:trHeight w:val="224"/>
        </w:trPr>
        <w:tc>
          <w:tcPr>
            <w:tcW w:w="3258" w:type="dxa"/>
            <w:gridSpan w:val="2"/>
            <w:shd w:val="clear" w:color="DAEEF3" w:themeColor="accent5" w:themeTint="33" w:fill="DAEEF3" w:themeFill="accent5" w:themeFillTint="33"/>
          </w:tcPr>
          <w:p w14:paraId="306C3F4E" w14:textId="77777777" w:rsidR="00DC3B68" w:rsidRPr="00907B70" w:rsidRDefault="00DC3B68" w:rsidP="008F15F4">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14:paraId="43C56B4D" w14:textId="4BEF0F0A" w:rsidR="00DC3B68" w:rsidRPr="00907B70" w:rsidRDefault="00FB2AB5" w:rsidP="008F15F4">
            <w:pPr>
              <w:spacing w:after="0" w:line="240" w:lineRule="auto"/>
            </w:pPr>
            <w:r w:rsidRPr="00907B70">
              <w:t>6</w:t>
            </w:r>
            <w:r w:rsidR="00DC3B68" w:rsidRPr="00907B70">
              <w:t xml:space="preserve"> seconds</w:t>
            </w:r>
          </w:p>
        </w:tc>
      </w:tr>
      <w:tr w:rsidR="00DC3B68" w:rsidRPr="00907B70" w14:paraId="42297DC7" w14:textId="77777777" w:rsidTr="00A1320C">
        <w:trPr>
          <w:trHeight w:val="224"/>
        </w:trPr>
        <w:tc>
          <w:tcPr>
            <w:tcW w:w="3258" w:type="dxa"/>
            <w:gridSpan w:val="2"/>
            <w:shd w:val="clear" w:color="DAEEF3" w:themeColor="accent5" w:themeTint="33" w:fill="DAEEF3" w:themeFill="accent5" w:themeFillTint="33"/>
          </w:tcPr>
          <w:p w14:paraId="5E2426F0" w14:textId="77777777" w:rsidR="00DC3B68" w:rsidRPr="00907B70" w:rsidRDefault="00DC3B68" w:rsidP="008F15F4">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14:paraId="2BF6B069" w14:textId="4E4EFC7A" w:rsidR="00DC3B68" w:rsidRPr="00907B70" w:rsidRDefault="009C0BDD" w:rsidP="008F15F4">
            <w:pPr>
              <w:spacing w:after="0" w:line="240" w:lineRule="auto"/>
            </w:pPr>
            <w:r>
              <w:t>3</w:t>
            </w:r>
          </w:p>
        </w:tc>
        <w:tc>
          <w:tcPr>
            <w:tcW w:w="2880" w:type="dxa"/>
            <w:gridSpan w:val="2"/>
            <w:shd w:val="clear" w:color="DAEEF3" w:themeColor="accent5" w:themeTint="33" w:fill="DAEEF3" w:themeFill="accent5" w:themeFillTint="33"/>
          </w:tcPr>
          <w:p w14:paraId="31DA8336" w14:textId="77777777" w:rsidR="00DC3B68" w:rsidRPr="00907B70" w:rsidRDefault="00DC3B68" w:rsidP="008F15F4">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14:paraId="26E88B01" w14:textId="66C8922F" w:rsidR="00DC3B68" w:rsidRPr="00907B70" w:rsidRDefault="009C0BDD" w:rsidP="008F15F4">
            <w:pPr>
              <w:spacing w:after="0" w:line="240" w:lineRule="auto"/>
            </w:pPr>
            <w:r>
              <w:t>3</w:t>
            </w:r>
          </w:p>
        </w:tc>
      </w:tr>
      <w:tr w:rsidR="00DC3B68" w:rsidRPr="00907B70" w14:paraId="27E4F4C8" w14:textId="77777777" w:rsidTr="00A1320C">
        <w:trPr>
          <w:trHeight w:val="224"/>
        </w:trPr>
        <w:tc>
          <w:tcPr>
            <w:tcW w:w="9363" w:type="dxa"/>
            <w:gridSpan w:val="10"/>
            <w:shd w:val="clear" w:color="DAEEF3" w:themeColor="accent5" w:themeTint="33" w:fill="92CDDC" w:themeFill="accent5" w:themeFillTint="99"/>
          </w:tcPr>
          <w:p w14:paraId="4CCB2205" w14:textId="77777777" w:rsidR="00DC3B68" w:rsidRPr="00907B70" w:rsidRDefault="00DC3B68" w:rsidP="008F15F4">
            <w:pPr>
              <w:spacing w:after="0" w:line="240" w:lineRule="auto"/>
            </w:pPr>
            <w:r w:rsidRPr="00907B70">
              <w:rPr>
                <w:b/>
              </w:rPr>
              <w:t>Speech Settings</w:t>
            </w:r>
          </w:p>
        </w:tc>
      </w:tr>
      <w:tr w:rsidR="00DC3B68" w:rsidRPr="00907B70" w14:paraId="60F1F0EC" w14:textId="77777777" w:rsidTr="00A1320C">
        <w:trPr>
          <w:trHeight w:val="224"/>
        </w:trPr>
        <w:tc>
          <w:tcPr>
            <w:tcW w:w="3258" w:type="dxa"/>
            <w:gridSpan w:val="2"/>
            <w:shd w:val="solid" w:color="DAEEF3" w:themeColor="accent5" w:themeTint="33" w:fill="CCFFFF"/>
          </w:tcPr>
          <w:p w14:paraId="158F63C4" w14:textId="77777777" w:rsidR="00DC3B68" w:rsidRPr="00907B70" w:rsidRDefault="00DC3B68" w:rsidP="008F15F4">
            <w:pPr>
              <w:spacing w:after="0" w:line="240" w:lineRule="auto"/>
              <w:rPr>
                <w:b/>
              </w:rPr>
            </w:pPr>
            <w:r w:rsidRPr="00907B70">
              <w:rPr>
                <w:b/>
              </w:rPr>
              <w:t>Grammar Name(s):</w:t>
            </w:r>
          </w:p>
        </w:tc>
        <w:tc>
          <w:tcPr>
            <w:tcW w:w="6105" w:type="dxa"/>
            <w:gridSpan w:val="8"/>
          </w:tcPr>
          <w:p w14:paraId="73DAF9BD" w14:textId="77777777" w:rsidR="00DC3B68" w:rsidRDefault="009C0BDD" w:rsidP="008F15F4">
            <w:pPr>
              <w:spacing w:after="0" w:line="240" w:lineRule="auto"/>
            </w:pPr>
            <w:r>
              <w:t>1515</w:t>
            </w:r>
            <w:r w:rsidR="00DC3B68" w:rsidRPr="00907B70">
              <w:t>_</w:t>
            </w:r>
            <w:r>
              <w:t>AskPmt</w:t>
            </w:r>
            <w:r w:rsidR="00DC3B68" w:rsidRPr="00907B70">
              <w:t>.grxml</w:t>
            </w:r>
          </w:p>
          <w:p w14:paraId="38F31824" w14:textId="650DB98F" w:rsidR="009C0BDD" w:rsidRPr="00907B70" w:rsidRDefault="009C0BDD" w:rsidP="008F15F4">
            <w:pPr>
              <w:spacing w:after="0" w:line="240" w:lineRule="auto"/>
            </w:pPr>
            <w:r>
              <w:t>1515</w:t>
            </w:r>
            <w:r w:rsidRPr="00907B70">
              <w:t>_</w:t>
            </w:r>
            <w:r>
              <w:t>AskPmtDTMF</w:t>
            </w:r>
            <w:r w:rsidRPr="00907B70">
              <w:t>.grxml</w:t>
            </w:r>
          </w:p>
        </w:tc>
      </w:tr>
      <w:tr w:rsidR="00FB2AB5" w:rsidRPr="00907B70" w14:paraId="1B43B260" w14:textId="77777777" w:rsidTr="00A1320C">
        <w:trPr>
          <w:trHeight w:val="341"/>
        </w:trPr>
        <w:tc>
          <w:tcPr>
            <w:tcW w:w="3258" w:type="dxa"/>
            <w:gridSpan w:val="2"/>
            <w:shd w:val="solid" w:color="DAEEF3" w:themeColor="accent5" w:themeTint="33" w:fill="CCFFFF"/>
          </w:tcPr>
          <w:p w14:paraId="67539F5A" w14:textId="77777777" w:rsidR="00FB2AB5" w:rsidRPr="00907B70" w:rsidRDefault="00FB2AB5" w:rsidP="002663BD">
            <w:pPr>
              <w:spacing w:after="0" w:line="240" w:lineRule="auto"/>
              <w:rPr>
                <w:b/>
              </w:rPr>
            </w:pPr>
            <w:proofErr w:type="spellStart"/>
            <w:r w:rsidRPr="00907B70">
              <w:rPr>
                <w:b/>
              </w:rPr>
              <w:t>MinConfidenceScore</w:t>
            </w:r>
            <w:proofErr w:type="spellEnd"/>
          </w:p>
        </w:tc>
        <w:tc>
          <w:tcPr>
            <w:tcW w:w="1260" w:type="dxa"/>
            <w:gridSpan w:val="4"/>
          </w:tcPr>
          <w:p w14:paraId="0E153CAE" w14:textId="39FB3E4E" w:rsidR="00FB2AB5" w:rsidRPr="00907B70" w:rsidRDefault="009C0BDD" w:rsidP="002663BD">
            <w:pPr>
              <w:spacing w:after="0" w:line="240" w:lineRule="auto"/>
            </w:pPr>
            <w:r>
              <w:t>.4</w:t>
            </w:r>
          </w:p>
        </w:tc>
        <w:tc>
          <w:tcPr>
            <w:tcW w:w="2430" w:type="dxa"/>
            <w:shd w:val="solid" w:color="DAEEF3" w:themeColor="accent5" w:themeTint="33" w:fill="F2F2F2"/>
          </w:tcPr>
          <w:p w14:paraId="5FC591C9" w14:textId="77777777" w:rsidR="00FB2AB5" w:rsidRPr="00907B70" w:rsidRDefault="00FB2AB5" w:rsidP="002663BD">
            <w:pPr>
              <w:spacing w:after="0" w:line="240" w:lineRule="auto"/>
              <w:rPr>
                <w:b/>
              </w:rPr>
            </w:pPr>
            <w:proofErr w:type="spellStart"/>
            <w:r w:rsidRPr="00907B70">
              <w:rPr>
                <w:b/>
              </w:rPr>
              <w:t>MedConfidenceScore</w:t>
            </w:r>
            <w:proofErr w:type="spellEnd"/>
          </w:p>
        </w:tc>
        <w:tc>
          <w:tcPr>
            <w:tcW w:w="2415" w:type="dxa"/>
            <w:gridSpan w:val="3"/>
          </w:tcPr>
          <w:p w14:paraId="3976BD29" w14:textId="3AB6244D" w:rsidR="00FB2AB5" w:rsidRPr="00907B70" w:rsidRDefault="009C0BDD" w:rsidP="002663BD">
            <w:pPr>
              <w:spacing w:after="0" w:line="240" w:lineRule="auto"/>
            </w:pPr>
            <w:r>
              <w:t>.6</w:t>
            </w:r>
          </w:p>
        </w:tc>
      </w:tr>
      <w:tr w:rsidR="00FB2AB5" w:rsidRPr="00907B70" w14:paraId="30AD6AC4" w14:textId="77777777" w:rsidTr="00A1320C">
        <w:trPr>
          <w:trHeight w:val="242"/>
        </w:trPr>
        <w:tc>
          <w:tcPr>
            <w:tcW w:w="3258" w:type="dxa"/>
            <w:gridSpan w:val="2"/>
            <w:shd w:val="solid" w:color="DAEEF3" w:themeColor="accent5" w:themeTint="33" w:fill="CCFFFF"/>
          </w:tcPr>
          <w:p w14:paraId="0F1ED69C" w14:textId="77777777" w:rsidR="00FB2AB5" w:rsidRPr="00907B70" w:rsidRDefault="00FB2AB5" w:rsidP="002663BD">
            <w:pPr>
              <w:spacing w:after="0" w:line="240" w:lineRule="auto"/>
              <w:rPr>
                <w:b/>
              </w:rPr>
            </w:pPr>
            <w:proofErr w:type="spellStart"/>
            <w:r w:rsidRPr="00907B70">
              <w:rPr>
                <w:b/>
              </w:rPr>
              <w:t>NBest</w:t>
            </w:r>
            <w:proofErr w:type="spellEnd"/>
          </w:p>
        </w:tc>
        <w:tc>
          <w:tcPr>
            <w:tcW w:w="1260" w:type="dxa"/>
            <w:gridSpan w:val="4"/>
          </w:tcPr>
          <w:p w14:paraId="2D1BC7F5" w14:textId="58279AAB" w:rsidR="00FB2AB5" w:rsidRPr="00907B70" w:rsidRDefault="00EE2865" w:rsidP="002663BD">
            <w:pPr>
              <w:spacing w:after="0" w:line="240" w:lineRule="auto"/>
            </w:pPr>
            <w:r>
              <w:t>0</w:t>
            </w:r>
          </w:p>
        </w:tc>
        <w:tc>
          <w:tcPr>
            <w:tcW w:w="2430" w:type="dxa"/>
            <w:shd w:val="solid" w:color="DAEEF3" w:themeColor="accent5" w:themeTint="33" w:fill="F2F2F2"/>
          </w:tcPr>
          <w:p w14:paraId="1DD2DF11" w14:textId="77777777" w:rsidR="00FB2AB5" w:rsidRPr="00907B70" w:rsidRDefault="00FB2AB5" w:rsidP="002663BD">
            <w:pPr>
              <w:spacing w:after="0" w:line="240" w:lineRule="auto"/>
              <w:rPr>
                <w:b/>
              </w:rPr>
            </w:pPr>
            <w:proofErr w:type="spellStart"/>
            <w:r w:rsidRPr="00907B70">
              <w:rPr>
                <w:b/>
              </w:rPr>
              <w:t>BargeIn</w:t>
            </w:r>
            <w:proofErr w:type="spellEnd"/>
          </w:p>
        </w:tc>
        <w:tc>
          <w:tcPr>
            <w:tcW w:w="2415" w:type="dxa"/>
            <w:gridSpan w:val="3"/>
          </w:tcPr>
          <w:p w14:paraId="3DC45994" w14:textId="77777777" w:rsidR="00FB2AB5" w:rsidRPr="00907B70" w:rsidRDefault="00FB2AB5" w:rsidP="002663BD">
            <w:pPr>
              <w:spacing w:after="0" w:line="240" w:lineRule="auto"/>
            </w:pPr>
            <w:r w:rsidRPr="00907B70">
              <w:t>True</w:t>
            </w:r>
          </w:p>
        </w:tc>
      </w:tr>
      <w:tr w:rsidR="00FB2AB5" w:rsidRPr="00907B70" w14:paraId="7DB5E9D1" w14:textId="77777777" w:rsidTr="00A1320C">
        <w:trPr>
          <w:trHeight w:val="242"/>
        </w:trPr>
        <w:tc>
          <w:tcPr>
            <w:tcW w:w="3258" w:type="dxa"/>
            <w:gridSpan w:val="2"/>
            <w:shd w:val="solid" w:color="DAEEF3" w:themeColor="accent5" w:themeTint="33" w:fill="CCFFFF"/>
          </w:tcPr>
          <w:p w14:paraId="07E5BF8B" w14:textId="77777777" w:rsidR="00FB2AB5" w:rsidRPr="00907B70" w:rsidRDefault="00FB2AB5" w:rsidP="002663BD">
            <w:pPr>
              <w:spacing w:after="0" w:line="240" w:lineRule="auto"/>
              <w:rPr>
                <w:b/>
              </w:rPr>
            </w:pPr>
            <w:proofErr w:type="spellStart"/>
            <w:r w:rsidRPr="00907B70">
              <w:rPr>
                <w:b/>
              </w:rPr>
              <w:t>Completetimeout</w:t>
            </w:r>
            <w:proofErr w:type="spellEnd"/>
          </w:p>
        </w:tc>
        <w:tc>
          <w:tcPr>
            <w:tcW w:w="1260" w:type="dxa"/>
            <w:gridSpan w:val="4"/>
          </w:tcPr>
          <w:p w14:paraId="13F1DEE9" w14:textId="77777777" w:rsidR="00FB2AB5" w:rsidRPr="00907B70" w:rsidRDefault="00FB2AB5" w:rsidP="002663BD">
            <w:pPr>
              <w:spacing w:after="0" w:line="240" w:lineRule="auto"/>
            </w:pPr>
            <w:r w:rsidRPr="00907B70">
              <w:t>0</w:t>
            </w:r>
          </w:p>
        </w:tc>
        <w:tc>
          <w:tcPr>
            <w:tcW w:w="2430" w:type="dxa"/>
            <w:shd w:val="solid" w:color="DAEEF3" w:themeColor="accent5" w:themeTint="33" w:fill="F2F2F2"/>
          </w:tcPr>
          <w:p w14:paraId="410158F3" w14:textId="77777777" w:rsidR="00FB2AB5" w:rsidRPr="00907B70" w:rsidRDefault="00FB2AB5" w:rsidP="002663BD">
            <w:pPr>
              <w:spacing w:after="0" w:line="240" w:lineRule="auto"/>
              <w:rPr>
                <w:b/>
              </w:rPr>
            </w:pPr>
            <w:proofErr w:type="spellStart"/>
            <w:r w:rsidRPr="00907B70">
              <w:rPr>
                <w:b/>
              </w:rPr>
              <w:t>Incompletetimeout</w:t>
            </w:r>
            <w:proofErr w:type="spellEnd"/>
          </w:p>
        </w:tc>
        <w:tc>
          <w:tcPr>
            <w:tcW w:w="2415" w:type="dxa"/>
            <w:gridSpan w:val="3"/>
          </w:tcPr>
          <w:p w14:paraId="6BBE46FB" w14:textId="77777777" w:rsidR="00FB2AB5" w:rsidRPr="00907B70" w:rsidRDefault="00FB2AB5" w:rsidP="002663BD">
            <w:pPr>
              <w:spacing w:after="0" w:line="240" w:lineRule="auto"/>
            </w:pPr>
            <w:r w:rsidRPr="00907B70">
              <w:t xml:space="preserve">1500 </w:t>
            </w:r>
            <w:proofErr w:type="spellStart"/>
            <w:r w:rsidRPr="00907B70">
              <w:t>ms</w:t>
            </w:r>
            <w:proofErr w:type="spellEnd"/>
          </w:p>
        </w:tc>
      </w:tr>
      <w:tr w:rsidR="00FB2AB5" w:rsidRPr="00907B70" w14:paraId="26834525" w14:textId="77777777" w:rsidTr="00A1320C">
        <w:trPr>
          <w:trHeight w:val="242"/>
        </w:trPr>
        <w:tc>
          <w:tcPr>
            <w:tcW w:w="3258" w:type="dxa"/>
            <w:gridSpan w:val="2"/>
            <w:shd w:val="solid" w:color="DAEEF3" w:themeColor="accent5" w:themeTint="33" w:fill="CCFFFF"/>
          </w:tcPr>
          <w:p w14:paraId="46D7E0A6" w14:textId="77777777" w:rsidR="00FB2AB5" w:rsidRPr="00907B70" w:rsidRDefault="00FB2AB5" w:rsidP="002663BD">
            <w:pPr>
              <w:spacing w:after="0" w:line="240" w:lineRule="auto"/>
              <w:rPr>
                <w:b/>
              </w:rPr>
            </w:pPr>
            <w:proofErr w:type="spellStart"/>
            <w:r w:rsidRPr="00907B70">
              <w:rPr>
                <w:b/>
              </w:rPr>
              <w:t>MaxSpeechTimeout</w:t>
            </w:r>
            <w:proofErr w:type="spellEnd"/>
          </w:p>
        </w:tc>
        <w:tc>
          <w:tcPr>
            <w:tcW w:w="1260" w:type="dxa"/>
            <w:gridSpan w:val="4"/>
          </w:tcPr>
          <w:p w14:paraId="62D22588" w14:textId="77777777" w:rsidR="00FB2AB5" w:rsidRPr="00907B70" w:rsidRDefault="00FB2AB5" w:rsidP="002663BD">
            <w:pPr>
              <w:spacing w:after="0" w:line="240" w:lineRule="auto"/>
            </w:pPr>
            <w:r w:rsidRPr="00907B70">
              <w:t>22 seconds</w:t>
            </w:r>
          </w:p>
        </w:tc>
        <w:tc>
          <w:tcPr>
            <w:tcW w:w="2430" w:type="dxa"/>
            <w:shd w:val="clear" w:color="DAEEF3" w:themeColor="accent5" w:themeTint="33" w:fill="DAEEF3" w:themeFill="accent5" w:themeFillTint="33"/>
          </w:tcPr>
          <w:p w14:paraId="32F6BB75" w14:textId="77777777" w:rsidR="00FB2AB5" w:rsidRPr="00907B70" w:rsidRDefault="00FB2AB5" w:rsidP="002663BD">
            <w:pPr>
              <w:spacing w:after="0" w:line="240" w:lineRule="auto"/>
              <w:rPr>
                <w:b/>
              </w:rPr>
            </w:pPr>
            <w:r w:rsidRPr="00907B70">
              <w:rPr>
                <w:b/>
              </w:rPr>
              <w:t>Sensitivity</w:t>
            </w:r>
          </w:p>
        </w:tc>
        <w:tc>
          <w:tcPr>
            <w:tcW w:w="2415" w:type="dxa"/>
            <w:gridSpan w:val="3"/>
            <w:shd w:val="clear" w:color="DAEEF3" w:themeColor="accent5" w:themeTint="33" w:fill="auto"/>
          </w:tcPr>
          <w:p w14:paraId="3E82444E" w14:textId="77777777" w:rsidR="00FB2AB5" w:rsidRPr="00907B70" w:rsidRDefault="00FB2AB5" w:rsidP="002663BD">
            <w:pPr>
              <w:spacing w:after="0" w:line="240" w:lineRule="auto"/>
              <w:rPr>
                <w:b/>
              </w:rPr>
            </w:pPr>
            <w:r w:rsidRPr="00907B70">
              <w:t>0.4</w:t>
            </w:r>
          </w:p>
        </w:tc>
      </w:tr>
      <w:tr w:rsidR="00DC3B68" w:rsidRPr="00907B70" w14:paraId="2CB5B3F2" w14:textId="77777777" w:rsidTr="00A1320C">
        <w:tc>
          <w:tcPr>
            <w:tcW w:w="9363" w:type="dxa"/>
            <w:gridSpan w:val="10"/>
            <w:tcBorders>
              <w:bottom w:val="single" w:sz="4" w:space="0" w:color="000000"/>
            </w:tcBorders>
            <w:shd w:val="clear" w:color="auto" w:fill="92CDDC" w:themeFill="accent5" w:themeFillTint="99"/>
          </w:tcPr>
          <w:p w14:paraId="610C3763" w14:textId="77777777" w:rsidR="00DC3B68" w:rsidRPr="00907B70" w:rsidRDefault="00DC3B68" w:rsidP="008F15F4">
            <w:pPr>
              <w:spacing w:after="0" w:line="240" w:lineRule="auto"/>
              <w:rPr>
                <w:b/>
              </w:rPr>
            </w:pPr>
            <w:r w:rsidRPr="00907B70">
              <w:rPr>
                <w:b/>
              </w:rPr>
              <w:t>DTMF Settings</w:t>
            </w:r>
          </w:p>
        </w:tc>
      </w:tr>
      <w:tr w:rsidR="00DC3B68" w:rsidRPr="00907B70" w14:paraId="2552BA5D" w14:textId="77777777" w:rsidTr="00A1320C">
        <w:tc>
          <w:tcPr>
            <w:tcW w:w="3258" w:type="dxa"/>
            <w:gridSpan w:val="2"/>
            <w:tcBorders>
              <w:bottom w:val="single" w:sz="4" w:space="0" w:color="000000"/>
            </w:tcBorders>
            <w:shd w:val="clear" w:color="auto" w:fill="DAEEF3" w:themeFill="accent5" w:themeFillTint="33"/>
          </w:tcPr>
          <w:p w14:paraId="51C522BB" w14:textId="77777777" w:rsidR="00DC3B68" w:rsidRPr="00907B70" w:rsidRDefault="00DC3B68" w:rsidP="008F15F4">
            <w:pPr>
              <w:spacing w:after="0" w:line="240" w:lineRule="auto"/>
              <w:rPr>
                <w:b/>
              </w:rPr>
            </w:pPr>
            <w:r w:rsidRPr="00907B70">
              <w:rPr>
                <w:b/>
              </w:rPr>
              <w:t>DTMF Allowed?</w:t>
            </w:r>
          </w:p>
        </w:tc>
        <w:tc>
          <w:tcPr>
            <w:tcW w:w="6105" w:type="dxa"/>
            <w:gridSpan w:val="8"/>
            <w:shd w:val="clear" w:color="auto" w:fill="auto"/>
          </w:tcPr>
          <w:p w14:paraId="12D23548" w14:textId="155AB90B" w:rsidR="00DC3B68" w:rsidRPr="00907B70" w:rsidRDefault="009C0BDD" w:rsidP="008F15F4">
            <w:pPr>
              <w:spacing w:after="0" w:line="240" w:lineRule="auto"/>
            </w:pPr>
            <w:proofErr w:type="spellStart"/>
            <w:r>
              <w:t>Sí</w:t>
            </w:r>
            <w:proofErr w:type="spellEnd"/>
          </w:p>
        </w:tc>
      </w:tr>
      <w:tr w:rsidR="00DC3B68" w:rsidRPr="00907B70" w14:paraId="444C8350" w14:textId="77777777" w:rsidTr="00A1320C">
        <w:trPr>
          <w:trHeight w:val="224"/>
        </w:trPr>
        <w:tc>
          <w:tcPr>
            <w:tcW w:w="3258" w:type="dxa"/>
            <w:gridSpan w:val="2"/>
            <w:shd w:val="solid" w:color="DAEEF3" w:themeColor="accent5" w:themeTint="33" w:fill="F2F2F2"/>
          </w:tcPr>
          <w:p w14:paraId="71C445E4" w14:textId="77777777" w:rsidR="00DC3B68" w:rsidRPr="00907B70" w:rsidRDefault="00DC3B68" w:rsidP="008F15F4">
            <w:pPr>
              <w:spacing w:after="0" w:line="240" w:lineRule="auto"/>
              <w:rPr>
                <w:b/>
              </w:rPr>
            </w:pPr>
            <w:proofErr w:type="spellStart"/>
            <w:r w:rsidRPr="00907B70">
              <w:rPr>
                <w:b/>
              </w:rPr>
              <w:t>MinDigits</w:t>
            </w:r>
            <w:proofErr w:type="spellEnd"/>
          </w:p>
        </w:tc>
        <w:tc>
          <w:tcPr>
            <w:tcW w:w="1036" w:type="dxa"/>
            <w:gridSpan w:val="3"/>
          </w:tcPr>
          <w:p w14:paraId="11BA404E" w14:textId="5A032F88" w:rsidR="00DC3B68" w:rsidRPr="00907B70" w:rsidRDefault="009C0BDD" w:rsidP="008F15F4">
            <w:pPr>
              <w:spacing w:after="0" w:line="240" w:lineRule="auto"/>
            </w:pPr>
            <w:r>
              <w:t>1</w:t>
            </w:r>
          </w:p>
        </w:tc>
        <w:tc>
          <w:tcPr>
            <w:tcW w:w="2654" w:type="dxa"/>
            <w:gridSpan w:val="2"/>
            <w:shd w:val="solid" w:color="DAEEF3" w:themeColor="accent5" w:themeTint="33" w:fill="F2F2F2"/>
          </w:tcPr>
          <w:p w14:paraId="3141A935" w14:textId="77777777" w:rsidR="00DC3B68" w:rsidRPr="00907B70" w:rsidRDefault="00DC3B68" w:rsidP="008F15F4">
            <w:pPr>
              <w:spacing w:after="0" w:line="240" w:lineRule="auto"/>
              <w:rPr>
                <w:b/>
              </w:rPr>
            </w:pPr>
            <w:proofErr w:type="spellStart"/>
            <w:r w:rsidRPr="00907B70">
              <w:rPr>
                <w:b/>
              </w:rPr>
              <w:t>MaxDigits</w:t>
            </w:r>
            <w:proofErr w:type="spellEnd"/>
          </w:p>
        </w:tc>
        <w:tc>
          <w:tcPr>
            <w:tcW w:w="2415" w:type="dxa"/>
            <w:gridSpan w:val="3"/>
          </w:tcPr>
          <w:p w14:paraId="3F052AEC" w14:textId="7F1D1606" w:rsidR="00DC3B68" w:rsidRPr="00907B70" w:rsidRDefault="009C0BDD" w:rsidP="008F15F4">
            <w:pPr>
              <w:spacing w:after="0" w:line="240" w:lineRule="auto"/>
            </w:pPr>
            <w:r>
              <w:t>1</w:t>
            </w:r>
          </w:p>
        </w:tc>
      </w:tr>
      <w:tr w:rsidR="00DC3B68" w:rsidRPr="00907B70" w14:paraId="7A4E2FAB" w14:textId="77777777" w:rsidTr="00A1320C">
        <w:trPr>
          <w:trHeight w:val="233"/>
        </w:trPr>
        <w:tc>
          <w:tcPr>
            <w:tcW w:w="3258" w:type="dxa"/>
            <w:gridSpan w:val="2"/>
            <w:shd w:val="solid" w:color="DAEEF3" w:themeColor="accent5" w:themeTint="33" w:fill="F2F2F2"/>
          </w:tcPr>
          <w:p w14:paraId="46567D43" w14:textId="77777777" w:rsidR="00DC3B68" w:rsidRPr="00907B70" w:rsidRDefault="00DC3B68" w:rsidP="008F15F4">
            <w:pPr>
              <w:spacing w:after="0" w:line="240" w:lineRule="auto"/>
              <w:rPr>
                <w:b/>
              </w:rPr>
            </w:pPr>
            <w:proofErr w:type="spellStart"/>
            <w:r w:rsidRPr="00907B70">
              <w:rPr>
                <w:b/>
              </w:rPr>
              <w:t>TerminationDigit</w:t>
            </w:r>
            <w:proofErr w:type="spellEnd"/>
          </w:p>
        </w:tc>
        <w:tc>
          <w:tcPr>
            <w:tcW w:w="1036" w:type="dxa"/>
            <w:gridSpan w:val="3"/>
          </w:tcPr>
          <w:p w14:paraId="7F104E13" w14:textId="77777777" w:rsidR="00DC3B68" w:rsidRPr="00907B70" w:rsidRDefault="00DC3B68" w:rsidP="008F15F4">
            <w:pPr>
              <w:spacing w:after="0" w:line="240" w:lineRule="auto"/>
            </w:pPr>
            <w:r w:rsidRPr="00907B70">
              <w:t>N/A</w:t>
            </w:r>
          </w:p>
        </w:tc>
        <w:tc>
          <w:tcPr>
            <w:tcW w:w="2654" w:type="dxa"/>
            <w:gridSpan w:val="2"/>
            <w:shd w:val="solid" w:color="DAEEF3" w:themeColor="accent5" w:themeTint="33" w:fill="F2F2F2"/>
          </w:tcPr>
          <w:p w14:paraId="2F902DD5" w14:textId="77777777" w:rsidR="00DC3B68" w:rsidRPr="00907B70" w:rsidRDefault="00DC3B68" w:rsidP="008F15F4">
            <w:pPr>
              <w:spacing w:after="0" w:line="240" w:lineRule="auto"/>
              <w:rPr>
                <w:b/>
              </w:rPr>
            </w:pPr>
            <w:r w:rsidRPr="00907B70">
              <w:rPr>
                <w:b/>
              </w:rPr>
              <w:t>Interdigit Timeout</w:t>
            </w:r>
          </w:p>
        </w:tc>
        <w:tc>
          <w:tcPr>
            <w:tcW w:w="2415" w:type="dxa"/>
            <w:gridSpan w:val="3"/>
          </w:tcPr>
          <w:p w14:paraId="493B12D4" w14:textId="2D20BD56" w:rsidR="00DC3B68" w:rsidRPr="00907B70" w:rsidRDefault="00FB2AB5" w:rsidP="008F15F4">
            <w:pPr>
              <w:spacing w:after="0" w:line="240" w:lineRule="auto"/>
            </w:pPr>
            <w:r w:rsidRPr="00907B70">
              <w:t>5 seconds</w:t>
            </w:r>
          </w:p>
        </w:tc>
      </w:tr>
      <w:tr w:rsidR="00255691" w:rsidRPr="00907B70" w14:paraId="63C72A8A" w14:textId="77777777" w:rsidTr="00A1320C">
        <w:trPr>
          <w:trHeight w:val="305"/>
        </w:trPr>
        <w:tc>
          <w:tcPr>
            <w:tcW w:w="9363" w:type="dxa"/>
            <w:gridSpan w:val="10"/>
            <w:shd w:val="clear" w:color="auto" w:fill="000000" w:themeFill="text1"/>
            <w:vAlign w:val="center"/>
          </w:tcPr>
          <w:p w14:paraId="52F6DE9E" w14:textId="77777777" w:rsidR="00255691" w:rsidRPr="00907B70" w:rsidRDefault="00255691" w:rsidP="00255691">
            <w:pPr>
              <w:spacing w:after="0" w:line="240" w:lineRule="auto"/>
              <w:rPr>
                <w:b/>
                <w:sz w:val="24"/>
                <w:szCs w:val="24"/>
              </w:rPr>
            </w:pPr>
          </w:p>
        </w:tc>
      </w:tr>
      <w:tr w:rsidR="00255691" w:rsidRPr="00907B70" w14:paraId="293936B5" w14:textId="77777777" w:rsidTr="00A1320C">
        <w:trPr>
          <w:trHeight w:val="305"/>
        </w:trPr>
        <w:tc>
          <w:tcPr>
            <w:tcW w:w="9363" w:type="dxa"/>
            <w:gridSpan w:val="10"/>
            <w:shd w:val="clear" w:color="auto" w:fill="D9D9D9"/>
            <w:vAlign w:val="center"/>
          </w:tcPr>
          <w:p w14:paraId="6AB7D37C" w14:textId="77777777" w:rsidR="00255691" w:rsidRPr="00907B70" w:rsidRDefault="00255691" w:rsidP="00255691">
            <w:pPr>
              <w:spacing w:after="0" w:line="240" w:lineRule="auto"/>
              <w:rPr>
                <w:b/>
                <w:sz w:val="24"/>
                <w:szCs w:val="24"/>
              </w:rPr>
            </w:pPr>
            <w:r w:rsidRPr="00907B70">
              <w:rPr>
                <w:b/>
                <w:sz w:val="24"/>
                <w:szCs w:val="24"/>
              </w:rPr>
              <w:t>Initial Prompts</w:t>
            </w:r>
          </w:p>
        </w:tc>
      </w:tr>
      <w:tr w:rsidR="00255691" w:rsidRPr="00907B70" w14:paraId="0CCDFDA5" w14:textId="77777777" w:rsidTr="00A1320C">
        <w:trPr>
          <w:trHeight w:val="305"/>
        </w:trPr>
        <w:tc>
          <w:tcPr>
            <w:tcW w:w="2178" w:type="dxa"/>
            <w:tcBorders>
              <w:bottom w:val="single" w:sz="4" w:space="0" w:color="000000"/>
            </w:tcBorders>
            <w:shd w:val="clear" w:color="auto" w:fill="DAEEF3" w:themeFill="accent5" w:themeFillTint="33"/>
            <w:vAlign w:val="center"/>
          </w:tcPr>
          <w:p w14:paraId="12F47E7F" w14:textId="77777777" w:rsidR="00255691" w:rsidRPr="00907B70" w:rsidRDefault="00255691" w:rsidP="00255691">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48A57F37" w14:textId="77777777" w:rsidR="00255691" w:rsidRPr="00907B70" w:rsidRDefault="00255691" w:rsidP="00255691">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100E39D9" w14:textId="77777777" w:rsidR="00255691" w:rsidRPr="00907B70" w:rsidRDefault="00255691" w:rsidP="00255691">
            <w:pPr>
              <w:spacing w:after="0" w:line="240" w:lineRule="auto"/>
              <w:jc w:val="center"/>
              <w:rPr>
                <w:b/>
                <w:i/>
              </w:rPr>
            </w:pPr>
            <w:r w:rsidRPr="00907B70">
              <w:rPr>
                <w:b/>
                <w:i/>
              </w:rPr>
              <w:t>Wording</w:t>
            </w:r>
          </w:p>
        </w:tc>
      </w:tr>
      <w:tr w:rsidR="00255691" w:rsidRPr="00F85F27" w14:paraId="7413647C" w14:textId="77777777" w:rsidTr="00A1320C">
        <w:trPr>
          <w:trHeight w:val="305"/>
        </w:trPr>
        <w:tc>
          <w:tcPr>
            <w:tcW w:w="2178" w:type="dxa"/>
            <w:tcBorders>
              <w:bottom w:val="single" w:sz="4" w:space="0" w:color="000000"/>
            </w:tcBorders>
            <w:shd w:val="clear" w:color="auto" w:fill="auto"/>
          </w:tcPr>
          <w:p w14:paraId="5588652D" w14:textId="2BD24959" w:rsidR="00255691" w:rsidRPr="00907B70" w:rsidRDefault="009C0BDD" w:rsidP="00255691">
            <w:pPr>
              <w:spacing w:after="0" w:line="240" w:lineRule="auto"/>
              <w:rPr>
                <w:sz w:val="20"/>
                <w:szCs w:val="20"/>
              </w:rPr>
            </w:pPr>
            <w:r>
              <w:rPr>
                <w:sz w:val="20"/>
                <w:szCs w:val="20"/>
              </w:rPr>
              <w:t>1515</w:t>
            </w:r>
            <w:r w:rsidR="00255691" w:rsidRPr="00907B70">
              <w:rPr>
                <w:sz w:val="20"/>
                <w:szCs w:val="20"/>
              </w:rPr>
              <w:t>-1.wav</w:t>
            </w:r>
          </w:p>
        </w:tc>
        <w:tc>
          <w:tcPr>
            <w:tcW w:w="1800" w:type="dxa"/>
            <w:gridSpan w:val="2"/>
            <w:tcBorders>
              <w:bottom w:val="single" w:sz="4" w:space="0" w:color="000000"/>
            </w:tcBorders>
            <w:shd w:val="clear" w:color="auto" w:fill="auto"/>
          </w:tcPr>
          <w:p w14:paraId="6C9E5F10" w14:textId="77218713" w:rsidR="00255691" w:rsidRPr="00907B70" w:rsidRDefault="00255691" w:rsidP="00255691">
            <w:pPr>
              <w:spacing w:after="0" w:line="240" w:lineRule="auto"/>
              <w:rPr>
                <w:sz w:val="20"/>
                <w:szCs w:val="20"/>
              </w:rPr>
            </w:pPr>
          </w:p>
        </w:tc>
        <w:tc>
          <w:tcPr>
            <w:tcW w:w="5385" w:type="dxa"/>
            <w:gridSpan w:val="7"/>
            <w:tcBorders>
              <w:bottom w:val="single" w:sz="4" w:space="0" w:color="000000"/>
            </w:tcBorders>
            <w:shd w:val="clear" w:color="auto" w:fill="auto"/>
            <w:vAlign w:val="center"/>
          </w:tcPr>
          <w:p w14:paraId="4D453BC9" w14:textId="1EB488AB" w:rsidR="00255691" w:rsidRPr="00F03FB4" w:rsidRDefault="00EE21F0" w:rsidP="00907B70">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¿Desearía realizar un pago hoy?</w:t>
            </w:r>
          </w:p>
        </w:tc>
      </w:tr>
      <w:tr w:rsidR="00255691" w:rsidRPr="00907B70" w14:paraId="3381E79B" w14:textId="77777777" w:rsidTr="00A1320C">
        <w:trPr>
          <w:trHeight w:val="305"/>
        </w:trPr>
        <w:tc>
          <w:tcPr>
            <w:tcW w:w="9363" w:type="dxa"/>
            <w:gridSpan w:val="10"/>
            <w:tcBorders>
              <w:bottom w:val="single" w:sz="4" w:space="0" w:color="000000"/>
            </w:tcBorders>
            <w:shd w:val="clear" w:color="auto" w:fill="D9D9D9"/>
            <w:vAlign w:val="center"/>
          </w:tcPr>
          <w:p w14:paraId="2702DA6A" w14:textId="77777777" w:rsidR="00255691" w:rsidRPr="00907B70" w:rsidRDefault="00255691" w:rsidP="00255691">
            <w:pPr>
              <w:spacing w:after="0" w:line="240" w:lineRule="auto"/>
              <w:rPr>
                <w:b/>
                <w:sz w:val="24"/>
                <w:szCs w:val="24"/>
              </w:rPr>
            </w:pPr>
            <w:r w:rsidRPr="00907B70">
              <w:rPr>
                <w:b/>
                <w:sz w:val="24"/>
                <w:szCs w:val="24"/>
              </w:rPr>
              <w:t>Retry Prompts</w:t>
            </w:r>
          </w:p>
        </w:tc>
      </w:tr>
      <w:tr w:rsidR="00255691" w:rsidRPr="00907B70" w14:paraId="1D397F49" w14:textId="77777777" w:rsidTr="00A1320C">
        <w:trPr>
          <w:trHeight w:val="305"/>
        </w:trPr>
        <w:tc>
          <w:tcPr>
            <w:tcW w:w="2178" w:type="dxa"/>
            <w:tcBorders>
              <w:bottom w:val="single" w:sz="4" w:space="0" w:color="000000"/>
            </w:tcBorders>
            <w:shd w:val="clear" w:color="auto" w:fill="DAEEF3" w:themeFill="accent5" w:themeFillTint="33"/>
            <w:vAlign w:val="center"/>
          </w:tcPr>
          <w:p w14:paraId="199EE9A5" w14:textId="77777777" w:rsidR="00255691" w:rsidRPr="00907B70" w:rsidRDefault="00255691" w:rsidP="00255691">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00762B99" w14:textId="77777777" w:rsidR="00255691" w:rsidRPr="00907B70" w:rsidRDefault="00255691" w:rsidP="00255691">
            <w:pPr>
              <w:spacing w:after="0" w:line="240" w:lineRule="auto"/>
              <w:jc w:val="center"/>
              <w:rPr>
                <w:b/>
                <w:i/>
                <w:sz w:val="24"/>
                <w:szCs w:val="24"/>
              </w:rPr>
            </w:pPr>
            <w:r w:rsidRPr="00907B70">
              <w:rPr>
                <w:b/>
                <w:i/>
              </w:rPr>
              <w:t>Condition</w:t>
            </w:r>
          </w:p>
        </w:tc>
        <w:tc>
          <w:tcPr>
            <w:tcW w:w="3780" w:type="dxa"/>
            <w:gridSpan w:val="5"/>
            <w:tcBorders>
              <w:bottom w:val="single" w:sz="4" w:space="0" w:color="000000"/>
            </w:tcBorders>
            <w:shd w:val="clear" w:color="auto" w:fill="DAEEF3" w:themeFill="accent5" w:themeFillTint="33"/>
            <w:vAlign w:val="center"/>
          </w:tcPr>
          <w:p w14:paraId="50733917" w14:textId="77777777" w:rsidR="00255691" w:rsidRPr="00907B70" w:rsidRDefault="00255691" w:rsidP="00255691">
            <w:pPr>
              <w:spacing w:after="0" w:line="240" w:lineRule="auto"/>
              <w:jc w:val="center"/>
              <w:rPr>
                <w:b/>
                <w:i/>
                <w:sz w:val="24"/>
                <w:szCs w:val="24"/>
              </w:rPr>
            </w:pPr>
            <w:r w:rsidRPr="00907B70">
              <w:rPr>
                <w:b/>
                <w:i/>
              </w:rPr>
              <w:t>Wording</w:t>
            </w:r>
          </w:p>
        </w:tc>
        <w:tc>
          <w:tcPr>
            <w:tcW w:w="1515" w:type="dxa"/>
            <w:tcBorders>
              <w:bottom w:val="single" w:sz="4" w:space="0" w:color="000000"/>
            </w:tcBorders>
            <w:shd w:val="clear" w:color="auto" w:fill="DAEEF3" w:themeFill="accent5" w:themeFillTint="33"/>
            <w:vAlign w:val="center"/>
          </w:tcPr>
          <w:p w14:paraId="6F61FD26" w14:textId="77777777" w:rsidR="00255691" w:rsidRPr="00907B70" w:rsidRDefault="00255691" w:rsidP="00255691">
            <w:pPr>
              <w:spacing w:after="0" w:line="240" w:lineRule="auto"/>
              <w:jc w:val="center"/>
              <w:rPr>
                <w:b/>
                <w:i/>
              </w:rPr>
            </w:pPr>
            <w:r w:rsidRPr="00907B70">
              <w:rPr>
                <w:b/>
                <w:i/>
              </w:rPr>
              <w:t>Transition</w:t>
            </w:r>
          </w:p>
        </w:tc>
      </w:tr>
      <w:tr w:rsidR="009C0BDD" w:rsidRPr="00907B70" w14:paraId="79B611FD" w14:textId="77777777" w:rsidTr="00A1320C">
        <w:trPr>
          <w:trHeight w:val="305"/>
        </w:trPr>
        <w:tc>
          <w:tcPr>
            <w:tcW w:w="2178" w:type="dxa"/>
            <w:tcBorders>
              <w:bottom w:val="single" w:sz="4" w:space="0" w:color="000000"/>
            </w:tcBorders>
            <w:shd w:val="clear" w:color="auto" w:fill="auto"/>
          </w:tcPr>
          <w:p w14:paraId="41D4DD53" w14:textId="2B3E734A" w:rsidR="009C0BDD" w:rsidRPr="00907B70" w:rsidRDefault="009C0BDD" w:rsidP="009C0BDD">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1E3B8FC6" w14:textId="5B3C3375" w:rsidR="009C0BDD" w:rsidRPr="00907B70" w:rsidRDefault="009C0BDD" w:rsidP="009C0BDD">
            <w:pPr>
              <w:spacing w:after="0" w:line="240" w:lineRule="auto"/>
              <w:rPr>
                <w:sz w:val="20"/>
                <w:szCs w:val="20"/>
              </w:rPr>
            </w:pPr>
            <w:r w:rsidRPr="00907B70">
              <w:rPr>
                <w:sz w:val="20"/>
                <w:szCs w:val="20"/>
              </w:rPr>
              <w:t>No Match 1</w:t>
            </w:r>
          </w:p>
        </w:tc>
        <w:tc>
          <w:tcPr>
            <w:tcW w:w="3780" w:type="dxa"/>
            <w:gridSpan w:val="5"/>
            <w:tcBorders>
              <w:bottom w:val="single" w:sz="4" w:space="0" w:color="000000"/>
            </w:tcBorders>
            <w:shd w:val="clear" w:color="auto" w:fill="auto"/>
          </w:tcPr>
          <w:p w14:paraId="6E075181" w14:textId="1A2474ED" w:rsidR="009C0BDD" w:rsidRPr="00907B70" w:rsidRDefault="009C0BDD" w:rsidP="009C0BDD">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29CEB302" w14:textId="21A3761A" w:rsidR="009C0BDD" w:rsidRPr="00907B70" w:rsidRDefault="009C0BDD" w:rsidP="009C0BDD">
            <w:pPr>
              <w:spacing w:after="0" w:line="240" w:lineRule="auto"/>
              <w:rPr>
                <w:sz w:val="20"/>
                <w:szCs w:val="20"/>
              </w:rPr>
            </w:pPr>
            <w:r w:rsidRPr="00907B70">
              <w:rPr>
                <w:sz w:val="20"/>
                <w:szCs w:val="20"/>
              </w:rPr>
              <w:t>--</w:t>
            </w:r>
          </w:p>
        </w:tc>
      </w:tr>
      <w:tr w:rsidR="009C0BDD" w:rsidRPr="00907B70" w14:paraId="11A11315" w14:textId="77777777" w:rsidTr="00A1320C">
        <w:trPr>
          <w:trHeight w:val="305"/>
        </w:trPr>
        <w:tc>
          <w:tcPr>
            <w:tcW w:w="2178" w:type="dxa"/>
            <w:tcBorders>
              <w:bottom w:val="single" w:sz="4" w:space="0" w:color="000000"/>
            </w:tcBorders>
            <w:shd w:val="clear" w:color="auto" w:fill="auto"/>
          </w:tcPr>
          <w:p w14:paraId="58DD14F0" w14:textId="31FED066" w:rsidR="009C0BDD" w:rsidRPr="00907B70" w:rsidRDefault="009C0BDD" w:rsidP="009C0BDD">
            <w:pPr>
              <w:spacing w:after="0" w:line="240" w:lineRule="auto"/>
              <w:rPr>
                <w:sz w:val="20"/>
                <w:szCs w:val="20"/>
              </w:rPr>
            </w:pPr>
            <w:r w:rsidRPr="00907B70">
              <w:rPr>
                <w:sz w:val="20"/>
                <w:szCs w:val="20"/>
              </w:rPr>
              <w:t>1</w:t>
            </w:r>
            <w:r>
              <w:rPr>
                <w:sz w:val="20"/>
                <w:szCs w:val="20"/>
              </w:rPr>
              <w:t>515</w:t>
            </w:r>
            <w:r w:rsidRPr="00907B70">
              <w:rPr>
                <w:sz w:val="20"/>
                <w:szCs w:val="20"/>
              </w:rPr>
              <w:t>-2.wav</w:t>
            </w:r>
          </w:p>
        </w:tc>
        <w:tc>
          <w:tcPr>
            <w:tcW w:w="1890" w:type="dxa"/>
            <w:gridSpan w:val="3"/>
            <w:tcBorders>
              <w:bottom w:val="single" w:sz="4" w:space="0" w:color="000000"/>
            </w:tcBorders>
            <w:shd w:val="clear" w:color="auto" w:fill="auto"/>
          </w:tcPr>
          <w:p w14:paraId="3479291C" w14:textId="089069A9" w:rsidR="009C0BDD" w:rsidRPr="00907B70" w:rsidRDefault="009C0BDD" w:rsidP="009C0BDD">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272ADC8F" w14:textId="74A2CFF9" w:rsidR="009C0BDD" w:rsidRPr="00F03FB4" w:rsidRDefault="009C0BDD" w:rsidP="009C0BDD">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desea realizar un pago, simplemente diga sí o no.</w:t>
            </w:r>
          </w:p>
        </w:tc>
        <w:tc>
          <w:tcPr>
            <w:tcW w:w="1515" w:type="dxa"/>
            <w:tcBorders>
              <w:bottom w:val="single" w:sz="4" w:space="0" w:color="000000"/>
            </w:tcBorders>
            <w:shd w:val="clear" w:color="auto" w:fill="auto"/>
          </w:tcPr>
          <w:p w14:paraId="325C1512" w14:textId="4A0F0417" w:rsidR="009C0BDD" w:rsidRPr="00907B70" w:rsidRDefault="009C0BDD" w:rsidP="009C0BDD">
            <w:pPr>
              <w:spacing w:after="0" w:line="240" w:lineRule="auto"/>
              <w:rPr>
                <w:sz w:val="20"/>
                <w:szCs w:val="20"/>
              </w:rPr>
            </w:pPr>
            <w:proofErr w:type="spellStart"/>
            <w:r>
              <w:rPr>
                <w:sz w:val="20"/>
                <w:szCs w:val="20"/>
              </w:rPr>
              <w:t>Rerecognition</w:t>
            </w:r>
            <w:proofErr w:type="spellEnd"/>
          </w:p>
        </w:tc>
      </w:tr>
      <w:tr w:rsidR="009C0BDD" w:rsidRPr="00907B70" w14:paraId="1E2B4B6E" w14:textId="77777777" w:rsidTr="00A1320C">
        <w:trPr>
          <w:trHeight w:val="305"/>
        </w:trPr>
        <w:tc>
          <w:tcPr>
            <w:tcW w:w="2178" w:type="dxa"/>
            <w:tcBorders>
              <w:bottom w:val="single" w:sz="4" w:space="0" w:color="000000"/>
            </w:tcBorders>
            <w:shd w:val="clear" w:color="auto" w:fill="auto"/>
          </w:tcPr>
          <w:p w14:paraId="6B65C14D" w14:textId="12DAF1C7" w:rsidR="009C0BDD" w:rsidRPr="00907B70" w:rsidRDefault="009C0BDD" w:rsidP="009C0BDD">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39B59B69" w14:textId="0DA1598A" w:rsidR="009C0BDD" w:rsidRPr="00907B70" w:rsidRDefault="009C0BDD" w:rsidP="009C0BDD">
            <w:pPr>
              <w:spacing w:after="0" w:line="240" w:lineRule="auto"/>
              <w:rPr>
                <w:sz w:val="20"/>
                <w:szCs w:val="20"/>
              </w:rPr>
            </w:pPr>
            <w:r w:rsidRPr="00907B70">
              <w:rPr>
                <w:sz w:val="20"/>
                <w:szCs w:val="20"/>
              </w:rPr>
              <w:t>No Match 2</w:t>
            </w:r>
          </w:p>
        </w:tc>
        <w:tc>
          <w:tcPr>
            <w:tcW w:w="3780" w:type="dxa"/>
            <w:gridSpan w:val="5"/>
            <w:tcBorders>
              <w:bottom w:val="single" w:sz="4" w:space="0" w:color="000000"/>
            </w:tcBorders>
            <w:shd w:val="clear" w:color="auto" w:fill="auto"/>
          </w:tcPr>
          <w:p w14:paraId="0717EF7A" w14:textId="01F4B710" w:rsidR="009C0BDD" w:rsidRPr="00907B70" w:rsidRDefault="009C0BDD" w:rsidP="009C0BDD">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3C4AD71D" w14:textId="241F8F92" w:rsidR="009C0BDD" w:rsidRPr="00907B70" w:rsidRDefault="009C0BDD" w:rsidP="009C0BDD">
            <w:pPr>
              <w:spacing w:after="0" w:line="240" w:lineRule="auto"/>
              <w:rPr>
                <w:sz w:val="20"/>
                <w:szCs w:val="20"/>
              </w:rPr>
            </w:pPr>
          </w:p>
        </w:tc>
      </w:tr>
      <w:tr w:rsidR="009C0BDD" w:rsidRPr="00907B70" w14:paraId="2368B534" w14:textId="77777777" w:rsidTr="00A1320C">
        <w:trPr>
          <w:trHeight w:val="305"/>
        </w:trPr>
        <w:tc>
          <w:tcPr>
            <w:tcW w:w="2178" w:type="dxa"/>
            <w:tcBorders>
              <w:bottom w:val="single" w:sz="4" w:space="0" w:color="000000"/>
            </w:tcBorders>
            <w:shd w:val="clear" w:color="auto" w:fill="auto"/>
          </w:tcPr>
          <w:p w14:paraId="7DF970E8" w14:textId="0A576882" w:rsidR="009C0BDD" w:rsidRPr="00907B70" w:rsidRDefault="009C0BDD" w:rsidP="009C0BDD">
            <w:pPr>
              <w:spacing w:after="0" w:line="240" w:lineRule="auto"/>
              <w:rPr>
                <w:sz w:val="20"/>
                <w:szCs w:val="20"/>
              </w:rPr>
            </w:pPr>
            <w:r w:rsidRPr="00907B70">
              <w:rPr>
                <w:sz w:val="20"/>
                <w:szCs w:val="20"/>
              </w:rPr>
              <w:t>1</w:t>
            </w:r>
            <w:r>
              <w:rPr>
                <w:sz w:val="20"/>
                <w:szCs w:val="20"/>
              </w:rPr>
              <w:t>515</w:t>
            </w:r>
            <w:r w:rsidRPr="00907B70">
              <w:rPr>
                <w:sz w:val="20"/>
                <w:szCs w:val="20"/>
              </w:rPr>
              <w:t>-3.wav</w:t>
            </w:r>
          </w:p>
        </w:tc>
        <w:tc>
          <w:tcPr>
            <w:tcW w:w="1890" w:type="dxa"/>
            <w:gridSpan w:val="3"/>
            <w:tcBorders>
              <w:bottom w:val="single" w:sz="4" w:space="0" w:color="000000"/>
            </w:tcBorders>
            <w:shd w:val="clear" w:color="auto" w:fill="auto"/>
          </w:tcPr>
          <w:p w14:paraId="656D6C17" w14:textId="74FCA4DD" w:rsidR="009C0BDD" w:rsidRPr="00907B70" w:rsidRDefault="009C0BDD" w:rsidP="009C0BDD">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31D89948" w14:textId="72C38CCB" w:rsidR="009C0BDD" w:rsidRPr="00F03FB4" w:rsidRDefault="009C0BDD" w:rsidP="009C0BDD">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realizar un pago diga ‘sí’ o marque 1.  De lo contrario diga 'no' o marque 2</w:t>
            </w:r>
          </w:p>
        </w:tc>
        <w:tc>
          <w:tcPr>
            <w:tcW w:w="1515" w:type="dxa"/>
            <w:tcBorders>
              <w:bottom w:val="single" w:sz="4" w:space="0" w:color="000000"/>
            </w:tcBorders>
            <w:shd w:val="clear" w:color="auto" w:fill="auto"/>
          </w:tcPr>
          <w:p w14:paraId="5D7D1A59" w14:textId="0DE2214D" w:rsidR="009C0BDD" w:rsidRPr="00907B70" w:rsidRDefault="009C0BDD" w:rsidP="009C0BDD">
            <w:pPr>
              <w:spacing w:after="0" w:line="240" w:lineRule="auto"/>
              <w:rPr>
                <w:sz w:val="20"/>
                <w:szCs w:val="20"/>
              </w:rPr>
            </w:pPr>
            <w:proofErr w:type="spellStart"/>
            <w:r>
              <w:rPr>
                <w:sz w:val="20"/>
                <w:szCs w:val="20"/>
              </w:rPr>
              <w:t>Rerecognition</w:t>
            </w:r>
            <w:proofErr w:type="spellEnd"/>
          </w:p>
        </w:tc>
      </w:tr>
      <w:tr w:rsidR="009C0BDD" w:rsidRPr="00907B70" w14:paraId="33FF4819" w14:textId="77777777" w:rsidTr="00A1320C">
        <w:trPr>
          <w:trHeight w:val="305"/>
        </w:trPr>
        <w:tc>
          <w:tcPr>
            <w:tcW w:w="2178" w:type="dxa"/>
            <w:tcBorders>
              <w:bottom w:val="single" w:sz="4" w:space="0" w:color="000000"/>
            </w:tcBorders>
            <w:shd w:val="clear" w:color="auto" w:fill="auto"/>
          </w:tcPr>
          <w:p w14:paraId="3EB1B20B" w14:textId="37244CA8" w:rsidR="009C0BDD" w:rsidRPr="00907B70" w:rsidRDefault="009C0BDD" w:rsidP="009C0BDD">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42082231" w14:textId="6810DB99" w:rsidR="009C0BDD" w:rsidRPr="00907B70" w:rsidRDefault="009C0BDD" w:rsidP="009C0BDD">
            <w:pPr>
              <w:spacing w:after="0" w:line="240" w:lineRule="auto"/>
              <w:rPr>
                <w:sz w:val="20"/>
                <w:szCs w:val="20"/>
              </w:rPr>
            </w:pPr>
            <w:r>
              <w:rPr>
                <w:sz w:val="20"/>
                <w:szCs w:val="20"/>
              </w:rPr>
              <w:t>No Match 3</w:t>
            </w:r>
          </w:p>
        </w:tc>
        <w:tc>
          <w:tcPr>
            <w:tcW w:w="3780" w:type="dxa"/>
            <w:gridSpan w:val="5"/>
            <w:tcBorders>
              <w:bottom w:val="single" w:sz="4" w:space="0" w:color="000000"/>
            </w:tcBorders>
            <w:shd w:val="clear" w:color="auto" w:fill="auto"/>
          </w:tcPr>
          <w:p w14:paraId="4D14959B" w14:textId="69C5591E" w:rsidR="009C0BDD" w:rsidRPr="0093076E" w:rsidRDefault="009C0BDD" w:rsidP="009C0BDD">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sz="4" w:space="0" w:color="000000"/>
            </w:tcBorders>
            <w:shd w:val="clear" w:color="auto" w:fill="auto"/>
          </w:tcPr>
          <w:p w14:paraId="29BC330D" w14:textId="52F8BA40" w:rsidR="009C0BDD" w:rsidRPr="00907B70" w:rsidRDefault="009C0BDD" w:rsidP="009C0BDD">
            <w:pPr>
              <w:spacing w:after="0" w:line="240" w:lineRule="auto"/>
              <w:rPr>
                <w:sz w:val="20"/>
                <w:szCs w:val="20"/>
              </w:rPr>
            </w:pPr>
            <w:r>
              <w:rPr>
                <w:sz w:val="20"/>
                <w:szCs w:val="20"/>
              </w:rPr>
              <w:t>XFER2</w:t>
            </w:r>
          </w:p>
        </w:tc>
      </w:tr>
      <w:tr w:rsidR="009C0BDD" w:rsidRPr="00907B70" w14:paraId="3B234246" w14:textId="77777777" w:rsidTr="00A1320C">
        <w:trPr>
          <w:trHeight w:val="305"/>
        </w:trPr>
        <w:tc>
          <w:tcPr>
            <w:tcW w:w="2178" w:type="dxa"/>
            <w:tcBorders>
              <w:bottom w:val="single" w:sz="4" w:space="0" w:color="000000"/>
            </w:tcBorders>
            <w:shd w:val="clear" w:color="auto" w:fill="auto"/>
          </w:tcPr>
          <w:p w14:paraId="02FC62D0" w14:textId="544B9302" w:rsidR="009C0BDD" w:rsidRPr="00907B70" w:rsidRDefault="009C0BDD" w:rsidP="009C0BDD">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27676DA7" w14:textId="0C4DAFA0" w:rsidR="009C0BDD" w:rsidRPr="00907B70" w:rsidRDefault="009C0BDD" w:rsidP="009C0BDD">
            <w:pPr>
              <w:spacing w:after="0" w:line="240" w:lineRule="auto"/>
              <w:rPr>
                <w:sz w:val="20"/>
                <w:szCs w:val="20"/>
              </w:rPr>
            </w:pPr>
            <w:r w:rsidRPr="00907B70">
              <w:rPr>
                <w:sz w:val="20"/>
                <w:szCs w:val="20"/>
              </w:rPr>
              <w:t>No Input 1</w:t>
            </w:r>
          </w:p>
        </w:tc>
        <w:tc>
          <w:tcPr>
            <w:tcW w:w="3780" w:type="dxa"/>
            <w:gridSpan w:val="5"/>
            <w:tcBorders>
              <w:bottom w:val="single" w:sz="4" w:space="0" w:color="000000"/>
            </w:tcBorders>
            <w:shd w:val="clear" w:color="auto" w:fill="auto"/>
          </w:tcPr>
          <w:p w14:paraId="45E659F7" w14:textId="1B573E81" w:rsidR="009C0BDD" w:rsidRPr="0093076E" w:rsidRDefault="009C0BDD" w:rsidP="009C0BDD">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31162F59" w14:textId="06DE6403" w:rsidR="009C0BDD" w:rsidRPr="00907B70" w:rsidRDefault="009C0BDD" w:rsidP="009C0BDD">
            <w:pPr>
              <w:spacing w:after="0" w:line="240" w:lineRule="auto"/>
              <w:rPr>
                <w:sz w:val="20"/>
                <w:szCs w:val="20"/>
              </w:rPr>
            </w:pPr>
          </w:p>
        </w:tc>
      </w:tr>
      <w:tr w:rsidR="009C0BDD" w:rsidRPr="00907B70" w14:paraId="7C07C84C" w14:textId="77777777" w:rsidTr="00A1320C">
        <w:trPr>
          <w:trHeight w:val="305"/>
        </w:trPr>
        <w:tc>
          <w:tcPr>
            <w:tcW w:w="2178" w:type="dxa"/>
            <w:tcBorders>
              <w:bottom w:val="single" w:sz="4" w:space="0" w:color="000000"/>
            </w:tcBorders>
            <w:shd w:val="clear" w:color="auto" w:fill="auto"/>
          </w:tcPr>
          <w:p w14:paraId="30799F69" w14:textId="775EB0F1" w:rsidR="009C0BDD" w:rsidRPr="00907B70" w:rsidRDefault="009C0BDD" w:rsidP="009C0BDD">
            <w:pPr>
              <w:spacing w:after="0" w:line="240" w:lineRule="auto"/>
              <w:rPr>
                <w:sz w:val="20"/>
                <w:szCs w:val="20"/>
              </w:rPr>
            </w:pPr>
            <w:r w:rsidRPr="00907B70">
              <w:rPr>
                <w:sz w:val="20"/>
                <w:szCs w:val="20"/>
              </w:rPr>
              <w:t>1</w:t>
            </w:r>
            <w:r>
              <w:rPr>
                <w:sz w:val="20"/>
                <w:szCs w:val="20"/>
              </w:rPr>
              <w:t>515</w:t>
            </w:r>
            <w:r w:rsidRPr="00907B70">
              <w:rPr>
                <w:sz w:val="20"/>
                <w:szCs w:val="20"/>
              </w:rPr>
              <w:t>-2.wav</w:t>
            </w:r>
          </w:p>
        </w:tc>
        <w:tc>
          <w:tcPr>
            <w:tcW w:w="1890" w:type="dxa"/>
            <w:gridSpan w:val="3"/>
            <w:tcBorders>
              <w:bottom w:val="single" w:sz="4" w:space="0" w:color="000000"/>
            </w:tcBorders>
            <w:shd w:val="clear" w:color="auto" w:fill="auto"/>
          </w:tcPr>
          <w:p w14:paraId="44E552FD" w14:textId="5D3A62D9" w:rsidR="009C0BDD" w:rsidRPr="00907B70" w:rsidRDefault="009C0BDD" w:rsidP="009C0BDD">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2CAD9791" w14:textId="44E27E7E" w:rsidR="009C0BDD" w:rsidRPr="00F03FB4" w:rsidRDefault="009C0BDD" w:rsidP="009C0BDD">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desea realizar un pago, simplemente diga sí o no.</w:t>
            </w:r>
          </w:p>
        </w:tc>
        <w:tc>
          <w:tcPr>
            <w:tcW w:w="1515" w:type="dxa"/>
            <w:tcBorders>
              <w:bottom w:val="single" w:sz="4" w:space="0" w:color="000000"/>
            </w:tcBorders>
            <w:shd w:val="clear" w:color="auto" w:fill="auto"/>
          </w:tcPr>
          <w:p w14:paraId="1A9C5F7C" w14:textId="243953F7" w:rsidR="009C0BDD" w:rsidRPr="00907B70" w:rsidRDefault="009C0BDD" w:rsidP="009C0BDD">
            <w:pPr>
              <w:spacing w:after="0" w:line="240" w:lineRule="auto"/>
              <w:rPr>
                <w:sz w:val="20"/>
                <w:szCs w:val="20"/>
              </w:rPr>
            </w:pPr>
            <w:proofErr w:type="spellStart"/>
            <w:r>
              <w:rPr>
                <w:sz w:val="20"/>
                <w:szCs w:val="20"/>
              </w:rPr>
              <w:t>Rerecognition</w:t>
            </w:r>
            <w:proofErr w:type="spellEnd"/>
          </w:p>
        </w:tc>
      </w:tr>
      <w:tr w:rsidR="009C0BDD" w:rsidRPr="00907B70" w14:paraId="717251DC" w14:textId="77777777" w:rsidTr="00A1320C">
        <w:trPr>
          <w:trHeight w:val="305"/>
        </w:trPr>
        <w:tc>
          <w:tcPr>
            <w:tcW w:w="2178" w:type="dxa"/>
            <w:tcBorders>
              <w:bottom w:val="single" w:sz="4" w:space="0" w:color="000000"/>
            </w:tcBorders>
            <w:shd w:val="clear" w:color="auto" w:fill="auto"/>
          </w:tcPr>
          <w:p w14:paraId="52B24235" w14:textId="10DEC32A" w:rsidR="009C0BDD" w:rsidRPr="00907B70" w:rsidRDefault="009C0BDD" w:rsidP="009C0BDD">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1BA2CFBC" w14:textId="783375D7" w:rsidR="009C0BDD" w:rsidRPr="00907B70" w:rsidRDefault="009C0BDD" w:rsidP="009C0BDD">
            <w:pPr>
              <w:spacing w:after="0" w:line="240" w:lineRule="auto"/>
              <w:rPr>
                <w:sz w:val="20"/>
                <w:szCs w:val="20"/>
              </w:rPr>
            </w:pPr>
            <w:r w:rsidRPr="00907B70">
              <w:rPr>
                <w:sz w:val="20"/>
                <w:szCs w:val="20"/>
              </w:rPr>
              <w:t>No Input 2</w:t>
            </w:r>
          </w:p>
        </w:tc>
        <w:tc>
          <w:tcPr>
            <w:tcW w:w="3780" w:type="dxa"/>
            <w:gridSpan w:val="5"/>
            <w:tcBorders>
              <w:bottom w:val="single" w:sz="4" w:space="0" w:color="000000"/>
            </w:tcBorders>
            <w:shd w:val="clear" w:color="auto" w:fill="auto"/>
          </w:tcPr>
          <w:p w14:paraId="50082907" w14:textId="693CB2B6" w:rsidR="009C0BDD" w:rsidRPr="00907B70" w:rsidRDefault="009C0BDD" w:rsidP="009C0BDD">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641AC131" w14:textId="3F018F54" w:rsidR="009C0BDD" w:rsidRPr="00907B70" w:rsidRDefault="009C0BDD" w:rsidP="009C0BDD">
            <w:pPr>
              <w:spacing w:after="0" w:line="240" w:lineRule="auto"/>
              <w:rPr>
                <w:sz w:val="20"/>
                <w:szCs w:val="20"/>
              </w:rPr>
            </w:pPr>
          </w:p>
        </w:tc>
      </w:tr>
      <w:tr w:rsidR="009C0BDD" w:rsidRPr="00907B70" w14:paraId="19E0C004" w14:textId="77777777" w:rsidTr="00A1320C">
        <w:trPr>
          <w:trHeight w:val="305"/>
        </w:trPr>
        <w:tc>
          <w:tcPr>
            <w:tcW w:w="2178" w:type="dxa"/>
            <w:tcBorders>
              <w:bottom w:val="single" w:sz="4" w:space="0" w:color="000000"/>
            </w:tcBorders>
            <w:shd w:val="clear" w:color="auto" w:fill="auto"/>
          </w:tcPr>
          <w:p w14:paraId="49BB55B0" w14:textId="375279F7" w:rsidR="009C0BDD" w:rsidRPr="00907B70" w:rsidRDefault="009C0BDD" w:rsidP="009C0BDD">
            <w:pPr>
              <w:spacing w:after="0" w:line="240" w:lineRule="auto"/>
              <w:rPr>
                <w:sz w:val="20"/>
                <w:szCs w:val="20"/>
              </w:rPr>
            </w:pPr>
            <w:r w:rsidRPr="00907B70">
              <w:rPr>
                <w:sz w:val="20"/>
                <w:szCs w:val="20"/>
              </w:rPr>
              <w:t>1</w:t>
            </w:r>
            <w:r>
              <w:rPr>
                <w:sz w:val="20"/>
                <w:szCs w:val="20"/>
              </w:rPr>
              <w:t>515</w:t>
            </w:r>
            <w:r w:rsidRPr="00907B70">
              <w:rPr>
                <w:sz w:val="20"/>
                <w:szCs w:val="20"/>
              </w:rPr>
              <w:t>-3.wav</w:t>
            </w:r>
          </w:p>
        </w:tc>
        <w:tc>
          <w:tcPr>
            <w:tcW w:w="1890" w:type="dxa"/>
            <w:gridSpan w:val="3"/>
            <w:tcBorders>
              <w:bottom w:val="single" w:sz="4" w:space="0" w:color="000000"/>
            </w:tcBorders>
            <w:shd w:val="clear" w:color="auto" w:fill="auto"/>
          </w:tcPr>
          <w:p w14:paraId="32D32904" w14:textId="3010D865" w:rsidR="009C0BDD" w:rsidRPr="00907B70" w:rsidRDefault="009C0BDD" w:rsidP="009C0BDD">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69D93D64" w14:textId="4D4C253B" w:rsidR="009C0BDD" w:rsidRPr="00F03FB4" w:rsidRDefault="009C0BDD" w:rsidP="009C0BDD">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realizar un pago diga ‘sí’ o marque 1.  De lo contrario diga 'no' o marque 2</w:t>
            </w:r>
          </w:p>
        </w:tc>
        <w:tc>
          <w:tcPr>
            <w:tcW w:w="1515" w:type="dxa"/>
            <w:tcBorders>
              <w:bottom w:val="single" w:sz="4" w:space="0" w:color="000000"/>
            </w:tcBorders>
            <w:shd w:val="clear" w:color="auto" w:fill="auto"/>
          </w:tcPr>
          <w:p w14:paraId="4E151558" w14:textId="6ED8A8EC" w:rsidR="009C0BDD" w:rsidRPr="00907B70" w:rsidRDefault="009C0BDD" w:rsidP="009C0BDD">
            <w:pPr>
              <w:spacing w:after="0" w:line="240" w:lineRule="auto"/>
              <w:rPr>
                <w:sz w:val="20"/>
                <w:szCs w:val="20"/>
              </w:rPr>
            </w:pPr>
            <w:proofErr w:type="spellStart"/>
            <w:r>
              <w:rPr>
                <w:sz w:val="20"/>
                <w:szCs w:val="20"/>
              </w:rPr>
              <w:t>Rerecognition</w:t>
            </w:r>
            <w:proofErr w:type="spellEnd"/>
          </w:p>
        </w:tc>
      </w:tr>
      <w:tr w:rsidR="009C0BDD" w:rsidRPr="00907B70" w14:paraId="78EB51A5" w14:textId="77777777" w:rsidTr="00A1320C">
        <w:trPr>
          <w:trHeight w:val="305"/>
        </w:trPr>
        <w:tc>
          <w:tcPr>
            <w:tcW w:w="2178" w:type="dxa"/>
            <w:tcBorders>
              <w:bottom w:val="single" w:sz="4" w:space="0" w:color="000000"/>
            </w:tcBorders>
            <w:shd w:val="clear" w:color="auto" w:fill="auto"/>
          </w:tcPr>
          <w:p w14:paraId="165696D8" w14:textId="08D55EBF" w:rsidR="009C0BDD" w:rsidRPr="00907B70" w:rsidRDefault="009C0BDD" w:rsidP="009C0BDD">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12E59E1C" w14:textId="354EF0AE" w:rsidR="009C0BDD" w:rsidRPr="00907B70" w:rsidRDefault="009C0BDD" w:rsidP="009C0BDD">
            <w:pPr>
              <w:spacing w:after="0" w:line="240" w:lineRule="auto"/>
              <w:rPr>
                <w:sz w:val="20"/>
                <w:szCs w:val="20"/>
              </w:rPr>
            </w:pPr>
            <w:r>
              <w:rPr>
                <w:sz w:val="20"/>
                <w:szCs w:val="20"/>
              </w:rPr>
              <w:t>No Input 3</w:t>
            </w:r>
          </w:p>
        </w:tc>
        <w:tc>
          <w:tcPr>
            <w:tcW w:w="3780" w:type="dxa"/>
            <w:gridSpan w:val="5"/>
            <w:tcBorders>
              <w:bottom w:val="single" w:sz="4" w:space="0" w:color="000000"/>
            </w:tcBorders>
            <w:shd w:val="clear" w:color="auto" w:fill="auto"/>
          </w:tcPr>
          <w:p w14:paraId="0DEF5026" w14:textId="30740FDD" w:rsidR="009C0BDD" w:rsidRPr="0093076E" w:rsidRDefault="009C0BDD" w:rsidP="009C0BDD">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sz="4" w:space="0" w:color="000000"/>
            </w:tcBorders>
            <w:shd w:val="clear" w:color="auto" w:fill="auto"/>
          </w:tcPr>
          <w:p w14:paraId="30E26938" w14:textId="6F916427" w:rsidR="009C0BDD" w:rsidRPr="00907B70" w:rsidRDefault="009C0BDD" w:rsidP="009C0BDD">
            <w:pPr>
              <w:spacing w:after="0" w:line="240" w:lineRule="auto"/>
              <w:rPr>
                <w:sz w:val="20"/>
                <w:szCs w:val="20"/>
              </w:rPr>
            </w:pPr>
            <w:r>
              <w:rPr>
                <w:sz w:val="20"/>
                <w:szCs w:val="20"/>
              </w:rPr>
              <w:t>XFER2</w:t>
            </w:r>
          </w:p>
        </w:tc>
      </w:tr>
      <w:tr w:rsidR="009C0BDD" w:rsidRPr="00907B70" w14:paraId="689D8B75" w14:textId="77777777" w:rsidTr="00A1320C">
        <w:trPr>
          <w:trHeight w:val="305"/>
        </w:trPr>
        <w:tc>
          <w:tcPr>
            <w:tcW w:w="9363" w:type="dxa"/>
            <w:gridSpan w:val="10"/>
            <w:tcBorders>
              <w:bottom w:val="single" w:sz="4" w:space="0" w:color="000000"/>
            </w:tcBorders>
            <w:shd w:val="clear" w:color="auto" w:fill="D9D9D9"/>
            <w:vAlign w:val="center"/>
          </w:tcPr>
          <w:p w14:paraId="5E331445" w14:textId="77777777" w:rsidR="009C0BDD" w:rsidRPr="00907B70" w:rsidRDefault="009C0BDD" w:rsidP="009C0BDD">
            <w:pPr>
              <w:spacing w:after="0" w:line="240" w:lineRule="auto"/>
              <w:rPr>
                <w:b/>
                <w:sz w:val="24"/>
                <w:szCs w:val="24"/>
              </w:rPr>
            </w:pPr>
            <w:r w:rsidRPr="00907B70">
              <w:rPr>
                <w:b/>
                <w:sz w:val="24"/>
                <w:szCs w:val="24"/>
              </w:rPr>
              <w:t>Grammar</w:t>
            </w:r>
          </w:p>
        </w:tc>
      </w:tr>
      <w:tr w:rsidR="009C0BDD" w:rsidRPr="00907B70" w14:paraId="33750E68" w14:textId="77777777" w:rsidTr="00A1320C">
        <w:tc>
          <w:tcPr>
            <w:tcW w:w="3258" w:type="dxa"/>
            <w:gridSpan w:val="2"/>
            <w:tcBorders>
              <w:bottom w:val="single" w:sz="4" w:space="0" w:color="000000"/>
            </w:tcBorders>
            <w:shd w:val="solid" w:color="DAEEF3" w:themeColor="accent5" w:themeTint="33" w:fill="CCFFFF"/>
          </w:tcPr>
          <w:p w14:paraId="7EFBF306" w14:textId="4D0BF358" w:rsidR="009C0BDD" w:rsidRPr="00907B70" w:rsidRDefault="009C0BDD" w:rsidP="009C0BDD">
            <w:pPr>
              <w:spacing w:after="0" w:line="240" w:lineRule="auto"/>
              <w:jc w:val="center"/>
              <w:rPr>
                <w:b/>
                <w:i/>
              </w:rPr>
            </w:pPr>
            <w:r w:rsidRPr="00907B70">
              <w:rPr>
                <w:b/>
                <w:i/>
              </w:rPr>
              <w:t>Sample Valid Utterances</w:t>
            </w:r>
          </w:p>
        </w:tc>
        <w:tc>
          <w:tcPr>
            <w:tcW w:w="1036" w:type="dxa"/>
            <w:gridSpan w:val="3"/>
            <w:tcBorders>
              <w:bottom w:val="single" w:sz="4" w:space="0" w:color="000000"/>
            </w:tcBorders>
            <w:shd w:val="solid" w:color="DAEEF3" w:themeColor="accent5" w:themeTint="33" w:fill="CCFFFF"/>
          </w:tcPr>
          <w:p w14:paraId="22A7201F" w14:textId="77777777" w:rsidR="009C0BDD" w:rsidRPr="00907B70" w:rsidRDefault="009C0BDD" w:rsidP="009C0BDD">
            <w:pPr>
              <w:spacing w:after="0" w:line="240" w:lineRule="auto"/>
              <w:jc w:val="center"/>
              <w:rPr>
                <w:b/>
                <w:i/>
              </w:rPr>
            </w:pPr>
            <w:r w:rsidRPr="00907B70">
              <w:rPr>
                <w:b/>
                <w:i/>
              </w:rPr>
              <w:t>DTMF</w:t>
            </w:r>
          </w:p>
        </w:tc>
        <w:tc>
          <w:tcPr>
            <w:tcW w:w="3554" w:type="dxa"/>
            <w:gridSpan w:val="4"/>
            <w:tcBorders>
              <w:bottom w:val="single" w:sz="4" w:space="0" w:color="000000"/>
            </w:tcBorders>
            <w:shd w:val="solid" w:color="DAEEF3" w:themeColor="accent5" w:themeTint="33" w:fill="CCFFFF"/>
          </w:tcPr>
          <w:p w14:paraId="00881151" w14:textId="77777777" w:rsidR="009C0BDD" w:rsidRPr="00907B70" w:rsidRDefault="009C0BDD" w:rsidP="009C0BDD">
            <w:pPr>
              <w:spacing w:after="0" w:line="240" w:lineRule="auto"/>
              <w:jc w:val="center"/>
              <w:rPr>
                <w:b/>
                <w:i/>
              </w:rPr>
            </w:pPr>
            <w:r w:rsidRPr="00907B70">
              <w:rPr>
                <w:b/>
                <w:i/>
              </w:rPr>
              <w:t xml:space="preserve"> Response</w:t>
            </w:r>
          </w:p>
        </w:tc>
        <w:tc>
          <w:tcPr>
            <w:tcW w:w="1515" w:type="dxa"/>
            <w:tcBorders>
              <w:bottom w:val="single" w:sz="4" w:space="0" w:color="000000"/>
            </w:tcBorders>
            <w:shd w:val="solid" w:color="DAEEF3" w:themeColor="accent5" w:themeTint="33" w:fill="CCFFFF"/>
          </w:tcPr>
          <w:p w14:paraId="7F0D11E9" w14:textId="77777777" w:rsidR="009C0BDD" w:rsidRPr="00907B70" w:rsidRDefault="009C0BDD" w:rsidP="009C0BDD">
            <w:pPr>
              <w:spacing w:after="0" w:line="240" w:lineRule="auto"/>
              <w:jc w:val="center"/>
              <w:rPr>
                <w:b/>
                <w:i/>
              </w:rPr>
            </w:pPr>
            <w:r w:rsidRPr="00907B70">
              <w:rPr>
                <w:b/>
                <w:i/>
              </w:rPr>
              <w:t>Confirm</w:t>
            </w:r>
          </w:p>
        </w:tc>
      </w:tr>
      <w:tr w:rsidR="00E50601" w:rsidRPr="00907B70" w14:paraId="555A055D" w14:textId="77777777" w:rsidTr="00A1320C">
        <w:tc>
          <w:tcPr>
            <w:tcW w:w="3258" w:type="dxa"/>
            <w:gridSpan w:val="2"/>
          </w:tcPr>
          <w:p w14:paraId="2CB68D6A" w14:textId="77CAA9BA" w:rsidR="00E50601" w:rsidRPr="00907B70" w:rsidRDefault="00E50601" w:rsidP="00E50601">
            <w:pPr>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725BE8FB" w14:textId="6646EA68" w:rsidR="00E50601" w:rsidRPr="00907B70" w:rsidRDefault="00E50601" w:rsidP="00E50601">
            <w:pPr>
              <w:spacing w:after="0" w:line="240" w:lineRule="auto"/>
              <w:rPr>
                <w:sz w:val="20"/>
                <w:szCs w:val="20"/>
              </w:rPr>
            </w:pPr>
            <w:r>
              <w:rPr>
                <w:sz w:val="20"/>
                <w:szCs w:val="20"/>
              </w:rPr>
              <w:t>1</w:t>
            </w:r>
          </w:p>
        </w:tc>
        <w:tc>
          <w:tcPr>
            <w:tcW w:w="3554" w:type="dxa"/>
            <w:gridSpan w:val="4"/>
          </w:tcPr>
          <w:p w14:paraId="3B2FA4DE" w14:textId="0DAF7B10" w:rsidR="00E50601" w:rsidRPr="00907B70" w:rsidRDefault="00E50601" w:rsidP="00E50601">
            <w:pPr>
              <w:spacing w:after="0" w:line="240" w:lineRule="auto"/>
              <w:rPr>
                <w:sz w:val="20"/>
                <w:szCs w:val="20"/>
              </w:rPr>
            </w:pPr>
            <w:proofErr w:type="spellStart"/>
            <w:r>
              <w:rPr>
                <w:sz w:val="20"/>
                <w:szCs w:val="20"/>
              </w:rPr>
              <w:t>Sí</w:t>
            </w:r>
            <w:proofErr w:type="spellEnd"/>
          </w:p>
        </w:tc>
        <w:tc>
          <w:tcPr>
            <w:tcW w:w="1515" w:type="dxa"/>
          </w:tcPr>
          <w:p w14:paraId="2DD4BCC1" w14:textId="7A0D93FF" w:rsidR="00E50601" w:rsidRPr="00907B70" w:rsidRDefault="00E50601" w:rsidP="00E50601">
            <w:pPr>
              <w:spacing w:after="0" w:line="240" w:lineRule="auto"/>
              <w:rPr>
                <w:sz w:val="20"/>
                <w:szCs w:val="20"/>
              </w:rPr>
            </w:pPr>
            <w:r>
              <w:rPr>
                <w:sz w:val="20"/>
                <w:szCs w:val="20"/>
              </w:rPr>
              <w:t>Never</w:t>
            </w:r>
          </w:p>
        </w:tc>
      </w:tr>
      <w:tr w:rsidR="00E50601" w:rsidRPr="00907B70" w14:paraId="31A73F54" w14:textId="77777777" w:rsidTr="00A1320C">
        <w:tc>
          <w:tcPr>
            <w:tcW w:w="3258" w:type="dxa"/>
            <w:gridSpan w:val="2"/>
          </w:tcPr>
          <w:p w14:paraId="798CA509" w14:textId="34DE3CD5" w:rsidR="00E50601" w:rsidRPr="00907B70" w:rsidRDefault="00E50601" w:rsidP="00E50601">
            <w:pPr>
              <w:tabs>
                <w:tab w:val="left" w:pos="933"/>
              </w:tabs>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23A44BD3" w14:textId="499B828E" w:rsidR="00E50601" w:rsidRPr="00907B70" w:rsidRDefault="00E50601" w:rsidP="00E50601">
            <w:pPr>
              <w:spacing w:after="0" w:line="240" w:lineRule="auto"/>
              <w:rPr>
                <w:sz w:val="20"/>
                <w:szCs w:val="20"/>
              </w:rPr>
            </w:pPr>
            <w:r>
              <w:rPr>
                <w:sz w:val="20"/>
                <w:szCs w:val="20"/>
              </w:rPr>
              <w:t>2</w:t>
            </w:r>
          </w:p>
        </w:tc>
        <w:tc>
          <w:tcPr>
            <w:tcW w:w="3554" w:type="dxa"/>
            <w:gridSpan w:val="4"/>
          </w:tcPr>
          <w:p w14:paraId="4B0BACC8" w14:textId="405BFF7C" w:rsidR="00E50601" w:rsidRPr="00907B70" w:rsidRDefault="00E50601" w:rsidP="00E50601">
            <w:pPr>
              <w:spacing w:after="0" w:line="240" w:lineRule="auto"/>
              <w:rPr>
                <w:sz w:val="20"/>
                <w:szCs w:val="20"/>
              </w:rPr>
            </w:pPr>
            <w:r>
              <w:rPr>
                <w:sz w:val="20"/>
                <w:szCs w:val="20"/>
              </w:rPr>
              <w:t>no</w:t>
            </w:r>
          </w:p>
        </w:tc>
        <w:tc>
          <w:tcPr>
            <w:tcW w:w="1515" w:type="dxa"/>
          </w:tcPr>
          <w:p w14:paraId="19F04582" w14:textId="0F7A5273" w:rsidR="00E50601" w:rsidRPr="00907B70" w:rsidRDefault="00E50601" w:rsidP="00E50601">
            <w:pPr>
              <w:spacing w:after="0" w:line="240" w:lineRule="auto"/>
              <w:rPr>
                <w:sz w:val="20"/>
                <w:szCs w:val="20"/>
              </w:rPr>
            </w:pPr>
            <w:r>
              <w:rPr>
                <w:sz w:val="20"/>
                <w:szCs w:val="20"/>
              </w:rPr>
              <w:t>Never</w:t>
            </w:r>
          </w:p>
        </w:tc>
      </w:tr>
      <w:tr w:rsidR="00E50601" w:rsidRPr="00907B70" w14:paraId="285FD859" w14:textId="77777777" w:rsidTr="00A1320C">
        <w:trPr>
          <w:trHeight w:val="314"/>
        </w:trPr>
        <w:tc>
          <w:tcPr>
            <w:tcW w:w="9363" w:type="dxa"/>
            <w:gridSpan w:val="10"/>
            <w:shd w:val="solid" w:color="DAEEF3" w:themeColor="accent5" w:themeTint="33" w:fill="auto"/>
            <w:vAlign w:val="bottom"/>
          </w:tcPr>
          <w:p w14:paraId="1D92EB76" w14:textId="77777777" w:rsidR="00E50601" w:rsidRPr="00907B70" w:rsidRDefault="00E50601" w:rsidP="00E50601">
            <w:pPr>
              <w:spacing w:after="0" w:line="240" w:lineRule="auto"/>
              <w:rPr>
                <w:b/>
                <w:i/>
              </w:rPr>
            </w:pPr>
            <w:proofErr w:type="spellStart"/>
            <w:r w:rsidRPr="00907B70">
              <w:rPr>
                <w:b/>
                <w:sz w:val="24"/>
                <w:szCs w:val="24"/>
              </w:rPr>
              <w:t>Globals</w:t>
            </w:r>
            <w:proofErr w:type="spellEnd"/>
          </w:p>
        </w:tc>
      </w:tr>
      <w:tr w:rsidR="00E50601" w:rsidRPr="00907B70" w14:paraId="61715CF5" w14:textId="77777777" w:rsidTr="00A1320C">
        <w:tc>
          <w:tcPr>
            <w:tcW w:w="3258" w:type="dxa"/>
            <w:gridSpan w:val="2"/>
          </w:tcPr>
          <w:p w14:paraId="7FFBA26F" w14:textId="284360C5"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73938B8C" w14:textId="77777777" w:rsidR="00E50601" w:rsidRPr="00907B70" w:rsidRDefault="00E50601" w:rsidP="00E50601">
            <w:pPr>
              <w:spacing w:after="0" w:line="240" w:lineRule="auto"/>
            </w:pPr>
          </w:p>
        </w:tc>
        <w:tc>
          <w:tcPr>
            <w:tcW w:w="5069" w:type="dxa"/>
            <w:gridSpan w:val="5"/>
          </w:tcPr>
          <w:p w14:paraId="7E5D6ED2" w14:textId="77777777" w:rsidR="00E50601" w:rsidRPr="00907B70" w:rsidRDefault="00E50601" w:rsidP="00E50601">
            <w:pPr>
              <w:autoSpaceDE w:val="0"/>
              <w:autoSpaceDN w:val="0"/>
              <w:adjustRightInd w:val="0"/>
              <w:spacing w:after="0" w:line="240" w:lineRule="auto"/>
              <w:rPr>
                <w:rFonts w:cs="Arial"/>
              </w:rPr>
            </w:pPr>
          </w:p>
        </w:tc>
      </w:tr>
    </w:tbl>
    <w:p w14:paraId="30018D32" w14:textId="77777777" w:rsidR="00774C10" w:rsidRPr="00907B70" w:rsidRDefault="00774C10" w:rsidP="00774C10">
      <w:r w:rsidRPr="00907B70">
        <w:br w:type="page"/>
      </w:r>
    </w:p>
    <w:p w14:paraId="6242FA9B" w14:textId="54AD2487" w:rsidR="00774C10" w:rsidRPr="00907B70" w:rsidRDefault="009A6AE9" w:rsidP="00774C10">
      <w:pPr>
        <w:pStyle w:val="Heading2"/>
      </w:pPr>
      <w:bookmarkStart w:id="33" w:name="_Toc49979722"/>
      <w:r>
        <w:lastRenderedPageBreak/>
        <w:t>1530</w:t>
      </w:r>
      <w:r w:rsidR="00774C10" w:rsidRPr="00B52470">
        <w:t>_</w:t>
      </w:r>
      <w:r>
        <w:t>mnuAskUpdate</w:t>
      </w:r>
      <w:bookmarkEnd w:id="33"/>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540"/>
        <w:gridCol w:w="1425"/>
      </w:tblGrid>
      <w:tr w:rsidR="0028553E" w:rsidRPr="00907B70" w14:paraId="14E5F51D" w14:textId="77777777" w:rsidTr="00EE21F0">
        <w:tc>
          <w:tcPr>
            <w:tcW w:w="9363" w:type="dxa"/>
            <w:gridSpan w:val="10"/>
            <w:shd w:val="clear" w:color="auto" w:fill="BFBFBF"/>
          </w:tcPr>
          <w:p w14:paraId="506A30FB" w14:textId="64C4F22D" w:rsidR="0028553E" w:rsidRPr="00907B70" w:rsidRDefault="0028553E" w:rsidP="0028553E">
            <w:pPr>
              <w:spacing w:after="0" w:line="240" w:lineRule="auto"/>
              <w:rPr>
                <w:b/>
                <w:sz w:val="24"/>
                <w:szCs w:val="24"/>
              </w:rPr>
            </w:pPr>
            <w:r w:rsidRPr="00907B70">
              <w:rPr>
                <w:b/>
                <w:sz w:val="24"/>
                <w:szCs w:val="24"/>
              </w:rPr>
              <w:t>Description:</w:t>
            </w:r>
            <w:r w:rsidRPr="00907B70">
              <w:rPr>
                <w:b/>
                <w:sz w:val="24"/>
                <w:szCs w:val="24"/>
              </w:rPr>
              <w:tab/>
            </w:r>
            <w:r w:rsidR="00EE2865">
              <w:rPr>
                <w:b/>
                <w:sz w:val="24"/>
                <w:szCs w:val="24"/>
              </w:rPr>
              <w:t>Ask caller to update payment information.</w:t>
            </w:r>
          </w:p>
        </w:tc>
      </w:tr>
      <w:tr w:rsidR="0028553E" w:rsidRPr="00907B70" w14:paraId="71162207" w14:textId="77777777" w:rsidTr="00EE21F0">
        <w:trPr>
          <w:trHeight w:val="305"/>
        </w:trPr>
        <w:tc>
          <w:tcPr>
            <w:tcW w:w="9363" w:type="dxa"/>
            <w:gridSpan w:val="10"/>
            <w:shd w:val="clear" w:color="auto" w:fill="D9D9D9"/>
            <w:vAlign w:val="center"/>
          </w:tcPr>
          <w:p w14:paraId="54F90A8A" w14:textId="77777777" w:rsidR="0028553E" w:rsidRPr="00907B70" w:rsidRDefault="0028553E" w:rsidP="00CB459D">
            <w:pPr>
              <w:spacing w:after="0" w:line="240" w:lineRule="auto"/>
              <w:rPr>
                <w:b/>
                <w:sz w:val="24"/>
                <w:szCs w:val="24"/>
              </w:rPr>
            </w:pPr>
            <w:r w:rsidRPr="00907B70">
              <w:rPr>
                <w:b/>
                <w:sz w:val="24"/>
                <w:szCs w:val="24"/>
              </w:rPr>
              <w:t>Dialog Module Settings</w:t>
            </w:r>
          </w:p>
        </w:tc>
      </w:tr>
      <w:tr w:rsidR="00DC3B68" w:rsidRPr="00907B70" w14:paraId="78CBC2FD" w14:textId="77777777" w:rsidTr="00EE21F0">
        <w:trPr>
          <w:trHeight w:val="224"/>
        </w:trPr>
        <w:tc>
          <w:tcPr>
            <w:tcW w:w="3258" w:type="dxa"/>
            <w:gridSpan w:val="2"/>
            <w:shd w:val="clear" w:color="DAEEF3" w:themeColor="accent5" w:themeTint="33" w:fill="DAEEF3" w:themeFill="accent5" w:themeFillTint="33"/>
          </w:tcPr>
          <w:p w14:paraId="708E977D" w14:textId="77777777" w:rsidR="00DC3B68" w:rsidRPr="00907B70" w:rsidRDefault="00DC3B68" w:rsidP="008F15F4">
            <w:pPr>
              <w:spacing w:after="0" w:line="240" w:lineRule="auto"/>
              <w:rPr>
                <w:b/>
              </w:rPr>
            </w:pPr>
            <w:r w:rsidRPr="00907B70">
              <w:rPr>
                <w:b/>
              </w:rPr>
              <w:t>Peg</w:t>
            </w:r>
          </w:p>
        </w:tc>
        <w:tc>
          <w:tcPr>
            <w:tcW w:w="6105" w:type="dxa"/>
            <w:gridSpan w:val="8"/>
            <w:shd w:val="clear" w:color="DAEEF3" w:themeColor="accent5" w:themeTint="33" w:fill="auto"/>
          </w:tcPr>
          <w:p w14:paraId="29568F7F" w14:textId="70E27102" w:rsidR="00DC3B68" w:rsidRPr="00907B70" w:rsidRDefault="00DC3B68" w:rsidP="008F15F4">
            <w:pPr>
              <w:spacing w:after="0" w:line="240" w:lineRule="auto"/>
            </w:pPr>
            <w:r w:rsidRPr="00907B70">
              <w:t>1</w:t>
            </w:r>
            <w:r w:rsidR="00EE2865">
              <w:t>5</w:t>
            </w:r>
            <w:r w:rsidRPr="00907B70">
              <w:t>30</w:t>
            </w:r>
          </w:p>
        </w:tc>
      </w:tr>
      <w:tr w:rsidR="00DC3B68" w:rsidRPr="00907B70" w14:paraId="1B144390" w14:textId="77777777" w:rsidTr="00EE21F0">
        <w:trPr>
          <w:trHeight w:val="224"/>
        </w:trPr>
        <w:tc>
          <w:tcPr>
            <w:tcW w:w="3258" w:type="dxa"/>
            <w:gridSpan w:val="2"/>
            <w:shd w:val="clear" w:color="DAEEF3" w:themeColor="accent5" w:themeTint="33" w:fill="DAEEF3" w:themeFill="accent5" w:themeFillTint="33"/>
          </w:tcPr>
          <w:p w14:paraId="3C046B88" w14:textId="77777777" w:rsidR="00DC3B68" w:rsidRPr="00907B70" w:rsidRDefault="00DC3B68" w:rsidP="008F15F4">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14:paraId="109E118F" w14:textId="6341DEF6" w:rsidR="00DC3B68" w:rsidRPr="00907B70" w:rsidRDefault="00FB2AB5" w:rsidP="008F15F4">
            <w:pPr>
              <w:spacing w:after="0" w:line="240" w:lineRule="auto"/>
            </w:pPr>
            <w:r w:rsidRPr="00907B70">
              <w:t>6</w:t>
            </w:r>
            <w:r w:rsidR="00DC3B68" w:rsidRPr="00907B70">
              <w:t xml:space="preserve"> seconds</w:t>
            </w:r>
          </w:p>
        </w:tc>
      </w:tr>
      <w:tr w:rsidR="00DC3B68" w:rsidRPr="00907B70" w14:paraId="51EAB67B" w14:textId="77777777" w:rsidTr="00EE21F0">
        <w:trPr>
          <w:trHeight w:val="224"/>
        </w:trPr>
        <w:tc>
          <w:tcPr>
            <w:tcW w:w="3258" w:type="dxa"/>
            <w:gridSpan w:val="2"/>
            <w:shd w:val="clear" w:color="DAEEF3" w:themeColor="accent5" w:themeTint="33" w:fill="DAEEF3" w:themeFill="accent5" w:themeFillTint="33"/>
          </w:tcPr>
          <w:p w14:paraId="7370B005" w14:textId="77777777" w:rsidR="00DC3B68" w:rsidRPr="00907B70" w:rsidRDefault="00DC3B68" w:rsidP="008F15F4">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14:paraId="451D9F4F" w14:textId="7297147B" w:rsidR="00DC3B68" w:rsidRPr="00907B70" w:rsidRDefault="00EE2865" w:rsidP="008F15F4">
            <w:pPr>
              <w:spacing w:after="0" w:line="240" w:lineRule="auto"/>
            </w:pPr>
            <w:r>
              <w:t>3</w:t>
            </w:r>
          </w:p>
        </w:tc>
        <w:tc>
          <w:tcPr>
            <w:tcW w:w="2880" w:type="dxa"/>
            <w:gridSpan w:val="2"/>
            <w:shd w:val="clear" w:color="DAEEF3" w:themeColor="accent5" w:themeTint="33" w:fill="DAEEF3" w:themeFill="accent5" w:themeFillTint="33"/>
          </w:tcPr>
          <w:p w14:paraId="1C757E55" w14:textId="77777777" w:rsidR="00DC3B68" w:rsidRPr="00907B70" w:rsidRDefault="00DC3B68" w:rsidP="008F15F4">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14:paraId="627C342E" w14:textId="0C7075BD" w:rsidR="00DC3B68" w:rsidRPr="00907B70" w:rsidRDefault="00EE2865" w:rsidP="008F15F4">
            <w:pPr>
              <w:spacing w:after="0" w:line="240" w:lineRule="auto"/>
            </w:pPr>
            <w:r>
              <w:t>3</w:t>
            </w:r>
          </w:p>
        </w:tc>
      </w:tr>
      <w:tr w:rsidR="00DC3B68" w:rsidRPr="00907B70" w14:paraId="7E6D4D7E" w14:textId="77777777" w:rsidTr="00EE21F0">
        <w:trPr>
          <w:trHeight w:val="224"/>
        </w:trPr>
        <w:tc>
          <w:tcPr>
            <w:tcW w:w="9363" w:type="dxa"/>
            <w:gridSpan w:val="10"/>
            <w:shd w:val="clear" w:color="DAEEF3" w:themeColor="accent5" w:themeTint="33" w:fill="92CDDC" w:themeFill="accent5" w:themeFillTint="99"/>
          </w:tcPr>
          <w:p w14:paraId="34676A7F" w14:textId="77777777" w:rsidR="00DC3B68" w:rsidRPr="00907B70" w:rsidRDefault="00DC3B68" w:rsidP="008F15F4">
            <w:pPr>
              <w:spacing w:after="0" w:line="240" w:lineRule="auto"/>
            </w:pPr>
            <w:r w:rsidRPr="00907B70">
              <w:rPr>
                <w:b/>
              </w:rPr>
              <w:t>Speech Settings</w:t>
            </w:r>
          </w:p>
        </w:tc>
      </w:tr>
      <w:tr w:rsidR="00FB2AB5" w:rsidRPr="00907B70" w14:paraId="03417191" w14:textId="77777777" w:rsidTr="00EE21F0">
        <w:trPr>
          <w:trHeight w:val="341"/>
        </w:trPr>
        <w:tc>
          <w:tcPr>
            <w:tcW w:w="3258" w:type="dxa"/>
            <w:gridSpan w:val="2"/>
            <w:shd w:val="solid" w:color="DAEEF3" w:themeColor="accent5" w:themeTint="33" w:fill="CCFFFF"/>
          </w:tcPr>
          <w:p w14:paraId="1315FBF3" w14:textId="77777777" w:rsidR="00FB2AB5" w:rsidRPr="00907B70" w:rsidRDefault="00FB2AB5" w:rsidP="002663BD">
            <w:pPr>
              <w:spacing w:after="0" w:line="240" w:lineRule="auto"/>
              <w:rPr>
                <w:b/>
              </w:rPr>
            </w:pPr>
            <w:proofErr w:type="spellStart"/>
            <w:r w:rsidRPr="00907B70">
              <w:rPr>
                <w:b/>
              </w:rPr>
              <w:t>MinConfidenceScore</w:t>
            </w:r>
            <w:proofErr w:type="spellEnd"/>
          </w:p>
        </w:tc>
        <w:tc>
          <w:tcPr>
            <w:tcW w:w="1260" w:type="dxa"/>
            <w:gridSpan w:val="4"/>
          </w:tcPr>
          <w:p w14:paraId="4D6F51FF" w14:textId="62E994B1" w:rsidR="00FB2AB5" w:rsidRPr="00907B70" w:rsidRDefault="00EE2865" w:rsidP="002663BD">
            <w:pPr>
              <w:spacing w:after="0" w:line="240" w:lineRule="auto"/>
            </w:pPr>
            <w:r>
              <w:t>.4</w:t>
            </w:r>
          </w:p>
        </w:tc>
        <w:tc>
          <w:tcPr>
            <w:tcW w:w="2430" w:type="dxa"/>
            <w:shd w:val="solid" w:color="DAEEF3" w:themeColor="accent5" w:themeTint="33" w:fill="F2F2F2"/>
          </w:tcPr>
          <w:p w14:paraId="42A990BC" w14:textId="77777777" w:rsidR="00FB2AB5" w:rsidRPr="00907B70" w:rsidRDefault="00FB2AB5" w:rsidP="002663BD">
            <w:pPr>
              <w:spacing w:after="0" w:line="240" w:lineRule="auto"/>
              <w:rPr>
                <w:b/>
              </w:rPr>
            </w:pPr>
            <w:proofErr w:type="spellStart"/>
            <w:r w:rsidRPr="00907B70">
              <w:rPr>
                <w:b/>
              </w:rPr>
              <w:t>MedConfidenceScore</w:t>
            </w:r>
            <w:proofErr w:type="spellEnd"/>
          </w:p>
        </w:tc>
        <w:tc>
          <w:tcPr>
            <w:tcW w:w="2415" w:type="dxa"/>
            <w:gridSpan w:val="3"/>
          </w:tcPr>
          <w:p w14:paraId="7E2241C0" w14:textId="6EA3A89E" w:rsidR="00FB2AB5" w:rsidRPr="00907B70" w:rsidRDefault="00EE2865" w:rsidP="002663BD">
            <w:pPr>
              <w:spacing w:after="0" w:line="240" w:lineRule="auto"/>
            </w:pPr>
            <w:r>
              <w:t>.6</w:t>
            </w:r>
          </w:p>
        </w:tc>
      </w:tr>
      <w:tr w:rsidR="00FB2AB5" w:rsidRPr="00907B70" w14:paraId="0462A605" w14:textId="77777777" w:rsidTr="00EE21F0">
        <w:trPr>
          <w:trHeight w:val="242"/>
        </w:trPr>
        <w:tc>
          <w:tcPr>
            <w:tcW w:w="3258" w:type="dxa"/>
            <w:gridSpan w:val="2"/>
            <w:shd w:val="solid" w:color="DAEEF3" w:themeColor="accent5" w:themeTint="33" w:fill="CCFFFF"/>
          </w:tcPr>
          <w:p w14:paraId="00AE833F" w14:textId="77777777" w:rsidR="00FB2AB5" w:rsidRPr="00907B70" w:rsidRDefault="00FB2AB5" w:rsidP="002663BD">
            <w:pPr>
              <w:spacing w:after="0" w:line="240" w:lineRule="auto"/>
              <w:rPr>
                <w:b/>
              </w:rPr>
            </w:pPr>
            <w:proofErr w:type="spellStart"/>
            <w:r w:rsidRPr="00907B70">
              <w:rPr>
                <w:b/>
              </w:rPr>
              <w:t>NBest</w:t>
            </w:r>
            <w:proofErr w:type="spellEnd"/>
          </w:p>
        </w:tc>
        <w:tc>
          <w:tcPr>
            <w:tcW w:w="1260" w:type="dxa"/>
            <w:gridSpan w:val="4"/>
          </w:tcPr>
          <w:p w14:paraId="41EDCAE0" w14:textId="726F497B" w:rsidR="00FB2AB5" w:rsidRPr="00907B70" w:rsidRDefault="00EE2865" w:rsidP="002663BD">
            <w:pPr>
              <w:spacing w:after="0" w:line="240" w:lineRule="auto"/>
            </w:pPr>
            <w:r>
              <w:t>0</w:t>
            </w:r>
          </w:p>
        </w:tc>
        <w:tc>
          <w:tcPr>
            <w:tcW w:w="2430" w:type="dxa"/>
            <w:shd w:val="solid" w:color="DAEEF3" w:themeColor="accent5" w:themeTint="33" w:fill="F2F2F2"/>
          </w:tcPr>
          <w:p w14:paraId="5A8CCCAF" w14:textId="77777777" w:rsidR="00FB2AB5" w:rsidRPr="00907B70" w:rsidRDefault="00FB2AB5" w:rsidP="002663BD">
            <w:pPr>
              <w:spacing w:after="0" w:line="240" w:lineRule="auto"/>
              <w:rPr>
                <w:b/>
              </w:rPr>
            </w:pPr>
            <w:proofErr w:type="spellStart"/>
            <w:r w:rsidRPr="00907B70">
              <w:rPr>
                <w:b/>
              </w:rPr>
              <w:t>BargeIn</w:t>
            </w:r>
            <w:proofErr w:type="spellEnd"/>
          </w:p>
        </w:tc>
        <w:tc>
          <w:tcPr>
            <w:tcW w:w="2415" w:type="dxa"/>
            <w:gridSpan w:val="3"/>
          </w:tcPr>
          <w:p w14:paraId="66953016" w14:textId="77777777" w:rsidR="00FB2AB5" w:rsidRPr="00907B70" w:rsidRDefault="00FB2AB5" w:rsidP="002663BD">
            <w:pPr>
              <w:spacing w:after="0" w:line="240" w:lineRule="auto"/>
            </w:pPr>
            <w:r w:rsidRPr="00907B70">
              <w:t>True</w:t>
            </w:r>
          </w:p>
        </w:tc>
      </w:tr>
      <w:tr w:rsidR="00FB2AB5" w:rsidRPr="00907B70" w14:paraId="54B78AFC" w14:textId="77777777" w:rsidTr="00EE21F0">
        <w:trPr>
          <w:trHeight w:val="242"/>
        </w:trPr>
        <w:tc>
          <w:tcPr>
            <w:tcW w:w="3258" w:type="dxa"/>
            <w:gridSpan w:val="2"/>
            <w:shd w:val="solid" w:color="DAEEF3" w:themeColor="accent5" w:themeTint="33" w:fill="CCFFFF"/>
          </w:tcPr>
          <w:p w14:paraId="5787C21E" w14:textId="77777777" w:rsidR="00FB2AB5" w:rsidRPr="00907B70" w:rsidRDefault="00FB2AB5" w:rsidP="002663BD">
            <w:pPr>
              <w:spacing w:after="0" w:line="240" w:lineRule="auto"/>
              <w:rPr>
                <w:b/>
              </w:rPr>
            </w:pPr>
            <w:proofErr w:type="spellStart"/>
            <w:r w:rsidRPr="00907B70">
              <w:rPr>
                <w:b/>
              </w:rPr>
              <w:t>Completetimeout</w:t>
            </w:r>
            <w:proofErr w:type="spellEnd"/>
          </w:p>
        </w:tc>
        <w:tc>
          <w:tcPr>
            <w:tcW w:w="1260" w:type="dxa"/>
            <w:gridSpan w:val="4"/>
          </w:tcPr>
          <w:p w14:paraId="0E2ECA80" w14:textId="77777777" w:rsidR="00FB2AB5" w:rsidRPr="00907B70" w:rsidRDefault="00FB2AB5" w:rsidP="002663BD">
            <w:pPr>
              <w:spacing w:after="0" w:line="240" w:lineRule="auto"/>
            </w:pPr>
            <w:r w:rsidRPr="00907B70">
              <w:t>0</w:t>
            </w:r>
          </w:p>
        </w:tc>
        <w:tc>
          <w:tcPr>
            <w:tcW w:w="2430" w:type="dxa"/>
            <w:shd w:val="solid" w:color="DAEEF3" w:themeColor="accent5" w:themeTint="33" w:fill="F2F2F2"/>
          </w:tcPr>
          <w:p w14:paraId="341B3C8F" w14:textId="77777777" w:rsidR="00FB2AB5" w:rsidRPr="00907B70" w:rsidRDefault="00FB2AB5" w:rsidP="002663BD">
            <w:pPr>
              <w:spacing w:after="0" w:line="240" w:lineRule="auto"/>
              <w:rPr>
                <w:b/>
              </w:rPr>
            </w:pPr>
            <w:proofErr w:type="spellStart"/>
            <w:r w:rsidRPr="00907B70">
              <w:rPr>
                <w:b/>
              </w:rPr>
              <w:t>Incompletetimeout</w:t>
            </w:r>
            <w:proofErr w:type="spellEnd"/>
          </w:p>
        </w:tc>
        <w:tc>
          <w:tcPr>
            <w:tcW w:w="2415" w:type="dxa"/>
            <w:gridSpan w:val="3"/>
          </w:tcPr>
          <w:p w14:paraId="13EF0C4C" w14:textId="77777777" w:rsidR="00FB2AB5" w:rsidRPr="00907B70" w:rsidRDefault="00FB2AB5" w:rsidP="002663BD">
            <w:pPr>
              <w:spacing w:after="0" w:line="240" w:lineRule="auto"/>
            </w:pPr>
            <w:r w:rsidRPr="00907B70">
              <w:t xml:space="preserve">1500 </w:t>
            </w:r>
            <w:proofErr w:type="spellStart"/>
            <w:r w:rsidRPr="00907B70">
              <w:t>ms</w:t>
            </w:r>
            <w:proofErr w:type="spellEnd"/>
          </w:p>
        </w:tc>
      </w:tr>
      <w:tr w:rsidR="00FB2AB5" w:rsidRPr="00907B70" w14:paraId="0A19E767" w14:textId="77777777" w:rsidTr="00EE21F0">
        <w:trPr>
          <w:trHeight w:val="242"/>
        </w:trPr>
        <w:tc>
          <w:tcPr>
            <w:tcW w:w="3258" w:type="dxa"/>
            <w:gridSpan w:val="2"/>
            <w:shd w:val="solid" w:color="DAEEF3" w:themeColor="accent5" w:themeTint="33" w:fill="CCFFFF"/>
          </w:tcPr>
          <w:p w14:paraId="205BDB69" w14:textId="77777777" w:rsidR="00FB2AB5" w:rsidRPr="00907B70" w:rsidRDefault="00FB2AB5" w:rsidP="002663BD">
            <w:pPr>
              <w:spacing w:after="0" w:line="240" w:lineRule="auto"/>
              <w:rPr>
                <w:b/>
              </w:rPr>
            </w:pPr>
            <w:proofErr w:type="spellStart"/>
            <w:r w:rsidRPr="00907B70">
              <w:rPr>
                <w:b/>
              </w:rPr>
              <w:t>MaxSpeechTimeout</w:t>
            </w:r>
            <w:proofErr w:type="spellEnd"/>
          </w:p>
        </w:tc>
        <w:tc>
          <w:tcPr>
            <w:tcW w:w="1260" w:type="dxa"/>
            <w:gridSpan w:val="4"/>
          </w:tcPr>
          <w:p w14:paraId="7EFD1A44" w14:textId="77777777" w:rsidR="00FB2AB5" w:rsidRPr="00907B70" w:rsidRDefault="00FB2AB5" w:rsidP="002663BD">
            <w:pPr>
              <w:spacing w:after="0" w:line="240" w:lineRule="auto"/>
            </w:pPr>
            <w:r w:rsidRPr="00907B70">
              <w:t>22 seconds</w:t>
            </w:r>
          </w:p>
        </w:tc>
        <w:tc>
          <w:tcPr>
            <w:tcW w:w="2430" w:type="dxa"/>
            <w:shd w:val="clear" w:color="DAEEF3" w:themeColor="accent5" w:themeTint="33" w:fill="DAEEF3" w:themeFill="accent5" w:themeFillTint="33"/>
          </w:tcPr>
          <w:p w14:paraId="4EE59BB6" w14:textId="77777777" w:rsidR="00FB2AB5" w:rsidRPr="00907B70" w:rsidRDefault="00FB2AB5" w:rsidP="002663BD">
            <w:pPr>
              <w:spacing w:after="0" w:line="240" w:lineRule="auto"/>
              <w:rPr>
                <w:b/>
              </w:rPr>
            </w:pPr>
            <w:r w:rsidRPr="00907B70">
              <w:rPr>
                <w:b/>
              </w:rPr>
              <w:t>Sensitivity</w:t>
            </w:r>
          </w:p>
        </w:tc>
        <w:tc>
          <w:tcPr>
            <w:tcW w:w="2415" w:type="dxa"/>
            <w:gridSpan w:val="3"/>
            <w:shd w:val="clear" w:color="DAEEF3" w:themeColor="accent5" w:themeTint="33" w:fill="auto"/>
          </w:tcPr>
          <w:p w14:paraId="59937C71" w14:textId="77777777" w:rsidR="00FB2AB5" w:rsidRPr="00907B70" w:rsidRDefault="00FB2AB5" w:rsidP="002663BD">
            <w:pPr>
              <w:spacing w:after="0" w:line="240" w:lineRule="auto"/>
              <w:rPr>
                <w:b/>
              </w:rPr>
            </w:pPr>
            <w:r w:rsidRPr="00907B70">
              <w:t>0.4</w:t>
            </w:r>
          </w:p>
        </w:tc>
      </w:tr>
      <w:tr w:rsidR="00DC3B68" w:rsidRPr="00907B70" w14:paraId="6C1CF48C" w14:textId="77777777" w:rsidTr="00EE21F0">
        <w:tc>
          <w:tcPr>
            <w:tcW w:w="9363" w:type="dxa"/>
            <w:gridSpan w:val="10"/>
            <w:tcBorders>
              <w:bottom w:val="single" w:sz="4" w:space="0" w:color="000000"/>
            </w:tcBorders>
            <w:shd w:val="clear" w:color="auto" w:fill="92CDDC" w:themeFill="accent5" w:themeFillTint="99"/>
          </w:tcPr>
          <w:p w14:paraId="05B782AE" w14:textId="77777777" w:rsidR="00DC3B68" w:rsidRPr="00907B70" w:rsidRDefault="00DC3B68" w:rsidP="008F15F4">
            <w:pPr>
              <w:spacing w:after="0" w:line="240" w:lineRule="auto"/>
              <w:rPr>
                <w:b/>
              </w:rPr>
            </w:pPr>
            <w:r w:rsidRPr="00907B70">
              <w:rPr>
                <w:b/>
              </w:rPr>
              <w:t>DTMF Settings</w:t>
            </w:r>
          </w:p>
        </w:tc>
      </w:tr>
      <w:tr w:rsidR="00DC3B68" w:rsidRPr="00907B70" w14:paraId="560CFE30" w14:textId="77777777" w:rsidTr="00EE21F0">
        <w:tc>
          <w:tcPr>
            <w:tcW w:w="3258" w:type="dxa"/>
            <w:gridSpan w:val="2"/>
            <w:tcBorders>
              <w:bottom w:val="single" w:sz="4" w:space="0" w:color="000000"/>
            </w:tcBorders>
            <w:shd w:val="clear" w:color="auto" w:fill="DAEEF3" w:themeFill="accent5" w:themeFillTint="33"/>
          </w:tcPr>
          <w:p w14:paraId="2DDE8690" w14:textId="77777777" w:rsidR="00DC3B68" w:rsidRPr="00907B70" w:rsidRDefault="00DC3B68" w:rsidP="008F15F4">
            <w:pPr>
              <w:spacing w:after="0" w:line="240" w:lineRule="auto"/>
              <w:rPr>
                <w:b/>
              </w:rPr>
            </w:pPr>
            <w:r w:rsidRPr="00907B70">
              <w:rPr>
                <w:b/>
              </w:rPr>
              <w:t>DTMF Allowed?</w:t>
            </w:r>
          </w:p>
        </w:tc>
        <w:tc>
          <w:tcPr>
            <w:tcW w:w="6105" w:type="dxa"/>
            <w:gridSpan w:val="8"/>
            <w:shd w:val="clear" w:color="auto" w:fill="auto"/>
          </w:tcPr>
          <w:p w14:paraId="4CDD04C6" w14:textId="52234731" w:rsidR="00DC3B68" w:rsidRPr="00907B70" w:rsidRDefault="00EE2865" w:rsidP="008F15F4">
            <w:pPr>
              <w:spacing w:after="0" w:line="240" w:lineRule="auto"/>
            </w:pPr>
            <w:proofErr w:type="spellStart"/>
            <w:r>
              <w:t>Sí</w:t>
            </w:r>
            <w:proofErr w:type="spellEnd"/>
          </w:p>
        </w:tc>
      </w:tr>
      <w:tr w:rsidR="00DC3B68" w:rsidRPr="00907B70" w14:paraId="074347DE" w14:textId="77777777" w:rsidTr="00EE21F0">
        <w:trPr>
          <w:trHeight w:val="224"/>
        </w:trPr>
        <w:tc>
          <w:tcPr>
            <w:tcW w:w="3258" w:type="dxa"/>
            <w:gridSpan w:val="2"/>
            <w:shd w:val="solid" w:color="DAEEF3" w:themeColor="accent5" w:themeTint="33" w:fill="F2F2F2"/>
          </w:tcPr>
          <w:p w14:paraId="4B80649C" w14:textId="77777777" w:rsidR="00DC3B68" w:rsidRPr="00907B70" w:rsidRDefault="00DC3B68" w:rsidP="008F15F4">
            <w:pPr>
              <w:spacing w:after="0" w:line="240" w:lineRule="auto"/>
              <w:rPr>
                <w:b/>
              </w:rPr>
            </w:pPr>
            <w:proofErr w:type="spellStart"/>
            <w:r w:rsidRPr="00907B70">
              <w:rPr>
                <w:b/>
              </w:rPr>
              <w:t>MinDigits</w:t>
            </w:r>
            <w:proofErr w:type="spellEnd"/>
          </w:p>
        </w:tc>
        <w:tc>
          <w:tcPr>
            <w:tcW w:w="1036" w:type="dxa"/>
            <w:gridSpan w:val="3"/>
          </w:tcPr>
          <w:p w14:paraId="17A0811A" w14:textId="08E882A9" w:rsidR="00DC3B68" w:rsidRPr="00907B70" w:rsidRDefault="00EE2865" w:rsidP="008F15F4">
            <w:pPr>
              <w:spacing w:after="0" w:line="240" w:lineRule="auto"/>
            </w:pPr>
            <w:r>
              <w:t>1</w:t>
            </w:r>
          </w:p>
        </w:tc>
        <w:tc>
          <w:tcPr>
            <w:tcW w:w="2654" w:type="dxa"/>
            <w:gridSpan w:val="2"/>
            <w:shd w:val="solid" w:color="DAEEF3" w:themeColor="accent5" w:themeTint="33" w:fill="F2F2F2"/>
          </w:tcPr>
          <w:p w14:paraId="0385806A" w14:textId="77777777" w:rsidR="00DC3B68" w:rsidRPr="00907B70" w:rsidRDefault="00DC3B68" w:rsidP="008F15F4">
            <w:pPr>
              <w:spacing w:after="0" w:line="240" w:lineRule="auto"/>
              <w:rPr>
                <w:b/>
              </w:rPr>
            </w:pPr>
            <w:proofErr w:type="spellStart"/>
            <w:r w:rsidRPr="00907B70">
              <w:rPr>
                <w:b/>
              </w:rPr>
              <w:t>MaxDigits</w:t>
            </w:r>
            <w:proofErr w:type="spellEnd"/>
          </w:p>
        </w:tc>
        <w:tc>
          <w:tcPr>
            <w:tcW w:w="2415" w:type="dxa"/>
            <w:gridSpan w:val="3"/>
          </w:tcPr>
          <w:p w14:paraId="339C1E4D" w14:textId="447E303E" w:rsidR="00DC3B68" w:rsidRPr="00907B70" w:rsidRDefault="00EE2865" w:rsidP="008F15F4">
            <w:pPr>
              <w:spacing w:after="0" w:line="240" w:lineRule="auto"/>
            </w:pPr>
            <w:r>
              <w:t>1</w:t>
            </w:r>
          </w:p>
        </w:tc>
      </w:tr>
      <w:tr w:rsidR="00DC3B68" w:rsidRPr="00907B70" w14:paraId="21D93F00" w14:textId="77777777" w:rsidTr="00EE21F0">
        <w:trPr>
          <w:trHeight w:val="233"/>
        </w:trPr>
        <w:tc>
          <w:tcPr>
            <w:tcW w:w="3258" w:type="dxa"/>
            <w:gridSpan w:val="2"/>
            <w:shd w:val="solid" w:color="DAEEF3" w:themeColor="accent5" w:themeTint="33" w:fill="F2F2F2"/>
          </w:tcPr>
          <w:p w14:paraId="3B28C599" w14:textId="77777777" w:rsidR="00DC3B68" w:rsidRPr="00907B70" w:rsidRDefault="00DC3B68" w:rsidP="008F15F4">
            <w:pPr>
              <w:spacing w:after="0" w:line="240" w:lineRule="auto"/>
              <w:rPr>
                <w:b/>
              </w:rPr>
            </w:pPr>
            <w:proofErr w:type="spellStart"/>
            <w:r w:rsidRPr="00907B70">
              <w:rPr>
                <w:b/>
              </w:rPr>
              <w:t>TerminationDigit</w:t>
            </w:r>
            <w:proofErr w:type="spellEnd"/>
          </w:p>
        </w:tc>
        <w:tc>
          <w:tcPr>
            <w:tcW w:w="1036" w:type="dxa"/>
            <w:gridSpan w:val="3"/>
          </w:tcPr>
          <w:p w14:paraId="26315008" w14:textId="77777777" w:rsidR="00DC3B68" w:rsidRPr="00907B70" w:rsidRDefault="00DC3B68" w:rsidP="008F15F4">
            <w:pPr>
              <w:spacing w:after="0" w:line="240" w:lineRule="auto"/>
            </w:pPr>
            <w:r w:rsidRPr="00907B70">
              <w:t>N/A</w:t>
            </w:r>
          </w:p>
        </w:tc>
        <w:tc>
          <w:tcPr>
            <w:tcW w:w="2654" w:type="dxa"/>
            <w:gridSpan w:val="2"/>
            <w:shd w:val="solid" w:color="DAEEF3" w:themeColor="accent5" w:themeTint="33" w:fill="F2F2F2"/>
          </w:tcPr>
          <w:p w14:paraId="4CD80764" w14:textId="77777777" w:rsidR="00DC3B68" w:rsidRPr="00907B70" w:rsidRDefault="00DC3B68" w:rsidP="008F15F4">
            <w:pPr>
              <w:spacing w:after="0" w:line="240" w:lineRule="auto"/>
              <w:rPr>
                <w:b/>
              </w:rPr>
            </w:pPr>
            <w:r w:rsidRPr="00907B70">
              <w:rPr>
                <w:b/>
              </w:rPr>
              <w:t>Interdigit Timeout</w:t>
            </w:r>
          </w:p>
        </w:tc>
        <w:tc>
          <w:tcPr>
            <w:tcW w:w="2415" w:type="dxa"/>
            <w:gridSpan w:val="3"/>
          </w:tcPr>
          <w:p w14:paraId="16A061EB" w14:textId="1ECF008F" w:rsidR="00DC3B68" w:rsidRPr="00907B70" w:rsidRDefault="00FB2AB5" w:rsidP="008F15F4">
            <w:pPr>
              <w:spacing w:after="0" w:line="240" w:lineRule="auto"/>
            </w:pPr>
            <w:r w:rsidRPr="00907B70">
              <w:t>5 seconds</w:t>
            </w:r>
          </w:p>
        </w:tc>
      </w:tr>
      <w:tr w:rsidR="0028553E" w:rsidRPr="00907B70" w14:paraId="0C0F2817" w14:textId="77777777" w:rsidTr="00EE21F0">
        <w:trPr>
          <w:trHeight w:val="305"/>
        </w:trPr>
        <w:tc>
          <w:tcPr>
            <w:tcW w:w="9363" w:type="dxa"/>
            <w:gridSpan w:val="10"/>
            <w:shd w:val="clear" w:color="auto" w:fill="000000" w:themeFill="text1"/>
            <w:vAlign w:val="center"/>
          </w:tcPr>
          <w:p w14:paraId="2E5B9FD3" w14:textId="77777777" w:rsidR="0028553E" w:rsidRPr="00907B70" w:rsidRDefault="0028553E" w:rsidP="00DC3B68">
            <w:pPr>
              <w:spacing w:after="0" w:line="240" w:lineRule="auto"/>
              <w:rPr>
                <w:b/>
                <w:sz w:val="24"/>
                <w:szCs w:val="24"/>
              </w:rPr>
            </w:pPr>
          </w:p>
        </w:tc>
      </w:tr>
      <w:tr w:rsidR="0028553E" w:rsidRPr="00907B70" w14:paraId="547B271F" w14:textId="77777777" w:rsidTr="00EE21F0">
        <w:trPr>
          <w:trHeight w:val="305"/>
        </w:trPr>
        <w:tc>
          <w:tcPr>
            <w:tcW w:w="9363" w:type="dxa"/>
            <w:gridSpan w:val="10"/>
            <w:shd w:val="clear" w:color="auto" w:fill="D9D9D9"/>
            <w:vAlign w:val="center"/>
          </w:tcPr>
          <w:p w14:paraId="3C81A3F1" w14:textId="77777777" w:rsidR="0028553E" w:rsidRPr="00907B70" w:rsidRDefault="0028553E" w:rsidP="00CB459D">
            <w:pPr>
              <w:spacing w:after="0" w:line="240" w:lineRule="auto"/>
              <w:rPr>
                <w:b/>
                <w:sz w:val="24"/>
                <w:szCs w:val="24"/>
              </w:rPr>
            </w:pPr>
            <w:r w:rsidRPr="00907B70">
              <w:rPr>
                <w:b/>
                <w:sz w:val="24"/>
                <w:szCs w:val="24"/>
              </w:rPr>
              <w:t>Initial Prompts</w:t>
            </w:r>
          </w:p>
        </w:tc>
      </w:tr>
      <w:tr w:rsidR="0028553E" w:rsidRPr="00907B70" w14:paraId="041DCF8D" w14:textId="77777777" w:rsidTr="00EE21F0">
        <w:trPr>
          <w:trHeight w:val="305"/>
        </w:trPr>
        <w:tc>
          <w:tcPr>
            <w:tcW w:w="2178" w:type="dxa"/>
            <w:tcBorders>
              <w:bottom w:val="single" w:sz="4" w:space="0" w:color="000000"/>
            </w:tcBorders>
            <w:shd w:val="clear" w:color="auto" w:fill="DAEEF3" w:themeFill="accent5" w:themeFillTint="33"/>
            <w:vAlign w:val="center"/>
          </w:tcPr>
          <w:p w14:paraId="1398B08C" w14:textId="77777777" w:rsidR="0028553E" w:rsidRPr="00907B70" w:rsidRDefault="0028553E" w:rsidP="00CB459D">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63B9ADFE" w14:textId="77777777" w:rsidR="0028553E" w:rsidRPr="00907B70" w:rsidRDefault="0028553E" w:rsidP="00CB459D">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6554DFE2" w14:textId="77777777" w:rsidR="0028553E" w:rsidRPr="00907B70" w:rsidRDefault="0028553E" w:rsidP="00CB459D">
            <w:pPr>
              <w:spacing w:after="0" w:line="240" w:lineRule="auto"/>
              <w:jc w:val="center"/>
              <w:rPr>
                <w:b/>
                <w:i/>
              </w:rPr>
            </w:pPr>
            <w:r w:rsidRPr="00907B70">
              <w:rPr>
                <w:b/>
                <w:i/>
              </w:rPr>
              <w:t>Wording</w:t>
            </w:r>
          </w:p>
        </w:tc>
      </w:tr>
      <w:tr w:rsidR="0028553E" w:rsidRPr="00F85F27" w14:paraId="08D2E165" w14:textId="77777777" w:rsidTr="00EE21F0">
        <w:trPr>
          <w:trHeight w:val="305"/>
        </w:trPr>
        <w:tc>
          <w:tcPr>
            <w:tcW w:w="2178" w:type="dxa"/>
            <w:tcBorders>
              <w:bottom w:val="single" w:sz="4" w:space="0" w:color="000000"/>
            </w:tcBorders>
            <w:shd w:val="clear" w:color="auto" w:fill="auto"/>
          </w:tcPr>
          <w:p w14:paraId="06AFFDA9" w14:textId="6A99B1BA" w:rsidR="0028553E" w:rsidRPr="00907B70" w:rsidRDefault="00EE2865" w:rsidP="00CB459D">
            <w:pPr>
              <w:spacing w:after="0" w:line="240" w:lineRule="auto"/>
              <w:rPr>
                <w:sz w:val="20"/>
                <w:szCs w:val="20"/>
              </w:rPr>
            </w:pPr>
            <w:r>
              <w:rPr>
                <w:sz w:val="20"/>
                <w:szCs w:val="20"/>
              </w:rPr>
              <w:t>1530</w:t>
            </w:r>
            <w:r w:rsidR="0028553E" w:rsidRPr="00907B70">
              <w:rPr>
                <w:sz w:val="20"/>
                <w:szCs w:val="20"/>
              </w:rPr>
              <w:t>-1.wav</w:t>
            </w:r>
          </w:p>
        </w:tc>
        <w:tc>
          <w:tcPr>
            <w:tcW w:w="1800" w:type="dxa"/>
            <w:gridSpan w:val="2"/>
            <w:tcBorders>
              <w:bottom w:val="single" w:sz="4" w:space="0" w:color="000000"/>
            </w:tcBorders>
            <w:shd w:val="clear" w:color="auto" w:fill="auto"/>
          </w:tcPr>
          <w:p w14:paraId="28A30108" w14:textId="2D6B40FB" w:rsidR="0028553E" w:rsidRPr="00907B70" w:rsidRDefault="0028553E" w:rsidP="00CB459D">
            <w:pPr>
              <w:spacing w:after="0" w:line="240" w:lineRule="auto"/>
              <w:rPr>
                <w:sz w:val="20"/>
                <w:szCs w:val="20"/>
              </w:rPr>
            </w:pPr>
          </w:p>
        </w:tc>
        <w:tc>
          <w:tcPr>
            <w:tcW w:w="5385" w:type="dxa"/>
            <w:gridSpan w:val="7"/>
            <w:tcBorders>
              <w:bottom w:val="single" w:sz="4" w:space="0" w:color="000000"/>
            </w:tcBorders>
            <w:shd w:val="clear" w:color="auto" w:fill="auto"/>
            <w:vAlign w:val="center"/>
          </w:tcPr>
          <w:p w14:paraId="00383EEE" w14:textId="07BE5FBB" w:rsidR="0028553E" w:rsidRPr="00F03FB4" w:rsidRDefault="00A1320C" w:rsidP="00A618D1">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¿Necesita actualizar su información de pago?</w:t>
            </w:r>
          </w:p>
        </w:tc>
      </w:tr>
      <w:tr w:rsidR="0028553E" w:rsidRPr="00907B70" w14:paraId="1067B269" w14:textId="77777777" w:rsidTr="00EE21F0">
        <w:trPr>
          <w:trHeight w:val="305"/>
        </w:trPr>
        <w:tc>
          <w:tcPr>
            <w:tcW w:w="9363" w:type="dxa"/>
            <w:gridSpan w:val="10"/>
            <w:tcBorders>
              <w:bottom w:val="single" w:sz="4" w:space="0" w:color="000000"/>
            </w:tcBorders>
            <w:shd w:val="clear" w:color="auto" w:fill="D9D9D9"/>
            <w:vAlign w:val="center"/>
          </w:tcPr>
          <w:p w14:paraId="1D1D8443" w14:textId="426D5F4A" w:rsidR="0028553E" w:rsidRPr="00907B70" w:rsidRDefault="0028553E" w:rsidP="00CB459D">
            <w:pPr>
              <w:spacing w:after="0" w:line="240" w:lineRule="auto"/>
              <w:rPr>
                <w:b/>
                <w:sz w:val="24"/>
                <w:szCs w:val="24"/>
              </w:rPr>
            </w:pPr>
            <w:r w:rsidRPr="00907B70">
              <w:rPr>
                <w:b/>
                <w:sz w:val="24"/>
                <w:szCs w:val="24"/>
              </w:rPr>
              <w:t>Retry Prompts</w:t>
            </w:r>
          </w:p>
        </w:tc>
      </w:tr>
      <w:tr w:rsidR="0028553E" w:rsidRPr="00907B70" w14:paraId="531BAE3F" w14:textId="77777777" w:rsidTr="00EE21F0">
        <w:trPr>
          <w:trHeight w:val="305"/>
        </w:trPr>
        <w:tc>
          <w:tcPr>
            <w:tcW w:w="2178" w:type="dxa"/>
            <w:tcBorders>
              <w:bottom w:val="single" w:sz="4" w:space="0" w:color="000000"/>
            </w:tcBorders>
            <w:shd w:val="clear" w:color="auto" w:fill="DAEEF3" w:themeFill="accent5" w:themeFillTint="33"/>
            <w:vAlign w:val="center"/>
          </w:tcPr>
          <w:p w14:paraId="75341396" w14:textId="77777777" w:rsidR="0028553E" w:rsidRPr="00907B70" w:rsidRDefault="0028553E" w:rsidP="00CB459D">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69E054D8" w14:textId="77777777" w:rsidR="0028553E" w:rsidRPr="00907B70" w:rsidRDefault="0028553E" w:rsidP="00CB459D">
            <w:pPr>
              <w:spacing w:after="0" w:line="240" w:lineRule="auto"/>
              <w:jc w:val="center"/>
              <w:rPr>
                <w:b/>
                <w:i/>
                <w:sz w:val="24"/>
                <w:szCs w:val="24"/>
              </w:rPr>
            </w:pPr>
            <w:r w:rsidRPr="00907B70">
              <w:rPr>
                <w:b/>
                <w:i/>
              </w:rPr>
              <w:t>Condition</w:t>
            </w:r>
          </w:p>
        </w:tc>
        <w:tc>
          <w:tcPr>
            <w:tcW w:w="3870" w:type="dxa"/>
            <w:gridSpan w:val="5"/>
            <w:tcBorders>
              <w:bottom w:val="single" w:sz="4" w:space="0" w:color="000000"/>
            </w:tcBorders>
            <w:shd w:val="clear" w:color="auto" w:fill="DAEEF3" w:themeFill="accent5" w:themeFillTint="33"/>
            <w:vAlign w:val="center"/>
          </w:tcPr>
          <w:p w14:paraId="5E23C18D" w14:textId="77777777" w:rsidR="0028553E" w:rsidRPr="00907B70" w:rsidRDefault="0028553E" w:rsidP="00CB459D">
            <w:pPr>
              <w:spacing w:after="0" w:line="240" w:lineRule="auto"/>
              <w:jc w:val="center"/>
              <w:rPr>
                <w:b/>
                <w:i/>
                <w:sz w:val="24"/>
                <w:szCs w:val="24"/>
              </w:rPr>
            </w:pPr>
            <w:r w:rsidRPr="00907B70">
              <w:rPr>
                <w:b/>
                <w:i/>
              </w:rPr>
              <w:t>Wording</w:t>
            </w:r>
          </w:p>
        </w:tc>
        <w:tc>
          <w:tcPr>
            <w:tcW w:w="1425" w:type="dxa"/>
            <w:tcBorders>
              <w:bottom w:val="single" w:sz="4" w:space="0" w:color="000000"/>
            </w:tcBorders>
            <w:shd w:val="clear" w:color="auto" w:fill="DAEEF3" w:themeFill="accent5" w:themeFillTint="33"/>
            <w:vAlign w:val="center"/>
          </w:tcPr>
          <w:p w14:paraId="1CC52B52" w14:textId="77777777" w:rsidR="0028553E" w:rsidRPr="00907B70" w:rsidRDefault="0028553E" w:rsidP="00CB459D">
            <w:pPr>
              <w:spacing w:after="0" w:line="240" w:lineRule="auto"/>
              <w:jc w:val="center"/>
              <w:rPr>
                <w:b/>
                <w:i/>
              </w:rPr>
            </w:pPr>
            <w:r w:rsidRPr="00907B70">
              <w:rPr>
                <w:b/>
                <w:i/>
              </w:rPr>
              <w:t>Transition</w:t>
            </w:r>
          </w:p>
        </w:tc>
      </w:tr>
      <w:tr w:rsidR="00EE2865" w:rsidRPr="00907B70" w14:paraId="6EC44980" w14:textId="77777777" w:rsidTr="00EE21F0">
        <w:trPr>
          <w:trHeight w:val="305"/>
        </w:trPr>
        <w:tc>
          <w:tcPr>
            <w:tcW w:w="2178" w:type="dxa"/>
            <w:tcBorders>
              <w:bottom w:val="single" w:sz="4" w:space="0" w:color="000000"/>
            </w:tcBorders>
            <w:shd w:val="clear" w:color="auto" w:fill="auto"/>
          </w:tcPr>
          <w:p w14:paraId="67F88F56" w14:textId="490A8E4F" w:rsidR="00EE2865" w:rsidRPr="00907B70" w:rsidRDefault="00EE2865" w:rsidP="00EE2865">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459FB806" w14:textId="33532E10" w:rsidR="00EE2865" w:rsidRPr="00907B70" w:rsidRDefault="00EE2865" w:rsidP="00EE2865">
            <w:pPr>
              <w:spacing w:after="0" w:line="240" w:lineRule="auto"/>
              <w:rPr>
                <w:sz w:val="20"/>
                <w:szCs w:val="20"/>
              </w:rPr>
            </w:pPr>
            <w:r w:rsidRPr="00907B70">
              <w:rPr>
                <w:sz w:val="20"/>
                <w:szCs w:val="20"/>
              </w:rPr>
              <w:t>No Match 1</w:t>
            </w:r>
          </w:p>
        </w:tc>
        <w:tc>
          <w:tcPr>
            <w:tcW w:w="3870" w:type="dxa"/>
            <w:gridSpan w:val="5"/>
            <w:tcBorders>
              <w:bottom w:val="single" w:sz="4" w:space="0" w:color="000000"/>
            </w:tcBorders>
            <w:shd w:val="clear" w:color="auto" w:fill="auto"/>
          </w:tcPr>
          <w:p w14:paraId="1B639998" w14:textId="191AFD72" w:rsidR="00EE2865" w:rsidRPr="00907B70" w:rsidRDefault="00EE2865" w:rsidP="00EE2865">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570826C5" w14:textId="3B79CBE4" w:rsidR="00EE2865" w:rsidRPr="00907B70" w:rsidRDefault="00EE2865" w:rsidP="00EE2865">
            <w:pPr>
              <w:spacing w:after="0" w:line="240" w:lineRule="auto"/>
              <w:rPr>
                <w:sz w:val="20"/>
                <w:szCs w:val="20"/>
              </w:rPr>
            </w:pPr>
            <w:r w:rsidRPr="00907B70">
              <w:rPr>
                <w:sz w:val="20"/>
                <w:szCs w:val="20"/>
              </w:rPr>
              <w:t>--</w:t>
            </w:r>
          </w:p>
        </w:tc>
      </w:tr>
      <w:tr w:rsidR="00EE2865" w:rsidRPr="00907B70" w14:paraId="3E611A4C" w14:textId="77777777" w:rsidTr="00EE21F0">
        <w:trPr>
          <w:trHeight w:val="305"/>
        </w:trPr>
        <w:tc>
          <w:tcPr>
            <w:tcW w:w="2178" w:type="dxa"/>
            <w:tcBorders>
              <w:bottom w:val="single" w:sz="4" w:space="0" w:color="000000"/>
            </w:tcBorders>
            <w:shd w:val="clear" w:color="auto" w:fill="auto"/>
          </w:tcPr>
          <w:p w14:paraId="7B44AFF4" w14:textId="356BA88C" w:rsidR="00EE2865" w:rsidRPr="00907B70" w:rsidRDefault="00EE2865" w:rsidP="00EE2865">
            <w:pPr>
              <w:spacing w:after="0" w:line="240" w:lineRule="auto"/>
              <w:rPr>
                <w:sz w:val="20"/>
                <w:szCs w:val="20"/>
              </w:rPr>
            </w:pPr>
            <w:r w:rsidRPr="00907B70">
              <w:rPr>
                <w:sz w:val="20"/>
                <w:szCs w:val="20"/>
              </w:rPr>
              <w:t>1</w:t>
            </w:r>
            <w:r>
              <w:rPr>
                <w:sz w:val="20"/>
                <w:szCs w:val="20"/>
              </w:rPr>
              <w:t>530</w:t>
            </w:r>
            <w:r w:rsidRPr="00907B70">
              <w:rPr>
                <w:sz w:val="20"/>
                <w:szCs w:val="20"/>
              </w:rPr>
              <w:t>-2.wav</w:t>
            </w:r>
          </w:p>
        </w:tc>
        <w:tc>
          <w:tcPr>
            <w:tcW w:w="1890" w:type="dxa"/>
            <w:gridSpan w:val="3"/>
            <w:tcBorders>
              <w:bottom w:val="single" w:sz="4" w:space="0" w:color="000000"/>
            </w:tcBorders>
            <w:shd w:val="clear" w:color="auto" w:fill="auto"/>
          </w:tcPr>
          <w:p w14:paraId="151F189B" w14:textId="074414F4" w:rsidR="00EE2865" w:rsidRPr="00907B70" w:rsidRDefault="00EE2865" w:rsidP="00EE2865">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64FFBA9D" w14:textId="4B4F77B1" w:rsidR="00EE2865" w:rsidRPr="00F03FB4" w:rsidRDefault="00C1566A" w:rsidP="00EE2865">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¿Necesita actualizar su información de pago?  Simplemente diga ‘sí’ o 'no'.</w:t>
            </w:r>
          </w:p>
        </w:tc>
        <w:tc>
          <w:tcPr>
            <w:tcW w:w="1425" w:type="dxa"/>
            <w:tcBorders>
              <w:bottom w:val="single" w:sz="4" w:space="0" w:color="000000"/>
            </w:tcBorders>
            <w:shd w:val="clear" w:color="auto" w:fill="auto"/>
          </w:tcPr>
          <w:p w14:paraId="41A6FDBD" w14:textId="2FC532E2" w:rsidR="00EE2865" w:rsidRPr="00907B70" w:rsidRDefault="00EE2865" w:rsidP="00EE2865">
            <w:pPr>
              <w:spacing w:after="0" w:line="240" w:lineRule="auto"/>
              <w:rPr>
                <w:sz w:val="20"/>
                <w:szCs w:val="20"/>
              </w:rPr>
            </w:pPr>
            <w:proofErr w:type="spellStart"/>
            <w:r>
              <w:rPr>
                <w:sz w:val="20"/>
                <w:szCs w:val="20"/>
              </w:rPr>
              <w:t>Rerecognition</w:t>
            </w:r>
            <w:proofErr w:type="spellEnd"/>
          </w:p>
        </w:tc>
      </w:tr>
      <w:tr w:rsidR="00EE2865" w:rsidRPr="00907B70" w14:paraId="477806D2" w14:textId="77777777" w:rsidTr="00EE21F0">
        <w:trPr>
          <w:trHeight w:val="305"/>
        </w:trPr>
        <w:tc>
          <w:tcPr>
            <w:tcW w:w="2178" w:type="dxa"/>
            <w:tcBorders>
              <w:bottom w:val="single" w:sz="4" w:space="0" w:color="000000"/>
            </w:tcBorders>
            <w:shd w:val="clear" w:color="auto" w:fill="auto"/>
          </w:tcPr>
          <w:p w14:paraId="58783A81" w14:textId="4BD31D1B" w:rsidR="00EE2865" w:rsidRPr="00907B70" w:rsidRDefault="00EE2865" w:rsidP="00EE2865">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1769438D" w14:textId="7DDB80A8" w:rsidR="00EE2865" w:rsidRPr="00907B70" w:rsidRDefault="00EE2865" w:rsidP="00EE2865">
            <w:pPr>
              <w:spacing w:after="0" w:line="240" w:lineRule="auto"/>
              <w:rPr>
                <w:sz w:val="20"/>
                <w:szCs w:val="20"/>
              </w:rPr>
            </w:pPr>
            <w:r w:rsidRPr="00907B70">
              <w:rPr>
                <w:sz w:val="20"/>
                <w:szCs w:val="20"/>
              </w:rPr>
              <w:t>No Match 2</w:t>
            </w:r>
          </w:p>
        </w:tc>
        <w:tc>
          <w:tcPr>
            <w:tcW w:w="3870" w:type="dxa"/>
            <w:gridSpan w:val="5"/>
            <w:tcBorders>
              <w:bottom w:val="single" w:sz="4" w:space="0" w:color="000000"/>
            </w:tcBorders>
            <w:shd w:val="clear" w:color="auto" w:fill="auto"/>
          </w:tcPr>
          <w:p w14:paraId="3C514626" w14:textId="68E3BA1E" w:rsidR="00EE2865" w:rsidRPr="00907B70" w:rsidRDefault="00EE2865" w:rsidP="00EE2865">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14FCF60D" w14:textId="71FDB196" w:rsidR="00EE2865" w:rsidRPr="00907B70" w:rsidRDefault="00EE2865" w:rsidP="00EE2865">
            <w:pPr>
              <w:spacing w:after="0" w:line="240" w:lineRule="auto"/>
              <w:rPr>
                <w:sz w:val="20"/>
                <w:szCs w:val="20"/>
              </w:rPr>
            </w:pPr>
          </w:p>
        </w:tc>
      </w:tr>
      <w:tr w:rsidR="00EE2865" w:rsidRPr="00907B70" w14:paraId="1F979698" w14:textId="77777777" w:rsidTr="00EE21F0">
        <w:trPr>
          <w:trHeight w:val="305"/>
        </w:trPr>
        <w:tc>
          <w:tcPr>
            <w:tcW w:w="2178" w:type="dxa"/>
            <w:tcBorders>
              <w:bottom w:val="single" w:sz="4" w:space="0" w:color="000000"/>
            </w:tcBorders>
            <w:shd w:val="clear" w:color="auto" w:fill="auto"/>
          </w:tcPr>
          <w:p w14:paraId="2E3A98E5" w14:textId="4D2B0CC1" w:rsidR="00EE2865" w:rsidRPr="00907B70" w:rsidRDefault="00EE2865" w:rsidP="00EE2865">
            <w:pPr>
              <w:spacing w:after="0" w:line="240" w:lineRule="auto"/>
              <w:rPr>
                <w:sz w:val="20"/>
                <w:szCs w:val="20"/>
              </w:rPr>
            </w:pPr>
            <w:r w:rsidRPr="00907B70">
              <w:rPr>
                <w:sz w:val="20"/>
                <w:szCs w:val="20"/>
              </w:rPr>
              <w:t>1</w:t>
            </w:r>
            <w:r>
              <w:rPr>
                <w:sz w:val="20"/>
                <w:szCs w:val="20"/>
              </w:rPr>
              <w:t>530</w:t>
            </w:r>
            <w:r w:rsidRPr="00907B70">
              <w:rPr>
                <w:sz w:val="20"/>
                <w:szCs w:val="20"/>
              </w:rPr>
              <w:t>-3.wav</w:t>
            </w:r>
          </w:p>
        </w:tc>
        <w:tc>
          <w:tcPr>
            <w:tcW w:w="1890" w:type="dxa"/>
            <w:gridSpan w:val="3"/>
            <w:tcBorders>
              <w:bottom w:val="single" w:sz="4" w:space="0" w:color="000000"/>
            </w:tcBorders>
            <w:shd w:val="clear" w:color="auto" w:fill="auto"/>
          </w:tcPr>
          <w:p w14:paraId="19086761" w14:textId="4A92E20C" w:rsidR="00EE2865" w:rsidRPr="00907B70" w:rsidRDefault="00EE2865" w:rsidP="00EE2865">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7272B413" w14:textId="3041A7E0" w:rsidR="00EE2865" w:rsidRPr="00907B70" w:rsidRDefault="00C1566A" w:rsidP="00EE2865">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Si necesita actualizar su información de pago, diga 'sí' o marque 1.  </w:t>
            </w:r>
            <w:r>
              <w:rPr>
                <w:rFonts w:ascii="Tahoma" w:hAnsi="Tahoma" w:cs="Tahoma"/>
                <w:color w:val="0070C0"/>
                <w:sz w:val="16"/>
                <w:szCs w:val="16"/>
              </w:rPr>
              <w:t xml:space="preserve">De lo </w:t>
            </w:r>
            <w:proofErr w:type="spellStart"/>
            <w:r>
              <w:rPr>
                <w:rFonts w:ascii="Tahoma" w:hAnsi="Tahoma" w:cs="Tahoma"/>
                <w:color w:val="0070C0"/>
                <w:sz w:val="16"/>
                <w:szCs w:val="16"/>
              </w:rPr>
              <w:t>contrario</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diga</w:t>
            </w:r>
            <w:proofErr w:type="spellEnd"/>
            <w:r>
              <w:rPr>
                <w:rFonts w:ascii="Tahoma" w:hAnsi="Tahoma" w:cs="Tahoma"/>
                <w:color w:val="0070C0"/>
                <w:sz w:val="16"/>
                <w:szCs w:val="16"/>
              </w:rPr>
              <w:t xml:space="preserve"> 'no' o marque 2</w:t>
            </w:r>
          </w:p>
        </w:tc>
        <w:tc>
          <w:tcPr>
            <w:tcW w:w="1425" w:type="dxa"/>
            <w:tcBorders>
              <w:bottom w:val="single" w:sz="4" w:space="0" w:color="000000"/>
            </w:tcBorders>
            <w:shd w:val="clear" w:color="auto" w:fill="auto"/>
          </w:tcPr>
          <w:p w14:paraId="357333D1" w14:textId="39C4E45A" w:rsidR="00EE2865" w:rsidRPr="00907B70" w:rsidRDefault="00EE2865" w:rsidP="00EE2865">
            <w:pPr>
              <w:spacing w:after="0" w:line="240" w:lineRule="auto"/>
              <w:rPr>
                <w:sz w:val="20"/>
                <w:szCs w:val="20"/>
              </w:rPr>
            </w:pPr>
            <w:proofErr w:type="spellStart"/>
            <w:r>
              <w:rPr>
                <w:sz w:val="20"/>
                <w:szCs w:val="20"/>
              </w:rPr>
              <w:t>Rerecognition</w:t>
            </w:r>
            <w:proofErr w:type="spellEnd"/>
          </w:p>
        </w:tc>
      </w:tr>
      <w:tr w:rsidR="00EE2865" w:rsidRPr="00907B70" w14:paraId="731A1FA2" w14:textId="77777777" w:rsidTr="00EE21F0">
        <w:trPr>
          <w:trHeight w:val="305"/>
        </w:trPr>
        <w:tc>
          <w:tcPr>
            <w:tcW w:w="2178" w:type="dxa"/>
            <w:tcBorders>
              <w:bottom w:val="single" w:sz="4" w:space="0" w:color="000000"/>
            </w:tcBorders>
            <w:shd w:val="clear" w:color="auto" w:fill="auto"/>
          </w:tcPr>
          <w:p w14:paraId="15790B81" w14:textId="517930D4" w:rsidR="00EE2865" w:rsidRPr="00907B70" w:rsidRDefault="00EE2865" w:rsidP="00EE2865">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FBB15E0" w14:textId="5AAFD641" w:rsidR="00EE2865" w:rsidRPr="00907B70" w:rsidRDefault="00EE2865" w:rsidP="00EE2865">
            <w:pPr>
              <w:spacing w:after="0" w:line="240" w:lineRule="auto"/>
              <w:rPr>
                <w:sz w:val="20"/>
                <w:szCs w:val="20"/>
              </w:rPr>
            </w:pPr>
            <w:r>
              <w:rPr>
                <w:sz w:val="20"/>
                <w:szCs w:val="20"/>
              </w:rPr>
              <w:t>No Match 3</w:t>
            </w:r>
          </w:p>
        </w:tc>
        <w:tc>
          <w:tcPr>
            <w:tcW w:w="3870" w:type="dxa"/>
            <w:gridSpan w:val="5"/>
            <w:tcBorders>
              <w:bottom w:val="single" w:sz="4" w:space="0" w:color="000000"/>
            </w:tcBorders>
            <w:shd w:val="clear" w:color="auto" w:fill="auto"/>
          </w:tcPr>
          <w:p w14:paraId="27430D31" w14:textId="26BB694F" w:rsidR="00EE2865" w:rsidRPr="00907B70" w:rsidRDefault="00EE2865" w:rsidP="00EE2865">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cBorders>
            <w:shd w:val="clear" w:color="auto" w:fill="auto"/>
          </w:tcPr>
          <w:p w14:paraId="525DC9F8" w14:textId="23350FD2" w:rsidR="00EE2865" w:rsidRPr="00907B70" w:rsidRDefault="00EE2865" w:rsidP="00EE2865">
            <w:pPr>
              <w:spacing w:after="0" w:line="240" w:lineRule="auto"/>
              <w:rPr>
                <w:sz w:val="20"/>
                <w:szCs w:val="20"/>
              </w:rPr>
            </w:pPr>
            <w:r>
              <w:rPr>
                <w:sz w:val="20"/>
                <w:szCs w:val="20"/>
              </w:rPr>
              <w:t>XFER1</w:t>
            </w:r>
          </w:p>
        </w:tc>
      </w:tr>
      <w:tr w:rsidR="00EE2865" w:rsidRPr="00907B70" w14:paraId="00CD3F20" w14:textId="77777777" w:rsidTr="00EE21F0">
        <w:trPr>
          <w:trHeight w:val="305"/>
        </w:trPr>
        <w:tc>
          <w:tcPr>
            <w:tcW w:w="2178" w:type="dxa"/>
            <w:tcBorders>
              <w:bottom w:val="single" w:sz="4" w:space="0" w:color="000000"/>
            </w:tcBorders>
            <w:shd w:val="clear" w:color="auto" w:fill="auto"/>
          </w:tcPr>
          <w:p w14:paraId="4C3C834F" w14:textId="3B338CC0" w:rsidR="00EE2865" w:rsidRPr="00907B70" w:rsidRDefault="00EE2865" w:rsidP="00EE2865">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48865879" w14:textId="22CB5763" w:rsidR="00EE2865" w:rsidRPr="00907B70" w:rsidRDefault="00EE2865" w:rsidP="00EE2865">
            <w:pPr>
              <w:spacing w:after="0" w:line="240" w:lineRule="auto"/>
              <w:rPr>
                <w:sz w:val="20"/>
                <w:szCs w:val="20"/>
              </w:rPr>
            </w:pPr>
            <w:r w:rsidRPr="00907B70">
              <w:rPr>
                <w:sz w:val="20"/>
                <w:szCs w:val="20"/>
              </w:rPr>
              <w:t>No Input 1</w:t>
            </w:r>
          </w:p>
        </w:tc>
        <w:tc>
          <w:tcPr>
            <w:tcW w:w="3870" w:type="dxa"/>
            <w:gridSpan w:val="5"/>
            <w:tcBorders>
              <w:bottom w:val="single" w:sz="4" w:space="0" w:color="000000"/>
            </w:tcBorders>
            <w:shd w:val="clear" w:color="auto" w:fill="auto"/>
          </w:tcPr>
          <w:p w14:paraId="64FCED93" w14:textId="6DE429E8" w:rsidR="00EE2865" w:rsidRPr="00907B70" w:rsidRDefault="00EE2865" w:rsidP="00EE2865">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56331584" w14:textId="00E3F865" w:rsidR="00EE2865" w:rsidRPr="00907B70" w:rsidRDefault="00EE2865" w:rsidP="00EE2865">
            <w:pPr>
              <w:spacing w:after="0" w:line="240" w:lineRule="auto"/>
              <w:rPr>
                <w:sz w:val="20"/>
                <w:szCs w:val="20"/>
              </w:rPr>
            </w:pPr>
          </w:p>
        </w:tc>
      </w:tr>
      <w:tr w:rsidR="00EE2865" w:rsidRPr="00907B70" w14:paraId="447B89C6" w14:textId="77777777" w:rsidTr="00EE21F0">
        <w:trPr>
          <w:trHeight w:val="305"/>
        </w:trPr>
        <w:tc>
          <w:tcPr>
            <w:tcW w:w="2178" w:type="dxa"/>
            <w:tcBorders>
              <w:bottom w:val="single" w:sz="4" w:space="0" w:color="000000"/>
            </w:tcBorders>
            <w:shd w:val="clear" w:color="auto" w:fill="auto"/>
          </w:tcPr>
          <w:p w14:paraId="47FF0F01" w14:textId="7E950733" w:rsidR="00EE2865" w:rsidRPr="00907B70" w:rsidRDefault="00EE2865" w:rsidP="00EE2865">
            <w:pPr>
              <w:spacing w:after="0" w:line="240" w:lineRule="auto"/>
              <w:rPr>
                <w:sz w:val="20"/>
                <w:szCs w:val="20"/>
              </w:rPr>
            </w:pPr>
            <w:r w:rsidRPr="00907B70">
              <w:rPr>
                <w:sz w:val="20"/>
                <w:szCs w:val="20"/>
              </w:rPr>
              <w:t>1</w:t>
            </w:r>
            <w:r>
              <w:rPr>
                <w:sz w:val="20"/>
                <w:szCs w:val="20"/>
              </w:rPr>
              <w:t>530</w:t>
            </w:r>
            <w:r w:rsidRPr="00907B70">
              <w:rPr>
                <w:sz w:val="20"/>
                <w:szCs w:val="20"/>
              </w:rPr>
              <w:t>-2.wav</w:t>
            </w:r>
          </w:p>
        </w:tc>
        <w:tc>
          <w:tcPr>
            <w:tcW w:w="1890" w:type="dxa"/>
            <w:gridSpan w:val="3"/>
            <w:tcBorders>
              <w:bottom w:val="single" w:sz="4" w:space="0" w:color="000000"/>
            </w:tcBorders>
            <w:shd w:val="clear" w:color="auto" w:fill="auto"/>
          </w:tcPr>
          <w:p w14:paraId="1EEF6C9C" w14:textId="643FC8B0" w:rsidR="00EE2865" w:rsidRPr="00907B70" w:rsidRDefault="00EE2865" w:rsidP="00EE2865">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62266EF1" w14:textId="623197E3" w:rsidR="00EE2865" w:rsidRPr="00F03FB4" w:rsidRDefault="00C1566A" w:rsidP="00EE2865">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¿Necesita actualizar su información de pago?  Simplemente diga ‘sí’ o 'no'.</w:t>
            </w:r>
          </w:p>
        </w:tc>
        <w:tc>
          <w:tcPr>
            <w:tcW w:w="1425" w:type="dxa"/>
            <w:tcBorders>
              <w:bottom w:val="single" w:sz="4" w:space="0" w:color="000000"/>
            </w:tcBorders>
            <w:shd w:val="clear" w:color="auto" w:fill="auto"/>
          </w:tcPr>
          <w:p w14:paraId="777AFE52" w14:textId="530359C7" w:rsidR="00EE2865" w:rsidRPr="00907B70" w:rsidRDefault="00EE2865" w:rsidP="00EE2865">
            <w:pPr>
              <w:spacing w:after="0" w:line="240" w:lineRule="auto"/>
              <w:rPr>
                <w:sz w:val="20"/>
                <w:szCs w:val="20"/>
              </w:rPr>
            </w:pPr>
            <w:proofErr w:type="spellStart"/>
            <w:r>
              <w:rPr>
                <w:sz w:val="20"/>
                <w:szCs w:val="20"/>
              </w:rPr>
              <w:t>Rerecognition</w:t>
            </w:r>
            <w:proofErr w:type="spellEnd"/>
          </w:p>
        </w:tc>
      </w:tr>
      <w:tr w:rsidR="00EE2865" w:rsidRPr="00907B70" w14:paraId="55EC59CB" w14:textId="77777777" w:rsidTr="00EE21F0">
        <w:trPr>
          <w:trHeight w:val="350"/>
        </w:trPr>
        <w:tc>
          <w:tcPr>
            <w:tcW w:w="2178" w:type="dxa"/>
            <w:tcBorders>
              <w:bottom w:val="single" w:sz="4" w:space="0" w:color="000000"/>
            </w:tcBorders>
            <w:shd w:val="clear" w:color="auto" w:fill="auto"/>
          </w:tcPr>
          <w:p w14:paraId="5CFB5DC1" w14:textId="5EF9E9CB" w:rsidR="00EE2865" w:rsidRPr="00907B70" w:rsidRDefault="00EE2865" w:rsidP="00EE2865">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3248989F" w14:textId="546C9F17" w:rsidR="00EE2865" w:rsidRPr="00907B70" w:rsidRDefault="00EE2865" w:rsidP="00EE2865">
            <w:pPr>
              <w:spacing w:after="0" w:line="240" w:lineRule="auto"/>
              <w:rPr>
                <w:sz w:val="20"/>
                <w:szCs w:val="20"/>
              </w:rPr>
            </w:pPr>
            <w:r w:rsidRPr="00907B70">
              <w:rPr>
                <w:sz w:val="20"/>
                <w:szCs w:val="20"/>
              </w:rPr>
              <w:t>No Input 2</w:t>
            </w:r>
          </w:p>
        </w:tc>
        <w:tc>
          <w:tcPr>
            <w:tcW w:w="3870" w:type="dxa"/>
            <w:gridSpan w:val="5"/>
            <w:tcBorders>
              <w:bottom w:val="single" w:sz="4" w:space="0" w:color="000000"/>
            </w:tcBorders>
            <w:shd w:val="clear" w:color="auto" w:fill="auto"/>
          </w:tcPr>
          <w:p w14:paraId="2613D318" w14:textId="66200AD9" w:rsidR="00EE2865" w:rsidRPr="00907B70" w:rsidRDefault="00EE2865" w:rsidP="00EE2865">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6196168F" w14:textId="76A59BC2" w:rsidR="00EE2865" w:rsidRPr="00907B70" w:rsidRDefault="00EE2865" w:rsidP="00EE2865">
            <w:pPr>
              <w:spacing w:after="0" w:line="240" w:lineRule="auto"/>
              <w:rPr>
                <w:sz w:val="20"/>
                <w:szCs w:val="20"/>
              </w:rPr>
            </w:pPr>
          </w:p>
        </w:tc>
      </w:tr>
      <w:tr w:rsidR="00EE2865" w:rsidRPr="00907B70" w14:paraId="284CB109" w14:textId="77777777" w:rsidTr="00EE21F0">
        <w:trPr>
          <w:trHeight w:val="305"/>
        </w:trPr>
        <w:tc>
          <w:tcPr>
            <w:tcW w:w="2178" w:type="dxa"/>
            <w:tcBorders>
              <w:bottom w:val="single" w:sz="4" w:space="0" w:color="000000"/>
            </w:tcBorders>
            <w:shd w:val="clear" w:color="auto" w:fill="auto"/>
          </w:tcPr>
          <w:p w14:paraId="673DA586" w14:textId="218A6900" w:rsidR="00EE2865" w:rsidRPr="00907B70" w:rsidRDefault="00EE2865" w:rsidP="00EE2865">
            <w:pPr>
              <w:spacing w:after="0" w:line="240" w:lineRule="auto"/>
              <w:rPr>
                <w:sz w:val="20"/>
                <w:szCs w:val="20"/>
              </w:rPr>
            </w:pPr>
            <w:r w:rsidRPr="00907B70">
              <w:rPr>
                <w:sz w:val="20"/>
                <w:szCs w:val="20"/>
              </w:rPr>
              <w:t>1</w:t>
            </w:r>
            <w:r>
              <w:rPr>
                <w:sz w:val="20"/>
                <w:szCs w:val="20"/>
              </w:rPr>
              <w:t>530</w:t>
            </w:r>
            <w:r w:rsidRPr="00907B70">
              <w:rPr>
                <w:sz w:val="20"/>
                <w:szCs w:val="20"/>
              </w:rPr>
              <w:t>-3.wav</w:t>
            </w:r>
          </w:p>
        </w:tc>
        <w:tc>
          <w:tcPr>
            <w:tcW w:w="1890" w:type="dxa"/>
            <w:gridSpan w:val="3"/>
            <w:tcBorders>
              <w:bottom w:val="single" w:sz="4" w:space="0" w:color="000000"/>
            </w:tcBorders>
            <w:shd w:val="clear" w:color="auto" w:fill="auto"/>
          </w:tcPr>
          <w:p w14:paraId="4303EB48" w14:textId="0492677A" w:rsidR="00EE2865" w:rsidRPr="00907B70" w:rsidRDefault="00EE2865" w:rsidP="00EE2865">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08660EB0" w14:textId="79227E35" w:rsidR="00EE2865" w:rsidRPr="00907B70" w:rsidRDefault="00C1566A" w:rsidP="00EE2865">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Si necesita actualizar su información de pago, diga 'sí' o marque 1.  </w:t>
            </w:r>
            <w:r>
              <w:rPr>
                <w:rFonts w:ascii="Tahoma" w:hAnsi="Tahoma" w:cs="Tahoma"/>
                <w:color w:val="0070C0"/>
                <w:sz w:val="16"/>
                <w:szCs w:val="16"/>
              </w:rPr>
              <w:t xml:space="preserve">De lo </w:t>
            </w:r>
            <w:proofErr w:type="spellStart"/>
            <w:r>
              <w:rPr>
                <w:rFonts w:ascii="Tahoma" w:hAnsi="Tahoma" w:cs="Tahoma"/>
                <w:color w:val="0070C0"/>
                <w:sz w:val="16"/>
                <w:szCs w:val="16"/>
              </w:rPr>
              <w:t>contrario</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diga</w:t>
            </w:r>
            <w:proofErr w:type="spellEnd"/>
            <w:r>
              <w:rPr>
                <w:rFonts w:ascii="Tahoma" w:hAnsi="Tahoma" w:cs="Tahoma"/>
                <w:color w:val="0070C0"/>
                <w:sz w:val="16"/>
                <w:szCs w:val="16"/>
              </w:rPr>
              <w:t xml:space="preserve"> 'no' o marque 2</w:t>
            </w:r>
          </w:p>
        </w:tc>
        <w:tc>
          <w:tcPr>
            <w:tcW w:w="1425" w:type="dxa"/>
            <w:tcBorders>
              <w:bottom w:val="single" w:sz="4" w:space="0" w:color="000000"/>
            </w:tcBorders>
            <w:shd w:val="clear" w:color="auto" w:fill="auto"/>
          </w:tcPr>
          <w:p w14:paraId="4E4E2E22" w14:textId="156FE8FD" w:rsidR="00EE2865" w:rsidRPr="00907B70" w:rsidRDefault="00EE2865" w:rsidP="00EE2865">
            <w:pPr>
              <w:spacing w:after="0" w:line="240" w:lineRule="auto"/>
              <w:rPr>
                <w:sz w:val="20"/>
                <w:szCs w:val="20"/>
              </w:rPr>
            </w:pPr>
            <w:proofErr w:type="spellStart"/>
            <w:r>
              <w:rPr>
                <w:sz w:val="20"/>
                <w:szCs w:val="20"/>
              </w:rPr>
              <w:t>Rerecognition</w:t>
            </w:r>
            <w:proofErr w:type="spellEnd"/>
          </w:p>
        </w:tc>
      </w:tr>
      <w:tr w:rsidR="00EE2865" w:rsidRPr="00907B70" w14:paraId="0C62CA7B" w14:textId="77777777" w:rsidTr="00EE21F0">
        <w:trPr>
          <w:trHeight w:val="305"/>
        </w:trPr>
        <w:tc>
          <w:tcPr>
            <w:tcW w:w="2178" w:type="dxa"/>
            <w:tcBorders>
              <w:bottom w:val="single" w:sz="4" w:space="0" w:color="000000"/>
            </w:tcBorders>
            <w:shd w:val="clear" w:color="auto" w:fill="auto"/>
          </w:tcPr>
          <w:p w14:paraId="082B78C9" w14:textId="0149FFC4" w:rsidR="00EE2865" w:rsidRPr="00907B70" w:rsidRDefault="00EE2865" w:rsidP="00EE2865">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06C55F8F" w14:textId="1BE2581F" w:rsidR="00EE2865" w:rsidRPr="00907B70" w:rsidRDefault="00EE2865" w:rsidP="00EE2865">
            <w:pPr>
              <w:spacing w:after="0" w:line="240" w:lineRule="auto"/>
              <w:rPr>
                <w:sz w:val="20"/>
                <w:szCs w:val="20"/>
              </w:rPr>
            </w:pPr>
            <w:r>
              <w:rPr>
                <w:sz w:val="20"/>
                <w:szCs w:val="20"/>
              </w:rPr>
              <w:t>No Input 3</w:t>
            </w:r>
          </w:p>
        </w:tc>
        <w:tc>
          <w:tcPr>
            <w:tcW w:w="3870" w:type="dxa"/>
            <w:gridSpan w:val="5"/>
            <w:tcBorders>
              <w:bottom w:val="single" w:sz="4" w:space="0" w:color="000000"/>
            </w:tcBorders>
            <w:shd w:val="clear" w:color="auto" w:fill="auto"/>
          </w:tcPr>
          <w:p w14:paraId="5CEFAEB0" w14:textId="555B6168" w:rsidR="00EE2865" w:rsidRPr="00907B70" w:rsidRDefault="00EE2865" w:rsidP="00EE2865">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cBorders>
            <w:shd w:val="clear" w:color="auto" w:fill="auto"/>
          </w:tcPr>
          <w:p w14:paraId="720D898D" w14:textId="0A4AF744" w:rsidR="00EE2865" w:rsidRPr="00907B70" w:rsidRDefault="00EE2865" w:rsidP="00EE2865">
            <w:pPr>
              <w:spacing w:after="0" w:line="240" w:lineRule="auto"/>
              <w:rPr>
                <w:sz w:val="20"/>
                <w:szCs w:val="20"/>
              </w:rPr>
            </w:pPr>
            <w:r>
              <w:rPr>
                <w:sz w:val="20"/>
                <w:szCs w:val="20"/>
              </w:rPr>
              <w:t>XFER1</w:t>
            </w:r>
          </w:p>
        </w:tc>
      </w:tr>
      <w:tr w:rsidR="00EE2865" w:rsidRPr="00907B70" w14:paraId="58349772" w14:textId="77777777" w:rsidTr="00EE21F0">
        <w:trPr>
          <w:trHeight w:val="305"/>
        </w:trPr>
        <w:tc>
          <w:tcPr>
            <w:tcW w:w="9363" w:type="dxa"/>
            <w:gridSpan w:val="10"/>
            <w:tcBorders>
              <w:bottom w:val="single" w:sz="4" w:space="0" w:color="000000"/>
            </w:tcBorders>
            <w:shd w:val="clear" w:color="auto" w:fill="D9D9D9"/>
            <w:vAlign w:val="center"/>
          </w:tcPr>
          <w:p w14:paraId="21306237" w14:textId="1B950378" w:rsidR="00EE2865" w:rsidRPr="00907B70" w:rsidRDefault="00EE2865" w:rsidP="00EE2865">
            <w:pPr>
              <w:spacing w:after="0" w:line="240" w:lineRule="auto"/>
              <w:rPr>
                <w:b/>
                <w:sz w:val="24"/>
                <w:szCs w:val="24"/>
              </w:rPr>
            </w:pPr>
            <w:r w:rsidRPr="00907B70">
              <w:rPr>
                <w:b/>
                <w:sz w:val="24"/>
                <w:szCs w:val="24"/>
              </w:rPr>
              <w:t>Grammar</w:t>
            </w:r>
          </w:p>
        </w:tc>
      </w:tr>
      <w:tr w:rsidR="00EE2865" w:rsidRPr="00907B70" w14:paraId="4921373E" w14:textId="77777777" w:rsidTr="00EE21F0">
        <w:tc>
          <w:tcPr>
            <w:tcW w:w="3258" w:type="dxa"/>
            <w:gridSpan w:val="2"/>
            <w:tcBorders>
              <w:bottom w:val="single" w:sz="4" w:space="0" w:color="000000"/>
            </w:tcBorders>
            <w:shd w:val="solid" w:color="DAEEF3" w:themeColor="accent5" w:themeTint="33" w:fill="CCFFFF"/>
          </w:tcPr>
          <w:p w14:paraId="74A2C47B" w14:textId="45369D83" w:rsidR="00EE2865" w:rsidRPr="00907B70" w:rsidRDefault="00EE2865" w:rsidP="00EE2865">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23589B3F" w14:textId="77777777" w:rsidR="00EE2865" w:rsidRPr="00907B70" w:rsidRDefault="00EE2865" w:rsidP="00EE2865">
            <w:pPr>
              <w:spacing w:after="0" w:line="240" w:lineRule="auto"/>
              <w:jc w:val="center"/>
              <w:rPr>
                <w:b/>
                <w:i/>
              </w:rPr>
            </w:pPr>
            <w:r w:rsidRPr="00907B70">
              <w:rPr>
                <w:b/>
                <w:i/>
              </w:rPr>
              <w:t>DTMF</w:t>
            </w:r>
          </w:p>
        </w:tc>
        <w:tc>
          <w:tcPr>
            <w:tcW w:w="3644" w:type="dxa"/>
            <w:gridSpan w:val="4"/>
            <w:tcBorders>
              <w:bottom w:val="single" w:sz="4" w:space="0" w:color="000000"/>
            </w:tcBorders>
            <w:shd w:val="solid" w:color="DAEEF3" w:themeColor="accent5" w:themeTint="33" w:fill="CCFFFF"/>
          </w:tcPr>
          <w:p w14:paraId="19487D68" w14:textId="77777777" w:rsidR="00EE2865" w:rsidRPr="00907B70" w:rsidRDefault="00EE2865" w:rsidP="00EE2865">
            <w:pPr>
              <w:spacing w:after="0" w:line="240" w:lineRule="auto"/>
              <w:jc w:val="center"/>
              <w:rPr>
                <w:b/>
                <w:i/>
              </w:rPr>
            </w:pPr>
            <w:r w:rsidRPr="00907B70">
              <w:rPr>
                <w:b/>
                <w:i/>
              </w:rPr>
              <w:t xml:space="preserve"> Response</w:t>
            </w:r>
          </w:p>
        </w:tc>
        <w:tc>
          <w:tcPr>
            <w:tcW w:w="1425" w:type="dxa"/>
            <w:tcBorders>
              <w:bottom w:val="single" w:sz="4" w:space="0" w:color="000000"/>
            </w:tcBorders>
            <w:shd w:val="solid" w:color="DAEEF3" w:themeColor="accent5" w:themeTint="33" w:fill="CCFFFF"/>
          </w:tcPr>
          <w:p w14:paraId="0CFFB721" w14:textId="77777777" w:rsidR="00EE2865" w:rsidRPr="00907B70" w:rsidRDefault="00EE2865" w:rsidP="00EE2865">
            <w:pPr>
              <w:spacing w:after="0" w:line="240" w:lineRule="auto"/>
              <w:jc w:val="center"/>
              <w:rPr>
                <w:b/>
                <w:i/>
              </w:rPr>
            </w:pPr>
            <w:r w:rsidRPr="00907B70">
              <w:rPr>
                <w:b/>
                <w:i/>
              </w:rPr>
              <w:t>Confirm</w:t>
            </w:r>
          </w:p>
        </w:tc>
      </w:tr>
      <w:tr w:rsidR="00E50601" w:rsidRPr="00907B70" w14:paraId="5D85C0CE" w14:textId="77777777" w:rsidTr="00EE21F0">
        <w:tc>
          <w:tcPr>
            <w:tcW w:w="3258" w:type="dxa"/>
            <w:gridSpan w:val="2"/>
          </w:tcPr>
          <w:p w14:paraId="3C379C6E" w14:textId="799A3E58" w:rsidR="00E50601" w:rsidRPr="00907B70" w:rsidRDefault="00E50601" w:rsidP="00E50601">
            <w:pPr>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3C78F19E" w14:textId="380D914B" w:rsidR="00E50601" w:rsidRPr="00907B70" w:rsidRDefault="00E50601" w:rsidP="00E50601">
            <w:pPr>
              <w:spacing w:after="0" w:line="240" w:lineRule="auto"/>
              <w:rPr>
                <w:sz w:val="20"/>
                <w:szCs w:val="20"/>
              </w:rPr>
            </w:pPr>
            <w:r>
              <w:rPr>
                <w:sz w:val="20"/>
                <w:szCs w:val="20"/>
              </w:rPr>
              <w:t>1</w:t>
            </w:r>
          </w:p>
        </w:tc>
        <w:tc>
          <w:tcPr>
            <w:tcW w:w="3644" w:type="dxa"/>
            <w:gridSpan w:val="4"/>
          </w:tcPr>
          <w:p w14:paraId="06DA0315" w14:textId="09082ABC" w:rsidR="00E50601" w:rsidRPr="00907B70" w:rsidRDefault="00E50601" w:rsidP="00E50601">
            <w:pPr>
              <w:spacing w:after="0" w:line="240" w:lineRule="auto"/>
              <w:rPr>
                <w:sz w:val="20"/>
                <w:szCs w:val="20"/>
              </w:rPr>
            </w:pPr>
            <w:proofErr w:type="spellStart"/>
            <w:r>
              <w:rPr>
                <w:sz w:val="20"/>
                <w:szCs w:val="20"/>
              </w:rPr>
              <w:t>Sí</w:t>
            </w:r>
            <w:proofErr w:type="spellEnd"/>
          </w:p>
        </w:tc>
        <w:tc>
          <w:tcPr>
            <w:tcW w:w="1425" w:type="dxa"/>
          </w:tcPr>
          <w:p w14:paraId="74B4F772" w14:textId="6B756C25" w:rsidR="00E50601" w:rsidRPr="00907B70" w:rsidRDefault="00E50601" w:rsidP="00E50601">
            <w:pPr>
              <w:spacing w:after="0" w:line="240" w:lineRule="auto"/>
              <w:rPr>
                <w:sz w:val="20"/>
                <w:szCs w:val="20"/>
              </w:rPr>
            </w:pPr>
            <w:r>
              <w:rPr>
                <w:sz w:val="20"/>
                <w:szCs w:val="20"/>
              </w:rPr>
              <w:t>Never</w:t>
            </w:r>
          </w:p>
        </w:tc>
      </w:tr>
      <w:tr w:rsidR="00E50601" w:rsidRPr="00907B70" w14:paraId="14E712F9" w14:textId="77777777" w:rsidTr="00EE21F0">
        <w:tc>
          <w:tcPr>
            <w:tcW w:w="3258" w:type="dxa"/>
            <w:gridSpan w:val="2"/>
          </w:tcPr>
          <w:p w14:paraId="1A511F97" w14:textId="2D569E0C" w:rsidR="00E50601" w:rsidRPr="00907B70" w:rsidRDefault="00E50601" w:rsidP="00E50601">
            <w:pPr>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3535A412" w14:textId="7B8BAAC2" w:rsidR="00E50601" w:rsidRPr="00907B70" w:rsidRDefault="00E50601" w:rsidP="00E50601">
            <w:pPr>
              <w:spacing w:after="0" w:line="240" w:lineRule="auto"/>
              <w:rPr>
                <w:sz w:val="20"/>
                <w:szCs w:val="20"/>
              </w:rPr>
            </w:pPr>
            <w:r>
              <w:rPr>
                <w:sz w:val="20"/>
                <w:szCs w:val="20"/>
              </w:rPr>
              <w:t>2</w:t>
            </w:r>
          </w:p>
        </w:tc>
        <w:tc>
          <w:tcPr>
            <w:tcW w:w="3644" w:type="dxa"/>
            <w:gridSpan w:val="4"/>
          </w:tcPr>
          <w:p w14:paraId="79CF7106" w14:textId="7CBC8F4A" w:rsidR="00E50601" w:rsidRPr="00907B70" w:rsidRDefault="00E50601" w:rsidP="00E50601">
            <w:pPr>
              <w:spacing w:after="0" w:line="240" w:lineRule="auto"/>
              <w:rPr>
                <w:sz w:val="20"/>
                <w:szCs w:val="20"/>
              </w:rPr>
            </w:pPr>
            <w:r>
              <w:rPr>
                <w:sz w:val="20"/>
                <w:szCs w:val="20"/>
              </w:rPr>
              <w:t>no</w:t>
            </w:r>
          </w:p>
        </w:tc>
        <w:tc>
          <w:tcPr>
            <w:tcW w:w="1425" w:type="dxa"/>
          </w:tcPr>
          <w:p w14:paraId="262FDABC" w14:textId="7ABDFD50" w:rsidR="00E50601" w:rsidRPr="00907B70" w:rsidRDefault="00E50601" w:rsidP="00E50601">
            <w:pPr>
              <w:spacing w:after="0" w:line="240" w:lineRule="auto"/>
              <w:rPr>
                <w:sz w:val="20"/>
                <w:szCs w:val="20"/>
              </w:rPr>
            </w:pPr>
            <w:r>
              <w:rPr>
                <w:sz w:val="20"/>
                <w:szCs w:val="20"/>
              </w:rPr>
              <w:t>Never</w:t>
            </w:r>
          </w:p>
        </w:tc>
      </w:tr>
      <w:tr w:rsidR="00E50601" w:rsidRPr="00907B70" w14:paraId="16F9C050" w14:textId="77777777" w:rsidTr="00EE21F0">
        <w:trPr>
          <w:trHeight w:val="314"/>
        </w:trPr>
        <w:tc>
          <w:tcPr>
            <w:tcW w:w="9363" w:type="dxa"/>
            <w:gridSpan w:val="10"/>
            <w:shd w:val="solid" w:color="DAEEF3" w:themeColor="accent5" w:themeTint="33" w:fill="auto"/>
            <w:vAlign w:val="bottom"/>
          </w:tcPr>
          <w:p w14:paraId="670A7364" w14:textId="77777777" w:rsidR="00E50601" w:rsidRPr="00907B70" w:rsidRDefault="00E50601" w:rsidP="00E50601">
            <w:pPr>
              <w:spacing w:after="0" w:line="240" w:lineRule="auto"/>
              <w:rPr>
                <w:b/>
                <w:i/>
              </w:rPr>
            </w:pPr>
            <w:proofErr w:type="spellStart"/>
            <w:r w:rsidRPr="00907B70">
              <w:rPr>
                <w:b/>
                <w:sz w:val="24"/>
                <w:szCs w:val="24"/>
              </w:rPr>
              <w:t>Globals</w:t>
            </w:r>
            <w:proofErr w:type="spellEnd"/>
          </w:p>
        </w:tc>
      </w:tr>
      <w:tr w:rsidR="00E50601" w:rsidRPr="00907B70" w14:paraId="37E47BDD" w14:textId="77777777" w:rsidTr="00EE21F0">
        <w:tc>
          <w:tcPr>
            <w:tcW w:w="3258" w:type="dxa"/>
            <w:gridSpan w:val="2"/>
          </w:tcPr>
          <w:p w14:paraId="06536FA5" w14:textId="3ACF3394"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49EEB15B" w14:textId="77777777" w:rsidR="00E50601" w:rsidRPr="00907B70" w:rsidRDefault="00E50601" w:rsidP="00E50601">
            <w:pPr>
              <w:spacing w:after="0" w:line="240" w:lineRule="auto"/>
            </w:pPr>
          </w:p>
        </w:tc>
        <w:tc>
          <w:tcPr>
            <w:tcW w:w="5069" w:type="dxa"/>
            <w:gridSpan w:val="5"/>
          </w:tcPr>
          <w:p w14:paraId="6516D489" w14:textId="77777777" w:rsidR="00E50601" w:rsidRPr="00907B70" w:rsidRDefault="00E50601" w:rsidP="00E50601">
            <w:pPr>
              <w:autoSpaceDE w:val="0"/>
              <w:autoSpaceDN w:val="0"/>
              <w:adjustRightInd w:val="0"/>
              <w:spacing w:after="0" w:line="240" w:lineRule="auto"/>
              <w:rPr>
                <w:rFonts w:cs="Arial"/>
              </w:rPr>
            </w:pPr>
          </w:p>
        </w:tc>
      </w:tr>
    </w:tbl>
    <w:p w14:paraId="2528AB4C" w14:textId="77777777" w:rsidR="00774C10" w:rsidRPr="00907B70" w:rsidRDefault="00774C10" w:rsidP="00774C10">
      <w:r w:rsidRPr="00907B70">
        <w:br w:type="page"/>
      </w:r>
    </w:p>
    <w:p w14:paraId="0622A8DD" w14:textId="68781A97" w:rsidR="00774C10" w:rsidRPr="00907B70" w:rsidRDefault="007D7D23" w:rsidP="00774C10">
      <w:pPr>
        <w:pStyle w:val="Heading2"/>
      </w:pPr>
      <w:bookmarkStart w:id="34" w:name="_Toc49979723"/>
      <w:r>
        <w:lastRenderedPageBreak/>
        <w:t>1600</w:t>
      </w:r>
      <w:r w:rsidR="00774C10" w:rsidRPr="00C26A25">
        <w:t>_</w:t>
      </w:r>
      <w:r>
        <w:t>AskStoredPmtMethod</w:t>
      </w:r>
      <w:bookmarkEnd w:id="34"/>
    </w:p>
    <w:tbl>
      <w:tblPr>
        <w:tblW w:w="936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A0" w:firstRow="1" w:lastRow="0" w:firstColumn="1" w:lastColumn="0" w:noHBand="0" w:noVBand="0"/>
      </w:tblPr>
      <w:tblGrid>
        <w:gridCol w:w="2178"/>
        <w:gridCol w:w="1080"/>
        <w:gridCol w:w="720"/>
        <w:gridCol w:w="90"/>
        <w:gridCol w:w="226"/>
        <w:gridCol w:w="224"/>
        <w:gridCol w:w="2430"/>
        <w:gridCol w:w="450"/>
        <w:gridCol w:w="450"/>
        <w:gridCol w:w="180"/>
        <w:gridCol w:w="1335"/>
      </w:tblGrid>
      <w:tr w:rsidR="007A0DE2" w:rsidRPr="00907B70" w14:paraId="73A12B2C" w14:textId="77777777" w:rsidTr="36C25432">
        <w:tc>
          <w:tcPr>
            <w:tcW w:w="9363" w:type="dxa"/>
            <w:gridSpan w:val="11"/>
            <w:shd w:val="clear" w:color="auto" w:fill="BFBFBF" w:themeFill="background1" w:themeFillShade="BF"/>
          </w:tcPr>
          <w:p w14:paraId="032D1592" w14:textId="0446B9AF" w:rsidR="007A0DE2" w:rsidRPr="00907B70" w:rsidRDefault="007A0DE2" w:rsidP="007A0DE2">
            <w:pPr>
              <w:spacing w:after="0" w:line="240" w:lineRule="auto"/>
              <w:rPr>
                <w:b/>
                <w:sz w:val="24"/>
                <w:szCs w:val="24"/>
              </w:rPr>
            </w:pPr>
            <w:r w:rsidRPr="00907B70">
              <w:rPr>
                <w:b/>
                <w:sz w:val="24"/>
                <w:szCs w:val="24"/>
              </w:rPr>
              <w:t>Description:</w:t>
            </w:r>
            <w:r w:rsidRPr="00907B70">
              <w:rPr>
                <w:b/>
                <w:sz w:val="24"/>
                <w:szCs w:val="24"/>
              </w:rPr>
              <w:tab/>
            </w:r>
            <w:r w:rsidR="00EE21F0">
              <w:rPr>
                <w:b/>
                <w:sz w:val="24"/>
                <w:szCs w:val="24"/>
              </w:rPr>
              <w:t>Caller states if they want to use existing account on file.</w:t>
            </w:r>
          </w:p>
        </w:tc>
      </w:tr>
      <w:tr w:rsidR="007A0DE2" w:rsidRPr="00907B70" w14:paraId="337107AF" w14:textId="77777777" w:rsidTr="36C25432">
        <w:trPr>
          <w:trHeight w:val="305"/>
        </w:trPr>
        <w:tc>
          <w:tcPr>
            <w:tcW w:w="9363" w:type="dxa"/>
            <w:gridSpan w:val="11"/>
            <w:shd w:val="clear" w:color="auto" w:fill="D9D9D9" w:themeFill="background1" w:themeFillShade="D9"/>
            <w:vAlign w:val="center"/>
          </w:tcPr>
          <w:p w14:paraId="09022C7A" w14:textId="77777777" w:rsidR="007A0DE2" w:rsidRPr="00907B70" w:rsidRDefault="007A0DE2" w:rsidP="00EB1585">
            <w:pPr>
              <w:spacing w:after="0" w:line="240" w:lineRule="auto"/>
              <w:rPr>
                <w:b/>
                <w:sz w:val="24"/>
                <w:szCs w:val="24"/>
              </w:rPr>
            </w:pPr>
            <w:r w:rsidRPr="00907B70">
              <w:rPr>
                <w:b/>
                <w:sz w:val="24"/>
                <w:szCs w:val="24"/>
              </w:rPr>
              <w:t>Dialog Module Settings</w:t>
            </w:r>
          </w:p>
        </w:tc>
      </w:tr>
      <w:tr w:rsidR="005931AA" w:rsidRPr="00907B70" w14:paraId="6EC2788F" w14:textId="77777777" w:rsidTr="36C25432">
        <w:trPr>
          <w:trHeight w:val="224"/>
        </w:trPr>
        <w:tc>
          <w:tcPr>
            <w:tcW w:w="3258" w:type="dxa"/>
            <w:gridSpan w:val="2"/>
            <w:shd w:val="clear" w:color="auto" w:fill="DAEEF3" w:themeFill="accent5" w:themeFillTint="33"/>
          </w:tcPr>
          <w:p w14:paraId="0E37266A" w14:textId="77777777" w:rsidR="005931AA" w:rsidRPr="00907B70" w:rsidRDefault="005931AA" w:rsidP="008F15F4">
            <w:pPr>
              <w:spacing w:after="0" w:line="240" w:lineRule="auto"/>
              <w:rPr>
                <w:b/>
              </w:rPr>
            </w:pPr>
            <w:r w:rsidRPr="00907B70">
              <w:rPr>
                <w:b/>
              </w:rPr>
              <w:t>Peg</w:t>
            </w:r>
          </w:p>
        </w:tc>
        <w:tc>
          <w:tcPr>
            <w:tcW w:w="6105" w:type="dxa"/>
            <w:gridSpan w:val="9"/>
            <w:shd w:val="clear" w:color="auto" w:fill="auto"/>
          </w:tcPr>
          <w:p w14:paraId="74C96F5F" w14:textId="5FC7FF6B" w:rsidR="005931AA" w:rsidRPr="00907B70" w:rsidRDefault="005931AA" w:rsidP="008F15F4">
            <w:pPr>
              <w:spacing w:after="0" w:line="240" w:lineRule="auto"/>
            </w:pPr>
            <w:r w:rsidRPr="00907B70">
              <w:t>1140</w:t>
            </w:r>
          </w:p>
        </w:tc>
      </w:tr>
      <w:tr w:rsidR="005931AA" w:rsidRPr="00907B70" w14:paraId="6988E72B" w14:textId="77777777" w:rsidTr="36C25432">
        <w:trPr>
          <w:trHeight w:val="224"/>
        </w:trPr>
        <w:tc>
          <w:tcPr>
            <w:tcW w:w="3258" w:type="dxa"/>
            <w:gridSpan w:val="2"/>
            <w:shd w:val="clear" w:color="auto" w:fill="DAEEF3" w:themeFill="accent5" w:themeFillTint="33"/>
          </w:tcPr>
          <w:p w14:paraId="3597F944" w14:textId="77777777" w:rsidR="005931AA" w:rsidRPr="00907B70" w:rsidRDefault="005931AA" w:rsidP="008F15F4">
            <w:pPr>
              <w:spacing w:after="0" w:line="240" w:lineRule="auto"/>
              <w:rPr>
                <w:b/>
              </w:rPr>
            </w:pPr>
            <w:proofErr w:type="spellStart"/>
            <w:r w:rsidRPr="00907B70">
              <w:rPr>
                <w:b/>
              </w:rPr>
              <w:t>InitialTimeout</w:t>
            </w:r>
            <w:proofErr w:type="spellEnd"/>
          </w:p>
        </w:tc>
        <w:tc>
          <w:tcPr>
            <w:tcW w:w="6105" w:type="dxa"/>
            <w:gridSpan w:val="9"/>
            <w:shd w:val="clear" w:color="auto" w:fill="auto"/>
          </w:tcPr>
          <w:p w14:paraId="22426E29" w14:textId="0D8DE624" w:rsidR="005931AA" w:rsidRPr="00907B70" w:rsidRDefault="00FB2AB5" w:rsidP="008F15F4">
            <w:pPr>
              <w:spacing w:after="0" w:line="240" w:lineRule="auto"/>
            </w:pPr>
            <w:r w:rsidRPr="00907B70">
              <w:t>6</w:t>
            </w:r>
            <w:r w:rsidR="005931AA" w:rsidRPr="00907B70">
              <w:t xml:space="preserve"> seconds</w:t>
            </w:r>
          </w:p>
        </w:tc>
      </w:tr>
      <w:tr w:rsidR="005931AA" w:rsidRPr="00907B70" w14:paraId="085B48FD" w14:textId="77777777" w:rsidTr="36C25432">
        <w:trPr>
          <w:trHeight w:val="224"/>
        </w:trPr>
        <w:tc>
          <w:tcPr>
            <w:tcW w:w="3258" w:type="dxa"/>
            <w:gridSpan w:val="2"/>
            <w:shd w:val="clear" w:color="auto" w:fill="DAEEF3" w:themeFill="accent5" w:themeFillTint="33"/>
          </w:tcPr>
          <w:p w14:paraId="44195960" w14:textId="77777777" w:rsidR="005931AA" w:rsidRPr="00907B70" w:rsidRDefault="005931AA" w:rsidP="008F15F4">
            <w:pPr>
              <w:spacing w:after="0" w:line="240" w:lineRule="auto"/>
              <w:rPr>
                <w:b/>
              </w:rPr>
            </w:pPr>
            <w:proofErr w:type="spellStart"/>
            <w:r w:rsidRPr="00907B70">
              <w:rPr>
                <w:b/>
              </w:rPr>
              <w:t>MaxRetriesOnNoInput</w:t>
            </w:r>
            <w:proofErr w:type="spellEnd"/>
          </w:p>
        </w:tc>
        <w:tc>
          <w:tcPr>
            <w:tcW w:w="1260" w:type="dxa"/>
            <w:gridSpan w:val="4"/>
            <w:shd w:val="clear" w:color="auto" w:fill="auto"/>
          </w:tcPr>
          <w:p w14:paraId="1B86A247" w14:textId="77777777" w:rsidR="005931AA" w:rsidRPr="00907B70" w:rsidRDefault="005931AA" w:rsidP="008F15F4">
            <w:pPr>
              <w:spacing w:after="0" w:line="240" w:lineRule="auto"/>
            </w:pPr>
            <w:r w:rsidRPr="00907B70">
              <w:t>2</w:t>
            </w:r>
          </w:p>
        </w:tc>
        <w:tc>
          <w:tcPr>
            <w:tcW w:w="2880" w:type="dxa"/>
            <w:gridSpan w:val="2"/>
            <w:shd w:val="clear" w:color="auto" w:fill="DAEEF3" w:themeFill="accent5" w:themeFillTint="33"/>
          </w:tcPr>
          <w:p w14:paraId="170C2E93" w14:textId="77777777" w:rsidR="005931AA" w:rsidRPr="00907B70" w:rsidRDefault="005931AA" w:rsidP="008F15F4">
            <w:pPr>
              <w:spacing w:after="0" w:line="240" w:lineRule="auto"/>
            </w:pPr>
            <w:proofErr w:type="spellStart"/>
            <w:r w:rsidRPr="00907B70">
              <w:rPr>
                <w:b/>
              </w:rPr>
              <w:t>MaxRetriesOnNoMatch</w:t>
            </w:r>
            <w:proofErr w:type="spellEnd"/>
          </w:p>
        </w:tc>
        <w:tc>
          <w:tcPr>
            <w:tcW w:w="1965" w:type="dxa"/>
            <w:gridSpan w:val="3"/>
            <w:shd w:val="clear" w:color="auto" w:fill="auto"/>
          </w:tcPr>
          <w:p w14:paraId="49637A65" w14:textId="77777777" w:rsidR="005931AA" w:rsidRPr="00907B70" w:rsidRDefault="005931AA" w:rsidP="008F15F4">
            <w:pPr>
              <w:spacing w:after="0" w:line="240" w:lineRule="auto"/>
            </w:pPr>
            <w:r w:rsidRPr="00907B70">
              <w:t>2</w:t>
            </w:r>
          </w:p>
        </w:tc>
      </w:tr>
      <w:tr w:rsidR="005931AA" w:rsidRPr="00907B70" w14:paraId="2D9D01BF" w14:textId="77777777" w:rsidTr="36C25432">
        <w:trPr>
          <w:trHeight w:val="224"/>
        </w:trPr>
        <w:tc>
          <w:tcPr>
            <w:tcW w:w="9363" w:type="dxa"/>
            <w:gridSpan w:val="11"/>
            <w:shd w:val="clear" w:color="auto" w:fill="92CDDC" w:themeFill="accent5" w:themeFillTint="99"/>
          </w:tcPr>
          <w:p w14:paraId="310BD2A6" w14:textId="77777777" w:rsidR="005931AA" w:rsidRPr="00907B70" w:rsidRDefault="005931AA" w:rsidP="008F15F4">
            <w:pPr>
              <w:spacing w:after="0" w:line="240" w:lineRule="auto"/>
            </w:pPr>
            <w:r w:rsidRPr="00907B70">
              <w:rPr>
                <w:b/>
              </w:rPr>
              <w:t>Speech Settings</w:t>
            </w:r>
          </w:p>
        </w:tc>
      </w:tr>
      <w:tr w:rsidR="005931AA" w:rsidRPr="00907B70" w14:paraId="227031E9" w14:textId="77777777" w:rsidTr="36C25432">
        <w:trPr>
          <w:trHeight w:val="224"/>
        </w:trPr>
        <w:tc>
          <w:tcPr>
            <w:tcW w:w="3258" w:type="dxa"/>
            <w:gridSpan w:val="2"/>
            <w:shd w:val="clear" w:color="auto" w:fill="DAEEF3" w:themeFill="accent5" w:themeFillTint="33"/>
          </w:tcPr>
          <w:p w14:paraId="7B58D540" w14:textId="77777777" w:rsidR="005931AA" w:rsidRPr="00907B70" w:rsidRDefault="005931AA" w:rsidP="008F15F4">
            <w:pPr>
              <w:spacing w:after="0" w:line="240" w:lineRule="auto"/>
              <w:rPr>
                <w:b/>
              </w:rPr>
            </w:pPr>
            <w:r w:rsidRPr="00907B70">
              <w:rPr>
                <w:b/>
              </w:rPr>
              <w:t>Grammar Name(s):</w:t>
            </w:r>
          </w:p>
        </w:tc>
        <w:tc>
          <w:tcPr>
            <w:tcW w:w="6105" w:type="dxa"/>
            <w:gridSpan w:val="9"/>
          </w:tcPr>
          <w:p w14:paraId="27A96C12" w14:textId="77777777" w:rsidR="005931AA" w:rsidRDefault="007D7D23" w:rsidP="005931AA">
            <w:pPr>
              <w:spacing w:after="0" w:line="240" w:lineRule="auto"/>
            </w:pPr>
            <w:r>
              <w:t>1600_AskStoredPmtMethod.grxml</w:t>
            </w:r>
          </w:p>
          <w:p w14:paraId="19F9E26D" w14:textId="002D6274" w:rsidR="007D7D23" w:rsidRPr="00907B70" w:rsidRDefault="007D7D23" w:rsidP="005931AA">
            <w:pPr>
              <w:spacing w:after="0" w:line="240" w:lineRule="auto"/>
            </w:pPr>
            <w:r>
              <w:t>1600_AskStoredPmtMethodDTMF.grxml</w:t>
            </w:r>
          </w:p>
        </w:tc>
      </w:tr>
      <w:tr w:rsidR="00FB2AB5" w:rsidRPr="00907B70" w14:paraId="2100F16F" w14:textId="77777777" w:rsidTr="36C25432">
        <w:trPr>
          <w:trHeight w:val="341"/>
        </w:trPr>
        <w:tc>
          <w:tcPr>
            <w:tcW w:w="3258" w:type="dxa"/>
            <w:gridSpan w:val="2"/>
            <w:shd w:val="clear" w:color="auto" w:fill="DAEEF3" w:themeFill="accent5" w:themeFillTint="33"/>
          </w:tcPr>
          <w:p w14:paraId="214009FA" w14:textId="77777777" w:rsidR="00FB2AB5" w:rsidRPr="00907B70" w:rsidRDefault="00FB2AB5" w:rsidP="002663BD">
            <w:pPr>
              <w:spacing w:after="0" w:line="240" w:lineRule="auto"/>
              <w:rPr>
                <w:b/>
              </w:rPr>
            </w:pPr>
            <w:proofErr w:type="spellStart"/>
            <w:r w:rsidRPr="00907B70">
              <w:rPr>
                <w:b/>
              </w:rPr>
              <w:t>MinConfidenceScore</w:t>
            </w:r>
            <w:proofErr w:type="spellEnd"/>
          </w:p>
        </w:tc>
        <w:tc>
          <w:tcPr>
            <w:tcW w:w="1260" w:type="dxa"/>
            <w:gridSpan w:val="4"/>
          </w:tcPr>
          <w:p w14:paraId="30CB78AA" w14:textId="60509916" w:rsidR="00FB2AB5" w:rsidRPr="00907B70" w:rsidRDefault="007D7D23" w:rsidP="002663BD">
            <w:pPr>
              <w:spacing w:after="0" w:line="240" w:lineRule="auto"/>
            </w:pPr>
            <w:r>
              <w:t>.4</w:t>
            </w:r>
          </w:p>
        </w:tc>
        <w:tc>
          <w:tcPr>
            <w:tcW w:w="2430" w:type="dxa"/>
            <w:shd w:val="clear" w:color="auto" w:fill="DAEEF3" w:themeFill="accent5" w:themeFillTint="33"/>
          </w:tcPr>
          <w:p w14:paraId="08E0D81F" w14:textId="77777777" w:rsidR="00FB2AB5" w:rsidRPr="00907B70" w:rsidRDefault="00FB2AB5" w:rsidP="002663BD">
            <w:pPr>
              <w:spacing w:after="0" w:line="240" w:lineRule="auto"/>
              <w:rPr>
                <w:b/>
              </w:rPr>
            </w:pPr>
            <w:proofErr w:type="spellStart"/>
            <w:r w:rsidRPr="00907B70">
              <w:rPr>
                <w:b/>
              </w:rPr>
              <w:t>MedConfidenceScore</w:t>
            </w:r>
            <w:proofErr w:type="spellEnd"/>
          </w:p>
        </w:tc>
        <w:tc>
          <w:tcPr>
            <w:tcW w:w="2415" w:type="dxa"/>
            <w:gridSpan w:val="4"/>
          </w:tcPr>
          <w:p w14:paraId="34CFBFE1" w14:textId="699483AF" w:rsidR="00FB2AB5" w:rsidRPr="00907B70" w:rsidRDefault="007D7D23" w:rsidP="002663BD">
            <w:pPr>
              <w:spacing w:after="0" w:line="240" w:lineRule="auto"/>
            </w:pPr>
            <w:r>
              <w:t>.6</w:t>
            </w:r>
          </w:p>
        </w:tc>
      </w:tr>
      <w:tr w:rsidR="00FB2AB5" w:rsidRPr="00907B70" w14:paraId="0EAC17F4" w14:textId="77777777" w:rsidTr="36C25432">
        <w:trPr>
          <w:trHeight w:val="242"/>
        </w:trPr>
        <w:tc>
          <w:tcPr>
            <w:tcW w:w="3258" w:type="dxa"/>
            <w:gridSpan w:val="2"/>
            <w:shd w:val="clear" w:color="auto" w:fill="DAEEF3" w:themeFill="accent5" w:themeFillTint="33"/>
          </w:tcPr>
          <w:p w14:paraId="3C3AE8DF" w14:textId="77777777" w:rsidR="00FB2AB5" w:rsidRPr="00907B70" w:rsidRDefault="00FB2AB5" w:rsidP="002663BD">
            <w:pPr>
              <w:spacing w:after="0" w:line="240" w:lineRule="auto"/>
              <w:rPr>
                <w:b/>
              </w:rPr>
            </w:pPr>
            <w:proofErr w:type="spellStart"/>
            <w:r w:rsidRPr="00907B70">
              <w:rPr>
                <w:b/>
              </w:rPr>
              <w:t>NBest</w:t>
            </w:r>
            <w:proofErr w:type="spellEnd"/>
          </w:p>
        </w:tc>
        <w:tc>
          <w:tcPr>
            <w:tcW w:w="1260" w:type="dxa"/>
            <w:gridSpan w:val="4"/>
          </w:tcPr>
          <w:p w14:paraId="3B0479AB" w14:textId="77777777" w:rsidR="00FB2AB5" w:rsidRPr="00907B70" w:rsidRDefault="00FB2AB5" w:rsidP="002663BD">
            <w:pPr>
              <w:spacing w:after="0" w:line="240" w:lineRule="auto"/>
            </w:pPr>
            <w:r w:rsidRPr="00907B70">
              <w:t>No</w:t>
            </w:r>
          </w:p>
        </w:tc>
        <w:tc>
          <w:tcPr>
            <w:tcW w:w="2430" w:type="dxa"/>
            <w:shd w:val="clear" w:color="auto" w:fill="DAEEF3" w:themeFill="accent5" w:themeFillTint="33"/>
          </w:tcPr>
          <w:p w14:paraId="35BC79FA" w14:textId="77777777" w:rsidR="00FB2AB5" w:rsidRPr="00907B70" w:rsidRDefault="00FB2AB5" w:rsidP="002663BD">
            <w:pPr>
              <w:spacing w:after="0" w:line="240" w:lineRule="auto"/>
              <w:rPr>
                <w:b/>
              </w:rPr>
            </w:pPr>
            <w:proofErr w:type="spellStart"/>
            <w:r w:rsidRPr="00907B70">
              <w:rPr>
                <w:b/>
              </w:rPr>
              <w:t>BargeIn</w:t>
            </w:r>
            <w:proofErr w:type="spellEnd"/>
          </w:p>
        </w:tc>
        <w:tc>
          <w:tcPr>
            <w:tcW w:w="2415" w:type="dxa"/>
            <w:gridSpan w:val="4"/>
          </w:tcPr>
          <w:p w14:paraId="1AA03208" w14:textId="77777777" w:rsidR="00FB2AB5" w:rsidRPr="00907B70" w:rsidRDefault="00FB2AB5" w:rsidP="002663BD">
            <w:pPr>
              <w:spacing w:after="0" w:line="240" w:lineRule="auto"/>
            </w:pPr>
            <w:r w:rsidRPr="00907B70">
              <w:t>True</w:t>
            </w:r>
          </w:p>
        </w:tc>
      </w:tr>
      <w:tr w:rsidR="00FB2AB5" w:rsidRPr="00907B70" w14:paraId="40305137" w14:textId="77777777" w:rsidTr="36C25432">
        <w:trPr>
          <w:trHeight w:val="242"/>
        </w:trPr>
        <w:tc>
          <w:tcPr>
            <w:tcW w:w="3258" w:type="dxa"/>
            <w:gridSpan w:val="2"/>
            <w:shd w:val="clear" w:color="auto" w:fill="DAEEF3" w:themeFill="accent5" w:themeFillTint="33"/>
          </w:tcPr>
          <w:p w14:paraId="7B1FA435" w14:textId="77777777" w:rsidR="00FB2AB5" w:rsidRPr="00907B70" w:rsidRDefault="00FB2AB5" w:rsidP="002663BD">
            <w:pPr>
              <w:spacing w:after="0" w:line="240" w:lineRule="auto"/>
              <w:rPr>
                <w:b/>
              </w:rPr>
            </w:pPr>
            <w:proofErr w:type="spellStart"/>
            <w:r w:rsidRPr="00907B70">
              <w:rPr>
                <w:b/>
              </w:rPr>
              <w:t>Completetimeout</w:t>
            </w:r>
            <w:proofErr w:type="spellEnd"/>
          </w:p>
        </w:tc>
        <w:tc>
          <w:tcPr>
            <w:tcW w:w="1260" w:type="dxa"/>
            <w:gridSpan w:val="4"/>
          </w:tcPr>
          <w:p w14:paraId="07EB8AC8" w14:textId="77777777" w:rsidR="00FB2AB5" w:rsidRPr="00907B70" w:rsidRDefault="00FB2AB5" w:rsidP="002663BD">
            <w:pPr>
              <w:spacing w:after="0" w:line="240" w:lineRule="auto"/>
            </w:pPr>
            <w:r w:rsidRPr="00907B70">
              <w:t>0</w:t>
            </w:r>
          </w:p>
        </w:tc>
        <w:tc>
          <w:tcPr>
            <w:tcW w:w="2430" w:type="dxa"/>
            <w:shd w:val="clear" w:color="auto" w:fill="DAEEF3" w:themeFill="accent5" w:themeFillTint="33"/>
          </w:tcPr>
          <w:p w14:paraId="7237C224" w14:textId="77777777" w:rsidR="00FB2AB5" w:rsidRPr="00907B70" w:rsidRDefault="00FB2AB5" w:rsidP="002663BD">
            <w:pPr>
              <w:spacing w:after="0" w:line="240" w:lineRule="auto"/>
              <w:rPr>
                <w:b/>
              </w:rPr>
            </w:pPr>
            <w:proofErr w:type="spellStart"/>
            <w:r w:rsidRPr="00907B70">
              <w:rPr>
                <w:b/>
              </w:rPr>
              <w:t>Incompletetimeout</w:t>
            </w:r>
            <w:proofErr w:type="spellEnd"/>
          </w:p>
        </w:tc>
        <w:tc>
          <w:tcPr>
            <w:tcW w:w="2415" w:type="dxa"/>
            <w:gridSpan w:val="4"/>
          </w:tcPr>
          <w:p w14:paraId="601FD4B7" w14:textId="77777777" w:rsidR="00FB2AB5" w:rsidRPr="00907B70" w:rsidRDefault="00FB2AB5" w:rsidP="002663BD">
            <w:pPr>
              <w:spacing w:after="0" w:line="240" w:lineRule="auto"/>
            </w:pPr>
            <w:r w:rsidRPr="00907B70">
              <w:t xml:space="preserve">1500 </w:t>
            </w:r>
            <w:proofErr w:type="spellStart"/>
            <w:r w:rsidRPr="00907B70">
              <w:t>ms</w:t>
            </w:r>
            <w:proofErr w:type="spellEnd"/>
          </w:p>
        </w:tc>
      </w:tr>
      <w:tr w:rsidR="00FB2AB5" w:rsidRPr="00907B70" w14:paraId="1B210650" w14:textId="77777777" w:rsidTr="36C25432">
        <w:trPr>
          <w:trHeight w:val="242"/>
        </w:trPr>
        <w:tc>
          <w:tcPr>
            <w:tcW w:w="3258" w:type="dxa"/>
            <w:gridSpan w:val="2"/>
            <w:shd w:val="clear" w:color="auto" w:fill="DAEEF3" w:themeFill="accent5" w:themeFillTint="33"/>
          </w:tcPr>
          <w:p w14:paraId="18A87191" w14:textId="77777777" w:rsidR="00FB2AB5" w:rsidRPr="00907B70" w:rsidRDefault="00FB2AB5" w:rsidP="002663BD">
            <w:pPr>
              <w:spacing w:after="0" w:line="240" w:lineRule="auto"/>
              <w:rPr>
                <w:b/>
              </w:rPr>
            </w:pPr>
            <w:proofErr w:type="spellStart"/>
            <w:r w:rsidRPr="00907B70">
              <w:rPr>
                <w:b/>
              </w:rPr>
              <w:t>MaxSpeechTimeout</w:t>
            </w:r>
            <w:proofErr w:type="spellEnd"/>
          </w:p>
        </w:tc>
        <w:tc>
          <w:tcPr>
            <w:tcW w:w="1260" w:type="dxa"/>
            <w:gridSpan w:val="4"/>
          </w:tcPr>
          <w:p w14:paraId="11197F33" w14:textId="77777777" w:rsidR="00FB2AB5" w:rsidRPr="00907B70" w:rsidRDefault="00FB2AB5" w:rsidP="002663BD">
            <w:pPr>
              <w:spacing w:after="0" w:line="240" w:lineRule="auto"/>
            </w:pPr>
            <w:r w:rsidRPr="00907B70">
              <w:t>22 seconds</w:t>
            </w:r>
          </w:p>
        </w:tc>
        <w:tc>
          <w:tcPr>
            <w:tcW w:w="2430" w:type="dxa"/>
            <w:shd w:val="clear" w:color="auto" w:fill="DAEEF3" w:themeFill="accent5" w:themeFillTint="33"/>
          </w:tcPr>
          <w:p w14:paraId="1A3191DC" w14:textId="77777777" w:rsidR="00FB2AB5" w:rsidRPr="00907B70" w:rsidRDefault="00FB2AB5" w:rsidP="002663BD">
            <w:pPr>
              <w:spacing w:after="0" w:line="240" w:lineRule="auto"/>
              <w:rPr>
                <w:b/>
              </w:rPr>
            </w:pPr>
            <w:r w:rsidRPr="00907B70">
              <w:rPr>
                <w:b/>
              </w:rPr>
              <w:t>Sensitivity</w:t>
            </w:r>
          </w:p>
        </w:tc>
        <w:tc>
          <w:tcPr>
            <w:tcW w:w="2415" w:type="dxa"/>
            <w:gridSpan w:val="4"/>
            <w:shd w:val="clear" w:color="auto" w:fill="auto"/>
          </w:tcPr>
          <w:p w14:paraId="7AB55F96" w14:textId="77777777" w:rsidR="00FB2AB5" w:rsidRPr="00907B70" w:rsidRDefault="00FB2AB5" w:rsidP="002663BD">
            <w:pPr>
              <w:spacing w:after="0" w:line="240" w:lineRule="auto"/>
              <w:rPr>
                <w:b/>
              </w:rPr>
            </w:pPr>
            <w:r w:rsidRPr="00907B70">
              <w:t>0.4</w:t>
            </w:r>
          </w:p>
        </w:tc>
      </w:tr>
      <w:tr w:rsidR="005931AA" w:rsidRPr="00907B70" w14:paraId="55854F0E" w14:textId="77777777" w:rsidTr="36C25432">
        <w:tc>
          <w:tcPr>
            <w:tcW w:w="9363" w:type="dxa"/>
            <w:gridSpan w:val="11"/>
            <w:tcBorders>
              <w:bottom w:val="single" w:sz="4" w:space="0" w:color="000000" w:themeColor="text1"/>
            </w:tcBorders>
            <w:shd w:val="clear" w:color="auto" w:fill="92CDDC" w:themeFill="accent5" w:themeFillTint="99"/>
          </w:tcPr>
          <w:p w14:paraId="26A9A756" w14:textId="77777777" w:rsidR="005931AA" w:rsidRPr="00907B70" w:rsidRDefault="005931AA" w:rsidP="008F15F4">
            <w:pPr>
              <w:spacing w:after="0" w:line="240" w:lineRule="auto"/>
              <w:rPr>
                <w:b/>
              </w:rPr>
            </w:pPr>
            <w:r w:rsidRPr="00907B70">
              <w:rPr>
                <w:b/>
              </w:rPr>
              <w:t>DTMF Settings</w:t>
            </w:r>
          </w:p>
        </w:tc>
      </w:tr>
      <w:tr w:rsidR="005931AA" w:rsidRPr="00907B70" w14:paraId="32D7085D" w14:textId="77777777" w:rsidTr="36C25432">
        <w:tc>
          <w:tcPr>
            <w:tcW w:w="3258" w:type="dxa"/>
            <w:gridSpan w:val="2"/>
            <w:tcBorders>
              <w:bottom w:val="single" w:sz="4" w:space="0" w:color="000000" w:themeColor="text1"/>
            </w:tcBorders>
            <w:shd w:val="clear" w:color="auto" w:fill="DAEEF3" w:themeFill="accent5" w:themeFillTint="33"/>
          </w:tcPr>
          <w:p w14:paraId="7636AA7E" w14:textId="77777777" w:rsidR="005931AA" w:rsidRPr="00907B70" w:rsidRDefault="005931AA" w:rsidP="008F15F4">
            <w:pPr>
              <w:spacing w:after="0" w:line="240" w:lineRule="auto"/>
              <w:rPr>
                <w:b/>
              </w:rPr>
            </w:pPr>
            <w:r w:rsidRPr="00907B70">
              <w:rPr>
                <w:b/>
              </w:rPr>
              <w:t>DTMF Allowed?</w:t>
            </w:r>
          </w:p>
        </w:tc>
        <w:tc>
          <w:tcPr>
            <w:tcW w:w="6105" w:type="dxa"/>
            <w:gridSpan w:val="9"/>
            <w:shd w:val="clear" w:color="auto" w:fill="auto"/>
          </w:tcPr>
          <w:p w14:paraId="2A379EE2" w14:textId="4F557993" w:rsidR="005931AA" w:rsidRPr="00907B70" w:rsidRDefault="007D7D23" w:rsidP="008F15F4">
            <w:pPr>
              <w:spacing w:after="0" w:line="240" w:lineRule="auto"/>
            </w:pPr>
            <w:proofErr w:type="spellStart"/>
            <w:r>
              <w:t>Sí</w:t>
            </w:r>
            <w:proofErr w:type="spellEnd"/>
          </w:p>
        </w:tc>
      </w:tr>
      <w:tr w:rsidR="005931AA" w:rsidRPr="00907B70" w14:paraId="6E88CDF3" w14:textId="77777777" w:rsidTr="36C25432">
        <w:trPr>
          <w:trHeight w:val="224"/>
        </w:trPr>
        <w:tc>
          <w:tcPr>
            <w:tcW w:w="3258" w:type="dxa"/>
            <w:gridSpan w:val="2"/>
            <w:shd w:val="clear" w:color="auto" w:fill="DAEEF3" w:themeFill="accent5" w:themeFillTint="33"/>
          </w:tcPr>
          <w:p w14:paraId="7E689D77" w14:textId="77777777" w:rsidR="005931AA" w:rsidRPr="00907B70" w:rsidRDefault="005931AA" w:rsidP="008F15F4">
            <w:pPr>
              <w:spacing w:after="0" w:line="240" w:lineRule="auto"/>
              <w:rPr>
                <w:b/>
              </w:rPr>
            </w:pPr>
            <w:proofErr w:type="spellStart"/>
            <w:r w:rsidRPr="00907B70">
              <w:rPr>
                <w:b/>
              </w:rPr>
              <w:t>MinDigits</w:t>
            </w:r>
            <w:proofErr w:type="spellEnd"/>
          </w:p>
        </w:tc>
        <w:tc>
          <w:tcPr>
            <w:tcW w:w="1036" w:type="dxa"/>
            <w:gridSpan w:val="3"/>
          </w:tcPr>
          <w:p w14:paraId="0E6DDB97" w14:textId="4FF1F62F" w:rsidR="005931AA" w:rsidRPr="00907B70" w:rsidRDefault="007D7D23" w:rsidP="008F15F4">
            <w:pPr>
              <w:spacing w:after="0" w:line="240" w:lineRule="auto"/>
            </w:pPr>
            <w:r>
              <w:t>1</w:t>
            </w:r>
          </w:p>
        </w:tc>
        <w:tc>
          <w:tcPr>
            <w:tcW w:w="2654" w:type="dxa"/>
            <w:gridSpan w:val="2"/>
            <w:shd w:val="clear" w:color="auto" w:fill="DAEEF3" w:themeFill="accent5" w:themeFillTint="33"/>
          </w:tcPr>
          <w:p w14:paraId="278DDEFD" w14:textId="77777777" w:rsidR="005931AA" w:rsidRPr="00907B70" w:rsidRDefault="005931AA" w:rsidP="008F15F4">
            <w:pPr>
              <w:spacing w:after="0" w:line="240" w:lineRule="auto"/>
              <w:rPr>
                <w:b/>
              </w:rPr>
            </w:pPr>
            <w:proofErr w:type="spellStart"/>
            <w:r w:rsidRPr="00907B70">
              <w:rPr>
                <w:b/>
              </w:rPr>
              <w:t>MaxDigits</w:t>
            </w:r>
            <w:proofErr w:type="spellEnd"/>
          </w:p>
        </w:tc>
        <w:tc>
          <w:tcPr>
            <w:tcW w:w="2415" w:type="dxa"/>
            <w:gridSpan w:val="4"/>
          </w:tcPr>
          <w:p w14:paraId="08B04D0E" w14:textId="5AA29118" w:rsidR="005931AA" w:rsidRPr="00907B70" w:rsidRDefault="007D7D23" w:rsidP="008F15F4">
            <w:pPr>
              <w:spacing w:after="0" w:line="240" w:lineRule="auto"/>
            </w:pPr>
            <w:r>
              <w:t>1</w:t>
            </w:r>
          </w:p>
        </w:tc>
      </w:tr>
      <w:tr w:rsidR="005931AA" w:rsidRPr="00907B70" w14:paraId="2E46813F" w14:textId="77777777" w:rsidTr="36C25432">
        <w:trPr>
          <w:trHeight w:val="233"/>
        </w:trPr>
        <w:tc>
          <w:tcPr>
            <w:tcW w:w="3258" w:type="dxa"/>
            <w:gridSpan w:val="2"/>
            <w:shd w:val="clear" w:color="auto" w:fill="DAEEF3" w:themeFill="accent5" w:themeFillTint="33"/>
          </w:tcPr>
          <w:p w14:paraId="1151E881" w14:textId="77777777" w:rsidR="005931AA" w:rsidRPr="00907B70" w:rsidRDefault="005931AA" w:rsidP="008F15F4">
            <w:pPr>
              <w:spacing w:after="0" w:line="240" w:lineRule="auto"/>
              <w:rPr>
                <w:b/>
              </w:rPr>
            </w:pPr>
            <w:proofErr w:type="spellStart"/>
            <w:r w:rsidRPr="00907B70">
              <w:rPr>
                <w:b/>
              </w:rPr>
              <w:t>TerminationDigit</w:t>
            </w:r>
            <w:proofErr w:type="spellEnd"/>
          </w:p>
        </w:tc>
        <w:tc>
          <w:tcPr>
            <w:tcW w:w="1036" w:type="dxa"/>
            <w:gridSpan w:val="3"/>
          </w:tcPr>
          <w:p w14:paraId="0E514ED8" w14:textId="77777777" w:rsidR="005931AA" w:rsidRPr="00907B70" w:rsidRDefault="005931AA" w:rsidP="008F15F4">
            <w:pPr>
              <w:spacing w:after="0" w:line="240" w:lineRule="auto"/>
            </w:pPr>
            <w:r w:rsidRPr="00907B70">
              <w:t>N/A</w:t>
            </w:r>
          </w:p>
        </w:tc>
        <w:tc>
          <w:tcPr>
            <w:tcW w:w="2654" w:type="dxa"/>
            <w:gridSpan w:val="2"/>
            <w:shd w:val="clear" w:color="auto" w:fill="DAEEF3" w:themeFill="accent5" w:themeFillTint="33"/>
          </w:tcPr>
          <w:p w14:paraId="604A6DDD" w14:textId="77777777" w:rsidR="005931AA" w:rsidRPr="00907B70" w:rsidRDefault="005931AA" w:rsidP="008F15F4">
            <w:pPr>
              <w:spacing w:after="0" w:line="240" w:lineRule="auto"/>
              <w:rPr>
                <w:b/>
              </w:rPr>
            </w:pPr>
            <w:r w:rsidRPr="00907B70">
              <w:rPr>
                <w:b/>
              </w:rPr>
              <w:t>Interdigit Timeout</w:t>
            </w:r>
          </w:p>
        </w:tc>
        <w:tc>
          <w:tcPr>
            <w:tcW w:w="2415" w:type="dxa"/>
            <w:gridSpan w:val="4"/>
          </w:tcPr>
          <w:p w14:paraId="2265965F" w14:textId="5CFBF89D" w:rsidR="005931AA" w:rsidRPr="00907B70" w:rsidRDefault="00FB2AB5" w:rsidP="008F15F4">
            <w:pPr>
              <w:spacing w:after="0" w:line="240" w:lineRule="auto"/>
            </w:pPr>
            <w:r w:rsidRPr="00907B70">
              <w:t>5 seconds</w:t>
            </w:r>
          </w:p>
        </w:tc>
      </w:tr>
      <w:tr w:rsidR="007A0DE2" w:rsidRPr="00907B70" w14:paraId="0958222D" w14:textId="77777777" w:rsidTr="36C25432">
        <w:trPr>
          <w:trHeight w:val="305"/>
        </w:trPr>
        <w:tc>
          <w:tcPr>
            <w:tcW w:w="9363" w:type="dxa"/>
            <w:gridSpan w:val="11"/>
            <w:shd w:val="clear" w:color="auto" w:fill="000000" w:themeFill="text1"/>
            <w:vAlign w:val="center"/>
          </w:tcPr>
          <w:p w14:paraId="35834E1B" w14:textId="77777777" w:rsidR="007A0DE2" w:rsidRPr="00907B70" w:rsidRDefault="007A0DE2" w:rsidP="005931AA">
            <w:pPr>
              <w:spacing w:after="0" w:line="240" w:lineRule="auto"/>
              <w:rPr>
                <w:b/>
                <w:sz w:val="24"/>
                <w:szCs w:val="24"/>
              </w:rPr>
            </w:pPr>
          </w:p>
        </w:tc>
      </w:tr>
      <w:tr w:rsidR="007A0DE2" w:rsidRPr="00907B70" w14:paraId="197A4D63" w14:textId="77777777" w:rsidTr="36C25432">
        <w:trPr>
          <w:trHeight w:val="305"/>
        </w:trPr>
        <w:tc>
          <w:tcPr>
            <w:tcW w:w="9363" w:type="dxa"/>
            <w:gridSpan w:val="11"/>
            <w:shd w:val="clear" w:color="auto" w:fill="D9D9D9" w:themeFill="background1" w:themeFillShade="D9"/>
            <w:vAlign w:val="center"/>
          </w:tcPr>
          <w:p w14:paraId="1523CCF3" w14:textId="77777777" w:rsidR="007A0DE2" w:rsidRPr="00907B70" w:rsidRDefault="007A0DE2" w:rsidP="00EB1585">
            <w:pPr>
              <w:spacing w:after="0" w:line="240" w:lineRule="auto"/>
              <w:rPr>
                <w:b/>
                <w:sz w:val="24"/>
                <w:szCs w:val="24"/>
              </w:rPr>
            </w:pPr>
            <w:r w:rsidRPr="00907B70">
              <w:rPr>
                <w:b/>
                <w:sz w:val="24"/>
                <w:szCs w:val="24"/>
              </w:rPr>
              <w:t>Initial Prompts</w:t>
            </w:r>
          </w:p>
        </w:tc>
      </w:tr>
      <w:tr w:rsidR="007A0DE2" w:rsidRPr="00907B70" w14:paraId="139686F2" w14:textId="77777777" w:rsidTr="36C25432">
        <w:trPr>
          <w:trHeight w:val="305"/>
        </w:trPr>
        <w:tc>
          <w:tcPr>
            <w:tcW w:w="2178" w:type="dxa"/>
            <w:tcBorders>
              <w:bottom w:val="single" w:sz="4" w:space="0" w:color="000000" w:themeColor="text1"/>
            </w:tcBorders>
            <w:shd w:val="clear" w:color="auto" w:fill="DAEEF3" w:themeFill="accent5" w:themeFillTint="33"/>
            <w:vAlign w:val="center"/>
          </w:tcPr>
          <w:p w14:paraId="03F790E8" w14:textId="77777777" w:rsidR="007A0DE2" w:rsidRPr="00907B70" w:rsidRDefault="007A0DE2" w:rsidP="00EB1585">
            <w:pPr>
              <w:spacing w:after="0" w:line="240" w:lineRule="auto"/>
              <w:jc w:val="center"/>
              <w:rPr>
                <w:b/>
                <w:i/>
              </w:rPr>
            </w:pPr>
            <w:r w:rsidRPr="00907B70">
              <w:rPr>
                <w:b/>
                <w:i/>
              </w:rPr>
              <w:t>Name</w:t>
            </w:r>
          </w:p>
        </w:tc>
        <w:tc>
          <w:tcPr>
            <w:tcW w:w="1800" w:type="dxa"/>
            <w:gridSpan w:val="2"/>
            <w:tcBorders>
              <w:bottom w:val="single" w:sz="4" w:space="0" w:color="000000" w:themeColor="text1"/>
            </w:tcBorders>
            <w:shd w:val="clear" w:color="auto" w:fill="DAEEF3" w:themeFill="accent5" w:themeFillTint="33"/>
            <w:vAlign w:val="center"/>
          </w:tcPr>
          <w:p w14:paraId="4B7EC1C3" w14:textId="77777777" w:rsidR="007A0DE2" w:rsidRPr="00907B70" w:rsidRDefault="007A0DE2" w:rsidP="00EB1585">
            <w:pPr>
              <w:spacing w:after="0" w:line="240" w:lineRule="auto"/>
              <w:jc w:val="center"/>
              <w:rPr>
                <w:b/>
                <w:i/>
              </w:rPr>
            </w:pPr>
            <w:r w:rsidRPr="00907B70">
              <w:rPr>
                <w:b/>
                <w:i/>
              </w:rPr>
              <w:t>Condition</w:t>
            </w:r>
          </w:p>
        </w:tc>
        <w:tc>
          <w:tcPr>
            <w:tcW w:w="5385" w:type="dxa"/>
            <w:gridSpan w:val="8"/>
            <w:tcBorders>
              <w:bottom w:val="single" w:sz="4" w:space="0" w:color="000000" w:themeColor="text1"/>
            </w:tcBorders>
            <w:shd w:val="clear" w:color="auto" w:fill="DAEEF3" w:themeFill="accent5" w:themeFillTint="33"/>
            <w:vAlign w:val="center"/>
          </w:tcPr>
          <w:p w14:paraId="58DC397E" w14:textId="77777777" w:rsidR="007A0DE2" w:rsidRPr="00907B70" w:rsidRDefault="007A0DE2" w:rsidP="00EB1585">
            <w:pPr>
              <w:spacing w:after="0" w:line="240" w:lineRule="auto"/>
              <w:jc w:val="center"/>
              <w:rPr>
                <w:b/>
                <w:i/>
              </w:rPr>
            </w:pPr>
            <w:r w:rsidRPr="00907B70">
              <w:rPr>
                <w:b/>
                <w:i/>
              </w:rPr>
              <w:t>Wording</w:t>
            </w:r>
          </w:p>
        </w:tc>
      </w:tr>
      <w:tr w:rsidR="007A0DE2" w:rsidRPr="00F85F27" w14:paraId="29156479" w14:textId="77777777" w:rsidTr="36C25432">
        <w:trPr>
          <w:trHeight w:val="305"/>
        </w:trPr>
        <w:tc>
          <w:tcPr>
            <w:tcW w:w="2178" w:type="dxa"/>
            <w:tcBorders>
              <w:bottom w:val="single" w:sz="4" w:space="0" w:color="000000" w:themeColor="text1"/>
            </w:tcBorders>
            <w:shd w:val="clear" w:color="auto" w:fill="auto"/>
          </w:tcPr>
          <w:p w14:paraId="10C3A22C" w14:textId="238B6BEF" w:rsidR="007A0DE2" w:rsidRPr="00907B70" w:rsidRDefault="00AB1C70" w:rsidP="00EB1585">
            <w:pPr>
              <w:spacing w:after="0" w:line="240" w:lineRule="auto"/>
              <w:rPr>
                <w:sz w:val="20"/>
                <w:szCs w:val="20"/>
              </w:rPr>
            </w:pPr>
            <w:r>
              <w:rPr>
                <w:sz w:val="20"/>
                <w:szCs w:val="20"/>
              </w:rPr>
              <w:t>1600</w:t>
            </w:r>
            <w:r w:rsidR="007A0DE2" w:rsidRPr="00907B70">
              <w:rPr>
                <w:sz w:val="20"/>
                <w:szCs w:val="20"/>
              </w:rPr>
              <w:t>-1</w:t>
            </w:r>
            <w:r>
              <w:rPr>
                <w:sz w:val="20"/>
                <w:szCs w:val="20"/>
              </w:rPr>
              <w:t>a</w:t>
            </w:r>
            <w:r w:rsidR="007A0DE2" w:rsidRPr="00907B70">
              <w:rPr>
                <w:sz w:val="20"/>
                <w:szCs w:val="20"/>
              </w:rPr>
              <w:t>.wav</w:t>
            </w:r>
          </w:p>
        </w:tc>
        <w:tc>
          <w:tcPr>
            <w:tcW w:w="1800" w:type="dxa"/>
            <w:gridSpan w:val="2"/>
            <w:tcBorders>
              <w:bottom w:val="single" w:sz="4" w:space="0" w:color="000000" w:themeColor="text1"/>
            </w:tcBorders>
            <w:shd w:val="clear" w:color="auto" w:fill="auto"/>
          </w:tcPr>
          <w:p w14:paraId="3C312490" w14:textId="001E0ECC" w:rsidR="007A0DE2" w:rsidRPr="00907B70" w:rsidRDefault="007A0DE2" w:rsidP="00EB1585">
            <w:pPr>
              <w:spacing w:after="0" w:line="240" w:lineRule="auto"/>
              <w:rPr>
                <w:sz w:val="20"/>
                <w:szCs w:val="20"/>
              </w:rPr>
            </w:pPr>
          </w:p>
        </w:tc>
        <w:tc>
          <w:tcPr>
            <w:tcW w:w="5385" w:type="dxa"/>
            <w:gridSpan w:val="8"/>
            <w:tcBorders>
              <w:bottom w:val="single" w:sz="4" w:space="0" w:color="000000" w:themeColor="text1"/>
            </w:tcBorders>
            <w:shd w:val="clear" w:color="auto" w:fill="auto"/>
            <w:vAlign w:val="center"/>
          </w:tcPr>
          <w:p w14:paraId="76D01DD5" w14:textId="6508ADF9" w:rsidR="007A0DE2" w:rsidRPr="00F03FB4" w:rsidRDefault="00EE21F0" w:rsidP="00E630E5">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Desea utilizar la </w:t>
            </w:r>
            <w:del w:id="35" w:author="Prada, Leandro (Leo) **CTR**" w:date="2020-09-28T12:43:00Z">
              <w:r w:rsidRPr="00F03FB4" w:rsidDel="00F00576">
                <w:rPr>
                  <w:rFonts w:ascii="Tahoma" w:hAnsi="Tahoma" w:cs="Tahoma"/>
                  <w:color w:val="0070C0"/>
                  <w:sz w:val="16"/>
                  <w:szCs w:val="16"/>
                  <w:lang w:val="es-419"/>
                </w:rPr>
                <w:delText xml:space="preserve">cuenta corriente </w:delText>
              </w:r>
            </w:del>
            <w:ins w:id="36" w:author="Prada, Leandro (Leo) **CTR**" w:date="2020-09-28T12:43:00Z">
              <w:r w:rsidR="00F00576">
                <w:rPr>
                  <w:rFonts w:ascii="Tahoma" w:hAnsi="Tahoma" w:cs="Tahoma"/>
                  <w:color w:val="0070C0"/>
                  <w:sz w:val="16"/>
                  <w:szCs w:val="16"/>
                  <w:lang w:val="es-419"/>
                </w:rPr>
                <w:t xml:space="preserve">cuenta de cheques </w:t>
              </w:r>
            </w:ins>
            <w:r w:rsidRPr="00F03FB4">
              <w:rPr>
                <w:rFonts w:ascii="Tahoma" w:hAnsi="Tahoma" w:cs="Tahoma"/>
                <w:color w:val="0070C0"/>
                <w:sz w:val="16"/>
                <w:szCs w:val="16"/>
                <w:lang w:val="es-419"/>
              </w:rPr>
              <w:t>en nuestros registros que termina en ...</w:t>
            </w:r>
          </w:p>
        </w:tc>
      </w:tr>
      <w:tr w:rsidR="00EE21F0" w:rsidRPr="00F85F27" w14:paraId="46B558CD" w14:textId="77777777" w:rsidTr="36C25432">
        <w:trPr>
          <w:trHeight w:val="305"/>
        </w:trPr>
        <w:tc>
          <w:tcPr>
            <w:tcW w:w="2178" w:type="dxa"/>
            <w:tcBorders>
              <w:bottom w:val="single" w:sz="4" w:space="0" w:color="000000" w:themeColor="text1"/>
            </w:tcBorders>
            <w:shd w:val="clear" w:color="auto" w:fill="auto"/>
          </w:tcPr>
          <w:p w14:paraId="3C5A6672" w14:textId="048E68AA" w:rsidR="00EE21F0" w:rsidRPr="00907B70" w:rsidRDefault="00AB1C70" w:rsidP="00EB1585">
            <w:pPr>
              <w:spacing w:after="0" w:line="240" w:lineRule="auto"/>
              <w:rPr>
                <w:sz w:val="20"/>
                <w:szCs w:val="20"/>
              </w:rPr>
            </w:pPr>
            <w:r>
              <w:rPr>
                <w:sz w:val="20"/>
                <w:szCs w:val="20"/>
              </w:rPr>
              <w:t>1600</w:t>
            </w:r>
            <w:r w:rsidRPr="00907B70">
              <w:rPr>
                <w:sz w:val="20"/>
                <w:szCs w:val="20"/>
              </w:rPr>
              <w:t>-1</w:t>
            </w:r>
            <w:r>
              <w:rPr>
                <w:sz w:val="20"/>
                <w:szCs w:val="20"/>
              </w:rPr>
              <w:t>b</w:t>
            </w:r>
            <w:r w:rsidRPr="00907B70">
              <w:rPr>
                <w:sz w:val="20"/>
                <w:szCs w:val="20"/>
              </w:rPr>
              <w:t>.wav</w:t>
            </w:r>
          </w:p>
        </w:tc>
        <w:tc>
          <w:tcPr>
            <w:tcW w:w="1800" w:type="dxa"/>
            <w:gridSpan w:val="2"/>
            <w:tcBorders>
              <w:bottom w:val="single" w:sz="4" w:space="0" w:color="000000" w:themeColor="text1"/>
            </w:tcBorders>
            <w:shd w:val="clear" w:color="auto" w:fill="auto"/>
          </w:tcPr>
          <w:p w14:paraId="7318EDAA" w14:textId="77777777" w:rsidR="00EE21F0" w:rsidRPr="00907B70" w:rsidRDefault="00EE21F0" w:rsidP="00EB1585">
            <w:pPr>
              <w:spacing w:after="0" w:line="240" w:lineRule="auto"/>
              <w:rPr>
                <w:sz w:val="20"/>
                <w:szCs w:val="20"/>
              </w:rPr>
            </w:pPr>
          </w:p>
        </w:tc>
        <w:tc>
          <w:tcPr>
            <w:tcW w:w="5385" w:type="dxa"/>
            <w:gridSpan w:val="8"/>
            <w:tcBorders>
              <w:bottom w:val="single" w:sz="4" w:space="0" w:color="000000" w:themeColor="text1"/>
            </w:tcBorders>
            <w:shd w:val="clear" w:color="auto" w:fill="auto"/>
            <w:vAlign w:val="center"/>
          </w:tcPr>
          <w:p w14:paraId="1E629330" w14:textId="7CDE4F91" w:rsidR="00EE21F0" w:rsidRPr="00F03FB4" w:rsidRDefault="00EE21F0" w:rsidP="00E630E5">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Desea utilizar la </w:t>
            </w:r>
            <w:del w:id="37" w:author="Prada, Leandro (Leo) **CTR**" w:date="2020-09-28T12:44:00Z">
              <w:r w:rsidRPr="00F03FB4" w:rsidDel="00F00576">
                <w:rPr>
                  <w:rFonts w:ascii="Tahoma" w:hAnsi="Tahoma" w:cs="Tahoma"/>
                  <w:color w:val="0070C0"/>
                  <w:sz w:val="16"/>
                  <w:szCs w:val="16"/>
                  <w:lang w:val="es-419"/>
                </w:rPr>
                <w:delText>caja de ahorros</w:delText>
              </w:r>
            </w:del>
            <w:ins w:id="38" w:author="Prada, Leandro (Leo) **CTR**" w:date="2020-09-28T12:44:00Z">
              <w:r w:rsidR="00F00576">
                <w:rPr>
                  <w:rFonts w:ascii="Tahoma" w:hAnsi="Tahoma" w:cs="Tahoma"/>
                  <w:color w:val="0070C0"/>
                  <w:sz w:val="16"/>
                  <w:szCs w:val="16"/>
                  <w:lang w:val="es-419"/>
                </w:rPr>
                <w:t xml:space="preserve">Cuenta de </w:t>
              </w:r>
              <w:proofErr w:type="gramStart"/>
              <w:r w:rsidR="00F00576">
                <w:rPr>
                  <w:rFonts w:ascii="Tahoma" w:hAnsi="Tahoma" w:cs="Tahoma"/>
                  <w:color w:val="0070C0"/>
                  <w:sz w:val="16"/>
                  <w:szCs w:val="16"/>
                  <w:lang w:val="es-419"/>
                </w:rPr>
                <w:t xml:space="preserve">ahorros </w:t>
              </w:r>
            </w:ins>
            <w:r w:rsidRPr="00F03FB4">
              <w:rPr>
                <w:rFonts w:ascii="Tahoma" w:hAnsi="Tahoma" w:cs="Tahoma"/>
                <w:color w:val="0070C0"/>
                <w:sz w:val="16"/>
                <w:szCs w:val="16"/>
                <w:lang w:val="es-419"/>
              </w:rPr>
              <w:t xml:space="preserve"> en</w:t>
            </w:r>
            <w:proofErr w:type="gramEnd"/>
            <w:r w:rsidRPr="00F03FB4">
              <w:rPr>
                <w:rFonts w:ascii="Tahoma" w:hAnsi="Tahoma" w:cs="Tahoma"/>
                <w:color w:val="0070C0"/>
                <w:sz w:val="16"/>
                <w:szCs w:val="16"/>
                <w:lang w:val="es-419"/>
              </w:rPr>
              <w:t xml:space="preserve"> nuestros registros que termina en ...</w:t>
            </w:r>
          </w:p>
        </w:tc>
      </w:tr>
      <w:tr w:rsidR="00EE21F0" w:rsidRPr="00F85F27" w14:paraId="115F546A" w14:textId="77777777" w:rsidTr="36C25432">
        <w:trPr>
          <w:trHeight w:val="305"/>
        </w:trPr>
        <w:tc>
          <w:tcPr>
            <w:tcW w:w="2178" w:type="dxa"/>
            <w:tcBorders>
              <w:bottom w:val="single" w:sz="4" w:space="0" w:color="000000" w:themeColor="text1"/>
            </w:tcBorders>
            <w:shd w:val="clear" w:color="auto" w:fill="auto"/>
          </w:tcPr>
          <w:p w14:paraId="6F4F3600" w14:textId="71F1C830" w:rsidR="00EE21F0" w:rsidRPr="00907B70" w:rsidRDefault="00AB1C70" w:rsidP="00EB1585">
            <w:pPr>
              <w:spacing w:after="0" w:line="240" w:lineRule="auto"/>
              <w:rPr>
                <w:sz w:val="20"/>
                <w:szCs w:val="20"/>
              </w:rPr>
            </w:pPr>
            <w:r>
              <w:rPr>
                <w:sz w:val="20"/>
                <w:szCs w:val="20"/>
              </w:rPr>
              <w:t>1600</w:t>
            </w:r>
            <w:r w:rsidRPr="00907B70">
              <w:rPr>
                <w:sz w:val="20"/>
                <w:szCs w:val="20"/>
              </w:rPr>
              <w:t>-1</w:t>
            </w:r>
            <w:r>
              <w:rPr>
                <w:sz w:val="20"/>
                <w:szCs w:val="20"/>
              </w:rPr>
              <w:t>c</w:t>
            </w:r>
            <w:r w:rsidRPr="00907B70">
              <w:rPr>
                <w:sz w:val="20"/>
                <w:szCs w:val="20"/>
              </w:rPr>
              <w:t>.wav</w:t>
            </w:r>
          </w:p>
        </w:tc>
        <w:tc>
          <w:tcPr>
            <w:tcW w:w="1800" w:type="dxa"/>
            <w:gridSpan w:val="2"/>
            <w:tcBorders>
              <w:bottom w:val="single" w:sz="4" w:space="0" w:color="000000" w:themeColor="text1"/>
            </w:tcBorders>
            <w:shd w:val="clear" w:color="auto" w:fill="auto"/>
          </w:tcPr>
          <w:p w14:paraId="4CD792AA" w14:textId="77777777" w:rsidR="00EE21F0" w:rsidRPr="00907B70" w:rsidRDefault="00EE21F0" w:rsidP="00EB1585">
            <w:pPr>
              <w:spacing w:after="0" w:line="240" w:lineRule="auto"/>
              <w:rPr>
                <w:sz w:val="20"/>
                <w:szCs w:val="20"/>
              </w:rPr>
            </w:pPr>
          </w:p>
        </w:tc>
        <w:tc>
          <w:tcPr>
            <w:tcW w:w="5385" w:type="dxa"/>
            <w:gridSpan w:val="8"/>
            <w:tcBorders>
              <w:bottom w:val="single" w:sz="4" w:space="0" w:color="000000" w:themeColor="text1"/>
            </w:tcBorders>
            <w:shd w:val="clear" w:color="auto" w:fill="auto"/>
            <w:vAlign w:val="center"/>
          </w:tcPr>
          <w:p w14:paraId="0522568F" w14:textId="0267FD32" w:rsidR="00EE21F0" w:rsidRPr="00F03FB4" w:rsidRDefault="03CF6992" w:rsidP="00E630E5">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 utilizar la cuenta de tarjeta en nuestros registros que termina en ...</w:t>
            </w:r>
          </w:p>
        </w:tc>
      </w:tr>
      <w:tr w:rsidR="00AB1C70" w:rsidRPr="00907B70" w14:paraId="56F485A7" w14:textId="77777777" w:rsidTr="36C25432">
        <w:trPr>
          <w:trHeight w:val="305"/>
        </w:trPr>
        <w:tc>
          <w:tcPr>
            <w:tcW w:w="2178" w:type="dxa"/>
            <w:tcBorders>
              <w:bottom w:val="single" w:sz="4" w:space="0" w:color="000000" w:themeColor="text1"/>
            </w:tcBorders>
            <w:shd w:val="clear" w:color="auto" w:fill="auto"/>
          </w:tcPr>
          <w:p w14:paraId="56529C62" w14:textId="30A6309E" w:rsidR="00AB1C70" w:rsidRDefault="00AB1C70" w:rsidP="00AB1C70">
            <w:pPr>
              <w:spacing w:after="0" w:line="240" w:lineRule="auto"/>
              <w:rPr>
                <w:sz w:val="20"/>
                <w:szCs w:val="20"/>
              </w:rPr>
            </w:pPr>
            <w:r>
              <w:rPr>
                <w:sz w:val="20"/>
                <w:szCs w:val="20"/>
              </w:rPr>
              <w:t>Digits</w:t>
            </w:r>
          </w:p>
        </w:tc>
        <w:tc>
          <w:tcPr>
            <w:tcW w:w="1800" w:type="dxa"/>
            <w:gridSpan w:val="2"/>
            <w:tcBorders>
              <w:bottom w:val="single" w:sz="4" w:space="0" w:color="000000" w:themeColor="text1"/>
            </w:tcBorders>
            <w:shd w:val="clear" w:color="auto" w:fill="auto"/>
          </w:tcPr>
          <w:p w14:paraId="3A4645DA" w14:textId="77777777" w:rsidR="00AB1C70" w:rsidRPr="00907B70" w:rsidRDefault="00AB1C70" w:rsidP="00AB1C70">
            <w:pPr>
              <w:spacing w:after="0" w:line="240" w:lineRule="auto"/>
              <w:rPr>
                <w:sz w:val="20"/>
                <w:szCs w:val="20"/>
              </w:rPr>
            </w:pPr>
          </w:p>
        </w:tc>
        <w:tc>
          <w:tcPr>
            <w:tcW w:w="5385" w:type="dxa"/>
            <w:gridSpan w:val="8"/>
            <w:tcBorders>
              <w:bottom w:val="single" w:sz="4" w:space="0" w:color="000000" w:themeColor="text1"/>
            </w:tcBorders>
            <w:shd w:val="clear" w:color="auto" w:fill="auto"/>
            <w:vAlign w:val="center"/>
          </w:tcPr>
          <w:p w14:paraId="34F28567" w14:textId="1F3BA2A9" w:rsidR="00AB1C70" w:rsidRDefault="00AB1C70" w:rsidP="00AB1C70">
            <w:pPr>
              <w:widowControl w:val="0"/>
              <w:autoSpaceDE w:val="0"/>
              <w:autoSpaceDN w:val="0"/>
              <w:adjustRightInd w:val="0"/>
              <w:spacing w:after="0" w:line="240" w:lineRule="auto"/>
              <w:rPr>
                <w:rFonts w:ascii="Tahoma" w:hAnsi="Tahoma" w:cs="Tahoma"/>
                <w:color w:val="0070C0"/>
                <w:sz w:val="16"/>
                <w:szCs w:val="16"/>
              </w:rPr>
            </w:pPr>
            <w:r w:rsidRPr="00AB1C70">
              <w:rPr>
                <w:rFonts w:ascii="Tahoma" w:hAnsi="Tahoma" w:cs="Tahoma"/>
                <w:color w:val="7AB648"/>
                <w:sz w:val="16"/>
                <w:szCs w:val="16"/>
              </w:rPr>
              <w:t>&lt;SAP01_</w:t>
            </w:r>
            <w:r w:rsidR="009C076B">
              <w:rPr>
                <w:rFonts w:ascii="Tahoma" w:hAnsi="Tahoma" w:cs="Tahoma"/>
                <w:color w:val="7AB648"/>
                <w:sz w:val="16"/>
                <w:szCs w:val="16"/>
              </w:rPr>
              <w:t>storedPmtLast4Digits</w:t>
            </w:r>
            <w:r w:rsidRPr="00AB1C70">
              <w:rPr>
                <w:rFonts w:ascii="Tahoma" w:hAnsi="Tahoma" w:cs="Tahoma"/>
                <w:color w:val="7AB648"/>
                <w:sz w:val="16"/>
                <w:szCs w:val="16"/>
              </w:rPr>
              <w:t>&gt;</w:t>
            </w:r>
          </w:p>
        </w:tc>
      </w:tr>
      <w:tr w:rsidR="00AB1C70" w:rsidRPr="00907B70" w14:paraId="35C7285F" w14:textId="77777777" w:rsidTr="36C25432">
        <w:trPr>
          <w:trHeight w:val="305"/>
        </w:trPr>
        <w:tc>
          <w:tcPr>
            <w:tcW w:w="9363" w:type="dxa"/>
            <w:gridSpan w:val="11"/>
            <w:tcBorders>
              <w:bottom w:val="single" w:sz="4" w:space="0" w:color="000000" w:themeColor="text1"/>
            </w:tcBorders>
            <w:shd w:val="clear" w:color="auto" w:fill="D9D9D9" w:themeFill="background1" w:themeFillShade="D9"/>
            <w:vAlign w:val="center"/>
          </w:tcPr>
          <w:p w14:paraId="34BC459B" w14:textId="77777777" w:rsidR="00AB1C70" w:rsidRPr="00907B70" w:rsidRDefault="00AB1C70" w:rsidP="00AB1C70">
            <w:pPr>
              <w:spacing w:after="0" w:line="240" w:lineRule="auto"/>
              <w:rPr>
                <w:b/>
                <w:sz w:val="24"/>
                <w:szCs w:val="24"/>
              </w:rPr>
            </w:pPr>
            <w:r w:rsidRPr="00907B70">
              <w:rPr>
                <w:b/>
                <w:sz w:val="24"/>
                <w:szCs w:val="24"/>
              </w:rPr>
              <w:t>Retry Prompts</w:t>
            </w:r>
          </w:p>
        </w:tc>
      </w:tr>
      <w:tr w:rsidR="00AB1C70" w:rsidRPr="00907B70" w14:paraId="75027E4F" w14:textId="77777777" w:rsidTr="36C25432">
        <w:trPr>
          <w:trHeight w:val="305"/>
        </w:trPr>
        <w:tc>
          <w:tcPr>
            <w:tcW w:w="2178" w:type="dxa"/>
            <w:tcBorders>
              <w:bottom w:val="single" w:sz="4" w:space="0" w:color="000000" w:themeColor="text1"/>
            </w:tcBorders>
            <w:shd w:val="clear" w:color="auto" w:fill="DAEEF3" w:themeFill="accent5" w:themeFillTint="33"/>
            <w:vAlign w:val="center"/>
          </w:tcPr>
          <w:p w14:paraId="34648EEB" w14:textId="77777777" w:rsidR="00AB1C70" w:rsidRPr="00907B70" w:rsidRDefault="00AB1C70" w:rsidP="00AB1C70">
            <w:pPr>
              <w:spacing w:after="0" w:line="240" w:lineRule="auto"/>
              <w:jc w:val="center"/>
              <w:rPr>
                <w:b/>
                <w:i/>
                <w:sz w:val="24"/>
                <w:szCs w:val="24"/>
              </w:rPr>
            </w:pPr>
            <w:r w:rsidRPr="00907B70">
              <w:rPr>
                <w:b/>
                <w:i/>
              </w:rPr>
              <w:t>Name</w:t>
            </w:r>
          </w:p>
        </w:tc>
        <w:tc>
          <w:tcPr>
            <w:tcW w:w="1890" w:type="dxa"/>
            <w:gridSpan w:val="3"/>
            <w:tcBorders>
              <w:bottom w:val="single" w:sz="4" w:space="0" w:color="000000" w:themeColor="text1"/>
            </w:tcBorders>
            <w:shd w:val="clear" w:color="auto" w:fill="DAEEF3" w:themeFill="accent5" w:themeFillTint="33"/>
            <w:vAlign w:val="center"/>
          </w:tcPr>
          <w:p w14:paraId="10CB8F03" w14:textId="77777777" w:rsidR="00AB1C70" w:rsidRPr="00907B70" w:rsidRDefault="00AB1C70" w:rsidP="00AB1C70">
            <w:pPr>
              <w:spacing w:after="0" w:line="240" w:lineRule="auto"/>
              <w:jc w:val="center"/>
              <w:rPr>
                <w:b/>
                <w:i/>
                <w:sz w:val="24"/>
                <w:szCs w:val="24"/>
              </w:rPr>
            </w:pPr>
            <w:r w:rsidRPr="00907B70">
              <w:rPr>
                <w:b/>
                <w:i/>
              </w:rPr>
              <w:t>Condition</w:t>
            </w:r>
          </w:p>
        </w:tc>
        <w:tc>
          <w:tcPr>
            <w:tcW w:w="3780" w:type="dxa"/>
            <w:gridSpan w:val="5"/>
            <w:tcBorders>
              <w:bottom w:val="single" w:sz="4" w:space="0" w:color="000000" w:themeColor="text1"/>
            </w:tcBorders>
            <w:shd w:val="clear" w:color="auto" w:fill="DAEEF3" w:themeFill="accent5" w:themeFillTint="33"/>
            <w:vAlign w:val="center"/>
          </w:tcPr>
          <w:p w14:paraId="6C3A1E0F" w14:textId="77777777" w:rsidR="00AB1C70" w:rsidRPr="00907B70" w:rsidRDefault="00AB1C70" w:rsidP="00AB1C70">
            <w:pPr>
              <w:spacing w:after="0" w:line="240" w:lineRule="auto"/>
              <w:jc w:val="center"/>
              <w:rPr>
                <w:b/>
                <w:i/>
                <w:sz w:val="24"/>
                <w:szCs w:val="24"/>
              </w:rPr>
            </w:pPr>
            <w:r w:rsidRPr="00907B70">
              <w:rPr>
                <w:b/>
                <w:i/>
              </w:rPr>
              <w:t>Wording</w:t>
            </w:r>
          </w:p>
        </w:tc>
        <w:tc>
          <w:tcPr>
            <w:tcW w:w="1515" w:type="dxa"/>
            <w:gridSpan w:val="2"/>
            <w:tcBorders>
              <w:bottom w:val="single" w:sz="4" w:space="0" w:color="000000" w:themeColor="text1"/>
            </w:tcBorders>
            <w:shd w:val="clear" w:color="auto" w:fill="DAEEF3" w:themeFill="accent5" w:themeFillTint="33"/>
            <w:vAlign w:val="center"/>
          </w:tcPr>
          <w:p w14:paraId="0CA01997" w14:textId="77777777" w:rsidR="00AB1C70" w:rsidRPr="00907B70" w:rsidRDefault="00AB1C70" w:rsidP="00AB1C70">
            <w:pPr>
              <w:spacing w:after="0" w:line="240" w:lineRule="auto"/>
              <w:jc w:val="center"/>
              <w:rPr>
                <w:b/>
                <w:i/>
              </w:rPr>
            </w:pPr>
            <w:r w:rsidRPr="00907B70">
              <w:rPr>
                <w:b/>
                <w:i/>
              </w:rPr>
              <w:t>Transition</w:t>
            </w:r>
          </w:p>
        </w:tc>
      </w:tr>
      <w:tr w:rsidR="00AB1C70" w:rsidRPr="00907B70" w14:paraId="47701CCC" w14:textId="77777777" w:rsidTr="36C25432">
        <w:trPr>
          <w:trHeight w:val="305"/>
        </w:trPr>
        <w:tc>
          <w:tcPr>
            <w:tcW w:w="2178" w:type="dxa"/>
            <w:tcBorders>
              <w:bottom w:val="single" w:sz="4" w:space="0" w:color="000000" w:themeColor="text1"/>
            </w:tcBorders>
            <w:shd w:val="clear" w:color="auto" w:fill="auto"/>
          </w:tcPr>
          <w:p w14:paraId="7BB48F56" w14:textId="1C2E1753" w:rsidR="00AB1C70" w:rsidRPr="00907B70" w:rsidRDefault="00AB1C70" w:rsidP="00AB1C70">
            <w:pPr>
              <w:spacing w:after="0" w:line="240" w:lineRule="auto"/>
              <w:rPr>
                <w:sz w:val="20"/>
                <w:szCs w:val="20"/>
              </w:rPr>
            </w:pPr>
            <w:r w:rsidRPr="00907B70">
              <w:rPr>
                <w:sz w:val="20"/>
                <w:szCs w:val="20"/>
              </w:rPr>
              <w:t>NoMatch1.wav</w:t>
            </w:r>
          </w:p>
        </w:tc>
        <w:tc>
          <w:tcPr>
            <w:tcW w:w="1890" w:type="dxa"/>
            <w:gridSpan w:val="3"/>
            <w:tcBorders>
              <w:bottom w:val="single" w:sz="4" w:space="0" w:color="000000" w:themeColor="text1"/>
            </w:tcBorders>
            <w:shd w:val="clear" w:color="auto" w:fill="auto"/>
          </w:tcPr>
          <w:p w14:paraId="58EBD325" w14:textId="0374E0AF" w:rsidR="00AB1C70" w:rsidRPr="00907B70" w:rsidRDefault="00AB1C70" w:rsidP="00AB1C70">
            <w:pPr>
              <w:spacing w:after="0" w:line="240" w:lineRule="auto"/>
              <w:rPr>
                <w:sz w:val="20"/>
                <w:szCs w:val="20"/>
              </w:rPr>
            </w:pPr>
            <w:r w:rsidRPr="00907B70">
              <w:rPr>
                <w:sz w:val="20"/>
                <w:szCs w:val="20"/>
              </w:rPr>
              <w:t>No Match 1</w:t>
            </w:r>
          </w:p>
        </w:tc>
        <w:tc>
          <w:tcPr>
            <w:tcW w:w="3780" w:type="dxa"/>
            <w:gridSpan w:val="5"/>
            <w:tcBorders>
              <w:bottom w:val="single" w:sz="4" w:space="0" w:color="000000" w:themeColor="text1"/>
            </w:tcBorders>
            <w:shd w:val="clear" w:color="auto" w:fill="auto"/>
          </w:tcPr>
          <w:p w14:paraId="6A102AD9" w14:textId="35DC4961" w:rsidR="00AB1C70" w:rsidRPr="00907B70" w:rsidRDefault="00AB1C70" w:rsidP="00AB1C70">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515" w:type="dxa"/>
            <w:gridSpan w:val="2"/>
            <w:tcBorders>
              <w:bottom w:val="single" w:sz="4" w:space="0" w:color="000000" w:themeColor="text1"/>
            </w:tcBorders>
            <w:shd w:val="clear" w:color="auto" w:fill="auto"/>
          </w:tcPr>
          <w:p w14:paraId="0948C311" w14:textId="5EF7E3BB" w:rsidR="00AB1C70" w:rsidRPr="00907B70" w:rsidRDefault="00AB1C70" w:rsidP="00AB1C70">
            <w:pPr>
              <w:spacing w:after="0" w:line="240" w:lineRule="auto"/>
              <w:rPr>
                <w:sz w:val="20"/>
                <w:szCs w:val="20"/>
              </w:rPr>
            </w:pPr>
            <w:r w:rsidRPr="00907B70">
              <w:rPr>
                <w:sz w:val="20"/>
                <w:szCs w:val="20"/>
              </w:rPr>
              <w:t>--</w:t>
            </w:r>
          </w:p>
        </w:tc>
      </w:tr>
      <w:tr w:rsidR="00BA672E" w:rsidRPr="00907B70" w14:paraId="4E06FFF0" w14:textId="77777777" w:rsidTr="36C25432">
        <w:trPr>
          <w:trHeight w:val="305"/>
        </w:trPr>
        <w:tc>
          <w:tcPr>
            <w:tcW w:w="2178" w:type="dxa"/>
            <w:tcBorders>
              <w:bottom w:val="single" w:sz="4" w:space="0" w:color="000000" w:themeColor="text1"/>
            </w:tcBorders>
            <w:shd w:val="clear" w:color="auto" w:fill="auto"/>
          </w:tcPr>
          <w:p w14:paraId="330D8BBC" w14:textId="658E8EE4" w:rsidR="00BA672E" w:rsidRPr="00907B70" w:rsidRDefault="00BA672E" w:rsidP="00BA672E">
            <w:pPr>
              <w:spacing w:after="0" w:line="240" w:lineRule="auto"/>
              <w:rPr>
                <w:sz w:val="20"/>
                <w:szCs w:val="20"/>
              </w:rPr>
            </w:pPr>
            <w:r>
              <w:rPr>
                <w:sz w:val="20"/>
                <w:szCs w:val="20"/>
              </w:rPr>
              <w:t>1600</w:t>
            </w:r>
            <w:r w:rsidRPr="00907B70">
              <w:rPr>
                <w:sz w:val="20"/>
                <w:szCs w:val="20"/>
              </w:rPr>
              <w:t>-2</w:t>
            </w:r>
            <w:r>
              <w:rPr>
                <w:sz w:val="20"/>
                <w:szCs w:val="20"/>
              </w:rPr>
              <w:t>a</w:t>
            </w:r>
            <w:r w:rsidRPr="00907B70">
              <w:rPr>
                <w:sz w:val="20"/>
                <w:szCs w:val="20"/>
              </w:rPr>
              <w:t>.wav</w:t>
            </w:r>
          </w:p>
        </w:tc>
        <w:tc>
          <w:tcPr>
            <w:tcW w:w="1890" w:type="dxa"/>
            <w:gridSpan w:val="3"/>
            <w:tcBorders>
              <w:bottom w:val="single" w:sz="4" w:space="0" w:color="000000" w:themeColor="text1"/>
            </w:tcBorders>
            <w:shd w:val="clear" w:color="auto" w:fill="auto"/>
          </w:tcPr>
          <w:p w14:paraId="29B68C08" w14:textId="7BC88AEA" w:rsidR="00BA672E" w:rsidRPr="00907B70" w:rsidRDefault="00BA672E" w:rsidP="00BA672E">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vAlign w:val="center"/>
          </w:tcPr>
          <w:p w14:paraId="5B26D57D" w14:textId="1907180E" w:rsidR="00BA672E" w:rsidRPr="00F03FB4" w:rsidRDefault="00BA672E" w:rsidP="00BA672E">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Desea utilizar la </w:t>
            </w:r>
            <w:del w:id="39" w:author="Prada, Leandro (Leo) **CTR**" w:date="2020-09-28T12:43:00Z">
              <w:r w:rsidRPr="00F03FB4" w:rsidDel="00F00576">
                <w:rPr>
                  <w:rFonts w:ascii="Tahoma" w:hAnsi="Tahoma" w:cs="Tahoma"/>
                  <w:color w:val="0070C0"/>
                  <w:sz w:val="16"/>
                  <w:szCs w:val="16"/>
                  <w:lang w:val="es-419"/>
                </w:rPr>
                <w:delText xml:space="preserve">cuenta corriente </w:delText>
              </w:r>
            </w:del>
            <w:ins w:id="40" w:author="Prada, Leandro (Leo) **CTR**" w:date="2020-09-28T12:43:00Z">
              <w:r w:rsidR="00F00576">
                <w:rPr>
                  <w:rFonts w:ascii="Tahoma" w:hAnsi="Tahoma" w:cs="Tahoma"/>
                  <w:color w:val="0070C0"/>
                  <w:sz w:val="16"/>
                  <w:szCs w:val="16"/>
                  <w:lang w:val="es-419"/>
                </w:rPr>
                <w:t xml:space="preserve">cuenta de cheques </w:t>
              </w:r>
            </w:ins>
            <w:r w:rsidRPr="00F03FB4">
              <w:rPr>
                <w:rFonts w:ascii="Tahoma" w:hAnsi="Tahoma" w:cs="Tahoma"/>
                <w:color w:val="0070C0"/>
                <w:sz w:val="16"/>
                <w:szCs w:val="16"/>
                <w:lang w:val="es-419"/>
              </w:rPr>
              <w:t>en nuestros registros que termina en ...</w:t>
            </w:r>
          </w:p>
        </w:tc>
        <w:tc>
          <w:tcPr>
            <w:tcW w:w="1515" w:type="dxa"/>
            <w:gridSpan w:val="2"/>
            <w:tcBorders>
              <w:bottom w:val="single" w:sz="4" w:space="0" w:color="000000" w:themeColor="text1"/>
            </w:tcBorders>
            <w:shd w:val="clear" w:color="auto" w:fill="auto"/>
          </w:tcPr>
          <w:p w14:paraId="7BD8FA4B" w14:textId="64B1CE7B" w:rsidR="00BA672E" w:rsidRPr="00907B70" w:rsidRDefault="00BA672E" w:rsidP="00BA672E">
            <w:pPr>
              <w:spacing w:after="0" w:line="240" w:lineRule="auto"/>
              <w:rPr>
                <w:sz w:val="20"/>
                <w:szCs w:val="20"/>
              </w:rPr>
            </w:pPr>
            <w:r>
              <w:rPr>
                <w:sz w:val="20"/>
                <w:szCs w:val="20"/>
              </w:rPr>
              <w:t>--</w:t>
            </w:r>
          </w:p>
        </w:tc>
      </w:tr>
      <w:tr w:rsidR="00BA672E" w:rsidRPr="00907B70" w14:paraId="2A2B32B8" w14:textId="77777777" w:rsidTr="36C25432">
        <w:trPr>
          <w:trHeight w:val="305"/>
        </w:trPr>
        <w:tc>
          <w:tcPr>
            <w:tcW w:w="2178" w:type="dxa"/>
            <w:tcBorders>
              <w:bottom w:val="single" w:sz="4" w:space="0" w:color="000000" w:themeColor="text1"/>
            </w:tcBorders>
            <w:shd w:val="clear" w:color="auto" w:fill="auto"/>
          </w:tcPr>
          <w:p w14:paraId="0F0329F4" w14:textId="3EF9BC81" w:rsidR="00BA672E" w:rsidRDefault="00BA672E" w:rsidP="00BA672E">
            <w:pPr>
              <w:spacing w:after="0" w:line="240" w:lineRule="auto"/>
              <w:rPr>
                <w:sz w:val="20"/>
                <w:szCs w:val="20"/>
              </w:rPr>
            </w:pPr>
            <w:r>
              <w:rPr>
                <w:sz w:val="20"/>
                <w:szCs w:val="20"/>
              </w:rPr>
              <w:t>1600</w:t>
            </w:r>
            <w:r w:rsidRPr="00907B70">
              <w:rPr>
                <w:sz w:val="20"/>
                <w:szCs w:val="20"/>
              </w:rPr>
              <w:t>-2</w:t>
            </w:r>
            <w:r>
              <w:rPr>
                <w:sz w:val="20"/>
                <w:szCs w:val="20"/>
              </w:rPr>
              <w:t>b</w:t>
            </w:r>
            <w:r w:rsidRPr="00907B70">
              <w:rPr>
                <w:sz w:val="20"/>
                <w:szCs w:val="20"/>
              </w:rPr>
              <w:t>.wav</w:t>
            </w:r>
          </w:p>
        </w:tc>
        <w:tc>
          <w:tcPr>
            <w:tcW w:w="1890" w:type="dxa"/>
            <w:gridSpan w:val="3"/>
            <w:tcBorders>
              <w:bottom w:val="single" w:sz="4" w:space="0" w:color="000000" w:themeColor="text1"/>
            </w:tcBorders>
            <w:shd w:val="clear" w:color="auto" w:fill="auto"/>
          </w:tcPr>
          <w:p w14:paraId="076D2CA4" w14:textId="5CE03155" w:rsidR="00BA672E" w:rsidRDefault="00BA672E" w:rsidP="00BA672E">
            <w:pPr>
              <w:spacing w:after="0" w:line="240" w:lineRule="auto"/>
              <w:rPr>
                <w:sz w:val="20"/>
                <w:szCs w:val="20"/>
              </w:rPr>
            </w:pPr>
            <w:r w:rsidRPr="00E915B1">
              <w:rPr>
                <w:sz w:val="20"/>
                <w:szCs w:val="20"/>
              </w:rPr>
              <w:t>^^</w:t>
            </w:r>
          </w:p>
        </w:tc>
        <w:tc>
          <w:tcPr>
            <w:tcW w:w="3780" w:type="dxa"/>
            <w:gridSpan w:val="5"/>
            <w:tcBorders>
              <w:bottom w:val="single" w:sz="4" w:space="0" w:color="000000" w:themeColor="text1"/>
            </w:tcBorders>
            <w:shd w:val="clear" w:color="auto" w:fill="auto"/>
            <w:vAlign w:val="center"/>
          </w:tcPr>
          <w:p w14:paraId="02564F7F" w14:textId="779F6615" w:rsidR="00BA672E" w:rsidRPr="00F03FB4" w:rsidRDefault="00BA672E" w:rsidP="00BA672E">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Desea utilizar la </w:t>
            </w:r>
            <w:del w:id="41" w:author="Prada, Leandro (Leo) **CTR**" w:date="2020-09-28T12:44:00Z">
              <w:r w:rsidRPr="00F03FB4" w:rsidDel="00F00576">
                <w:rPr>
                  <w:rFonts w:ascii="Tahoma" w:hAnsi="Tahoma" w:cs="Tahoma"/>
                  <w:color w:val="0070C0"/>
                  <w:sz w:val="16"/>
                  <w:szCs w:val="16"/>
                  <w:lang w:val="es-419"/>
                </w:rPr>
                <w:delText>caja de ahorros</w:delText>
              </w:r>
            </w:del>
            <w:ins w:id="42" w:author="Prada, Leandro (Leo) **CTR**" w:date="2020-09-28T12:44:00Z">
              <w:r w:rsidR="00F00576">
                <w:rPr>
                  <w:rFonts w:ascii="Tahoma" w:hAnsi="Tahoma" w:cs="Tahoma"/>
                  <w:color w:val="0070C0"/>
                  <w:sz w:val="16"/>
                  <w:szCs w:val="16"/>
                  <w:lang w:val="es-419"/>
                </w:rPr>
                <w:t xml:space="preserve">Cuenta de </w:t>
              </w:r>
              <w:proofErr w:type="gramStart"/>
              <w:r w:rsidR="00F00576">
                <w:rPr>
                  <w:rFonts w:ascii="Tahoma" w:hAnsi="Tahoma" w:cs="Tahoma"/>
                  <w:color w:val="0070C0"/>
                  <w:sz w:val="16"/>
                  <w:szCs w:val="16"/>
                  <w:lang w:val="es-419"/>
                </w:rPr>
                <w:t xml:space="preserve">ahorros </w:t>
              </w:r>
            </w:ins>
            <w:r w:rsidRPr="00F03FB4">
              <w:rPr>
                <w:rFonts w:ascii="Tahoma" w:hAnsi="Tahoma" w:cs="Tahoma"/>
                <w:color w:val="0070C0"/>
                <w:sz w:val="16"/>
                <w:szCs w:val="16"/>
                <w:lang w:val="es-419"/>
              </w:rPr>
              <w:t xml:space="preserve"> en</w:t>
            </w:r>
            <w:proofErr w:type="gramEnd"/>
            <w:r w:rsidRPr="00F03FB4">
              <w:rPr>
                <w:rFonts w:ascii="Tahoma" w:hAnsi="Tahoma" w:cs="Tahoma"/>
                <w:color w:val="0070C0"/>
                <w:sz w:val="16"/>
                <w:szCs w:val="16"/>
                <w:lang w:val="es-419"/>
              </w:rPr>
              <w:t xml:space="preserve"> nuestros registros que termina en ...</w:t>
            </w:r>
          </w:p>
        </w:tc>
        <w:tc>
          <w:tcPr>
            <w:tcW w:w="1515" w:type="dxa"/>
            <w:gridSpan w:val="2"/>
            <w:tcBorders>
              <w:bottom w:val="single" w:sz="4" w:space="0" w:color="000000" w:themeColor="text1"/>
            </w:tcBorders>
            <w:shd w:val="clear" w:color="auto" w:fill="auto"/>
          </w:tcPr>
          <w:p w14:paraId="44346C4A" w14:textId="22295D7B" w:rsidR="00BA672E" w:rsidRDefault="00BA672E" w:rsidP="00BA672E">
            <w:pPr>
              <w:spacing w:after="0" w:line="240" w:lineRule="auto"/>
              <w:rPr>
                <w:sz w:val="20"/>
                <w:szCs w:val="20"/>
              </w:rPr>
            </w:pPr>
            <w:r>
              <w:rPr>
                <w:sz w:val="20"/>
                <w:szCs w:val="20"/>
              </w:rPr>
              <w:t>--</w:t>
            </w:r>
          </w:p>
        </w:tc>
      </w:tr>
      <w:tr w:rsidR="00BA672E" w:rsidRPr="00907B70" w14:paraId="4B545AB0" w14:textId="77777777" w:rsidTr="36C25432">
        <w:trPr>
          <w:trHeight w:val="305"/>
        </w:trPr>
        <w:tc>
          <w:tcPr>
            <w:tcW w:w="2178" w:type="dxa"/>
            <w:tcBorders>
              <w:bottom w:val="single" w:sz="4" w:space="0" w:color="000000" w:themeColor="text1"/>
            </w:tcBorders>
            <w:shd w:val="clear" w:color="auto" w:fill="auto"/>
          </w:tcPr>
          <w:p w14:paraId="7B8B7CF9" w14:textId="1F2B58D8" w:rsidR="00BA672E" w:rsidRDefault="00BA672E" w:rsidP="00BA672E">
            <w:pPr>
              <w:spacing w:after="0" w:line="240" w:lineRule="auto"/>
              <w:rPr>
                <w:sz w:val="20"/>
                <w:szCs w:val="20"/>
              </w:rPr>
            </w:pPr>
            <w:r>
              <w:rPr>
                <w:sz w:val="20"/>
                <w:szCs w:val="20"/>
              </w:rPr>
              <w:t>1600</w:t>
            </w:r>
            <w:r w:rsidRPr="00907B70">
              <w:rPr>
                <w:sz w:val="20"/>
                <w:szCs w:val="20"/>
              </w:rPr>
              <w:t>-2</w:t>
            </w:r>
            <w:r>
              <w:rPr>
                <w:sz w:val="20"/>
                <w:szCs w:val="20"/>
              </w:rPr>
              <w:t>c</w:t>
            </w:r>
            <w:r w:rsidRPr="00907B70">
              <w:rPr>
                <w:sz w:val="20"/>
                <w:szCs w:val="20"/>
              </w:rPr>
              <w:t>.wav</w:t>
            </w:r>
          </w:p>
        </w:tc>
        <w:tc>
          <w:tcPr>
            <w:tcW w:w="1890" w:type="dxa"/>
            <w:gridSpan w:val="3"/>
            <w:tcBorders>
              <w:bottom w:val="single" w:sz="4" w:space="0" w:color="000000" w:themeColor="text1"/>
            </w:tcBorders>
            <w:shd w:val="clear" w:color="auto" w:fill="auto"/>
          </w:tcPr>
          <w:p w14:paraId="3146443C" w14:textId="1FD1691D" w:rsidR="00BA672E" w:rsidRDefault="00BA672E" w:rsidP="00BA672E">
            <w:pPr>
              <w:spacing w:after="0" w:line="240" w:lineRule="auto"/>
              <w:rPr>
                <w:sz w:val="20"/>
                <w:szCs w:val="20"/>
              </w:rPr>
            </w:pPr>
            <w:r w:rsidRPr="00E915B1">
              <w:rPr>
                <w:sz w:val="20"/>
                <w:szCs w:val="20"/>
              </w:rPr>
              <w:t>^^</w:t>
            </w:r>
          </w:p>
        </w:tc>
        <w:tc>
          <w:tcPr>
            <w:tcW w:w="3780" w:type="dxa"/>
            <w:gridSpan w:val="5"/>
            <w:tcBorders>
              <w:bottom w:val="single" w:sz="4" w:space="0" w:color="000000" w:themeColor="text1"/>
            </w:tcBorders>
            <w:shd w:val="clear" w:color="auto" w:fill="auto"/>
            <w:vAlign w:val="center"/>
          </w:tcPr>
          <w:p w14:paraId="6FB47B4D" w14:textId="21D972D9" w:rsidR="00BA672E" w:rsidRPr="00F03FB4" w:rsidRDefault="540FC4E9" w:rsidP="00BA672E">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 utilizar la cuenta de tarjeta en nuestros registros que termina en ...</w:t>
            </w:r>
          </w:p>
        </w:tc>
        <w:tc>
          <w:tcPr>
            <w:tcW w:w="1515" w:type="dxa"/>
            <w:gridSpan w:val="2"/>
            <w:tcBorders>
              <w:bottom w:val="single" w:sz="4" w:space="0" w:color="000000" w:themeColor="text1"/>
            </w:tcBorders>
            <w:shd w:val="clear" w:color="auto" w:fill="auto"/>
          </w:tcPr>
          <w:p w14:paraId="79EB1A14" w14:textId="57378B89" w:rsidR="00BA672E" w:rsidRDefault="00BA672E" w:rsidP="00BA672E">
            <w:pPr>
              <w:spacing w:after="0" w:line="240" w:lineRule="auto"/>
              <w:rPr>
                <w:sz w:val="20"/>
                <w:szCs w:val="20"/>
              </w:rPr>
            </w:pPr>
            <w:r>
              <w:rPr>
                <w:sz w:val="20"/>
                <w:szCs w:val="20"/>
              </w:rPr>
              <w:t>--</w:t>
            </w:r>
          </w:p>
        </w:tc>
      </w:tr>
      <w:tr w:rsidR="00BA672E" w:rsidRPr="00907B70" w14:paraId="683211AA" w14:textId="77777777" w:rsidTr="36C25432">
        <w:trPr>
          <w:trHeight w:val="305"/>
        </w:trPr>
        <w:tc>
          <w:tcPr>
            <w:tcW w:w="2178" w:type="dxa"/>
            <w:tcBorders>
              <w:bottom w:val="single" w:sz="4" w:space="0" w:color="000000" w:themeColor="text1"/>
            </w:tcBorders>
            <w:shd w:val="clear" w:color="auto" w:fill="auto"/>
          </w:tcPr>
          <w:p w14:paraId="504C59D8" w14:textId="3FABFC78" w:rsidR="00BA672E" w:rsidRDefault="00BA672E" w:rsidP="00BA672E">
            <w:pPr>
              <w:spacing w:after="0" w:line="240" w:lineRule="auto"/>
              <w:rPr>
                <w:sz w:val="20"/>
                <w:szCs w:val="20"/>
              </w:rPr>
            </w:pPr>
            <w:r>
              <w:rPr>
                <w:sz w:val="20"/>
                <w:szCs w:val="20"/>
              </w:rPr>
              <w:t>Digits</w:t>
            </w:r>
          </w:p>
        </w:tc>
        <w:tc>
          <w:tcPr>
            <w:tcW w:w="1890" w:type="dxa"/>
            <w:gridSpan w:val="3"/>
            <w:tcBorders>
              <w:bottom w:val="single" w:sz="4" w:space="0" w:color="000000" w:themeColor="text1"/>
            </w:tcBorders>
            <w:shd w:val="clear" w:color="auto" w:fill="auto"/>
          </w:tcPr>
          <w:p w14:paraId="1C1F85BE" w14:textId="69F07878" w:rsidR="00BA672E" w:rsidRDefault="00BA672E" w:rsidP="00BA672E">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vAlign w:val="center"/>
          </w:tcPr>
          <w:p w14:paraId="005A8E70" w14:textId="092EA717" w:rsidR="00BA672E" w:rsidRDefault="00BA672E" w:rsidP="00BA672E">
            <w:pPr>
              <w:spacing w:after="0" w:line="240" w:lineRule="auto"/>
              <w:rPr>
                <w:rFonts w:ascii="Tahoma" w:hAnsi="Tahoma" w:cs="Tahoma"/>
                <w:color w:val="0070C0"/>
                <w:sz w:val="16"/>
                <w:szCs w:val="16"/>
              </w:rPr>
            </w:pPr>
            <w:r w:rsidRPr="00AB1C70">
              <w:rPr>
                <w:rFonts w:ascii="Tahoma" w:hAnsi="Tahoma" w:cs="Tahoma"/>
                <w:color w:val="7AB648"/>
                <w:sz w:val="16"/>
                <w:szCs w:val="16"/>
              </w:rPr>
              <w:t>&lt;SAP01_</w:t>
            </w:r>
            <w:r w:rsidR="009C076B">
              <w:rPr>
                <w:rFonts w:ascii="Tahoma" w:hAnsi="Tahoma" w:cs="Tahoma"/>
                <w:color w:val="7AB648"/>
                <w:sz w:val="16"/>
                <w:szCs w:val="16"/>
              </w:rPr>
              <w:t>storedPmtLast4Digits</w:t>
            </w:r>
            <w:r w:rsidRPr="00AB1C70">
              <w:rPr>
                <w:rFonts w:ascii="Tahoma" w:hAnsi="Tahoma" w:cs="Tahoma"/>
                <w:color w:val="7AB648"/>
                <w:sz w:val="16"/>
                <w:szCs w:val="16"/>
              </w:rPr>
              <w:t>&gt;</w:t>
            </w:r>
          </w:p>
        </w:tc>
        <w:tc>
          <w:tcPr>
            <w:tcW w:w="1515" w:type="dxa"/>
            <w:gridSpan w:val="2"/>
            <w:tcBorders>
              <w:bottom w:val="single" w:sz="4" w:space="0" w:color="000000" w:themeColor="text1"/>
            </w:tcBorders>
            <w:shd w:val="clear" w:color="auto" w:fill="auto"/>
          </w:tcPr>
          <w:p w14:paraId="2D170BF2" w14:textId="0EB03ED0" w:rsidR="00BA672E" w:rsidRDefault="00BA672E" w:rsidP="00BA672E">
            <w:pPr>
              <w:spacing w:after="0" w:line="240" w:lineRule="auto"/>
              <w:rPr>
                <w:sz w:val="20"/>
                <w:szCs w:val="20"/>
              </w:rPr>
            </w:pPr>
            <w:r>
              <w:rPr>
                <w:sz w:val="20"/>
                <w:szCs w:val="20"/>
              </w:rPr>
              <w:t>--</w:t>
            </w:r>
          </w:p>
        </w:tc>
      </w:tr>
      <w:tr w:rsidR="00BA672E" w:rsidRPr="00907B70" w14:paraId="06EBC3BC" w14:textId="77777777" w:rsidTr="36C25432">
        <w:trPr>
          <w:trHeight w:val="305"/>
        </w:trPr>
        <w:tc>
          <w:tcPr>
            <w:tcW w:w="2178" w:type="dxa"/>
            <w:tcBorders>
              <w:bottom w:val="single" w:sz="4" w:space="0" w:color="000000" w:themeColor="text1"/>
            </w:tcBorders>
            <w:shd w:val="clear" w:color="auto" w:fill="auto"/>
          </w:tcPr>
          <w:p w14:paraId="264D8DC1" w14:textId="696C9C36" w:rsidR="00BA672E" w:rsidRDefault="00BA672E" w:rsidP="00BA672E">
            <w:pPr>
              <w:spacing w:after="0" w:line="240" w:lineRule="auto"/>
              <w:rPr>
                <w:sz w:val="20"/>
                <w:szCs w:val="20"/>
              </w:rPr>
            </w:pPr>
            <w:r>
              <w:rPr>
                <w:sz w:val="20"/>
                <w:szCs w:val="20"/>
              </w:rPr>
              <w:t>Yesor</w:t>
            </w:r>
            <w:r w:rsidR="00C41A0A">
              <w:rPr>
                <w:sz w:val="20"/>
                <w:szCs w:val="20"/>
              </w:rPr>
              <w:t>N</w:t>
            </w:r>
            <w:r>
              <w:rPr>
                <w:sz w:val="20"/>
                <w:szCs w:val="20"/>
              </w:rPr>
              <w:t>o</w:t>
            </w:r>
            <w:r w:rsidR="00C41A0A">
              <w:rPr>
                <w:sz w:val="20"/>
                <w:szCs w:val="20"/>
              </w:rPr>
              <w:t>1</w:t>
            </w:r>
            <w:r>
              <w:rPr>
                <w:sz w:val="20"/>
                <w:szCs w:val="20"/>
              </w:rPr>
              <w:t>.wav</w:t>
            </w:r>
          </w:p>
        </w:tc>
        <w:tc>
          <w:tcPr>
            <w:tcW w:w="1890" w:type="dxa"/>
            <w:gridSpan w:val="3"/>
            <w:tcBorders>
              <w:bottom w:val="single" w:sz="4" w:space="0" w:color="000000" w:themeColor="text1"/>
            </w:tcBorders>
            <w:shd w:val="clear" w:color="auto" w:fill="auto"/>
          </w:tcPr>
          <w:p w14:paraId="0843FDFB" w14:textId="494A7CCB" w:rsidR="00BA672E" w:rsidRDefault="00BA672E" w:rsidP="00BA672E">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vAlign w:val="center"/>
          </w:tcPr>
          <w:p w14:paraId="337349FF" w14:textId="171FEB02" w:rsidR="00BA672E" w:rsidRPr="00F03FB4" w:rsidRDefault="00BA672E" w:rsidP="00BA672E">
            <w:pPr>
              <w:spacing w:after="0" w:line="240" w:lineRule="auto"/>
              <w:rPr>
                <w:rFonts w:ascii="Tahoma" w:hAnsi="Tahoma" w:cs="Tahoma"/>
                <w:color w:val="7AB648"/>
                <w:sz w:val="16"/>
                <w:szCs w:val="16"/>
                <w:lang w:val="es-419"/>
              </w:rPr>
            </w:pPr>
            <w:r w:rsidRPr="00F03FB4">
              <w:rPr>
                <w:rFonts w:ascii="Tahoma" w:hAnsi="Tahoma" w:cs="Tahoma"/>
                <w:color w:val="0070C0"/>
                <w:sz w:val="16"/>
                <w:szCs w:val="16"/>
                <w:lang w:val="es-419"/>
              </w:rPr>
              <w:t>Simplemente diga ‘sí’ o 'no'.</w:t>
            </w:r>
          </w:p>
        </w:tc>
        <w:tc>
          <w:tcPr>
            <w:tcW w:w="1515" w:type="dxa"/>
            <w:gridSpan w:val="2"/>
            <w:tcBorders>
              <w:bottom w:val="single" w:sz="4" w:space="0" w:color="000000" w:themeColor="text1"/>
            </w:tcBorders>
            <w:shd w:val="clear" w:color="auto" w:fill="auto"/>
          </w:tcPr>
          <w:p w14:paraId="68EA7DDF" w14:textId="2DBFF5A5" w:rsidR="00BA672E" w:rsidRDefault="00BA672E" w:rsidP="00BA672E">
            <w:pPr>
              <w:spacing w:after="0" w:line="240" w:lineRule="auto"/>
              <w:rPr>
                <w:sz w:val="20"/>
                <w:szCs w:val="20"/>
              </w:rPr>
            </w:pPr>
            <w:proofErr w:type="spellStart"/>
            <w:r>
              <w:rPr>
                <w:sz w:val="20"/>
                <w:szCs w:val="20"/>
              </w:rPr>
              <w:t>Rerecognition</w:t>
            </w:r>
            <w:proofErr w:type="spellEnd"/>
          </w:p>
        </w:tc>
      </w:tr>
      <w:tr w:rsidR="00BA672E" w:rsidRPr="00907B70" w14:paraId="433D774C" w14:textId="77777777" w:rsidTr="36C25432">
        <w:trPr>
          <w:trHeight w:val="305"/>
        </w:trPr>
        <w:tc>
          <w:tcPr>
            <w:tcW w:w="2178" w:type="dxa"/>
            <w:tcBorders>
              <w:bottom w:val="single" w:sz="4" w:space="0" w:color="000000" w:themeColor="text1"/>
            </w:tcBorders>
            <w:shd w:val="clear" w:color="auto" w:fill="auto"/>
          </w:tcPr>
          <w:p w14:paraId="67A56CBB" w14:textId="5AD63D05" w:rsidR="00BA672E" w:rsidRPr="00907B70" w:rsidRDefault="00BA672E" w:rsidP="00BA672E">
            <w:pPr>
              <w:spacing w:after="0" w:line="240" w:lineRule="auto"/>
              <w:rPr>
                <w:sz w:val="20"/>
                <w:szCs w:val="20"/>
              </w:rPr>
            </w:pPr>
            <w:r w:rsidRPr="00907B70">
              <w:rPr>
                <w:sz w:val="20"/>
                <w:szCs w:val="20"/>
              </w:rPr>
              <w:t>NoMatch2.wav</w:t>
            </w:r>
          </w:p>
        </w:tc>
        <w:tc>
          <w:tcPr>
            <w:tcW w:w="1890" w:type="dxa"/>
            <w:gridSpan w:val="3"/>
            <w:tcBorders>
              <w:bottom w:val="single" w:sz="4" w:space="0" w:color="000000" w:themeColor="text1"/>
            </w:tcBorders>
            <w:shd w:val="clear" w:color="auto" w:fill="auto"/>
          </w:tcPr>
          <w:p w14:paraId="504921FE" w14:textId="76EE3777" w:rsidR="00BA672E" w:rsidRPr="00907B70" w:rsidRDefault="00BA672E" w:rsidP="00BA672E">
            <w:pPr>
              <w:spacing w:after="0" w:line="240" w:lineRule="auto"/>
              <w:rPr>
                <w:sz w:val="20"/>
                <w:szCs w:val="20"/>
              </w:rPr>
            </w:pPr>
            <w:r w:rsidRPr="00907B70">
              <w:rPr>
                <w:sz w:val="20"/>
                <w:szCs w:val="20"/>
              </w:rPr>
              <w:t>No Match 2</w:t>
            </w:r>
          </w:p>
        </w:tc>
        <w:tc>
          <w:tcPr>
            <w:tcW w:w="3780" w:type="dxa"/>
            <w:gridSpan w:val="5"/>
            <w:tcBorders>
              <w:bottom w:val="single" w:sz="4" w:space="0" w:color="000000" w:themeColor="text1"/>
            </w:tcBorders>
            <w:shd w:val="clear" w:color="auto" w:fill="auto"/>
          </w:tcPr>
          <w:p w14:paraId="20A9E1DF" w14:textId="2BD2B8AF" w:rsidR="00BA672E" w:rsidRPr="00907B70" w:rsidRDefault="00BA672E" w:rsidP="00BA672E">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515" w:type="dxa"/>
            <w:gridSpan w:val="2"/>
            <w:tcBorders>
              <w:bottom w:val="single" w:sz="4" w:space="0" w:color="000000" w:themeColor="text1"/>
            </w:tcBorders>
            <w:shd w:val="clear" w:color="auto" w:fill="auto"/>
          </w:tcPr>
          <w:p w14:paraId="304ADE43" w14:textId="63AF7447" w:rsidR="00BA672E" w:rsidRPr="00907B70" w:rsidRDefault="00BA672E" w:rsidP="00BA672E">
            <w:pPr>
              <w:spacing w:after="0" w:line="240" w:lineRule="auto"/>
              <w:rPr>
                <w:sz w:val="20"/>
                <w:szCs w:val="20"/>
              </w:rPr>
            </w:pPr>
            <w:r>
              <w:rPr>
                <w:sz w:val="20"/>
                <w:szCs w:val="20"/>
              </w:rPr>
              <w:t>--</w:t>
            </w:r>
          </w:p>
        </w:tc>
      </w:tr>
      <w:tr w:rsidR="00C41A0A" w:rsidRPr="00907B70" w14:paraId="4E44709E" w14:textId="77777777" w:rsidTr="36C25432">
        <w:trPr>
          <w:trHeight w:val="305"/>
        </w:trPr>
        <w:tc>
          <w:tcPr>
            <w:tcW w:w="2178" w:type="dxa"/>
            <w:tcBorders>
              <w:bottom w:val="single" w:sz="4" w:space="0" w:color="000000" w:themeColor="text1"/>
            </w:tcBorders>
            <w:shd w:val="clear" w:color="auto" w:fill="auto"/>
          </w:tcPr>
          <w:p w14:paraId="7D957B37" w14:textId="2A8B6FC2" w:rsidR="00C41A0A" w:rsidRPr="00907B70" w:rsidRDefault="00C41A0A" w:rsidP="00C41A0A">
            <w:pPr>
              <w:spacing w:after="0" w:line="240" w:lineRule="auto"/>
              <w:rPr>
                <w:sz w:val="20"/>
                <w:szCs w:val="20"/>
              </w:rPr>
            </w:pPr>
            <w:r>
              <w:rPr>
                <w:sz w:val="20"/>
                <w:szCs w:val="20"/>
              </w:rPr>
              <w:t>1600-</w:t>
            </w:r>
            <w:r w:rsidRPr="00907B70">
              <w:rPr>
                <w:sz w:val="20"/>
                <w:szCs w:val="20"/>
              </w:rPr>
              <w:t>3</w:t>
            </w:r>
            <w:r>
              <w:rPr>
                <w:sz w:val="20"/>
                <w:szCs w:val="20"/>
              </w:rPr>
              <w:t>a</w:t>
            </w:r>
            <w:r w:rsidRPr="00907B70">
              <w:rPr>
                <w:sz w:val="20"/>
                <w:szCs w:val="20"/>
              </w:rPr>
              <w:t>.wav</w:t>
            </w:r>
          </w:p>
        </w:tc>
        <w:tc>
          <w:tcPr>
            <w:tcW w:w="1890" w:type="dxa"/>
            <w:gridSpan w:val="3"/>
            <w:tcBorders>
              <w:bottom w:val="single" w:sz="4" w:space="0" w:color="000000" w:themeColor="text1"/>
            </w:tcBorders>
            <w:shd w:val="clear" w:color="auto" w:fill="auto"/>
          </w:tcPr>
          <w:p w14:paraId="6AA4F5CC" w14:textId="5A75A75B" w:rsidR="00C41A0A" w:rsidRPr="00907B70" w:rsidRDefault="00C41A0A" w:rsidP="00C41A0A">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vAlign w:val="center"/>
          </w:tcPr>
          <w:p w14:paraId="55768706" w14:textId="62EE44AF" w:rsidR="00C41A0A" w:rsidRPr="00F03FB4" w:rsidRDefault="00C41A0A" w:rsidP="00C41A0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Si desea utilizar la </w:t>
            </w:r>
            <w:del w:id="43" w:author="Prada, Leandro (Leo) **CTR**" w:date="2020-09-28T12:43:00Z">
              <w:r w:rsidRPr="00F03FB4" w:rsidDel="00F00576">
                <w:rPr>
                  <w:rFonts w:ascii="Tahoma" w:hAnsi="Tahoma" w:cs="Tahoma"/>
                  <w:color w:val="0070C0"/>
                  <w:sz w:val="16"/>
                  <w:szCs w:val="16"/>
                  <w:lang w:val="es-419"/>
                </w:rPr>
                <w:delText xml:space="preserve">cuenta corriente </w:delText>
              </w:r>
            </w:del>
            <w:ins w:id="44" w:author="Prada, Leandro (Leo) **CTR**" w:date="2020-09-28T12:43:00Z">
              <w:r w:rsidR="00F00576">
                <w:rPr>
                  <w:rFonts w:ascii="Tahoma" w:hAnsi="Tahoma" w:cs="Tahoma"/>
                  <w:color w:val="0070C0"/>
                  <w:sz w:val="16"/>
                  <w:szCs w:val="16"/>
                  <w:lang w:val="es-419"/>
                </w:rPr>
                <w:t xml:space="preserve">cuenta de cheques </w:t>
              </w:r>
            </w:ins>
            <w:r w:rsidRPr="00F03FB4">
              <w:rPr>
                <w:rFonts w:ascii="Tahoma" w:hAnsi="Tahoma" w:cs="Tahoma"/>
                <w:color w:val="0070C0"/>
                <w:sz w:val="16"/>
                <w:szCs w:val="16"/>
                <w:lang w:val="es-419"/>
              </w:rPr>
              <w:t>en nuestros registros que termina en ...</w:t>
            </w:r>
          </w:p>
        </w:tc>
        <w:tc>
          <w:tcPr>
            <w:tcW w:w="1515" w:type="dxa"/>
            <w:gridSpan w:val="2"/>
            <w:tcBorders>
              <w:bottom w:val="single" w:sz="4" w:space="0" w:color="000000" w:themeColor="text1"/>
            </w:tcBorders>
            <w:shd w:val="clear" w:color="auto" w:fill="auto"/>
          </w:tcPr>
          <w:p w14:paraId="3F26CAF2" w14:textId="194D3F38" w:rsidR="00C41A0A" w:rsidRPr="00907B70" w:rsidRDefault="00C41A0A" w:rsidP="00C41A0A">
            <w:pPr>
              <w:spacing w:after="0" w:line="240" w:lineRule="auto"/>
              <w:rPr>
                <w:sz w:val="20"/>
                <w:szCs w:val="20"/>
              </w:rPr>
            </w:pPr>
            <w:r>
              <w:rPr>
                <w:sz w:val="20"/>
                <w:szCs w:val="20"/>
              </w:rPr>
              <w:t>--</w:t>
            </w:r>
          </w:p>
        </w:tc>
      </w:tr>
      <w:tr w:rsidR="00C41A0A" w:rsidRPr="00907B70" w14:paraId="7DA8C8B4" w14:textId="77777777" w:rsidTr="36C25432">
        <w:trPr>
          <w:trHeight w:val="305"/>
        </w:trPr>
        <w:tc>
          <w:tcPr>
            <w:tcW w:w="2178" w:type="dxa"/>
            <w:tcBorders>
              <w:bottom w:val="single" w:sz="4" w:space="0" w:color="000000" w:themeColor="text1"/>
            </w:tcBorders>
            <w:shd w:val="clear" w:color="auto" w:fill="auto"/>
          </w:tcPr>
          <w:p w14:paraId="7B29C7F2" w14:textId="3A75F7C6" w:rsidR="00C41A0A" w:rsidRPr="00907B70" w:rsidRDefault="00C41A0A" w:rsidP="00C41A0A">
            <w:pPr>
              <w:spacing w:after="0" w:line="240" w:lineRule="auto"/>
              <w:rPr>
                <w:sz w:val="20"/>
                <w:szCs w:val="20"/>
              </w:rPr>
            </w:pPr>
            <w:r>
              <w:rPr>
                <w:sz w:val="20"/>
                <w:szCs w:val="20"/>
              </w:rPr>
              <w:t>1600-</w:t>
            </w:r>
            <w:r w:rsidRPr="00907B70">
              <w:rPr>
                <w:sz w:val="20"/>
                <w:szCs w:val="20"/>
              </w:rPr>
              <w:t>3</w:t>
            </w:r>
            <w:r>
              <w:rPr>
                <w:sz w:val="20"/>
                <w:szCs w:val="20"/>
              </w:rPr>
              <w:t>b</w:t>
            </w:r>
            <w:r w:rsidRPr="00907B70">
              <w:rPr>
                <w:sz w:val="20"/>
                <w:szCs w:val="20"/>
              </w:rPr>
              <w:t>.wav</w:t>
            </w:r>
          </w:p>
        </w:tc>
        <w:tc>
          <w:tcPr>
            <w:tcW w:w="1890" w:type="dxa"/>
            <w:gridSpan w:val="3"/>
            <w:tcBorders>
              <w:bottom w:val="single" w:sz="4" w:space="0" w:color="000000" w:themeColor="text1"/>
            </w:tcBorders>
            <w:shd w:val="clear" w:color="auto" w:fill="auto"/>
          </w:tcPr>
          <w:p w14:paraId="0CE87A4A" w14:textId="11854988" w:rsidR="00C41A0A" w:rsidRDefault="00C41A0A" w:rsidP="00C41A0A">
            <w:pPr>
              <w:spacing w:after="0" w:line="240" w:lineRule="auto"/>
              <w:rPr>
                <w:sz w:val="20"/>
                <w:szCs w:val="20"/>
              </w:rPr>
            </w:pPr>
            <w:r w:rsidRPr="006765C3">
              <w:rPr>
                <w:sz w:val="20"/>
                <w:szCs w:val="20"/>
              </w:rPr>
              <w:t>^^</w:t>
            </w:r>
          </w:p>
        </w:tc>
        <w:tc>
          <w:tcPr>
            <w:tcW w:w="3780" w:type="dxa"/>
            <w:gridSpan w:val="5"/>
            <w:tcBorders>
              <w:bottom w:val="single" w:sz="4" w:space="0" w:color="000000" w:themeColor="text1"/>
            </w:tcBorders>
            <w:shd w:val="clear" w:color="auto" w:fill="auto"/>
            <w:vAlign w:val="center"/>
          </w:tcPr>
          <w:p w14:paraId="4DA82799" w14:textId="391C2FF0" w:rsidR="00C41A0A" w:rsidRPr="00F03FB4" w:rsidRDefault="00C41A0A" w:rsidP="00C41A0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Si desea utilizar la </w:t>
            </w:r>
            <w:del w:id="45" w:author="Prada, Leandro (Leo) **CTR**" w:date="2020-09-28T12:44:00Z">
              <w:r w:rsidRPr="00F03FB4" w:rsidDel="00F00576">
                <w:rPr>
                  <w:rFonts w:ascii="Tahoma" w:hAnsi="Tahoma" w:cs="Tahoma"/>
                  <w:color w:val="0070C0"/>
                  <w:sz w:val="16"/>
                  <w:szCs w:val="16"/>
                  <w:lang w:val="es-419"/>
                </w:rPr>
                <w:delText>caja de ahorros</w:delText>
              </w:r>
            </w:del>
            <w:ins w:id="46" w:author="Prada, Leandro (Leo) **CTR**" w:date="2020-09-28T12:44:00Z">
              <w:r w:rsidR="00F00576">
                <w:rPr>
                  <w:rFonts w:ascii="Tahoma" w:hAnsi="Tahoma" w:cs="Tahoma"/>
                  <w:color w:val="0070C0"/>
                  <w:sz w:val="16"/>
                  <w:szCs w:val="16"/>
                  <w:lang w:val="es-419"/>
                </w:rPr>
                <w:t xml:space="preserve">Cuenta de </w:t>
              </w:r>
              <w:proofErr w:type="gramStart"/>
              <w:r w:rsidR="00F00576">
                <w:rPr>
                  <w:rFonts w:ascii="Tahoma" w:hAnsi="Tahoma" w:cs="Tahoma"/>
                  <w:color w:val="0070C0"/>
                  <w:sz w:val="16"/>
                  <w:szCs w:val="16"/>
                  <w:lang w:val="es-419"/>
                </w:rPr>
                <w:t xml:space="preserve">ahorros </w:t>
              </w:r>
            </w:ins>
            <w:r w:rsidRPr="00F03FB4">
              <w:rPr>
                <w:rFonts w:ascii="Tahoma" w:hAnsi="Tahoma" w:cs="Tahoma"/>
                <w:color w:val="0070C0"/>
                <w:sz w:val="16"/>
                <w:szCs w:val="16"/>
                <w:lang w:val="es-419"/>
              </w:rPr>
              <w:t xml:space="preserve"> en</w:t>
            </w:r>
            <w:proofErr w:type="gramEnd"/>
            <w:r w:rsidRPr="00F03FB4">
              <w:rPr>
                <w:rFonts w:ascii="Tahoma" w:hAnsi="Tahoma" w:cs="Tahoma"/>
                <w:color w:val="0070C0"/>
                <w:sz w:val="16"/>
                <w:szCs w:val="16"/>
                <w:lang w:val="es-419"/>
              </w:rPr>
              <w:t xml:space="preserve"> nuestros registros que termina en ...</w:t>
            </w:r>
          </w:p>
        </w:tc>
        <w:tc>
          <w:tcPr>
            <w:tcW w:w="1515" w:type="dxa"/>
            <w:gridSpan w:val="2"/>
            <w:tcBorders>
              <w:bottom w:val="single" w:sz="4" w:space="0" w:color="000000" w:themeColor="text1"/>
            </w:tcBorders>
            <w:shd w:val="clear" w:color="auto" w:fill="auto"/>
          </w:tcPr>
          <w:p w14:paraId="4703F3B2" w14:textId="41BC19DD" w:rsidR="00C41A0A" w:rsidRDefault="00C41A0A" w:rsidP="00C41A0A">
            <w:pPr>
              <w:spacing w:after="0" w:line="240" w:lineRule="auto"/>
              <w:rPr>
                <w:sz w:val="20"/>
                <w:szCs w:val="20"/>
              </w:rPr>
            </w:pPr>
            <w:r>
              <w:rPr>
                <w:sz w:val="20"/>
                <w:szCs w:val="20"/>
              </w:rPr>
              <w:t>--</w:t>
            </w:r>
          </w:p>
        </w:tc>
      </w:tr>
      <w:tr w:rsidR="00C41A0A" w:rsidRPr="00907B70" w14:paraId="5A27C553" w14:textId="77777777" w:rsidTr="36C25432">
        <w:trPr>
          <w:trHeight w:val="305"/>
        </w:trPr>
        <w:tc>
          <w:tcPr>
            <w:tcW w:w="2178" w:type="dxa"/>
            <w:tcBorders>
              <w:bottom w:val="single" w:sz="4" w:space="0" w:color="000000" w:themeColor="text1"/>
            </w:tcBorders>
            <w:shd w:val="clear" w:color="auto" w:fill="auto"/>
          </w:tcPr>
          <w:p w14:paraId="13B4E2FA" w14:textId="0A694B79" w:rsidR="00C41A0A" w:rsidRPr="00907B70" w:rsidRDefault="00C41A0A" w:rsidP="00C41A0A">
            <w:pPr>
              <w:spacing w:after="0" w:line="240" w:lineRule="auto"/>
              <w:rPr>
                <w:sz w:val="20"/>
                <w:szCs w:val="20"/>
              </w:rPr>
            </w:pPr>
            <w:r>
              <w:rPr>
                <w:sz w:val="20"/>
                <w:szCs w:val="20"/>
              </w:rPr>
              <w:t>1600-</w:t>
            </w:r>
            <w:r w:rsidRPr="00907B70">
              <w:rPr>
                <w:sz w:val="20"/>
                <w:szCs w:val="20"/>
              </w:rPr>
              <w:t>3</w:t>
            </w:r>
            <w:r>
              <w:rPr>
                <w:sz w:val="20"/>
                <w:szCs w:val="20"/>
              </w:rPr>
              <w:t>c</w:t>
            </w:r>
            <w:r w:rsidRPr="00907B70">
              <w:rPr>
                <w:sz w:val="20"/>
                <w:szCs w:val="20"/>
              </w:rPr>
              <w:t>.wav</w:t>
            </w:r>
          </w:p>
        </w:tc>
        <w:tc>
          <w:tcPr>
            <w:tcW w:w="1890" w:type="dxa"/>
            <w:gridSpan w:val="3"/>
            <w:tcBorders>
              <w:bottom w:val="single" w:sz="4" w:space="0" w:color="000000" w:themeColor="text1"/>
            </w:tcBorders>
            <w:shd w:val="clear" w:color="auto" w:fill="auto"/>
          </w:tcPr>
          <w:p w14:paraId="1D743FF4" w14:textId="66BD5AB6" w:rsidR="00C41A0A" w:rsidRDefault="00C41A0A" w:rsidP="00C41A0A">
            <w:pPr>
              <w:spacing w:after="0" w:line="240" w:lineRule="auto"/>
              <w:rPr>
                <w:sz w:val="20"/>
                <w:szCs w:val="20"/>
              </w:rPr>
            </w:pPr>
            <w:r w:rsidRPr="006765C3">
              <w:rPr>
                <w:sz w:val="20"/>
                <w:szCs w:val="20"/>
              </w:rPr>
              <w:t>^^</w:t>
            </w:r>
          </w:p>
        </w:tc>
        <w:tc>
          <w:tcPr>
            <w:tcW w:w="3780" w:type="dxa"/>
            <w:gridSpan w:val="5"/>
            <w:tcBorders>
              <w:bottom w:val="single" w:sz="4" w:space="0" w:color="000000" w:themeColor="text1"/>
            </w:tcBorders>
            <w:shd w:val="clear" w:color="auto" w:fill="auto"/>
            <w:vAlign w:val="center"/>
          </w:tcPr>
          <w:p w14:paraId="0FC630C9" w14:textId="01912EA2" w:rsidR="00C41A0A" w:rsidRPr="00F03FB4" w:rsidRDefault="7F7D7B2B" w:rsidP="00C41A0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desea utilizar la cuenta de tarjeta en nuestros registros que termina en ...</w:t>
            </w:r>
          </w:p>
        </w:tc>
        <w:tc>
          <w:tcPr>
            <w:tcW w:w="1515" w:type="dxa"/>
            <w:gridSpan w:val="2"/>
            <w:tcBorders>
              <w:bottom w:val="single" w:sz="4" w:space="0" w:color="000000" w:themeColor="text1"/>
            </w:tcBorders>
            <w:shd w:val="clear" w:color="auto" w:fill="auto"/>
          </w:tcPr>
          <w:p w14:paraId="414A4AE3" w14:textId="6FF2D3B5" w:rsidR="00C41A0A" w:rsidRDefault="00C41A0A" w:rsidP="00C41A0A">
            <w:pPr>
              <w:spacing w:after="0" w:line="240" w:lineRule="auto"/>
              <w:rPr>
                <w:sz w:val="20"/>
                <w:szCs w:val="20"/>
              </w:rPr>
            </w:pPr>
            <w:r>
              <w:rPr>
                <w:sz w:val="20"/>
                <w:szCs w:val="20"/>
              </w:rPr>
              <w:t>--</w:t>
            </w:r>
          </w:p>
        </w:tc>
      </w:tr>
      <w:tr w:rsidR="00C41A0A" w:rsidRPr="00907B70" w14:paraId="7E11D5F6" w14:textId="77777777" w:rsidTr="36C25432">
        <w:trPr>
          <w:trHeight w:val="305"/>
        </w:trPr>
        <w:tc>
          <w:tcPr>
            <w:tcW w:w="2178" w:type="dxa"/>
            <w:tcBorders>
              <w:bottom w:val="single" w:sz="4" w:space="0" w:color="000000" w:themeColor="text1"/>
            </w:tcBorders>
            <w:shd w:val="clear" w:color="auto" w:fill="auto"/>
          </w:tcPr>
          <w:p w14:paraId="7B709583" w14:textId="7DAD7901" w:rsidR="00C41A0A" w:rsidRDefault="00C41A0A" w:rsidP="00C41A0A">
            <w:pPr>
              <w:spacing w:after="0" w:line="240" w:lineRule="auto"/>
              <w:rPr>
                <w:sz w:val="20"/>
                <w:szCs w:val="20"/>
              </w:rPr>
            </w:pPr>
            <w:r>
              <w:rPr>
                <w:sz w:val="20"/>
                <w:szCs w:val="20"/>
              </w:rPr>
              <w:t>Digits</w:t>
            </w:r>
          </w:p>
        </w:tc>
        <w:tc>
          <w:tcPr>
            <w:tcW w:w="1890" w:type="dxa"/>
            <w:gridSpan w:val="3"/>
            <w:tcBorders>
              <w:bottom w:val="single" w:sz="4" w:space="0" w:color="000000" w:themeColor="text1"/>
            </w:tcBorders>
            <w:shd w:val="clear" w:color="auto" w:fill="auto"/>
          </w:tcPr>
          <w:p w14:paraId="2924BADA" w14:textId="6A698C29" w:rsidR="00C41A0A" w:rsidRDefault="00C41A0A" w:rsidP="00C41A0A">
            <w:pPr>
              <w:spacing w:after="0" w:line="240" w:lineRule="auto"/>
              <w:rPr>
                <w:sz w:val="20"/>
                <w:szCs w:val="20"/>
              </w:rPr>
            </w:pPr>
            <w:r w:rsidRPr="006765C3">
              <w:rPr>
                <w:sz w:val="20"/>
                <w:szCs w:val="20"/>
              </w:rPr>
              <w:t>^^</w:t>
            </w:r>
          </w:p>
        </w:tc>
        <w:tc>
          <w:tcPr>
            <w:tcW w:w="3780" w:type="dxa"/>
            <w:gridSpan w:val="5"/>
            <w:tcBorders>
              <w:bottom w:val="single" w:sz="4" w:space="0" w:color="000000" w:themeColor="text1"/>
            </w:tcBorders>
            <w:shd w:val="clear" w:color="auto" w:fill="auto"/>
            <w:vAlign w:val="center"/>
          </w:tcPr>
          <w:p w14:paraId="01210535" w14:textId="15BC29D2" w:rsidR="00C41A0A" w:rsidRDefault="00C41A0A" w:rsidP="00C41A0A">
            <w:pPr>
              <w:spacing w:after="0" w:line="240" w:lineRule="auto"/>
              <w:rPr>
                <w:rFonts w:ascii="Tahoma" w:hAnsi="Tahoma" w:cs="Tahoma"/>
                <w:color w:val="0070C0"/>
                <w:sz w:val="16"/>
                <w:szCs w:val="16"/>
              </w:rPr>
            </w:pPr>
            <w:r w:rsidRPr="00AB1C70">
              <w:rPr>
                <w:rFonts w:ascii="Tahoma" w:hAnsi="Tahoma" w:cs="Tahoma"/>
                <w:color w:val="7AB648"/>
                <w:sz w:val="16"/>
                <w:szCs w:val="16"/>
              </w:rPr>
              <w:t>&lt;SAP01_</w:t>
            </w:r>
            <w:r w:rsidR="009C076B">
              <w:rPr>
                <w:rFonts w:ascii="Tahoma" w:hAnsi="Tahoma" w:cs="Tahoma"/>
                <w:color w:val="7AB648"/>
                <w:sz w:val="16"/>
                <w:szCs w:val="16"/>
              </w:rPr>
              <w:t>storedPmtLast4Digits</w:t>
            </w:r>
            <w:r w:rsidRPr="00AB1C70">
              <w:rPr>
                <w:rFonts w:ascii="Tahoma" w:hAnsi="Tahoma" w:cs="Tahoma"/>
                <w:color w:val="7AB648"/>
                <w:sz w:val="16"/>
                <w:szCs w:val="16"/>
              </w:rPr>
              <w:t>&gt;</w:t>
            </w:r>
          </w:p>
        </w:tc>
        <w:tc>
          <w:tcPr>
            <w:tcW w:w="1515" w:type="dxa"/>
            <w:gridSpan w:val="2"/>
            <w:tcBorders>
              <w:bottom w:val="single" w:sz="4" w:space="0" w:color="000000" w:themeColor="text1"/>
            </w:tcBorders>
            <w:shd w:val="clear" w:color="auto" w:fill="auto"/>
          </w:tcPr>
          <w:p w14:paraId="6AD164B8" w14:textId="495E455B" w:rsidR="00C41A0A" w:rsidRDefault="00C41A0A" w:rsidP="00C41A0A">
            <w:pPr>
              <w:spacing w:after="0" w:line="240" w:lineRule="auto"/>
              <w:rPr>
                <w:sz w:val="20"/>
                <w:szCs w:val="20"/>
              </w:rPr>
            </w:pPr>
            <w:r>
              <w:rPr>
                <w:sz w:val="20"/>
                <w:szCs w:val="20"/>
              </w:rPr>
              <w:t>--</w:t>
            </w:r>
          </w:p>
        </w:tc>
      </w:tr>
      <w:tr w:rsidR="00C41A0A" w:rsidRPr="00907B70" w14:paraId="214FF67A" w14:textId="77777777" w:rsidTr="36C25432">
        <w:trPr>
          <w:trHeight w:val="305"/>
        </w:trPr>
        <w:tc>
          <w:tcPr>
            <w:tcW w:w="2178" w:type="dxa"/>
            <w:tcBorders>
              <w:bottom w:val="single" w:sz="4" w:space="0" w:color="000000" w:themeColor="text1"/>
            </w:tcBorders>
            <w:shd w:val="clear" w:color="auto" w:fill="auto"/>
          </w:tcPr>
          <w:p w14:paraId="1F8EFCDF" w14:textId="51E460BF" w:rsidR="00C41A0A" w:rsidRDefault="00C41A0A" w:rsidP="00C41A0A">
            <w:pPr>
              <w:spacing w:after="0" w:line="240" w:lineRule="auto"/>
              <w:rPr>
                <w:sz w:val="20"/>
                <w:szCs w:val="20"/>
              </w:rPr>
            </w:pPr>
            <w:r>
              <w:rPr>
                <w:sz w:val="20"/>
                <w:szCs w:val="20"/>
              </w:rPr>
              <w:t>YesorNo2.wav</w:t>
            </w:r>
          </w:p>
        </w:tc>
        <w:tc>
          <w:tcPr>
            <w:tcW w:w="1890" w:type="dxa"/>
            <w:gridSpan w:val="3"/>
            <w:tcBorders>
              <w:bottom w:val="single" w:sz="4" w:space="0" w:color="000000" w:themeColor="text1"/>
            </w:tcBorders>
            <w:shd w:val="clear" w:color="auto" w:fill="auto"/>
          </w:tcPr>
          <w:p w14:paraId="4B87BBA5" w14:textId="29658B12" w:rsidR="00C41A0A" w:rsidRDefault="00C41A0A" w:rsidP="00C41A0A">
            <w:pPr>
              <w:spacing w:after="0" w:line="240" w:lineRule="auto"/>
              <w:rPr>
                <w:sz w:val="20"/>
                <w:szCs w:val="20"/>
              </w:rPr>
            </w:pPr>
            <w:r w:rsidRPr="00B8044B">
              <w:rPr>
                <w:sz w:val="20"/>
                <w:szCs w:val="20"/>
              </w:rPr>
              <w:t>^^</w:t>
            </w:r>
          </w:p>
        </w:tc>
        <w:tc>
          <w:tcPr>
            <w:tcW w:w="3780" w:type="dxa"/>
            <w:gridSpan w:val="5"/>
            <w:tcBorders>
              <w:bottom w:val="single" w:sz="4" w:space="0" w:color="000000" w:themeColor="text1"/>
            </w:tcBorders>
            <w:shd w:val="clear" w:color="auto" w:fill="auto"/>
            <w:vAlign w:val="center"/>
          </w:tcPr>
          <w:p w14:paraId="31369178" w14:textId="01B5EF37" w:rsidR="00C41A0A" w:rsidRPr="00F03FB4" w:rsidRDefault="00C41A0A" w:rsidP="00C41A0A">
            <w:pPr>
              <w:spacing w:after="0" w:line="240" w:lineRule="auto"/>
              <w:rPr>
                <w:rFonts w:ascii="Tahoma" w:hAnsi="Tahoma" w:cs="Tahoma"/>
                <w:color w:val="7AB648"/>
                <w:sz w:val="16"/>
                <w:szCs w:val="16"/>
                <w:lang w:val="es-419"/>
              </w:rPr>
            </w:pPr>
            <w:r w:rsidRPr="00F03FB4">
              <w:rPr>
                <w:rFonts w:ascii="Tahoma" w:hAnsi="Tahoma" w:cs="Tahoma"/>
                <w:color w:val="0070C0"/>
                <w:sz w:val="16"/>
                <w:szCs w:val="16"/>
                <w:lang w:val="es-419"/>
              </w:rPr>
              <w:t>Puede decir ‘sí’ o marcar 1. De lo contrario diga 'no' o marque 2</w:t>
            </w:r>
          </w:p>
        </w:tc>
        <w:tc>
          <w:tcPr>
            <w:tcW w:w="1515" w:type="dxa"/>
            <w:gridSpan w:val="2"/>
            <w:tcBorders>
              <w:bottom w:val="single" w:sz="4" w:space="0" w:color="000000" w:themeColor="text1"/>
            </w:tcBorders>
            <w:shd w:val="clear" w:color="auto" w:fill="auto"/>
          </w:tcPr>
          <w:p w14:paraId="15776AFC" w14:textId="7B0964FC" w:rsidR="00C41A0A" w:rsidRDefault="00C41A0A" w:rsidP="00C41A0A">
            <w:pPr>
              <w:spacing w:after="0" w:line="240" w:lineRule="auto"/>
              <w:rPr>
                <w:sz w:val="20"/>
                <w:szCs w:val="20"/>
              </w:rPr>
            </w:pPr>
            <w:proofErr w:type="spellStart"/>
            <w:r>
              <w:rPr>
                <w:sz w:val="20"/>
                <w:szCs w:val="20"/>
              </w:rPr>
              <w:t>Rerecognition</w:t>
            </w:r>
            <w:proofErr w:type="spellEnd"/>
          </w:p>
        </w:tc>
      </w:tr>
      <w:tr w:rsidR="00C41A0A" w:rsidRPr="00907B70" w14:paraId="561AEB52" w14:textId="77777777" w:rsidTr="36C25432">
        <w:trPr>
          <w:trHeight w:val="305"/>
        </w:trPr>
        <w:tc>
          <w:tcPr>
            <w:tcW w:w="2178" w:type="dxa"/>
            <w:tcBorders>
              <w:bottom w:val="single" w:sz="4" w:space="0" w:color="000000" w:themeColor="text1"/>
            </w:tcBorders>
            <w:shd w:val="clear" w:color="auto" w:fill="auto"/>
          </w:tcPr>
          <w:p w14:paraId="32A13AE9" w14:textId="01AB5C2B" w:rsidR="00C41A0A" w:rsidRPr="00907B70" w:rsidRDefault="00C41A0A" w:rsidP="00C41A0A">
            <w:pPr>
              <w:spacing w:after="0" w:line="240" w:lineRule="auto"/>
              <w:rPr>
                <w:sz w:val="20"/>
                <w:szCs w:val="20"/>
              </w:rPr>
            </w:pPr>
            <w:r>
              <w:rPr>
                <w:sz w:val="20"/>
                <w:szCs w:val="20"/>
              </w:rPr>
              <w:t>--</w:t>
            </w:r>
          </w:p>
        </w:tc>
        <w:tc>
          <w:tcPr>
            <w:tcW w:w="1890" w:type="dxa"/>
            <w:gridSpan w:val="3"/>
            <w:tcBorders>
              <w:bottom w:val="single" w:sz="4" w:space="0" w:color="000000" w:themeColor="text1"/>
            </w:tcBorders>
            <w:shd w:val="clear" w:color="auto" w:fill="auto"/>
          </w:tcPr>
          <w:p w14:paraId="6E5DCA7E" w14:textId="413EE3A2" w:rsidR="00C41A0A" w:rsidRPr="00907B70" w:rsidRDefault="00C41A0A" w:rsidP="00C41A0A">
            <w:pPr>
              <w:spacing w:after="0" w:line="240" w:lineRule="auto"/>
              <w:rPr>
                <w:sz w:val="20"/>
                <w:szCs w:val="20"/>
              </w:rPr>
            </w:pPr>
            <w:r>
              <w:rPr>
                <w:sz w:val="20"/>
                <w:szCs w:val="20"/>
              </w:rPr>
              <w:t>No Match 3</w:t>
            </w:r>
          </w:p>
        </w:tc>
        <w:tc>
          <w:tcPr>
            <w:tcW w:w="3780" w:type="dxa"/>
            <w:gridSpan w:val="5"/>
            <w:tcBorders>
              <w:bottom w:val="single" w:sz="4" w:space="0" w:color="000000" w:themeColor="text1"/>
            </w:tcBorders>
            <w:shd w:val="clear" w:color="auto" w:fill="auto"/>
          </w:tcPr>
          <w:p w14:paraId="1F2E396A" w14:textId="24AF936C" w:rsidR="00C41A0A" w:rsidRPr="00907B70" w:rsidRDefault="00C41A0A" w:rsidP="00C41A0A">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gridSpan w:val="2"/>
            <w:tcBorders>
              <w:bottom w:val="single" w:sz="4" w:space="0" w:color="000000" w:themeColor="text1"/>
            </w:tcBorders>
            <w:shd w:val="clear" w:color="auto" w:fill="auto"/>
          </w:tcPr>
          <w:p w14:paraId="4B5D51E0" w14:textId="2550E289" w:rsidR="00C41A0A" w:rsidRPr="00907B70" w:rsidRDefault="00C41A0A" w:rsidP="00C41A0A">
            <w:pPr>
              <w:spacing w:after="0" w:line="240" w:lineRule="auto"/>
              <w:rPr>
                <w:sz w:val="20"/>
                <w:szCs w:val="20"/>
              </w:rPr>
            </w:pPr>
            <w:r>
              <w:rPr>
                <w:sz w:val="20"/>
                <w:szCs w:val="20"/>
              </w:rPr>
              <w:t>END1</w:t>
            </w:r>
          </w:p>
        </w:tc>
      </w:tr>
      <w:tr w:rsidR="00C41A0A" w:rsidRPr="00907B70" w14:paraId="554008EF" w14:textId="77777777" w:rsidTr="36C25432">
        <w:trPr>
          <w:trHeight w:val="305"/>
        </w:trPr>
        <w:tc>
          <w:tcPr>
            <w:tcW w:w="2178" w:type="dxa"/>
            <w:tcBorders>
              <w:bottom w:val="single" w:sz="4" w:space="0" w:color="000000" w:themeColor="text1"/>
            </w:tcBorders>
            <w:shd w:val="clear" w:color="auto" w:fill="auto"/>
          </w:tcPr>
          <w:p w14:paraId="61C286AC" w14:textId="53029E80" w:rsidR="00C41A0A" w:rsidRPr="00907B70" w:rsidRDefault="00C41A0A" w:rsidP="00C41A0A">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hemeColor="text1"/>
            </w:tcBorders>
            <w:shd w:val="clear" w:color="auto" w:fill="auto"/>
          </w:tcPr>
          <w:p w14:paraId="7EB5652C" w14:textId="33DA7A34" w:rsidR="00C41A0A" w:rsidRPr="00907B70" w:rsidRDefault="00C41A0A" w:rsidP="00C41A0A">
            <w:pPr>
              <w:spacing w:after="0" w:line="240" w:lineRule="auto"/>
              <w:rPr>
                <w:sz w:val="20"/>
                <w:szCs w:val="20"/>
              </w:rPr>
            </w:pPr>
            <w:r w:rsidRPr="00907B70">
              <w:rPr>
                <w:sz w:val="20"/>
                <w:szCs w:val="20"/>
              </w:rPr>
              <w:t>No Input 1</w:t>
            </w:r>
          </w:p>
        </w:tc>
        <w:tc>
          <w:tcPr>
            <w:tcW w:w="3780" w:type="dxa"/>
            <w:gridSpan w:val="5"/>
            <w:tcBorders>
              <w:bottom w:val="single" w:sz="4" w:space="0" w:color="000000" w:themeColor="text1"/>
            </w:tcBorders>
            <w:shd w:val="clear" w:color="auto" w:fill="auto"/>
          </w:tcPr>
          <w:p w14:paraId="0FF75062" w14:textId="5F8EDFBA" w:rsidR="00C41A0A" w:rsidRPr="00907B70" w:rsidRDefault="00C41A0A" w:rsidP="00C41A0A">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515" w:type="dxa"/>
            <w:gridSpan w:val="2"/>
            <w:tcBorders>
              <w:bottom w:val="single" w:sz="4" w:space="0" w:color="000000" w:themeColor="text1"/>
            </w:tcBorders>
            <w:shd w:val="clear" w:color="auto" w:fill="auto"/>
          </w:tcPr>
          <w:p w14:paraId="1DD37BC5" w14:textId="21FD1DA8" w:rsidR="00C41A0A" w:rsidRPr="00907B70" w:rsidRDefault="00C41A0A" w:rsidP="00C41A0A">
            <w:pPr>
              <w:spacing w:after="0" w:line="240" w:lineRule="auto"/>
              <w:rPr>
                <w:sz w:val="20"/>
                <w:szCs w:val="20"/>
              </w:rPr>
            </w:pPr>
            <w:r>
              <w:rPr>
                <w:sz w:val="20"/>
                <w:szCs w:val="20"/>
              </w:rPr>
              <w:t>--</w:t>
            </w:r>
          </w:p>
        </w:tc>
      </w:tr>
      <w:tr w:rsidR="00C41A0A" w:rsidRPr="00907B70" w14:paraId="47141FD1" w14:textId="77777777" w:rsidTr="36C25432">
        <w:trPr>
          <w:trHeight w:val="305"/>
        </w:trPr>
        <w:tc>
          <w:tcPr>
            <w:tcW w:w="2178" w:type="dxa"/>
            <w:tcBorders>
              <w:bottom w:val="single" w:sz="4" w:space="0" w:color="000000" w:themeColor="text1"/>
            </w:tcBorders>
            <w:shd w:val="clear" w:color="auto" w:fill="auto"/>
          </w:tcPr>
          <w:p w14:paraId="3722556F" w14:textId="157D0E41" w:rsidR="00C41A0A" w:rsidRPr="00907B70" w:rsidRDefault="00C41A0A" w:rsidP="00C41A0A">
            <w:pPr>
              <w:spacing w:after="0" w:line="240" w:lineRule="auto"/>
              <w:rPr>
                <w:sz w:val="20"/>
                <w:szCs w:val="20"/>
              </w:rPr>
            </w:pPr>
            <w:r>
              <w:rPr>
                <w:sz w:val="20"/>
                <w:szCs w:val="20"/>
              </w:rPr>
              <w:t>1600</w:t>
            </w:r>
            <w:r w:rsidRPr="00907B70">
              <w:rPr>
                <w:sz w:val="20"/>
                <w:szCs w:val="20"/>
              </w:rPr>
              <w:t>-2</w:t>
            </w:r>
            <w:r>
              <w:rPr>
                <w:sz w:val="20"/>
                <w:szCs w:val="20"/>
              </w:rPr>
              <w:t>a</w:t>
            </w:r>
            <w:r w:rsidRPr="00907B70">
              <w:rPr>
                <w:sz w:val="20"/>
                <w:szCs w:val="20"/>
              </w:rPr>
              <w:t>.wav</w:t>
            </w:r>
          </w:p>
        </w:tc>
        <w:tc>
          <w:tcPr>
            <w:tcW w:w="1890" w:type="dxa"/>
            <w:gridSpan w:val="3"/>
            <w:tcBorders>
              <w:bottom w:val="single" w:sz="4" w:space="0" w:color="000000" w:themeColor="text1"/>
            </w:tcBorders>
            <w:shd w:val="clear" w:color="auto" w:fill="auto"/>
          </w:tcPr>
          <w:p w14:paraId="3B345239" w14:textId="6E5D852E" w:rsidR="00C41A0A" w:rsidRPr="00907B70" w:rsidRDefault="00C41A0A" w:rsidP="00C41A0A">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vAlign w:val="center"/>
          </w:tcPr>
          <w:p w14:paraId="614338CF" w14:textId="69CDDC9E" w:rsidR="00C41A0A" w:rsidRPr="00F03FB4" w:rsidRDefault="00C41A0A" w:rsidP="00C41A0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Desea utilizar la </w:t>
            </w:r>
            <w:del w:id="47" w:author="Prada, Leandro (Leo) **CTR**" w:date="2020-09-28T12:43:00Z">
              <w:r w:rsidRPr="00F03FB4" w:rsidDel="00F00576">
                <w:rPr>
                  <w:rFonts w:ascii="Tahoma" w:hAnsi="Tahoma" w:cs="Tahoma"/>
                  <w:color w:val="0070C0"/>
                  <w:sz w:val="16"/>
                  <w:szCs w:val="16"/>
                  <w:lang w:val="es-419"/>
                </w:rPr>
                <w:delText xml:space="preserve">cuenta corriente </w:delText>
              </w:r>
            </w:del>
            <w:ins w:id="48" w:author="Prada, Leandro (Leo) **CTR**" w:date="2020-09-28T12:43:00Z">
              <w:r w:rsidR="00F00576">
                <w:rPr>
                  <w:rFonts w:ascii="Tahoma" w:hAnsi="Tahoma" w:cs="Tahoma"/>
                  <w:color w:val="0070C0"/>
                  <w:sz w:val="16"/>
                  <w:szCs w:val="16"/>
                  <w:lang w:val="es-419"/>
                </w:rPr>
                <w:t xml:space="preserve">cuenta de cheques </w:t>
              </w:r>
            </w:ins>
            <w:r w:rsidRPr="00F03FB4">
              <w:rPr>
                <w:rFonts w:ascii="Tahoma" w:hAnsi="Tahoma" w:cs="Tahoma"/>
                <w:color w:val="0070C0"/>
                <w:sz w:val="16"/>
                <w:szCs w:val="16"/>
                <w:lang w:val="es-419"/>
              </w:rPr>
              <w:t>en nuestros registros que termina en ...</w:t>
            </w:r>
          </w:p>
        </w:tc>
        <w:tc>
          <w:tcPr>
            <w:tcW w:w="1515" w:type="dxa"/>
            <w:gridSpan w:val="2"/>
            <w:tcBorders>
              <w:bottom w:val="single" w:sz="4" w:space="0" w:color="000000" w:themeColor="text1"/>
            </w:tcBorders>
            <w:shd w:val="clear" w:color="auto" w:fill="auto"/>
          </w:tcPr>
          <w:p w14:paraId="6AE750D0" w14:textId="03460D8F" w:rsidR="00C41A0A" w:rsidRPr="00907B70" w:rsidRDefault="00C41A0A" w:rsidP="00C41A0A">
            <w:pPr>
              <w:spacing w:after="0" w:line="240" w:lineRule="auto"/>
              <w:rPr>
                <w:sz w:val="20"/>
                <w:szCs w:val="20"/>
              </w:rPr>
            </w:pPr>
            <w:r>
              <w:rPr>
                <w:sz w:val="20"/>
                <w:szCs w:val="20"/>
              </w:rPr>
              <w:t>--</w:t>
            </w:r>
          </w:p>
        </w:tc>
      </w:tr>
      <w:tr w:rsidR="00C41A0A" w:rsidRPr="00907B70" w14:paraId="0D082D00" w14:textId="77777777" w:rsidTr="36C25432">
        <w:trPr>
          <w:trHeight w:val="305"/>
        </w:trPr>
        <w:tc>
          <w:tcPr>
            <w:tcW w:w="2178" w:type="dxa"/>
            <w:tcBorders>
              <w:bottom w:val="single" w:sz="4" w:space="0" w:color="000000" w:themeColor="text1"/>
            </w:tcBorders>
            <w:shd w:val="clear" w:color="auto" w:fill="auto"/>
          </w:tcPr>
          <w:p w14:paraId="19336251" w14:textId="55534BE8" w:rsidR="00C41A0A" w:rsidRPr="00907B70" w:rsidRDefault="00C41A0A" w:rsidP="00C41A0A">
            <w:pPr>
              <w:spacing w:after="0" w:line="240" w:lineRule="auto"/>
              <w:rPr>
                <w:sz w:val="20"/>
                <w:szCs w:val="20"/>
              </w:rPr>
            </w:pPr>
            <w:r>
              <w:rPr>
                <w:sz w:val="20"/>
                <w:szCs w:val="20"/>
              </w:rPr>
              <w:t>1600</w:t>
            </w:r>
            <w:r w:rsidRPr="00907B70">
              <w:rPr>
                <w:sz w:val="20"/>
                <w:szCs w:val="20"/>
              </w:rPr>
              <w:t>-2</w:t>
            </w:r>
            <w:r>
              <w:rPr>
                <w:sz w:val="20"/>
                <w:szCs w:val="20"/>
              </w:rPr>
              <w:t>b</w:t>
            </w:r>
            <w:r w:rsidRPr="00907B70">
              <w:rPr>
                <w:sz w:val="20"/>
                <w:szCs w:val="20"/>
              </w:rPr>
              <w:t>.wav</w:t>
            </w:r>
          </w:p>
        </w:tc>
        <w:tc>
          <w:tcPr>
            <w:tcW w:w="1890" w:type="dxa"/>
            <w:gridSpan w:val="3"/>
            <w:tcBorders>
              <w:bottom w:val="single" w:sz="4" w:space="0" w:color="000000" w:themeColor="text1"/>
            </w:tcBorders>
            <w:shd w:val="clear" w:color="auto" w:fill="auto"/>
          </w:tcPr>
          <w:p w14:paraId="634F789E" w14:textId="35467FBE" w:rsidR="00C41A0A" w:rsidRDefault="00C41A0A" w:rsidP="00C41A0A">
            <w:pPr>
              <w:spacing w:after="0" w:line="240" w:lineRule="auto"/>
              <w:rPr>
                <w:sz w:val="20"/>
                <w:szCs w:val="20"/>
              </w:rPr>
            </w:pPr>
            <w:r w:rsidRPr="00C44841">
              <w:rPr>
                <w:sz w:val="20"/>
                <w:szCs w:val="20"/>
              </w:rPr>
              <w:t>^^</w:t>
            </w:r>
          </w:p>
        </w:tc>
        <w:tc>
          <w:tcPr>
            <w:tcW w:w="3780" w:type="dxa"/>
            <w:gridSpan w:val="5"/>
            <w:tcBorders>
              <w:bottom w:val="single" w:sz="4" w:space="0" w:color="000000" w:themeColor="text1"/>
            </w:tcBorders>
            <w:shd w:val="clear" w:color="auto" w:fill="auto"/>
            <w:vAlign w:val="center"/>
          </w:tcPr>
          <w:p w14:paraId="7AD33244" w14:textId="0967CADB" w:rsidR="00C41A0A" w:rsidRPr="00F03FB4" w:rsidRDefault="00C41A0A" w:rsidP="00C41A0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Desea utilizar la </w:t>
            </w:r>
            <w:del w:id="49" w:author="Prada, Leandro (Leo) **CTR**" w:date="2020-09-28T12:44:00Z">
              <w:r w:rsidRPr="00F03FB4" w:rsidDel="00F00576">
                <w:rPr>
                  <w:rFonts w:ascii="Tahoma" w:hAnsi="Tahoma" w:cs="Tahoma"/>
                  <w:color w:val="0070C0"/>
                  <w:sz w:val="16"/>
                  <w:szCs w:val="16"/>
                  <w:lang w:val="es-419"/>
                </w:rPr>
                <w:delText>caja de ahorros</w:delText>
              </w:r>
            </w:del>
            <w:ins w:id="50" w:author="Prada, Leandro (Leo) **CTR**" w:date="2020-09-28T12:44:00Z">
              <w:r w:rsidR="00F00576">
                <w:rPr>
                  <w:rFonts w:ascii="Tahoma" w:hAnsi="Tahoma" w:cs="Tahoma"/>
                  <w:color w:val="0070C0"/>
                  <w:sz w:val="16"/>
                  <w:szCs w:val="16"/>
                  <w:lang w:val="es-419"/>
                </w:rPr>
                <w:t xml:space="preserve">Cuenta de </w:t>
              </w:r>
              <w:proofErr w:type="gramStart"/>
              <w:r w:rsidR="00F00576">
                <w:rPr>
                  <w:rFonts w:ascii="Tahoma" w:hAnsi="Tahoma" w:cs="Tahoma"/>
                  <w:color w:val="0070C0"/>
                  <w:sz w:val="16"/>
                  <w:szCs w:val="16"/>
                  <w:lang w:val="es-419"/>
                </w:rPr>
                <w:t xml:space="preserve">ahorros </w:t>
              </w:r>
            </w:ins>
            <w:r w:rsidRPr="00F03FB4">
              <w:rPr>
                <w:rFonts w:ascii="Tahoma" w:hAnsi="Tahoma" w:cs="Tahoma"/>
                <w:color w:val="0070C0"/>
                <w:sz w:val="16"/>
                <w:szCs w:val="16"/>
                <w:lang w:val="es-419"/>
              </w:rPr>
              <w:t xml:space="preserve"> en</w:t>
            </w:r>
            <w:proofErr w:type="gramEnd"/>
            <w:r w:rsidRPr="00F03FB4">
              <w:rPr>
                <w:rFonts w:ascii="Tahoma" w:hAnsi="Tahoma" w:cs="Tahoma"/>
                <w:color w:val="0070C0"/>
                <w:sz w:val="16"/>
                <w:szCs w:val="16"/>
                <w:lang w:val="es-419"/>
              </w:rPr>
              <w:t xml:space="preserve"> nuestros registros que termina en ...</w:t>
            </w:r>
          </w:p>
        </w:tc>
        <w:tc>
          <w:tcPr>
            <w:tcW w:w="1515" w:type="dxa"/>
            <w:gridSpan w:val="2"/>
            <w:tcBorders>
              <w:bottom w:val="single" w:sz="4" w:space="0" w:color="000000" w:themeColor="text1"/>
            </w:tcBorders>
            <w:shd w:val="clear" w:color="auto" w:fill="auto"/>
          </w:tcPr>
          <w:p w14:paraId="133C57FC" w14:textId="1BF1064C" w:rsidR="00C41A0A" w:rsidRDefault="00C41A0A" w:rsidP="00C41A0A">
            <w:pPr>
              <w:spacing w:after="0" w:line="240" w:lineRule="auto"/>
              <w:rPr>
                <w:sz w:val="20"/>
                <w:szCs w:val="20"/>
              </w:rPr>
            </w:pPr>
            <w:r>
              <w:rPr>
                <w:sz w:val="20"/>
                <w:szCs w:val="20"/>
              </w:rPr>
              <w:t>--</w:t>
            </w:r>
          </w:p>
        </w:tc>
      </w:tr>
      <w:tr w:rsidR="00C41A0A" w:rsidRPr="00907B70" w14:paraId="4367B8B9" w14:textId="77777777" w:rsidTr="36C25432">
        <w:trPr>
          <w:trHeight w:val="305"/>
        </w:trPr>
        <w:tc>
          <w:tcPr>
            <w:tcW w:w="2178" w:type="dxa"/>
            <w:tcBorders>
              <w:bottom w:val="single" w:sz="4" w:space="0" w:color="000000" w:themeColor="text1"/>
            </w:tcBorders>
            <w:shd w:val="clear" w:color="auto" w:fill="auto"/>
          </w:tcPr>
          <w:p w14:paraId="703EC95E" w14:textId="7793F492" w:rsidR="00C41A0A" w:rsidRPr="00907B70" w:rsidRDefault="00C41A0A" w:rsidP="00C41A0A">
            <w:pPr>
              <w:spacing w:after="0" w:line="240" w:lineRule="auto"/>
              <w:rPr>
                <w:sz w:val="20"/>
                <w:szCs w:val="20"/>
              </w:rPr>
            </w:pPr>
            <w:r>
              <w:rPr>
                <w:sz w:val="20"/>
                <w:szCs w:val="20"/>
              </w:rPr>
              <w:lastRenderedPageBreak/>
              <w:t>1600</w:t>
            </w:r>
            <w:r w:rsidRPr="00907B70">
              <w:rPr>
                <w:sz w:val="20"/>
                <w:szCs w:val="20"/>
              </w:rPr>
              <w:t>-2</w:t>
            </w:r>
            <w:r>
              <w:rPr>
                <w:sz w:val="20"/>
                <w:szCs w:val="20"/>
              </w:rPr>
              <w:t>c</w:t>
            </w:r>
            <w:r w:rsidRPr="00907B70">
              <w:rPr>
                <w:sz w:val="20"/>
                <w:szCs w:val="20"/>
              </w:rPr>
              <w:t>.wav</w:t>
            </w:r>
          </w:p>
        </w:tc>
        <w:tc>
          <w:tcPr>
            <w:tcW w:w="1890" w:type="dxa"/>
            <w:gridSpan w:val="3"/>
            <w:tcBorders>
              <w:bottom w:val="single" w:sz="4" w:space="0" w:color="000000" w:themeColor="text1"/>
            </w:tcBorders>
            <w:shd w:val="clear" w:color="auto" w:fill="auto"/>
          </w:tcPr>
          <w:p w14:paraId="33C01941" w14:textId="6C9F5B30" w:rsidR="00C41A0A" w:rsidRDefault="00C41A0A" w:rsidP="00C41A0A">
            <w:pPr>
              <w:spacing w:after="0" w:line="240" w:lineRule="auto"/>
              <w:rPr>
                <w:sz w:val="20"/>
                <w:szCs w:val="20"/>
              </w:rPr>
            </w:pPr>
            <w:r w:rsidRPr="00C44841">
              <w:rPr>
                <w:sz w:val="20"/>
                <w:szCs w:val="20"/>
              </w:rPr>
              <w:t>^^</w:t>
            </w:r>
          </w:p>
        </w:tc>
        <w:tc>
          <w:tcPr>
            <w:tcW w:w="3780" w:type="dxa"/>
            <w:gridSpan w:val="5"/>
            <w:tcBorders>
              <w:bottom w:val="single" w:sz="4" w:space="0" w:color="000000" w:themeColor="text1"/>
            </w:tcBorders>
            <w:shd w:val="clear" w:color="auto" w:fill="auto"/>
            <w:vAlign w:val="center"/>
          </w:tcPr>
          <w:p w14:paraId="6B95A110" w14:textId="586D8348" w:rsidR="00C41A0A" w:rsidRPr="00F03FB4" w:rsidRDefault="7F7D7B2B" w:rsidP="00C41A0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 utilizar la cuenta de tarjeta en nuestros registros que termina en ...</w:t>
            </w:r>
          </w:p>
        </w:tc>
        <w:tc>
          <w:tcPr>
            <w:tcW w:w="1515" w:type="dxa"/>
            <w:gridSpan w:val="2"/>
            <w:tcBorders>
              <w:bottom w:val="single" w:sz="4" w:space="0" w:color="000000" w:themeColor="text1"/>
            </w:tcBorders>
            <w:shd w:val="clear" w:color="auto" w:fill="auto"/>
          </w:tcPr>
          <w:p w14:paraId="6650C378" w14:textId="63CA287C" w:rsidR="00C41A0A" w:rsidRDefault="00C41A0A" w:rsidP="00C41A0A">
            <w:pPr>
              <w:spacing w:after="0" w:line="240" w:lineRule="auto"/>
              <w:rPr>
                <w:sz w:val="20"/>
                <w:szCs w:val="20"/>
              </w:rPr>
            </w:pPr>
            <w:r>
              <w:rPr>
                <w:sz w:val="20"/>
                <w:szCs w:val="20"/>
              </w:rPr>
              <w:t>--</w:t>
            </w:r>
          </w:p>
        </w:tc>
      </w:tr>
      <w:tr w:rsidR="00C41A0A" w:rsidRPr="00907B70" w14:paraId="51E2A6A5" w14:textId="77777777" w:rsidTr="36C25432">
        <w:trPr>
          <w:trHeight w:val="305"/>
        </w:trPr>
        <w:tc>
          <w:tcPr>
            <w:tcW w:w="2178" w:type="dxa"/>
            <w:tcBorders>
              <w:bottom w:val="single" w:sz="4" w:space="0" w:color="000000" w:themeColor="text1"/>
            </w:tcBorders>
            <w:shd w:val="clear" w:color="auto" w:fill="auto"/>
          </w:tcPr>
          <w:p w14:paraId="70F322E0" w14:textId="4C658511" w:rsidR="00C41A0A" w:rsidRPr="00907B70" w:rsidRDefault="00C41A0A" w:rsidP="00C41A0A">
            <w:pPr>
              <w:spacing w:after="0" w:line="240" w:lineRule="auto"/>
              <w:rPr>
                <w:sz w:val="20"/>
                <w:szCs w:val="20"/>
              </w:rPr>
            </w:pPr>
            <w:r>
              <w:rPr>
                <w:sz w:val="20"/>
                <w:szCs w:val="20"/>
              </w:rPr>
              <w:t>Digits</w:t>
            </w:r>
          </w:p>
        </w:tc>
        <w:tc>
          <w:tcPr>
            <w:tcW w:w="1890" w:type="dxa"/>
            <w:gridSpan w:val="3"/>
            <w:tcBorders>
              <w:bottom w:val="single" w:sz="4" w:space="0" w:color="000000" w:themeColor="text1"/>
            </w:tcBorders>
            <w:shd w:val="clear" w:color="auto" w:fill="auto"/>
          </w:tcPr>
          <w:p w14:paraId="3A8DE270" w14:textId="4003FF78" w:rsidR="00C41A0A" w:rsidRDefault="00C41A0A" w:rsidP="00C41A0A">
            <w:pPr>
              <w:spacing w:after="0" w:line="240" w:lineRule="auto"/>
              <w:rPr>
                <w:sz w:val="20"/>
                <w:szCs w:val="20"/>
              </w:rPr>
            </w:pPr>
            <w:r w:rsidRPr="00C44841">
              <w:rPr>
                <w:sz w:val="20"/>
                <w:szCs w:val="20"/>
              </w:rPr>
              <w:t>^^</w:t>
            </w:r>
          </w:p>
        </w:tc>
        <w:tc>
          <w:tcPr>
            <w:tcW w:w="3780" w:type="dxa"/>
            <w:gridSpan w:val="5"/>
            <w:tcBorders>
              <w:bottom w:val="single" w:sz="4" w:space="0" w:color="000000" w:themeColor="text1"/>
            </w:tcBorders>
            <w:shd w:val="clear" w:color="auto" w:fill="auto"/>
            <w:vAlign w:val="center"/>
          </w:tcPr>
          <w:p w14:paraId="7034AE4A" w14:textId="1C568CD5" w:rsidR="00C41A0A" w:rsidRDefault="00C41A0A" w:rsidP="00C41A0A">
            <w:pPr>
              <w:spacing w:after="0" w:line="240" w:lineRule="auto"/>
              <w:rPr>
                <w:rFonts w:ascii="Tahoma" w:hAnsi="Tahoma" w:cs="Tahoma"/>
                <w:color w:val="0070C0"/>
                <w:sz w:val="16"/>
                <w:szCs w:val="16"/>
              </w:rPr>
            </w:pPr>
            <w:r w:rsidRPr="00AB1C70">
              <w:rPr>
                <w:rFonts w:ascii="Tahoma" w:hAnsi="Tahoma" w:cs="Tahoma"/>
                <w:color w:val="7AB648"/>
                <w:sz w:val="16"/>
                <w:szCs w:val="16"/>
              </w:rPr>
              <w:t>&lt;SAP01_</w:t>
            </w:r>
            <w:r w:rsidR="009C076B">
              <w:rPr>
                <w:rFonts w:ascii="Tahoma" w:hAnsi="Tahoma" w:cs="Tahoma"/>
                <w:color w:val="7AB648"/>
                <w:sz w:val="16"/>
                <w:szCs w:val="16"/>
              </w:rPr>
              <w:t>storedPmtLast4Digits</w:t>
            </w:r>
            <w:r w:rsidRPr="00AB1C70">
              <w:rPr>
                <w:rFonts w:ascii="Tahoma" w:hAnsi="Tahoma" w:cs="Tahoma"/>
                <w:color w:val="7AB648"/>
                <w:sz w:val="16"/>
                <w:szCs w:val="16"/>
              </w:rPr>
              <w:t>&gt;</w:t>
            </w:r>
          </w:p>
        </w:tc>
        <w:tc>
          <w:tcPr>
            <w:tcW w:w="1515" w:type="dxa"/>
            <w:gridSpan w:val="2"/>
            <w:tcBorders>
              <w:bottom w:val="single" w:sz="4" w:space="0" w:color="000000" w:themeColor="text1"/>
            </w:tcBorders>
            <w:shd w:val="clear" w:color="auto" w:fill="auto"/>
          </w:tcPr>
          <w:p w14:paraId="300F314A" w14:textId="2C712AC3" w:rsidR="00C41A0A" w:rsidRDefault="00C41A0A" w:rsidP="00C41A0A">
            <w:pPr>
              <w:spacing w:after="0" w:line="240" w:lineRule="auto"/>
              <w:rPr>
                <w:sz w:val="20"/>
                <w:szCs w:val="20"/>
              </w:rPr>
            </w:pPr>
            <w:r>
              <w:rPr>
                <w:sz w:val="20"/>
                <w:szCs w:val="20"/>
              </w:rPr>
              <w:t>--</w:t>
            </w:r>
          </w:p>
        </w:tc>
      </w:tr>
      <w:tr w:rsidR="00C41A0A" w:rsidRPr="00907B70" w14:paraId="79A6FA5A" w14:textId="77777777" w:rsidTr="36C25432">
        <w:trPr>
          <w:trHeight w:val="305"/>
        </w:trPr>
        <w:tc>
          <w:tcPr>
            <w:tcW w:w="2178" w:type="dxa"/>
            <w:tcBorders>
              <w:bottom w:val="single" w:sz="4" w:space="0" w:color="000000" w:themeColor="text1"/>
            </w:tcBorders>
            <w:shd w:val="clear" w:color="auto" w:fill="auto"/>
          </w:tcPr>
          <w:p w14:paraId="692D627B" w14:textId="27D04E99" w:rsidR="00C41A0A" w:rsidRDefault="00C41A0A" w:rsidP="00C41A0A">
            <w:pPr>
              <w:spacing w:after="0" w:line="240" w:lineRule="auto"/>
              <w:rPr>
                <w:sz w:val="20"/>
                <w:szCs w:val="20"/>
              </w:rPr>
            </w:pPr>
            <w:r>
              <w:rPr>
                <w:sz w:val="20"/>
                <w:szCs w:val="20"/>
              </w:rPr>
              <w:t>Yesorno.wav</w:t>
            </w:r>
          </w:p>
        </w:tc>
        <w:tc>
          <w:tcPr>
            <w:tcW w:w="1890" w:type="dxa"/>
            <w:gridSpan w:val="3"/>
            <w:tcBorders>
              <w:bottom w:val="single" w:sz="4" w:space="0" w:color="000000" w:themeColor="text1"/>
            </w:tcBorders>
            <w:shd w:val="clear" w:color="auto" w:fill="auto"/>
          </w:tcPr>
          <w:p w14:paraId="0D2806CB" w14:textId="7D640285" w:rsidR="00C41A0A" w:rsidRPr="00C44841" w:rsidRDefault="00C41A0A" w:rsidP="00C41A0A">
            <w:pPr>
              <w:spacing w:after="0" w:line="240" w:lineRule="auto"/>
              <w:rPr>
                <w:sz w:val="20"/>
                <w:szCs w:val="20"/>
              </w:rPr>
            </w:pPr>
            <w:r w:rsidRPr="00B8044B">
              <w:rPr>
                <w:sz w:val="20"/>
                <w:szCs w:val="20"/>
              </w:rPr>
              <w:t>^^</w:t>
            </w:r>
          </w:p>
        </w:tc>
        <w:tc>
          <w:tcPr>
            <w:tcW w:w="3780" w:type="dxa"/>
            <w:gridSpan w:val="5"/>
            <w:tcBorders>
              <w:bottom w:val="single" w:sz="4" w:space="0" w:color="000000" w:themeColor="text1"/>
            </w:tcBorders>
            <w:shd w:val="clear" w:color="auto" w:fill="auto"/>
            <w:vAlign w:val="center"/>
          </w:tcPr>
          <w:p w14:paraId="539941C2" w14:textId="00C19857" w:rsidR="00C41A0A" w:rsidRPr="00F03FB4" w:rsidRDefault="00C41A0A" w:rsidP="00C41A0A">
            <w:pPr>
              <w:spacing w:after="0" w:line="240" w:lineRule="auto"/>
              <w:rPr>
                <w:rFonts w:ascii="Tahoma" w:hAnsi="Tahoma" w:cs="Tahoma"/>
                <w:color w:val="7AB648"/>
                <w:sz w:val="16"/>
                <w:szCs w:val="16"/>
                <w:lang w:val="es-419"/>
              </w:rPr>
            </w:pPr>
            <w:r w:rsidRPr="00F03FB4">
              <w:rPr>
                <w:rFonts w:ascii="Tahoma" w:hAnsi="Tahoma" w:cs="Tahoma"/>
                <w:color w:val="0070C0"/>
                <w:sz w:val="16"/>
                <w:szCs w:val="16"/>
                <w:lang w:val="es-419"/>
              </w:rPr>
              <w:t>Simplemente diga ‘sí’ o 'no'.</w:t>
            </w:r>
          </w:p>
        </w:tc>
        <w:tc>
          <w:tcPr>
            <w:tcW w:w="1515" w:type="dxa"/>
            <w:gridSpan w:val="2"/>
            <w:tcBorders>
              <w:bottom w:val="single" w:sz="4" w:space="0" w:color="000000" w:themeColor="text1"/>
            </w:tcBorders>
            <w:shd w:val="clear" w:color="auto" w:fill="auto"/>
          </w:tcPr>
          <w:p w14:paraId="397C892B" w14:textId="1DFDE400" w:rsidR="00C41A0A" w:rsidRDefault="00C41A0A" w:rsidP="00C41A0A">
            <w:pPr>
              <w:spacing w:after="0" w:line="240" w:lineRule="auto"/>
              <w:rPr>
                <w:sz w:val="20"/>
                <w:szCs w:val="20"/>
              </w:rPr>
            </w:pPr>
            <w:proofErr w:type="spellStart"/>
            <w:r>
              <w:rPr>
                <w:sz w:val="20"/>
                <w:szCs w:val="20"/>
              </w:rPr>
              <w:t>Rerecognition</w:t>
            </w:r>
            <w:proofErr w:type="spellEnd"/>
          </w:p>
        </w:tc>
      </w:tr>
      <w:tr w:rsidR="00C41A0A" w:rsidRPr="00907B70" w14:paraId="61C4971D" w14:textId="77777777" w:rsidTr="36C25432">
        <w:trPr>
          <w:trHeight w:val="305"/>
        </w:trPr>
        <w:tc>
          <w:tcPr>
            <w:tcW w:w="2178" w:type="dxa"/>
            <w:tcBorders>
              <w:bottom w:val="single" w:sz="4" w:space="0" w:color="000000" w:themeColor="text1"/>
            </w:tcBorders>
            <w:shd w:val="clear" w:color="auto" w:fill="auto"/>
          </w:tcPr>
          <w:p w14:paraId="14A3A6E6" w14:textId="4285A12A" w:rsidR="00C41A0A" w:rsidRPr="00907B70" w:rsidRDefault="00C41A0A" w:rsidP="00C41A0A">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hemeColor="text1"/>
            </w:tcBorders>
            <w:shd w:val="clear" w:color="auto" w:fill="auto"/>
          </w:tcPr>
          <w:p w14:paraId="65467282" w14:textId="4A038DFD" w:rsidR="00C41A0A" w:rsidRPr="00907B70" w:rsidRDefault="00C41A0A" w:rsidP="00C41A0A">
            <w:pPr>
              <w:spacing w:after="0" w:line="240" w:lineRule="auto"/>
              <w:rPr>
                <w:sz w:val="20"/>
                <w:szCs w:val="20"/>
              </w:rPr>
            </w:pPr>
            <w:r w:rsidRPr="00907B70">
              <w:rPr>
                <w:sz w:val="20"/>
                <w:szCs w:val="20"/>
              </w:rPr>
              <w:t>No Input 2</w:t>
            </w:r>
          </w:p>
        </w:tc>
        <w:tc>
          <w:tcPr>
            <w:tcW w:w="3780" w:type="dxa"/>
            <w:gridSpan w:val="5"/>
            <w:tcBorders>
              <w:bottom w:val="single" w:sz="4" w:space="0" w:color="000000" w:themeColor="text1"/>
            </w:tcBorders>
            <w:shd w:val="clear" w:color="auto" w:fill="auto"/>
          </w:tcPr>
          <w:p w14:paraId="5AA3E4D4" w14:textId="42D3D39F" w:rsidR="00C41A0A" w:rsidRPr="00907B70" w:rsidRDefault="00C41A0A" w:rsidP="00C41A0A">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515" w:type="dxa"/>
            <w:gridSpan w:val="2"/>
            <w:tcBorders>
              <w:bottom w:val="single" w:sz="4" w:space="0" w:color="000000" w:themeColor="text1"/>
            </w:tcBorders>
            <w:shd w:val="clear" w:color="auto" w:fill="auto"/>
          </w:tcPr>
          <w:p w14:paraId="5C8E7FAA" w14:textId="7E0BB37C" w:rsidR="00C41A0A" w:rsidRPr="00907B70" w:rsidRDefault="00C41A0A" w:rsidP="00C41A0A">
            <w:pPr>
              <w:spacing w:after="0" w:line="240" w:lineRule="auto"/>
              <w:rPr>
                <w:sz w:val="20"/>
                <w:szCs w:val="20"/>
              </w:rPr>
            </w:pPr>
            <w:r>
              <w:rPr>
                <w:sz w:val="20"/>
                <w:szCs w:val="20"/>
              </w:rPr>
              <w:t>--</w:t>
            </w:r>
          </w:p>
        </w:tc>
      </w:tr>
      <w:tr w:rsidR="00C41A0A" w:rsidRPr="00907B70" w14:paraId="59B18A0B" w14:textId="77777777" w:rsidTr="36C25432">
        <w:trPr>
          <w:trHeight w:val="305"/>
        </w:trPr>
        <w:tc>
          <w:tcPr>
            <w:tcW w:w="2178" w:type="dxa"/>
            <w:tcBorders>
              <w:bottom w:val="single" w:sz="4" w:space="0" w:color="000000" w:themeColor="text1"/>
            </w:tcBorders>
            <w:shd w:val="clear" w:color="auto" w:fill="auto"/>
          </w:tcPr>
          <w:p w14:paraId="4DE62520" w14:textId="5ED1B02D" w:rsidR="00C41A0A" w:rsidRPr="00907B70" w:rsidRDefault="00C41A0A" w:rsidP="00C41A0A">
            <w:pPr>
              <w:spacing w:after="0" w:line="240" w:lineRule="auto"/>
              <w:rPr>
                <w:sz w:val="20"/>
                <w:szCs w:val="20"/>
              </w:rPr>
            </w:pPr>
            <w:r>
              <w:rPr>
                <w:sz w:val="20"/>
                <w:szCs w:val="20"/>
              </w:rPr>
              <w:t>1600-</w:t>
            </w:r>
            <w:r w:rsidRPr="00907B70">
              <w:rPr>
                <w:sz w:val="20"/>
                <w:szCs w:val="20"/>
              </w:rPr>
              <w:t>3</w:t>
            </w:r>
            <w:r>
              <w:rPr>
                <w:sz w:val="20"/>
                <w:szCs w:val="20"/>
              </w:rPr>
              <w:t>a</w:t>
            </w:r>
            <w:r w:rsidRPr="00907B70">
              <w:rPr>
                <w:sz w:val="20"/>
                <w:szCs w:val="20"/>
              </w:rPr>
              <w:t>.wav</w:t>
            </w:r>
          </w:p>
        </w:tc>
        <w:tc>
          <w:tcPr>
            <w:tcW w:w="1890" w:type="dxa"/>
            <w:gridSpan w:val="3"/>
            <w:tcBorders>
              <w:bottom w:val="single" w:sz="4" w:space="0" w:color="000000" w:themeColor="text1"/>
            </w:tcBorders>
            <w:shd w:val="clear" w:color="auto" w:fill="auto"/>
          </w:tcPr>
          <w:p w14:paraId="112B248E" w14:textId="6B60EA97" w:rsidR="00C41A0A" w:rsidRPr="00907B70" w:rsidRDefault="00C41A0A" w:rsidP="00C41A0A">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vAlign w:val="center"/>
          </w:tcPr>
          <w:p w14:paraId="3F260C97" w14:textId="19957A95" w:rsidR="00C41A0A" w:rsidRPr="00F03FB4" w:rsidRDefault="00C41A0A" w:rsidP="00C41A0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Si desea utilizar la </w:t>
            </w:r>
            <w:del w:id="51" w:author="Prada, Leandro (Leo) **CTR**" w:date="2020-09-28T12:43:00Z">
              <w:r w:rsidRPr="00F03FB4" w:rsidDel="00F00576">
                <w:rPr>
                  <w:rFonts w:ascii="Tahoma" w:hAnsi="Tahoma" w:cs="Tahoma"/>
                  <w:color w:val="0070C0"/>
                  <w:sz w:val="16"/>
                  <w:szCs w:val="16"/>
                  <w:lang w:val="es-419"/>
                </w:rPr>
                <w:delText xml:space="preserve">cuenta corriente </w:delText>
              </w:r>
            </w:del>
            <w:ins w:id="52" w:author="Prada, Leandro (Leo) **CTR**" w:date="2020-09-28T12:43:00Z">
              <w:r w:rsidR="00F00576">
                <w:rPr>
                  <w:rFonts w:ascii="Tahoma" w:hAnsi="Tahoma" w:cs="Tahoma"/>
                  <w:color w:val="0070C0"/>
                  <w:sz w:val="16"/>
                  <w:szCs w:val="16"/>
                  <w:lang w:val="es-419"/>
                </w:rPr>
                <w:t xml:space="preserve">cuenta de cheques </w:t>
              </w:r>
            </w:ins>
            <w:r w:rsidRPr="00F03FB4">
              <w:rPr>
                <w:rFonts w:ascii="Tahoma" w:hAnsi="Tahoma" w:cs="Tahoma"/>
                <w:color w:val="0070C0"/>
                <w:sz w:val="16"/>
                <w:szCs w:val="16"/>
                <w:lang w:val="es-419"/>
              </w:rPr>
              <w:t>en nuestros registros que termina en ...</w:t>
            </w:r>
          </w:p>
        </w:tc>
        <w:tc>
          <w:tcPr>
            <w:tcW w:w="1515" w:type="dxa"/>
            <w:gridSpan w:val="2"/>
            <w:tcBorders>
              <w:bottom w:val="single" w:sz="4" w:space="0" w:color="000000" w:themeColor="text1"/>
            </w:tcBorders>
            <w:shd w:val="clear" w:color="auto" w:fill="auto"/>
          </w:tcPr>
          <w:p w14:paraId="31BDCEC1" w14:textId="12C33C2B" w:rsidR="00C41A0A" w:rsidRPr="00907B70" w:rsidRDefault="00C41A0A" w:rsidP="00C41A0A">
            <w:pPr>
              <w:spacing w:after="0" w:line="240" w:lineRule="auto"/>
              <w:rPr>
                <w:sz w:val="20"/>
                <w:szCs w:val="20"/>
              </w:rPr>
            </w:pPr>
            <w:r>
              <w:rPr>
                <w:sz w:val="20"/>
                <w:szCs w:val="20"/>
              </w:rPr>
              <w:t>--</w:t>
            </w:r>
          </w:p>
        </w:tc>
      </w:tr>
      <w:tr w:rsidR="00C41A0A" w:rsidRPr="00907B70" w14:paraId="36872B92" w14:textId="77777777" w:rsidTr="36C25432">
        <w:trPr>
          <w:trHeight w:val="305"/>
        </w:trPr>
        <w:tc>
          <w:tcPr>
            <w:tcW w:w="2178" w:type="dxa"/>
            <w:tcBorders>
              <w:bottom w:val="single" w:sz="4" w:space="0" w:color="000000" w:themeColor="text1"/>
            </w:tcBorders>
            <w:shd w:val="clear" w:color="auto" w:fill="auto"/>
          </w:tcPr>
          <w:p w14:paraId="3D5F262A" w14:textId="3036A56D" w:rsidR="00C41A0A" w:rsidRPr="00907B70" w:rsidRDefault="00C41A0A" w:rsidP="00C41A0A">
            <w:pPr>
              <w:spacing w:after="0" w:line="240" w:lineRule="auto"/>
              <w:rPr>
                <w:sz w:val="20"/>
                <w:szCs w:val="20"/>
              </w:rPr>
            </w:pPr>
            <w:r>
              <w:rPr>
                <w:sz w:val="20"/>
                <w:szCs w:val="20"/>
              </w:rPr>
              <w:t>1600-</w:t>
            </w:r>
            <w:r w:rsidRPr="00907B70">
              <w:rPr>
                <w:sz w:val="20"/>
                <w:szCs w:val="20"/>
              </w:rPr>
              <w:t>3</w:t>
            </w:r>
            <w:r>
              <w:rPr>
                <w:sz w:val="20"/>
                <w:szCs w:val="20"/>
              </w:rPr>
              <w:t>b</w:t>
            </w:r>
            <w:r w:rsidRPr="00907B70">
              <w:rPr>
                <w:sz w:val="20"/>
                <w:szCs w:val="20"/>
              </w:rPr>
              <w:t>.wav</w:t>
            </w:r>
          </w:p>
        </w:tc>
        <w:tc>
          <w:tcPr>
            <w:tcW w:w="1890" w:type="dxa"/>
            <w:gridSpan w:val="3"/>
            <w:tcBorders>
              <w:bottom w:val="single" w:sz="4" w:space="0" w:color="000000" w:themeColor="text1"/>
            </w:tcBorders>
            <w:shd w:val="clear" w:color="auto" w:fill="auto"/>
          </w:tcPr>
          <w:p w14:paraId="0647EA69" w14:textId="0433BDF4" w:rsidR="00C41A0A" w:rsidRDefault="00C41A0A" w:rsidP="00C41A0A">
            <w:pPr>
              <w:spacing w:after="0" w:line="240" w:lineRule="auto"/>
              <w:rPr>
                <w:sz w:val="20"/>
                <w:szCs w:val="20"/>
              </w:rPr>
            </w:pPr>
            <w:r w:rsidRPr="006765C3">
              <w:rPr>
                <w:sz w:val="20"/>
                <w:szCs w:val="20"/>
              </w:rPr>
              <w:t>^^</w:t>
            </w:r>
          </w:p>
        </w:tc>
        <w:tc>
          <w:tcPr>
            <w:tcW w:w="3780" w:type="dxa"/>
            <w:gridSpan w:val="5"/>
            <w:tcBorders>
              <w:bottom w:val="single" w:sz="4" w:space="0" w:color="000000" w:themeColor="text1"/>
            </w:tcBorders>
            <w:shd w:val="clear" w:color="auto" w:fill="auto"/>
            <w:vAlign w:val="center"/>
          </w:tcPr>
          <w:p w14:paraId="0FF866C2" w14:textId="6DDDDDAA" w:rsidR="00C41A0A" w:rsidRPr="00F03FB4" w:rsidRDefault="00C41A0A" w:rsidP="00C41A0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Si desea utilizar la </w:t>
            </w:r>
            <w:del w:id="53" w:author="Prada, Leandro (Leo) **CTR**" w:date="2020-09-28T12:44:00Z">
              <w:r w:rsidRPr="00F03FB4" w:rsidDel="00F00576">
                <w:rPr>
                  <w:rFonts w:ascii="Tahoma" w:hAnsi="Tahoma" w:cs="Tahoma"/>
                  <w:color w:val="0070C0"/>
                  <w:sz w:val="16"/>
                  <w:szCs w:val="16"/>
                  <w:lang w:val="es-419"/>
                </w:rPr>
                <w:delText>caja de ahorros</w:delText>
              </w:r>
            </w:del>
            <w:ins w:id="54" w:author="Prada, Leandro (Leo) **CTR**" w:date="2020-09-28T12:44:00Z">
              <w:r w:rsidR="00F00576">
                <w:rPr>
                  <w:rFonts w:ascii="Tahoma" w:hAnsi="Tahoma" w:cs="Tahoma"/>
                  <w:color w:val="0070C0"/>
                  <w:sz w:val="16"/>
                  <w:szCs w:val="16"/>
                  <w:lang w:val="es-419"/>
                </w:rPr>
                <w:t xml:space="preserve">Cuenta de </w:t>
              </w:r>
              <w:proofErr w:type="gramStart"/>
              <w:r w:rsidR="00F00576">
                <w:rPr>
                  <w:rFonts w:ascii="Tahoma" w:hAnsi="Tahoma" w:cs="Tahoma"/>
                  <w:color w:val="0070C0"/>
                  <w:sz w:val="16"/>
                  <w:szCs w:val="16"/>
                  <w:lang w:val="es-419"/>
                </w:rPr>
                <w:t xml:space="preserve">ahorros </w:t>
              </w:r>
            </w:ins>
            <w:r w:rsidRPr="00F03FB4">
              <w:rPr>
                <w:rFonts w:ascii="Tahoma" w:hAnsi="Tahoma" w:cs="Tahoma"/>
                <w:color w:val="0070C0"/>
                <w:sz w:val="16"/>
                <w:szCs w:val="16"/>
                <w:lang w:val="es-419"/>
              </w:rPr>
              <w:t xml:space="preserve"> en</w:t>
            </w:r>
            <w:proofErr w:type="gramEnd"/>
            <w:r w:rsidRPr="00F03FB4">
              <w:rPr>
                <w:rFonts w:ascii="Tahoma" w:hAnsi="Tahoma" w:cs="Tahoma"/>
                <w:color w:val="0070C0"/>
                <w:sz w:val="16"/>
                <w:szCs w:val="16"/>
                <w:lang w:val="es-419"/>
              </w:rPr>
              <w:t xml:space="preserve"> nuestros registros que termina en ...</w:t>
            </w:r>
          </w:p>
        </w:tc>
        <w:tc>
          <w:tcPr>
            <w:tcW w:w="1515" w:type="dxa"/>
            <w:gridSpan w:val="2"/>
            <w:tcBorders>
              <w:bottom w:val="single" w:sz="4" w:space="0" w:color="000000" w:themeColor="text1"/>
            </w:tcBorders>
            <w:shd w:val="clear" w:color="auto" w:fill="auto"/>
          </w:tcPr>
          <w:p w14:paraId="478AE530" w14:textId="6E5D981E" w:rsidR="00C41A0A" w:rsidRDefault="00C41A0A" w:rsidP="00C41A0A">
            <w:pPr>
              <w:spacing w:after="0" w:line="240" w:lineRule="auto"/>
              <w:rPr>
                <w:sz w:val="20"/>
                <w:szCs w:val="20"/>
              </w:rPr>
            </w:pPr>
            <w:r>
              <w:rPr>
                <w:sz w:val="20"/>
                <w:szCs w:val="20"/>
              </w:rPr>
              <w:t>--</w:t>
            </w:r>
          </w:p>
        </w:tc>
      </w:tr>
      <w:tr w:rsidR="00C41A0A" w:rsidRPr="00907B70" w14:paraId="4A32FB6C" w14:textId="77777777" w:rsidTr="36C25432">
        <w:trPr>
          <w:trHeight w:val="305"/>
        </w:trPr>
        <w:tc>
          <w:tcPr>
            <w:tcW w:w="2178" w:type="dxa"/>
            <w:tcBorders>
              <w:bottom w:val="single" w:sz="4" w:space="0" w:color="000000" w:themeColor="text1"/>
            </w:tcBorders>
            <w:shd w:val="clear" w:color="auto" w:fill="auto"/>
          </w:tcPr>
          <w:p w14:paraId="6B385446" w14:textId="3B750B3C" w:rsidR="00C41A0A" w:rsidRPr="00907B70" w:rsidRDefault="00C41A0A" w:rsidP="00C41A0A">
            <w:pPr>
              <w:spacing w:after="0" w:line="240" w:lineRule="auto"/>
              <w:rPr>
                <w:sz w:val="20"/>
                <w:szCs w:val="20"/>
              </w:rPr>
            </w:pPr>
            <w:r>
              <w:rPr>
                <w:sz w:val="20"/>
                <w:szCs w:val="20"/>
              </w:rPr>
              <w:t>1600-</w:t>
            </w:r>
            <w:r w:rsidRPr="00907B70">
              <w:rPr>
                <w:sz w:val="20"/>
                <w:szCs w:val="20"/>
              </w:rPr>
              <w:t>3</w:t>
            </w:r>
            <w:r>
              <w:rPr>
                <w:sz w:val="20"/>
                <w:szCs w:val="20"/>
              </w:rPr>
              <w:t>c</w:t>
            </w:r>
            <w:r w:rsidRPr="00907B70">
              <w:rPr>
                <w:sz w:val="20"/>
                <w:szCs w:val="20"/>
              </w:rPr>
              <w:t>.wav</w:t>
            </w:r>
          </w:p>
        </w:tc>
        <w:tc>
          <w:tcPr>
            <w:tcW w:w="1890" w:type="dxa"/>
            <w:gridSpan w:val="3"/>
            <w:tcBorders>
              <w:bottom w:val="single" w:sz="4" w:space="0" w:color="000000" w:themeColor="text1"/>
            </w:tcBorders>
            <w:shd w:val="clear" w:color="auto" w:fill="auto"/>
          </w:tcPr>
          <w:p w14:paraId="6B05E934" w14:textId="500AFB0D" w:rsidR="00C41A0A" w:rsidRDefault="00C41A0A" w:rsidP="00C41A0A">
            <w:pPr>
              <w:spacing w:after="0" w:line="240" w:lineRule="auto"/>
              <w:rPr>
                <w:sz w:val="20"/>
                <w:szCs w:val="20"/>
              </w:rPr>
            </w:pPr>
            <w:r w:rsidRPr="006765C3">
              <w:rPr>
                <w:sz w:val="20"/>
                <w:szCs w:val="20"/>
              </w:rPr>
              <w:t>^^</w:t>
            </w:r>
          </w:p>
        </w:tc>
        <w:tc>
          <w:tcPr>
            <w:tcW w:w="3780" w:type="dxa"/>
            <w:gridSpan w:val="5"/>
            <w:tcBorders>
              <w:bottom w:val="single" w:sz="4" w:space="0" w:color="000000" w:themeColor="text1"/>
            </w:tcBorders>
            <w:shd w:val="clear" w:color="auto" w:fill="auto"/>
            <w:vAlign w:val="center"/>
          </w:tcPr>
          <w:p w14:paraId="5CD05FC2" w14:textId="7EE7176B" w:rsidR="00C41A0A" w:rsidRPr="00F03FB4" w:rsidRDefault="7F7D7B2B" w:rsidP="00C41A0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desea utilizar la cuenta de tarjeta en nuestros registros que termina en ...</w:t>
            </w:r>
          </w:p>
        </w:tc>
        <w:tc>
          <w:tcPr>
            <w:tcW w:w="1515" w:type="dxa"/>
            <w:gridSpan w:val="2"/>
            <w:tcBorders>
              <w:bottom w:val="single" w:sz="4" w:space="0" w:color="000000" w:themeColor="text1"/>
            </w:tcBorders>
            <w:shd w:val="clear" w:color="auto" w:fill="auto"/>
          </w:tcPr>
          <w:p w14:paraId="40F676A9" w14:textId="306AA418" w:rsidR="00C41A0A" w:rsidRDefault="00C41A0A" w:rsidP="00C41A0A">
            <w:pPr>
              <w:spacing w:after="0" w:line="240" w:lineRule="auto"/>
              <w:rPr>
                <w:sz w:val="20"/>
                <w:szCs w:val="20"/>
              </w:rPr>
            </w:pPr>
            <w:r>
              <w:rPr>
                <w:sz w:val="20"/>
                <w:szCs w:val="20"/>
              </w:rPr>
              <w:t>--</w:t>
            </w:r>
          </w:p>
        </w:tc>
      </w:tr>
      <w:tr w:rsidR="00C41A0A" w:rsidRPr="00907B70" w14:paraId="155649E0" w14:textId="77777777" w:rsidTr="36C25432">
        <w:trPr>
          <w:trHeight w:val="305"/>
        </w:trPr>
        <w:tc>
          <w:tcPr>
            <w:tcW w:w="2178" w:type="dxa"/>
            <w:tcBorders>
              <w:bottom w:val="single" w:sz="4" w:space="0" w:color="000000" w:themeColor="text1"/>
            </w:tcBorders>
            <w:shd w:val="clear" w:color="auto" w:fill="auto"/>
          </w:tcPr>
          <w:p w14:paraId="3CEDFA14" w14:textId="7B81CE37" w:rsidR="00C41A0A" w:rsidRPr="00907B70" w:rsidRDefault="00C41A0A" w:rsidP="00C41A0A">
            <w:pPr>
              <w:spacing w:after="0" w:line="240" w:lineRule="auto"/>
              <w:rPr>
                <w:sz w:val="20"/>
                <w:szCs w:val="20"/>
              </w:rPr>
            </w:pPr>
            <w:r>
              <w:rPr>
                <w:sz w:val="20"/>
                <w:szCs w:val="20"/>
              </w:rPr>
              <w:t>Digits</w:t>
            </w:r>
          </w:p>
        </w:tc>
        <w:tc>
          <w:tcPr>
            <w:tcW w:w="1890" w:type="dxa"/>
            <w:gridSpan w:val="3"/>
            <w:tcBorders>
              <w:bottom w:val="single" w:sz="4" w:space="0" w:color="000000" w:themeColor="text1"/>
            </w:tcBorders>
            <w:shd w:val="clear" w:color="auto" w:fill="auto"/>
          </w:tcPr>
          <w:p w14:paraId="109F9ED2" w14:textId="5E02CF17" w:rsidR="00C41A0A" w:rsidRDefault="00C41A0A" w:rsidP="00C41A0A">
            <w:pPr>
              <w:spacing w:after="0" w:line="240" w:lineRule="auto"/>
              <w:rPr>
                <w:sz w:val="20"/>
                <w:szCs w:val="20"/>
              </w:rPr>
            </w:pPr>
            <w:r w:rsidRPr="006765C3">
              <w:rPr>
                <w:sz w:val="20"/>
                <w:szCs w:val="20"/>
              </w:rPr>
              <w:t>^^</w:t>
            </w:r>
          </w:p>
        </w:tc>
        <w:tc>
          <w:tcPr>
            <w:tcW w:w="3780" w:type="dxa"/>
            <w:gridSpan w:val="5"/>
            <w:tcBorders>
              <w:bottom w:val="single" w:sz="4" w:space="0" w:color="000000" w:themeColor="text1"/>
            </w:tcBorders>
            <w:shd w:val="clear" w:color="auto" w:fill="auto"/>
            <w:vAlign w:val="center"/>
          </w:tcPr>
          <w:p w14:paraId="569C91B0" w14:textId="351B1EBB" w:rsidR="00C41A0A" w:rsidRDefault="00C41A0A" w:rsidP="00C41A0A">
            <w:pPr>
              <w:spacing w:after="0" w:line="240" w:lineRule="auto"/>
              <w:rPr>
                <w:rFonts w:ascii="Tahoma" w:hAnsi="Tahoma" w:cs="Tahoma"/>
                <w:color w:val="0070C0"/>
                <w:sz w:val="16"/>
                <w:szCs w:val="16"/>
              </w:rPr>
            </w:pPr>
            <w:r w:rsidRPr="00AB1C70">
              <w:rPr>
                <w:rFonts w:ascii="Tahoma" w:hAnsi="Tahoma" w:cs="Tahoma"/>
                <w:color w:val="7AB648"/>
                <w:sz w:val="16"/>
                <w:szCs w:val="16"/>
              </w:rPr>
              <w:t>&lt;SAP01_</w:t>
            </w:r>
            <w:r w:rsidR="009C076B">
              <w:rPr>
                <w:rFonts w:ascii="Tahoma" w:hAnsi="Tahoma" w:cs="Tahoma"/>
                <w:color w:val="7AB648"/>
                <w:sz w:val="16"/>
                <w:szCs w:val="16"/>
              </w:rPr>
              <w:t>storedPmtLast4Digits</w:t>
            </w:r>
            <w:r w:rsidRPr="00AB1C70">
              <w:rPr>
                <w:rFonts w:ascii="Tahoma" w:hAnsi="Tahoma" w:cs="Tahoma"/>
                <w:color w:val="7AB648"/>
                <w:sz w:val="16"/>
                <w:szCs w:val="16"/>
              </w:rPr>
              <w:t>&gt;</w:t>
            </w:r>
          </w:p>
        </w:tc>
        <w:tc>
          <w:tcPr>
            <w:tcW w:w="1515" w:type="dxa"/>
            <w:gridSpan w:val="2"/>
            <w:tcBorders>
              <w:bottom w:val="single" w:sz="4" w:space="0" w:color="000000" w:themeColor="text1"/>
            </w:tcBorders>
            <w:shd w:val="clear" w:color="auto" w:fill="auto"/>
          </w:tcPr>
          <w:p w14:paraId="4F8DFE01" w14:textId="4BD92272" w:rsidR="00C41A0A" w:rsidRDefault="00C41A0A" w:rsidP="00C41A0A">
            <w:pPr>
              <w:spacing w:after="0" w:line="240" w:lineRule="auto"/>
              <w:rPr>
                <w:sz w:val="20"/>
                <w:szCs w:val="20"/>
              </w:rPr>
            </w:pPr>
            <w:r>
              <w:rPr>
                <w:sz w:val="20"/>
                <w:szCs w:val="20"/>
              </w:rPr>
              <w:t>--</w:t>
            </w:r>
          </w:p>
        </w:tc>
      </w:tr>
      <w:tr w:rsidR="00C41A0A" w:rsidRPr="00907B70" w14:paraId="2113D54A" w14:textId="77777777" w:rsidTr="36C25432">
        <w:trPr>
          <w:trHeight w:val="305"/>
        </w:trPr>
        <w:tc>
          <w:tcPr>
            <w:tcW w:w="2178" w:type="dxa"/>
            <w:tcBorders>
              <w:bottom w:val="single" w:sz="4" w:space="0" w:color="000000" w:themeColor="text1"/>
            </w:tcBorders>
            <w:shd w:val="clear" w:color="auto" w:fill="auto"/>
          </w:tcPr>
          <w:p w14:paraId="4E5755FC" w14:textId="10E9B776" w:rsidR="00C41A0A" w:rsidRDefault="00C41A0A" w:rsidP="00C41A0A">
            <w:pPr>
              <w:spacing w:after="0" w:line="240" w:lineRule="auto"/>
              <w:rPr>
                <w:sz w:val="20"/>
                <w:szCs w:val="20"/>
              </w:rPr>
            </w:pPr>
            <w:r>
              <w:rPr>
                <w:sz w:val="20"/>
                <w:szCs w:val="20"/>
              </w:rPr>
              <w:t>YesorNo2.wav</w:t>
            </w:r>
          </w:p>
        </w:tc>
        <w:tc>
          <w:tcPr>
            <w:tcW w:w="1890" w:type="dxa"/>
            <w:gridSpan w:val="3"/>
            <w:tcBorders>
              <w:bottom w:val="single" w:sz="4" w:space="0" w:color="000000" w:themeColor="text1"/>
            </w:tcBorders>
            <w:shd w:val="clear" w:color="auto" w:fill="auto"/>
          </w:tcPr>
          <w:p w14:paraId="078A87E8" w14:textId="712FDE77" w:rsidR="00C41A0A" w:rsidRPr="006765C3" w:rsidRDefault="00C41A0A" w:rsidP="00C41A0A">
            <w:pPr>
              <w:spacing w:after="0" w:line="240" w:lineRule="auto"/>
              <w:rPr>
                <w:sz w:val="20"/>
                <w:szCs w:val="20"/>
              </w:rPr>
            </w:pPr>
            <w:r w:rsidRPr="00B8044B">
              <w:rPr>
                <w:sz w:val="20"/>
                <w:szCs w:val="20"/>
              </w:rPr>
              <w:t>^^</w:t>
            </w:r>
          </w:p>
        </w:tc>
        <w:tc>
          <w:tcPr>
            <w:tcW w:w="3780" w:type="dxa"/>
            <w:gridSpan w:val="5"/>
            <w:tcBorders>
              <w:bottom w:val="single" w:sz="4" w:space="0" w:color="000000" w:themeColor="text1"/>
            </w:tcBorders>
            <w:shd w:val="clear" w:color="auto" w:fill="auto"/>
            <w:vAlign w:val="center"/>
          </w:tcPr>
          <w:p w14:paraId="688C7D36" w14:textId="3BA6C488" w:rsidR="00C41A0A" w:rsidRPr="00F03FB4" w:rsidRDefault="00C41A0A" w:rsidP="00C41A0A">
            <w:pPr>
              <w:spacing w:after="0" w:line="240" w:lineRule="auto"/>
              <w:rPr>
                <w:rFonts w:ascii="Tahoma" w:hAnsi="Tahoma" w:cs="Tahoma"/>
                <w:color w:val="7AB648"/>
                <w:sz w:val="16"/>
                <w:szCs w:val="16"/>
                <w:lang w:val="es-419"/>
              </w:rPr>
            </w:pPr>
            <w:r w:rsidRPr="00F03FB4">
              <w:rPr>
                <w:rFonts w:ascii="Tahoma" w:hAnsi="Tahoma" w:cs="Tahoma"/>
                <w:color w:val="0070C0"/>
                <w:sz w:val="16"/>
                <w:szCs w:val="16"/>
                <w:lang w:val="es-419"/>
              </w:rPr>
              <w:t>Puede decir ‘sí’ o marcar 1. De lo contrario diga 'no' o marque 2</w:t>
            </w:r>
          </w:p>
        </w:tc>
        <w:tc>
          <w:tcPr>
            <w:tcW w:w="1515" w:type="dxa"/>
            <w:gridSpan w:val="2"/>
            <w:tcBorders>
              <w:bottom w:val="single" w:sz="4" w:space="0" w:color="000000" w:themeColor="text1"/>
            </w:tcBorders>
            <w:shd w:val="clear" w:color="auto" w:fill="auto"/>
          </w:tcPr>
          <w:p w14:paraId="70AC67B7" w14:textId="482CC7A2" w:rsidR="00C41A0A" w:rsidRDefault="00C41A0A" w:rsidP="00C41A0A">
            <w:pPr>
              <w:spacing w:after="0" w:line="240" w:lineRule="auto"/>
              <w:rPr>
                <w:sz w:val="20"/>
                <w:szCs w:val="20"/>
              </w:rPr>
            </w:pPr>
            <w:proofErr w:type="spellStart"/>
            <w:r>
              <w:rPr>
                <w:sz w:val="20"/>
                <w:szCs w:val="20"/>
              </w:rPr>
              <w:t>Rerecognition</w:t>
            </w:r>
            <w:proofErr w:type="spellEnd"/>
          </w:p>
        </w:tc>
      </w:tr>
      <w:tr w:rsidR="00C41A0A" w:rsidRPr="00907B70" w14:paraId="438D7497" w14:textId="77777777" w:rsidTr="36C25432">
        <w:trPr>
          <w:trHeight w:val="305"/>
        </w:trPr>
        <w:tc>
          <w:tcPr>
            <w:tcW w:w="2178" w:type="dxa"/>
            <w:tcBorders>
              <w:bottom w:val="single" w:sz="4" w:space="0" w:color="000000" w:themeColor="text1"/>
            </w:tcBorders>
            <w:shd w:val="clear" w:color="auto" w:fill="auto"/>
          </w:tcPr>
          <w:p w14:paraId="0494FAC8" w14:textId="1F5F0109" w:rsidR="00C41A0A" w:rsidRPr="00907B70" w:rsidRDefault="00C41A0A" w:rsidP="00C41A0A">
            <w:pPr>
              <w:spacing w:after="0" w:line="240" w:lineRule="auto"/>
              <w:rPr>
                <w:sz w:val="20"/>
                <w:szCs w:val="20"/>
              </w:rPr>
            </w:pPr>
            <w:r>
              <w:rPr>
                <w:sz w:val="20"/>
                <w:szCs w:val="20"/>
              </w:rPr>
              <w:t>--</w:t>
            </w:r>
          </w:p>
        </w:tc>
        <w:tc>
          <w:tcPr>
            <w:tcW w:w="1890" w:type="dxa"/>
            <w:gridSpan w:val="3"/>
            <w:tcBorders>
              <w:bottom w:val="single" w:sz="4" w:space="0" w:color="000000" w:themeColor="text1"/>
            </w:tcBorders>
            <w:shd w:val="clear" w:color="auto" w:fill="auto"/>
          </w:tcPr>
          <w:p w14:paraId="626584E0" w14:textId="090A59F1" w:rsidR="00C41A0A" w:rsidRPr="00907B70" w:rsidRDefault="00C41A0A" w:rsidP="00C41A0A">
            <w:pPr>
              <w:spacing w:after="0" w:line="240" w:lineRule="auto"/>
              <w:rPr>
                <w:sz w:val="20"/>
                <w:szCs w:val="20"/>
              </w:rPr>
            </w:pPr>
            <w:r>
              <w:rPr>
                <w:sz w:val="20"/>
                <w:szCs w:val="20"/>
              </w:rPr>
              <w:t>No Input 3</w:t>
            </w:r>
          </w:p>
        </w:tc>
        <w:tc>
          <w:tcPr>
            <w:tcW w:w="3780" w:type="dxa"/>
            <w:gridSpan w:val="5"/>
            <w:tcBorders>
              <w:bottom w:val="single" w:sz="4" w:space="0" w:color="000000" w:themeColor="text1"/>
            </w:tcBorders>
            <w:shd w:val="clear" w:color="auto" w:fill="auto"/>
          </w:tcPr>
          <w:p w14:paraId="6BA76462" w14:textId="6D292E1E" w:rsidR="00C41A0A" w:rsidRPr="00907B70" w:rsidRDefault="00C41A0A" w:rsidP="00C41A0A">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gridSpan w:val="2"/>
            <w:tcBorders>
              <w:bottom w:val="single" w:sz="4" w:space="0" w:color="000000" w:themeColor="text1"/>
            </w:tcBorders>
            <w:shd w:val="clear" w:color="auto" w:fill="auto"/>
          </w:tcPr>
          <w:p w14:paraId="0FC2E9BB" w14:textId="72166973" w:rsidR="00C41A0A" w:rsidRPr="00907B70" w:rsidRDefault="00C41A0A" w:rsidP="00C41A0A">
            <w:pPr>
              <w:spacing w:after="0" w:line="240" w:lineRule="auto"/>
              <w:rPr>
                <w:sz w:val="20"/>
                <w:szCs w:val="20"/>
              </w:rPr>
            </w:pPr>
            <w:r>
              <w:rPr>
                <w:sz w:val="20"/>
                <w:szCs w:val="20"/>
              </w:rPr>
              <w:t>END1</w:t>
            </w:r>
          </w:p>
        </w:tc>
      </w:tr>
      <w:tr w:rsidR="00C41A0A" w:rsidRPr="00907B70" w14:paraId="0DBA4796" w14:textId="77777777" w:rsidTr="36C25432">
        <w:trPr>
          <w:trHeight w:val="305"/>
        </w:trPr>
        <w:tc>
          <w:tcPr>
            <w:tcW w:w="9363" w:type="dxa"/>
            <w:gridSpan w:val="11"/>
            <w:tcBorders>
              <w:bottom w:val="single" w:sz="4" w:space="0" w:color="000000" w:themeColor="text1"/>
            </w:tcBorders>
            <w:shd w:val="clear" w:color="auto" w:fill="D9D9D9" w:themeFill="background1" w:themeFillShade="D9"/>
            <w:vAlign w:val="center"/>
          </w:tcPr>
          <w:p w14:paraId="0B09B03A" w14:textId="77777777" w:rsidR="00C41A0A" w:rsidRPr="00907B70" w:rsidRDefault="00C41A0A" w:rsidP="00C41A0A">
            <w:pPr>
              <w:spacing w:after="0" w:line="240" w:lineRule="auto"/>
              <w:rPr>
                <w:b/>
                <w:sz w:val="24"/>
                <w:szCs w:val="24"/>
              </w:rPr>
            </w:pPr>
            <w:r w:rsidRPr="00907B70">
              <w:rPr>
                <w:b/>
                <w:sz w:val="24"/>
                <w:szCs w:val="24"/>
              </w:rPr>
              <w:t>Grammar</w:t>
            </w:r>
          </w:p>
        </w:tc>
      </w:tr>
      <w:tr w:rsidR="00C41A0A" w:rsidRPr="00907B70" w14:paraId="7F02B3AB" w14:textId="77777777" w:rsidTr="36C25432">
        <w:tc>
          <w:tcPr>
            <w:tcW w:w="3258" w:type="dxa"/>
            <w:gridSpan w:val="2"/>
            <w:tcBorders>
              <w:bottom w:val="single" w:sz="4" w:space="0" w:color="000000" w:themeColor="text1"/>
            </w:tcBorders>
            <w:shd w:val="clear" w:color="auto" w:fill="DAEEF3" w:themeFill="accent5" w:themeFillTint="33"/>
          </w:tcPr>
          <w:p w14:paraId="3E5906E8" w14:textId="14A01361" w:rsidR="00C41A0A" w:rsidRPr="00907B70" w:rsidRDefault="00C41A0A" w:rsidP="00C41A0A">
            <w:pPr>
              <w:spacing w:after="0" w:line="240" w:lineRule="auto"/>
              <w:jc w:val="center"/>
              <w:rPr>
                <w:b/>
                <w:i/>
              </w:rPr>
            </w:pPr>
            <w:r w:rsidRPr="00907B70">
              <w:rPr>
                <w:b/>
                <w:i/>
              </w:rPr>
              <w:t>Valid Utterances</w:t>
            </w:r>
          </w:p>
        </w:tc>
        <w:tc>
          <w:tcPr>
            <w:tcW w:w="1036" w:type="dxa"/>
            <w:gridSpan w:val="3"/>
            <w:tcBorders>
              <w:bottom w:val="single" w:sz="4" w:space="0" w:color="000000" w:themeColor="text1"/>
            </w:tcBorders>
            <w:shd w:val="clear" w:color="auto" w:fill="DAEEF3" w:themeFill="accent5" w:themeFillTint="33"/>
          </w:tcPr>
          <w:p w14:paraId="786ABBB5" w14:textId="77777777" w:rsidR="00C41A0A" w:rsidRPr="00907B70" w:rsidRDefault="00C41A0A" w:rsidP="00C41A0A">
            <w:pPr>
              <w:spacing w:after="0" w:line="240" w:lineRule="auto"/>
              <w:jc w:val="center"/>
              <w:rPr>
                <w:b/>
                <w:i/>
              </w:rPr>
            </w:pPr>
            <w:r w:rsidRPr="00907B70">
              <w:rPr>
                <w:b/>
                <w:i/>
              </w:rPr>
              <w:t>DTMF</w:t>
            </w:r>
          </w:p>
        </w:tc>
        <w:tc>
          <w:tcPr>
            <w:tcW w:w="3734" w:type="dxa"/>
            <w:gridSpan w:val="5"/>
            <w:tcBorders>
              <w:bottom w:val="single" w:sz="4" w:space="0" w:color="000000" w:themeColor="text1"/>
            </w:tcBorders>
            <w:shd w:val="clear" w:color="auto" w:fill="DAEEF3" w:themeFill="accent5" w:themeFillTint="33"/>
          </w:tcPr>
          <w:p w14:paraId="31B00F42" w14:textId="77777777" w:rsidR="00C41A0A" w:rsidRPr="00907B70" w:rsidRDefault="00C41A0A" w:rsidP="00C41A0A">
            <w:pPr>
              <w:spacing w:after="0" w:line="240" w:lineRule="auto"/>
              <w:jc w:val="center"/>
              <w:rPr>
                <w:b/>
                <w:i/>
              </w:rPr>
            </w:pPr>
            <w:r w:rsidRPr="00907B70">
              <w:rPr>
                <w:b/>
                <w:i/>
              </w:rPr>
              <w:t xml:space="preserve"> Response</w:t>
            </w:r>
          </w:p>
        </w:tc>
        <w:tc>
          <w:tcPr>
            <w:tcW w:w="1335" w:type="dxa"/>
            <w:tcBorders>
              <w:bottom w:val="single" w:sz="4" w:space="0" w:color="000000" w:themeColor="text1"/>
            </w:tcBorders>
            <w:shd w:val="clear" w:color="auto" w:fill="DAEEF3" w:themeFill="accent5" w:themeFillTint="33"/>
          </w:tcPr>
          <w:p w14:paraId="4A461E3C" w14:textId="77777777" w:rsidR="00C41A0A" w:rsidRPr="00907B70" w:rsidRDefault="00C41A0A" w:rsidP="00C41A0A">
            <w:pPr>
              <w:spacing w:after="0" w:line="240" w:lineRule="auto"/>
              <w:jc w:val="center"/>
              <w:rPr>
                <w:b/>
                <w:i/>
              </w:rPr>
            </w:pPr>
            <w:r w:rsidRPr="00907B70">
              <w:rPr>
                <w:b/>
                <w:i/>
              </w:rPr>
              <w:t>Confirm</w:t>
            </w:r>
          </w:p>
        </w:tc>
      </w:tr>
      <w:tr w:rsidR="00E50601" w:rsidRPr="00907B70" w14:paraId="18106755" w14:textId="77777777" w:rsidTr="36C25432">
        <w:tc>
          <w:tcPr>
            <w:tcW w:w="3258" w:type="dxa"/>
            <w:gridSpan w:val="2"/>
          </w:tcPr>
          <w:p w14:paraId="3B46BD02" w14:textId="5ACF61E8" w:rsidR="00E50601" w:rsidRPr="00C26A25" w:rsidRDefault="00E50601" w:rsidP="00E50601">
            <w:pPr>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23CDD7A9" w14:textId="324370D3" w:rsidR="00E50601" w:rsidRPr="00C26A25" w:rsidRDefault="00E50601" w:rsidP="00E50601">
            <w:pPr>
              <w:spacing w:after="0" w:line="240" w:lineRule="auto"/>
              <w:rPr>
                <w:sz w:val="20"/>
                <w:szCs w:val="20"/>
              </w:rPr>
            </w:pPr>
            <w:r>
              <w:rPr>
                <w:sz w:val="20"/>
                <w:szCs w:val="20"/>
              </w:rPr>
              <w:t>1</w:t>
            </w:r>
          </w:p>
        </w:tc>
        <w:tc>
          <w:tcPr>
            <w:tcW w:w="3734" w:type="dxa"/>
            <w:gridSpan w:val="5"/>
          </w:tcPr>
          <w:p w14:paraId="2AD73162" w14:textId="4750B149" w:rsidR="00E50601" w:rsidRPr="00C26A25" w:rsidRDefault="00E50601" w:rsidP="00E50601">
            <w:pPr>
              <w:spacing w:after="0" w:line="240" w:lineRule="auto"/>
              <w:rPr>
                <w:sz w:val="20"/>
                <w:szCs w:val="20"/>
              </w:rPr>
            </w:pPr>
            <w:proofErr w:type="spellStart"/>
            <w:r>
              <w:rPr>
                <w:sz w:val="20"/>
                <w:szCs w:val="20"/>
              </w:rPr>
              <w:t>Sí</w:t>
            </w:r>
            <w:proofErr w:type="spellEnd"/>
          </w:p>
        </w:tc>
        <w:tc>
          <w:tcPr>
            <w:tcW w:w="1335" w:type="dxa"/>
          </w:tcPr>
          <w:p w14:paraId="1C8E3EEA" w14:textId="3E9905DA" w:rsidR="00E50601" w:rsidRPr="00907B70" w:rsidRDefault="00E50601" w:rsidP="00E50601">
            <w:pPr>
              <w:spacing w:after="0" w:line="240" w:lineRule="auto"/>
              <w:rPr>
                <w:sz w:val="20"/>
                <w:szCs w:val="20"/>
              </w:rPr>
            </w:pPr>
            <w:r w:rsidRPr="00907B70">
              <w:rPr>
                <w:sz w:val="20"/>
                <w:szCs w:val="20"/>
              </w:rPr>
              <w:t>Never</w:t>
            </w:r>
          </w:p>
        </w:tc>
      </w:tr>
      <w:tr w:rsidR="00E50601" w:rsidRPr="00907B70" w14:paraId="56E83BEB" w14:textId="77777777" w:rsidTr="36C25432">
        <w:tc>
          <w:tcPr>
            <w:tcW w:w="3258" w:type="dxa"/>
            <w:gridSpan w:val="2"/>
          </w:tcPr>
          <w:p w14:paraId="7B1D9A26" w14:textId="60EBF5F1" w:rsidR="00E50601" w:rsidRPr="00C26A25" w:rsidRDefault="00E50601" w:rsidP="00E50601">
            <w:pPr>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39AFA13C" w14:textId="63362CE7" w:rsidR="00E50601" w:rsidRPr="00C26A25" w:rsidRDefault="00E50601" w:rsidP="00E50601">
            <w:pPr>
              <w:spacing w:after="0" w:line="240" w:lineRule="auto"/>
              <w:rPr>
                <w:sz w:val="20"/>
                <w:szCs w:val="20"/>
              </w:rPr>
            </w:pPr>
            <w:r>
              <w:rPr>
                <w:sz w:val="20"/>
                <w:szCs w:val="20"/>
              </w:rPr>
              <w:t>2</w:t>
            </w:r>
          </w:p>
        </w:tc>
        <w:tc>
          <w:tcPr>
            <w:tcW w:w="3734" w:type="dxa"/>
            <w:gridSpan w:val="5"/>
          </w:tcPr>
          <w:p w14:paraId="21C95756" w14:textId="405DD542" w:rsidR="00E50601" w:rsidRPr="00C26A25" w:rsidRDefault="00E50601" w:rsidP="00E50601">
            <w:pPr>
              <w:spacing w:after="0" w:line="240" w:lineRule="auto"/>
              <w:rPr>
                <w:sz w:val="20"/>
                <w:szCs w:val="20"/>
              </w:rPr>
            </w:pPr>
            <w:r>
              <w:rPr>
                <w:sz w:val="20"/>
                <w:szCs w:val="20"/>
              </w:rPr>
              <w:t>No</w:t>
            </w:r>
          </w:p>
        </w:tc>
        <w:tc>
          <w:tcPr>
            <w:tcW w:w="1335" w:type="dxa"/>
          </w:tcPr>
          <w:p w14:paraId="44283E3B" w14:textId="38285868" w:rsidR="00E50601" w:rsidRPr="00907B70" w:rsidRDefault="00E50601" w:rsidP="00E50601">
            <w:pPr>
              <w:spacing w:after="0" w:line="240" w:lineRule="auto"/>
              <w:rPr>
                <w:sz w:val="20"/>
                <w:szCs w:val="20"/>
              </w:rPr>
            </w:pPr>
            <w:r w:rsidRPr="00907B70">
              <w:rPr>
                <w:sz w:val="20"/>
                <w:szCs w:val="20"/>
              </w:rPr>
              <w:t>Never</w:t>
            </w:r>
          </w:p>
        </w:tc>
      </w:tr>
      <w:tr w:rsidR="00E50601" w:rsidRPr="00907B70" w14:paraId="5C30CABA" w14:textId="77777777" w:rsidTr="36C25432">
        <w:trPr>
          <w:trHeight w:val="314"/>
        </w:trPr>
        <w:tc>
          <w:tcPr>
            <w:tcW w:w="9363" w:type="dxa"/>
            <w:gridSpan w:val="11"/>
            <w:shd w:val="clear" w:color="auto" w:fill="DAEEF3" w:themeFill="accent5" w:themeFillTint="33"/>
            <w:vAlign w:val="bottom"/>
          </w:tcPr>
          <w:p w14:paraId="0CF633E0" w14:textId="77777777" w:rsidR="00E50601" w:rsidRPr="00907B70" w:rsidRDefault="00E50601" w:rsidP="00E50601">
            <w:pPr>
              <w:spacing w:after="0" w:line="240" w:lineRule="auto"/>
              <w:rPr>
                <w:b/>
                <w:i/>
              </w:rPr>
            </w:pPr>
            <w:proofErr w:type="spellStart"/>
            <w:r w:rsidRPr="00907B70">
              <w:rPr>
                <w:b/>
                <w:sz w:val="24"/>
                <w:szCs w:val="24"/>
              </w:rPr>
              <w:t>Globals</w:t>
            </w:r>
            <w:proofErr w:type="spellEnd"/>
          </w:p>
        </w:tc>
      </w:tr>
      <w:tr w:rsidR="00E50601" w:rsidRPr="00907B70" w14:paraId="7B02D323" w14:textId="77777777" w:rsidTr="36C25432">
        <w:tc>
          <w:tcPr>
            <w:tcW w:w="3258" w:type="dxa"/>
            <w:gridSpan w:val="2"/>
          </w:tcPr>
          <w:p w14:paraId="56DE1DCE" w14:textId="5D181826"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222A58AE" w14:textId="77777777" w:rsidR="00E50601" w:rsidRPr="00907B70" w:rsidRDefault="00E50601" w:rsidP="00E50601">
            <w:pPr>
              <w:spacing w:after="0" w:line="240" w:lineRule="auto"/>
            </w:pPr>
          </w:p>
        </w:tc>
        <w:tc>
          <w:tcPr>
            <w:tcW w:w="5069" w:type="dxa"/>
            <w:gridSpan w:val="6"/>
          </w:tcPr>
          <w:p w14:paraId="4D98D3D1" w14:textId="77777777" w:rsidR="00E50601" w:rsidRPr="00907B70" w:rsidRDefault="00E50601" w:rsidP="00E50601">
            <w:pPr>
              <w:autoSpaceDE w:val="0"/>
              <w:autoSpaceDN w:val="0"/>
              <w:adjustRightInd w:val="0"/>
              <w:spacing w:after="0" w:line="240" w:lineRule="auto"/>
              <w:rPr>
                <w:rFonts w:cs="Arial"/>
              </w:rPr>
            </w:pPr>
          </w:p>
        </w:tc>
      </w:tr>
    </w:tbl>
    <w:p w14:paraId="4627CA5B" w14:textId="77777777" w:rsidR="00774C10" w:rsidRPr="00907B70" w:rsidRDefault="00774C10" w:rsidP="00774C10">
      <w:r w:rsidRPr="00907B70">
        <w:br w:type="page"/>
      </w:r>
    </w:p>
    <w:p w14:paraId="4543A2EB" w14:textId="78CF2D24" w:rsidR="00212B4B" w:rsidRPr="00907B70" w:rsidRDefault="00212B4B" w:rsidP="00212B4B">
      <w:pPr>
        <w:pStyle w:val="Heading2"/>
      </w:pPr>
      <w:bookmarkStart w:id="55" w:name="_Toc49979724"/>
      <w:r>
        <w:lastRenderedPageBreak/>
        <w:t>1610_</w:t>
      </w:r>
      <w:r w:rsidR="00BC68C5">
        <w:t>mnu</w:t>
      </w:r>
      <w:r>
        <w:t>StoredConfirm</w:t>
      </w:r>
      <w:bookmarkEnd w:id="55"/>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540"/>
        <w:gridCol w:w="1425"/>
      </w:tblGrid>
      <w:tr w:rsidR="00212B4B" w:rsidRPr="00907B70" w14:paraId="3C09BFE4" w14:textId="77777777" w:rsidTr="00B079A8">
        <w:tc>
          <w:tcPr>
            <w:tcW w:w="9363" w:type="dxa"/>
            <w:gridSpan w:val="10"/>
            <w:shd w:val="clear" w:color="auto" w:fill="BFBFBF"/>
          </w:tcPr>
          <w:p w14:paraId="4A586439" w14:textId="469ECFA9" w:rsidR="00212B4B" w:rsidRPr="00907B70" w:rsidRDefault="00212B4B" w:rsidP="00B079A8">
            <w:pPr>
              <w:spacing w:after="0" w:line="240" w:lineRule="auto"/>
              <w:rPr>
                <w:b/>
                <w:sz w:val="24"/>
                <w:szCs w:val="24"/>
              </w:rPr>
            </w:pPr>
            <w:r w:rsidRPr="00907B70">
              <w:rPr>
                <w:b/>
                <w:sz w:val="24"/>
                <w:szCs w:val="24"/>
              </w:rPr>
              <w:t>Description:</w:t>
            </w:r>
            <w:r w:rsidRPr="00907B70">
              <w:rPr>
                <w:b/>
                <w:sz w:val="24"/>
                <w:szCs w:val="24"/>
              </w:rPr>
              <w:tab/>
            </w:r>
            <w:r>
              <w:rPr>
                <w:b/>
                <w:sz w:val="24"/>
                <w:szCs w:val="24"/>
              </w:rPr>
              <w:t>Caller confirms payment amount and account</w:t>
            </w:r>
          </w:p>
        </w:tc>
      </w:tr>
      <w:tr w:rsidR="00212B4B" w:rsidRPr="00907B70" w14:paraId="4A1E5815" w14:textId="77777777" w:rsidTr="00B079A8">
        <w:trPr>
          <w:trHeight w:val="305"/>
        </w:trPr>
        <w:tc>
          <w:tcPr>
            <w:tcW w:w="9363" w:type="dxa"/>
            <w:gridSpan w:val="10"/>
            <w:shd w:val="clear" w:color="auto" w:fill="D9D9D9"/>
            <w:vAlign w:val="center"/>
          </w:tcPr>
          <w:p w14:paraId="5D1357DB" w14:textId="77777777" w:rsidR="00212B4B" w:rsidRPr="00907B70" w:rsidRDefault="00212B4B" w:rsidP="00B079A8">
            <w:pPr>
              <w:spacing w:after="0" w:line="240" w:lineRule="auto"/>
              <w:rPr>
                <w:b/>
                <w:sz w:val="24"/>
                <w:szCs w:val="24"/>
              </w:rPr>
            </w:pPr>
            <w:r w:rsidRPr="00907B70">
              <w:rPr>
                <w:b/>
                <w:sz w:val="24"/>
                <w:szCs w:val="24"/>
              </w:rPr>
              <w:t>Dialog Module Settings</w:t>
            </w:r>
          </w:p>
        </w:tc>
      </w:tr>
      <w:tr w:rsidR="00212B4B" w:rsidRPr="00907B70" w14:paraId="48303B72" w14:textId="77777777" w:rsidTr="00B079A8">
        <w:trPr>
          <w:trHeight w:val="224"/>
        </w:trPr>
        <w:tc>
          <w:tcPr>
            <w:tcW w:w="3258" w:type="dxa"/>
            <w:gridSpan w:val="2"/>
            <w:shd w:val="clear" w:color="DAEEF3" w:themeColor="accent5" w:themeTint="33" w:fill="DAEEF3" w:themeFill="accent5" w:themeFillTint="33"/>
          </w:tcPr>
          <w:p w14:paraId="0925EA36" w14:textId="77777777" w:rsidR="00212B4B" w:rsidRPr="00907B70" w:rsidRDefault="00212B4B" w:rsidP="00B079A8">
            <w:pPr>
              <w:spacing w:after="0" w:line="240" w:lineRule="auto"/>
              <w:rPr>
                <w:b/>
              </w:rPr>
            </w:pPr>
            <w:r w:rsidRPr="00907B70">
              <w:rPr>
                <w:b/>
              </w:rPr>
              <w:t>Peg</w:t>
            </w:r>
          </w:p>
        </w:tc>
        <w:tc>
          <w:tcPr>
            <w:tcW w:w="6105" w:type="dxa"/>
            <w:gridSpan w:val="8"/>
            <w:shd w:val="clear" w:color="DAEEF3" w:themeColor="accent5" w:themeTint="33" w:fill="auto"/>
          </w:tcPr>
          <w:p w14:paraId="0E96BF29" w14:textId="5CB0FBF3" w:rsidR="00212B4B" w:rsidRPr="00907B70" w:rsidRDefault="00212B4B" w:rsidP="00B079A8">
            <w:pPr>
              <w:spacing w:after="0" w:line="240" w:lineRule="auto"/>
            </w:pPr>
            <w:r>
              <w:t>1610</w:t>
            </w:r>
          </w:p>
        </w:tc>
      </w:tr>
      <w:tr w:rsidR="00212B4B" w:rsidRPr="00907B70" w14:paraId="5419ECCF" w14:textId="77777777" w:rsidTr="00B079A8">
        <w:trPr>
          <w:trHeight w:val="224"/>
        </w:trPr>
        <w:tc>
          <w:tcPr>
            <w:tcW w:w="3258" w:type="dxa"/>
            <w:gridSpan w:val="2"/>
            <w:shd w:val="clear" w:color="DAEEF3" w:themeColor="accent5" w:themeTint="33" w:fill="DAEEF3" w:themeFill="accent5" w:themeFillTint="33"/>
          </w:tcPr>
          <w:p w14:paraId="7D655D0D" w14:textId="77777777" w:rsidR="00212B4B" w:rsidRPr="00907B70" w:rsidRDefault="00212B4B" w:rsidP="00B079A8">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14:paraId="34AFB75B" w14:textId="77777777" w:rsidR="00212B4B" w:rsidRPr="00907B70" w:rsidRDefault="00212B4B" w:rsidP="00B079A8">
            <w:pPr>
              <w:spacing w:after="0" w:line="240" w:lineRule="auto"/>
            </w:pPr>
            <w:r w:rsidRPr="00907B70">
              <w:t>6 seconds</w:t>
            </w:r>
          </w:p>
        </w:tc>
      </w:tr>
      <w:tr w:rsidR="00212B4B" w:rsidRPr="00907B70" w14:paraId="56607AFE" w14:textId="77777777" w:rsidTr="00B079A8">
        <w:trPr>
          <w:trHeight w:val="224"/>
        </w:trPr>
        <w:tc>
          <w:tcPr>
            <w:tcW w:w="3258" w:type="dxa"/>
            <w:gridSpan w:val="2"/>
            <w:shd w:val="clear" w:color="DAEEF3" w:themeColor="accent5" w:themeTint="33" w:fill="DAEEF3" w:themeFill="accent5" w:themeFillTint="33"/>
          </w:tcPr>
          <w:p w14:paraId="019E975F" w14:textId="77777777" w:rsidR="00212B4B" w:rsidRPr="00907B70" w:rsidRDefault="00212B4B" w:rsidP="00B079A8">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14:paraId="3C21C6A4" w14:textId="0391FDB6" w:rsidR="00212B4B" w:rsidRPr="00907B70" w:rsidRDefault="00212B4B" w:rsidP="00B079A8">
            <w:pPr>
              <w:spacing w:after="0" w:line="240" w:lineRule="auto"/>
            </w:pPr>
            <w:r>
              <w:t>3</w:t>
            </w:r>
          </w:p>
        </w:tc>
        <w:tc>
          <w:tcPr>
            <w:tcW w:w="2880" w:type="dxa"/>
            <w:gridSpan w:val="2"/>
            <w:shd w:val="clear" w:color="DAEEF3" w:themeColor="accent5" w:themeTint="33" w:fill="DAEEF3" w:themeFill="accent5" w:themeFillTint="33"/>
          </w:tcPr>
          <w:p w14:paraId="76CE6515" w14:textId="77777777" w:rsidR="00212B4B" w:rsidRPr="00907B70" w:rsidRDefault="00212B4B" w:rsidP="00B079A8">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14:paraId="6708C452" w14:textId="3D2D93BD" w:rsidR="00212B4B" w:rsidRPr="00907B70" w:rsidRDefault="00212B4B" w:rsidP="00B079A8">
            <w:pPr>
              <w:spacing w:after="0" w:line="240" w:lineRule="auto"/>
            </w:pPr>
            <w:r>
              <w:t>3</w:t>
            </w:r>
          </w:p>
        </w:tc>
      </w:tr>
      <w:tr w:rsidR="00212B4B" w:rsidRPr="00907B70" w14:paraId="201D73AE" w14:textId="77777777" w:rsidTr="00B079A8">
        <w:trPr>
          <w:trHeight w:val="224"/>
        </w:trPr>
        <w:tc>
          <w:tcPr>
            <w:tcW w:w="9363" w:type="dxa"/>
            <w:gridSpan w:val="10"/>
            <w:shd w:val="clear" w:color="DAEEF3" w:themeColor="accent5" w:themeTint="33" w:fill="92CDDC" w:themeFill="accent5" w:themeFillTint="99"/>
          </w:tcPr>
          <w:p w14:paraId="4E5B501E" w14:textId="77777777" w:rsidR="00212B4B" w:rsidRPr="00907B70" w:rsidRDefault="00212B4B" w:rsidP="00B079A8">
            <w:pPr>
              <w:spacing w:after="0" w:line="240" w:lineRule="auto"/>
            </w:pPr>
            <w:r w:rsidRPr="00907B70">
              <w:rPr>
                <w:b/>
              </w:rPr>
              <w:t>Speech Settings</w:t>
            </w:r>
          </w:p>
        </w:tc>
      </w:tr>
      <w:tr w:rsidR="00212B4B" w:rsidRPr="00907B70" w14:paraId="01E0ACE6" w14:textId="77777777" w:rsidTr="00B079A8">
        <w:trPr>
          <w:trHeight w:val="224"/>
        </w:trPr>
        <w:tc>
          <w:tcPr>
            <w:tcW w:w="3258" w:type="dxa"/>
            <w:gridSpan w:val="2"/>
            <w:shd w:val="solid" w:color="DAEEF3" w:themeColor="accent5" w:themeTint="33" w:fill="CCFFFF"/>
          </w:tcPr>
          <w:p w14:paraId="24EB9974" w14:textId="77777777" w:rsidR="00212B4B" w:rsidRPr="00907B70" w:rsidRDefault="00212B4B" w:rsidP="00B079A8">
            <w:pPr>
              <w:spacing w:after="0" w:line="240" w:lineRule="auto"/>
              <w:rPr>
                <w:b/>
              </w:rPr>
            </w:pPr>
            <w:r w:rsidRPr="00907B70">
              <w:rPr>
                <w:b/>
              </w:rPr>
              <w:t>Grammar Name(s):</w:t>
            </w:r>
          </w:p>
        </w:tc>
        <w:tc>
          <w:tcPr>
            <w:tcW w:w="6105" w:type="dxa"/>
            <w:gridSpan w:val="8"/>
          </w:tcPr>
          <w:p w14:paraId="18A00312" w14:textId="77777777" w:rsidR="00212B4B" w:rsidRDefault="00212B4B" w:rsidP="00212B4B">
            <w:pPr>
              <w:tabs>
                <w:tab w:val="left" w:pos="2850"/>
              </w:tabs>
              <w:spacing w:after="0" w:line="240" w:lineRule="auto"/>
            </w:pPr>
            <w:r>
              <w:t>1610_StoredConfirm</w:t>
            </w:r>
            <w:r w:rsidRPr="00907B70">
              <w:t>.grxml</w:t>
            </w:r>
          </w:p>
          <w:p w14:paraId="7D6AB64D" w14:textId="4DA279CB" w:rsidR="00212B4B" w:rsidRPr="00907B70" w:rsidRDefault="00212B4B" w:rsidP="00212B4B">
            <w:pPr>
              <w:spacing w:after="0" w:line="240" w:lineRule="auto"/>
            </w:pPr>
            <w:r>
              <w:t>1610_StoredConfirmDTMF.grxml</w:t>
            </w:r>
          </w:p>
        </w:tc>
      </w:tr>
      <w:tr w:rsidR="00212B4B" w:rsidRPr="00907B70" w14:paraId="6E4BD4F1" w14:textId="77777777" w:rsidTr="00B079A8">
        <w:trPr>
          <w:trHeight w:val="341"/>
        </w:trPr>
        <w:tc>
          <w:tcPr>
            <w:tcW w:w="3258" w:type="dxa"/>
            <w:gridSpan w:val="2"/>
            <w:shd w:val="solid" w:color="DAEEF3" w:themeColor="accent5" w:themeTint="33" w:fill="CCFFFF"/>
          </w:tcPr>
          <w:p w14:paraId="2355B006" w14:textId="77777777" w:rsidR="00212B4B" w:rsidRPr="00907B70" w:rsidRDefault="00212B4B" w:rsidP="00B079A8">
            <w:pPr>
              <w:spacing w:after="0" w:line="240" w:lineRule="auto"/>
              <w:rPr>
                <w:b/>
              </w:rPr>
            </w:pPr>
            <w:proofErr w:type="spellStart"/>
            <w:r w:rsidRPr="00907B70">
              <w:rPr>
                <w:b/>
              </w:rPr>
              <w:t>MinConfidenceScore</w:t>
            </w:r>
            <w:proofErr w:type="spellEnd"/>
          </w:p>
        </w:tc>
        <w:tc>
          <w:tcPr>
            <w:tcW w:w="1260" w:type="dxa"/>
            <w:gridSpan w:val="4"/>
          </w:tcPr>
          <w:p w14:paraId="294EA010" w14:textId="47CA8DD6" w:rsidR="00212B4B" w:rsidRPr="00907B70" w:rsidRDefault="00212B4B" w:rsidP="00B079A8">
            <w:pPr>
              <w:spacing w:after="0" w:line="240" w:lineRule="auto"/>
            </w:pPr>
            <w:r>
              <w:t>.4</w:t>
            </w:r>
          </w:p>
        </w:tc>
        <w:tc>
          <w:tcPr>
            <w:tcW w:w="2430" w:type="dxa"/>
            <w:shd w:val="solid" w:color="DAEEF3" w:themeColor="accent5" w:themeTint="33" w:fill="F2F2F2"/>
          </w:tcPr>
          <w:p w14:paraId="485F540A" w14:textId="77777777" w:rsidR="00212B4B" w:rsidRPr="00907B70" w:rsidRDefault="00212B4B" w:rsidP="00B079A8">
            <w:pPr>
              <w:spacing w:after="0" w:line="240" w:lineRule="auto"/>
              <w:rPr>
                <w:b/>
              </w:rPr>
            </w:pPr>
            <w:proofErr w:type="spellStart"/>
            <w:r w:rsidRPr="00907B70">
              <w:rPr>
                <w:b/>
              </w:rPr>
              <w:t>MedConfidenceScore</w:t>
            </w:r>
            <w:proofErr w:type="spellEnd"/>
          </w:p>
        </w:tc>
        <w:tc>
          <w:tcPr>
            <w:tcW w:w="2415" w:type="dxa"/>
            <w:gridSpan w:val="3"/>
          </w:tcPr>
          <w:p w14:paraId="0C27CF64" w14:textId="145B963C" w:rsidR="00212B4B" w:rsidRPr="00907B70" w:rsidRDefault="00212B4B" w:rsidP="00B079A8">
            <w:pPr>
              <w:spacing w:after="0" w:line="240" w:lineRule="auto"/>
            </w:pPr>
            <w:r>
              <w:t>.6</w:t>
            </w:r>
          </w:p>
        </w:tc>
      </w:tr>
      <w:tr w:rsidR="00212B4B" w:rsidRPr="00907B70" w14:paraId="49DCAD32" w14:textId="77777777" w:rsidTr="00B079A8">
        <w:trPr>
          <w:trHeight w:val="242"/>
        </w:trPr>
        <w:tc>
          <w:tcPr>
            <w:tcW w:w="3258" w:type="dxa"/>
            <w:gridSpan w:val="2"/>
            <w:shd w:val="solid" w:color="DAEEF3" w:themeColor="accent5" w:themeTint="33" w:fill="CCFFFF"/>
          </w:tcPr>
          <w:p w14:paraId="6E35026E" w14:textId="77777777" w:rsidR="00212B4B" w:rsidRPr="00907B70" w:rsidRDefault="00212B4B" w:rsidP="00B079A8">
            <w:pPr>
              <w:spacing w:after="0" w:line="240" w:lineRule="auto"/>
              <w:rPr>
                <w:b/>
              </w:rPr>
            </w:pPr>
            <w:proofErr w:type="spellStart"/>
            <w:r w:rsidRPr="00907B70">
              <w:rPr>
                <w:b/>
              </w:rPr>
              <w:t>NBest</w:t>
            </w:r>
            <w:proofErr w:type="spellEnd"/>
          </w:p>
        </w:tc>
        <w:tc>
          <w:tcPr>
            <w:tcW w:w="1260" w:type="dxa"/>
            <w:gridSpan w:val="4"/>
          </w:tcPr>
          <w:p w14:paraId="02AB30EC" w14:textId="77777777" w:rsidR="00212B4B" w:rsidRPr="00907B70" w:rsidRDefault="00212B4B" w:rsidP="00B079A8">
            <w:pPr>
              <w:spacing w:after="0" w:line="240" w:lineRule="auto"/>
            </w:pPr>
            <w:r w:rsidRPr="00907B70">
              <w:t>No</w:t>
            </w:r>
          </w:p>
        </w:tc>
        <w:tc>
          <w:tcPr>
            <w:tcW w:w="2430" w:type="dxa"/>
            <w:shd w:val="solid" w:color="DAEEF3" w:themeColor="accent5" w:themeTint="33" w:fill="F2F2F2"/>
          </w:tcPr>
          <w:p w14:paraId="7C80840E" w14:textId="77777777" w:rsidR="00212B4B" w:rsidRPr="00907B70" w:rsidRDefault="00212B4B" w:rsidP="00B079A8">
            <w:pPr>
              <w:spacing w:after="0" w:line="240" w:lineRule="auto"/>
              <w:rPr>
                <w:b/>
              </w:rPr>
            </w:pPr>
            <w:proofErr w:type="spellStart"/>
            <w:r w:rsidRPr="00907B70">
              <w:rPr>
                <w:b/>
              </w:rPr>
              <w:t>BargeIn</w:t>
            </w:r>
            <w:proofErr w:type="spellEnd"/>
          </w:p>
        </w:tc>
        <w:tc>
          <w:tcPr>
            <w:tcW w:w="2415" w:type="dxa"/>
            <w:gridSpan w:val="3"/>
          </w:tcPr>
          <w:p w14:paraId="69570160" w14:textId="77777777" w:rsidR="00212B4B" w:rsidRPr="00907B70" w:rsidRDefault="00212B4B" w:rsidP="00B079A8">
            <w:pPr>
              <w:spacing w:after="0" w:line="240" w:lineRule="auto"/>
            </w:pPr>
            <w:r w:rsidRPr="00907B70">
              <w:t>True</w:t>
            </w:r>
          </w:p>
        </w:tc>
      </w:tr>
      <w:tr w:rsidR="00212B4B" w:rsidRPr="00907B70" w14:paraId="38B69B19" w14:textId="77777777" w:rsidTr="00B079A8">
        <w:trPr>
          <w:trHeight w:val="242"/>
        </w:trPr>
        <w:tc>
          <w:tcPr>
            <w:tcW w:w="3258" w:type="dxa"/>
            <w:gridSpan w:val="2"/>
            <w:shd w:val="solid" w:color="DAEEF3" w:themeColor="accent5" w:themeTint="33" w:fill="CCFFFF"/>
          </w:tcPr>
          <w:p w14:paraId="31ED3187" w14:textId="77777777" w:rsidR="00212B4B" w:rsidRPr="00907B70" w:rsidRDefault="00212B4B" w:rsidP="00B079A8">
            <w:pPr>
              <w:spacing w:after="0" w:line="240" w:lineRule="auto"/>
              <w:rPr>
                <w:b/>
              </w:rPr>
            </w:pPr>
            <w:proofErr w:type="spellStart"/>
            <w:r w:rsidRPr="00907B70">
              <w:rPr>
                <w:b/>
              </w:rPr>
              <w:t>Completetimeout</w:t>
            </w:r>
            <w:proofErr w:type="spellEnd"/>
          </w:p>
        </w:tc>
        <w:tc>
          <w:tcPr>
            <w:tcW w:w="1260" w:type="dxa"/>
            <w:gridSpan w:val="4"/>
          </w:tcPr>
          <w:p w14:paraId="7391E421" w14:textId="77777777" w:rsidR="00212B4B" w:rsidRPr="00907B70" w:rsidRDefault="00212B4B" w:rsidP="00B079A8">
            <w:pPr>
              <w:spacing w:after="0" w:line="240" w:lineRule="auto"/>
            </w:pPr>
            <w:r w:rsidRPr="00907B70">
              <w:t>0</w:t>
            </w:r>
          </w:p>
        </w:tc>
        <w:tc>
          <w:tcPr>
            <w:tcW w:w="2430" w:type="dxa"/>
            <w:shd w:val="solid" w:color="DAEEF3" w:themeColor="accent5" w:themeTint="33" w:fill="F2F2F2"/>
          </w:tcPr>
          <w:p w14:paraId="3EE9A8E5" w14:textId="77777777" w:rsidR="00212B4B" w:rsidRPr="00907B70" w:rsidRDefault="00212B4B" w:rsidP="00B079A8">
            <w:pPr>
              <w:spacing w:after="0" w:line="240" w:lineRule="auto"/>
              <w:rPr>
                <w:b/>
              </w:rPr>
            </w:pPr>
            <w:proofErr w:type="spellStart"/>
            <w:r w:rsidRPr="00907B70">
              <w:rPr>
                <w:b/>
              </w:rPr>
              <w:t>Incompletetimeout</w:t>
            </w:r>
            <w:proofErr w:type="spellEnd"/>
          </w:p>
        </w:tc>
        <w:tc>
          <w:tcPr>
            <w:tcW w:w="2415" w:type="dxa"/>
            <w:gridSpan w:val="3"/>
          </w:tcPr>
          <w:p w14:paraId="25012A0A" w14:textId="77777777" w:rsidR="00212B4B" w:rsidRPr="00907B70" w:rsidRDefault="00212B4B" w:rsidP="00B079A8">
            <w:pPr>
              <w:spacing w:after="0" w:line="240" w:lineRule="auto"/>
            </w:pPr>
            <w:r w:rsidRPr="00907B70">
              <w:t xml:space="preserve">1500 </w:t>
            </w:r>
            <w:proofErr w:type="spellStart"/>
            <w:r w:rsidRPr="00907B70">
              <w:t>ms</w:t>
            </w:r>
            <w:proofErr w:type="spellEnd"/>
          </w:p>
        </w:tc>
      </w:tr>
      <w:tr w:rsidR="00212B4B" w:rsidRPr="00907B70" w14:paraId="73D5717D" w14:textId="77777777" w:rsidTr="00B079A8">
        <w:trPr>
          <w:trHeight w:val="242"/>
        </w:trPr>
        <w:tc>
          <w:tcPr>
            <w:tcW w:w="3258" w:type="dxa"/>
            <w:gridSpan w:val="2"/>
            <w:shd w:val="solid" w:color="DAEEF3" w:themeColor="accent5" w:themeTint="33" w:fill="CCFFFF"/>
          </w:tcPr>
          <w:p w14:paraId="5068E346" w14:textId="77777777" w:rsidR="00212B4B" w:rsidRPr="00907B70" w:rsidRDefault="00212B4B" w:rsidP="00B079A8">
            <w:pPr>
              <w:spacing w:after="0" w:line="240" w:lineRule="auto"/>
              <w:rPr>
                <w:b/>
              </w:rPr>
            </w:pPr>
            <w:proofErr w:type="spellStart"/>
            <w:r w:rsidRPr="00907B70">
              <w:rPr>
                <w:b/>
              </w:rPr>
              <w:t>MaxSpeechTimeout</w:t>
            </w:r>
            <w:proofErr w:type="spellEnd"/>
          </w:p>
        </w:tc>
        <w:tc>
          <w:tcPr>
            <w:tcW w:w="1260" w:type="dxa"/>
            <w:gridSpan w:val="4"/>
          </w:tcPr>
          <w:p w14:paraId="62E3E26C" w14:textId="77777777" w:rsidR="00212B4B" w:rsidRPr="00907B70" w:rsidRDefault="00212B4B" w:rsidP="00B079A8">
            <w:pPr>
              <w:spacing w:after="0" w:line="240" w:lineRule="auto"/>
            </w:pPr>
            <w:r w:rsidRPr="00907B70">
              <w:t>22 seconds</w:t>
            </w:r>
          </w:p>
        </w:tc>
        <w:tc>
          <w:tcPr>
            <w:tcW w:w="2430" w:type="dxa"/>
            <w:shd w:val="clear" w:color="DAEEF3" w:themeColor="accent5" w:themeTint="33" w:fill="DAEEF3" w:themeFill="accent5" w:themeFillTint="33"/>
          </w:tcPr>
          <w:p w14:paraId="5B723BF3" w14:textId="77777777" w:rsidR="00212B4B" w:rsidRPr="00907B70" w:rsidRDefault="00212B4B" w:rsidP="00B079A8">
            <w:pPr>
              <w:spacing w:after="0" w:line="240" w:lineRule="auto"/>
              <w:rPr>
                <w:b/>
              </w:rPr>
            </w:pPr>
            <w:r w:rsidRPr="00907B70">
              <w:rPr>
                <w:b/>
              </w:rPr>
              <w:t>Sensitivity</w:t>
            </w:r>
          </w:p>
        </w:tc>
        <w:tc>
          <w:tcPr>
            <w:tcW w:w="2415" w:type="dxa"/>
            <w:gridSpan w:val="3"/>
            <w:shd w:val="clear" w:color="DAEEF3" w:themeColor="accent5" w:themeTint="33" w:fill="auto"/>
          </w:tcPr>
          <w:p w14:paraId="4872B6A3" w14:textId="77777777" w:rsidR="00212B4B" w:rsidRPr="00907B70" w:rsidRDefault="00212B4B" w:rsidP="00B079A8">
            <w:pPr>
              <w:spacing w:after="0" w:line="240" w:lineRule="auto"/>
              <w:rPr>
                <w:b/>
              </w:rPr>
            </w:pPr>
            <w:r w:rsidRPr="00907B70">
              <w:t>0.4</w:t>
            </w:r>
          </w:p>
        </w:tc>
      </w:tr>
      <w:tr w:rsidR="00212B4B" w:rsidRPr="00907B70" w14:paraId="0116E4B8" w14:textId="77777777" w:rsidTr="00B079A8">
        <w:tc>
          <w:tcPr>
            <w:tcW w:w="9363" w:type="dxa"/>
            <w:gridSpan w:val="10"/>
            <w:tcBorders>
              <w:bottom w:val="single" w:sz="4" w:space="0" w:color="000000"/>
            </w:tcBorders>
            <w:shd w:val="clear" w:color="auto" w:fill="92CDDC" w:themeFill="accent5" w:themeFillTint="99"/>
          </w:tcPr>
          <w:p w14:paraId="5E6FC64A" w14:textId="77777777" w:rsidR="00212B4B" w:rsidRPr="00907B70" w:rsidRDefault="00212B4B" w:rsidP="00B079A8">
            <w:pPr>
              <w:spacing w:after="0" w:line="240" w:lineRule="auto"/>
              <w:rPr>
                <w:b/>
              </w:rPr>
            </w:pPr>
            <w:r w:rsidRPr="00907B70">
              <w:rPr>
                <w:b/>
              </w:rPr>
              <w:t>DTMF Settings</w:t>
            </w:r>
          </w:p>
        </w:tc>
      </w:tr>
      <w:tr w:rsidR="00212B4B" w:rsidRPr="00907B70" w14:paraId="7FF438E5" w14:textId="77777777" w:rsidTr="00B079A8">
        <w:tc>
          <w:tcPr>
            <w:tcW w:w="3258" w:type="dxa"/>
            <w:gridSpan w:val="2"/>
            <w:tcBorders>
              <w:bottom w:val="single" w:sz="4" w:space="0" w:color="000000"/>
            </w:tcBorders>
            <w:shd w:val="clear" w:color="auto" w:fill="DAEEF3" w:themeFill="accent5" w:themeFillTint="33"/>
          </w:tcPr>
          <w:p w14:paraId="66512688" w14:textId="77777777" w:rsidR="00212B4B" w:rsidRPr="00907B70" w:rsidRDefault="00212B4B" w:rsidP="00B079A8">
            <w:pPr>
              <w:spacing w:after="0" w:line="240" w:lineRule="auto"/>
              <w:rPr>
                <w:b/>
              </w:rPr>
            </w:pPr>
            <w:r w:rsidRPr="00907B70">
              <w:rPr>
                <w:b/>
              </w:rPr>
              <w:t>DTMF Allowed?</w:t>
            </w:r>
          </w:p>
        </w:tc>
        <w:tc>
          <w:tcPr>
            <w:tcW w:w="6105" w:type="dxa"/>
            <w:gridSpan w:val="8"/>
            <w:shd w:val="clear" w:color="auto" w:fill="auto"/>
          </w:tcPr>
          <w:p w14:paraId="52401862" w14:textId="7FBD0FF2" w:rsidR="00212B4B" w:rsidRPr="00907B70" w:rsidRDefault="00212B4B" w:rsidP="00B079A8">
            <w:pPr>
              <w:spacing w:after="0" w:line="240" w:lineRule="auto"/>
            </w:pPr>
            <w:proofErr w:type="spellStart"/>
            <w:r>
              <w:t>Sí</w:t>
            </w:r>
            <w:proofErr w:type="spellEnd"/>
          </w:p>
        </w:tc>
      </w:tr>
      <w:tr w:rsidR="00212B4B" w:rsidRPr="00907B70" w14:paraId="20CFBB5C" w14:textId="77777777" w:rsidTr="00B079A8">
        <w:trPr>
          <w:trHeight w:val="224"/>
        </w:trPr>
        <w:tc>
          <w:tcPr>
            <w:tcW w:w="3258" w:type="dxa"/>
            <w:gridSpan w:val="2"/>
            <w:shd w:val="solid" w:color="DAEEF3" w:themeColor="accent5" w:themeTint="33" w:fill="F2F2F2"/>
          </w:tcPr>
          <w:p w14:paraId="5737AC77" w14:textId="77777777" w:rsidR="00212B4B" w:rsidRPr="00907B70" w:rsidRDefault="00212B4B" w:rsidP="00B079A8">
            <w:pPr>
              <w:spacing w:after="0" w:line="240" w:lineRule="auto"/>
              <w:rPr>
                <w:b/>
              </w:rPr>
            </w:pPr>
            <w:proofErr w:type="spellStart"/>
            <w:r w:rsidRPr="00907B70">
              <w:rPr>
                <w:b/>
              </w:rPr>
              <w:t>MinDigits</w:t>
            </w:r>
            <w:proofErr w:type="spellEnd"/>
          </w:p>
        </w:tc>
        <w:tc>
          <w:tcPr>
            <w:tcW w:w="1036" w:type="dxa"/>
            <w:gridSpan w:val="3"/>
          </w:tcPr>
          <w:p w14:paraId="0DE03410" w14:textId="5CD4E8BF" w:rsidR="00212B4B" w:rsidRPr="00907B70" w:rsidRDefault="00212B4B" w:rsidP="00B079A8">
            <w:pPr>
              <w:spacing w:after="0" w:line="240" w:lineRule="auto"/>
            </w:pPr>
            <w:r>
              <w:t>1</w:t>
            </w:r>
          </w:p>
        </w:tc>
        <w:tc>
          <w:tcPr>
            <w:tcW w:w="2654" w:type="dxa"/>
            <w:gridSpan w:val="2"/>
            <w:shd w:val="solid" w:color="DAEEF3" w:themeColor="accent5" w:themeTint="33" w:fill="F2F2F2"/>
          </w:tcPr>
          <w:p w14:paraId="6D3A13B0" w14:textId="77777777" w:rsidR="00212B4B" w:rsidRPr="00907B70" w:rsidRDefault="00212B4B" w:rsidP="00B079A8">
            <w:pPr>
              <w:spacing w:after="0" w:line="240" w:lineRule="auto"/>
              <w:rPr>
                <w:b/>
              </w:rPr>
            </w:pPr>
            <w:proofErr w:type="spellStart"/>
            <w:r w:rsidRPr="00907B70">
              <w:rPr>
                <w:b/>
              </w:rPr>
              <w:t>MaxDigits</w:t>
            </w:r>
            <w:proofErr w:type="spellEnd"/>
          </w:p>
        </w:tc>
        <w:tc>
          <w:tcPr>
            <w:tcW w:w="2415" w:type="dxa"/>
            <w:gridSpan w:val="3"/>
          </w:tcPr>
          <w:p w14:paraId="68124AE2" w14:textId="5B0FFBD6" w:rsidR="00212B4B" w:rsidRPr="00907B70" w:rsidRDefault="00212B4B" w:rsidP="00B079A8">
            <w:pPr>
              <w:spacing w:after="0" w:line="240" w:lineRule="auto"/>
            </w:pPr>
            <w:r>
              <w:t>1</w:t>
            </w:r>
          </w:p>
        </w:tc>
      </w:tr>
      <w:tr w:rsidR="00212B4B" w:rsidRPr="00907B70" w14:paraId="27910564" w14:textId="77777777" w:rsidTr="00B079A8">
        <w:trPr>
          <w:trHeight w:val="233"/>
        </w:trPr>
        <w:tc>
          <w:tcPr>
            <w:tcW w:w="3258" w:type="dxa"/>
            <w:gridSpan w:val="2"/>
            <w:shd w:val="solid" w:color="DAEEF3" w:themeColor="accent5" w:themeTint="33" w:fill="F2F2F2"/>
          </w:tcPr>
          <w:p w14:paraId="5C538A8B" w14:textId="77777777" w:rsidR="00212B4B" w:rsidRPr="00907B70" w:rsidRDefault="00212B4B" w:rsidP="00B079A8">
            <w:pPr>
              <w:spacing w:after="0" w:line="240" w:lineRule="auto"/>
              <w:rPr>
                <w:b/>
              </w:rPr>
            </w:pPr>
            <w:proofErr w:type="spellStart"/>
            <w:r w:rsidRPr="00907B70">
              <w:rPr>
                <w:b/>
              </w:rPr>
              <w:t>TerminationDigit</w:t>
            </w:r>
            <w:proofErr w:type="spellEnd"/>
          </w:p>
        </w:tc>
        <w:tc>
          <w:tcPr>
            <w:tcW w:w="1036" w:type="dxa"/>
            <w:gridSpan w:val="3"/>
          </w:tcPr>
          <w:p w14:paraId="0BF6D356" w14:textId="77777777" w:rsidR="00212B4B" w:rsidRPr="00907B70" w:rsidRDefault="00212B4B" w:rsidP="00B079A8">
            <w:pPr>
              <w:spacing w:after="0" w:line="240" w:lineRule="auto"/>
            </w:pPr>
            <w:r w:rsidRPr="00907B70">
              <w:t>N/A</w:t>
            </w:r>
          </w:p>
        </w:tc>
        <w:tc>
          <w:tcPr>
            <w:tcW w:w="2654" w:type="dxa"/>
            <w:gridSpan w:val="2"/>
            <w:shd w:val="solid" w:color="DAEEF3" w:themeColor="accent5" w:themeTint="33" w:fill="F2F2F2"/>
          </w:tcPr>
          <w:p w14:paraId="17163FBE" w14:textId="77777777" w:rsidR="00212B4B" w:rsidRPr="00907B70" w:rsidRDefault="00212B4B" w:rsidP="00B079A8">
            <w:pPr>
              <w:spacing w:after="0" w:line="240" w:lineRule="auto"/>
              <w:rPr>
                <w:b/>
              </w:rPr>
            </w:pPr>
            <w:r w:rsidRPr="00907B70">
              <w:rPr>
                <w:b/>
              </w:rPr>
              <w:t>Interdigit Timeout</w:t>
            </w:r>
          </w:p>
        </w:tc>
        <w:tc>
          <w:tcPr>
            <w:tcW w:w="2415" w:type="dxa"/>
            <w:gridSpan w:val="3"/>
          </w:tcPr>
          <w:p w14:paraId="4B982A06" w14:textId="41DB9EA8" w:rsidR="00212B4B" w:rsidRPr="00907B70" w:rsidRDefault="00212B4B" w:rsidP="00B079A8">
            <w:pPr>
              <w:spacing w:after="0" w:line="240" w:lineRule="auto"/>
            </w:pPr>
            <w:r>
              <w:t>5 seconds</w:t>
            </w:r>
          </w:p>
        </w:tc>
      </w:tr>
      <w:tr w:rsidR="00212B4B" w:rsidRPr="00907B70" w14:paraId="724870E0" w14:textId="77777777" w:rsidTr="00B079A8">
        <w:trPr>
          <w:trHeight w:val="305"/>
        </w:trPr>
        <w:tc>
          <w:tcPr>
            <w:tcW w:w="9363" w:type="dxa"/>
            <w:gridSpan w:val="10"/>
            <w:shd w:val="clear" w:color="auto" w:fill="000000" w:themeFill="text1"/>
            <w:vAlign w:val="center"/>
          </w:tcPr>
          <w:p w14:paraId="0188A5AC" w14:textId="77777777" w:rsidR="00212B4B" w:rsidRPr="00907B70" w:rsidRDefault="00212B4B" w:rsidP="00B079A8">
            <w:pPr>
              <w:spacing w:after="0" w:line="240" w:lineRule="auto"/>
              <w:rPr>
                <w:b/>
                <w:sz w:val="24"/>
                <w:szCs w:val="24"/>
              </w:rPr>
            </w:pPr>
          </w:p>
        </w:tc>
      </w:tr>
      <w:tr w:rsidR="00212B4B" w:rsidRPr="00907B70" w14:paraId="2AECDF00" w14:textId="77777777" w:rsidTr="00B079A8">
        <w:trPr>
          <w:trHeight w:val="305"/>
        </w:trPr>
        <w:tc>
          <w:tcPr>
            <w:tcW w:w="9363" w:type="dxa"/>
            <w:gridSpan w:val="10"/>
            <w:shd w:val="clear" w:color="auto" w:fill="D9D9D9"/>
            <w:vAlign w:val="center"/>
          </w:tcPr>
          <w:p w14:paraId="601F46D2" w14:textId="77777777" w:rsidR="00212B4B" w:rsidRPr="00907B70" w:rsidRDefault="00212B4B" w:rsidP="00B079A8">
            <w:pPr>
              <w:spacing w:after="0" w:line="240" w:lineRule="auto"/>
              <w:rPr>
                <w:b/>
                <w:sz w:val="24"/>
                <w:szCs w:val="24"/>
              </w:rPr>
            </w:pPr>
            <w:r w:rsidRPr="00907B70">
              <w:rPr>
                <w:b/>
                <w:sz w:val="24"/>
                <w:szCs w:val="24"/>
              </w:rPr>
              <w:t>Initial Prompts</w:t>
            </w:r>
          </w:p>
        </w:tc>
      </w:tr>
      <w:tr w:rsidR="00212B4B" w:rsidRPr="00907B70" w14:paraId="44650CAA" w14:textId="77777777" w:rsidTr="00B079A8">
        <w:trPr>
          <w:trHeight w:val="305"/>
        </w:trPr>
        <w:tc>
          <w:tcPr>
            <w:tcW w:w="2178" w:type="dxa"/>
            <w:tcBorders>
              <w:bottom w:val="single" w:sz="4" w:space="0" w:color="000000"/>
            </w:tcBorders>
            <w:shd w:val="clear" w:color="auto" w:fill="DAEEF3" w:themeFill="accent5" w:themeFillTint="33"/>
            <w:vAlign w:val="center"/>
          </w:tcPr>
          <w:p w14:paraId="5C33CE60" w14:textId="77777777" w:rsidR="00212B4B" w:rsidRPr="00907B70" w:rsidRDefault="00212B4B" w:rsidP="00B079A8">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4A812EBD" w14:textId="77777777" w:rsidR="00212B4B" w:rsidRPr="00907B70" w:rsidRDefault="00212B4B" w:rsidP="00B079A8">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58EAD7C9" w14:textId="77777777" w:rsidR="00212B4B" w:rsidRPr="00907B70" w:rsidRDefault="00212B4B" w:rsidP="00B079A8">
            <w:pPr>
              <w:spacing w:after="0" w:line="240" w:lineRule="auto"/>
              <w:jc w:val="center"/>
              <w:rPr>
                <w:b/>
                <w:i/>
              </w:rPr>
            </w:pPr>
            <w:r w:rsidRPr="00907B70">
              <w:rPr>
                <w:b/>
                <w:i/>
              </w:rPr>
              <w:t>Wording</w:t>
            </w:r>
          </w:p>
        </w:tc>
      </w:tr>
      <w:tr w:rsidR="00212B4B" w:rsidRPr="00907B70" w14:paraId="2F0925D5" w14:textId="77777777" w:rsidTr="00B079A8">
        <w:trPr>
          <w:trHeight w:val="305"/>
        </w:trPr>
        <w:tc>
          <w:tcPr>
            <w:tcW w:w="2178" w:type="dxa"/>
            <w:tcBorders>
              <w:bottom w:val="single" w:sz="4" w:space="0" w:color="000000"/>
            </w:tcBorders>
            <w:shd w:val="clear" w:color="auto" w:fill="auto"/>
          </w:tcPr>
          <w:p w14:paraId="73A3BD02" w14:textId="7ED507CE" w:rsidR="00212B4B" w:rsidRPr="00907B70" w:rsidRDefault="00212B4B" w:rsidP="00212B4B">
            <w:pPr>
              <w:spacing w:after="0" w:line="240" w:lineRule="auto"/>
              <w:rPr>
                <w:sz w:val="20"/>
                <w:szCs w:val="20"/>
              </w:rPr>
            </w:pPr>
            <w:r>
              <w:rPr>
                <w:sz w:val="20"/>
                <w:szCs w:val="20"/>
              </w:rPr>
              <w:t>1610-1a</w:t>
            </w:r>
            <w:r w:rsidRPr="00907B70">
              <w:rPr>
                <w:sz w:val="20"/>
                <w:szCs w:val="20"/>
              </w:rPr>
              <w:t>.wav</w:t>
            </w:r>
          </w:p>
        </w:tc>
        <w:tc>
          <w:tcPr>
            <w:tcW w:w="1800" w:type="dxa"/>
            <w:gridSpan w:val="2"/>
            <w:tcBorders>
              <w:bottom w:val="single" w:sz="4" w:space="0" w:color="000000"/>
            </w:tcBorders>
            <w:shd w:val="clear" w:color="auto" w:fill="auto"/>
          </w:tcPr>
          <w:p w14:paraId="6B96DB1A" w14:textId="59EDEB95" w:rsidR="00212B4B" w:rsidRPr="00907B70" w:rsidRDefault="00212B4B" w:rsidP="00212B4B">
            <w:pPr>
              <w:spacing w:after="0" w:line="240" w:lineRule="auto"/>
              <w:rPr>
                <w:sz w:val="20"/>
                <w:szCs w:val="20"/>
              </w:rPr>
            </w:pPr>
            <w:r>
              <w:rPr>
                <w:sz w:val="20"/>
                <w:szCs w:val="20"/>
              </w:rPr>
              <w:t>Initial</w:t>
            </w:r>
          </w:p>
        </w:tc>
        <w:tc>
          <w:tcPr>
            <w:tcW w:w="5385" w:type="dxa"/>
            <w:gridSpan w:val="7"/>
            <w:tcBorders>
              <w:bottom w:val="single" w:sz="4" w:space="0" w:color="000000"/>
            </w:tcBorders>
            <w:shd w:val="clear" w:color="auto" w:fill="auto"/>
            <w:vAlign w:val="center"/>
          </w:tcPr>
          <w:p w14:paraId="15606B82" w14:textId="60B89E52" w:rsidR="00212B4B" w:rsidRPr="00907B70" w:rsidRDefault="00212B4B" w:rsidP="00212B4B">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 xml:space="preserve">Para </w:t>
            </w:r>
            <w:proofErr w:type="spellStart"/>
            <w:r>
              <w:rPr>
                <w:rFonts w:ascii="Tahoma" w:hAnsi="Tahoma" w:cs="Tahoma"/>
                <w:color w:val="0070C0"/>
                <w:sz w:val="16"/>
                <w:szCs w:val="16"/>
              </w:rPr>
              <w:t>confrimar</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desea</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pagar</w:t>
            </w:r>
            <w:proofErr w:type="spellEnd"/>
          </w:p>
        </w:tc>
      </w:tr>
      <w:tr w:rsidR="00212B4B" w:rsidRPr="00907B70" w14:paraId="7D897B82" w14:textId="77777777" w:rsidTr="00B079A8">
        <w:trPr>
          <w:trHeight w:val="305"/>
        </w:trPr>
        <w:tc>
          <w:tcPr>
            <w:tcW w:w="2178" w:type="dxa"/>
            <w:tcBorders>
              <w:bottom w:val="single" w:sz="4" w:space="0" w:color="000000"/>
            </w:tcBorders>
            <w:shd w:val="clear" w:color="auto" w:fill="auto"/>
          </w:tcPr>
          <w:p w14:paraId="14E3B77D" w14:textId="259E97DE" w:rsidR="00212B4B" w:rsidRPr="00907B70" w:rsidRDefault="00212B4B" w:rsidP="00212B4B">
            <w:pPr>
              <w:spacing w:after="0" w:line="240" w:lineRule="auto"/>
              <w:rPr>
                <w:sz w:val="20"/>
                <w:szCs w:val="20"/>
              </w:rPr>
            </w:pPr>
            <w:r>
              <w:rPr>
                <w:sz w:val="20"/>
                <w:szCs w:val="20"/>
              </w:rPr>
              <w:t>$DD.CC</w:t>
            </w:r>
          </w:p>
        </w:tc>
        <w:tc>
          <w:tcPr>
            <w:tcW w:w="1800" w:type="dxa"/>
            <w:gridSpan w:val="2"/>
            <w:tcBorders>
              <w:bottom w:val="single" w:sz="4" w:space="0" w:color="000000"/>
            </w:tcBorders>
            <w:shd w:val="clear" w:color="auto" w:fill="auto"/>
          </w:tcPr>
          <w:p w14:paraId="7F02F340" w14:textId="77777777" w:rsidR="00212B4B" w:rsidRPr="00907B70" w:rsidRDefault="00212B4B" w:rsidP="00212B4B">
            <w:pPr>
              <w:spacing w:after="0" w:line="240" w:lineRule="auto"/>
              <w:rPr>
                <w:sz w:val="20"/>
                <w:szCs w:val="20"/>
              </w:rPr>
            </w:pPr>
          </w:p>
        </w:tc>
        <w:tc>
          <w:tcPr>
            <w:tcW w:w="5385" w:type="dxa"/>
            <w:gridSpan w:val="7"/>
            <w:tcBorders>
              <w:bottom w:val="single" w:sz="4" w:space="0" w:color="000000"/>
            </w:tcBorders>
            <w:shd w:val="clear" w:color="auto" w:fill="auto"/>
            <w:vAlign w:val="center"/>
          </w:tcPr>
          <w:p w14:paraId="2F3ACAF9" w14:textId="5034DE96" w:rsidR="00212B4B" w:rsidRDefault="00212B4B" w:rsidP="00212B4B">
            <w:pPr>
              <w:widowControl w:val="0"/>
              <w:autoSpaceDE w:val="0"/>
              <w:autoSpaceDN w:val="0"/>
              <w:adjustRightInd w:val="0"/>
              <w:spacing w:after="0" w:line="240" w:lineRule="auto"/>
              <w:rPr>
                <w:rFonts w:ascii="Tahoma" w:hAnsi="Tahoma" w:cs="Tahoma"/>
                <w:color w:val="0070C0"/>
                <w:sz w:val="16"/>
                <w:szCs w:val="16"/>
              </w:rPr>
            </w:pPr>
            <w:r w:rsidRPr="00C41A0A">
              <w:rPr>
                <w:rFonts w:ascii="Tahoma" w:hAnsi="Tahoma" w:cs="Tahoma"/>
                <w:color w:val="7AB648"/>
                <w:sz w:val="16"/>
                <w:szCs w:val="16"/>
              </w:rPr>
              <w:t>&lt;</w:t>
            </w:r>
            <w:proofErr w:type="spellStart"/>
            <w:r w:rsidRPr="00C41A0A">
              <w:rPr>
                <w:rFonts w:ascii="Tahoma" w:hAnsi="Tahoma" w:cs="Tahoma"/>
                <w:color w:val="7AB648"/>
                <w:sz w:val="16"/>
                <w:szCs w:val="16"/>
              </w:rPr>
              <w:t>ivrPmtAmt</w:t>
            </w:r>
            <w:proofErr w:type="spellEnd"/>
            <w:r w:rsidRPr="00C41A0A">
              <w:rPr>
                <w:rFonts w:ascii="Tahoma" w:hAnsi="Tahoma" w:cs="Tahoma"/>
                <w:color w:val="7AB648"/>
                <w:sz w:val="16"/>
                <w:szCs w:val="16"/>
              </w:rPr>
              <w:t>&gt;</w:t>
            </w:r>
          </w:p>
        </w:tc>
      </w:tr>
      <w:tr w:rsidR="00212B4B" w:rsidRPr="00F85F27" w14:paraId="7368B8B2" w14:textId="77777777" w:rsidTr="00B079A8">
        <w:trPr>
          <w:trHeight w:val="305"/>
        </w:trPr>
        <w:tc>
          <w:tcPr>
            <w:tcW w:w="2178" w:type="dxa"/>
            <w:tcBorders>
              <w:bottom w:val="single" w:sz="4" w:space="0" w:color="000000"/>
            </w:tcBorders>
            <w:shd w:val="clear" w:color="auto" w:fill="auto"/>
          </w:tcPr>
          <w:p w14:paraId="5D7CC880" w14:textId="174C1083" w:rsidR="00212B4B" w:rsidRPr="00907B70" w:rsidRDefault="00212B4B" w:rsidP="00212B4B">
            <w:pPr>
              <w:spacing w:after="0" w:line="240" w:lineRule="auto"/>
              <w:rPr>
                <w:sz w:val="20"/>
                <w:szCs w:val="20"/>
              </w:rPr>
            </w:pPr>
            <w:r>
              <w:rPr>
                <w:sz w:val="20"/>
                <w:szCs w:val="20"/>
              </w:rPr>
              <w:t>1610-1b.wav</w:t>
            </w:r>
          </w:p>
        </w:tc>
        <w:tc>
          <w:tcPr>
            <w:tcW w:w="1800" w:type="dxa"/>
            <w:gridSpan w:val="2"/>
            <w:tcBorders>
              <w:bottom w:val="single" w:sz="4" w:space="0" w:color="000000"/>
            </w:tcBorders>
            <w:shd w:val="clear" w:color="auto" w:fill="auto"/>
          </w:tcPr>
          <w:p w14:paraId="1724AE9E" w14:textId="77777777" w:rsidR="00212B4B" w:rsidRPr="00907B70" w:rsidRDefault="00212B4B" w:rsidP="00212B4B">
            <w:pPr>
              <w:spacing w:after="0" w:line="240" w:lineRule="auto"/>
              <w:rPr>
                <w:sz w:val="20"/>
                <w:szCs w:val="20"/>
              </w:rPr>
            </w:pPr>
          </w:p>
        </w:tc>
        <w:tc>
          <w:tcPr>
            <w:tcW w:w="5385" w:type="dxa"/>
            <w:gridSpan w:val="7"/>
            <w:tcBorders>
              <w:bottom w:val="single" w:sz="4" w:space="0" w:color="000000"/>
            </w:tcBorders>
            <w:shd w:val="clear" w:color="auto" w:fill="auto"/>
            <w:vAlign w:val="center"/>
          </w:tcPr>
          <w:p w14:paraId="754BAE40" w14:textId="5C223A45" w:rsidR="00212B4B" w:rsidRPr="00F03FB4" w:rsidRDefault="00212B4B" w:rsidP="00212B4B">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con la cuenta terminada en ...</w:t>
            </w:r>
          </w:p>
        </w:tc>
      </w:tr>
      <w:tr w:rsidR="00212B4B" w:rsidRPr="00907B70" w14:paraId="670239ED" w14:textId="77777777" w:rsidTr="00B079A8">
        <w:trPr>
          <w:trHeight w:val="305"/>
        </w:trPr>
        <w:tc>
          <w:tcPr>
            <w:tcW w:w="2178" w:type="dxa"/>
            <w:tcBorders>
              <w:bottom w:val="single" w:sz="4" w:space="0" w:color="000000"/>
            </w:tcBorders>
            <w:shd w:val="clear" w:color="auto" w:fill="auto"/>
          </w:tcPr>
          <w:p w14:paraId="3AD37E80" w14:textId="28224A40" w:rsidR="00212B4B" w:rsidRPr="00907B70" w:rsidRDefault="00212B4B" w:rsidP="00212B4B">
            <w:pPr>
              <w:spacing w:after="0" w:line="240" w:lineRule="auto"/>
              <w:rPr>
                <w:sz w:val="20"/>
                <w:szCs w:val="20"/>
              </w:rPr>
            </w:pPr>
            <w:r>
              <w:rPr>
                <w:sz w:val="20"/>
                <w:szCs w:val="20"/>
              </w:rPr>
              <w:t>DIGITS</w:t>
            </w:r>
          </w:p>
        </w:tc>
        <w:tc>
          <w:tcPr>
            <w:tcW w:w="1800" w:type="dxa"/>
            <w:gridSpan w:val="2"/>
            <w:tcBorders>
              <w:bottom w:val="single" w:sz="4" w:space="0" w:color="000000"/>
            </w:tcBorders>
            <w:shd w:val="clear" w:color="auto" w:fill="auto"/>
          </w:tcPr>
          <w:p w14:paraId="5EA8C38C" w14:textId="77777777" w:rsidR="00212B4B" w:rsidRPr="00907B70" w:rsidRDefault="00212B4B" w:rsidP="00212B4B">
            <w:pPr>
              <w:spacing w:after="0" w:line="240" w:lineRule="auto"/>
              <w:rPr>
                <w:sz w:val="20"/>
                <w:szCs w:val="20"/>
              </w:rPr>
            </w:pPr>
          </w:p>
        </w:tc>
        <w:tc>
          <w:tcPr>
            <w:tcW w:w="5385" w:type="dxa"/>
            <w:gridSpan w:val="7"/>
            <w:tcBorders>
              <w:bottom w:val="single" w:sz="4" w:space="0" w:color="000000"/>
            </w:tcBorders>
            <w:shd w:val="clear" w:color="auto" w:fill="auto"/>
            <w:vAlign w:val="center"/>
          </w:tcPr>
          <w:p w14:paraId="0B62C3E7" w14:textId="1F833D29" w:rsidR="00212B4B" w:rsidRDefault="00212B4B" w:rsidP="00212B4B">
            <w:pPr>
              <w:widowControl w:val="0"/>
              <w:autoSpaceDE w:val="0"/>
              <w:autoSpaceDN w:val="0"/>
              <w:adjustRightInd w:val="0"/>
              <w:spacing w:after="0" w:line="240" w:lineRule="auto"/>
              <w:rPr>
                <w:rFonts w:ascii="Tahoma" w:hAnsi="Tahoma" w:cs="Tahoma"/>
                <w:color w:val="0070C0"/>
                <w:sz w:val="16"/>
                <w:szCs w:val="16"/>
              </w:rPr>
            </w:pPr>
            <w:r w:rsidRPr="00C41A0A">
              <w:rPr>
                <w:rFonts w:ascii="Tahoma" w:hAnsi="Tahoma" w:cs="Tahoma"/>
                <w:color w:val="7AB648"/>
                <w:sz w:val="16"/>
                <w:szCs w:val="16"/>
              </w:rPr>
              <w:t>&lt;SAP01_</w:t>
            </w:r>
            <w:r w:rsidR="009C076B">
              <w:rPr>
                <w:rFonts w:ascii="Tahoma" w:hAnsi="Tahoma" w:cs="Tahoma"/>
                <w:color w:val="7AB648"/>
                <w:sz w:val="16"/>
                <w:szCs w:val="16"/>
              </w:rPr>
              <w:t>storedPmtLast4Digits</w:t>
            </w:r>
            <w:r w:rsidRPr="00C41A0A">
              <w:rPr>
                <w:rFonts w:ascii="Tahoma" w:hAnsi="Tahoma" w:cs="Tahoma"/>
                <w:color w:val="7AB648"/>
                <w:sz w:val="16"/>
                <w:szCs w:val="16"/>
              </w:rPr>
              <w:t>&gt;</w:t>
            </w:r>
          </w:p>
        </w:tc>
      </w:tr>
      <w:tr w:rsidR="00212B4B" w:rsidRPr="00907B70" w14:paraId="7DC954A5" w14:textId="77777777" w:rsidTr="00B079A8">
        <w:trPr>
          <w:trHeight w:val="305"/>
        </w:trPr>
        <w:tc>
          <w:tcPr>
            <w:tcW w:w="2178" w:type="dxa"/>
            <w:tcBorders>
              <w:bottom w:val="single" w:sz="4" w:space="0" w:color="000000"/>
            </w:tcBorders>
            <w:shd w:val="clear" w:color="auto" w:fill="auto"/>
          </w:tcPr>
          <w:p w14:paraId="707CD693" w14:textId="4E2CE651" w:rsidR="00212B4B" w:rsidRPr="00907B70" w:rsidRDefault="00212B4B" w:rsidP="00212B4B">
            <w:pPr>
              <w:spacing w:after="0" w:line="240" w:lineRule="auto"/>
              <w:rPr>
                <w:sz w:val="20"/>
                <w:szCs w:val="20"/>
              </w:rPr>
            </w:pPr>
            <w:r>
              <w:rPr>
                <w:sz w:val="20"/>
                <w:szCs w:val="20"/>
              </w:rPr>
              <w:t>1610-1c.wav</w:t>
            </w:r>
          </w:p>
        </w:tc>
        <w:tc>
          <w:tcPr>
            <w:tcW w:w="1800" w:type="dxa"/>
            <w:gridSpan w:val="2"/>
            <w:tcBorders>
              <w:bottom w:val="single" w:sz="4" w:space="0" w:color="000000"/>
            </w:tcBorders>
            <w:shd w:val="clear" w:color="auto" w:fill="auto"/>
          </w:tcPr>
          <w:p w14:paraId="0040BA98" w14:textId="77777777" w:rsidR="00212B4B" w:rsidRPr="00907B70" w:rsidRDefault="00212B4B" w:rsidP="00212B4B">
            <w:pPr>
              <w:spacing w:after="0" w:line="240" w:lineRule="auto"/>
              <w:rPr>
                <w:sz w:val="20"/>
                <w:szCs w:val="20"/>
              </w:rPr>
            </w:pPr>
          </w:p>
        </w:tc>
        <w:tc>
          <w:tcPr>
            <w:tcW w:w="5385" w:type="dxa"/>
            <w:gridSpan w:val="7"/>
            <w:tcBorders>
              <w:bottom w:val="single" w:sz="4" w:space="0" w:color="000000"/>
            </w:tcBorders>
            <w:shd w:val="clear" w:color="auto" w:fill="auto"/>
            <w:vAlign w:val="center"/>
          </w:tcPr>
          <w:p w14:paraId="4E430FFE" w14:textId="2B8C7E01" w:rsidR="00212B4B" w:rsidRDefault="00212B4B" w:rsidP="00212B4B">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 xml:space="preserve">¿Es </w:t>
            </w:r>
            <w:proofErr w:type="spellStart"/>
            <w:r>
              <w:rPr>
                <w:rFonts w:ascii="Tahoma" w:hAnsi="Tahoma" w:cs="Tahoma"/>
                <w:color w:val="0070C0"/>
                <w:sz w:val="16"/>
                <w:szCs w:val="16"/>
              </w:rPr>
              <w:t>correcto</w:t>
            </w:r>
            <w:proofErr w:type="spellEnd"/>
            <w:r>
              <w:rPr>
                <w:rFonts w:ascii="Tahoma" w:hAnsi="Tahoma" w:cs="Tahoma"/>
                <w:color w:val="0070C0"/>
                <w:sz w:val="16"/>
                <w:szCs w:val="16"/>
              </w:rPr>
              <w:t>?</w:t>
            </w:r>
          </w:p>
        </w:tc>
      </w:tr>
      <w:tr w:rsidR="00212B4B" w:rsidRPr="00907B70" w14:paraId="64EB63FE" w14:textId="77777777" w:rsidTr="00B079A8">
        <w:trPr>
          <w:trHeight w:val="305"/>
        </w:trPr>
        <w:tc>
          <w:tcPr>
            <w:tcW w:w="9363" w:type="dxa"/>
            <w:gridSpan w:val="10"/>
            <w:tcBorders>
              <w:bottom w:val="single" w:sz="4" w:space="0" w:color="000000"/>
            </w:tcBorders>
            <w:shd w:val="clear" w:color="auto" w:fill="D9D9D9"/>
            <w:vAlign w:val="center"/>
          </w:tcPr>
          <w:p w14:paraId="0CFD1A6C" w14:textId="77777777" w:rsidR="00212B4B" w:rsidRPr="00907B70" w:rsidRDefault="00212B4B" w:rsidP="00B079A8">
            <w:pPr>
              <w:spacing w:after="0" w:line="240" w:lineRule="auto"/>
              <w:rPr>
                <w:b/>
                <w:sz w:val="24"/>
                <w:szCs w:val="24"/>
              </w:rPr>
            </w:pPr>
            <w:r w:rsidRPr="00907B70">
              <w:rPr>
                <w:b/>
                <w:sz w:val="24"/>
                <w:szCs w:val="24"/>
              </w:rPr>
              <w:t>Retry Prompts</w:t>
            </w:r>
          </w:p>
        </w:tc>
      </w:tr>
      <w:tr w:rsidR="00212B4B" w:rsidRPr="00907B70" w14:paraId="18A05A6A" w14:textId="77777777" w:rsidTr="00B079A8">
        <w:trPr>
          <w:trHeight w:val="305"/>
        </w:trPr>
        <w:tc>
          <w:tcPr>
            <w:tcW w:w="2178" w:type="dxa"/>
            <w:tcBorders>
              <w:bottom w:val="single" w:sz="4" w:space="0" w:color="000000"/>
            </w:tcBorders>
            <w:shd w:val="clear" w:color="auto" w:fill="DAEEF3" w:themeFill="accent5" w:themeFillTint="33"/>
            <w:vAlign w:val="center"/>
          </w:tcPr>
          <w:p w14:paraId="35680168" w14:textId="77777777" w:rsidR="00212B4B" w:rsidRPr="00907B70" w:rsidRDefault="00212B4B" w:rsidP="00B079A8">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720ACF77" w14:textId="77777777" w:rsidR="00212B4B" w:rsidRPr="00907B70" w:rsidRDefault="00212B4B" w:rsidP="00B079A8">
            <w:pPr>
              <w:spacing w:after="0" w:line="240" w:lineRule="auto"/>
              <w:jc w:val="center"/>
              <w:rPr>
                <w:b/>
                <w:i/>
                <w:sz w:val="24"/>
                <w:szCs w:val="24"/>
              </w:rPr>
            </w:pPr>
            <w:r w:rsidRPr="00907B70">
              <w:rPr>
                <w:b/>
                <w:i/>
              </w:rPr>
              <w:t>Condition</w:t>
            </w:r>
          </w:p>
        </w:tc>
        <w:tc>
          <w:tcPr>
            <w:tcW w:w="3870" w:type="dxa"/>
            <w:gridSpan w:val="5"/>
            <w:tcBorders>
              <w:bottom w:val="single" w:sz="4" w:space="0" w:color="000000"/>
            </w:tcBorders>
            <w:shd w:val="clear" w:color="auto" w:fill="DAEEF3" w:themeFill="accent5" w:themeFillTint="33"/>
            <w:vAlign w:val="center"/>
          </w:tcPr>
          <w:p w14:paraId="23C5FC85" w14:textId="77777777" w:rsidR="00212B4B" w:rsidRPr="00907B70" w:rsidRDefault="00212B4B" w:rsidP="00B079A8">
            <w:pPr>
              <w:spacing w:after="0" w:line="240" w:lineRule="auto"/>
              <w:jc w:val="center"/>
              <w:rPr>
                <w:b/>
                <w:i/>
                <w:sz w:val="24"/>
                <w:szCs w:val="24"/>
              </w:rPr>
            </w:pPr>
            <w:r w:rsidRPr="00907B70">
              <w:rPr>
                <w:b/>
                <w:i/>
              </w:rPr>
              <w:t>Wording</w:t>
            </w:r>
          </w:p>
        </w:tc>
        <w:tc>
          <w:tcPr>
            <w:tcW w:w="1425" w:type="dxa"/>
            <w:tcBorders>
              <w:bottom w:val="single" w:sz="4" w:space="0" w:color="000000"/>
            </w:tcBorders>
            <w:shd w:val="clear" w:color="auto" w:fill="DAEEF3" w:themeFill="accent5" w:themeFillTint="33"/>
            <w:vAlign w:val="center"/>
          </w:tcPr>
          <w:p w14:paraId="7D75508E" w14:textId="77777777" w:rsidR="00212B4B" w:rsidRPr="00907B70" w:rsidRDefault="00212B4B" w:rsidP="00B079A8">
            <w:pPr>
              <w:spacing w:after="0" w:line="240" w:lineRule="auto"/>
              <w:jc w:val="center"/>
              <w:rPr>
                <w:b/>
                <w:i/>
              </w:rPr>
            </w:pPr>
            <w:r w:rsidRPr="00907B70">
              <w:rPr>
                <w:b/>
                <w:i/>
              </w:rPr>
              <w:t>Transition</w:t>
            </w:r>
          </w:p>
        </w:tc>
      </w:tr>
      <w:tr w:rsidR="00212B4B" w:rsidRPr="00907B70" w14:paraId="52CE677A" w14:textId="77777777" w:rsidTr="00B079A8">
        <w:trPr>
          <w:trHeight w:val="305"/>
        </w:trPr>
        <w:tc>
          <w:tcPr>
            <w:tcW w:w="2178" w:type="dxa"/>
            <w:tcBorders>
              <w:bottom w:val="single" w:sz="4" w:space="0" w:color="000000"/>
            </w:tcBorders>
            <w:shd w:val="clear" w:color="auto" w:fill="auto"/>
          </w:tcPr>
          <w:p w14:paraId="5AB94DAD" w14:textId="58D40074" w:rsidR="00212B4B" w:rsidRPr="00907B70" w:rsidRDefault="00212B4B" w:rsidP="00212B4B">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11E5D665" w14:textId="33F6A2C5" w:rsidR="00212B4B" w:rsidRPr="00907B70" w:rsidRDefault="00212B4B" w:rsidP="00212B4B">
            <w:pPr>
              <w:spacing w:after="0" w:line="240" w:lineRule="auto"/>
              <w:rPr>
                <w:sz w:val="20"/>
                <w:szCs w:val="20"/>
              </w:rPr>
            </w:pPr>
            <w:r w:rsidRPr="00907B70">
              <w:rPr>
                <w:sz w:val="20"/>
                <w:szCs w:val="20"/>
              </w:rPr>
              <w:t>No Match 1</w:t>
            </w:r>
          </w:p>
        </w:tc>
        <w:tc>
          <w:tcPr>
            <w:tcW w:w="3870" w:type="dxa"/>
            <w:gridSpan w:val="5"/>
            <w:tcBorders>
              <w:bottom w:val="single" w:sz="4" w:space="0" w:color="000000"/>
            </w:tcBorders>
            <w:shd w:val="clear" w:color="auto" w:fill="auto"/>
          </w:tcPr>
          <w:p w14:paraId="395E8D6D" w14:textId="17CF3C1B" w:rsidR="00212B4B" w:rsidRPr="00907B70" w:rsidRDefault="00212B4B" w:rsidP="00212B4B">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7B6452EE" w14:textId="63694B98" w:rsidR="00212B4B" w:rsidRPr="00907B70" w:rsidRDefault="00212B4B" w:rsidP="00212B4B">
            <w:pPr>
              <w:spacing w:after="0" w:line="240" w:lineRule="auto"/>
              <w:rPr>
                <w:sz w:val="20"/>
                <w:szCs w:val="20"/>
              </w:rPr>
            </w:pPr>
            <w:r w:rsidRPr="00907B70">
              <w:rPr>
                <w:sz w:val="20"/>
                <w:szCs w:val="20"/>
              </w:rPr>
              <w:t>--</w:t>
            </w:r>
          </w:p>
        </w:tc>
      </w:tr>
      <w:tr w:rsidR="00212B4B" w:rsidRPr="00907B70" w14:paraId="5A09A639" w14:textId="77777777" w:rsidTr="00B079A8">
        <w:trPr>
          <w:trHeight w:val="305"/>
        </w:trPr>
        <w:tc>
          <w:tcPr>
            <w:tcW w:w="2178" w:type="dxa"/>
            <w:tcBorders>
              <w:bottom w:val="single" w:sz="4" w:space="0" w:color="000000"/>
            </w:tcBorders>
            <w:shd w:val="clear" w:color="auto" w:fill="auto"/>
          </w:tcPr>
          <w:p w14:paraId="53648644" w14:textId="48BC4232" w:rsidR="00212B4B" w:rsidRPr="00907B70" w:rsidRDefault="00212B4B" w:rsidP="00212B4B">
            <w:pPr>
              <w:spacing w:after="0" w:line="240" w:lineRule="auto"/>
              <w:rPr>
                <w:sz w:val="20"/>
                <w:szCs w:val="20"/>
              </w:rPr>
            </w:pPr>
            <w:r>
              <w:rPr>
                <w:sz w:val="20"/>
                <w:szCs w:val="20"/>
              </w:rPr>
              <w:t>1610-2.wav</w:t>
            </w:r>
          </w:p>
        </w:tc>
        <w:tc>
          <w:tcPr>
            <w:tcW w:w="1890" w:type="dxa"/>
            <w:gridSpan w:val="3"/>
            <w:tcBorders>
              <w:bottom w:val="single" w:sz="4" w:space="0" w:color="000000"/>
            </w:tcBorders>
            <w:shd w:val="clear" w:color="auto" w:fill="auto"/>
          </w:tcPr>
          <w:p w14:paraId="527FBB77" w14:textId="77777777" w:rsidR="00212B4B" w:rsidRPr="00907B70" w:rsidRDefault="00212B4B" w:rsidP="00212B4B">
            <w:pPr>
              <w:spacing w:after="0" w:line="240" w:lineRule="auto"/>
              <w:rPr>
                <w:sz w:val="20"/>
                <w:szCs w:val="20"/>
              </w:rPr>
            </w:pPr>
          </w:p>
        </w:tc>
        <w:tc>
          <w:tcPr>
            <w:tcW w:w="3870" w:type="dxa"/>
            <w:gridSpan w:val="5"/>
            <w:tcBorders>
              <w:bottom w:val="single" w:sz="4" w:space="0" w:color="000000"/>
            </w:tcBorders>
            <w:shd w:val="clear" w:color="auto" w:fill="auto"/>
          </w:tcPr>
          <w:p w14:paraId="09479921" w14:textId="68C97721" w:rsidR="00212B4B" w:rsidRPr="00F03FB4" w:rsidRDefault="00212B4B" w:rsidP="00212B4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Esta información, ¿es correcta?  Simplemente diga ‘sí’ o 'no'.</w:t>
            </w:r>
          </w:p>
        </w:tc>
        <w:tc>
          <w:tcPr>
            <w:tcW w:w="1425" w:type="dxa"/>
            <w:tcBorders>
              <w:bottom w:val="single" w:sz="4" w:space="0" w:color="000000"/>
            </w:tcBorders>
            <w:shd w:val="clear" w:color="auto" w:fill="auto"/>
          </w:tcPr>
          <w:p w14:paraId="1ACA32C0" w14:textId="3FAC45F8" w:rsidR="00212B4B" w:rsidRPr="00907B70" w:rsidRDefault="00212B4B" w:rsidP="00212B4B">
            <w:pPr>
              <w:spacing w:after="0" w:line="240" w:lineRule="auto"/>
              <w:rPr>
                <w:sz w:val="20"/>
                <w:szCs w:val="20"/>
              </w:rPr>
            </w:pPr>
            <w:proofErr w:type="spellStart"/>
            <w:r>
              <w:rPr>
                <w:sz w:val="20"/>
                <w:szCs w:val="20"/>
              </w:rPr>
              <w:t>Rerecognition</w:t>
            </w:r>
            <w:proofErr w:type="spellEnd"/>
          </w:p>
        </w:tc>
      </w:tr>
      <w:tr w:rsidR="00212B4B" w:rsidRPr="00907B70" w14:paraId="478D1DF5" w14:textId="77777777" w:rsidTr="00B079A8">
        <w:trPr>
          <w:trHeight w:val="305"/>
        </w:trPr>
        <w:tc>
          <w:tcPr>
            <w:tcW w:w="2178" w:type="dxa"/>
            <w:tcBorders>
              <w:bottom w:val="single" w:sz="4" w:space="0" w:color="000000"/>
            </w:tcBorders>
            <w:shd w:val="clear" w:color="auto" w:fill="auto"/>
          </w:tcPr>
          <w:p w14:paraId="3F3AB492" w14:textId="3193C9EC" w:rsidR="00212B4B" w:rsidRPr="00907B70" w:rsidRDefault="00212B4B" w:rsidP="00212B4B">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4A2E130A" w14:textId="234744B0" w:rsidR="00212B4B" w:rsidRPr="00907B70" w:rsidRDefault="00212B4B" w:rsidP="00212B4B">
            <w:pPr>
              <w:spacing w:after="0" w:line="240" w:lineRule="auto"/>
              <w:rPr>
                <w:sz w:val="20"/>
                <w:szCs w:val="20"/>
              </w:rPr>
            </w:pPr>
            <w:r w:rsidRPr="00907B70">
              <w:rPr>
                <w:sz w:val="20"/>
                <w:szCs w:val="20"/>
              </w:rPr>
              <w:t>No Match 2</w:t>
            </w:r>
          </w:p>
        </w:tc>
        <w:tc>
          <w:tcPr>
            <w:tcW w:w="3870" w:type="dxa"/>
            <w:gridSpan w:val="5"/>
            <w:tcBorders>
              <w:bottom w:val="single" w:sz="4" w:space="0" w:color="000000"/>
            </w:tcBorders>
            <w:shd w:val="clear" w:color="auto" w:fill="auto"/>
          </w:tcPr>
          <w:p w14:paraId="649D43D7" w14:textId="0022E0F8" w:rsidR="00212B4B" w:rsidRPr="00907B70" w:rsidRDefault="00212B4B" w:rsidP="00212B4B">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00408DD0" w14:textId="77777777" w:rsidR="00212B4B" w:rsidRPr="00907B70" w:rsidRDefault="00212B4B" w:rsidP="00212B4B">
            <w:pPr>
              <w:spacing w:after="0" w:line="240" w:lineRule="auto"/>
              <w:rPr>
                <w:sz w:val="20"/>
                <w:szCs w:val="20"/>
              </w:rPr>
            </w:pPr>
          </w:p>
        </w:tc>
      </w:tr>
      <w:tr w:rsidR="00212B4B" w:rsidRPr="00907B70" w14:paraId="6A395ACD" w14:textId="77777777" w:rsidTr="00B079A8">
        <w:trPr>
          <w:trHeight w:val="305"/>
        </w:trPr>
        <w:tc>
          <w:tcPr>
            <w:tcW w:w="2178" w:type="dxa"/>
            <w:tcBorders>
              <w:bottom w:val="single" w:sz="4" w:space="0" w:color="000000"/>
            </w:tcBorders>
            <w:shd w:val="clear" w:color="auto" w:fill="auto"/>
          </w:tcPr>
          <w:p w14:paraId="0BC31F18" w14:textId="4ED2F42A" w:rsidR="00212B4B" w:rsidRPr="00907B70" w:rsidRDefault="00212B4B" w:rsidP="00212B4B">
            <w:pPr>
              <w:spacing w:after="0" w:line="240" w:lineRule="auto"/>
              <w:rPr>
                <w:sz w:val="20"/>
                <w:szCs w:val="20"/>
              </w:rPr>
            </w:pPr>
            <w:r>
              <w:rPr>
                <w:sz w:val="20"/>
                <w:szCs w:val="20"/>
              </w:rPr>
              <w:t>1610-3.wav</w:t>
            </w:r>
          </w:p>
        </w:tc>
        <w:tc>
          <w:tcPr>
            <w:tcW w:w="1890" w:type="dxa"/>
            <w:gridSpan w:val="3"/>
            <w:tcBorders>
              <w:bottom w:val="single" w:sz="4" w:space="0" w:color="000000"/>
            </w:tcBorders>
            <w:shd w:val="clear" w:color="auto" w:fill="auto"/>
          </w:tcPr>
          <w:p w14:paraId="578C8A79" w14:textId="77777777" w:rsidR="00212B4B" w:rsidRPr="00907B70" w:rsidRDefault="00212B4B" w:rsidP="00212B4B">
            <w:pPr>
              <w:spacing w:after="0" w:line="240" w:lineRule="auto"/>
              <w:rPr>
                <w:sz w:val="20"/>
                <w:szCs w:val="20"/>
              </w:rPr>
            </w:pPr>
          </w:p>
        </w:tc>
        <w:tc>
          <w:tcPr>
            <w:tcW w:w="3870" w:type="dxa"/>
            <w:gridSpan w:val="5"/>
            <w:tcBorders>
              <w:bottom w:val="single" w:sz="4" w:space="0" w:color="000000"/>
            </w:tcBorders>
            <w:shd w:val="clear" w:color="auto" w:fill="auto"/>
          </w:tcPr>
          <w:p w14:paraId="684487F6" w14:textId="77777777" w:rsidR="00212B4B" w:rsidRPr="00F03FB4" w:rsidRDefault="00212B4B" w:rsidP="00212B4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confirmar este pago diga ‘sí’ o marque 1.</w:t>
            </w:r>
          </w:p>
          <w:p w14:paraId="45A92AFC" w14:textId="400DCC16" w:rsidR="00212B4B" w:rsidRPr="00F03FB4" w:rsidRDefault="00212B4B" w:rsidP="00212B4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 lo contrario diga 'no' o marque 2</w:t>
            </w:r>
          </w:p>
        </w:tc>
        <w:tc>
          <w:tcPr>
            <w:tcW w:w="1425" w:type="dxa"/>
            <w:tcBorders>
              <w:bottom w:val="single" w:sz="4" w:space="0" w:color="000000"/>
            </w:tcBorders>
            <w:shd w:val="clear" w:color="auto" w:fill="auto"/>
          </w:tcPr>
          <w:p w14:paraId="05E2D606" w14:textId="52D360FA" w:rsidR="00212B4B" w:rsidRPr="00907B70" w:rsidRDefault="00212B4B" w:rsidP="00212B4B">
            <w:pPr>
              <w:spacing w:after="0" w:line="240" w:lineRule="auto"/>
              <w:rPr>
                <w:sz w:val="20"/>
                <w:szCs w:val="20"/>
              </w:rPr>
            </w:pPr>
            <w:proofErr w:type="spellStart"/>
            <w:r>
              <w:rPr>
                <w:sz w:val="20"/>
                <w:szCs w:val="20"/>
              </w:rPr>
              <w:t>Rerecognition</w:t>
            </w:r>
            <w:proofErr w:type="spellEnd"/>
          </w:p>
        </w:tc>
      </w:tr>
      <w:tr w:rsidR="00212B4B" w:rsidRPr="00907B70" w14:paraId="6DC8759B" w14:textId="77777777" w:rsidTr="00B079A8">
        <w:trPr>
          <w:trHeight w:val="305"/>
        </w:trPr>
        <w:tc>
          <w:tcPr>
            <w:tcW w:w="2178" w:type="dxa"/>
            <w:tcBorders>
              <w:bottom w:val="single" w:sz="4" w:space="0" w:color="000000"/>
            </w:tcBorders>
            <w:shd w:val="clear" w:color="auto" w:fill="auto"/>
          </w:tcPr>
          <w:p w14:paraId="355D5446" w14:textId="77777777" w:rsidR="00212B4B" w:rsidRPr="00907B70" w:rsidRDefault="00212B4B" w:rsidP="00212B4B">
            <w:pPr>
              <w:spacing w:after="0" w:line="240" w:lineRule="auto"/>
              <w:rPr>
                <w:sz w:val="20"/>
                <w:szCs w:val="20"/>
              </w:rPr>
            </w:pPr>
          </w:p>
        </w:tc>
        <w:tc>
          <w:tcPr>
            <w:tcW w:w="1890" w:type="dxa"/>
            <w:gridSpan w:val="3"/>
            <w:tcBorders>
              <w:bottom w:val="single" w:sz="4" w:space="0" w:color="000000"/>
            </w:tcBorders>
            <w:shd w:val="clear" w:color="auto" w:fill="auto"/>
          </w:tcPr>
          <w:p w14:paraId="5876C730" w14:textId="77777777" w:rsidR="00212B4B" w:rsidRPr="00907B70" w:rsidRDefault="00212B4B" w:rsidP="00212B4B">
            <w:pPr>
              <w:spacing w:after="0" w:line="240" w:lineRule="auto"/>
              <w:rPr>
                <w:sz w:val="20"/>
                <w:szCs w:val="20"/>
              </w:rPr>
            </w:pPr>
            <w:r>
              <w:rPr>
                <w:sz w:val="20"/>
                <w:szCs w:val="20"/>
              </w:rPr>
              <w:t>No Match 3</w:t>
            </w:r>
          </w:p>
        </w:tc>
        <w:tc>
          <w:tcPr>
            <w:tcW w:w="3870" w:type="dxa"/>
            <w:gridSpan w:val="5"/>
            <w:tcBorders>
              <w:bottom w:val="single" w:sz="4" w:space="0" w:color="000000"/>
            </w:tcBorders>
            <w:shd w:val="clear" w:color="auto" w:fill="auto"/>
          </w:tcPr>
          <w:p w14:paraId="5FC45A65" w14:textId="77777777" w:rsidR="00212B4B" w:rsidRPr="00907B70" w:rsidRDefault="00212B4B" w:rsidP="00212B4B">
            <w:pPr>
              <w:spacing w:after="0" w:line="240" w:lineRule="auto"/>
              <w:rPr>
                <w:rFonts w:ascii="Tahoma" w:hAnsi="Tahoma" w:cs="Tahoma"/>
                <w:color w:val="0070C0"/>
                <w:sz w:val="16"/>
                <w:szCs w:val="16"/>
              </w:rPr>
            </w:pPr>
          </w:p>
        </w:tc>
        <w:tc>
          <w:tcPr>
            <w:tcW w:w="1425" w:type="dxa"/>
            <w:tcBorders>
              <w:bottom w:val="single" w:sz="4" w:space="0" w:color="000000"/>
            </w:tcBorders>
            <w:shd w:val="clear" w:color="auto" w:fill="auto"/>
          </w:tcPr>
          <w:p w14:paraId="0ACCCC5B" w14:textId="3724661B" w:rsidR="00212B4B" w:rsidRPr="00907B70" w:rsidRDefault="00212B4B" w:rsidP="00212B4B">
            <w:pPr>
              <w:spacing w:after="0" w:line="240" w:lineRule="auto"/>
              <w:rPr>
                <w:sz w:val="20"/>
                <w:szCs w:val="20"/>
              </w:rPr>
            </w:pPr>
            <w:r>
              <w:rPr>
                <w:sz w:val="20"/>
                <w:szCs w:val="20"/>
              </w:rPr>
              <w:t>XFER1</w:t>
            </w:r>
          </w:p>
        </w:tc>
      </w:tr>
      <w:tr w:rsidR="00212B4B" w:rsidRPr="00907B70" w14:paraId="71D5A147" w14:textId="77777777" w:rsidTr="00B079A8">
        <w:trPr>
          <w:trHeight w:val="305"/>
        </w:trPr>
        <w:tc>
          <w:tcPr>
            <w:tcW w:w="2178" w:type="dxa"/>
            <w:tcBorders>
              <w:bottom w:val="single" w:sz="4" w:space="0" w:color="000000"/>
            </w:tcBorders>
            <w:shd w:val="clear" w:color="auto" w:fill="auto"/>
          </w:tcPr>
          <w:p w14:paraId="3E549E24" w14:textId="0C8E5D8A" w:rsidR="00212B4B" w:rsidRPr="00907B70" w:rsidRDefault="00212B4B" w:rsidP="00212B4B">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4F439508" w14:textId="424029AF" w:rsidR="00212B4B" w:rsidRPr="00907B70" w:rsidRDefault="00212B4B" w:rsidP="00212B4B">
            <w:pPr>
              <w:spacing w:after="0" w:line="240" w:lineRule="auto"/>
              <w:rPr>
                <w:sz w:val="20"/>
                <w:szCs w:val="20"/>
              </w:rPr>
            </w:pPr>
            <w:r w:rsidRPr="00907B70">
              <w:rPr>
                <w:sz w:val="20"/>
                <w:szCs w:val="20"/>
              </w:rPr>
              <w:t>No Input 1</w:t>
            </w:r>
          </w:p>
        </w:tc>
        <w:tc>
          <w:tcPr>
            <w:tcW w:w="3870" w:type="dxa"/>
            <w:gridSpan w:val="5"/>
            <w:tcBorders>
              <w:bottom w:val="single" w:sz="4" w:space="0" w:color="000000"/>
            </w:tcBorders>
            <w:shd w:val="clear" w:color="auto" w:fill="auto"/>
          </w:tcPr>
          <w:p w14:paraId="6EB93875" w14:textId="328BED66" w:rsidR="00212B4B" w:rsidRPr="00907B70" w:rsidRDefault="00212B4B" w:rsidP="00212B4B">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52B7D790" w14:textId="77777777" w:rsidR="00212B4B" w:rsidRPr="00907B70" w:rsidRDefault="00212B4B" w:rsidP="00212B4B">
            <w:pPr>
              <w:spacing w:after="0" w:line="240" w:lineRule="auto"/>
              <w:rPr>
                <w:sz w:val="20"/>
                <w:szCs w:val="20"/>
              </w:rPr>
            </w:pPr>
          </w:p>
        </w:tc>
      </w:tr>
      <w:tr w:rsidR="00212B4B" w:rsidRPr="00907B70" w14:paraId="40E6B9FC" w14:textId="77777777" w:rsidTr="00B079A8">
        <w:trPr>
          <w:trHeight w:val="305"/>
        </w:trPr>
        <w:tc>
          <w:tcPr>
            <w:tcW w:w="2178" w:type="dxa"/>
            <w:tcBorders>
              <w:bottom w:val="single" w:sz="4" w:space="0" w:color="000000"/>
            </w:tcBorders>
            <w:shd w:val="clear" w:color="auto" w:fill="auto"/>
          </w:tcPr>
          <w:p w14:paraId="2B990533" w14:textId="4B13F34D" w:rsidR="00212B4B" w:rsidRPr="00907B70" w:rsidRDefault="00212B4B" w:rsidP="00212B4B">
            <w:pPr>
              <w:spacing w:after="0" w:line="240" w:lineRule="auto"/>
              <w:rPr>
                <w:sz w:val="20"/>
                <w:szCs w:val="20"/>
              </w:rPr>
            </w:pPr>
            <w:r>
              <w:rPr>
                <w:sz w:val="20"/>
                <w:szCs w:val="20"/>
              </w:rPr>
              <w:t>1610-2.wav</w:t>
            </w:r>
          </w:p>
        </w:tc>
        <w:tc>
          <w:tcPr>
            <w:tcW w:w="1890" w:type="dxa"/>
            <w:gridSpan w:val="3"/>
            <w:tcBorders>
              <w:bottom w:val="single" w:sz="4" w:space="0" w:color="000000"/>
            </w:tcBorders>
            <w:shd w:val="clear" w:color="auto" w:fill="auto"/>
          </w:tcPr>
          <w:p w14:paraId="2869384A" w14:textId="77777777" w:rsidR="00212B4B" w:rsidRPr="00907B70" w:rsidRDefault="00212B4B" w:rsidP="00212B4B">
            <w:pPr>
              <w:spacing w:after="0" w:line="240" w:lineRule="auto"/>
              <w:rPr>
                <w:sz w:val="20"/>
                <w:szCs w:val="20"/>
              </w:rPr>
            </w:pPr>
          </w:p>
        </w:tc>
        <w:tc>
          <w:tcPr>
            <w:tcW w:w="3870" w:type="dxa"/>
            <w:gridSpan w:val="5"/>
            <w:tcBorders>
              <w:bottom w:val="single" w:sz="4" w:space="0" w:color="000000"/>
            </w:tcBorders>
            <w:shd w:val="clear" w:color="auto" w:fill="auto"/>
          </w:tcPr>
          <w:p w14:paraId="67A142A7" w14:textId="5769A20B" w:rsidR="00212B4B" w:rsidRPr="00F03FB4" w:rsidRDefault="00212B4B" w:rsidP="00212B4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Esta información, ¿es correcta?  Simplemente diga ‘sí’ o 'no'.</w:t>
            </w:r>
          </w:p>
        </w:tc>
        <w:tc>
          <w:tcPr>
            <w:tcW w:w="1425" w:type="dxa"/>
            <w:tcBorders>
              <w:bottom w:val="single" w:sz="4" w:space="0" w:color="000000"/>
            </w:tcBorders>
            <w:shd w:val="clear" w:color="auto" w:fill="auto"/>
          </w:tcPr>
          <w:p w14:paraId="3086DD5B" w14:textId="0A7A6E5E" w:rsidR="00212B4B" w:rsidRPr="00907B70" w:rsidRDefault="00212B4B" w:rsidP="00212B4B">
            <w:pPr>
              <w:spacing w:after="0" w:line="240" w:lineRule="auto"/>
              <w:rPr>
                <w:sz w:val="20"/>
                <w:szCs w:val="20"/>
              </w:rPr>
            </w:pPr>
            <w:proofErr w:type="spellStart"/>
            <w:r>
              <w:rPr>
                <w:sz w:val="20"/>
                <w:szCs w:val="20"/>
              </w:rPr>
              <w:t>Rerecognition</w:t>
            </w:r>
            <w:proofErr w:type="spellEnd"/>
          </w:p>
        </w:tc>
      </w:tr>
      <w:tr w:rsidR="00212B4B" w:rsidRPr="00907B70" w14:paraId="39B35898" w14:textId="77777777" w:rsidTr="00B079A8">
        <w:trPr>
          <w:trHeight w:val="305"/>
        </w:trPr>
        <w:tc>
          <w:tcPr>
            <w:tcW w:w="2178" w:type="dxa"/>
            <w:tcBorders>
              <w:bottom w:val="single" w:sz="4" w:space="0" w:color="000000"/>
            </w:tcBorders>
            <w:shd w:val="clear" w:color="auto" w:fill="auto"/>
          </w:tcPr>
          <w:p w14:paraId="6E79CEC9" w14:textId="7AC7B378" w:rsidR="00212B4B" w:rsidRPr="00907B70" w:rsidRDefault="00212B4B" w:rsidP="00212B4B">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51FEF7D8" w14:textId="6F6DB734" w:rsidR="00212B4B" w:rsidRPr="00907B70" w:rsidRDefault="00212B4B" w:rsidP="00212B4B">
            <w:pPr>
              <w:spacing w:after="0" w:line="240" w:lineRule="auto"/>
              <w:rPr>
                <w:sz w:val="20"/>
                <w:szCs w:val="20"/>
              </w:rPr>
            </w:pPr>
            <w:r w:rsidRPr="00907B70">
              <w:rPr>
                <w:sz w:val="20"/>
                <w:szCs w:val="20"/>
              </w:rPr>
              <w:t>No Input 2</w:t>
            </w:r>
          </w:p>
        </w:tc>
        <w:tc>
          <w:tcPr>
            <w:tcW w:w="3870" w:type="dxa"/>
            <w:gridSpan w:val="5"/>
            <w:tcBorders>
              <w:bottom w:val="single" w:sz="4" w:space="0" w:color="000000"/>
            </w:tcBorders>
            <w:shd w:val="clear" w:color="auto" w:fill="auto"/>
          </w:tcPr>
          <w:p w14:paraId="3D76F901" w14:textId="5F1A2858" w:rsidR="00212B4B" w:rsidRPr="00907B70" w:rsidRDefault="00212B4B" w:rsidP="00212B4B">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183B658C" w14:textId="77777777" w:rsidR="00212B4B" w:rsidRPr="00907B70" w:rsidRDefault="00212B4B" w:rsidP="00212B4B">
            <w:pPr>
              <w:spacing w:after="0" w:line="240" w:lineRule="auto"/>
              <w:rPr>
                <w:sz w:val="20"/>
                <w:szCs w:val="20"/>
              </w:rPr>
            </w:pPr>
          </w:p>
        </w:tc>
      </w:tr>
      <w:tr w:rsidR="00212B4B" w:rsidRPr="00907B70" w14:paraId="30EEDA0B" w14:textId="77777777" w:rsidTr="00B079A8">
        <w:trPr>
          <w:trHeight w:val="305"/>
        </w:trPr>
        <w:tc>
          <w:tcPr>
            <w:tcW w:w="2178" w:type="dxa"/>
            <w:tcBorders>
              <w:bottom w:val="single" w:sz="4" w:space="0" w:color="000000"/>
            </w:tcBorders>
            <w:shd w:val="clear" w:color="auto" w:fill="auto"/>
          </w:tcPr>
          <w:p w14:paraId="305A838E" w14:textId="35DAE6FE" w:rsidR="00212B4B" w:rsidRPr="00907B70" w:rsidRDefault="00212B4B" w:rsidP="00212B4B">
            <w:pPr>
              <w:spacing w:after="0" w:line="240" w:lineRule="auto"/>
              <w:rPr>
                <w:sz w:val="20"/>
                <w:szCs w:val="20"/>
              </w:rPr>
            </w:pPr>
            <w:r>
              <w:rPr>
                <w:sz w:val="20"/>
                <w:szCs w:val="20"/>
              </w:rPr>
              <w:t>1610-3.wav</w:t>
            </w:r>
          </w:p>
        </w:tc>
        <w:tc>
          <w:tcPr>
            <w:tcW w:w="1890" w:type="dxa"/>
            <w:gridSpan w:val="3"/>
            <w:tcBorders>
              <w:bottom w:val="single" w:sz="4" w:space="0" w:color="000000"/>
            </w:tcBorders>
            <w:shd w:val="clear" w:color="auto" w:fill="auto"/>
          </w:tcPr>
          <w:p w14:paraId="1B75AB3D" w14:textId="77777777" w:rsidR="00212B4B" w:rsidRPr="00907B70" w:rsidRDefault="00212B4B" w:rsidP="00212B4B">
            <w:pPr>
              <w:spacing w:after="0" w:line="240" w:lineRule="auto"/>
              <w:rPr>
                <w:sz w:val="20"/>
                <w:szCs w:val="20"/>
              </w:rPr>
            </w:pPr>
          </w:p>
        </w:tc>
        <w:tc>
          <w:tcPr>
            <w:tcW w:w="3870" w:type="dxa"/>
            <w:gridSpan w:val="5"/>
            <w:tcBorders>
              <w:bottom w:val="single" w:sz="4" w:space="0" w:color="000000"/>
            </w:tcBorders>
            <w:shd w:val="clear" w:color="auto" w:fill="auto"/>
          </w:tcPr>
          <w:p w14:paraId="29DC6875" w14:textId="77777777" w:rsidR="00212B4B" w:rsidRPr="00F03FB4" w:rsidRDefault="00212B4B" w:rsidP="00212B4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confirmar este pago diga ‘sí’ o marque 1.</w:t>
            </w:r>
          </w:p>
          <w:p w14:paraId="0C371609" w14:textId="07A008B4" w:rsidR="00212B4B" w:rsidRPr="00F03FB4" w:rsidRDefault="00212B4B" w:rsidP="00212B4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 lo contrario diga 'no' o marque 2</w:t>
            </w:r>
          </w:p>
        </w:tc>
        <w:tc>
          <w:tcPr>
            <w:tcW w:w="1425" w:type="dxa"/>
            <w:tcBorders>
              <w:bottom w:val="single" w:sz="4" w:space="0" w:color="000000"/>
            </w:tcBorders>
            <w:shd w:val="clear" w:color="auto" w:fill="auto"/>
          </w:tcPr>
          <w:p w14:paraId="385506B3" w14:textId="217A9DB6" w:rsidR="00212B4B" w:rsidRPr="00907B70" w:rsidRDefault="00212B4B" w:rsidP="00212B4B">
            <w:pPr>
              <w:spacing w:after="0" w:line="240" w:lineRule="auto"/>
              <w:rPr>
                <w:sz w:val="20"/>
                <w:szCs w:val="20"/>
              </w:rPr>
            </w:pPr>
            <w:proofErr w:type="spellStart"/>
            <w:r>
              <w:rPr>
                <w:sz w:val="20"/>
                <w:szCs w:val="20"/>
              </w:rPr>
              <w:t>Rerecognition</w:t>
            </w:r>
            <w:proofErr w:type="spellEnd"/>
          </w:p>
        </w:tc>
      </w:tr>
      <w:tr w:rsidR="00212B4B" w:rsidRPr="00907B70" w14:paraId="17B99C6E" w14:textId="77777777" w:rsidTr="00B079A8">
        <w:trPr>
          <w:trHeight w:val="305"/>
        </w:trPr>
        <w:tc>
          <w:tcPr>
            <w:tcW w:w="2178" w:type="dxa"/>
            <w:tcBorders>
              <w:bottom w:val="single" w:sz="4" w:space="0" w:color="000000"/>
            </w:tcBorders>
            <w:shd w:val="clear" w:color="auto" w:fill="auto"/>
          </w:tcPr>
          <w:p w14:paraId="562FA9BE" w14:textId="77777777" w:rsidR="00212B4B" w:rsidRPr="00907B70" w:rsidRDefault="00212B4B" w:rsidP="00212B4B">
            <w:pPr>
              <w:spacing w:after="0" w:line="240" w:lineRule="auto"/>
              <w:rPr>
                <w:sz w:val="20"/>
                <w:szCs w:val="20"/>
              </w:rPr>
            </w:pPr>
          </w:p>
        </w:tc>
        <w:tc>
          <w:tcPr>
            <w:tcW w:w="1890" w:type="dxa"/>
            <w:gridSpan w:val="3"/>
            <w:tcBorders>
              <w:bottom w:val="single" w:sz="4" w:space="0" w:color="000000"/>
            </w:tcBorders>
            <w:shd w:val="clear" w:color="auto" w:fill="auto"/>
          </w:tcPr>
          <w:p w14:paraId="7D8FBE61" w14:textId="77777777" w:rsidR="00212B4B" w:rsidRPr="00907B70" w:rsidRDefault="00212B4B" w:rsidP="00212B4B">
            <w:pPr>
              <w:spacing w:after="0" w:line="240" w:lineRule="auto"/>
              <w:rPr>
                <w:sz w:val="20"/>
                <w:szCs w:val="20"/>
              </w:rPr>
            </w:pPr>
            <w:r>
              <w:rPr>
                <w:sz w:val="20"/>
                <w:szCs w:val="20"/>
              </w:rPr>
              <w:t>No Input 3</w:t>
            </w:r>
          </w:p>
        </w:tc>
        <w:tc>
          <w:tcPr>
            <w:tcW w:w="3870" w:type="dxa"/>
            <w:gridSpan w:val="5"/>
            <w:tcBorders>
              <w:bottom w:val="single" w:sz="4" w:space="0" w:color="000000"/>
            </w:tcBorders>
            <w:shd w:val="clear" w:color="auto" w:fill="auto"/>
          </w:tcPr>
          <w:p w14:paraId="0E877FB6" w14:textId="77777777" w:rsidR="00212B4B" w:rsidRPr="00907B70" w:rsidRDefault="00212B4B" w:rsidP="00212B4B">
            <w:pPr>
              <w:spacing w:after="0" w:line="240" w:lineRule="auto"/>
              <w:rPr>
                <w:rFonts w:ascii="Tahoma" w:hAnsi="Tahoma" w:cs="Tahoma"/>
                <w:color w:val="0070C0"/>
                <w:sz w:val="16"/>
                <w:szCs w:val="16"/>
              </w:rPr>
            </w:pPr>
          </w:p>
        </w:tc>
        <w:tc>
          <w:tcPr>
            <w:tcW w:w="1425" w:type="dxa"/>
            <w:tcBorders>
              <w:bottom w:val="single" w:sz="4" w:space="0" w:color="000000"/>
            </w:tcBorders>
            <w:shd w:val="clear" w:color="auto" w:fill="auto"/>
          </w:tcPr>
          <w:p w14:paraId="7F3B0EF4" w14:textId="3593AB36" w:rsidR="00212B4B" w:rsidRPr="00907B70" w:rsidRDefault="00212B4B" w:rsidP="00212B4B">
            <w:pPr>
              <w:spacing w:after="0" w:line="240" w:lineRule="auto"/>
              <w:rPr>
                <w:sz w:val="20"/>
                <w:szCs w:val="20"/>
              </w:rPr>
            </w:pPr>
            <w:r>
              <w:rPr>
                <w:sz w:val="20"/>
                <w:szCs w:val="20"/>
              </w:rPr>
              <w:t>XFER1</w:t>
            </w:r>
          </w:p>
        </w:tc>
      </w:tr>
      <w:tr w:rsidR="00212B4B" w:rsidRPr="00907B70" w14:paraId="59B285AA" w14:textId="77777777" w:rsidTr="00B079A8">
        <w:trPr>
          <w:trHeight w:val="305"/>
        </w:trPr>
        <w:tc>
          <w:tcPr>
            <w:tcW w:w="9363" w:type="dxa"/>
            <w:gridSpan w:val="10"/>
            <w:tcBorders>
              <w:bottom w:val="single" w:sz="4" w:space="0" w:color="000000"/>
            </w:tcBorders>
            <w:shd w:val="clear" w:color="auto" w:fill="D9D9D9"/>
            <w:vAlign w:val="center"/>
          </w:tcPr>
          <w:p w14:paraId="46B2F01E" w14:textId="77777777" w:rsidR="00212B4B" w:rsidRPr="00907B70" w:rsidRDefault="00212B4B" w:rsidP="00212B4B">
            <w:pPr>
              <w:spacing w:after="0" w:line="240" w:lineRule="auto"/>
              <w:rPr>
                <w:b/>
                <w:sz w:val="24"/>
                <w:szCs w:val="24"/>
              </w:rPr>
            </w:pPr>
            <w:r w:rsidRPr="00907B70">
              <w:rPr>
                <w:b/>
                <w:sz w:val="24"/>
                <w:szCs w:val="24"/>
              </w:rPr>
              <w:t>Grammar</w:t>
            </w:r>
          </w:p>
        </w:tc>
      </w:tr>
      <w:tr w:rsidR="00212B4B" w:rsidRPr="00907B70" w14:paraId="5924A0D0" w14:textId="77777777" w:rsidTr="00B079A8">
        <w:tc>
          <w:tcPr>
            <w:tcW w:w="3258" w:type="dxa"/>
            <w:gridSpan w:val="2"/>
            <w:tcBorders>
              <w:bottom w:val="single" w:sz="4" w:space="0" w:color="000000"/>
            </w:tcBorders>
            <w:shd w:val="solid" w:color="DAEEF3" w:themeColor="accent5" w:themeTint="33" w:fill="CCFFFF"/>
          </w:tcPr>
          <w:p w14:paraId="30BEB1A3" w14:textId="77777777" w:rsidR="00212B4B" w:rsidRPr="00907B70" w:rsidRDefault="00212B4B" w:rsidP="00212B4B">
            <w:pPr>
              <w:spacing w:after="0" w:line="240" w:lineRule="auto"/>
              <w:jc w:val="center"/>
              <w:rPr>
                <w:b/>
                <w:i/>
              </w:rPr>
            </w:pPr>
            <w:r w:rsidRPr="00907B70">
              <w:rPr>
                <w:b/>
                <w:i/>
              </w:rPr>
              <w:t>Sample Valid Utterances</w:t>
            </w:r>
          </w:p>
        </w:tc>
        <w:tc>
          <w:tcPr>
            <w:tcW w:w="1036" w:type="dxa"/>
            <w:gridSpan w:val="3"/>
            <w:tcBorders>
              <w:bottom w:val="single" w:sz="4" w:space="0" w:color="000000"/>
            </w:tcBorders>
            <w:shd w:val="solid" w:color="DAEEF3" w:themeColor="accent5" w:themeTint="33" w:fill="CCFFFF"/>
          </w:tcPr>
          <w:p w14:paraId="1EB17CC1" w14:textId="77777777" w:rsidR="00212B4B" w:rsidRPr="00907B70" w:rsidRDefault="00212B4B" w:rsidP="00212B4B">
            <w:pPr>
              <w:spacing w:after="0" w:line="240" w:lineRule="auto"/>
              <w:jc w:val="center"/>
              <w:rPr>
                <w:b/>
                <w:i/>
              </w:rPr>
            </w:pPr>
            <w:r w:rsidRPr="00907B70">
              <w:rPr>
                <w:b/>
                <w:i/>
              </w:rPr>
              <w:t>DTMF</w:t>
            </w:r>
          </w:p>
        </w:tc>
        <w:tc>
          <w:tcPr>
            <w:tcW w:w="3644" w:type="dxa"/>
            <w:gridSpan w:val="4"/>
            <w:tcBorders>
              <w:bottom w:val="single" w:sz="4" w:space="0" w:color="000000"/>
            </w:tcBorders>
            <w:shd w:val="solid" w:color="DAEEF3" w:themeColor="accent5" w:themeTint="33" w:fill="CCFFFF"/>
          </w:tcPr>
          <w:p w14:paraId="1A0BB6FB" w14:textId="77777777" w:rsidR="00212B4B" w:rsidRPr="00907B70" w:rsidRDefault="00212B4B" w:rsidP="00212B4B">
            <w:pPr>
              <w:spacing w:after="0" w:line="240" w:lineRule="auto"/>
              <w:jc w:val="center"/>
              <w:rPr>
                <w:b/>
                <w:i/>
              </w:rPr>
            </w:pPr>
            <w:r w:rsidRPr="00907B70">
              <w:rPr>
                <w:b/>
                <w:i/>
              </w:rPr>
              <w:t xml:space="preserve"> Response</w:t>
            </w:r>
          </w:p>
        </w:tc>
        <w:tc>
          <w:tcPr>
            <w:tcW w:w="1425" w:type="dxa"/>
            <w:tcBorders>
              <w:bottom w:val="single" w:sz="4" w:space="0" w:color="000000"/>
            </w:tcBorders>
            <w:shd w:val="solid" w:color="DAEEF3" w:themeColor="accent5" w:themeTint="33" w:fill="CCFFFF"/>
          </w:tcPr>
          <w:p w14:paraId="4E777DDF" w14:textId="77777777" w:rsidR="00212B4B" w:rsidRPr="00907B70" w:rsidRDefault="00212B4B" w:rsidP="00212B4B">
            <w:pPr>
              <w:spacing w:after="0" w:line="240" w:lineRule="auto"/>
              <w:jc w:val="center"/>
              <w:rPr>
                <w:b/>
                <w:i/>
              </w:rPr>
            </w:pPr>
            <w:r w:rsidRPr="00907B70">
              <w:rPr>
                <w:b/>
                <w:i/>
              </w:rPr>
              <w:t>Confirm</w:t>
            </w:r>
          </w:p>
        </w:tc>
      </w:tr>
      <w:tr w:rsidR="00E50601" w:rsidRPr="00907B70" w14:paraId="59962174" w14:textId="77777777" w:rsidTr="00B079A8">
        <w:tc>
          <w:tcPr>
            <w:tcW w:w="3258" w:type="dxa"/>
            <w:gridSpan w:val="2"/>
          </w:tcPr>
          <w:p w14:paraId="6BC5060F" w14:textId="2D2A2D23" w:rsidR="00E50601" w:rsidRPr="00850FE7" w:rsidRDefault="00E50601" w:rsidP="00E50601">
            <w:pPr>
              <w:spacing w:after="0"/>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00866DA8" w14:textId="04248698" w:rsidR="00E50601" w:rsidRPr="00850FE7" w:rsidRDefault="00E50601" w:rsidP="00E50601">
            <w:pPr>
              <w:spacing w:after="0"/>
              <w:rPr>
                <w:rFonts w:asciiTheme="majorHAnsi" w:hAnsiTheme="majorHAnsi"/>
                <w:sz w:val="20"/>
                <w:szCs w:val="20"/>
              </w:rPr>
            </w:pPr>
            <w:r>
              <w:rPr>
                <w:rFonts w:asciiTheme="majorHAnsi" w:hAnsiTheme="majorHAnsi"/>
                <w:sz w:val="20"/>
                <w:szCs w:val="20"/>
              </w:rPr>
              <w:t>1</w:t>
            </w:r>
          </w:p>
        </w:tc>
        <w:tc>
          <w:tcPr>
            <w:tcW w:w="3644" w:type="dxa"/>
            <w:gridSpan w:val="4"/>
          </w:tcPr>
          <w:p w14:paraId="10F0CFDF" w14:textId="65C3C789" w:rsidR="00E50601" w:rsidRPr="00850FE7" w:rsidRDefault="00E50601" w:rsidP="00E50601">
            <w:pPr>
              <w:spacing w:after="0"/>
              <w:rPr>
                <w:rFonts w:asciiTheme="majorHAnsi" w:hAnsiTheme="majorHAnsi"/>
                <w:sz w:val="20"/>
                <w:szCs w:val="20"/>
              </w:rPr>
            </w:pPr>
            <w:proofErr w:type="spellStart"/>
            <w:r>
              <w:rPr>
                <w:rFonts w:asciiTheme="majorHAnsi" w:hAnsiTheme="majorHAnsi"/>
                <w:sz w:val="20"/>
                <w:szCs w:val="20"/>
              </w:rPr>
              <w:t>Sí</w:t>
            </w:r>
            <w:proofErr w:type="spellEnd"/>
          </w:p>
        </w:tc>
        <w:tc>
          <w:tcPr>
            <w:tcW w:w="1425" w:type="dxa"/>
          </w:tcPr>
          <w:p w14:paraId="01634D38" w14:textId="7818D1D0" w:rsidR="00E50601" w:rsidRPr="00850FE7" w:rsidRDefault="00E50601" w:rsidP="00E50601">
            <w:pPr>
              <w:spacing w:after="0"/>
              <w:rPr>
                <w:rFonts w:asciiTheme="majorHAnsi" w:hAnsiTheme="majorHAnsi"/>
                <w:sz w:val="20"/>
                <w:szCs w:val="20"/>
              </w:rPr>
            </w:pPr>
            <w:r>
              <w:rPr>
                <w:rFonts w:asciiTheme="majorHAnsi" w:hAnsiTheme="majorHAnsi"/>
                <w:sz w:val="20"/>
                <w:szCs w:val="20"/>
              </w:rPr>
              <w:t>Never</w:t>
            </w:r>
          </w:p>
        </w:tc>
      </w:tr>
      <w:tr w:rsidR="00E50601" w:rsidRPr="00907B70" w14:paraId="205EA694" w14:textId="77777777" w:rsidTr="00B079A8">
        <w:tc>
          <w:tcPr>
            <w:tcW w:w="3258" w:type="dxa"/>
            <w:gridSpan w:val="2"/>
          </w:tcPr>
          <w:p w14:paraId="6F8E3D40" w14:textId="4612512F" w:rsidR="00E50601" w:rsidRPr="00850FE7" w:rsidRDefault="00E50601" w:rsidP="00E50601">
            <w:pPr>
              <w:spacing w:after="0"/>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3ED0AAF3" w14:textId="084C269A" w:rsidR="00E50601" w:rsidRPr="00850FE7" w:rsidRDefault="00E50601" w:rsidP="00E50601">
            <w:pPr>
              <w:spacing w:after="0"/>
              <w:rPr>
                <w:rFonts w:asciiTheme="majorHAnsi" w:hAnsiTheme="majorHAnsi"/>
                <w:sz w:val="20"/>
                <w:szCs w:val="20"/>
              </w:rPr>
            </w:pPr>
            <w:r>
              <w:rPr>
                <w:rFonts w:asciiTheme="majorHAnsi" w:hAnsiTheme="majorHAnsi"/>
                <w:sz w:val="20"/>
                <w:szCs w:val="20"/>
              </w:rPr>
              <w:t>2</w:t>
            </w:r>
          </w:p>
        </w:tc>
        <w:tc>
          <w:tcPr>
            <w:tcW w:w="3644" w:type="dxa"/>
            <w:gridSpan w:val="4"/>
          </w:tcPr>
          <w:p w14:paraId="7F6C9554" w14:textId="5A00ECA5" w:rsidR="00E50601" w:rsidRPr="00850FE7" w:rsidRDefault="00E50601" w:rsidP="00E50601">
            <w:pPr>
              <w:spacing w:after="0"/>
              <w:rPr>
                <w:rFonts w:asciiTheme="majorHAnsi" w:hAnsiTheme="majorHAnsi"/>
                <w:sz w:val="20"/>
                <w:szCs w:val="20"/>
              </w:rPr>
            </w:pPr>
            <w:r>
              <w:rPr>
                <w:rFonts w:asciiTheme="majorHAnsi" w:hAnsiTheme="majorHAnsi"/>
                <w:sz w:val="20"/>
                <w:szCs w:val="20"/>
              </w:rPr>
              <w:t>no</w:t>
            </w:r>
          </w:p>
        </w:tc>
        <w:tc>
          <w:tcPr>
            <w:tcW w:w="1425" w:type="dxa"/>
          </w:tcPr>
          <w:p w14:paraId="03A9B3AD" w14:textId="38CF4F5D" w:rsidR="00E50601" w:rsidRPr="00850FE7" w:rsidRDefault="00E50601" w:rsidP="00E50601">
            <w:pPr>
              <w:spacing w:after="0"/>
              <w:rPr>
                <w:rFonts w:asciiTheme="majorHAnsi" w:hAnsiTheme="majorHAnsi"/>
                <w:sz w:val="20"/>
                <w:szCs w:val="20"/>
              </w:rPr>
            </w:pPr>
            <w:r>
              <w:rPr>
                <w:rFonts w:asciiTheme="majorHAnsi" w:hAnsiTheme="majorHAnsi"/>
                <w:sz w:val="20"/>
                <w:szCs w:val="20"/>
              </w:rPr>
              <w:t>Never</w:t>
            </w:r>
          </w:p>
        </w:tc>
      </w:tr>
      <w:tr w:rsidR="00E50601" w:rsidRPr="00907B70" w14:paraId="60D1602F" w14:textId="77777777" w:rsidTr="00B079A8">
        <w:trPr>
          <w:trHeight w:val="314"/>
        </w:trPr>
        <w:tc>
          <w:tcPr>
            <w:tcW w:w="9363" w:type="dxa"/>
            <w:gridSpan w:val="10"/>
            <w:shd w:val="solid" w:color="DAEEF3" w:themeColor="accent5" w:themeTint="33" w:fill="auto"/>
            <w:vAlign w:val="bottom"/>
          </w:tcPr>
          <w:p w14:paraId="5F732EA5" w14:textId="77777777" w:rsidR="00E50601" w:rsidRPr="00907B70" w:rsidRDefault="00E50601" w:rsidP="00E50601">
            <w:pPr>
              <w:spacing w:after="0" w:line="240" w:lineRule="auto"/>
              <w:rPr>
                <w:b/>
                <w:i/>
              </w:rPr>
            </w:pPr>
            <w:proofErr w:type="spellStart"/>
            <w:r w:rsidRPr="00907B70">
              <w:rPr>
                <w:b/>
                <w:sz w:val="24"/>
                <w:szCs w:val="24"/>
              </w:rPr>
              <w:t>Globals</w:t>
            </w:r>
            <w:proofErr w:type="spellEnd"/>
          </w:p>
        </w:tc>
      </w:tr>
      <w:tr w:rsidR="00E50601" w:rsidRPr="00907B70" w14:paraId="7ABC8E4E" w14:textId="77777777" w:rsidTr="00B079A8">
        <w:tc>
          <w:tcPr>
            <w:tcW w:w="3258" w:type="dxa"/>
            <w:gridSpan w:val="2"/>
          </w:tcPr>
          <w:p w14:paraId="5B63C8A9" w14:textId="77777777"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1E15D037" w14:textId="77777777" w:rsidR="00E50601" w:rsidRPr="00907B70" w:rsidRDefault="00E50601" w:rsidP="00E50601">
            <w:pPr>
              <w:spacing w:after="0" w:line="240" w:lineRule="auto"/>
            </w:pPr>
          </w:p>
        </w:tc>
        <w:tc>
          <w:tcPr>
            <w:tcW w:w="5069" w:type="dxa"/>
            <w:gridSpan w:val="5"/>
          </w:tcPr>
          <w:p w14:paraId="45E19922" w14:textId="77777777" w:rsidR="00E50601" w:rsidRPr="00907B70" w:rsidRDefault="00E50601" w:rsidP="00E50601">
            <w:pPr>
              <w:autoSpaceDE w:val="0"/>
              <w:autoSpaceDN w:val="0"/>
              <w:adjustRightInd w:val="0"/>
              <w:spacing w:after="0" w:line="240" w:lineRule="auto"/>
              <w:rPr>
                <w:rFonts w:cs="Arial"/>
              </w:rPr>
            </w:pPr>
          </w:p>
        </w:tc>
      </w:tr>
    </w:tbl>
    <w:p w14:paraId="650C57C1" w14:textId="77777777" w:rsidR="00774C10" w:rsidRPr="00907B70" w:rsidRDefault="00774C10" w:rsidP="00774C10">
      <w:r w:rsidRPr="00907B70">
        <w:br w:type="page"/>
      </w:r>
    </w:p>
    <w:p w14:paraId="730C3E7D" w14:textId="1831EF51" w:rsidR="00496084" w:rsidRPr="00907B70" w:rsidRDefault="003A1AAA" w:rsidP="00496084">
      <w:pPr>
        <w:pStyle w:val="Heading2"/>
      </w:pPr>
      <w:bookmarkStart w:id="56" w:name="_Toc49979725"/>
      <w:r>
        <w:lastRenderedPageBreak/>
        <w:t>1700</w:t>
      </w:r>
      <w:r w:rsidR="00496084" w:rsidRPr="00892E19">
        <w:t>_</w:t>
      </w:r>
      <w:r>
        <w:t>inGetPmtMethod</w:t>
      </w:r>
      <w:bookmarkEnd w:id="56"/>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540"/>
        <w:gridCol w:w="1425"/>
      </w:tblGrid>
      <w:tr w:rsidR="000C4022" w:rsidRPr="00907B70" w14:paraId="38E0DF57" w14:textId="77777777" w:rsidTr="00EE21F0">
        <w:tc>
          <w:tcPr>
            <w:tcW w:w="9363" w:type="dxa"/>
            <w:gridSpan w:val="10"/>
            <w:shd w:val="clear" w:color="auto" w:fill="BFBFBF"/>
          </w:tcPr>
          <w:p w14:paraId="4431784C" w14:textId="7C2A04E0" w:rsidR="000C4022" w:rsidRPr="00907B70" w:rsidRDefault="000C4022" w:rsidP="000C4022">
            <w:pPr>
              <w:spacing w:after="0" w:line="240" w:lineRule="auto"/>
              <w:rPr>
                <w:b/>
                <w:sz w:val="24"/>
                <w:szCs w:val="24"/>
              </w:rPr>
            </w:pPr>
            <w:r w:rsidRPr="00907B70">
              <w:rPr>
                <w:b/>
                <w:sz w:val="24"/>
                <w:szCs w:val="24"/>
              </w:rPr>
              <w:t>Description:</w:t>
            </w:r>
            <w:r w:rsidRPr="00907B70">
              <w:rPr>
                <w:b/>
                <w:sz w:val="24"/>
                <w:szCs w:val="24"/>
              </w:rPr>
              <w:tab/>
            </w:r>
            <w:r w:rsidR="00EE21F0">
              <w:rPr>
                <w:b/>
                <w:sz w:val="24"/>
                <w:szCs w:val="24"/>
              </w:rPr>
              <w:t>Caller selects account type for payment</w:t>
            </w:r>
          </w:p>
        </w:tc>
      </w:tr>
      <w:tr w:rsidR="000C4022" w:rsidRPr="00907B70" w14:paraId="580DA4BC" w14:textId="77777777" w:rsidTr="00EE21F0">
        <w:trPr>
          <w:trHeight w:val="305"/>
        </w:trPr>
        <w:tc>
          <w:tcPr>
            <w:tcW w:w="9363" w:type="dxa"/>
            <w:gridSpan w:val="10"/>
            <w:shd w:val="clear" w:color="auto" w:fill="D9D9D9"/>
            <w:vAlign w:val="center"/>
          </w:tcPr>
          <w:p w14:paraId="25E4DD61" w14:textId="77777777" w:rsidR="000C4022" w:rsidRPr="00907B70" w:rsidRDefault="000C4022" w:rsidP="000C4022">
            <w:pPr>
              <w:spacing w:after="0" w:line="240" w:lineRule="auto"/>
              <w:rPr>
                <w:b/>
                <w:sz w:val="24"/>
                <w:szCs w:val="24"/>
              </w:rPr>
            </w:pPr>
            <w:r w:rsidRPr="00907B70">
              <w:rPr>
                <w:b/>
                <w:sz w:val="24"/>
                <w:szCs w:val="24"/>
              </w:rPr>
              <w:t>Dialog Module Settings</w:t>
            </w:r>
          </w:p>
        </w:tc>
      </w:tr>
      <w:tr w:rsidR="005931AA" w:rsidRPr="00907B70" w14:paraId="56F9895E" w14:textId="77777777" w:rsidTr="00EE21F0">
        <w:trPr>
          <w:trHeight w:val="224"/>
        </w:trPr>
        <w:tc>
          <w:tcPr>
            <w:tcW w:w="3258" w:type="dxa"/>
            <w:gridSpan w:val="2"/>
            <w:shd w:val="clear" w:color="DAEEF3" w:themeColor="accent5" w:themeTint="33" w:fill="DAEEF3" w:themeFill="accent5" w:themeFillTint="33"/>
          </w:tcPr>
          <w:p w14:paraId="5089EBCD" w14:textId="77777777" w:rsidR="005931AA" w:rsidRPr="00907B70" w:rsidRDefault="005931AA" w:rsidP="008F15F4">
            <w:pPr>
              <w:spacing w:after="0" w:line="240" w:lineRule="auto"/>
              <w:rPr>
                <w:b/>
              </w:rPr>
            </w:pPr>
            <w:r w:rsidRPr="00907B70">
              <w:rPr>
                <w:b/>
              </w:rPr>
              <w:t>Peg</w:t>
            </w:r>
          </w:p>
        </w:tc>
        <w:tc>
          <w:tcPr>
            <w:tcW w:w="6105" w:type="dxa"/>
            <w:gridSpan w:val="8"/>
            <w:shd w:val="clear" w:color="DAEEF3" w:themeColor="accent5" w:themeTint="33" w:fill="auto"/>
          </w:tcPr>
          <w:p w14:paraId="5627FBF3" w14:textId="133C162C" w:rsidR="005931AA" w:rsidRPr="00907B70" w:rsidRDefault="005931AA" w:rsidP="008F15F4">
            <w:pPr>
              <w:spacing w:after="0" w:line="240" w:lineRule="auto"/>
            </w:pPr>
            <w:r w:rsidRPr="00907B70">
              <w:t>1170</w:t>
            </w:r>
          </w:p>
        </w:tc>
      </w:tr>
      <w:tr w:rsidR="005931AA" w:rsidRPr="00907B70" w14:paraId="083EF769" w14:textId="77777777" w:rsidTr="00EE21F0">
        <w:trPr>
          <w:trHeight w:val="224"/>
        </w:trPr>
        <w:tc>
          <w:tcPr>
            <w:tcW w:w="3258" w:type="dxa"/>
            <w:gridSpan w:val="2"/>
            <w:shd w:val="clear" w:color="DAEEF3" w:themeColor="accent5" w:themeTint="33" w:fill="DAEEF3" w:themeFill="accent5" w:themeFillTint="33"/>
          </w:tcPr>
          <w:p w14:paraId="3E17D129" w14:textId="77777777" w:rsidR="005931AA" w:rsidRPr="00907B70" w:rsidRDefault="005931AA" w:rsidP="008F15F4">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14:paraId="32BFEEF5" w14:textId="68BEFD28" w:rsidR="005931AA" w:rsidRPr="00907B70" w:rsidRDefault="00FB2AB5" w:rsidP="008F15F4">
            <w:pPr>
              <w:spacing w:after="0" w:line="240" w:lineRule="auto"/>
            </w:pPr>
            <w:r w:rsidRPr="00907B70">
              <w:t xml:space="preserve">6 </w:t>
            </w:r>
            <w:r w:rsidR="005931AA" w:rsidRPr="00907B70">
              <w:t>seconds</w:t>
            </w:r>
          </w:p>
        </w:tc>
      </w:tr>
      <w:tr w:rsidR="005931AA" w:rsidRPr="00907B70" w14:paraId="738B5E01" w14:textId="77777777" w:rsidTr="00EE21F0">
        <w:trPr>
          <w:trHeight w:val="224"/>
        </w:trPr>
        <w:tc>
          <w:tcPr>
            <w:tcW w:w="3258" w:type="dxa"/>
            <w:gridSpan w:val="2"/>
            <w:shd w:val="clear" w:color="DAEEF3" w:themeColor="accent5" w:themeTint="33" w:fill="DAEEF3" w:themeFill="accent5" w:themeFillTint="33"/>
          </w:tcPr>
          <w:p w14:paraId="72A638C7" w14:textId="77777777" w:rsidR="005931AA" w:rsidRPr="00907B70" w:rsidRDefault="005931AA" w:rsidP="008F15F4">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14:paraId="6DDD2EFD" w14:textId="77777777" w:rsidR="005931AA" w:rsidRPr="00907B70" w:rsidRDefault="005931AA" w:rsidP="008F15F4">
            <w:pPr>
              <w:spacing w:after="0" w:line="240" w:lineRule="auto"/>
            </w:pPr>
            <w:r w:rsidRPr="00907B70">
              <w:t>2</w:t>
            </w:r>
          </w:p>
        </w:tc>
        <w:tc>
          <w:tcPr>
            <w:tcW w:w="2880" w:type="dxa"/>
            <w:gridSpan w:val="2"/>
            <w:shd w:val="clear" w:color="DAEEF3" w:themeColor="accent5" w:themeTint="33" w:fill="DAEEF3" w:themeFill="accent5" w:themeFillTint="33"/>
          </w:tcPr>
          <w:p w14:paraId="5960941F" w14:textId="77777777" w:rsidR="005931AA" w:rsidRPr="00907B70" w:rsidRDefault="005931AA" w:rsidP="008F15F4">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14:paraId="691F5EF9" w14:textId="77777777" w:rsidR="005931AA" w:rsidRPr="00907B70" w:rsidRDefault="005931AA" w:rsidP="008F15F4">
            <w:pPr>
              <w:spacing w:after="0" w:line="240" w:lineRule="auto"/>
            </w:pPr>
            <w:r w:rsidRPr="00907B70">
              <w:t>2</w:t>
            </w:r>
          </w:p>
        </w:tc>
      </w:tr>
      <w:tr w:rsidR="005931AA" w:rsidRPr="00907B70" w14:paraId="2188669D" w14:textId="77777777" w:rsidTr="00EE21F0">
        <w:trPr>
          <w:trHeight w:val="224"/>
        </w:trPr>
        <w:tc>
          <w:tcPr>
            <w:tcW w:w="9363" w:type="dxa"/>
            <w:gridSpan w:val="10"/>
            <w:shd w:val="clear" w:color="DAEEF3" w:themeColor="accent5" w:themeTint="33" w:fill="92CDDC" w:themeFill="accent5" w:themeFillTint="99"/>
          </w:tcPr>
          <w:p w14:paraId="44A24D9D" w14:textId="77777777" w:rsidR="005931AA" w:rsidRPr="00907B70" w:rsidRDefault="005931AA" w:rsidP="008F15F4">
            <w:pPr>
              <w:spacing w:after="0" w:line="240" w:lineRule="auto"/>
            </w:pPr>
            <w:r w:rsidRPr="00907B70">
              <w:rPr>
                <w:b/>
              </w:rPr>
              <w:t>Speech Settings</w:t>
            </w:r>
          </w:p>
        </w:tc>
      </w:tr>
      <w:tr w:rsidR="005931AA" w:rsidRPr="00907B70" w14:paraId="485B3F72" w14:textId="77777777" w:rsidTr="00EE21F0">
        <w:trPr>
          <w:trHeight w:val="224"/>
        </w:trPr>
        <w:tc>
          <w:tcPr>
            <w:tcW w:w="3258" w:type="dxa"/>
            <w:gridSpan w:val="2"/>
            <w:shd w:val="solid" w:color="DAEEF3" w:themeColor="accent5" w:themeTint="33" w:fill="CCFFFF"/>
          </w:tcPr>
          <w:p w14:paraId="08D56211" w14:textId="77777777" w:rsidR="005931AA" w:rsidRPr="00907B70" w:rsidRDefault="005931AA" w:rsidP="008F15F4">
            <w:pPr>
              <w:spacing w:after="0" w:line="240" w:lineRule="auto"/>
              <w:rPr>
                <w:b/>
              </w:rPr>
            </w:pPr>
            <w:r w:rsidRPr="00907B70">
              <w:rPr>
                <w:b/>
              </w:rPr>
              <w:t>Grammar Name(s):</w:t>
            </w:r>
          </w:p>
        </w:tc>
        <w:tc>
          <w:tcPr>
            <w:tcW w:w="6105" w:type="dxa"/>
            <w:gridSpan w:val="8"/>
          </w:tcPr>
          <w:p w14:paraId="500DC8E0" w14:textId="77777777" w:rsidR="005931AA" w:rsidRDefault="003A1AAA" w:rsidP="008F15F4">
            <w:pPr>
              <w:spacing w:after="0" w:line="240" w:lineRule="auto"/>
            </w:pPr>
            <w:r>
              <w:t>1700_GetPmtMethod.grxml</w:t>
            </w:r>
          </w:p>
          <w:p w14:paraId="7D1FCF28" w14:textId="7D5298FF" w:rsidR="003A1AAA" w:rsidRPr="00907B70" w:rsidRDefault="003A1AAA" w:rsidP="008F15F4">
            <w:pPr>
              <w:spacing w:after="0" w:line="240" w:lineRule="auto"/>
            </w:pPr>
            <w:r>
              <w:t>1700_GetPmtMethodDTMF.grxml</w:t>
            </w:r>
          </w:p>
        </w:tc>
      </w:tr>
      <w:tr w:rsidR="00FB2AB5" w:rsidRPr="00907B70" w14:paraId="1AE9BF27" w14:textId="77777777" w:rsidTr="00EE21F0">
        <w:trPr>
          <w:trHeight w:val="341"/>
        </w:trPr>
        <w:tc>
          <w:tcPr>
            <w:tcW w:w="3258" w:type="dxa"/>
            <w:gridSpan w:val="2"/>
            <w:shd w:val="solid" w:color="DAEEF3" w:themeColor="accent5" w:themeTint="33" w:fill="CCFFFF"/>
          </w:tcPr>
          <w:p w14:paraId="433937B6" w14:textId="77777777" w:rsidR="00FB2AB5" w:rsidRPr="00907B70" w:rsidRDefault="00FB2AB5" w:rsidP="002663BD">
            <w:pPr>
              <w:spacing w:after="0" w:line="240" w:lineRule="auto"/>
              <w:rPr>
                <w:b/>
              </w:rPr>
            </w:pPr>
            <w:proofErr w:type="spellStart"/>
            <w:r w:rsidRPr="00907B70">
              <w:rPr>
                <w:b/>
              </w:rPr>
              <w:t>MinConfidenceScore</w:t>
            </w:r>
            <w:proofErr w:type="spellEnd"/>
          </w:p>
        </w:tc>
        <w:tc>
          <w:tcPr>
            <w:tcW w:w="1260" w:type="dxa"/>
            <w:gridSpan w:val="4"/>
          </w:tcPr>
          <w:p w14:paraId="051B23F4" w14:textId="24C2DFFD" w:rsidR="00FB2AB5" w:rsidRPr="00907B70" w:rsidRDefault="003A1AAA" w:rsidP="002663BD">
            <w:pPr>
              <w:spacing w:after="0" w:line="240" w:lineRule="auto"/>
            </w:pPr>
            <w:r>
              <w:t>.4</w:t>
            </w:r>
          </w:p>
        </w:tc>
        <w:tc>
          <w:tcPr>
            <w:tcW w:w="2430" w:type="dxa"/>
            <w:shd w:val="solid" w:color="DAEEF3" w:themeColor="accent5" w:themeTint="33" w:fill="F2F2F2"/>
          </w:tcPr>
          <w:p w14:paraId="7D3F0228" w14:textId="77777777" w:rsidR="00FB2AB5" w:rsidRPr="00907B70" w:rsidRDefault="00FB2AB5" w:rsidP="002663BD">
            <w:pPr>
              <w:spacing w:after="0" w:line="240" w:lineRule="auto"/>
              <w:rPr>
                <w:b/>
              </w:rPr>
            </w:pPr>
            <w:proofErr w:type="spellStart"/>
            <w:r w:rsidRPr="00907B70">
              <w:rPr>
                <w:b/>
              </w:rPr>
              <w:t>MedConfidenceScore</w:t>
            </w:r>
            <w:proofErr w:type="spellEnd"/>
          </w:p>
        </w:tc>
        <w:tc>
          <w:tcPr>
            <w:tcW w:w="2415" w:type="dxa"/>
            <w:gridSpan w:val="3"/>
          </w:tcPr>
          <w:p w14:paraId="7542B369" w14:textId="3B83BE51" w:rsidR="00FB2AB5" w:rsidRPr="00907B70" w:rsidRDefault="003A1AAA" w:rsidP="002663BD">
            <w:pPr>
              <w:spacing w:after="0" w:line="240" w:lineRule="auto"/>
            </w:pPr>
            <w:r>
              <w:t>.6</w:t>
            </w:r>
          </w:p>
        </w:tc>
      </w:tr>
      <w:tr w:rsidR="00FB2AB5" w:rsidRPr="00907B70" w14:paraId="02FB5F03" w14:textId="77777777" w:rsidTr="00EE21F0">
        <w:trPr>
          <w:trHeight w:val="242"/>
        </w:trPr>
        <w:tc>
          <w:tcPr>
            <w:tcW w:w="3258" w:type="dxa"/>
            <w:gridSpan w:val="2"/>
            <w:shd w:val="solid" w:color="DAEEF3" w:themeColor="accent5" w:themeTint="33" w:fill="CCFFFF"/>
          </w:tcPr>
          <w:p w14:paraId="14570653" w14:textId="77777777" w:rsidR="00FB2AB5" w:rsidRPr="00907B70" w:rsidRDefault="00FB2AB5" w:rsidP="002663BD">
            <w:pPr>
              <w:spacing w:after="0" w:line="240" w:lineRule="auto"/>
              <w:rPr>
                <w:b/>
              </w:rPr>
            </w:pPr>
            <w:proofErr w:type="spellStart"/>
            <w:r w:rsidRPr="00907B70">
              <w:rPr>
                <w:b/>
              </w:rPr>
              <w:t>NBest</w:t>
            </w:r>
            <w:proofErr w:type="spellEnd"/>
          </w:p>
        </w:tc>
        <w:tc>
          <w:tcPr>
            <w:tcW w:w="1260" w:type="dxa"/>
            <w:gridSpan w:val="4"/>
          </w:tcPr>
          <w:p w14:paraId="699A58BE" w14:textId="77777777" w:rsidR="00FB2AB5" w:rsidRPr="00907B70" w:rsidRDefault="00FB2AB5" w:rsidP="002663BD">
            <w:pPr>
              <w:spacing w:after="0" w:line="240" w:lineRule="auto"/>
            </w:pPr>
            <w:r w:rsidRPr="00907B70">
              <w:t>No</w:t>
            </w:r>
          </w:p>
        </w:tc>
        <w:tc>
          <w:tcPr>
            <w:tcW w:w="2430" w:type="dxa"/>
            <w:shd w:val="solid" w:color="DAEEF3" w:themeColor="accent5" w:themeTint="33" w:fill="F2F2F2"/>
          </w:tcPr>
          <w:p w14:paraId="614B72DF" w14:textId="77777777" w:rsidR="00FB2AB5" w:rsidRPr="00907B70" w:rsidRDefault="00FB2AB5" w:rsidP="002663BD">
            <w:pPr>
              <w:spacing w:after="0" w:line="240" w:lineRule="auto"/>
              <w:rPr>
                <w:b/>
              </w:rPr>
            </w:pPr>
            <w:proofErr w:type="spellStart"/>
            <w:r w:rsidRPr="00907B70">
              <w:rPr>
                <w:b/>
              </w:rPr>
              <w:t>BargeIn</w:t>
            </w:r>
            <w:proofErr w:type="spellEnd"/>
          </w:p>
        </w:tc>
        <w:tc>
          <w:tcPr>
            <w:tcW w:w="2415" w:type="dxa"/>
            <w:gridSpan w:val="3"/>
          </w:tcPr>
          <w:p w14:paraId="2682CCE6" w14:textId="77777777" w:rsidR="00FB2AB5" w:rsidRPr="00907B70" w:rsidRDefault="00FB2AB5" w:rsidP="002663BD">
            <w:pPr>
              <w:spacing w:after="0" w:line="240" w:lineRule="auto"/>
            </w:pPr>
            <w:r w:rsidRPr="00907B70">
              <w:t>True</w:t>
            </w:r>
          </w:p>
        </w:tc>
      </w:tr>
      <w:tr w:rsidR="00FB2AB5" w:rsidRPr="00907B70" w14:paraId="2D3D0934" w14:textId="77777777" w:rsidTr="00EE21F0">
        <w:trPr>
          <w:trHeight w:val="242"/>
        </w:trPr>
        <w:tc>
          <w:tcPr>
            <w:tcW w:w="3258" w:type="dxa"/>
            <w:gridSpan w:val="2"/>
            <w:shd w:val="solid" w:color="DAEEF3" w:themeColor="accent5" w:themeTint="33" w:fill="CCFFFF"/>
          </w:tcPr>
          <w:p w14:paraId="0078A633" w14:textId="77777777" w:rsidR="00FB2AB5" w:rsidRPr="00907B70" w:rsidRDefault="00FB2AB5" w:rsidP="002663BD">
            <w:pPr>
              <w:spacing w:after="0" w:line="240" w:lineRule="auto"/>
              <w:rPr>
                <w:b/>
              </w:rPr>
            </w:pPr>
            <w:proofErr w:type="spellStart"/>
            <w:r w:rsidRPr="00907B70">
              <w:rPr>
                <w:b/>
              </w:rPr>
              <w:t>Completetimeout</w:t>
            </w:r>
            <w:proofErr w:type="spellEnd"/>
          </w:p>
        </w:tc>
        <w:tc>
          <w:tcPr>
            <w:tcW w:w="1260" w:type="dxa"/>
            <w:gridSpan w:val="4"/>
          </w:tcPr>
          <w:p w14:paraId="2F8C972C" w14:textId="77777777" w:rsidR="00FB2AB5" w:rsidRPr="00907B70" w:rsidRDefault="00FB2AB5" w:rsidP="002663BD">
            <w:pPr>
              <w:spacing w:after="0" w:line="240" w:lineRule="auto"/>
            </w:pPr>
            <w:r w:rsidRPr="00907B70">
              <w:t>0</w:t>
            </w:r>
          </w:p>
        </w:tc>
        <w:tc>
          <w:tcPr>
            <w:tcW w:w="2430" w:type="dxa"/>
            <w:shd w:val="solid" w:color="DAEEF3" w:themeColor="accent5" w:themeTint="33" w:fill="F2F2F2"/>
          </w:tcPr>
          <w:p w14:paraId="3F9036A4" w14:textId="77777777" w:rsidR="00FB2AB5" w:rsidRPr="00907B70" w:rsidRDefault="00FB2AB5" w:rsidP="002663BD">
            <w:pPr>
              <w:spacing w:after="0" w:line="240" w:lineRule="auto"/>
              <w:rPr>
                <w:b/>
              </w:rPr>
            </w:pPr>
            <w:proofErr w:type="spellStart"/>
            <w:r w:rsidRPr="00907B70">
              <w:rPr>
                <w:b/>
              </w:rPr>
              <w:t>Incompletetimeout</w:t>
            </w:r>
            <w:proofErr w:type="spellEnd"/>
          </w:p>
        </w:tc>
        <w:tc>
          <w:tcPr>
            <w:tcW w:w="2415" w:type="dxa"/>
            <w:gridSpan w:val="3"/>
          </w:tcPr>
          <w:p w14:paraId="1A8CF91A" w14:textId="77777777" w:rsidR="00FB2AB5" w:rsidRPr="00907B70" w:rsidRDefault="00FB2AB5" w:rsidP="002663BD">
            <w:pPr>
              <w:spacing w:after="0" w:line="240" w:lineRule="auto"/>
            </w:pPr>
            <w:r w:rsidRPr="00907B70">
              <w:t xml:space="preserve">1500 </w:t>
            </w:r>
            <w:proofErr w:type="spellStart"/>
            <w:r w:rsidRPr="00907B70">
              <w:t>ms</w:t>
            </w:r>
            <w:proofErr w:type="spellEnd"/>
          </w:p>
        </w:tc>
      </w:tr>
      <w:tr w:rsidR="00FB2AB5" w:rsidRPr="00907B70" w14:paraId="2658B163" w14:textId="77777777" w:rsidTr="00EE21F0">
        <w:trPr>
          <w:trHeight w:val="242"/>
        </w:trPr>
        <w:tc>
          <w:tcPr>
            <w:tcW w:w="3258" w:type="dxa"/>
            <w:gridSpan w:val="2"/>
            <w:shd w:val="solid" w:color="DAEEF3" w:themeColor="accent5" w:themeTint="33" w:fill="CCFFFF"/>
          </w:tcPr>
          <w:p w14:paraId="1996D08E" w14:textId="77777777" w:rsidR="00FB2AB5" w:rsidRPr="00907B70" w:rsidRDefault="00FB2AB5" w:rsidP="002663BD">
            <w:pPr>
              <w:spacing w:after="0" w:line="240" w:lineRule="auto"/>
              <w:rPr>
                <w:b/>
              </w:rPr>
            </w:pPr>
            <w:proofErr w:type="spellStart"/>
            <w:r w:rsidRPr="00907B70">
              <w:rPr>
                <w:b/>
              </w:rPr>
              <w:t>MaxSpeechTimeout</w:t>
            </w:r>
            <w:proofErr w:type="spellEnd"/>
          </w:p>
        </w:tc>
        <w:tc>
          <w:tcPr>
            <w:tcW w:w="1260" w:type="dxa"/>
            <w:gridSpan w:val="4"/>
          </w:tcPr>
          <w:p w14:paraId="49CBA80F" w14:textId="77777777" w:rsidR="00FB2AB5" w:rsidRPr="00907B70" w:rsidRDefault="00FB2AB5" w:rsidP="002663BD">
            <w:pPr>
              <w:spacing w:after="0" w:line="240" w:lineRule="auto"/>
            </w:pPr>
            <w:r w:rsidRPr="00907B70">
              <w:t>22 seconds</w:t>
            </w:r>
          </w:p>
        </w:tc>
        <w:tc>
          <w:tcPr>
            <w:tcW w:w="2430" w:type="dxa"/>
            <w:shd w:val="clear" w:color="DAEEF3" w:themeColor="accent5" w:themeTint="33" w:fill="DAEEF3" w:themeFill="accent5" w:themeFillTint="33"/>
          </w:tcPr>
          <w:p w14:paraId="24FB2470" w14:textId="77777777" w:rsidR="00FB2AB5" w:rsidRPr="00907B70" w:rsidRDefault="00FB2AB5" w:rsidP="002663BD">
            <w:pPr>
              <w:spacing w:after="0" w:line="240" w:lineRule="auto"/>
              <w:rPr>
                <w:b/>
              </w:rPr>
            </w:pPr>
            <w:r w:rsidRPr="00907B70">
              <w:rPr>
                <w:b/>
              </w:rPr>
              <w:t>Sensitivity</w:t>
            </w:r>
          </w:p>
        </w:tc>
        <w:tc>
          <w:tcPr>
            <w:tcW w:w="2415" w:type="dxa"/>
            <w:gridSpan w:val="3"/>
            <w:shd w:val="clear" w:color="DAEEF3" w:themeColor="accent5" w:themeTint="33" w:fill="auto"/>
          </w:tcPr>
          <w:p w14:paraId="51B1A01F" w14:textId="77777777" w:rsidR="00FB2AB5" w:rsidRPr="00907B70" w:rsidRDefault="00FB2AB5" w:rsidP="002663BD">
            <w:pPr>
              <w:spacing w:after="0" w:line="240" w:lineRule="auto"/>
              <w:rPr>
                <w:b/>
              </w:rPr>
            </w:pPr>
            <w:r w:rsidRPr="00907B70">
              <w:t>0.4</w:t>
            </w:r>
          </w:p>
        </w:tc>
      </w:tr>
      <w:tr w:rsidR="005931AA" w:rsidRPr="00907B70" w14:paraId="2D49CBC7" w14:textId="77777777" w:rsidTr="00EE21F0">
        <w:tc>
          <w:tcPr>
            <w:tcW w:w="9363" w:type="dxa"/>
            <w:gridSpan w:val="10"/>
            <w:tcBorders>
              <w:bottom w:val="single" w:sz="4" w:space="0" w:color="000000"/>
            </w:tcBorders>
            <w:shd w:val="clear" w:color="auto" w:fill="92CDDC" w:themeFill="accent5" w:themeFillTint="99"/>
          </w:tcPr>
          <w:p w14:paraId="40558E88" w14:textId="77777777" w:rsidR="005931AA" w:rsidRPr="00907B70" w:rsidRDefault="005931AA" w:rsidP="008F15F4">
            <w:pPr>
              <w:spacing w:after="0" w:line="240" w:lineRule="auto"/>
              <w:rPr>
                <w:b/>
              </w:rPr>
            </w:pPr>
            <w:r w:rsidRPr="00907B70">
              <w:rPr>
                <w:b/>
              </w:rPr>
              <w:t>DTMF Settings</w:t>
            </w:r>
          </w:p>
        </w:tc>
      </w:tr>
      <w:tr w:rsidR="005931AA" w:rsidRPr="00907B70" w14:paraId="5E41AB08" w14:textId="77777777" w:rsidTr="00EE21F0">
        <w:tc>
          <w:tcPr>
            <w:tcW w:w="3258" w:type="dxa"/>
            <w:gridSpan w:val="2"/>
            <w:tcBorders>
              <w:bottom w:val="single" w:sz="4" w:space="0" w:color="000000"/>
            </w:tcBorders>
            <w:shd w:val="clear" w:color="auto" w:fill="DAEEF3" w:themeFill="accent5" w:themeFillTint="33"/>
          </w:tcPr>
          <w:p w14:paraId="031B5901" w14:textId="77777777" w:rsidR="005931AA" w:rsidRPr="00907B70" w:rsidRDefault="005931AA" w:rsidP="008F15F4">
            <w:pPr>
              <w:spacing w:after="0" w:line="240" w:lineRule="auto"/>
              <w:rPr>
                <w:b/>
              </w:rPr>
            </w:pPr>
            <w:r w:rsidRPr="00907B70">
              <w:rPr>
                <w:b/>
              </w:rPr>
              <w:t>DTMF Allowed?</w:t>
            </w:r>
          </w:p>
        </w:tc>
        <w:tc>
          <w:tcPr>
            <w:tcW w:w="6105" w:type="dxa"/>
            <w:gridSpan w:val="8"/>
            <w:shd w:val="clear" w:color="auto" w:fill="auto"/>
          </w:tcPr>
          <w:p w14:paraId="4B322852" w14:textId="4E65DEEA" w:rsidR="005931AA" w:rsidRPr="00907B70" w:rsidRDefault="003A1AAA" w:rsidP="008F15F4">
            <w:pPr>
              <w:spacing w:after="0" w:line="240" w:lineRule="auto"/>
            </w:pPr>
            <w:proofErr w:type="spellStart"/>
            <w:r>
              <w:t>Sí</w:t>
            </w:r>
            <w:proofErr w:type="spellEnd"/>
          </w:p>
        </w:tc>
      </w:tr>
      <w:tr w:rsidR="005931AA" w:rsidRPr="00907B70" w14:paraId="12504417" w14:textId="77777777" w:rsidTr="00EE21F0">
        <w:trPr>
          <w:trHeight w:val="224"/>
        </w:trPr>
        <w:tc>
          <w:tcPr>
            <w:tcW w:w="3258" w:type="dxa"/>
            <w:gridSpan w:val="2"/>
            <w:shd w:val="solid" w:color="DAEEF3" w:themeColor="accent5" w:themeTint="33" w:fill="F2F2F2"/>
          </w:tcPr>
          <w:p w14:paraId="184B2933" w14:textId="77777777" w:rsidR="005931AA" w:rsidRPr="00907B70" w:rsidRDefault="005931AA" w:rsidP="008F15F4">
            <w:pPr>
              <w:spacing w:after="0" w:line="240" w:lineRule="auto"/>
              <w:rPr>
                <w:b/>
              </w:rPr>
            </w:pPr>
            <w:proofErr w:type="spellStart"/>
            <w:r w:rsidRPr="00907B70">
              <w:rPr>
                <w:b/>
              </w:rPr>
              <w:t>MinDigits</w:t>
            </w:r>
            <w:proofErr w:type="spellEnd"/>
          </w:p>
        </w:tc>
        <w:tc>
          <w:tcPr>
            <w:tcW w:w="1036" w:type="dxa"/>
            <w:gridSpan w:val="3"/>
          </w:tcPr>
          <w:p w14:paraId="16785475" w14:textId="7D43E5B9" w:rsidR="005931AA" w:rsidRPr="00907B70" w:rsidRDefault="003A1AAA" w:rsidP="008F15F4">
            <w:pPr>
              <w:spacing w:after="0" w:line="240" w:lineRule="auto"/>
            </w:pPr>
            <w:r>
              <w:t>1</w:t>
            </w:r>
          </w:p>
        </w:tc>
        <w:tc>
          <w:tcPr>
            <w:tcW w:w="2654" w:type="dxa"/>
            <w:gridSpan w:val="2"/>
            <w:shd w:val="solid" w:color="DAEEF3" w:themeColor="accent5" w:themeTint="33" w:fill="F2F2F2"/>
          </w:tcPr>
          <w:p w14:paraId="214CD88F" w14:textId="77777777" w:rsidR="005931AA" w:rsidRPr="00907B70" w:rsidRDefault="005931AA" w:rsidP="008F15F4">
            <w:pPr>
              <w:spacing w:after="0" w:line="240" w:lineRule="auto"/>
              <w:rPr>
                <w:b/>
              </w:rPr>
            </w:pPr>
            <w:proofErr w:type="spellStart"/>
            <w:r w:rsidRPr="00907B70">
              <w:rPr>
                <w:b/>
              </w:rPr>
              <w:t>MaxDigits</w:t>
            </w:r>
            <w:proofErr w:type="spellEnd"/>
          </w:p>
        </w:tc>
        <w:tc>
          <w:tcPr>
            <w:tcW w:w="2415" w:type="dxa"/>
            <w:gridSpan w:val="3"/>
          </w:tcPr>
          <w:p w14:paraId="1C1CA770" w14:textId="5BB77921" w:rsidR="005931AA" w:rsidRPr="00907B70" w:rsidRDefault="003A1AAA" w:rsidP="008F15F4">
            <w:pPr>
              <w:spacing w:after="0" w:line="240" w:lineRule="auto"/>
            </w:pPr>
            <w:r>
              <w:t>1</w:t>
            </w:r>
          </w:p>
        </w:tc>
      </w:tr>
      <w:tr w:rsidR="005931AA" w:rsidRPr="00907B70" w14:paraId="210FF0C7" w14:textId="77777777" w:rsidTr="00EE21F0">
        <w:trPr>
          <w:trHeight w:val="233"/>
        </w:trPr>
        <w:tc>
          <w:tcPr>
            <w:tcW w:w="3258" w:type="dxa"/>
            <w:gridSpan w:val="2"/>
            <w:shd w:val="solid" w:color="DAEEF3" w:themeColor="accent5" w:themeTint="33" w:fill="F2F2F2"/>
          </w:tcPr>
          <w:p w14:paraId="2C50D603" w14:textId="77777777" w:rsidR="005931AA" w:rsidRPr="00907B70" w:rsidRDefault="005931AA" w:rsidP="008F15F4">
            <w:pPr>
              <w:spacing w:after="0" w:line="240" w:lineRule="auto"/>
              <w:rPr>
                <w:b/>
              </w:rPr>
            </w:pPr>
            <w:proofErr w:type="spellStart"/>
            <w:r w:rsidRPr="00907B70">
              <w:rPr>
                <w:b/>
              </w:rPr>
              <w:t>TerminationDigit</w:t>
            </w:r>
            <w:proofErr w:type="spellEnd"/>
          </w:p>
        </w:tc>
        <w:tc>
          <w:tcPr>
            <w:tcW w:w="1036" w:type="dxa"/>
            <w:gridSpan w:val="3"/>
          </w:tcPr>
          <w:p w14:paraId="342EF8A6" w14:textId="77777777" w:rsidR="005931AA" w:rsidRPr="00907B70" w:rsidRDefault="005931AA" w:rsidP="008F15F4">
            <w:pPr>
              <w:spacing w:after="0" w:line="240" w:lineRule="auto"/>
            </w:pPr>
            <w:r w:rsidRPr="00907B70">
              <w:t>N/A</w:t>
            </w:r>
          </w:p>
        </w:tc>
        <w:tc>
          <w:tcPr>
            <w:tcW w:w="2654" w:type="dxa"/>
            <w:gridSpan w:val="2"/>
            <w:shd w:val="solid" w:color="DAEEF3" w:themeColor="accent5" w:themeTint="33" w:fill="F2F2F2"/>
          </w:tcPr>
          <w:p w14:paraId="0905BDB1" w14:textId="77777777" w:rsidR="005931AA" w:rsidRPr="00907B70" w:rsidRDefault="005931AA" w:rsidP="008F15F4">
            <w:pPr>
              <w:spacing w:after="0" w:line="240" w:lineRule="auto"/>
              <w:rPr>
                <w:b/>
              </w:rPr>
            </w:pPr>
            <w:r w:rsidRPr="00907B70">
              <w:rPr>
                <w:b/>
              </w:rPr>
              <w:t>Interdigit Timeout</w:t>
            </w:r>
          </w:p>
        </w:tc>
        <w:tc>
          <w:tcPr>
            <w:tcW w:w="2415" w:type="dxa"/>
            <w:gridSpan w:val="3"/>
          </w:tcPr>
          <w:p w14:paraId="3C4AEA6B" w14:textId="09A1DD2C" w:rsidR="005931AA" w:rsidRPr="00907B70" w:rsidRDefault="003A1AAA" w:rsidP="008F15F4">
            <w:pPr>
              <w:spacing w:after="0" w:line="240" w:lineRule="auto"/>
            </w:pPr>
            <w:r>
              <w:t>5 seconds</w:t>
            </w:r>
          </w:p>
        </w:tc>
      </w:tr>
      <w:tr w:rsidR="000C4022" w:rsidRPr="00907B70" w14:paraId="79225408" w14:textId="77777777" w:rsidTr="00EE21F0">
        <w:trPr>
          <w:trHeight w:val="305"/>
        </w:trPr>
        <w:tc>
          <w:tcPr>
            <w:tcW w:w="9363" w:type="dxa"/>
            <w:gridSpan w:val="10"/>
            <w:shd w:val="clear" w:color="auto" w:fill="000000" w:themeFill="text1"/>
            <w:vAlign w:val="center"/>
          </w:tcPr>
          <w:p w14:paraId="25B057BA" w14:textId="77777777" w:rsidR="000C4022" w:rsidRPr="00907B70" w:rsidRDefault="000C4022" w:rsidP="005931AA">
            <w:pPr>
              <w:spacing w:after="0" w:line="240" w:lineRule="auto"/>
              <w:rPr>
                <w:b/>
                <w:sz w:val="24"/>
                <w:szCs w:val="24"/>
              </w:rPr>
            </w:pPr>
          </w:p>
        </w:tc>
      </w:tr>
      <w:tr w:rsidR="000C4022" w:rsidRPr="00907B70" w14:paraId="2A1146F0" w14:textId="77777777" w:rsidTr="00EE21F0">
        <w:trPr>
          <w:trHeight w:val="305"/>
        </w:trPr>
        <w:tc>
          <w:tcPr>
            <w:tcW w:w="9363" w:type="dxa"/>
            <w:gridSpan w:val="10"/>
            <w:shd w:val="clear" w:color="auto" w:fill="D9D9D9"/>
            <w:vAlign w:val="center"/>
          </w:tcPr>
          <w:p w14:paraId="34FEB277" w14:textId="77777777" w:rsidR="000C4022" w:rsidRPr="00907B70" w:rsidRDefault="000C4022" w:rsidP="000C4022">
            <w:pPr>
              <w:spacing w:after="0" w:line="240" w:lineRule="auto"/>
              <w:rPr>
                <w:b/>
                <w:sz w:val="24"/>
                <w:szCs w:val="24"/>
              </w:rPr>
            </w:pPr>
            <w:r w:rsidRPr="00907B70">
              <w:rPr>
                <w:b/>
                <w:sz w:val="24"/>
                <w:szCs w:val="24"/>
              </w:rPr>
              <w:t>Initial Prompts</w:t>
            </w:r>
          </w:p>
        </w:tc>
      </w:tr>
      <w:tr w:rsidR="000C4022" w:rsidRPr="00907B70" w14:paraId="0A8B8CF8" w14:textId="77777777" w:rsidTr="00EE21F0">
        <w:trPr>
          <w:trHeight w:val="305"/>
        </w:trPr>
        <w:tc>
          <w:tcPr>
            <w:tcW w:w="2178" w:type="dxa"/>
            <w:tcBorders>
              <w:bottom w:val="single" w:sz="4" w:space="0" w:color="000000"/>
            </w:tcBorders>
            <w:shd w:val="clear" w:color="auto" w:fill="DAEEF3" w:themeFill="accent5" w:themeFillTint="33"/>
            <w:vAlign w:val="center"/>
          </w:tcPr>
          <w:p w14:paraId="73DB3881" w14:textId="77777777" w:rsidR="000C4022" w:rsidRPr="00907B70" w:rsidRDefault="000C4022" w:rsidP="000C4022">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3C13AC77" w14:textId="77777777" w:rsidR="000C4022" w:rsidRPr="00907B70" w:rsidRDefault="000C4022" w:rsidP="000C4022">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59CC37F5" w14:textId="77777777" w:rsidR="000C4022" w:rsidRPr="00907B70" w:rsidRDefault="000C4022" w:rsidP="000C4022">
            <w:pPr>
              <w:spacing w:after="0" w:line="240" w:lineRule="auto"/>
              <w:jc w:val="center"/>
              <w:rPr>
                <w:b/>
                <w:i/>
              </w:rPr>
            </w:pPr>
            <w:r w:rsidRPr="00907B70">
              <w:rPr>
                <w:b/>
                <w:i/>
              </w:rPr>
              <w:t>Wording</w:t>
            </w:r>
          </w:p>
        </w:tc>
      </w:tr>
      <w:tr w:rsidR="000C4022" w:rsidRPr="00F85F27" w14:paraId="3E0CF792" w14:textId="77777777" w:rsidTr="00EE21F0">
        <w:trPr>
          <w:trHeight w:val="305"/>
        </w:trPr>
        <w:tc>
          <w:tcPr>
            <w:tcW w:w="2178" w:type="dxa"/>
            <w:tcBorders>
              <w:bottom w:val="single" w:sz="4" w:space="0" w:color="000000"/>
            </w:tcBorders>
            <w:shd w:val="clear" w:color="auto" w:fill="auto"/>
          </w:tcPr>
          <w:p w14:paraId="26ABCD34" w14:textId="4777A52B" w:rsidR="000C4022" w:rsidRPr="00907B70" w:rsidRDefault="000C4022" w:rsidP="000C4022">
            <w:pPr>
              <w:spacing w:after="0" w:line="240" w:lineRule="auto"/>
              <w:rPr>
                <w:sz w:val="20"/>
                <w:szCs w:val="20"/>
              </w:rPr>
            </w:pPr>
            <w:r w:rsidRPr="00907B70">
              <w:rPr>
                <w:sz w:val="20"/>
                <w:szCs w:val="20"/>
              </w:rPr>
              <w:t>1</w:t>
            </w:r>
            <w:r w:rsidR="003A1AAA">
              <w:rPr>
                <w:sz w:val="20"/>
                <w:szCs w:val="20"/>
              </w:rPr>
              <w:t>700</w:t>
            </w:r>
            <w:r w:rsidRPr="00907B70">
              <w:rPr>
                <w:sz w:val="20"/>
                <w:szCs w:val="20"/>
              </w:rPr>
              <w:t>-1.wav</w:t>
            </w:r>
          </w:p>
        </w:tc>
        <w:tc>
          <w:tcPr>
            <w:tcW w:w="1800" w:type="dxa"/>
            <w:gridSpan w:val="2"/>
            <w:tcBorders>
              <w:bottom w:val="single" w:sz="4" w:space="0" w:color="000000"/>
            </w:tcBorders>
            <w:shd w:val="clear" w:color="auto" w:fill="auto"/>
          </w:tcPr>
          <w:p w14:paraId="27EC05D4" w14:textId="5E25EA06" w:rsidR="000C4022" w:rsidRPr="00907B70" w:rsidRDefault="003A1AAA" w:rsidP="000C4022">
            <w:pPr>
              <w:spacing w:after="0" w:line="240" w:lineRule="auto"/>
              <w:rPr>
                <w:sz w:val="20"/>
                <w:szCs w:val="20"/>
              </w:rPr>
            </w:pPr>
            <w:r>
              <w:rPr>
                <w:sz w:val="20"/>
                <w:szCs w:val="20"/>
              </w:rPr>
              <w:t>Initial</w:t>
            </w:r>
          </w:p>
        </w:tc>
        <w:tc>
          <w:tcPr>
            <w:tcW w:w="5385" w:type="dxa"/>
            <w:gridSpan w:val="7"/>
            <w:tcBorders>
              <w:bottom w:val="single" w:sz="4" w:space="0" w:color="000000"/>
            </w:tcBorders>
            <w:shd w:val="clear" w:color="auto" w:fill="auto"/>
            <w:vAlign w:val="center"/>
          </w:tcPr>
          <w:p w14:paraId="6BF20093" w14:textId="168C7029" w:rsidR="000C4022" w:rsidRPr="00F03FB4" w:rsidRDefault="00EE21F0" w:rsidP="00AF0FF6">
            <w:pPr>
              <w:widowControl w:val="0"/>
              <w:autoSpaceDE w:val="0"/>
              <w:autoSpaceDN w:val="0"/>
              <w:adjustRightInd w:val="0"/>
              <w:spacing w:after="0" w:line="240" w:lineRule="auto"/>
              <w:rPr>
                <w:rFonts w:ascii="Tahoma" w:hAnsi="Tahoma" w:cs="Tahoma"/>
                <w:b/>
                <w:bCs/>
                <w:color w:val="0070C0"/>
                <w:sz w:val="16"/>
                <w:szCs w:val="16"/>
                <w:lang w:val="es-419"/>
              </w:rPr>
            </w:pPr>
            <w:r w:rsidRPr="00F03FB4">
              <w:rPr>
                <w:rFonts w:ascii="Tahoma" w:hAnsi="Tahoma" w:cs="Tahoma"/>
                <w:color w:val="0070C0"/>
                <w:sz w:val="16"/>
                <w:szCs w:val="16"/>
                <w:lang w:val="es-419"/>
              </w:rPr>
              <w:t xml:space="preserve">De acuerdo, ¿Está utilizando Crédito, Débito, </w:t>
            </w:r>
            <w:del w:id="57" w:author="Prada, Leandro (Leo) **CTR**" w:date="2020-09-28T12:43:00Z">
              <w:r w:rsidRPr="00F03FB4" w:rsidDel="00F00576">
                <w:rPr>
                  <w:rFonts w:ascii="Tahoma" w:hAnsi="Tahoma" w:cs="Tahoma"/>
                  <w:color w:val="0070C0"/>
                  <w:sz w:val="16"/>
                  <w:szCs w:val="16"/>
                  <w:lang w:val="es-419"/>
                </w:rPr>
                <w:delText xml:space="preserve">Cuenta Corriente </w:delText>
              </w:r>
            </w:del>
            <w:ins w:id="58" w:author="Prada, Leandro (Leo) **CTR**" w:date="2020-09-28T12:43:00Z">
              <w:r w:rsidR="00F00576">
                <w:rPr>
                  <w:rFonts w:ascii="Tahoma" w:hAnsi="Tahoma" w:cs="Tahoma"/>
                  <w:color w:val="0070C0"/>
                  <w:sz w:val="16"/>
                  <w:szCs w:val="16"/>
                  <w:lang w:val="es-419"/>
                </w:rPr>
                <w:t xml:space="preserve">Cuenta de cheques </w:t>
              </w:r>
            </w:ins>
            <w:r w:rsidRPr="00F03FB4">
              <w:rPr>
                <w:rFonts w:ascii="Tahoma" w:hAnsi="Tahoma" w:cs="Tahoma"/>
                <w:color w:val="0070C0"/>
                <w:sz w:val="16"/>
                <w:szCs w:val="16"/>
                <w:lang w:val="es-419"/>
              </w:rPr>
              <w:t>o de Ahorros?</w:t>
            </w:r>
          </w:p>
        </w:tc>
      </w:tr>
      <w:tr w:rsidR="000C4022" w:rsidRPr="00907B70" w14:paraId="31784FD8" w14:textId="77777777" w:rsidTr="00EE21F0">
        <w:trPr>
          <w:trHeight w:val="305"/>
        </w:trPr>
        <w:tc>
          <w:tcPr>
            <w:tcW w:w="9363" w:type="dxa"/>
            <w:gridSpan w:val="10"/>
            <w:tcBorders>
              <w:bottom w:val="single" w:sz="4" w:space="0" w:color="000000"/>
            </w:tcBorders>
            <w:shd w:val="clear" w:color="auto" w:fill="D9D9D9"/>
            <w:vAlign w:val="center"/>
          </w:tcPr>
          <w:p w14:paraId="128272BC" w14:textId="77777777" w:rsidR="000C4022" w:rsidRPr="00907B70" w:rsidRDefault="000C4022" w:rsidP="000C4022">
            <w:pPr>
              <w:spacing w:after="0" w:line="240" w:lineRule="auto"/>
              <w:rPr>
                <w:b/>
                <w:sz w:val="24"/>
                <w:szCs w:val="24"/>
              </w:rPr>
            </w:pPr>
            <w:r w:rsidRPr="00907B70">
              <w:rPr>
                <w:b/>
                <w:sz w:val="24"/>
                <w:szCs w:val="24"/>
              </w:rPr>
              <w:t>Retry Prompts</w:t>
            </w:r>
          </w:p>
        </w:tc>
      </w:tr>
      <w:tr w:rsidR="000C4022" w:rsidRPr="00907B70" w14:paraId="2F61A884" w14:textId="77777777" w:rsidTr="00EE21F0">
        <w:trPr>
          <w:trHeight w:val="305"/>
        </w:trPr>
        <w:tc>
          <w:tcPr>
            <w:tcW w:w="2178" w:type="dxa"/>
            <w:tcBorders>
              <w:bottom w:val="single" w:sz="4" w:space="0" w:color="000000"/>
            </w:tcBorders>
            <w:shd w:val="clear" w:color="auto" w:fill="DAEEF3" w:themeFill="accent5" w:themeFillTint="33"/>
            <w:vAlign w:val="center"/>
          </w:tcPr>
          <w:p w14:paraId="6F9BD820" w14:textId="77777777" w:rsidR="000C4022" w:rsidRPr="00907B70" w:rsidRDefault="000C4022" w:rsidP="000C4022">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48BF287A" w14:textId="77777777" w:rsidR="000C4022" w:rsidRPr="00907B70" w:rsidRDefault="000C4022" w:rsidP="000C4022">
            <w:pPr>
              <w:spacing w:after="0" w:line="240" w:lineRule="auto"/>
              <w:jc w:val="center"/>
              <w:rPr>
                <w:b/>
                <w:i/>
                <w:sz w:val="24"/>
                <w:szCs w:val="24"/>
              </w:rPr>
            </w:pPr>
            <w:r w:rsidRPr="00907B70">
              <w:rPr>
                <w:b/>
                <w:i/>
              </w:rPr>
              <w:t>Condition</w:t>
            </w:r>
          </w:p>
        </w:tc>
        <w:tc>
          <w:tcPr>
            <w:tcW w:w="3870" w:type="dxa"/>
            <w:gridSpan w:val="5"/>
            <w:tcBorders>
              <w:bottom w:val="single" w:sz="4" w:space="0" w:color="000000"/>
            </w:tcBorders>
            <w:shd w:val="clear" w:color="auto" w:fill="DAEEF3" w:themeFill="accent5" w:themeFillTint="33"/>
            <w:vAlign w:val="center"/>
          </w:tcPr>
          <w:p w14:paraId="6880BD0A" w14:textId="77777777" w:rsidR="000C4022" w:rsidRPr="00907B70" w:rsidRDefault="000C4022" w:rsidP="000C4022">
            <w:pPr>
              <w:spacing w:after="0" w:line="240" w:lineRule="auto"/>
              <w:jc w:val="center"/>
              <w:rPr>
                <w:b/>
                <w:i/>
                <w:sz w:val="24"/>
                <w:szCs w:val="24"/>
              </w:rPr>
            </w:pPr>
            <w:r w:rsidRPr="00907B70">
              <w:rPr>
                <w:b/>
                <w:i/>
              </w:rPr>
              <w:t>Wording</w:t>
            </w:r>
          </w:p>
        </w:tc>
        <w:tc>
          <w:tcPr>
            <w:tcW w:w="1425" w:type="dxa"/>
            <w:tcBorders>
              <w:bottom w:val="single" w:sz="4" w:space="0" w:color="000000"/>
            </w:tcBorders>
            <w:shd w:val="clear" w:color="auto" w:fill="DAEEF3" w:themeFill="accent5" w:themeFillTint="33"/>
            <w:vAlign w:val="center"/>
          </w:tcPr>
          <w:p w14:paraId="2DE117FA" w14:textId="77777777" w:rsidR="000C4022" w:rsidRPr="00907B70" w:rsidRDefault="000C4022" w:rsidP="000C4022">
            <w:pPr>
              <w:spacing w:after="0" w:line="240" w:lineRule="auto"/>
              <w:jc w:val="center"/>
              <w:rPr>
                <w:b/>
                <w:i/>
              </w:rPr>
            </w:pPr>
            <w:r w:rsidRPr="00907B70">
              <w:rPr>
                <w:b/>
                <w:i/>
              </w:rPr>
              <w:t>Transition</w:t>
            </w:r>
          </w:p>
        </w:tc>
      </w:tr>
      <w:tr w:rsidR="003A1AAA" w:rsidRPr="00907B70" w14:paraId="29F4C236" w14:textId="77777777" w:rsidTr="00EE21F0">
        <w:trPr>
          <w:trHeight w:val="305"/>
        </w:trPr>
        <w:tc>
          <w:tcPr>
            <w:tcW w:w="2178" w:type="dxa"/>
            <w:tcBorders>
              <w:bottom w:val="single" w:sz="4" w:space="0" w:color="000000"/>
            </w:tcBorders>
            <w:shd w:val="clear" w:color="auto" w:fill="auto"/>
          </w:tcPr>
          <w:p w14:paraId="508A897F" w14:textId="51E93768" w:rsidR="003A1AAA" w:rsidRPr="00907B70" w:rsidRDefault="003A1AAA" w:rsidP="003A1AAA">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6DC9BA28" w14:textId="337F0960" w:rsidR="003A1AAA" w:rsidRPr="00907B70" w:rsidRDefault="003A1AAA" w:rsidP="003A1AAA">
            <w:pPr>
              <w:spacing w:after="0" w:line="240" w:lineRule="auto"/>
              <w:rPr>
                <w:sz w:val="20"/>
                <w:szCs w:val="20"/>
              </w:rPr>
            </w:pPr>
            <w:r w:rsidRPr="00907B70">
              <w:rPr>
                <w:sz w:val="20"/>
                <w:szCs w:val="20"/>
              </w:rPr>
              <w:t>No Match 1</w:t>
            </w:r>
          </w:p>
        </w:tc>
        <w:tc>
          <w:tcPr>
            <w:tcW w:w="3870" w:type="dxa"/>
            <w:gridSpan w:val="5"/>
            <w:tcBorders>
              <w:bottom w:val="single" w:sz="4" w:space="0" w:color="000000"/>
            </w:tcBorders>
            <w:shd w:val="clear" w:color="auto" w:fill="auto"/>
          </w:tcPr>
          <w:p w14:paraId="6EF77562" w14:textId="2B97726E" w:rsidR="003A1AAA" w:rsidRPr="00907B70" w:rsidRDefault="003A1AAA" w:rsidP="003A1AAA">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265F1D53" w14:textId="64FA1EDC" w:rsidR="003A1AAA" w:rsidRPr="00907B70" w:rsidRDefault="003A1AAA" w:rsidP="003A1AAA">
            <w:pPr>
              <w:spacing w:after="0" w:line="240" w:lineRule="auto"/>
              <w:rPr>
                <w:sz w:val="20"/>
                <w:szCs w:val="20"/>
              </w:rPr>
            </w:pPr>
            <w:r w:rsidRPr="00907B70">
              <w:rPr>
                <w:sz w:val="20"/>
                <w:szCs w:val="20"/>
              </w:rPr>
              <w:t>--</w:t>
            </w:r>
          </w:p>
        </w:tc>
      </w:tr>
      <w:tr w:rsidR="003A1AAA" w:rsidRPr="00907B70" w14:paraId="0D1F471D" w14:textId="77777777" w:rsidTr="00EE21F0">
        <w:trPr>
          <w:trHeight w:val="305"/>
        </w:trPr>
        <w:tc>
          <w:tcPr>
            <w:tcW w:w="2178" w:type="dxa"/>
            <w:tcBorders>
              <w:bottom w:val="single" w:sz="4" w:space="0" w:color="000000"/>
            </w:tcBorders>
            <w:shd w:val="clear" w:color="auto" w:fill="auto"/>
          </w:tcPr>
          <w:p w14:paraId="2DCB48EA" w14:textId="1DBD1BDD" w:rsidR="003A1AAA" w:rsidRPr="00907B70" w:rsidRDefault="003A1AAA" w:rsidP="003A1AAA">
            <w:pPr>
              <w:spacing w:after="0" w:line="240" w:lineRule="auto"/>
              <w:rPr>
                <w:sz w:val="20"/>
                <w:szCs w:val="20"/>
              </w:rPr>
            </w:pPr>
            <w:r>
              <w:rPr>
                <w:sz w:val="20"/>
                <w:szCs w:val="20"/>
              </w:rPr>
              <w:t>1700-2.wav</w:t>
            </w:r>
          </w:p>
        </w:tc>
        <w:tc>
          <w:tcPr>
            <w:tcW w:w="1890" w:type="dxa"/>
            <w:gridSpan w:val="3"/>
            <w:tcBorders>
              <w:bottom w:val="single" w:sz="4" w:space="0" w:color="000000"/>
            </w:tcBorders>
            <w:shd w:val="clear" w:color="auto" w:fill="auto"/>
          </w:tcPr>
          <w:p w14:paraId="6AB914CB" w14:textId="6CF27F43" w:rsidR="003A1AAA" w:rsidRPr="00907B70" w:rsidRDefault="003A1AAA" w:rsidP="003A1AAA">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595F9D24" w14:textId="24B79A0E" w:rsidR="003A1AAA" w:rsidRPr="00F03FB4" w:rsidRDefault="003A1AAA" w:rsidP="003A1AA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¿Está utilizando Crédito, Débito, </w:t>
            </w:r>
            <w:del w:id="59" w:author="Prada, Leandro (Leo) **CTR**" w:date="2020-09-28T12:43:00Z">
              <w:r w:rsidRPr="00F03FB4" w:rsidDel="00F00576">
                <w:rPr>
                  <w:rFonts w:ascii="Tahoma" w:hAnsi="Tahoma" w:cs="Tahoma"/>
                  <w:color w:val="0070C0"/>
                  <w:sz w:val="16"/>
                  <w:szCs w:val="16"/>
                  <w:lang w:val="es-419"/>
                </w:rPr>
                <w:delText xml:space="preserve">Cuenta Corriente </w:delText>
              </w:r>
            </w:del>
            <w:ins w:id="60" w:author="Prada, Leandro (Leo) **CTR**" w:date="2020-09-28T12:43:00Z">
              <w:r w:rsidR="00F00576">
                <w:rPr>
                  <w:rFonts w:ascii="Tahoma" w:hAnsi="Tahoma" w:cs="Tahoma"/>
                  <w:color w:val="0070C0"/>
                  <w:sz w:val="16"/>
                  <w:szCs w:val="16"/>
                  <w:lang w:val="es-419"/>
                </w:rPr>
                <w:t xml:space="preserve">Cuenta de cheques </w:t>
              </w:r>
            </w:ins>
            <w:r w:rsidRPr="00F03FB4">
              <w:rPr>
                <w:rFonts w:ascii="Tahoma" w:hAnsi="Tahoma" w:cs="Tahoma"/>
                <w:color w:val="0070C0"/>
                <w:sz w:val="16"/>
                <w:szCs w:val="16"/>
                <w:lang w:val="es-419"/>
              </w:rPr>
              <w:t>o de Ahorros?</w:t>
            </w:r>
          </w:p>
        </w:tc>
        <w:tc>
          <w:tcPr>
            <w:tcW w:w="1425" w:type="dxa"/>
            <w:tcBorders>
              <w:bottom w:val="single" w:sz="4" w:space="0" w:color="000000"/>
            </w:tcBorders>
            <w:shd w:val="clear" w:color="auto" w:fill="auto"/>
          </w:tcPr>
          <w:p w14:paraId="441C4F69" w14:textId="2DD993D0" w:rsidR="003A1AAA" w:rsidRPr="00907B70" w:rsidRDefault="003A1AAA" w:rsidP="003A1AAA">
            <w:pPr>
              <w:spacing w:after="0" w:line="240" w:lineRule="auto"/>
              <w:rPr>
                <w:sz w:val="20"/>
                <w:szCs w:val="20"/>
              </w:rPr>
            </w:pPr>
            <w:proofErr w:type="spellStart"/>
            <w:r>
              <w:rPr>
                <w:sz w:val="20"/>
                <w:szCs w:val="20"/>
              </w:rPr>
              <w:t>Rerecognition</w:t>
            </w:r>
            <w:proofErr w:type="spellEnd"/>
          </w:p>
        </w:tc>
      </w:tr>
      <w:tr w:rsidR="003A1AAA" w:rsidRPr="00907B70" w14:paraId="2506FA0D" w14:textId="77777777" w:rsidTr="00EE21F0">
        <w:trPr>
          <w:trHeight w:val="305"/>
        </w:trPr>
        <w:tc>
          <w:tcPr>
            <w:tcW w:w="2178" w:type="dxa"/>
            <w:tcBorders>
              <w:bottom w:val="single" w:sz="4" w:space="0" w:color="000000"/>
            </w:tcBorders>
            <w:shd w:val="clear" w:color="auto" w:fill="auto"/>
          </w:tcPr>
          <w:p w14:paraId="18763F98" w14:textId="0F08557A" w:rsidR="003A1AAA" w:rsidRPr="00907B70" w:rsidRDefault="003A1AAA" w:rsidP="003A1AAA">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0B726D35" w14:textId="6F282233" w:rsidR="003A1AAA" w:rsidRPr="00907B70" w:rsidRDefault="003A1AAA" w:rsidP="003A1AAA">
            <w:pPr>
              <w:spacing w:after="0" w:line="240" w:lineRule="auto"/>
              <w:rPr>
                <w:sz w:val="20"/>
                <w:szCs w:val="20"/>
              </w:rPr>
            </w:pPr>
            <w:r w:rsidRPr="00907B70">
              <w:rPr>
                <w:sz w:val="20"/>
                <w:szCs w:val="20"/>
              </w:rPr>
              <w:t>No Match 2</w:t>
            </w:r>
          </w:p>
        </w:tc>
        <w:tc>
          <w:tcPr>
            <w:tcW w:w="3870" w:type="dxa"/>
            <w:gridSpan w:val="5"/>
            <w:tcBorders>
              <w:bottom w:val="single" w:sz="4" w:space="0" w:color="000000"/>
            </w:tcBorders>
            <w:shd w:val="clear" w:color="auto" w:fill="auto"/>
          </w:tcPr>
          <w:p w14:paraId="3FD44C91" w14:textId="71B4F390" w:rsidR="003A1AAA" w:rsidRPr="00907B70" w:rsidRDefault="003A1AAA" w:rsidP="003A1AAA">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4E8A2700" w14:textId="1CCF1DE4" w:rsidR="003A1AAA" w:rsidRPr="00907B70" w:rsidRDefault="003A1AAA" w:rsidP="003A1AAA">
            <w:pPr>
              <w:spacing w:after="0" w:line="240" w:lineRule="auto"/>
              <w:rPr>
                <w:sz w:val="20"/>
                <w:szCs w:val="20"/>
              </w:rPr>
            </w:pPr>
            <w:r>
              <w:rPr>
                <w:sz w:val="20"/>
                <w:szCs w:val="20"/>
              </w:rPr>
              <w:t>--</w:t>
            </w:r>
          </w:p>
        </w:tc>
      </w:tr>
      <w:tr w:rsidR="003A1AAA" w:rsidRPr="00907B70" w14:paraId="02370DA5" w14:textId="77777777" w:rsidTr="00EE21F0">
        <w:trPr>
          <w:trHeight w:val="305"/>
        </w:trPr>
        <w:tc>
          <w:tcPr>
            <w:tcW w:w="2178" w:type="dxa"/>
            <w:tcBorders>
              <w:bottom w:val="single" w:sz="4" w:space="0" w:color="000000"/>
            </w:tcBorders>
            <w:shd w:val="clear" w:color="auto" w:fill="auto"/>
          </w:tcPr>
          <w:p w14:paraId="03F7E075" w14:textId="6DC808FB" w:rsidR="003A1AAA" w:rsidRPr="00907B70" w:rsidRDefault="003A1AAA" w:rsidP="003A1AAA">
            <w:pPr>
              <w:spacing w:after="0" w:line="240" w:lineRule="auto"/>
              <w:rPr>
                <w:sz w:val="20"/>
                <w:szCs w:val="20"/>
              </w:rPr>
            </w:pPr>
            <w:r>
              <w:rPr>
                <w:sz w:val="20"/>
                <w:szCs w:val="20"/>
              </w:rPr>
              <w:t>1700-3.wav</w:t>
            </w:r>
          </w:p>
        </w:tc>
        <w:tc>
          <w:tcPr>
            <w:tcW w:w="1890" w:type="dxa"/>
            <w:gridSpan w:val="3"/>
            <w:tcBorders>
              <w:bottom w:val="single" w:sz="4" w:space="0" w:color="000000"/>
            </w:tcBorders>
            <w:shd w:val="clear" w:color="auto" w:fill="auto"/>
          </w:tcPr>
          <w:p w14:paraId="576A8F77" w14:textId="2D6AAA2E" w:rsidR="003A1AAA" w:rsidRPr="00907B70" w:rsidRDefault="003A1AAA" w:rsidP="003A1AAA">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4BDDFB54" w14:textId="77777777" w:rsidR="00F03FB4" w:rsidRPr="00F03FB4" w:rsidRDefault="00F03FB4" w:rsidP="00F03FB4">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usar su tarjeta de crédito, marque 1</w:t>
            </w:r>
          </w:p>
          <w:p w14:paraId="1DFFA0B5" w14:textId="77777777" w:rsidR="00F03FB4" w:rsidRPr="00F03FB4" w:rsidRDefault="00F03FB4" w:rsidP="00F03FB4">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Tarjeta de débito, marque 2</w:t>
            </w:r>
          </w:p>
          <w:p w14:paraId="72C4F566" w14:textId="6DA9D342" w:rsidR="00F03FB4" w:rsidRPr="00F03FB4" w:rsidRDefault="00F03FB4" w:rsidP="00F03FB4">
            <w:pPr>
              <w:spacing w:after="0" w:line="240" w:lineRule="auto"/>
              <w:rPr>
                <w:rFonts w:ascii="Tahoma" w:hAnsi="Tahoma" w:cs="Tahoma"/>
                <w:color w:val="0070C0"/>
                <w:sz w:val="16"/>
                <w:szCs w:val="16"/>
                <w:lang w:val="es-419"/>
              </w:rPr>
            </w:pPr>
            <w:del w:id="61" w:author="Prada, Leandro (Leo) **CTR**" w:date="2020-09-28T12:43:00Z">
              <w:r w:rsidRPr="00F03FB4" w:rsidDel="00F00576">
                <w:rPr>
                  <w:rFonts w:ascii="Tahoma" w:hAnsi="Tahoma" w:cs="Tahoma"/>
                  <w:color w:val="0070C0"/>
                  <w:sz w:val="16"/>
                  <w:szCs w:val="16"/>
                  <w:lang w:val="es-419"/>
                </w:rPr>
                <w:delText>Cuenta corriente</w:delText>
              </w:r>
            </w:del>
            <w:ins w:id="62" w:author="Prada, Leandro (Leo) **CTR**" w:date="2020-09-28T12:43:00Z">
              <w:r w:rsidR="00F00576">
                <w:rPr>
                  <w:rFonts w:ascii="Tahoma" w:hAnsi="Tahoma" w:cs="Tahoma"/>
                  <w:color w:val="0070C0"/>
                  <w:sz w:val="16"/>
                  <w:szCs w:val="16"/>
                  <w:lang w:val="es-419"/>
                </w:rPr>
                <w:t xml:space="preserve">Cuenta de </w:t>
              </w:r>
              <w:proofErr w:type="gramStart"/>
              <w:r w:rsidR="00F00576">
                <w:rPr>
                  <w:rFonts w:ascii="Tahoma" w:hAnsi="Tahoma" w:cs="Tahoma"/>
                  <w:color w:val="0070C0"/>
                  <w:sz w:val="16"/>
                  <w:szCs w:val="16"/>
                  <w:lang w:val="es-419"/>
                </w:rPr>
                <w:t xml:space="preserve">cheques </w:t>
              </w:r>
            </w:ins>
            <w:r w:rsidRPr="00F03FB4">
              <w:rPr>
                <w:rFonts w:ascii="Tahoma" w:hAnsi="Tahoma" w:cs="Tahoma"/>
                <w:color w:val="0070C0"/>
                <w:sz w:val="16"/>
                <w:szCs w:val="16"/>
                <w:lang w:val="es-419"/>
              </w:rPr>
              <w:t>,</w:t>
            </w:r>
            <w:proofErr w:type="gramEnd"/>
            <w:r w:rsidRPr="00F03FB4">
              <w:rPr>
                <w:rFonts w:ascii="Tahoma" w:hAnsi="Tahoma" w:cs="Tahoma"/>
                <w:color w:val="0070C0"/>
                <w:sz w:val="16"/>
                <w:szCs w:val="16"/>
                <w:lang w:val="es-419"/>
              </w:rPr>
              <w:t xml:space="preserve"> marque 3</w:t>
            </w:r>
          </w:p>
          <w:p w14:paraId="2E0EB374" w14:textId="738DC61B" w:rsidR="003A1AAA" w:rsidRPr="00F00576" w:rsidRDefault="00F03FB4" w:rsidP="00F03FB4">
            <w:pPr>
              <w:spacing w:after="0" w:line="240" w:lineRule="auto"/>
              <w:rPr>
                <w:rFonts w:ascii="Tahoma" w:hAnsi="Tahoma" w:cs="Tahoma"/>
                <w:color w:val="0070C0"/>
                <w:sz w:val="16"/>
                <w:szCs w:val="16"/>
                <w:lang w:val="es-419"/>
                <w:rPrChange w:id="63" w:author="Prada, Leandro (Leo) **CTR**" w:date="2020-09-28T12:44:00Z">
                  <w:rPr>
                    <w:rFonts w:ascii="Tahoma" w:hAnsi="Tahoma" w:cs="Tahoma"/>
                    <w:color w:val="0070C0"/>
                    <w:sz w:val="16"/>
                    <w:szCs w:val="16"/>
                  </w:rPr>
                </w:rPrChange>
              </w:rPr>
            </w:pPr>
            <w:del w:id="64" w:author="Prada, Leandro (Leo) **CTR**" w:date="2020-09-28T12:44:00Z">
              <w:r w:rsidRPr="00F00576" w:rsidDel="00F00576">
                <w:rPr>
                  <w:rFonts w:ascii="Tahoma" w:hAnsi="Tahoma" w:cs="Tahoma"/>
                  <w:color w:val="0070C0"/>
                  <w:sz w:val="16"/>
                  <w:szCs w:val="16"/>
                  <w:lang w:val="es-419"/>
                  <w:rPrChange w:id="65" w:author="Prada, Leandro (Leo) **CTR**" w:date="2020-09-28T12:44:00Z">
                    <w:rPr>
                      <w:rFonts w:ascii="Tahoma" w:hAnsi="Tahoma" w:cs="Tahoma"/>
                      <w:color w:val="0070C0"/>
                      <w:sz w:val="16"/>
                      <w:szCs w:val="16"/>
                    </w:rPr>
                  </w:rPrChange>
                </w:rPr>
                <w:delText>Caja de ahorros</w:delText>
              </w:r>
            </w:del>
            <w:ins w:id="66" w:author="Prada, Leandro (Leo) **CTR**" w:date="2020-09-28T12:44:00Z">
              <w:r w:rsidR="00F00576" w:rsidRPr="00F00576">
                <w:rPr>
                  <w:rFonts w:ascii="Tahoma" w:hAnsi="Tahoma" w:cs="Tahoma"/>
                  <w:color w:val="0070C0"/>
                  <w:sz w:val="16"/>
                  <w:szCs w:val="16"/>
                  <w:lang w:val="es-419"/>
                  <w:rPrChange w:id="67" w:author="Prada, Leandro (Leo) **CTR**" w:date="2020-09-28T12:44:00Z">
                    <w:rPr>
                      <w:rFonts w:ascii="Tahoma" w:hAnsi="Tahoma" w:cs="Tahoma"/>
                      <w:color w:val="0070C0"/>
                      <w:sz w:val="16"/>
                      <w:szCs w:val="16"/>
                    </w:rPr>
                  </w:rPrChange>
                </w:rPr>
                <w:t xml:space="preserve">Cuenta de </w:t>
              </w:r>
              <w:proofErr w:type="gramStart"/>
              <w:r w:rsidR="00F00576" w:rsidRPr="00F00576">
                <w:rPr>
                  <w:rFonts w:ascii="Tahoma" w:hAnsi="Tahoma" w:cs="Tahoma"/>
                  <w:color w:val="0070C0"/>
                  <w:sz w:val="16"/>
                  <w:szCs w:val="16"/>
                  <w:lang w:val="es-419"/>
                  <w:rPrChange w:id="68" w:author="Prada, Leandro (Leo) **CTR**" w:date="2020-09-28T12:44:00Z">
                    <w:rPr>
                      <w:rFonts w:ascii="Tahoma" w:hAnsi="Tahoma" w:cs="Tahoma"/>
                      <w:color w:val="0070C0"/>
                      <w:sz w:val="16"/>
                      <w:szCs w:val="16"/>
                    </w:rPr>
                  </w:rPrChange>
                </w:rPr>
                <w:t xml:space="preserve">ahorros </w:t>
              </w:r>
            </w:ins>
            <w:r w:rsidRPr="00F00576">
              <w:rPr>
                <w:rFonts w:ascii="Tahoma" w:hAnsi="Tahoma" w:cs="Tahoma"/>
                <w:color w:val="0070C0"/>
                <w:sz w:val="16"/>
                <w:szCs w:val="16"/>
                <w:lang w:val="es-419"/>
                <w:rPrChange w:id="69" w:author="Prada, Leandro (Leo) **CTR**" w:date="2020-09-28T12:44:00Z">
                  <w:rPr>
                    <w:rFonts w:ascii="Tahoma" w:hAnsi="Tahoma" w:cs="Tahoma"/>
                    <w:color w:val="0070C0"/>
                    <w:sz w:val="16"/>
                    <w:szCs w:val="16"/>
                  </w:rPr>
                </w:rPrChange>
              </w:rPr>
              <w:t>,</w:t>
            </w:r>
            <w:proofErr w:type="gramEnd"/>
            <w:r w:rsidRPr="00F00576">
              <w:rPr>
                <w:rFonts w:ascii="Tahoma" w:hAnsi="Tahoma" w:cs="Tahoma"/>
                <w:color w:val="0070C0"/>
                <w:sz w:val="16"/>
                <w:szCs w:val="16"/>
                <w:lang w:val="es-419"/>
                <w:rPrChange w:id="70" w:author="Prada, Leandro (Leo) **CTR**" w:date="2020-09-28T12:44:00Z">
                  <w:rPr>
                    <w:rFonts w:ascii="Tahoma" w:hAnsi="Tahoma" w:cs="Tahoma"/>
                    <w:color w:val="0070C0"/>
                    <w:sz w:val="16"/>
                    <w:szCs w:val="16"/>
                  </w:rPr>
                </w:rPrChange>
              </w:rPr>
              <w:t xml:space="preserve"> marque</w:t>
            </w:r>
          </w:p>
        </w:tc>
        <w:tc>
          <w:tcPr>
            <w:tcW w:w="1425" w:type="dxa"/>
            <w:tcBorders>
              <w:bottom w:val="single" w:sz="4" w:space="0" w:color="000000"/>
            </w:tcBorders>
            <w:shd w:val="clear" w:color="auto" w:fill="auto"/>
          </w:tcPr>
          <w:p w14:paraId="05074036" w14:textId="1DB732AF" w:rsidR="003A1AAA" w:rsidRPr="00907B70" w:rsidRDefault="003A1AAA" w:rsidP="003A1AAA">
            <w:pPr>
              <w:spacing w:after="0" w:line="240" w:lineRule="auto"/>
              <w:rPr>
                <w:sz w:val="20"/>
                <w:szCs w:val="20"/>
              </w:rPr>
            </w:pPr>
            <w:proofErr w:type="spellStart"/>
            <w:r>
              <w:rPr>
                <w:sz w:val="20"/>
                <w:szCs w:val="20"/>
              </w:rPr>
              <w:t>Rerecognition</w:t>
            </w:r>
            <w:proofErr w:type="spellEnd"/>
          </w:p>
        </w:tc>
      </w:tr>
      <w:tr w:rsidR="003A1AAA" w:rsidRPr="00907B70" w14:paraId="54CCB97A" w14:textId="77777777" w:rsidTr="00EE21F0">
        <w:trPr>
          <w:trHeight w:val="305"/>
        </w:trPr>
        <w:tc>
          <w:tcPr>
            <w:tcW w:w="2178" w:type="dxa"/>
            <w:tcBorders>
              <w:bottom w:val="single" w:sz="4" w:space="0" w:color="000000"/>
            </w:tcBorders>
            <w:shd w:val="clear" w:color="auto" w:fill="auto"/>
          </w:tcPr>
          <w:p w14:paraId="151324FF" w14:textId="05EEF285" w:rsidR="003A1AAA" w:rsidRPr="00907B70" w:rsidRDefault="003A1AAA" w:rsidP="003A1AAA">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1A7F0B01" w14:textId="24F85EAD" w:rsidR="003A1AAA" w:rsidRPr="00907B70" w:rsidRDefault="003A1AAA" w:rsidP="003A1AAA">
            <w:pPr>
              <w:spacing w:after="0" w:line="240" w:lineRule="auto"/>
              <w:rPr>
                <w:sz w:val="20"/>
                <w:szCs w:val="20"/>
              </w:rPr>
            </w:pPr>
            <w:r>
              <w:rPr>
                <w:sz w:val="20"/>
                <w:szCs w:val="20"/>
              </w:rPr>
              <w:t>No Match 3</w:t>
            </w:r>
          </w:p>
        </w:tc>
        <w:tc>
          <w:tcPr>
            <w:tcW w:w="3870" w:type="dxa"/>
            <w:gridSpan w:val="5"/>
            <w:tcBorders>
              <w:bottom w:val="single" w:sz="4" w:space="0" w:color="000000"/>
            </w:tcBorders>
            <w:shd w:val="clear" w:color="auto" w:fill="auto"/>
          </w:tcPr>
          <w:p w14:paraId="16D5F0F8" w14:textId="1ACC24FE" w:rsidR="003A1AAA" w:rsidRPr="00907B70" w:rsidRDefault="003A1AAA" w:rsidP="003A1AAA">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cBorders>
            <w:shd w:val="clear" w:color="auto" w:fill="auto"/>
          </w:tcPr>
          <w:p w14:paraId="288A1823" w14:textId="65620719" w:rsidR="003A1AAA" w:rsidRPr="00907B70" w:rsidRDefault="003A1AAA" w:rsidP="003A1AAA">
            <w:pPr>
              <w:spacing w:after="0" w:line="240" w:lineRule="auto"/>
              <w:rPr>
                <w:sz w:val="20"/>
                <w:szCs w:val="20"/>
              </w:rPr>
            </w:pPr>
            <w:r>
              <w:rPr>
                <w:sz w:val="20"/>
                <w:szCs w:val="20"/>
              </w:rPr>
              <w:t>XFER2</w:t>
            </w:r>
          </w:p>
        </w:tc>
      </w:tr>
      <w:tr w:rsidR="003A1AAA" w:rsidRPr="00907B70" w14:paraId="7B9CD147" w14:textId="77777777" w:rsidTr="00EE21F0">
        <w:trPr>
          <w:trHeight w:val="305"/>
        </w:trPr>
        <w:tc>
          <w:tcPr>
            <w:tcW w:w="2178" w:type="dxa"/>
            <w:tcBorders>
              <w:bottom w:val="single" w:sz="4" w:space="0" w:color="000000"/>
            </w:tcBorders>
            <w:shd w:val="clear" w:color="auto" w:fill="auto"/>
          </w:tcPr>
          <w:p w14:paraId="4CF45117" w14:textId="3EF21A28" w:rsidR="003A1AAA" w:rsidRPr="00907B70" w:rsidRDefault="003A1AAA" w:rsidP="003A1AAA">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53D7BC0A" w14:textId="48E4F75E" w:rsidR="003A1AAA" w:rsidRPr="00907B70" w:rsidRDefault="003A1AAA" w:rsidP="003A1AAA">
            <w:pPr>
              <w:spacing w:after="0" w:line="240" w:lineRule="auto"/>
              <w:rPr>
                <w:sz w:val="20"/>
                <w:szCs w:val="20"/>
              </w:rPr>
            </w:pPr>
            <w:r w:rsidRPr="00907B70">
              <w:rPr>
                <w:sz w:val="20"/>
                <w:szCs w:val="20"/>
              </w:rPr>
              <w:t>No Input 1</w:t>
            </w:r>
          </w:p>
        </w:tc>
        <w:tc>
          <w:tcPr>
            <w:tcW w:w="3870" w:type="dxa"/>
            <w:gridSpan w:val="5"/>
            <w:tcBorders>
              <w:bottom w:val="single" w:sz="4" w:space="0" w:color="000000"/>
            </w:tcBorders>
            <w:shd w:val="clear" w:color="auto" w:fill="auto"/>
          </w:tcPr>
          <w:p w14:paraId="1655BFED" w14:textId="12F2BF99" w:rsidR="003A1AAA" w:rsidRPr="00907B70" w:rsidRDefault="003A1AAA" w:rsidP="003A1AAA">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72B096F9" w14:textId="233CBB14" w:rsidR="003A1AAA" w:rsidRPr="00907B70" w:rsidRDefault="003A1AAA" w:rsidP="003A1AAA">
            <w:pPr>
              <w:spacing w:after="0" w:line="240" w:lineRule="auto"/>
              <w:rPr>
                <w:sz w:val="20"/>
                <w:szCs w:val="20"/>
              </w:rPr>
            </w:pPr>
          </w:p>
        </w:tc>
      </w:tr>
      <w:tr w:rsidR="003A1AAA" w:rsidRPr="00907B70" w14:paraId="1488A86C" w14:textId="77777777" w:rsidTr="00EE21F0">
        <w:trPr>
          <w:trHeight w:val="305"/>
        </w:trPr>
        <w:tc>
          <w:tcPr>
            <w:tcW w:w="2178" w:type="dxa"/>
            <w:tcBorders>
              <w:bottom w:val="single" w:sz="4" w:space="0" w:color="000000"/>
            </w:tcBorders>
            <w:shd w:val="clear" w:color="auto" w:fill="auto"/>
          </w:tcPr>
          <w:p w14:paraId="3EF45006" w14:textId="33E471C5" w:rsidR="003A1AAA" w:rsidRPr="00907B70" w:rsidRDefault="003A1AAA" w:rsidP="003A1AAA">
            <w:pPr>
              <w:spacing w:after="0" w:line="240" w:lineRule="auto"/>
              <w:rPr>
                <w:sz w:val="20"/>
                <w:szCs w:val="20"/>
              </w:rPr>
            </w:pPr>
            <w:r>
              <w:rPr>
                <w:sz w:val="20"/>
                <w:szCs w:val="20"/>
              </w:rPr>
              <w:t>1700-2.wav</w:t>
            </w:r>
          </w:p>
        </w:tc>
        <w:tc>
          <w:tcPr>
            <w:tcW w:w="1890" w:type="dxa"/>
            <w:gridSpan w:val="3"/>
            <w:tcBorders>
              <w:bottom w:val="single" w:sz="4" w:space="0" w:color="000000"/>
            </w:tcBorders>
            <w:shd w:val="clear" w:color="auto" w:fill="auto"/>
          </w:tcPr>
          <w:p w14:paraId="3DAECBD3" w14:textId="5DED5F24" w:rsidR="003A1AAA" w:rsidRPr="00907B70" w:rsidRDefault="003A1AAA" w:rsidP="003A1AAA">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75CE28BA" w14:textId="329DD7AA" w:rsidR="003A1AAA" w:rsidRPr="00F03FB4" w:rsidRDefault="003A1AAA" w:rsidP="003A1AA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¿Está utilizando Crédito, Débito, </w:t>
            </w:r>
            <w:del w:id="71" w:author="Prada, Leandro (Leo) **CTR**" w:date="2020-09-28T12:43:00Z">
              <w:r w:rsidRPr="00F03FB4" w:rsidDel="00F00576">
                <w:rPr>
                  <w:rFonts w:ascii="Tahoma" w:hAnsi="Tahoma" w:cs="Tahoma"/>
                  <w:color w:val="0070C0"/>
                  <w:sz w:val="16"/>
                  <w:szCs w:val="16"/>
                  <w:lang w:val="es-419"/>
                </w:rPr>
                <w:delText xml:space="preserve">Cuenta Corriente </w:delText>
              </w:r>
            </w:del>
            <w:ins w:id="72" w:author="Prada, Leandro (Leo) **CTR**" w:date="2020-09-28T12:43:00Z">
              <w:r w:rsidR="00F00576">
                <w:rPr>
                  <w:rFonts w:ascii="Tahoma" w:hAnsi="Tahoma" w:cs="Tahoma"/>
                  <w:color w:val="0070C0"/>
                  <w:sz w:val="16"/>
                  <w:szCs w:val="16"/>
                  <w:lang w:val="es-419"/>
                </w:rPr>
                <w:t xml:space="preserve">Cuenta de cheques </w:t>
              </w:r>
            </w:ins>
            <w:r w:rsidRPr="00F03FB4">
              <w:rPr>
                <w:rFonts w:ascii="Tahoma" w:hAnsi="Tahoma" w:cs="Tahoma"/>
                <w:color w:val="0070C0"/>
                <w:sz w:val="16"/>
                <w:szCs w:val="16"/>
                <w:lang w:val="es-419"/>
              </w:rPr>
              <w:t>o de Ahorros?</w:t>
            </w:r>
          </w:p>
        </w:tc>
        <w:tc>
          <w:tcPr>
            <w:tcW w:w="1425" w:type="dxa"/>
            <w:tcBorders>
              <w:bottom w:val="single" w:sz="4" w:space="0" w:color="000000"/>
            </w:tcBorders>
            <w:shd w:val="clear" w:color="auto" w:fill="auto"/>
          </w:tcPr>
          <w:p w14:paraId="00FD67ED" w14:textId="2001624E" w:rsidR="003A1AAA" w:rsidRPr="00907B70" w:rsidRDefault="003A1AAA" w:rsidP="003A1AAA">
            <w:pPr>
              <w:spacing w:after="0" w:line="240" w:lineRule="auto"/>
              <w:rPr>
                <w:sz w:val="20"/>
                <w:szCs w:val="20"/>
              </w:rPr>
            </w:pPr>
            <w:proofErr w:type="spellStart"/>
            <w:r>
              <w:rPr>
                <w:sz w:val="20"/>
                <w:szCs w:val="20"/>
              </w:rPr>
              <w:t>Rerecognition</w:t>
            </w:r>
            <w:proofErr w:type="spellEnd"/>
          </w:p>
        </w:tc>
      </w:tr>
      <w:tr w:rsidR="003A1AAA" w:rsidRPr="00907B70" w14:paraId="4BB28821" w14:textId="77777777" w:rsidTr="00EE21F0">
        <w:trPr>
          <w:trHeight w:val="305"/>
        </w:trPr>
        <w:tc>
          <w:tcPr>
            <w:tcW w:w="2178" w:type="dxa"/>
            <w:tcBorders>
              <w:bottom w:val="single" w:sz="4" w:space="0" w:color="000000"/>
            </w:tcBorders>
            <w:shd w:val="clear" w:color="auto" w:fill="auto"/>
          </w:tcPr>
          <w:p w14:paraId="4A1596B1" w14:textId="70250CB8" w:rsidR="003A1AAA" w:rsidRPr="00907B70" w:rsidRDefault="003A1AAA" w:rsidP="003A1AAA">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3942CE8E" w14:textId="592EB581" w:rsidR="003A1AAA" w:rsidRPr="00907B70" w:rsidRDefault="003A1AAA" w:rsidP="003A1AAA">
            <w:pPr>
              <w:spacing w:after="0" w:line="240" w:lineRule="auto"/>
              <w:rPr>
                <w:sz w:val="20"/>
                <w:szCs w:val="20"/>
              </w:rPr>
            </w:pPr>
            <w:r w:rsidRPr="00907B70">
              <w:rPr>
                <w:sz w:val="20"/>
                <w:szCs w:val="20"/>
              </w:rPr>
              <w:t>No Input 2</w:t>
            </w:r>
          </w:p>
        </w:tc>
        <w:tc>
          <w:tcPr>
            <w:tcW w:w="3870" w:type="dxa"/>
            <w:gridSpan w:val="5"/>
            <w:tcBorders>
              <w:bottom w:val="single" w:sz="4" w:space="0" w:color="000000"/>
            </w:tcBorders>
            <w:shd w:val="clear" w:color="auto" w:fill="auto"/>
          </w:tcPr>
          <w:p w14:paraId="52FAF7A6" w14:textId="6FF5E8E2" w:rsidR="003A1AAA" w:rsidRPr="00907B70" w:rsidRDefault="003A1AAA" w:rsidP="003A1AAA">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00FB81E3" w14:textId="4D8D5F16" w:rsidR="003A1AAA" w:rsidRPr="00907B70" w:rsidRDefault="003A1AAA" w:rsidP="003A1AAA">
            <w:pPr>
              <w:spacing w:after="0" w:line="240" w:lineRule="auto"/>
              <w:rPr>
                <w:sz w:val="20"/>
                <w:szCs w:val="20"/>
              </w:rPr>
            </w:pPr>
          </w:p>
        </w:tc>
      </w:tr>
      <w:tr w:rsidR="003A1AAA" w:rsidRPr="00907B70" w14:paraId="202C1224" w14:textId="77777777" w:rsidTr="00EE21F0">
        <w:trPr>
          <w:trHeight w:val="305"/>
        </w:trPr>
        <w:tc>
          <w:tcPr>
            <w:tcW w:w="2178" w:type="dxa"/>
            <w:tcBorders>
              <w:bottom w:val="single" w:sz="4" w:space="0" w:color="000000"/>
            </w:tcBorders>
            <w:shd w:val="clear" w:color="auto" w:fill="auto"/>
          </w:tcPr>
          <w:p w14:paraId="1B1D2957" w14:textId="00C1F1DA" w:rsidR="003A1AAA" w:rsidRPr="00907B70" w:rsidRDefault="003A1AAA" w:rsidP="003A1AAA">
            <w:pPr>
              <w:spacing w:after="0" w:line="240" w:lineRule="auto"/>
              <w:rPr>
                <w:sz w:val="20"/>
                <w:szCs w:val="20"/>
              </w:rPr>
            </w:pPr>
            <w:r>
              <w:rPr>
                <w:sz w:val="20"/>
                <w:szCs w:val="20"/>
              </w:rPr>
              <w:t>1700-3.wav</w:t>
            </w:r>
          </w:p>
        </w:tc>
        <w:tc>
          <w:tcPr>
            <w:tcW w:w="1890" w:type="dxa"/>
            <w:gridSpan w:val="3"/>
            <w:tcBorders>
              <w:bottom w:val="single" w:sz="4" w:space="0" w:color="000000"/>
            </w:tcBorders>
            <w:shd w:val="clear" w:color="auto" w:fill="auto"/>
          </w:tcPr>
          <w:p w14:paraId="48C7BB42" w14:textId="2B67ECB9" w:rsidR="003A1AAA" w:rsidRPr="00907B70" w:rsidRDefault="003A1AAA" w:rsidP="003A1AAA">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7EF91A7A" w14:textId="77777777" w:rsidR="00F03FB4" w:rsidRPr="00F03FB4" w:rsidRDefault="00F03FB4" w:rsidP="00F03FB4">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usar su tarjeta de crédito, marque 1</w:t>
            </w:r>
          </w:p>
          <w:p w14:paraId="3579A40C" w14:textId="77777777" w:rsidR="00F03FB4" w:rsidRPr="00F03FB4" w:rsidRDefault="00F03FB4" w:rsidP="00F03FB4">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Tarjeta de débito, marque 2</w:t>
            </w:r>
          </w:p>
          <w:p w14:paraId="16971F3A" w14:textId="271A7441" w:rsidR="00F03FB4" w:rsidRPr="00F03FB4" w:rsidRDefault="00F03FB4" w:rsidP="00F03FB4">
            <w:pPr>
              <w:spacing w:after="0" w:line="240" w:lineRule="auto"/>
              <w:rPr>
                <w:rFonts w:ascii="Tahoma" w:hAnsi="Tahoma" w:cs="Tahoma"/>
                <w:color w:val="0070C0"/>
                <w:sz w:val="16"/>
                <w:szCs w:val="16"/>
                <w:lang w:val="es-419"/>
              </w:rPr>
            </w:pPr>
            <w:del w:id="73" w:author="Prada, Leandro (Leo) **CTR**" w:date="2020-09-28T12:43:00Z">
              <w:r w:rsidRPr="00F03FB4" w:rsidDel="00F00576">
                <w:rPr>
                  <w:rFonts w:ascii="Tahoma" w:hAnsi="Tahoma" w:cs="Tahoma"/>
                  <w:color w:val="0070C0"/>
                  <w:sz w:val="16"/>
                  <w:szCs w:val="16"/>
                  <w:lang w:val="es-419"/>
                </w:rPr>
                <w:delText>Cuenta corriente</w:delText>
              </w:r>
            </w:del>
            <w:ins w:id="74" w:author="Prada, Leandro (Leo) **CTR**" w:date="2020-09-28T12:43:00Z">
              <w:r w:rsidR="00F00576">
                <w:rPr>
                  <w:rFonts w:ascii="Tahoma" w:hAnsi="Tahoma" w:cs="Tahoma"/>
                  <w:color w:val="0070C0"/>
                  <w:sz w:val="16"/>
                  <w:szCs w:val="16"/>
                  <w:lang w:val="es-419"/>
                </w:rPr>
                <w:t xml:space="preserve">Cuenta de </w:t>
              </w:r>
              <w:proofErr w:type="gramStart"/>
              <w:r w:rsidR="00F00576">
                <w:rPr>
                  <w:rFonts w:ascii="Tahoma" w:hAnsi="Tahoma" w:cs="Tahoma"/>
                  <w:color w:val="0070C0"/>
                  <w:sz w:val="16"/>
                  <w:szCs w:val="16"/>
                  <w:lang w:val="es-419"/>
                </w:rPr>
                <w:t xml:space="preserve">cheques </w:t>
              </w:r>
            </w:ins>
            <w:r w:rsidRPr="00F03FB4">
              <w:rPr>
                <w:rFonts w:ascii="Tahoma" w:hAnsi="Tahoma" w:cs="Tahoma"/>
                <w:color w:val="0070C0"/>
                <w:sz w:val="16"/>
                <w:szCs w:val="16"/>
                <w:lang w:val="es-419"/>
              </w:rPr>
              <w:t>,</w:t>
            </w:r>
            <w:proofErr w:type="gramEnd"/>
            <w:r w:rsidRPr="00F03FB4">
              <w:rPr>
                <w:rFonts w:ascii="Tahoma" w:hAnsi="Tahoma" w:cs="Tahoma"/>
                <w:color w:val="0070C0"/>
                <w:sz w:val="16"/>
                <w:szCs w:val="16"/>
                <w:lang w:val="es-419"/>
              </w:rPr>
              <w:t xml:space="preserve"> marque 3</w:t>
            </w:r>
          </w:p>
          <w:p w14:paraId="3167A5D9" w14:textId="5FD4169B" w:rsidR="003A1AAA" w:rsidRPr="00907B70" w:rsidRDefault="00F03FB4" w:rsidP="00F03FB4">
            <w:pPr>
              <w:spacing w:after="0" w:line="240" w:lineRule="auto"/>
              <w:rPr>
                <w:rFonts w:ascii="Tahoma" w:hAnsi="Tahoma" w:cs="Tahoma"/>
                <w:color w:val="0070C0"/>
                <w:sz w:val="16"/>
                <w:szCs w:val="16"/>
              </w:rPr>
            </w:pPr>
            <w:del w:id="75" w:author="Prada, Leandro (Leo) **CTR**" w:date="2020-09-28T12:44:00Z">
              <w:r w:rsidRPr="00F03FB4" w:rsidDel="00F00576">
                <w:rPr>
                  <w:rFonts w:ascii="Tahoma" w:hAnsi="Tahoma" w:cs="Tahoma"/>
                  <w:color w:val="0070C0"/>
                  <w:sz w:val="16"/>
                  <w:szCs w:val="16"/>
                </w:rPr>
                <w:delText>Caja de ahorros</w:delText>
              </w:r>
            </w:del>
            <w:proofErr w:type="spellStart"/>
            <w:ins w:id="76" w:author="Prada, Leandro (Leo) **CTR**" w:date="2020-09-28T12:44:00Z">
              <w:r w:rsidR="00F00576">
                <w:rPr>
                  <w:rFonts w:ascii="Tahoma" w:hAnsi="Tahoma" w:cs="Tahoma"/>
                  <w:color w:val="0070C0"/>
                  <w:sz w:val="16"/>
                  <w:szCs w:val="16"/>
                </w:rPr>
                <w:t>Cuenta</w:t>
              </w:r>
              <w:proofErr w:type="spellEnd"/>
              <w:r w:rsidR="00F00576">
                <w:rPr>
                  <w:rFonts w:ascii="Tahoma" w:hAnsi="Tahoma" w:cs="Tahoma"/>
                  <w:color w:val="0070C0"/>
                  <w:sz w:val="16"/>
                  <w:szCs w:val="16"/>
                </w:rPr>
                <w:t xml:space="preserve"> de </w:t>
              </w:r>
              <w:proofErr w:type="spellStart"/>
              <w:proofErr w:type="gramStart"/>
              <w:r w:rsidR="00F00576">
                <w:rPr>
                  <w:rFonts w:ascii="Tahoma" w:hAnsi="Tahoma" w:cs="Tahoma"/>
                  <w:color w:val="0070C0"/>
                  <w:sz w:val="16"/>
                  <w:szCs w:val="16"/>
                </w:rPr>
                <w:t>ahorros</w:t>
              </w:r>
              <w:proofErr w:type="spellEnd"/>
              <w:r w:rsidR="00F00576">
                <w:rPr>
                  <w:rFonts w:ascii="Tahoma" w:hAnsi="Tahoma" w:cs="Tahoma"/>
                  <w:color w:val="0070C0"/>
                  <w:sz w:val="16"/>
                  <w:szCs w:val="16"/>
                </w:rPr>
                <w:t xml:space="preserve"> </w:t>
              </w:r>
            </w:ins>
            <w:r w:rsidRPr="00F03FB4">
              <w:rPr>
                <w:rFonts w:ascii="Tahoma" w:hAnsi="Tahoma" w:cs="Tahoma"/>
                <w:color w:val="0070C0"/>
                <w:sz w:val="16"/>
                <w:szCs w:val="16"/>
              </w:rPr>
              <w:t>,</w:t>
            </w:r>
            <w:proofErr w:type="gramEnd"/>
            <w:r w:rsidRPr="00F03FB4">
              <w:rPr>
                <w:rFonts w:ascii="Tahoma" w:hAnsi="Tahoma" w:cs="Tahoma"/>
                <w:color w:val="0070C0"/>
                <w:sz w:val="16"/>
                <w:szCs w:val="16"/>
              </w:rPr>
              <w:t xml:space="preserve"> marque</w:t>
            </w:r>
          </w:p>
        </w:tc>
        <w:tc>
          <w:tcPr>
            <w:tcW w:w="1425" w:type="dxa"/>
            <w:tcBorders>
              <w:bottom w:val="single" w:sz="4" w:space="0" w:color="000000"/>
            </w:tcBorders>
            <w:shd w:val="clear" w:color="auto" w:fill="auto"/>
          </w:tcPr>
          <w:p w14:paraId="70524B9F" w14:textId="3F28481D" w:rsidR="003A1AAA" w:rsidRPr="00907B70" w:rsidRDefault="003A1AAA" w:rsidP="003A1AAA">
            <w:pPr>
              <w:spacing w:after="0" w:line="240" w:lineRule="auto"/>
              <w:rPr>
                <w:sz w:val="20"/>
                <w:szCs w:val="20"/>
              </w:rPr>
            </w:pPr>
            <w:proofErr w:type="spellStart"/>
            <w:r>
              <w:rPr>
                <w:sz w:val="20"/>
                <w:szCs w:val="20"/>
              </w:rPr>
              <w:t>Rerecognition</w:t>
            </w:r>
            <w:proofErr w:type="spellEnd"/>
          </w:p>
        </w:tc>
      </w:tr>
      <w:tr w:rsidR="003A1AAA" w:rsidRPr="00907B70" w14:paraId="4CCE1A02" w14:textId="77777777" w:rsidTr="00EE21F0">
        <w:trPr>
          <w:trHeight w:val="305"/>
        </w:trPr>
        <w:tc>
          <w:tcPr>
            <w:tcW w:w="2178" w:type="dxa"/>
            <w:tcBorders>
              <w:bottom w:val="single" w:sz="4" w:space="0" w:color="000000"/>
            </w:tcBorders>
            <w:shd w:val="clear" w:color="auto" w:fill="auto"/>
          </w:tcPr>
          <w:p w14:paraId="0AA62EC9" w14:textId="77777777" w:rsidR="003A1AAA" w:rsidRPr="00907B70" w:rsidRDefault="003A1AAA" w:rsidP="003A1AAA">
            <w:pPr>
              <w:spacing w:after="0" w:line="240" w:lineRule="auto"/>
              <w:rPr>
                <w:sz w:val="20"/>
                <w:szCs w:val="20"/>
              </w:rPr>
            </w:pPr>
          </w:p>
        </w:tc>
        <w:tc>
          <w:tcPr>
            <w:tcW w:w="1890" w:type="dxa"/>
            <w:gridSpan w:val="3"/>
            <w:tcBorders>
              <w:bottom w:val="single" w:sz="4" w:space="0" w:color="000000"/>
            </w:tcBorders>
            <w:shd w:val="clear" w:color="auto" w:fill="auto"/>
          </w:tcPr>
          <w:p w14:paraId="245D8114" w14:textId="08EDEDCB" w:rsidR="003A1AAA" w:rsidRPr="00907B70" w:rsidRDefault="003A1AAA" w:rsidP="003A1AAA">
            <w:pPr>
              <w:spacing w:after="0" w:line="240" w:lineRule="auto"/>
              <w:rPr>
                <w:sz w:val="20"/>
                <w:szCs w:val="20"/>
              </w:rPr>
            </w:pPr>
            <w:r>
              <w:rPr>
                <w:sz w:val="20"/>
                <w:szCs w:val="20"/>
              </w:rPr>
              <w:t>No Input 3</w:t>
            </w:r>
          </w:p>
        </w:tc>
        <w:tc>
          <w:tcPr>
            <w:tcW w:w="3870" w:type="dxa"/>
            <w:gridSpan w:val="5"/>
            <w:tcBorders>
              <w:bottom w:val="single" w:sz="4" w:space="0" w:color="000000"/>
            </w:tcBorders>
            <w:shd w:val="clear" w:color="auto" w:fill="auto"/>
          </w:tcPr>
          <w:p w14:paraId="322DAE9D" w14:textId="77777777" w:rsidR="003A1AAA" w:rsidRPr="00907B70" w:rsidRDefault="003A1AAA" w:rsidP="003A1AAA">
            <w:pPr>
              <w:spacing w:after="0" w:line="240" w:lineRule="auto"/>
              <w:rPr>
                <w:rFonts w:ascii="Tahoma" w:hAnsi="Tahoma" w:cs="Tahoma"/>
                <w:color w:val="0070C0"/>
                <w:sz w:val="16"/>
                <w:szCs w:val="16"/>
              </w:rPr>
            </w:pPr>
          </w:p>
        </w:tc>
        <w:tc>
          <w:tcPr>
            <w:tcW w:w="1425" w:type="dxa"/>
            <w:tcBorders>
              <w:bottom w:val="single" w:sz="4" w:space="0" w:color="000000"/>
            </w:tcBorders>
            <w:shd w:val="clear" w:color="auto" w:fill="auto"/>
          </w:tcPr>
          <w:p w14:paraId="1D90886A" w14:textId="19FDE575" w:rsidR="003A1AAA" w:rsidRPr="00907B70" w:rsidRDefault="003A1AAA" w:rsidP="003A1AAA">
            <w:pPr>
              <w:spacing w:after="0" w:line="240" w:lineRule="auto"/>
              <w:rPr>
                <w:sz w:val="20"/>
                <w:szCs w:val="20"/>
              </w:rPr>
            </w:pPr>
            <w:r>
              <w:rPr>
                <w:sz w:val="20"/>
                <w:szCs w:val="20"/>
              </w:rPr>
              <w:t>XFER2</w:t>
            </w:r>
          </w:p>
        </w:tc>
      </w:tr>
      <w:tr w:rsidR="003A1AAA" w:rsidRPr="00907B70" w14:paraId="5EB23F02" w14:textId="77777777" w:rsidTr="00EE21F0">
        <w:trPr>
          <w:trHeight w:val="305"/>
        </w:trPr>
        <w:tc>
          <w:tcPr>
            <w:tcW w:w="9363" w:type="dxa"/>
            <w:gridSpan w:val="10"/>
            <w:tcBorders>
              <w:bottom w:val="single" w:sz="4" w:space="0" w:color="000000"/>
            </w:tcBorders>
            <w:shd w:val="clear" w:color="auto" w:fill="D9D9D9"/>
            <w:vAlign w:val="center"/>
          </w:tcPr>
          <w:p w14:paraId="55C0C0D3" w14:textId="77777777" w:rsidR="003A1AAA" w:rsidRPr="00907B70" w:rsidRDefault="003A1AAA" w:rsidP="003A1AAA">
            <w:pPr>
              <w:spacing w:after="0" w:line="240" w:lineRule="auto"/>
              <w:rPr>
                <w:b/>
                <w:sz w:val="24"/>
                <w:szCs w:val="24"/>
              </w:rPr>
            </w:pPr>
            <w:r w:rsidRPr="00907B70">
              <w:rPr>
                <w:b/>
                <w:sz w:val="24"/>
                <w:szCs w:val="24"/>
              </w:rPr>
              <w:t>Grammar</w:t>
            </w:r>
          </w:p>
        </w:tc>
      </w:tr>
      <w:tr w:rsidR="003A1AAA" w:rsidRPr="00907B70" w14:paraId="683B8683" w14:textId="77777777" w:rsidTr="00EE21F0">
        <w:tc>
          <w:tcPr>
            <w:tcW w:w="3258" w:type="dxa"/>
            <w:gridSpan w:val="2"/>
            <w:tcBorders>
              <w:bottom w:val="single" w:sz="4" w:space="0" w:color="000000"/>
            </w:tcBorders>
            <w:shd w:val="solid" w:color="DAEEF3" w:themeColor="accent5" w:themeTint="33" w:fill="CCFFFF"/>
          </w:tcPr>
          <w:p w14:paraId="77282031" w14:textId="39C3A4C7" w:rsidR="003A1AAA" w:rsidRPr="00907B70" w:rsidRDefault="003A1AAA" w:rsidP="003A1AAA">
            <w:pPr>
              <w:spacing w:after="0" w:line="240" w:lineRule="auto"/>
              <w:jc w:val="center"/>
              <w:rPr>
                <w:b/>
                <w:i/>
              </w:rPr>
            </w:pPr>
            <w:r w:rsidRPr="00907B70">
              <w:rPr>
                <w:b/>
                <w:i/>
              </w:rPr>
              <w:t>Sample Valid Utterances</w:t>
            </w:r>
          </w:p>
        </w:tc>
        <w:tc>
          <w:tcPr>
            <w:tcW w:w="1036" w:type="dxa"/>
            <w:gridSpan w:val="3"/>
            <w:tcBorders>
              <w:bottom w:val="single" w:sz="4" w:space="0" w:color="000000"/>
            </w:tcBorders>
            <w:shd w:val="solid" w:color="DAEEF3" w:themeColor="accent5" w:themeTint="33" w:fill="CCFFFF"/>
          </w:tcPr>
          <w:p w14:paraId="5967EA4A" w14:textId="77777777" w:rsidR="003A1AAA" w:rsidRPr="00907B70" w:rsidRDefault="003A1AAA" w:rsidP="003A1AAA">
            <w:pPr>
              <w:spacing w:after="0" w:line="240" w:lineRule="auto"/>
              <w:jc w:val="center"/>
              <w:rPr>
                <w:b/>
                <w:i/>
              </w:rPr>
            </w:pPr>
            <w:r w:rsidRPr="00907B70">
              <w:rPr>
                <w:b/>
                <w:i/>
              </w:rPr>
              <w:t>DTMF</w:t>
            </w:r>
          </w:p>
        </w:tc>
        <w:tc>
          <w:tcPr>
            <w:tcW w:w="3644" w:type="dxa"/>
            <w:gridSpan w:val="4"/>
            <w:tcBorders>
              <w:bottom w:val="single" w:sz="4" w:space="0" w:color="000000"/>
            </w:tcBorders>
            <w:shd w:val="solid" w:color="DAEEF3" w:themeColor="accent5" w:themeTint="33" w:fill="CCFFFF"/>
          </w:tcPr>
          <w:p w14:paraId="029407B5" w14:textId="77777777" w:rsidR="003A1AAA" w:rsidRPr="00907B70" w:rsidRDefault="003A1AAA" w:rsidP="003A1AAA">
            <w:pPr>
              <w:spacing w:after="0" w:line="240" w:lineRule="auto"/>
              <w:jc w:val="center"/>
              <w:rPr>
                <w:b/>
                <w:i/>
              </w:rPr>
            </w:pPr>
            <w:r w:rsidRPr="00907B70">
              <w:rPr>
                <w:b/>
                <w:i/>
              </w:rPr>
              <w:t xml:space="preserve"> Response</w:t>
            </w:r>
          </w:p>
        </w:tc>
        <w:tc>
          <w:tcPr>
            <w:tcW w:w="1425" w:type="dxa"/>
            <w:tcBorders>
              <w:bottom w:val="single" w:sz="4" w:space="0" w:color="000000"/>
            </w:tcBorders>
            <w:shd w:val="solid" w:color="DAEEF3" w:themeColor="accent5" w:themeTint="33" w:fill="CCFFFF"/>
          </w:tcPr>
          <w:p w14:paraId="03F850AC" w14:textId="77777777" w:rsidR="003A1AAA" w:rsidRPr="00907B70" w:rsidRDefault="003A1AAA" w:rsidP="003A1AAA">
            <w:pPr>
              <w:spacing w:after="0" w:line="240" w:lineRule="auto"/>
              <w:jc w:val="center"/>
              <w:rPr>
                <w:b/>
                <w:i/>
              </w:rPr>
            </w:pPr>
            <w:r w:rsidRPr="00907B70">
              <w:rPr>
                <w:b/>
                <w:i/>
              </w:rPr>
              <w:t>Confirm</w:t>
            </w:r>
          </w:p>
        </w:tc>
      </w:tr>
      <w:tr w:rsidR="003A1AAA" w:rsidRPr="00907B70" w14:paraId="34012EE6" w14:textId="77777777" w:rsidTr="00EE21F0">
        <w:tc>
          <w:tcPr>
            <w:tcW w:w="3258" w:type="dxa"/>
            <w:gridSpan w:val="2"/>
          </w:tcPr>
          <w:p w14:paraId="07348A1B" w14:textId="77777777" w:rsidR="003A1AAA" w:rsidRPr="00907B70" w:rsidRDefault="003A1AAA" w:rsidP="003A1AAA">
            <w:pPr>
              <w:tabs>
                <w:tab w:val="left" w:pos="933"/>
              </w:tabs>
              <w:spacing w:after="0" w:line="240" w:lineRule="auto"/>
              <w:rPr>
                <w:sz w:val="20"/>
                <w:szCs w:val="20"/>
              </w:rPr>
            </w:pPr>
            <w:r w:rsidRPr="00907B70">
              <w:rPr>
                <w:sz w:val="20"/>
                <w:szCs w:val="20"/>
              </w:rPr>
              <w:t>Optional:</w:t>
            </w:r>
          </w:p>
          <w:p w14:paraId="6C294D48" w14:textId="4237283F" w:rsidR="003A1AAA" w:rsidRDefault="003A1AAA" w:rsidP="003A1AAA">
            <w:pPr>
              <w:pStyle w:val="ListParagraph"/>
              <w:numPr>
                <w:ilvl w:val="0"/>
                <w:numId w:val="22"/>
              </w:numPr>
              <w:tabs>
                <w:tab w:val="left" w:pos="933"/>
              </w:tabs>
              <w:spacing w:after="0" w:line="240" w:lineRule="auto"/>
              <w:rPr>
                <w:sz w:val="20"/>
                <w:szCs w:val="20"/>
              </w:rPr>
            </w:pPr>
            <w:proofErr w:type="spellStart"/>
            <w:r>
              <w:rPr>
                <w:sz w:val="20"/>
                <w:szCs w:val="20"/>
              </w:rPr>
              <w:t>Estoy</w:t>
            </w:r>
            <w:proofErr w:type="spellEnd"/>
            <w:r>
              <w:rPr>
                <w:sz w:val="20"/>
                <w:szCs w:val="20"/>
              </w:rPr>
              <w:t xml:space="preserve"> </w:t>
            </w:r>
            <w:proofErr w:type="spellStart"/>
            <w:r>
              <w:rPr>
                <w:sz w:val="20"/>
                <w:szCs w:val="20"/>
              </w:rPr>
              <w:t>usando</w:t>
            </w:r>
            <w:proofErr w:type="spellEnd"/>
            <w:r>
              <w:rPr>
                <w:sz w:val="20"/>
                <w:szCs w:val="20"/>
              </w:rPr>
              <w:t xml:space="preserve"> </w:t>
            </w:r>
          </w:p>
          <w:p w14:paraId="5492803A" w14:textId="103C2CCB" w:rsidR="003A1AAA" w:rsidRDefault="003A1AAA" w:rsidP="003A1AAA">
            <w:pPr>
              <w:pStyle w:val="ListParagraph"/>
              <w:numPr>
                <w:ilvl w:val="0"/>
                <w:numId w:val="22"/>
              </w:numPr>
              <w:tabs>
                <w:tab w:val="left" w:pos="933"/>
              </w:tabs>
              <w:spacing w:after="0" w:line="240" w:lineRule="auto"/>
              <w:rPr>
                <w:sz w:val="20"/>
                <w:szCs w:val="20"/>
              </w:rPr>
            </w:pPr>
            <w:r>
              <w:rPr>
                <w:sz w:val="20"/>
                <w:szCs w:val="20"/>
              </w:rPr>
              <w:t>Es</w:t>
            </w:r>
          </w:p>
          <w:p w14:paraId="0AF096DA" w14:textId="29896DC2" w:rsidR="003A1AAA" w:rsidRPr="00F03FB4" w:rsidRDefault="003A1AAA" w:rsidP="00B079A8">
            <w:pPr>
              <w:pStyle w:val="ListParagraph"/>
              <w:numPr>
                <w:ilvl w:val="0"/>
                <w:numId w:val="22"/>
              </w:numPr>
              <w:tabs>
                <w:tab w:val="left" w:pos="933"/>
              </w:tabs>
              <w:spacing w:after="0" w:line="240" w:lineRule="auto"/>
              <w:rPr>
                <w:rFonts w:asciiTheme="majorHAnsi" w:hAnsiTheme="majorHAnsi"/>
                <w:sz w:val="20"/>
                <w:szCs w:val="20"/>
                <w:lang w:val="es-419"/>
              </w:rPr>
            </w:pPr>
            <w:r w:rsidRPr="00F03FB4">
              <w:rPr>
                <w:sz w:val="20"/>
                <w:szCs w:val="20"/>
                <w:lang w:val="es-419"/>
              </w:rPr>
              <w:t>(mi/el) (número de) tarjeta de crédito (es)</w:t>
            </w:r>
          </w:p>
          <w:p w14:paraId="6A24A01D" w14:textId="036D15F9" w:rsidR="003A1AAA" w:rsidRPr="003A1AAA" w:rsidRDefault="003A1AAA" w:rsidP="003A1AAA">
            <w:pPr>
              <w:tabs>
                <w:tab w:val="left" w:pos="933"/>
              </w:tabs>
              <w:spacing w:after="0" w:line="240" w:lineRule="auto"/>
              <w:rPr>
                <w:rFonts w:asciiTheme="majorHAnsi" w:hAnsiTheme="majorHAnsi"/>
                <w:sz w:val="20"/>
                <w:szCs w:val="20"/>
              </w:rPr>
            </w:pPr>
            <w:r w:rsidRPr="003A1AAA">
              <w:rPr>
                <w:rFonts w:asciiTheme="majorHAnsi" w:hAnsiTheme="majorHAnsi"/>
                <w:sz w:val="20"/>
                <w:szCs w:val="20"/>
              </w:rPr>
              <w:t>Required:</w:t>
            </w:r>
          </w:p>
          <w:p w14:paraId="6F901DC5" w14:textId="593A804A" w:rsidR="003A1AAA" w:rsidRDefault="003A1AAA" w:rsidP="003A1AAA">
            <w:pPr>
              <w:pStyle w:val="ListParagraph"/>
              <w:numPr>
                <w:ilvl w:val="0"/>
                <w:numId w:val="31"/>
              </w:numPr>
              <w:spacing w:after="0"/>
              <w:rPr>
                <w:rFonts w:asciiTheme="majorHAnsi" w:hAnsiTheme="majorHAnsi"/>
                <w:sz w:val="20"/>
                <w:szCs w:val="20"/>
              </w:rPr>
            </w:pPr>
            <w:proofErr w:type="spellStart"/>
            <w:r>
              <w:rPr>
                <w:rFonts w:asciiTheme="majorHAnsi" w:hAnsiTheme="majorHAnsi"/>
                <w:sz w:val="20"/>
                <w:szCs w:val="20"/>
              </w:rPr>
              <w:t>Crédito</w:t>
            </w:r>
            <w:proofErr w:type="spellEnd"/>
          </w:p>
          <w:p w14:paraId="1C72FD3D" w14:textId="01A17EF8" w:rsidR="003A1AAA" w:rsidRDefault="003A1AAA" w:rsidP="003A1AAA">
            <w:pPr>
              <w:pStyle w:val="ListParagraph"/>
              <w:numPr>
                <w:ilvl w:val="0"/>
                <w:numId w:val="31"/>
              </w:numPr>
              <w:spacing w:after="0"/>
              <w:rPr>
                <w:rFonts w:asciiTheme="majorHAnsi" w:hAnsiTheme="majorHAnsi"/>
                <w:sz w:val="20"/>
                <w:szCs w:val="20"/>
              </w:rPr>
            </w:pPr>
            <w:proofErr w:type="spellStart"/>
            <w:r>
              <w:rPr>
                <w:rFonts w:asciiTheme="majorHAnsi" w:hAnsiTheme="majorHAnsi"/>
                <w:sz w:val="20"/>
                <w:szCs w:val="20"/>
              </w:rPr>
              <w:t>Tarjeta</w:t>
            </w:r>
            <w:proofErr w:type="spellEnd"/>
            <w:r>
              <w:rPr>
                <w:rFonts w:asciiTheme="majorHAnsi" w:hAnsiTheme="majorHAnsi"/>
                <w:sz w:val="20"/>
                <w:szCs w:val="20"/>
              </w:rPr>
              <w:t xml:space="preserve"> de </w:t>
            </w:r>
            <w:proofErr w:type="spellStart"/>
            <w:r>
              <w:rPr>
                <w:rFonts w:asciiTheme="majorHAnsi" w:hAnsiTheme="majorHAnsi"/>
                <w:sz w:val="20"/>
                <w:szCs w:val="20"/>
              </w:rPr>
              <w:t>Crédito</w:t>
            </w:r>
            <w:proofErr w:type="spellEnd"/>
          </w:p>
          <w:p w14:paraId="2B908E98" w14:textId="67F0BCD2" w:rsidR="00961F3C" w:rsidRDefault="00961F3C" w:rsidP="003A1AAA">
            <w:pPr>
              <w:pStyle w:val="ListParagraph"/>
              <w:numPr>
                <w:ilvl w:val="0"/>
                <w:numId w:val="31"/>
              </w:numPr>
              <w:spacing w:after="0"/>
              <w:rPr>
                <w:rFonts w:asciiTheme="majorHAnsi" w:hAnsiTheme="majorHAnsi"/>
                <w:sz w:val="20"/>
                <w:szCs w:val="20"/>
              </w:rPr>
            </w:pPr>
            <w:proofErr w:type="spellStart"/>
            <w:r>
              <w:rPr>
                <w:rFonts w:asciiTheme="majorHAnsi" w:hAnsiTheme="majorHAnsi"/>
                <w:sz w:val="20"/>
                <w:szCs w:val="20"/>
              </w:rPr>
              <w:lastRenderedPageBreak/>
              <w:t>Número</w:t>
            </w:r>
            <w:proofErr w:type="spellEnd"/>
            <w:r>
              <w:rPr>
                <w:rFonts w:asciiTheme="majorHAnsi" w:hAnsiTheme="majorHAnsi"/>
                <w:sz w:val="20"/>
                <w:szCs w:val="20"/>
              </w:rPr>
              <w:t xml:space="preserve"> de </w:t>
            </w:r>
            <w:proofErr w:type="spellStart"/>
            <w:r>
              <w:rPr>
                <w:rFonts w:asciiTheme="majorHAnsi" w:hAnsiTheme="majorHAnsi"/>
                <w:sz w:val="20"/>
                <w:szCs w:val="20"/>
              </w:rPr>
              <w:t>Crédito</w:t>
            </w:r>
            <w:proofErr w:type="spellEnd"/>
          </w:p>
          <w:p w14:paraId="39D1CF53" w14:textId="620188AD" w:rsidR="003A1AAA" w:rsidRPr="00F03FB4" w:rsidRDefault="003A1AAA" w:rsidP="003A1AAA">
            <w:pPr>
              <w:pStyle w:val="ListParagraph"/>
              <w:numPr>
                <w:ilvl w:val="0"/>
                <w:numId w:val="31"/>
              </w:numPr>
              <w:spacing w:after="0"/>
              <w:rPr>
                <w:rFonts w:asciiTheme="majorHAnsi" w:hAnsiTheme="majorHAnsi"/>
                <w:sz w:val="20"/>
                <w:szCs w:val="20"/>
                <w:lang w:val="es-419"/>
              </w:rPr>
            </w:pPr>
            <w:r w:rsidRPr="00F03FB4">
              <w:rPr>
                <w:rFonts w:asciiTheme="majorHAnsi" w:hAnsiTheme="majorHAnsi"/>
                <w:sz w:val="20"/>
                <w:szCs w:val="20"/>
                <w:lang w:val="es-419"/>
              </w:rPr>
              <w:t>Número de tarjeta de crédito</w:t>
            </w:r>
          </w:p>
        </w:tc>
        <w:tc>
          <w:tcPr>
            <w:tcW w:w="1036" w:type="dxa"/>
            <w:gridSpan w:val="3"/>
          </w:tcPr>
          <w:p w14:paraId="410B7413" w14:textId="4F0A9972" w:rsidR="003A1AAA" w:rsidRPr="00850FE7" w:rsidRDefault="003A1AAA" w:rsidP="003A1AAA">
            <w:pPr>
              <w:spacing w:after="0"/>
              <w:rPr>
                <w:rFonts w:asciiTheme="majorHAnsi" w:hAnsiTheme="majorHAnsi"/>
                <w:sz w:val="20"/>
                <w:szCs w:val="20"/>
              </w:rPr>
            </w:pPr>
            <w:r>
              <w:rPr>
                <w:rFonts w:asciiTheme="majorHAnsi" w:hAnsiTheme="majorHAnsi"/>
                <w:sz w:val="20"/>
                <w:szCs w:val="20"/>
              </w:rPr>
              <w:lastRenderedPageBreak/>
              <w:t>1</w:t>
            </w:r>
          </w:p>
        </w:tc>
        <w:tc>
          <w:tcPr>
            <w:tcW w:w="3644" w:type="dxa"/>
            <w:gridSpan w:val="4"/>
          </w:tcPr>
          <w:p w14:paraId="57E7FD50" w14:textId="48C4845D" w:rsidR="003A1AAA" w:rsidRPr="00850FE7" w:rsidRDefault="003A1AAA" w:rsidP="003A1AAA">
            <w:pPr>
              <w:spacing w:after="0"/>
              <w:rPr>
                <w:rFonts w:asciiTheme="majorHAnsi" w:hAnsiTheme="majorHAnsi"/>
                <w:sz w:val="20"/>
                <w:szCs w:val="20"/>
              </w:rPr>
            </w:pPr>
            <w:proofErr w:type="spellStart"/>
            <w:r>
              <w:rPr>
                <w:rFonts w:asciiTheme="majorHAnsi" w:hAnsiTheme="majorHAnsi"/>
                <w:sz w:val="20"/>
                <w:szCs w:val="20"/>
              </w:rPr>
              <w:t>crédito</w:t>
            </w:r>
            <w:proofErr w:type="spellEnd"/>
          </w:p>
        </w:tc>
        <w:tc>
          <w:tcPr>
            <w:tcW w:w="1425" w:type="dxa"/>
          </w:tcPr>
          <w:p w14:paraId="79EDD494" w14:textId="77777777" w:rsidR="003A1AAA" w:rsidRPr="00850FE7" w:rsidRDefault="003A1AAA" w:rsidP="003A1AAA">
            <w:pPr>
              <w:spacing w:after="0"/>
              <w:rPr>
                <w:rFonts w:asciiTheme="majorHAnsi" w:hAnsiTheme="majorHAnsi"/>
                <w:sz w:val="20"/>
                <w:szCs w:val="20"/>
              </w:rPr>
            </w:pPr>
            <w:r w:rsidRPr="00850FE7">
              <w:rPr>
                <w:rFonts w:asciiTheme="majorHAnsi" w:hAnsiTheme="majorHAnsi"/>
                <w:sz w:val="20"/>
                <w:szCs w:val="20"/>
              </w:rPr>
              <w:t>Never</w:t>
            </w:r>
          </w:p>
        </w:tc>
      </w:tr>
      <w:tr w:rsidR="003A1AAA" w:rsidRPr="00907B70" w14:paraId="3EDD75D3" w14:textId="77777777" w:rsidTr="00EE21F0">
        <w:tc>
          <w:tcPr>
            <w:tcW w:w="3258" w:type="dxa"/>
            <w:gridSpan w:val="2"/>
          </w:tcPr>
          <w:p w14:paraId="33A96769" w14:textId="77777777" w:rsidR="003A1AAA" w:rsidRPr="00907B70" w:rsidRDefault="003A1AAA" w:rsidP="003A1AAA">
            <w:pPr>
              <w:tabs>
                <w:tab w:val="left" w:pos="933"/>
              </w:tabs>
              <w:spacing w:after="0" w:line="240" w:lineRule="auto"/>
              <w:rPr>
                <w:sz w:val="20"/>
                <w:szCs w:val="20"/>
              </w:rPr>
            </w:pPr>
            <w:r w:rsidRPr="00907B70">
              <w:rPr>
                <w:sz w:val="20"/>
                <w:szCs w:val="20"/>
              </w:rPr>
              <w:t>Optional:</w:t>
            </w:r>
          </w:p>
          <w:p w14:paraId="728E30E8" w14:textId="77777777" w:rsidR="003A1AAA" w:rsidRDefault="003A1AAA" w:rsidP="003A1AAA">
            <w:pPr>
              <w:pStyle w:val="ListParagraph"/>
              <w:numPr>
                <w:ilvl w:val="0"/>
                <w:numId w:val="22"/>
              </w:numPr>
              <w:tabs>
                <w:tab w:val="left" w:pos="933"/>
              </w:tabs>
              <w:spacing w:after="0" w:line="240" w:lineRule="auto"/>
              <w:rPr>
                <w:sz w:val="20"/>
                <w:szCs w:val="20"/>
              </w:rPr>
            </w:pPr>
            <w:proofErr w:type="spellStart"/>
            <w:r>
              <w:rPr>
                <w:sz w:val="20"/>
                <w:szCs w:val="20"/>
              </w:rPr>
              <w:t>Estoy</w:t>
            </w:r>
            <w:proofErr w:type="spellEnd"/>
            <w:r>
              <w:rPr>
                <w:sz w:val="20"/>
                <w:szCs w:val="20"/>
              </w:rPr>
              <w:t xml:space="preserve"> </w:t>
            </w:r>
            <w:proofErr w:type="spellStart"/>
            <w:r>
              <w:rPr>
                <w:sz w:val="20"/>
                <w:szCs w:val="20"/>
              </w:rPr>
              <w:t>usando</w:t>
            </w:r>
            <w:proofErr w:type="spellEnd"/>
            <w:r>
              <w:rPr>
                <w:sz w:val="20"/>
                <w:szCs w:val="20"/>
              </w:rPr>
              <w:t xml:space="preserve"> </w:t>
            </w:r>
          </w:p>
          <w:p w14:paraId="53F718AF" w14:textId="77777777" w:rsidR="003A1AAA" w:rsidRDefault="003A1AAA" w:rsidP="003A1AAA">
            <w:pPr>
              <w:pStyle w:val="ListParagraph"/>
              <w:numPr>
                <w:ilvl w:val="0"/>
                <w:numId w:val="22"/>
              </w:numPr>
              <w:tabs>
                <w:tab w:val="left" w:pos="933"/>
              </w:tabs>
              <w:spacing w:after="0" w:line="240" w:lineRule="auto"/>
              <w:rPr>
                <w:sz w:val="20"/>
                <w:szCs w:val="20"/>
              </w:rPr>
            </w:pPr>
            <w:r>
              <w:rPr>
                <w:sz w:val="20"/>
                <w:szCs w:val="20"/>
              </w:rPr>
              <w:t>Es</w:t>
            </w:r>
          </w:p>
          <w:p w14:paraId="0924D8CD" w14:textId="083CE71F" w:rsidR="003A1AAA" w:rsidRPr="00F03FB4" w:rsidRDefault="003A1AAA" w:rsidP="003A1AAA">
            <w:pPr>
              <w:pStyle w:val="ListParagraph"/>
              <w:numPr>
                <w:ilvl w:val="0"/>
                <w:numId w:val="22"/>
              </w:numPr>
              <w:tabs>
                <w:tab w:val="left" w:pos="933"/>
              </w:tabs>
              <w:spacing w:after="0" w:line="240" w:lineRule="auto"/>
              <w:rPr>
                <w:rFonts w:asciiTheme="majorHAnsi" w:hAnsiTheme="majorHAnsi"/>
                <w:sz w:val="20"/>
                <w:szCs w:val="20"/>
                <w:lang w:val="es-419"/>
              </w:rPr>
            </w:pPr>
            <w:r w:rsidRPr="00F03FB4">
              <w:rPr>
                <w:sz w:val="20"/>
                <w:szCs w:val="20"/>
                <w:lang w:val="es-419"/>
              </w:rPr>
              <w:t>(mi/el) (número de) tarjeta de débito (es)</w:t>
            </w:r>
          </w:p>
          <w:p w14:paraId="73594A1B" w14:textId="77777777" w:rsidR="003A1AAA" w:rsidRDefault="003A1AAA" w:rsidP="003A1AAA">
            <w:pPr>
              <w:spacing w:after="0"/>
              <w:rPr>
                <w:rFonts w:asciiTheme="majorHAnsi" w:hAnsiTheme="majorHAnsi"/>
                <w:sz w:val="20"/>
                <w:szCs w:val="20"/>
              </w:rPr>
            </w:pPr>
            <w:r>
              <w:rPr>
                <w:rFonts w:asciiTheme="majorHAnsi" w:hAnsiTheme="majorHAnsi"/>
                <w:sz w:val="20"/>
                <w:szCs w:val="20"/>
              </w:rPr>
              <w:t>Required:</w:t>
            </w:r>
          </w:p>
          <w:p w14:paraId="437CD523" w14:textId="01B7521F" w:rsidR="003A1AAA" w:rsidRDefault="003A1AAA" w:rsidP="003A1AAA">
            <w:pPr>
              <w:pStyle w:val="ListParagraph"/>
              <w:numPr>
                <w:ilvl w:val="0"/>
                <w:numId w:val="31"/>
              </w:numPr>
              <w:spacing w:after="0"/>
              <w:rPr>
                <w:rFonts w:asciiTheme="majorHAnsi" w:hAnsiTheme="majorHAnsi"/>
                <w:sz w:val="20"/>
                <w:szCs w:val="20"/>
              </w:rPr>
            </w:pPr>
            <w:proofErr w:type="spellStart"/>
            <w:r>
              <w:rPr>
                <w:rFonts w:asciiTheme="majorHAnsi" w:hAnsiTheme="majorHAnsi"/>
                <w:sz w:val="20"/>
                <w:szCs w:val="20"/>
              </w:rPr>
              <w:t>Débito</w:t>
            </w:r>
            <w:proofErr w:type="spellEnd"/>
          </w:p>
          <w:p w14:paraId="70D622BC" w14:textId="5AC8D68B" w:rsidR="00961F3C" w:rsidRDefault="00961F3C" w:rsidP="003A1AAA">
            <w:pPr>
              <w:pStyle w:val="ListParagraph"/>
              <w:numPr>
                <w:ilvl w:val="0"/>
                <w:numId w:val="31"/>
              </w:numPr>
              <w:spacing w:after="0"/>
              <w:rPr>
                <w:rFonts w:asciiTheme="majorHAnsi" w:hAnsiTheme="majorHAnsi"/>
                <w:sz w:val="20"/>
                <w:szCs w:val="20"/>
              </w:rPr>
            </w:pPr>
            <w:proofErr w:type="spellStart"/>
            <w:r>
              <w:rPr>
                <w:rFonts w:asciiTheme="majorHAnsi" w:hAnsiTheme="majorHAnsi"/>
                <w:sz w:val="20"/>
                <w:szCs w:val="20"/>
              </w:rPr>
              <w:t>Tarjeta</w:t>
            </w:r>
            <w:proofErr w:type="spellEnd"/>
            <w:r>
              <w:rPr>
                <w:rFonts w:asciiTheme="majorHAnsi" w:hAnsiTheme="majorHAnsi"/>
                <w:sz w:val="20"/>
                <w:szCs w:val="20"/>
              </w:rPr>
              <w:t xml:space="preserve"> de </w:t>
            </w:r>
            <w:proofErr w:type="spellStart"/>
            <w:r>
              <w:rPr>
                <w:rFonts w:asciiTheme="majorHAnsi" w:hAnsiTheme="majorHAnsi"/>
                <w:sz w:val="20"/>
                <w:szCs w:val="20"/>
              </w:rPr>
              <w:t>Débito</w:t>
            </w:r>
            <w:proofErr w:type="spellEnd"/>
          </w:p>
          <w:p w14:paraId="65DB8536" w14:textId="3696FB7B" w:rsidR="00961F3C" w:rsidRDefault="00961F3C" w:rsidP="003A1AAA">
            <w:pPr>
              <w:pStyle w:val="ListParagraph"/>
              <w:numPr>
                <w:ilvl w:val="0"/>
                <w:numId w:val="31"/>
              </w:numPr>
              <w:spacing w:after="0"/>
              <w:rPr>
                <w:rFonts w:asciiTheme="majorHAnsi" w:hAnsiTheme="majorHAnsi"/>
                <w:sz w:val="20"/>
                <w:szCs w:val="20"/>
              </w:rPr>
            </w:pPr>
            <w:proofErr w:type="spellStart"/>
            <w:r>
              <w:rPr>
                <w:rFonts w:asciiTheme="majorHAnsi" w:hAnsiTheme="majorHAnsi"/>
                <w:sz w:val="20"/>
                <w:szCs w:val="20"/>
              </w:rPr>
              <w:t>Número</w:t>
            </w:r>
            <w:proofErr w:type="spellEnd"/>
            <w:r>
              <w:rPr>
                <w:rFonts w:asciiTheme="majorHAnsi" w:hAnsiTheme="majorHAnsi"/>
                <w:sz w:val="20"/>
                <w:szCs w:val="20"/>
              </w:rPr>
              <w:t xml:space="preserve"> de </w:t>
            </w:r>
            <w:proofErr w:type="spellStart"/>
            <w:r>
              <w:rPr>
                <w:rFonts w:asciiTheme="majorHAnsi" w:hAnsiTheme="majorHAnsi"/>
                <w:sz w:val="20"/>
                <w:szCs w:val="20"/>
              </w:rPr>
              <w:t>Débito</w:t>
            </w:r>
            <w:proofErr w:type="spellEnd"/>
          </w:p>
          <w:p w14:paraId="6DF8F0E9" w14:textId="64D3CAC0" w:rsidR="003A1AAA" w:rsidRPr="00F03FB4" w:rsidRDefault="003A1AAA" w:rsidP="003A1AAA">
            <w:pPr>
              <w:pStyle w:val="ListParagraph"/>
              <w:numPr>
                <w:ilvl w:val="0"/>
                <w:numId w:val="31"/>
              </w:numPr>
              <w:spacing w:after="0"/>
              <w:rPr>
                <w:rFonts w:asciiTheme="majorHAnsi" w:hAnsiTheme="majorHAnsi"/>
                <w:sz w:val="20"/>
                <w:szCs w:val="20"/>
                <w:lang w:val="es-419"/>
              </w:rPr>
            </w:pPr>
            <w:r w:rsidRPr="00F03FB4">
              <w:rPr>
                <w:rFonts w:asciiTheme="majorHAnsi" w:hAnsiTheme="majorHAnsi"/>
                <w:sz w:val="20"/>
                <w:szCs w:val="20"/>
                <w:lang w:val="es-419"/>
              </w:rPr>
              <w:t>Número de tarjeta de débito</w:t>
            </w:r>
          </w:p>
        </w:tc>
        <w:tc>
          <w:tcPr>
            <w:tcW w:w="1036" w:type="dxa"/>
            <w:gridSpan w:val="3"/>
          </w:tcPr>
          <w:p w14:paraId="023F0473" w14:textId="724405ED" w:rsidR="003A1AAA" w:rsidRPr="00850FE7" w:rsidRDefault="003A1AAA" w:rsidP="003A1AAA">
            <w:pPr>
              <w:spacing w:after="0"/>
              <w:rPr>
                <w:rFonts w:asciiTheme="majorHAnsi" w:hAnsiTheme="majorHAnsi"/>
                <w:sz w:val="20"/>
                <w:szCs w:val="20"/>
              </w:rPr>
            </w:pPr>
            <w:r>
              <w:rPr>
                <w:rFonts w:asciiTheme="majorHAnsi" w:hAnsiTheme="majorHAnsi"/>
                <w:sz w:val="20"/>
                <w:szCs w:val="20"/>
              </w:rPr>
              <w:t>2</w:t>
            </w:r>
          </w:p>
        </w:tc>
        <w:tc>
          <w:tcPr>
            <w:tcW w:w="3644" w:type="dxa"/>
            <w:gridSpan w:val="4"/>
          </w:tcPr>
          <w:p w14:paraId="28DC28F3" w14:textId="0BAA4546" w:rsidR="003A1AAA" w:rsidRPr="00850FE7" w:rsidRDefault="003A1AAA" w:rsidP="003A1AAA">
            <w:pPr>
              <w:spacing w:after="0"/>
              <w:rPr>
                <w:rFonts w:asciiTheme="majorHAnsi" w:hAnsiTheme="majorHAnsi"/>
                <w:sz w:val="20"/>
                <w:szCs w:val="20"/>
              </w:rPr>
            </w:pPr>
            <w:proofErr w:type="spellStart"/>
            <w:r>
              <w:rPr>
                <w:rFonts w:asciiTheme="majorHAnsi" w:hAnsiTheme="majorHAnsi"/>
                <w:sz w:val="20"/>
                <w:szCs w:val="20"/>
              </w:rPr>
              <w:t>Débito</w:t>
            </w:r>
            <w:proofErr w:type="spellEnd"/>
          </w:p>
        </w:tc>
        <w:tc>
          <w:tcPr>
            <w:tcW w:w="1425" w:type="dxa"/>
          </w:tcPr>
          <w:p w14:paraId="211BB437" w14:textId="5D98D9A5" w:rsidR="003A1AAA" w:rsidRPr="00850FE7" w:rsidRDefault="003A1AAA" w:rsidP="003A1AAA">
            <w:pPr>
              <w:spacing w:after="0"/>
              <w:rPr>
                <w:rFonts w:asciiTheme="majorHAnsi" w:hAnsiTheme="majorHAnsi"/>
                <w:sz w:val="20"/>
                <w:szCs w:val="20"/>
              </w:rPr>
            </w:pPr>
            <w:r w:rsidRPr="00850FE7">
              <w:rPr>
                <w:rFonts w:asciiTheme="majorHAnsi" w:hAnsiTheme="majorHAnsi"/>
                <w:sz w:val="20"/>
                <w:szCs w:val="20"/>
              </w:rPr>
              <w:t>Never</w:t>
            </w:r>
          </w:p>
        </w:tc>
      </w:tr>
      <w:tr w:rsidR="003A1AAA" w:rsidRPr="00907B70" w14:paraId="606164CF" w14:textId="77777777" w:rsidTr="00EE21F0">
        <w:tc>
          <w:tcPr>
            <w:tcW w:w="3258" w:type="dxa"/>
            <w:gridSpan w:val="2"/>
          </w:tcPr>
          <w:p w14:paraId="00BB5A5F" w14:textId="77777777" w:rsidR="00961F3C" w:rsidRPr="00907B70" w:rsidRDefault="00961F3C" w:rsidP="00961F3C">
            <w:pPr>
              <w:tabs>
                <w:tab w:val="left" w:pos="933"/>
              </w:tabs>
              <w:spacing w:after="0" w:line="240" w:lineRule="auto"/>
              <w:rPr>
                <w:sz w:val="20"/>
                <w:szCs w:val="20"/>
              </w:rPr>
            </w:pPr>
            <w:r w:rsidRPr="00907B70">
              <w:rPr>
                <w:sz w:val="20"/>
                <w:szCs w:val="20"/>
              </w:rPr>
              <w:t>Optional:</w:t>
            </w:r>
          </w:p>
          <w:p w14:paraId="2E868E0F" w14:textId="77777777" w:rsidR="00961F3C" w:rsidRDefault="00961F3C" w:rsidP="00961F3C">
            <w:pPr>
              <w:pStyle w:val="ListParagraph"/>
              <w:numPr>
                <w:ilvl w:val="0"/>
                <w:numId w:val="22"/>
              </w:numPr>
              <w:tabs>
                <w:tab w:val="left" w:pos="933"/>
              </w:tabs>
              <w:spacing w:after="0" w:line="240" w:lineRule="auto"/>
              <w:rPr>
                <w:sz w:val="20"/>
                <w:szCs w:val="20"/>
              </w:rPr>
            </w:pPr>
            <w:proofErr w:type="spellStart"/>
            <w:r>
              <w:rPr>
                <w:sz w:val="20"/>
                <w:szCs w:val="20"/>
              </w:rPr>
              <w:t>Estoy</w:t>
            </w:r>
            <w:proofErr w:type="spellEnd"/>
            <w:r>
              <w:rPr>
                <w:sz w:val="20"/>
                <w:szCs w:val="20"/>
              </w:rPr>
              <w:t xml:space="preserve"> </w:t>
            </w:r>
            <w:proofErr w:type="spellStart"/>
            <w:r>
              <w:rPr>
                <w:sz w:val="20"/>
                <w:szCs w:val="20"/>
              </w:rPr>
              <w:t>usando</w:t>
            </w:r>
            <w:proofErr w:type="spellEnd"/>
            <w:r>
              <w:rPr>
                <w:sz w:val="20"/>
                <w:szCs w:val="20"/>
              </w:rPr>
              <w:t xml:space="preserve"> </w:t>
            </w:r>
          </w:p>
          <w:p w14:paraId="7B049AFB" w14:textId="77777777" w:rsidR="00961F3C" w:rsidRDefault="00961F3C" w:rsidP="00961F3C">
            <w:pPr>
              <w:pStyle w:val="ListParagraph"/>
              <w:numPr>
                <w:ilvl w:val="0"/>
                <w:numId w:val="22"/>
              </w:numPr>
              <w:tabs>
                <w:tab w:val="left" w:pos="933"/>
              </w:tabs>
              <w:spacing w:after="0" w:line="240" w:lineRule="auto"/>
              <w:rPr>
                <w:sz w:val="20"/>
                <w:szCs w:val="20"/>
              </w:rPr>
            </w:pPr>
            <w:r>
              <w:rPr>
                <w:sz w:val="20"/>
                <w:szCs w:val="20"/>
              </w:rPr>
              <w:t>Es</w:t>
            </w:r>
          </w:p>
          <w:p w14:paraId="59E5F43B" w14:textId="3CEA9D08" w:rsidR="00961F3C" w:rsidRPr="00F03FB4" w:rsidRDefault="00961F3C" w:rsidP="00961F3C">
            <w:pPr>
              <w:pStyle w:val="ListParagraph"/>
              <w:numPr>
                <w:ilvl w:val="0"/>
                <w:numId w:val="22"/>
              </w:numPr>
              <w:tabs>
                <w:tab w:val="left" w:pos="933"/>
              </w:tabs>
              <w:spacing w:after="0" w:line="240" w:lineRule="auto"/>
              <w:rPr>
                <w:rFonts w:asciiTheme="majorHAnsi" w:hAnsiTheme="majorHAnsi"/>
                <w:sz w:val="20"/>
                <w:szCs w:val="20"/>
                <w:lang w:val="es-419"/>
              </w:rPr>
            </w:pPr>
            <w:r w:rsidRPr="00F03FB4">
              <w:rPr>
                <w:sz w:val="20"/>
                <w:szCs w:val="20"/>
                <w:lang w:val="es-419"/>
              </w:rPr>
              <w:t>Mi/el número de (</w:t>
            </w:r>
            <w:del w:id="77" w:author="Prada, Leandro (Leo) **CTR**" w:date="2020-09-28T12:43:00Z">
              <w:r w:rsidRPr="00F03FB4" w:rsidDel="00F00576">
                <w:rPr>
                  <w:sz w:val="20"/>
                  <w:szCs w:val="20"/>
                  <w:lang w:val="es-419"/>
                </w:rPr>
                <w:delText>cuenta corriente</w:delText>
              </w:r>
            </w:del>
            <w:ins w:id="78" w:author="Prada, Leandro (Leo) **CTR**" w:date="2020-09-28T12:43:00Z">
              <w:r w:rsidR="00F00576">
                <w:rPr>
                  <w:sz w:val="20"/>
                  <w:szCs w:val="20"/>
                  <w:lang w:val="es-419"/>
                </w:rPr>
                <w:t xml:space="preserve">Cuenta de </w:t>
              </w:r>
              <w:proofErr w:type="gramStart"/>
              <w:r w:rsidR="00F00576">
                <w:rPr>
                  <w:sz w:val="20"/>
                  <w:szCs w:val="20"/>
                  <w:lang w:val="es-419"/>
                </w:rPr>
                <w:t xml:space="preserve">cheques </w:t>
              </w:r>
            </w:ins>
            <w:r w:rsidRPr="00F03FB4">
              <w:rPr>
                <w:sz w:val="20"/>
                <w:szCs w:val="20"/>
                <w:lang w:val="es-419"/>
              </w:rPr>
              <w:t>)</w:t>
            </w:r>
            <w:proofErr w:type="gramEnd"/>
            <w:r w:rsidRPr="00F03FB4">
              <w:rPr>
                <w:sz w:val="20"/>
                <w:szCs w:val="20"/>
                <w:lang w:val="es-419"/>
              </w:rPr>
              <w:t xml:space="preserve"> (es)</w:t>
            </w:r>
          </w:p>
          <w:p w14:paraId="79A85F31" w14:textId="77777777" w:rsidR="00961F3C" w:rsidRDefault="00961F3C" w:rsidP="00961F3C">
            <w:pPr>
              <w:spacing w:after="0"/>
              <w:rPr>
                <w:rFonts w:asciiTheme="majorHAnsi" w:hAnsiTheme="majorHAnsi"/>
                <w:sz w:val="20"/>
                <w:szCs w:val="20"/>
              </w:rPr>
            </w:pPr>
            <w:r>
              <w:rPr>
                <w:rFonts w:asciiTheme="majorHAnsi" w:hAnsiTheme="majorHAnsi"/>
                <w:sz w:val="20"/>
                <w:szCs w:val="20"/>
              </w:rPr>
              <w:t>Required:</w:t>
            </w:r>
          </w:p>
          <w:p w14:paraId="4B58C8F2" w14:textId="5E9D68D5" w:rsidR="00961F3C" w:rsidRDefault="00961F3C" w:rsidP="00961F3C">
            <w:pPr>
              <w:pStyle w:val="ListParagraph"/>
              <w:numPr>
                <w:ilvl w:val="0"/>
                <w:numId w:val="31"/>
              </w:numPr>
              <w:spacing w:after="0"/>
              <w:rPr>
                <w:rFonts w:asciiTheme="majorHAnsi" w:hAnsiTheme="majorHAnsi"/>
                <w:sz w:val="20"/>
                <w:szCs w:val="20"/>
              </w:rPr>
            </w:pPr>
            <w:r>
              <w:rPr>
                <w:rFonts w:asciiTheme="majorHAnsi" w:hAnsiTheme="majorHAnsi"/>
                <w:sz w:val="20"/>
                <w:szCs w:val="20"/>
              </w:rPr>
              <w:t xml:space="preserve">La </w:t>
            </w:r>
            <w:proofErr w:type="spellStart"/>
            <w:r>
              <w:rPr>
                <w:rFonts w:asciiTheme="majorHAnsi" w:hAnsiTheme="majorHAnsi"/>
                <w:sz w:val="20"/>
                <w:szCs w:val="20"/>
              </w:rPr>
              <w:t>cuenta</w:t>
            </w:r>
            <w:proofErr w:type="spellEnd"/>
            <w:r>
              <w:rPr>
                <w:rFonts w:asciiTheme="majorHAnsi" w:hAnsiTheme="majorHAnsi"/>
                <w:sz w:val="20"/>
                <w:szCs w:val="20"/>
              </w:rPr>
              <w:t xml:space="preserve"> (es)</w:t>
            </w:r>
          </w:p>
          <w:p w14:paraId="1D15AA0A" w14:textId="6C6760A8" w:rsidR="003A1AAA" w:rsidRPr="00F00576" w:rsidRDefault="00961F3C" w:rsidP="00961F3C">
            <w:pPr>
              <w:pStyle w:val="ListParagraph"/>
              <w:numPr>
                <w:ilvl w:val="0"/>
                <w:numId w:val="31"/>
              </w:numPr>
              <w:spacing w:after="0"/>
              <w:rPr>
                <w:rFonts w:asciiTheme="majorHAnsi" w:hAnsiTheme="majorHAnsi"/>
                <w:sz w:val="20"/>
                <w:szCs w:val="20"/>
                <w:lang w:val="es-419"/>
                <w:rPrChange w:id="79" w:author="Prada, Leandro (Leo) **CTR**" w:date="2020-09-28T12:43:00Z">
                  <w:rPr>
                    <w:rFonts w:asciiTheme="majorHAnsi" w:hAnsiTheme="majorHAnsi"/>
                    <w:sz w:val="20"/>
                    <w:szCs w:val="20"/>
                  </w:rPr>
                </w:rPrChange>
              </w:rPr>
            </w:pPr>
            <w:r w:rsidRPr="00F00576">
              <w:rPr>
                <w:rFonts w:asciiTheme="majorHAnsi" w:hAnsiTheme="majorHAnsi"/>
                <w:sz w:val="20"/>
                <w:szCs w:val="20"/>
                <w:lang w:val="es-419"/>
                <w:rPrChange w:id="80" w:author="Prada, Leandro (Leo) **CTR**" w:date="2020-09-28T12:43:00Z">
                  <w:rPr>
                    <w:rFonts w:asciiTheme="majorHAnsi" w:hAnsiTheme="majorHAnsi"/>
                    <w:sz w:val="20"/>
                    <w:szCs w:val="20"/>
                  </w:rPr>
                </w:rPrChange>
              </w:rPr>
              <w:t xml:space="preserve">La </w:t>
            </w:r>
            <w:del w:id="81" w:author="Prada, Leandro (Leo) **CTR**" w:date="2020-09-28T12:43:00Z">
              <w:r w:rsidRPr="00F00576" w:rsidDel="00F00576">
                <w:rPr>
                  <w:rFonts w:asciiTheme="majorHAnsi" w:hAnsiTheme="majorHAnsi"/>
                  <w:sz w:val="20"/>
                  <w:szCs w:val="20"/>
                  <w:lang w:val="es-419"/>
                  <w:rPrChange w:id="82" w:author="Prada, Leandro (Leo) **CTR**" w:date="2020-09-28T12:43:00Z">
                    <w:rPr>
                      <w:rFonts w:asciiTheme="majorHAnsi" w:hAnsiTheme="majorHAnsi"/>
                      <w:sz w:val="20"/>
                      <w:szCs w:val="20"/>
                    </w:rPr>
                  </w:rPrChange>
                </w:rPr>
                <w:delText xml:space="preserve">cuenta corriente </w:delText>
              </w:r>
            </w:del>
            <w:ins w:id="83" w:author="Prada, Leandro (Leo) **CTR**" w:date="2020-09-28T12:43:00Z">
              <w:r w:rsidR="00F00576" w:rsidRPr="00F00576">
                <w:rPr>
                  <w:rFonts w:asciiTheme="majorHAnsi" w:hAnsiTheme="majorHAnsi"/>
                  <w:sz w:val="20"/>
                  <w:szCs w:val="20"/>
                  <w:lang w:val="es-419"/>
                  <w:rPrChange w:id="84" w:author="Prada, Leandro (Leo) **CTR**" w:date="2020-09-28T12:43:00Z">
                    <w:rPr>
                      <w:rFonts w:asciiTheme="majorHAnsi" w:hAnsiTheme="majorHAnsi"/>
                      <w:sz w:val="20"/>
                      <w:szCs w:val="20"/>
                    </w:rPr>
                  </w:rPrChange>
                </w:rPr>
                <w:t xml:space="preserve">cuenta de cheques </w:t>
              </w:r>
            </w:ins>
            <w:r w:rsidRPr="00F00576">
              <w:rPr>
                <w:rFonts w:asciiTheme="majorHAnsi" w:hAnsiTheme="majorHAnsi"/>
                <w:sz w:val="20"/>
                <w:szCs w:val="20"/>
                <w:lang w:val="es-419"/>
                <w:rPrChange w:id="85" w:author="Prada, Leandro (Leo) **CTR**" w:date="2020-09-28T12:43:00Z">
                  <w:rPr>
                    <w:rFonts w:asciiTheme="majorHAnsi" w:hAnsiTheme="majorHAnsi"/>
                    <w:sz w:val="20"/>
                    <w:szCs w:val="20"/>
                  </w:rPr>
                </w:rPrChange>
              </w:rPr>
              <w:t>(es)</w:t>
            </w:r>
          </w:p>
          <w:p w14:paraId="766BDF57" w14:textId="79FD42A2" w:rsidR="00961F3C" w:rsidRPr="00F03FB4" w:rsidRDefault="00961F3C" w:rsidP="00961F3C">
            <w:pPr>
              <w:pStyle w:val="ListParagraph"/>
              <w:numPr>
                <w:ilvl w:val="0"/>
                <w:numId w:val="31"/>
              </w:numPr>
              <w:spacing w:after="0"/>
              <w:rPr>
                <w:rFonts w:asciiTheme="majorHAnsi" w:hAnsiTheme="majorHAnsi"/>
                <w:sz w:val="20"/>
                <w:szCs w:val="20"/>
                <w:lang w:val="es-419"/>
              </w:rPr>
            </w:pPr>
            <w:r w:rsidRPr="00F03FB4">
              <w:rPr>
                <w:rFonts w:asciiTheme="majorHAnsi" w:hAnsiTheme="majorHAnsi"/>
                <w:sz w:val="20"/>
                <w:szCs w:val="20"/>
                <w:lang w:val="es-419"/>
              </w:rPr>
              <w:t>El número de la cuenta (es)</w:t>
            </w:r>
          </w:p>
          <w:p w14:paraId="5C6DA390" w14:textId="54F40D4F" w:rsidR="00961F3C" w:rsidRPr="00F03FB4" w:rsidRDefault="00961F3C" w:rsidP="00961F3C">
            <w:pPr>
              <w:pStyle w:val="ListParagraph"/>
              <w:numPr>
                <w:ilvl w:val="0"/>
                <w:numId w:val="31"/>
              </w:numPr>
              <w:spacing w:after="0"/>
              <w:rPr>
                <w:rFonts w:asciiTheme="majorHAnsi" w:hAnsiTheme="majorHAnsi"/>
                <w:sz w:val="20"/>
                <w:szCs w:val="20"/>
                <w:lang w:val="es-419"/>
              </w:rPr>
            </w:pPr>
            <w:r w:rsidRPr="00F03FB4">
              <w:rPr>
                <w:rFonts w:asciiTheme="majorHAnsi" w:hAnsiTheme="majorHAnsi"/>
                <w:sz w:val="20"/>
                <w:szCs w:val="20"/>
                <w:lang w:val="es-419"/>
              </w:rPr>
              <w:t xml:space="preserve">El número de la </w:t>
            </w:r>
            <w:del w:id="86" w:author="Prada, Leandro (Leo) **CTR**" w:date="2020-09-28T12:43:00Z">
              <w:r w:rsidRPr="00F03FB4" w:rsidDel="00F00576">
                <w:rPr>
                  <w:rFonts w:asciiTheme="majorHAnsi" w:hAnsiTheme="majorHAnsi"/>
                  <w:sz w:val="20"/>
                  <w:szCs w:val="20"/>
                  <w:lang w:val="es-419"/>
                </w:rPr>
                <w:delText xml:space="preserve">cuenta corriente </w:delText>
              </w:r>
            </w:del>
            <w:ins w:id="87" w:author="Prada, Leandro (Leo) **CTR**" w:date="2020-09-28T12:43:00Z">
              <w:r w:rsidR="00F00576">
                <w:rPr>
                  <w:rFonts w:asciiTheme="majorHAnsi" w:hAnsiTheme="majorHAnsi"/>
                  <w:sz w:val="20"/>
                  <w:szCs w:val="20"/>
                  <w:lang w:val="es-419"/>
                </w:rPr>
                <w:t xml:space="preserve">cuenta de cheques </w:t>
              </w:r>
            </w:ins>
            <w:r w:rsidRPr="00F03FB4">
              <w:rPr>
                <w:rFonts w:asciiTheme="majorHAnsi" w:hAnsiTheme="majorHAnsi"/>
                <w:sz w:val="20"/>
                <w:szCs w:val="20"/>
                <w:lang w:val="es-419"/>
              </w:rPr>
              <w:t>(es)</w:t>
            </w:r>
          </w:p>
        </w:tc>
        <w:tc>
          <w:tcPr>
            <w:tcW w:w="1036" w:type="dxa"/>
            <w:gridSpan w:val="3"/>
          </w:tcPr>
          <w:p w14:paraId="7528BF99" w14:textId="5721B6E6" w:rsidR="003A1AAA" w:rsidRPr="00850FE7" w:rsidRDefault="003A1AAA" w:rsidP="003A1AAA">
            <w:pPr>
              <w:spacing w:after="0"/>
              <w:rPr>
                <w:rFonts w:asciiTheme="majorHAnsi" w:hAnsiTheme="majorHAnsi"/>
                <w:sz w:val="20"/>
                <w:szCs w:val="20"/>
              </w:rPr>
            </w:pPr>
            <w:r>
              <w:rPr>
                <w:rFonts w:asciiTheme="majorHAnsi" w:hAnsiTheme="majorHAnsi"/>
                <w:sz w:val="20"/>
                <w:szCs w:val="20"/>
              </w:rPr>
              <w:t>3</w:t>
            </w:r>
          </w:p>
        </w:tc>
        <w:tc>
          <w:tcPr>
            <w:tcW w:w="3644" w:type="dxa"/>
            <w:gridSpan w:val="4"/>
          </w:tcPr>
          <w:p w14:paraId="374B4D30" w14:textId="081850AF" w:rsidR="003A1AAA" w:rsidRPr="00850FE7" w:rsidRDefault="003A1AAA" w:rsidP="003A1AAA">
            <w:pPr>
              <w:spacing w:after="0"/>
              <w:rPr>
                <w:rFonts w:asciiTheme="majorHAnsi" w:hAnsiTheme="majorHAnsi"/>
                <w:sz w:val="20"/>
                <w:szCs w:val="20"/>
              </w:rPr>
            </w:pPr>
            <w:proofErr w:type="spellStart"/>
            <w:r>
              <w:rPr>
                <w:rFonts w:asciiTheme="majorHAnsi" w:hAnsiTheme="majorHAnsi"/>
                <w:sz w:val="20"/>
                <w:szCs w:val="20"/>
              </w:rPr>
              <w:t>chk</w:t>
            </w:r>
            <w:proofErr w:type="spellEnd"/>
          </w:p>
        </w:tc>
        <w:tc>
          <w:tcPr>
            <w:tcW w:w="1425" w:type="dxa"/>
          </w:tcPr>
          <w:p w14:paraId="5EDD06F9" w14:textId="158EEA0A" w:rsidR="003A1AAA" w:rsidRPr="00850FE7" w:rsidRDefault="003A1AAA" w:rsidP="003A1AAA">
            <w:pPr>
              <w:spacing w:after="0"/>
              <w:rPr>
                <w:rFonts w:asciiTheme="majorHAnsi" w:hAnsiTheme="majorHAnsi"/>
                <w:sz w:val="20"/>
                <w:szCs w:val="20"/>
              </w:rPr>
            </w:pPr>
            <w:r w:rsidRPr="00850FE7">
              <w:rPr>
                <w:rFonts w:asciiTheme="majorHAnsi" w:hAnsiTheme="majorHAnsi"/>
                <w:sz w:val="20"/>
                <w:szCs w:val="20"/>
              </w:rPr>
              <w:t>Never</w:t>
            </w:r>
          </w:p>
        </w:tc>
      </w:tr>
      <w:tr w:rsidR="003A1AAA" w:rsidRPr="00907B70" w14:paraId="79AF9344" w14:textId="77777777" w:rsidTr="00EE21F0">
        <w:tc>
          <w:tcPr>
            <w:tcW w:w="3258" w:type="dxa"/>
            <w:gridSpan w:val="2"/>
          </w:tcPr>
          <w:p w14:paraId="512A1942" w14:textId="77777777" w:rsidR="00961F3C" w:rsidRPr="00907B70" w:rsidRDefault="00961F3C" w:rsidP="00961F3C">
            <w:pPr>
              <w:tabs>
                <w:tab w:val="left" w:pos="933"/>
              </w:tabs>
              <w:spacing w:after="0" w:line="240" w:lineRule="auto"/>
              <w:rPr>
                <w:sz w:val="20"/>
                <w:szCs w:val="20"/>
              </w:rPr>
            </w:pPr>
            <w:r w:rsidRPr="00907B70">
              <w:rPr>
                <w:sz w:val="20"/>
                <w:szCs w:val="20"/>
              </w:rPr>
              <w:t>Optional:</w:t>
            </w:r>
          </w:p>
          <w:p w14:paraId="5717CA33" w14:textId="77777777" w:rsidR="00961F3C" w:rsidRDefault="00961F3C" w:rsidP="00961F3C">
            <w:pPr>
              <w:pStyle w:val="ListParagraph"/>
              <w:numPr>
                <w:ilvl w:val="0"/>
                <w:numId w:val="22"/>
              </w:numPr>
              <w:tabs>
                <w:tab w:val="left" w:pos="933"/>
              </w:tabs>
              <w:spacing w:after="0" w:line="240" w:lineRule="auto"/>
              <w:rPr>
                <w:sz w:val="20"/>
                <w:szCs w:val="20"/>
              </w:rPr>
            </w:pPr>
            <w:proofErr w:type="spellStart"/>
            <w:r>
              <w:rPr>
                <w:sz w:val="20"/>
                <w:szCs w:val="20"/>
              </w:rPr>
              <w:t>Estoy</w:t>
            </w:r>
            <w:proofErr w:type="spellEnd"/>
            <w:r>
              <w:rPr>
                <w:sz w:val="20"/>
                <w:szCs w:val="20"/>
              </w:rPr>
              <w:t xml:space="preserve"> </w:t>
            </w:r>
            <w:proofErr w:type="spellStart"/>
            <w:r>
              <w:rPr>
                <w:sz w:val="20"/>
                <w:szCs w:val="20"/>
              </w:rPr>
              <w:t>usando</w:t>
            </w:r>
            <w:proofErr w:type="spellEnd"/>
            <w:r>
              <w:rPr>
                <w:sz w:val="20"/>
                <w:szCs w:val="20"/>
              </w:rPr>
              <w:t xml:space="preserve"> </w:t>
            </w:r>
          </w:p>
          <w:p w14:paraId="46B4DC78" w14:textId="77777777" w:rsidR="00961F3C" w:rsidRDefault="00961F3C" w:rsidP="00961F3C">
            <w:pPr>
              <w:pStyle w:val="ListParagraph"/>
              <w:numPr>
                <w:ilvl w:val="0"/>
                <w:numId w:val="22"/>
              </w:numPr>
              <w:tabs>
                <w:tab w:val="left" w:pos="933"/>
              </w:tabs>
              <w:spacing w:after="0" w:line="240" w:lineRule="auto"/>
              <w:rPr>
                <w:sz w:val="20"/>
                <w:szCs w:val="20"/>
              </w:rPr>
            </w:pPr>
            <w:r>
              <w:rPr>
                <w:sz w:val="20"/>
                <w:szCs w:val="20"/>
              </w:rPr>
              <w:t>Es</w:t>
            </w:r>
          </w:p>
          <w:p w14:paraId="39529A5D" w14:textId="0F971752" w:rsidR="00961F3C" w:rsidRPr="00F03FB4" w:rsidRDefault="00961F3C" w:rsidP="00961F3C">
            <w:pPr>
              <w:pStyle w:val="ListParagraph"/>
              <w:numPr>
                <w:ilvl w:val="0"/>
                <w:numId w:val="22"/>
              </w:numPr>
              <w:tabs>
                <w:tab w:val="left" w:pos="933"/>
              </w:tabs>
              <w:spacing w:after="0" w:line="240" w:lineRule="auto"/>
              <w:rPr>
                <w:rFonts w:asciiTheme="majorHAnsi" w:hAnsiTheme="majorHAnsi"/>
                <w:sz w:val="20"/>
                <w:szCs w:val="20"/>
                <w:lang w:val="es-419"/>
              </w:rPr>
            </w:pPr>
            <w:r w:rsidRPr="00F03FB4">
              <w:rPr>
                <w:sz w:val="20"/>
                <w:szCs w:val="20"/>
                <w:lang w:val="es-419"/>
              </w:rPr>
              <w:t>Mi/el número de (</w:t>
            </w:r>
            <w:del w:id="88" w:author="Prada, Leandro (Leo) **CTR**" w:date="2020-09-28T12:43:00Z">
              <w:r w:rsidRPr="00F03FB4" w:rsidDel="00F00576">
                <w:rPr>
                  <w:sz w:val="20"/>
                  <w:szCs w:val="20"/>
                  <w:lang w:val="es-419"/>
                </w:rPr>
                <w:delText>cuenta corriente</w:delText>
              </w:r>
            </w:del>
            <w:ins w:id="89" w:author="Prada, Leandro (Leo) **CTR**" w:date="2020-09-28T12:43:00Z">
              <w:r w:rsidR="00F00576">
                <w:rPr>
                  <w:sz w:val="20"/>
                  <w:szCs w:val="20"/>
                  <w:lang w:val="es-419"/>
                </w:rPr>
                <w:t xml:space="preserve">Cuenta de </w:t>
              </w:r>
              <w:proofErr w:type="gramStart"/>
              <w:r w:rsidR="00F00576">
                <w:rPr>
                  <w:sz w:val="20"/>
                  <w:szCs w:val="20"/>
                  <w:lang w:val="es-419"/>
                </w:rPr>
                <w:t xml:space="preserve">cheques </w:t>
              </w:r>
            </w:ins>
            <w:r w:rsidRPr="00F03FB4">
              <w:rPr>
                <w:sz w:val="20"/>
                <w:szCs w:val="20"/>
                <w:lang w:val="es-419"/>
              </w:rPr>
              <w:t>)</w:t>
            </w:r>
            <w:proofErr w:type="gramEnd"/>
            <w:r w:rsidRPr="00F03FB4">
              <w:rPr>
                <w:sz w:val="20"/>
                <w:szCs w:val="20"/>
                <w:lang w:val="es-419"/>
              </w:rPr>
              <w:t xml:space="preserve"> (es)</w:t>
            </w:r>
          </w:p>
          <w:p w14:paraId="30F8C2E5" w14:textId="77777777" w:rsidR="00961F3C" w:rsidRDefault="00961F3C" w:rsidP="00961F3C">
            <w:pPr>
              <w:spacing w:after="0"/>
              <w:rPr>
                <w:rFonts w:asciiTheme="majorHAnsi" w:hAnsiTheme="majorHAnsi"/>
                <w:sz w:val="20"/>
                <w:szCs w:val="20"/>
              </w:rPr>
            </w:pPr>
            <w:r>
              <w:rPr>
                <w:rFonts w:asciiTheme="majorHAnsi" w:hAnsiTheme="majorHAnsi"/>
                <w:sz w:val="20"/>
                <w:szCs w:val="20"/>
              </w:rPr>
              <w:t>Required:</w:t>
            </w:r>
          </w:p>
          <w:p w14:paraId="52598E40" w14:textId="3E84620C" w:rsidR="00961F3C" w:rsidRDefault="00961F3C" w:rsidP="00961F3C">
            <w:pPr>
              <w:pStyle w:val="ListParagraph"/>
              <w:numPr>
                <w:ilvl w:val="0"/>
                <w:numId w:val="31"/>
              </w:numPr>
              <w:spacing w:after="0"/>
              <w:rPr>
                <w:rFonts w:asciiTheme="majorHAnsi" w:hAnsiTheme="majorHAnsi"/>
                <w:sz w:val="20"/>
                <w:szCs w:val="20"/>
              </w:rPr>
            </w:pPr>
            <w:proofErr w:type="spellStart"/>
            <w:proofErr w:type="gramStart"/>
            <w:r>
              <w:rPr>
                <w:rFonts w:asciiTheme="majorHAnsi" w:hAnsiTheme="majorHAnsi"/>
                <w:sz w:val="20"/>
                <w:szCs w:val="20"/>
              </w:rPr>
              <w:t>Ahorros</w:t>
            </w:r>
            <w:proofErr w:type="spellEnd"/>
            <w:r>
              <w:rPr>
                <w:rFonts w:asciiTheme="majorHAnsi" w:hAnsiTheme="majorHAnsi"/>
                <w:sz w:val="20"/>
                <w:szCs w:val="20"/>
              </w:rPr>
              <w:t xml:space="preserve">  (</w:t>
            </w:r>
            <w:proofErr w:type="gramEnd"/>
            <w:r>
              <w:rPr>
                <w:rFonts w:asciiTheme="majorHAnsi" w:hAnsiTheme="majorHAnsi"/>
                <w:sz w:val="20"/>
                <w:szCs w:val="20"/>
              </w:rPr>
              <w:t>es)</w:t>
            </w:r>
          </w:p>
          <w:p w14:paraId="50B31CE4" w14:textId="6674330A" w:rsidR="00961F3C" w:rsidRPr="00F03FB4" w:rsidRDefault="00961F3C" w:rsidP="00961F3C">
            <w:pPr>
              <w:pStyle w:val="ListParagraph"/>
              <w:numPr>
                <w:ilvl w:val="0"/>
                <w:numId w:val="31"/>
              </w:numPr>
              <w:spacing w:after="0"/>
              <w:rPr>
                <w:rFonts w:asciiTheme="majorHAnsi" w:hAnsiTheme="majorHAnsi"/>
                <w:sz w:val="20"/>
                <w:szCs w:val="20"/>
                <w:lang w:val="es-419"/>
              </w:rPr>
            </w:pPr>
            <w:r w:rsidRPr="00F03FB4">
              <w:rPr>
                <w:rFonts w:asciiTheme="majorHAnsi" w:hAnsiTheme="majorHAnsi"/>
                <w:sz w:val="20"/>
                <w:szCs w:val="20"/>
                <w:lang w:val="es-419"/>
              </w:rPr>
              <w:t xml:space="preserve">La </w:t>
            </w:r>
            <w:del w:id="90" w:author="Prada, Leandro (Leo) **CTR**" w:date="2020-09-28T12:44:00Z">
              <w:r w:rsidRPr="00F03FB4" w:rsidDel="00F00576">
                <w:rPr>
                  <w:rFonts w:asciiTheme="majorHAnsi" w:hAnsiTheme="majorHAnsi"/>
                  <w:sz w:val="20"/>
                  <w:szCs w:val="20"/>
                  <w:lang w:val="es-419"/>
                </w:rPr>
                <w:delText>caja de ahorros</w:delText>
              </w:r>
            </w:del>
            <w:ins w:id="91" w:author="Prada, Leandro (Leo) **CTR**" w:date="2020-09-28T12:44:00Z">
              <w:r w:rsidR="00F00576">
                <w:rPr>
                  <w:rFonts w:asciiTheme="majorHAnsi" w:hAnsiTheme="majorHAnsi"/>
                  <w:sz w:val="20"/>
                  <w:szCs w:val="20"/>
                  <w:lang w:val="es-419"/>
                </w:rPr>
                <w:t xml:space="preserve">Cuenta de </w:t>
              </w:r>
              <w:proofErr w:type="gramStart"/>
              <w:r w:rsidR="00F00576">
                <w:rPr>
                  <w:rFonts w:asciiTheme="majorHAnsi" w:hAnsiTheme="majorHAnsi"/>
                  <w:sz w:val="20"/>
                  <w:szCs w:val="20"/>
                  <w:lang w:val="es-419"/>
                </w:rPr>
                <w:t xml:space="preserve">ahorros </w:t>
              </w:r>
            </w:ins>
            <w:r w:rsidRPr="00F03FB4">
              <w:rPr>
                <w:rFonts w:asciiTheme="majorHAnsi" w:hAnsiTheme="majorHAnsi"/>
                <w:sz w:val="20"/>
                <w:szCs w:val="20"/>
                <w:lang w:val="es-419"/>
              </w:rPr>
              <w:t xml:space="preserve"> (</w:t>
            </w:r>
            <w:proofErr w:type="gramEnd"/>
            <w:r w:rsidRPr="00F03FB4">
              <w:rPr>
                <w:rFonts w:asciiTheme="majorHAnsi" w:hAnsiTheme="majorHAnsi"/>
                <w:sz w:val="20"/>
                <w:szCs w:val="20"/>
                <w:lang w:val="es-419"/>
              </w:rPr>
              <w:t>es)</w:t>
            </w:r>
          </w:p>
          <w:p w14:paraId="02684966" w14:textId="22EED488" w:rsidR="00961F3C" w:rsidRPr="00F03FB4" w:rsidRDefault="00961F3C" w:rsidP="00961F3C">
            <w:pPr>
              <w:pStyle w:val="ListParagraph"/>
              <w:numPr>
                <w:ilvl w:val="0"/>
                <w:numId w:val="31"/>
              </w:numPr>
              <w:spacing w:after="0"/>
              <w:rPr>
                <w:rFonts w:asciiTheme="majorHAnsi" w:hAnsiTheme="majorHAnsi"/>
                <w:sz w:val="20"/>
                <w:szCs w:val="20"/>
                <w:lang w:val="es-419"/>
              </w:rPr>
            </w:pPr>
            <w:r w:rsidRPr="00F03FB4">
              <w:rPr>
                <w:rFonts w:asciiTheme="majorHAnsi" w:hAnsiTheme="majorHAnsi"/>
                <w:sz w:val="20"/>
                <w:szCs w:val="20"/>
                <w:lang w:val="es-419"/>
              </w:rPr>
              <w:t>El número de ahorros (es)</w:t>
            </w:r>
          </w:p>
          <w:p w14:paraId="50FE034E" w14:textId="12D6F4B5" w:rsidR="003A1AAA" w:rsidRPr="00F03FB4" w:rsidRDefault="00961F3C" w:rsidP="00961F3C">
            <w:pPr>
              <w:pStyle w:val="ListParagraph"/>
              <w:numPr>
                <w:ilvl w:val="0"/>
                <w:numId w:val="31"/>
              </w:numPr>
              <w:spacing w:after="0"/>
              <w:rPr>
                <w:rFonts w:asciiTheme="majorHAnsi" w:hAnsiTheme="majorHAnsi"/>
                <w:sz w:val="20"/>
                <w:szCs w:val="20"/>
                <w:lang w:val="es-419"/>
              </w:rPr>
            </w:pPr>
            <w:r w:rsidRPr="00F03FB4">
              <w:rPr>
                <w:rFonts w:asciiTheme="majorHAnsi" w:hAnsiTheme="majorHAnsi"/>
                <w:sz w:val="20"/>
                <w:szCs w:val="20"/>
                <w:lang w:val="es-419"/>
              </w:rPr>
              <w:t xml:space="preserve">El número de la </w:t>
            </w:r>
            <w:del w:id="92" w:author="Prada, Leandro (Leo) **CTR**" w:date="2020-09-28T12:44:00Z">
              <w:r w:rsidRPr="00F03FB4" w:rsidDel="00F00576">
                <w:rPr>
                  <w:rFonts w:asciiTheme="majorHAnsi" w:hAnsiTheme="majorHAnsi"/>
                  <w:sz w:val="20"/>
                  <w:szCs w:val="20"/>
                  <w:lang w:val="es-419"/>
                </w:rPr>
                <w:delText>caja de ahorros</w:delText>
              </w:r>
            </w:del>
            <w:ins w:id="93" w:author="Prada, Leandro (Leo) **CTR**" w:date="2020-09-28T12:44:00Z">
              <w:r w:rsidR="00F00576">
                <w:rPr>
                  <w:rFonts w:asciiTheme="majorHAnsi" w:hAnsiTheme="majorHAnsi"/>
                  <w:sz w:val="20"/>
                  <w:szCs w:val="20"/>
                  <w:lang w:val="es-419"/>
                </w:rPr>
                <w:t xml:space="preserve">Cuenta de </w:t>
              </w:r>
              <w:proofErr w:type="gramStart"/>
              <w:r w:rsidR="00F00576">
                <w:rPr>
                  <w:rFonts w:asciiTheme="majorHAnsi" w:hAnsiTheme="majorHAnsi"/>
                  <w:sz w:val="20"/>
                  <w:szCs w:val="20"/>
                  <w:lang w:val="es-419"/>
                </w:rPr>
                <w:t xml:space="preserve">ahorros </w:t>
              </w:r>
            </w:ins>
            <w:r w:rsidRPr="00F03FB4">
              <w:rPr>
                <w:rFonts w:asciiTheme="majorHAnsi" w:hAnsiTheme="majorHAnsi"/>
                <w:sz w:val="20"/>
                <w:szCs w:val="20"/>
                <w:lang w:val="es-419"/>
              </w:rPr>
              <w:t xml:space="preserve"> (</w:t>
            </w:r>
            <w:proofErr w:type="gramEnd"/>
            <w:r w:rsidRPr="00F03FB4">
              <w:rPr>
                <w:rFonts w:asciiTheme="majorHAnsi" w:hAnsiTheme="majorHAnsi"/>
                <w:sz w:val="20"/>
                <w:szCs w:val="20"/>
                <w:lang w:val="es-419"/>
              </w:rPr>
              <w:t>es)</w:t>
            </w:r>
          </w:p>
        </w:tc>
        <w:tc>
          <w:tcPr>
            <w:tcW w:w="1036" w:type="dxa"/>
            <w:gridSpan w:val="3"/>
          </w:tcPr>
          <w:p w14:paraId="3BD1B781" w14:textId="16FA74F2" w:rsidR="003A1AAA" w:rsidRPr="00850FE7" w:rsidRDefault="003A1AAA" w:rsidP="003A1AAA">
            <w:pPr>
              <w:spacing w:after="0"/>
              <w:rPr>
                <w:rFonts w:asciiTheme="majorHAnsi" w:hAnsiTheme="majorHAnsi"/>
                <w:sz w:val="20"/>
                <w:szCs w:val="20"/>
              </w:rPr>
            </w:pPr>
            <w:r>
              <w:rPr>
                <w:rFonts w:asciiTheme="majorHAnsi" w:hAnsiTheme="majorHAnsi"/>
                <w:sz w:val="20"/>
                <w:szCs w:val="20"/>
              </w:rPr>
              <w:t>4</w:t>
            </w:r>
          </w:p>
        </w:tc>
        <w:tc>
          <w:tcPr>
            <w:tcW w:w="3644" w:type="dxa"/>
            <w:gridSpan w:val="4"/>
          </w:tcPr>
          <w:p w14:paraId="10F495A0" w14:textId="51D02552" w:rsidR="003A1AAA" w:rsidRPr="00850FE7" w:rsidRDefault="003A1AAA" w:rsidP="003A1AAA">
            <w:pPr>
              <w:spacing w:after="0"/>
              <w:rPr>
                <w:rFonts w:asciiTheme="majorHAnsi" w:hAnsiTheme="majorHAnsi"/>
                <w:sz w:val="20"/>
                <w:szCs w:val="20"/>
              </w:rPr>
            </w:pPr>
            <w:r>
              <w:rPr>
                <w:rFonts w:asciiTheme="majorHAnsi" w:hAnsiTheme="majorHAnsi"/>
                <w:sz w:val="20"/>
                <w:szCs w:val="20"/>
              </w:rPr>
              <w:t>sav</w:t>
            </w:r>
          </w:p>
        </w:tc>
        <w:tc>
          <w:tcPr>
            <w:tcW w:w="1425" w:type="dxa"/>
          </w:tcPr>
          <w:p w14:paraId="121CE5FB" w14:textId="77777777" w:rsidR="003A1AAA" w:rsidRPr="00850FE7" w:rsidRDefault="003A1AAA" w:rsidP="003A1AAA">
            <w:pPr>
              <w:spacing w:after="0"/>
              <w:rPr>
                <w:rFonts w:asciiTheme="majorHAnsi" w:hAnsiTheme="majorHAnsi"/>
                <w:sz w:val="20"/>
                <w:szCs w:val="20"/>
              </w:rPr>
            </w:pPr>
            <w:r w:rsidRPr="00850FE7">
              <w:rPr>
                <w:rFonts w:asciiTheme="majorHAnsi" w:hAnsiTheme="majorHAnsi"/>
                <w:sz w:val="20"/>
                <w:szCs w:val="20"/>
              </w:rPr>
              <w:t>Never</w:t>
            </w:r>
          </w:p>
        </w:tc>
      </w:tr>
      <w:tr w:rsidR="003A1AAA" w:rsidRPr="00907B70" w14:paraId="266C8778" w14:textId="77777777" w:rsidTr="00EE21F0">
        <w:trPr>
          <w:trHeight w:val="314"/>
        </w:trPr>
        <w:tc>
          <w:tcPr>
            <w:tcW w:w="9363" w:type="dxa"/>
            <w:gridSpan w:val="10"/>
            <w:shd w:val="solid" w:color="DAEEF3" w:themeColor="accent5" w:themeTint="33" w:fill="auto"/>
            <w:vAlign w:val="bottom"/>
          </w:tcPr>
          <w:p w14:paraId="13B874FB" w14:textId="77777777" w:rsidR="003A1AAA" w:rsidRPr="00907B70" w:rsidRDefault="003A1AAA" w:rsidP="003A1AAA">
            <w:pPr>
              <w:spacing w:after="0" w:line="240" w:lineRule="auto"/>
              <w:rPr>
                <w:b/>
                <w:i/>
              </w:rPr>
            </w:pPr>
            <w:proofErr w:type="spellStart"/>
            <w:r w:rsidRPr="00907B70">
              <w:rPr>
                <w:b/>
                <w:sz w:val="24"/>
                <w:szCs w:val="24"/>
              </w:rPr>
              <w:t>Globals</w:t>
            </w:r>
            <w:proofErr w:type="spellEnd"/>
          </w:p>
        </w:tc>
      </w:tr>
      <w:tr w:rsidR="003A1AAA" w:rsidRPr="00907B70" w14:paraId="6322B549" w14:textId="77777777" w:rsidTr="00EE21F0">
        <w:tc>
          <w:tcPr>
            <w:tcW w:w="3258" w:type="dxa"/>
            <w:gridSpan w:val="2"/>
          </w:tcPr>
          <w:p w14:paraId="2C95C89B" w14:textId="51C1B9DA" w:rsidR="003A1AAA" w:rsidRPr="00907B70" w:rsidRDefault="003A1AAA" w:rsidP="003A1AAA">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093DBD20" w14:textId="77777777" w:rsidR="003A1AAA" w:rsidRPr="00907B70" w:rsidRDefault="003A1AAA" w:rsidP="003A1AAA">
            <w:pPr>
              <w:spacing w:after="0" w:line="240" w:lineRule="auto"/>
            </w:pPr>
          </w:p>
        </w:tc>
        <w:tc>
          <w:tcPr>
            <w:tcW w:w="5069" w:type="dxa"/>
            <w:gridSpan w:val="5"/>
          </w:tcPr>
          <w:p w14:paraId="208D2DCC" w14:textId="77777777" w:rsidR="003A1AAA" w:rsidRPr="00907B70" w:rsidRDefault="003A1AAA" w:rsidP="003A1AAA">
            <w:pPr>
              <w:autoSpaceDE w:val="0"/>
              <w:autoSpaceDN w:val="0"/>
              <w:adjustRightInd w:val="0"/>
              <w:spacing w:after="0" w:line="240" w:lineRule="auto"/>
              <w:rPr>
                <w:rFonts w:cs="Arial"/>
              </w:rPr>
            </w:pPr>
          </w:p>
        </w:tc>
      </w:tr>
    </w:tbl>
    <w:p w14:paraId="28D1F9B1" w14:textId="77777777" w:rsidR="00774C10" w:rsidRPr="00907B70" w:rsidRDefault="00774C10" w:rsidP="00774C10">
      <w:r w:rsidRPr="00907B70">
        <w:br w:type="page"/>
      </w:r>
    </w:p>
    <w:p w14:paraId="1249CF85" w14:textId="4EB9FB2B" w:rsidR="00774C10" w:rsidRPr="00907B70" w:rsidRDefault="00961F3C" w:rsidP="00774C10">
      <w:pPr>
        <w:pStyle w:val="Heading2"/>
      </w:pPr>
      <w:bookmarkStart w:id="94" w:name="_Toc49979726"/>
      <w:r>
        <w:lastRenderedPageBreak/>
        <w:t>1800_inGetRouteNbr</w:t>
      </w:r>
      <w:bookmarkEnd w:id="94"/>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450"/>
        <w:gridCol w:w="1515"/>
      </w:tblGrid>
      <w:tr w:rsidR="00D249C2" w:rsidRPr="00907B70" w14:paraId="1FBDF2AF" w14:textId="77777777" w:rsidTr="00DF564D">
        <w:tc>
          <w:tcPr>
            <w:tcW w:w="9363" w:type="dxa"/>
            <w:gridSpan w:val="11"/>
            <w:shd w:val="clear" w:color="auto" w:fill="BFBFBF"/>
          </w:tcPr>
          <w:p w14:paraId="071730F6" w14:textId="3068000E" w:rsidR="00D249C2" w:rsidRPr="00907B70" w:rsidRDefault="00D249C2" w:rsidP="00D249C2">
            <w:pPr>
              <w:spacing w:after="0" w:line="240" w:lineRule="auto"/>
              <w:rPr>
                <w:b/>
                <w:sz w:val="24"/>
                <w:szCs w:val="24"/>
              </w:rPr>
            </w:pPr>
            <w:r w:rsidRPr="00907B70">
              <w:rPr>
                <w:b/>
                <w:sz w:val="24"/>
                <w:szCs w:val="24"/>
              </w:rPr>
              <w:t>Description:</w:t>
            </w:r>
            <w:r w:rsidRPr="00907B70">
              <w:rPr>
                <w:b/>
                <w:sz w:val="24"/>
                <w:szCs w:val="24"/>
              </w:rPr>
              <w:tab/>
            </w:r>
            <w:r w:rsidR="00EE21F0">
              <w:rPr>
                <w:b/>
                <w:sz w:val="24"/>
                <w:szCs w:val="24"/>
              </w:rPr>
              <w:t>Prompt to collect the bank routing number.</w:t>
            </w:r>
          </w:p>
        </w:tc>
      </w:tr>
      <w:tr w:rsidR="00D249C2" w:rsidRPr="00907B70" w14:paraId="77CE8121" w14:textId="77777777" w:rsidTr="00DF564D">
        <w:trPr>
          <w:trHeight w:val="305"/>
        </w:trPr>
        <w:tc>
          <w:tcPr>
            <w:tcW w:w="9363" w:type="dxa"/>
            <w:gridSpan w:val="11"/>
            <w:shd w:val="clear" w:color="auto" w:fill="D9D9D9"/>
            <w:vAlign w:val="center"/>
          </w:tcPr>
          <w:p w14:paraId="5513E895" w14:textId="77777777" w:rsidR="00D249C2" w:rsidRPr="00907B70" w:rsidRDefault="00D249C2" w:rsidP="00D249C2">
            <w:pPr>
              <w:spacing w:after="0" w:line="240" w:lineRule="auto"/>
              <w:rPr>
                <w:b/>
                <w:sz w:val="24"/>
                <w:szCs w:val="24"/>
              </w:rPr>
            </w:pPr>
            <w:r w:rsidRPr="00907B70">
              <w:rPr>
                <w:b/>
                <w:sz w:val="24"/>
                <w:szCs w:val="24"/>
              </w:rPr>
              <w:t>Dialog Module Settings</w:t>
            </w:r>
          </w:p>
        </w:tc>
      </w:tr>
      <w:tr w:rsidR="005931AA" w:rsidRPr="00907B70" w14:paraId="04630DE2" w14:textId="77777777" w:rsidTr="00DF564D">
        <w:trPr>
          <w:trHeight w:val="224"/>
        </w:trPr>
        <w:tc>
          <w:tcPr>
            <w:tcW w:w="3258" w:type="dxa"/>
            <w:gridSpan w:val="2"/>
            <w:shd w:val="clear" w:color="DAEEF3" w:themeColor="accent5" w:themeTint="33" w:fill="DAEEF3" w:themeFill="accent5" w:themeFillTint="33"/>
          </w:tcPr>
          <w:p w14:paraId="31610A7D" w14:textId="77777777" w:rsidR="005931AA" w:rsidRPr="00907B70" w:rsidRDefault="005931AA" w:rsidP="008F15F4">
            <w:pPr>
              <w:spacing w:after="0" w:line="240" w:lineRule="auto"/>
              <w:rPr>
                <w:b/>
              </w:rPr>
            </w:pPr>
            <w:r w:rsidRPr="00907B70">
              <w:rPr>
                <w:b/>
              </w:rPr>
              <w:t>Peg</w:t>
            </w:r>
          </w:p>
        </w:tc>
        <w:tc>
          <w:tcPr>
            <w:tcW w:w="6105" w:type="dxa"/>
            <w:gridSpan w:val="9"/>
            <w:shd w:val="clear" w:color="DAEEF3" w:themeColor="accent5" w:themeTint="33" w:fill="auto"/>
          </w:tcPr>
          <w:p w14:paraId="72DC317A" w14:textId="21CF4DA0" w:rsidR="005931AA" w:rsidRPr="00907B70" w:rsidRDefault="00961F3C" w:rsidP="008F15F4">
            <w:pPr>
              <w:spacing w:after="0" w:line="240" w:lineRule="auto"/>
            </w:pPr>
            <w:r>
              <w:t>1800</w:t>
            </w:r>
          </w:p>
        </w:tc>
      </w:tr>
      <w:tr w:rsidR="005931AA" w:rsidRPr="00907B70" w14:paraId="783DCC6C" w14:textId="77777777" w:rsidTr="00DF564D">
        <w:trPr>
          <w:trHeight w:val="224"/>
        </w:trPr>
        <w:tc>
          <w:tcPr>
            <w:tcW w:w="3258" w:type="dxa"/>
            <w:gridSpan w:val="2"/>
            <w:shd w:val="clear" w:color="DAEEF3" w:themeColor="accent5" w:themeTint="33" w:fill="DAEEF3" w:themeFill="accent5" w:themeFillTint="33"/>
          </w:tcPr>
          <w:p w14:paraId="6718549E" w14:textId="77777777" w:rsidR="005931AA" w:rsidRPr="00907B70" w:rsidRDefault="005931AA" w:rsidP="008F15F4">
            <w:pPr>
              <w:spacing w:after="0" w:line="240" w:lineRule="auto"/>
              <w:rPr>
                <w:b/>
              </w:rPr>
            </w:pPr>
            <w:proofErr w:type="spellStart"/>
            <w:r w:rsidRPr="00907B70">
              <w:rPr>
                <w:b/>
              </w:rPr>
              <w:t>InitialTimeout</w:t>
            </w:r>
            <w:proofErr w:type="spellEnd"/>
          </w:p>
        </w:tc>
        <w:tc>
          <w:tcPr>
            <w:tcW w:w="6105" w:type="dxa"/>
            <w:gridSpan w:val="9"/>
            <w:shd w:val="clear" w:color="DAEEF3" w:themeColor="accent5" w:themeTint="33" w:fill="auto"/>
          </w:tcPr>
          <w:p w14:paraId="2B73101C" w14:textId="515F1895" w:rsidR="005931AA" w:rsidRPr="00907B70" w:rsidRDefault="00FB2AB5" w:rsidP="008F15F4">
            <w:pPr>
              <w:spacing w:after="0" w:line="240" w:lineRule="auto"/>
            </w:pPr>
            <w:r w:rsidRPr="00907B70">
              <w:t>6</w:t>
            </w:r>
            <w:r w:rsidR="005931AA" w:rsidRPr="00907B70">
              <w:t xml:space="preserve"> seconds</w:t>
            </w:r>
          </w:p>
        </w:tc>
      </w:tr>
      <w:tr w:rsidR="005931AA" w:rsidRPr="00907B70" w14:paraId="0B05858B" w14:textId="77777777" w:rsidTr="00DF564D">
        <w:trPr>
          <w:trHeight w:val="224"/>
        </w:trPr>
        <w:tc>
          <w:tcPr>
            <w:tcW w:w="3258" w:type="dxa"/>
            <w:gridSpan w:val="2"/>
            <w:shd w:val="clear" w:color="DAEEF3" w:themeColor="accent5" w:themeTint="33" w:fill="DAEEF3" w:themeFill="accent5" w:themeFillTint="33"/>
          </w:tcPr>
          <w:p w14:paraId="75D84BA9" w14:textId="77777777" w:rsidR="005931AA" w:rsidRPr="00907B70" w:rsidRDefault="005931AA" w:rsidP="008F15F4">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14:paraId="05DB7920" w14:textId="76F46EC2" w:rsidR="005931AA" w:rsidRPr="00907B70" w:rsidRDefault="00961F3C" w:rsidP="008F15F4">
            <w:pPr>
              <w:spacing w:after="0" w:line="240" w:lineRule="auto"/>
            </w:pPr>
            <w:r>
              <w:t>3</w:t>
            </w:r>
          </w:p>
        </w:tc>
        <w:tc>
          <w:tcPr>
            <w:tcW w:w="2880" w:type="dxa"/>
            <w:gridSpan w:val="3"/>
            <w:shd w:val="clear" w:color="DAEEF3" w:themeColor="accent5" w:themeTint="33" w:fill="DAEEF3" w:themeFill="accent5" w:themeFillTint="33"/>
          </w:tcPr>
          <w:p w14:paraId="4FC2754D" w14:textId="77777777" w:rsidR="005931AA" w:rsidRPr="00907B70" w:rsidRDefault="005931AA" w:rsidP="008F15F4">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14:paraId="721AD90C" w14:textId="21A1168C" w:rsidR="005931AA" w:rsidRPr="00907B70" w:rsidRDefault="00961F3C" w:rsidP="008F15F4">
            <w:pPr>
              <w:spacing w:after="0" w:line="240" w:lineRule="auto"/>
            </w:pPr>
            <w:r>
              <w:t>3</w:t>
            </w:r>
          </w:p>
        </w:tc>
      </w:tr>
      <w:tr w:rsidR="005931AA" w:rsidRPr="00907B70" w14:paraId="651BE3B2" w14:textId="77777777" w:rsidTr="00DF564D">
        <w:trPr>
          <w:trHeight w:val="224"/>
        </w:trPr>
        <w:tc>
          <w:tcPr>
            <w:tcW w:w="9363" w:type="dxa"/>
            <w:gridSpan w:val="11"/>
            <w:shd w:val="clear" w:color="DAEEF3" w:themeColor="accent5" w:themeTint="33" w:fill="92CDDC" w:themeFill="accent5" w:themeFillTint="99"/>
          </w:tcPr>
          <w:p w14:paraId="6DE0D36D" w14:textId="77777777" w:rsidR="005931AA" w:rsidRPr="00907B70" w:rsidRDefault="005931AA" w:rsidP="008F15F4">
            <w:pPr>
              <w:spacing w:after="0" w:line="240" w:lineRule="auto"/>
            </w:pPr>
            <w:r w:rsidRPr="00907B70">
              <w:rPr>
                <w:b/>
              </w:rPr>
              <w:t>Speech Settings</w:t>
            </w:r>
          </w:p>
        </w:tc>
      </w:tr>
      <w:tr w:rsidR="005931AA" w:rsidRPr="00907B70" w14:paraId="55535FD4" w14:textId="77777777" w:rsidTr="00DF564D">
        <w:trPr>
          <w:trHeight w:val="224"/>
        </w:trPr>
        <w:tc>
          <w:tcPr>
            <w:tcW w:w="3258" w:type="dxa"/>
            <w:gridSpan w:val="2"/>
            <w:shd w:val="solid" w:color="DAEEF3" w:themeColor="accent5" w:themeTint="33" w:fill="CCFFFF"/>
          </w:tcPr>
          <w:p w14:paraId="79FB2177" w14:textId="77777777" w:rsidR="005931AA" w:rsidRPr="00907B70" w:rsidRDefault="005931AA" w:rsidP="008F15F4">
            <w:pPr>
              <w:spacing w:after="0" w:line="240" w:lineRule="auto"/>
              <w:rPr>
                <w:b/>
              </w:rPr>
            </w:pPr>
            <w:r w:rsidRPr="00907B70">
              <w:rPr>
                <w:b/>
              </w:rPr>
              <w:t>Grammar Name(s):</w:t>
            </w:r>
          </w:p>
        </w:tc>
        <w:tc>
          <w:tcPr>
            <w:tcW w:w="6105" w:type="dxa"/>
            <w:gridSpan w:val="9"/>
          </w:tcPr>
          <w:p w14:paraId="576A2C75" w14:textId="77777777" w:rsidR="005931AA" w:rsidRDefault="00961F3C" w:rsidP="008F15F4">
            <w:pPr>
              <w:spacing w:after="0" w:line="240" w:lineRule="auto"/>
            </w:pPr>
            <w:r>
              <w:t>1800_GetRouteNbr.grxml</w:t>
            </w:r>
          </w:p>
          <w:p w14:paraId="323FD176" w14:textId="67819583" w:rsidR="00961F3C" w:rsidRPr="00907B70" w:rsidRDefault="00961F3C" w:rsidP="008F15F4">
            <w:pPr>
              <w:spacing w:after="0" w:line="240" w:lineRule="auto"/>
            </w:pPr>
            <w:r>
              <w:t>1800_GetRouteNbrDTMF.grxml</w:t>
            </w:r>
          </w:p>
        </w:tc>
      </w:tr>
      <w:tr w:rsidR="00FB2AB5" w:rsidRPr="00907B70" w14:paraId="26F85860" w14:textId="77777777" w:rsidTr="00DF564D">
        <w:trPr>
          <w:trHeight w:val="341"/>
        </w:trPr>
        <w:tc>
          <w:tcPr>
            <w:tcW w:w="3258" w:type="dxa"/>
            <w:gridSpan w:val="2"/>
            <w:shd w:val="solid" w:color="DAEEF3" w:themeColor="accent5" w:themeTint="33" w:fill="CCFFFF"/>
          </w:tcPr>
          <w:p w14:paraId="31621D3F" w14:textId="77777777" w:rsidR="00FB2AB5" w:rsidRPr="00907B70" w:rsidRDefault="00FB2AB5" w:rsidP="002663BD">
            <w:pPr>
              <w:spacing w:after="0" w:line="240" w:lineRule="auto"/>
              <w:rPr>
                <w:b/>
              </w:rPr>
            </w:pPr>
            <w:proofErr w:type="spellStart"/>
            <w:r w:rsidRPr="00907B70">
              <w:rPr>
                <w:b/>
              </w:rPr>
              <w:t>MinConfidenceScore</w:t>
            </w:r>
            <w:proofErr w:type="spellEnd"/>
          </w:p>
        </w:tc>
        <w:tc>
          <w:tcPr>
            <w:tcW w:w="1260" w:type="dxa"/>
            <w:gridSpan w:val="4"/>
          </w:tcPr>
          <w:p w14:paraId="1C08D77A" w14:textId="3BFF7F2E" w:rsidR="00FB2AB5" w:rsidRPr="00907B70" w:rsidRDefault="00961F3C" w:rsidP="002663BD">
            <w:pPr>
              <w:spacing w:after="0" w:line="240" w:lineRule="auto"/>
            </w:pPr>
            <w:r>
              <w:t>.4</w:t>
            </w:r>
          </w:p>
        </w:tc>
        <w:tc>
          <w:tcPr>
            <w:tcW w:w="2430" w:type="dxa"/>
            <w:shd w:val="solid" w:color="DAEEF3" w:themeColor="accent5" w:themeTint="33" w:fill="F2F2F2"/>
          </w:tcPr>
          <w:p w14:paraId="1A3F11C7" w14:textId="77777777" w:rsidR="00FB2AB5" w:rsidRPr="00907B70" w:rsidRDefault="00FB2AB5" w:rsidP="002663BD">
            <w:pPr>
              <w:spacing w:after="0" w:line="240" w:lineRule="auto"/>
              <w:rPr>
                <w:b/>
              </w:rPr>
            </w:pPr>
            <w:proofErr w:type="spellStart"/>
            <w:r w:rsidRPr="00907B70">
              <w:rPr>
                <w:b/>
              </w:rPr>
              <w:t>MedConfidenceScore</w:t>
            </w:r>
            <w:proofErr w:type="spellEnd"/>
          </w:p>
        </w:tc>
        <w:tc>
          <w:tcPr>
            <w:tcW w:w="2415" w:type="dxa"/>
            <w:gridSpan w:val="4"/>
          </w:tcPr>
          <w:p w14:paraId="0099CA73" w14:textId="5D31E1A8" w:rsidR="00FB2AB5" w:rsidRPr="00907B70" w:rsidRDefault="00961F3C" w:rsidP="002663BD">
            <w:pPr>
              <w:spacing w:after="0" w:line="240" w:lineRule="auto"/>
            </w:pPr>
            <w:r>
              <w:t>.6</w:t>
            </w:r>
          </w:p>
        </w:tc>
      </w:tr>
      <w:tr w:rsidR="00FB2AB5" w:rsidRPr="00907B70" w14:paraId="204DD562" w14:textId="77777777" w:rsidTr="00DF564D">
        <w:trPr>
          <w:trHeight w:val="242"/>
        </w:trPr>
        <w:tc>
          <w:tcPr>
            <w:tcW w:w="3258" w:type="dxa"/>
            <w:gridSpan w:val="2"/>
            <w:shd w:val="solid" w:color="DAEEF3" w:themeColor="accent5" w:themeTint="33" w:fill="CCFFFF"/>
          </w:tcPr>
          <w:p w14:paraId="20631001" w14:textId="77777777" w:rsidR="00FB2AB5" w:rsidRPr="00907B70" w:rsidRDefault="00FB2AB5" w:rsidP="002663BD">
            <w:pPr>
              <w:spacing w:after="0" w:line="240" w:lineRule="auto"/>
              <w:rPr>
                <w:b/>
              </w:rPr>
            </w:pPr>
            <w:proofErr w:type="spellStart"/>
            <w:r w:rsidRPr="00907B70">
              <w:rPr>
                <w:b/>
              </w:rPr>
              <w:t>NBest</w:t>
            </w:r>
            <w:proofErr w:type="spellEnd"/>
          </w:p>
        </w:tc>
        <w:tc>
          <w:tcPr>
            <w:tcW w:w="1260" w:type="dxa"/>
            <w:gridSpan w:val="4"/>
          </w:tcPr>
          <w:p w14:paraId="1369AD07" w14:textId="77777777" w:rsidR="00FB2AB5" w:rsidRPr="00907B70" w:rsidRDefault="00FB2AB5" w:rsidP="002663BD">
            <w:pPr>
              <w:spacing w:after="0" w:line="240" w:lineRule="auto"/>
            </w:pPr>
            <w:r w:rsidRPr="00907B70">
              <w:t>No</w:t>
            </w:r>
          </w:p>
        </w:tc>
        <w:tc>
          <w:tcPr>
            <w:tcW w:w="2430" w:type="dxa"/>
            <w:shd w:val="solid" w:color="DAEEF3" w:themeColor="accent5" w:themeTint="33" w:fill="F2F2F2"/>
          </w:tcPr>
          <w:p w14:paraId="581F9948" w14:textId="77777777" w:rsidR="00FB2AB5" w:rsidRPr="00907B70" w:rsidRDefault="00FB2AB5" w:rsidP="002663BD">
            <w:pPr>
              <w:spacing w:after="0" w:line="240" w:lineRule="auto"/>
              <w:rPr>
                <w:b/>
              </w:rPr>
            </w:pPr>
            <w:proofErr w:type="spellStart"/>
            <w:r w:rsidRPr="00907B70">
              <w:rPr>
                <w:b/>
              </w:rPr>
              <w:t>BargeIn</w:t>
            </w:r>
            <w:proofErr w:type="spellEnd"/>
          </w:p>
        </w:tc>
        <w:tc>
          <w:tcPr>
            <w:tcW w:w="2415" w:type="dxa"/>
            <w:gridSpan w:val="4"/>
          </w:tcPr>
          <w:p w14:paraId="4F483609" w14:textId="77777777" w:rsidR="00FB2AB5" w:rsidRPr="00907B70" w:rsidRDefault="00FB2AB5" w:rsidP="002663BD">
            <w:pPr>
              <w:spacing w:after="0" w:line="240" w:lineRule="auto"/>
            </w:pPr>
            <w:r w:rsidRPr="00907B70">
              <w:t>True</w:t>
            </w:r>
          </w:p>
        </w:tc>
      </w:tr>
      <w:tr w:rsidR="00FB2AB5" w:rsidRPr="00907B70" w14:paraId="46C40198" w14:textId="77777777" w:rsidTr="00DF564D">
        <w:trPr>
          <w:trHeight w:val="242"/>
        </w:trPr>
        <w:tc>
          <w:tcPr>
            <w:tcW w:w="3258" w:type="dxa"/>
            <w:gridSpan w:val="2"/>
            <w:shd w:val="solid" w:color="DAEEF3" w:themeColor="accent5" w:themeTint="33" w:fill="CCFFFF"/>
          </w:tcPr>
          <w:p w14:paraId="64FFC978" w14:textId="77777777" w:rsidR="00FB2AB5" w:rsidRPr="00907B70" w:rsidRDefault="00FB2AB5" w:rsidP="002663BD">
            <w:pPr>
              <w:spacing w:after="0" w:line="240" w:lineRule="auto"/>
              <w:rPr>
                <w:b/>
              </w:rPr>
            </w:pPr>
            <w:proofErr w:type="spellStart"/>
            <w:r w:rsidRPr="00907B70">
              <w:rPr>
                <w:b/>
              </w:rPr>
              <w:t>Completetimeout</w:t>
            </w:r>
            <w:proofErr w:type="spellEnd"/>
          </w:p>
        </w:tc>
        <w:tc>
          <w:tcPr>
            <w:tcW w:w="1260" w:type="dxa"/>
            <w:gridSpan w:val="4"/>
          </w:tcPr>
          <w:p w14:paraId="43E0FBA0" w14:textId="77777777" w:rsidR="00FB2AB5" w:rsidRPr="00907B70" w:rsidRDefault="00FB2AB5" w:rsidP="002663BD">
            <w:pPr>
              <w:spacing w:after="0" w:line="240" w:lineRule="auto"/>
            </w:pPr>
            <w:r w:rsidRPr="00907B70">
              <w:t>0</w:t>
            </w:r>
          </w:p>
        </w:tc>
        <w:tc>
          <w:tcPr>
            <w:tcW w:w="2430" w:type="dxa"/>
            <w:shd w:val="solid" w:color="DAEEF3" w:themeColor="accent5" w:themeTint="33" w:fill="F2F2F2"/>
          </w:tcPr>
          <w:p w14:paraId="29220CB5" w14:textId="77777777" w:rsidR="00FB2AB5" w:rsidRPr="00907B70" w:rsidRDefault="00FB2AB5" w:rsidP="002663BD">
            <w:pPr>
              <w:spacing w:after="0" w:line="240" w:lineRule="auto"/>
              <w:rPr>
                <w:b/>
              </w:rPr>
            </w:pPr>
            <w:proofErr w:type="spellStart"/>
            <w:r w:rsidRPr="00907B70">
              <w:rPr>
                <w:b/>
              </w:rPr>
              <w:t>Incompletetimeout</w:t>
            </w:r>
            <w:proofErr w:type="spellEnd"/>
          </w:p>
        </w:tc>
        <w:tc>
          <w:tcPr>
            <w:tcW w:w="2415" w:type="dxa"/>
            <w:gridSpan w:val="4"/>
          </w:tcPr>
          <w:p w14:paraId="1A4E3E98" w14:textId="77777777" w:rsidR="00FB2AB5" w:rsidRPr="00907B70" w:rsidRDefault="00FB2AB5" w:rsidP="002663BD">
            <w:pPr>
              <w:spacing w:after="0" w:line="240" w:lineRule="auto"/>
            </w:pPr>
            <w:r w:rsidRPr="00907B70">
              <w:t xml:space="preserve">1500 </w:t>
            </w:r>
            <w:proofErr w:type="spellStart"/>
            <w:r w:rsidRPr="00907B70">
              <w:t>ms</w:t>
            </w:r>
            <w:proofErr w:type="spellEnd"/>
          </w:p>
        </w:tc>
      </w:tr>
      <w:tr w:rsidR="00FB2AB5" w:rsidRPr="00907B70" w14:paraId="611A74BF" w14:textId="77777777" w:rsidTr="00DF564D">
        <w:trPr>
          <w:trHeight w:val="242"/>
        </w:trPr>
        <w:tc>
          <w:tcPr>
            <w:tcW w:w="3258" w:type="dxa"/>
            <w:gridSpan w:val="2"/>
            <w:shd w:val="solid" w:color="DAEEF3" w:themeColor="accent5" w:themeTint="33" w:fill="CCFFFF"/>
          </w:tcPr>
          <w:p w14:paraId="687DFCC8" w14:textId="77777777" w:rsidR="00FB2AB5" w:rsidRPr="00907B70" w:rsidRDefault="00FB2AB5" w:rsidP="002663BD">
            <w:pPr>
              <w:spacing w:after="0" w:line="240" w:lineRule="auto"/>
              <w:rPr>
                <w:b/>
              </w:rPr>
            </w:pPr>
            <w:proofErr w:type="spellStart"/>
            <w:r w:rsidRPr="00907B70">
              <w:rPr>
                <w:b/>
              </w:rPr>
              <w:t>MaxSpeechTimeout</w:t>
            </w:r>
            <w:proofErr w:type="spellEnd"/>
          </w:p>
        </w:tc>
        <w:tc>
          <w:tcPr>
            <w:tcW w:w="1260" w:type="dxa"/>
            <w:gridSpan w:val="4"/>
          </w:tcPr>
          <w:p w14:paraId="44577952" w14:textId="77777777" w:rsidR="00FB2AB5" w:rsidRPr="00907B70" w:rsidRDefault="00FB2AB5" w:rsidP="002663BD">
            <w:pPr>
              <w:spacing w:after="0" w:line="240" w:lineRule="auto"/>
            </w:pPr>
            <w:r w:rsidRPr="00907B70">
              <w:t>22 seconds</w:t>
            </w:r>
          </w:p>
        </w:tc>
        <w:tc>
          <w:tcPr>
            <w:tcW w:w="2430" w:type="dxa"/>
            <w:shd w:val="clear" w:color="DAEEF3" w:themeColor="accent5" w:themeTint="33" w:fill="DAEEF3" w:themeFill="accent5" w:themeFillTint="33"/>
          </w:tcPr>
          <w:p w14:paraId="6AD61182" w14:textId="77777777" w:rsidR="00FB2AB5" w:rsidRPr="00907B70" w:rsidRDefault="00FB2AB5" w:rsidP="002663BD">
            <w:pPr>
              <w:spacing w:after="0" w:line="240" w:lineRule="auto"/>
              <w:rPr>
                <w:b/>
              </w:rPr>
            </w:pPr>
            <w:r w:rsidRPr="00907B70">
              <w:rPr>
                <w:b/>
              </w:rPr>
              <w:t>Sensitivity</w:t>
            </w:r>
          </w:p>
        </w:tc>
        <w:tc>
          <w:tcPr>
            <w:tcW w:w="2415" w:type="dxa"/>
            <w:gridSpan w:val="4"/>
            <w:shd w:val="clear" w:color="DAEEF3" w:themeColor="accent5" w:themeTint="33" w:fill="auto"/>
          </w:tcPr>
          <w:p w14:paraId="316A9673" w14:textId="77777777" w:rsidR="00FB2AB5" w:rsidRPr="00907B70" w:rsidRDefault="00FB2AB5" w:rsidP="002663BD">
            <w:pPr>
              <w:spacing w:after="0" w:line="240" w:lineRule="auto"/>
              <w:rPr>
                <w:b/>
              </w:rPr>
            </w:pPr>
            <w:r w:rsidRPr="00907B70">
              <w:t>0.4</w:t>
            </w:r>
          </w:p>
        </w:tc>
      </w:tr>
      <w:tr w:rsidR="005931AA" w:rsidRPr="00907B70" w14:paraId="73C41A67" w14:textId="77777777" w:rsidTr="00DF564D">
        <w:tc>
          <w:tcPr>
            <w:tcW w:w="9363" w:type="dxa"/>
            <w:gridSpan w:val="11"/>
            <w:tcBorders>
              <w:bottom w:val="single" w:sz="4" w:space="0" w:color="000000"/>
            </w:tcBorders>
            <w:shd w:val="clear" w:color="auto" w:fill="92CDDC" w:themeFill="accent5" w:themeFillTint="99"/>
          </w:tcPr>
          <w:p w14:paraId="1D48251A" w14:textId="77777777" w:rsidR="005931AA" w:rsidRPr="00907B70" w:rsidRDefault="005931AA" w:rsidP="008F15F4">
            <w:pPr>
              <w:spacing w:after="0" w:line="240" w:lineRule="auto"/>
              <w:rPr>
                <w:b/>
              </w:rPr>
            </w:pPr>
            <w:r w:rsidRPr="00907B70">
              <w:rPr>
                <w:b/>
              </w:rPr>
              <w:t>DTMF Settings</w:t>
            </w:r>
          </w:p>
        </w:tc>
      </w:tr>
      <w:tr w:rsidR="005931AA" w:rsidRPr="00907B70" w14:paraId="53E0798F" w14:textId="77777777" w:rsidTr="00DF564D">
        <w:tc>
          <w:tcPr>
            <w:tcW w:w="3258" w:type="dxa"/>
            <w:gridSpan w:val="2"/>
            <w:tcBorders>
              <w:bottom w:val="single" w:sz="4" w:space="0" w:color="000000"/>
            </w:tcBorders>
            <w:shd w:val="clear" w:color="auto" w:fill="DAEEF3" w:themeFill="accent5" w:themeFillTint="33"/>
          </w:tcPr>
          <w:p w14:paraId="4535D7F4" w14:textId="77777777" w:rsidR="005931AA" w:rsidRPr="00907B70" w:rsidRDefault="005931AA" w:rsidP="008F15F4">
            <w:pPr>
              <w:spacing w:after="0" w:line="240" w:lineRule="auto"/>
              <w:rPr>
                <w:b/>
              </w:rPr>
            </w:pPr>
            <w:r w:rsidRPr="00907B70">
              <w:rPr>
                <w:b/>
              </w:rPr>
              <w:t>DTMF Allowed?</w:t>
            </w:r>
          </w:p>
        </w:tc>
        <w:tc>
          <w:tcPr>
            <w:tcW w:w="6105" w:type="dxa"/>
            <w:gridSpan w:val="9"/>
            <w:shd w:val="clear" w:color="auto" w:fill="auto"/>
          </w:tcPr>
          <w:p w14:paraId="3DAA9344" w14:textId="33746FB4" w:rsidR="005931AA" w:rsidRPr="00907B70" w:rsidRDefault="00961F3C" w:rsidP="008F15F4">
            <w:pPr>
              <w:spacing w:after="0" w:line="240" w:lineRule="auto"/>
            </w:pPr>
            <w:proofErr w:type="spellStart"/>
            <w:r>
              <w:t>Sí</w:t>
            </w:r>
            <w:proofErr w:type="spellEnd"/>
          </w:p>
        </w:tc>
      </w:tr>
      <w:tr w:rsidR="005931AA" w:rsidRPr="00907B70" w14:paraId="11BF1DAE" w14:textId="77777777" w:rsidTr="00DF564D">
        <w:trPr>
          <w:trHeight w:val="224"/>
        </w:trPr>
        <w:tc>
          <w:tcPr>
            <w:tcW w:w="3258" w:type="dxa"/>
            <w:gridSpan w:val="2"/>
            <w:shd w:val="solid" w:color="DAEEF3" w:themeColor="accent5" w:themeTint="33" w:fill="F2F2F2"/>
          </w:tcPr>
          <w:p w14:paraId="65A44554" w14:textId="77777777" w:rsidR="005931AA" w:rsidRPr="00907B70" w:rsidRDefault="005931AA" w:rsidP="008F15F4">
            <w:pPr>
              <w:spacing w:after="0" w:line="240" w:lineRule="auto"/>
              <w:rPr>
                <w:b/>
              </w:rPr>
            </w:pPr>
            <w:proofErr w:type="spellStart"/>
            <w:r w:rsidRPr="00907B70">
              <w:rPr>
                <w:b/>
              </w:rPr>
              <w:t>MinDigits</w:t>
            </w:r>
            <w:proofErr w:type="spellEnd"/>
          </w:p>
        </w:tc>
        <w:tc>
          <w:tcPr>
            <w:tcW w:w="1036" w:type="dxa"/>
            <w:gridSpan w:val="3"/>
          </w:tcPr>
          <w:p w14:paraId="6A04944F" w14:textId="0B0A677A" w:rsidR="005931AA" w:rsidRPr="00907B70" w:rsidRDefault="00CE7414" w:rsidP="008F15F4">
            <w:pPr>
              <w:spacing w:after="0" w:line="240" w:lineRule="auto"/>
            </w:pPr>
            <w:r>
              <w:t>9</w:t>
            </w:r>
          </w:p>
        </w:tc>
        <w:tc>
          <w:tcPr>
            <w:tcW w:w="2654" w:type="dxa"/>
            <w:gridSpan w:val="2"/>
            <w:shd w:val="solid" w:color="DAEEF3" w:themeColor="accent5" w:themeTint="33" w:fill="F2F2F2"/>
          </w:tcPr>
          <w:p w14:paraId="4CBA9103" w14:textId="77777777" w:rsidR="005931AA" w:rsidRPr="00907B70" w:rsidRDefault="005931AA" w:rsidP="008F15F4">
            <w:pPr>
              <w:spacing w:after="0" w:line="240" w:lineRule="auto"/>
              <w:rPr>
                <w:b/>
              </w:rPr>
            </w:pPr>
            <w:proofErr w:type="spellStart"/>
            <w:r w:rsidRPr="00907B70">
              <w:rPr>
                <w:b/>
              </w:rPr>
              <w:t>MaxDigits</w:t>
            </w:r>
            <w:proofErr w:type="spellEnd"/>
          </w:p>
        </w:tc>
        <w:tc>
          <w:tcPr>
            <w:tcW w:w="2415" w:type="dxa"/>
            <w:gridSpan w:val="4"/>
          </w:tcPr>
          <w:p w14:paraId="2C59F2AA" w14:textId="41D5E6EB" w:rsidR="005931AA" w:rsidRPr="00907B70" w:rsidRDefault="00CE7414" w:rsidP="008F15F4">
            <w:pPr>
              <w:spacing w:after="0" w:line="240" w:lineRule="auto"/>
            </w:pPr>
            <w:r>
              <w:t>9</w:t>
            </w:r>
          </w:p>
        </w:tc>
      </w:tr>
      <w:tr w:rsidR="005931AA" w:rsidRPr="00907B70" w14:paraId="67BD6B65" w14:textId="77777777" w:rsidTr="00DF564D">
        <w:trPr>
          <w:trHeight w:val="233"/>
        </w:trPr>
        <w:tc>
          <w:tcPr>
            <w:tcW w:w="3258" w:type="dxa"/>
            <w:gridSpan w:val="2"/>
            <w:shd w:val="solid" w:color="DAEEF3" w:themeColor="accent5" w:themeTint="33" w:fill="F2F2F2"/>
          </w:tcPr>
          <w:p w14:paraId="6BE25F58" w14:textId="77777777" w:rsidR="005931AA" w:rsidRPr="00907B70" w:rsidRDefault="005931AA" w:rsidP="008F15F4">
            <w:pPr>
              <w:spacing w:after="0" w:line="240" w:lineRule="auto"/>
              <w:rPr>
                <w:b/>
              </w:rPr>
            </w:pPr>
            <w:proofErr w:type="spellStart"/>
            <w:r w:rsidRPr="00907B70">
              <w:rPr>
                <w:b/>
              </w:rPr>
              <w:t>TerminationDigit</w:t>
            </w:r>
            <w:proofErr w:type="spellEnd"/>
          </w:p>
        </w:tc>
        <w:tc>
          <w:tcPr>
            <w:tcW w:w="1036" w:type="dxa"/>
            <w:gridSpan w:val="3"/>
          </w:tcPr>
          <w:p w14:paraId="6670A994" w14:textId="77777777" w:rsidR="005931AA" w:rsidRPr="00907B70" w:rsidRDefault="005931AA" w:rsidP="008F15F4">
            <w:pPr>
              <w:spacing w:after="0" w:line="240" w:lineRule="auto"/>
            </w:pPr>
            <w:r w:rsidRPr="00907B70">
              <w:t>N/A</w:t>
            </w:r>
          </w:p>
        </w:tc>
        <w:tc>
          <w:tcPr>
            <w:tcW w:w="2654" w:type="dxa"/>
            <w:gridSpan w:val="2"/>
            <w:shd w:val="solid" w:color="DAEEF3" w:themeColor="accent5" w:themeTint="33" w:fill="F2F2F2"/>
          </w:tcPr>
          <w:p w14:paraId="0B26814A" w14:textId="77777777" w:rsidR="005931AA" w:rsidRPr="00907B70" w:rsidRDefault="005931AA" w:rsidP="008F15F4">
            <w:pPr>
              <w:spacing w:after="0" w:line="240" w:lineRule="auto"/>
              <w:rPr>
                <w:b/>
              </w:rPr>
            </w:pPr>
            <w:r w:rsidRPr="00907B70">
              <w:rPr>
                <w:b/>
              </w:rPr>
              <w:t>Interdigit Timeout</w:t>
            </w:r>
          </w:p>
        </w:tc>
        <w:tc>
          <w:tcPr>
            <w:tcW w:w="2415" w:type="dxa"/>
            <w:gridSpan w:val="4"/>
          </w:tcPr>
          <w:p w14:paraId="5F3AA449" w14:textId="4EFD9B5A" w:rsidR="005931AA" w:rsidRPr="00907B70" w:rsidRDefault="00FB2AB5" w:rsidP="008F15F4">
            <w:pPr>
              <w:spacing w:after="0" w:line="240" w:lineRule="auto"/>
            </w:pPr>
            <w:r w:rsidRPr="00907B70">
              <w:t>N/A</w:t>
            </w:r>
          </w:p>
        </w:tc>
      </w:tr>
      <w:tr w:rsidR="00D249C2" w:rsidRPr="00907B70" w14:paraId="6D1A83CC" w14:textId="77777777" w:rsidTr="00DF564D">
        <w:trPr>
          <w:trHeight w:val="305"/>
        </w:trPr>
        <w:tc>
          <w:tcPr>
            <w:tcW w:w="9363" w:type="dxa"/>
            <w:gridSpan w:val="11"/>
            <w:shd w:val="clear" w:color="auto" w:fill="000000" w:themeFill="text1"/>
            <w:vAlign w:val="center"/>
          </w:tcPr>
          <w:p w14:paraId="610A8EF0" w14:textId="77777777" w:rsidR="00D249C2" w:rsidRPr="00907B70" w:rsidRDefault="00D249C2" w:rsidP="005931AA">
            <w:pPr>
              <w:spacing w:after="0" w:line="240" w:lineRule="auto"/>
              <w:rPr>
                <w:b/>
                <w:sz w:val="24"/>
                <w:szCs w:val="24"/>
              </w:rPr>
            </w:pPr>
          </w:p>
        </w:tc>
      </w:tr>
      <w:tr w:rsidR="00D249C2" w:rsidRPr="00907B70" w14:paraId="68777288" w14:textId="77777777" w:rsidTr="00DF564D">
        <w:trPr>
          <w:trHeight w:val="305"/>
        </w:trPr>
        <w:tc>
          <w:tcPr>
            <w:tcW w:w="9363" w:type="dxa"/>
            <w:gridSpan w:val="11"/>
            <w:shd w:val="clear" w:color="auto" w:fill="D9D9D9"/>
            <w:vAlign w:val="center"/>
          </w:tcPr>
          <w:p w14:paraId="2D3F178E" w14:textId="77777777" w:rsidR="00D249C2" w:rsidRPr="00907B70" w:rsidRDefault="00D249C2" w:rsidP="00D249C2">
            <w:pPr>
              <w:spacing w:after="0" w:line="240" w:lineRule="auto"/>
              <w:rPr>
                <w:b/>
                <w:sz w:val="24"/>
                <w:szCs w:val="24"/>
              </w:rPr>
            </w:pPr>
            <w:r w:rsidRPr="00907B70">
              <w:rPr>
                <w:b/>
                <w:sz w:val="24"/>
                <w:szCs w:val="24"/>
              </w:rPr>
              <w:t>Initial Prompts</w:t>
            </w:r>
          </w:p>
        </w:tc>
      </w:tr>
      <w:tr w:rsidR="00D249C2" w:rsidRPr="00907B70" w14:paraId="0E21B1FB" w14:textId="77777777" w:rsidTr="00DF564D">
        <w:trPr>
          <w:trHeight w:val="305"/>
        </w:trPr>
        <w:tc>
          <w:tcPr>
            <w:tcW w:w="2178" w:type="dxa"/>
            <w:tcBorders>
              <w:bottom w:val="single" w:sz="4" w:space="0" w:color="000000"/>
            </w:tcBorders>
            <w:shd w:val="clear" w:color="auto" w:fill="DAEEF3" w:themeFill="accent5" w:themeFillTint="33"/>
            <w:vAlign w:val="center"/>
          </w:tcPr>
          <w:p w14:paraId="4971C457" w14:textId="77777777" w:rsidR="00D249C2" w:rsidRPr="00907B70" w:rsidRDefault="00D249C2" w:rsidP="00D249C2">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2C861DE4" w14:textId="77777777" w:rsidR="00D249C2" w:rsidRPr="00907B70" w:rsidRDefault="00D249C2" w:rsidP="00D249C2">
            <w:pPr>
              <w:spacing w:after="0" w:line="240" w:lineRule="auto"/>
              <w:jc w:val="center"/>
              <w:rPr>
                <w:b/>
                <w:i/>
              </w:rPr>
            </w:pPr>
            <w:r w:rsidRPr="00907B70">
              <w:rPr>
                <w:b/>
                <w:i/>
              </w:rPr>
              <w:t>Condition</w:t>
            </w:r>
          </w:p>
        </w:tc>
        <w:tc>
          <w:tcPr>
            <w:tcW w:w="5385" w:type="dxa"/>
            <w:gridSpan w:val="8"/>
            <w:tcBorders>
              <w:bottom w:val="single" w:sz="4" w:space="0" w:color="000000"/>
            </w:tcBorders>
            <w:shd w:val="clear" w:color="auto" w:fill="DAEEF3" w:themeFill="accent5" w:themeFillTint="33"/>
            <w:vAlign w:val="center"/>
          </w:tcPr>
          <w:p w14:paraId="303576F7" w14:textId="77777777" w:rsidR="00D249C2" w:rsidRPr="00907B70" w:rsidRDefault="00D249C2" w:rsidP="00D249C2">
            <w:pPr>
              <w:spacing w:after="0" w:line="240" w:lineRule="auto"/>
              <w:jc w:val="center"/>
              <w:rPr>
                <w:b/>
                <w:i/>
              </w:rPr>
            </w:pPr>
            <w:r w:rsidRPr="00907B70">
              <w:rPr>
                <w:b/>
                <w:i/>
              </w:rPr>
              <w:t>Wording</w:t>
            </w:r>
          </w:p>
        </w:tc>
      </w:tr>
      <w:tr w:rsidR="00D249C2" w:rsidRPr="00F85F27" w14:paraId="572A7FA9" w14:textId="77777777" w:rsidTr="00DF564D">
        <w:trPr>
          <w:trHeight w:val="305"/>
        </w:trPr>
        <w:tc>
          <w:tcPr>
            <w:tcW w:w="2178" w:type="dxa"/>
            <w:tcBorders>
              <w:bottom w:val="single" w:sz="4" w:space="0" w:color="000000"/>
            </w:tcBorders>
            <w:shd w:val="clear" w:color="auto" w:fill="auto"/>
          </w:tcPr>
          <w:p w14:paraId="3DB5B244" w14:textId="5C84607A" w:rsidR="00D249C2" w:rsidRPr="00907B70" w:rsidRDefault="00D249C2" w:rsidP="00D249C2">
            <w:pPr>
              <w:spacing w:after="0" w:line="240" w:lineRule="auto"/>
              <w:rPr>
                <w:sz w:val="20"/>
                <w:szCs w:val="20"/>
              </w:rPr>
            </w:pPr>
            <w:r w:rsidRPr="00907B70">
              <w:rPr>
                <w:sz w:val="20"/>
                <w:szCs w:val="20"/>
              </w:rPr>
              <w:t>1</w:t>
            </w:r>
            <w:r w:rsidR="00961F3C">
              <w:rPr>
                <w:sz w:val="20"/>
                <w:szCs w:val="20"/>
              </w:rPr>
              <w:t>800</w:t>
            </w:r>
            <w:r w:rsidRPr="00907B70">
              <w:rPr>
                <w:sz w:val="20"/>
                <w:szCs w:val="20"/>
              </w:rPr>
              <w:t>-1.wav</w:t>
            </w:r>
          </w:p>
        </w:tc>
        <w:tc>
          <w:tcPr>
            <w:tcW w:w="1800" w:type="dxa"/>
            <w:gridSpan w:val="2"/>
            <w:tcBorders>
              <w:bottom w:val="single" w:sz="4" w:space="0" w:color="000000"/>
            </w:tcBorders>
            <w:shd w:val="clear" w:color="auto" w:fill="auto"/>
          </w:tcPr>
          <w:p w14:paraId="7E84AA80" w14:textId="1F9855B5" w:rsidR="00D249C2" w:rsidRPr="00907B70" w:rsidRDefault="00961F3C" w:rsidP="00D249C2">
            <w:pPr>
              <w:spacing w:after="0" w:line="240" w:lineRule="auto"/>
              <w:rPr>
                <w:sz w:val="20"/>
                <w:szCs w:val="20"/>
              </w:rPr>
            </w:pPr>
            <w:r>
              <w:rPr>
                <w:sz w:val="20"/>
                <w:szCs w:val="20"/>
              </w:rPr>
              <w:t>Initial</w:t>
            </w:r>
          </w:p>
        </w:tc>
        <w:tc>
          <w:tcPr>
            <w:tcW w:w="5385" w:type="dxa"/>
            <w:gridSpan w:val="8"/>
            <w:tcBorders>
              <w:bottom w:val="single" w:sz="4" w:space="0" w:color="000000"/>
            </w:tcBorders>
            <w:shd w:val="clear" w:color="auto" w:fill="auto"/>
            <w:vAlign w:val="center"/>
          </w:tcPr>
          <w:p w14:paraId="428DDB7F" w14:textId="09D2ACB0" w:rsidR="008A6E9D" w:rsidRPr="00F03FB4" w:rsidRDefault="00BC68C5" w:rsidP="00CC3D2F">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Dígame su número de </w:t>
            </w:r>
            <w:del w:id="95" w:author="Prada, Leandro (Leo) **CTR**" w:date="2020-09-28T12:45:00Z">
              <w:r w:rsidRPr="00F03FB4" w:rsidDel="00F00576">
                <w:rPr>
                  <w:rFonts w:ascii="Tahoma" w:hAnsi="Tahoma" w:cs="Tahoma"/>
                  <w:color w:val="0070C0"/>
                  <w:sz w:val="16"/>
                  <w:szCs w:val="16"/>
                  <w:lang w:val="es-419"/>
                </w:rPr>
                <w:delText>ruteo</w:delText>
              </w:r>
            </w:del>
            <w:ins w:id="96" w:author="Prada, Leandro (Leo) **CTR**" w:date="2020-09-28T12:45:00Z">
              <w:r w:rsidR="00F00576">
                <w:rPr>
                  <w:rFonts w:ascii="Tahoma" w:hAnsi="Tahoma" w:cs="Tahoma"/>
                  <w:color w:val="0070C0"/>
                  <w:sz w:val="16"/>
                  <w:szCs w:val="16"/>
                  <w:lang w:val="es-419"/>
                </w:rPr>
                <w:t>ruta</w:t>
              </w:r>
            </w:ins>
            <w:r w:rsidRPr="00F03FB4">
              <w:rPr>
                <w:rFonts w:ascii="Tahoma" w:hAnsi="Tahoma" w:cs="Tahoma"/>
                <w:color w:val="0070C0"/>
                <w:sz w:val="16"/>
                <w:szCs w:val="16"/>
                <w:lang w:val="es-419"/>
              </w:rPr>
              <w:t xml:space="preserve"> de 9 dígitos.</w:t>
            </w:r>
          </w:p>
        </w:tc>
      </w:tr>
      <w:tr w:rsidR="00D249C2" w:rsidRPr="00907B70" w14:paraId="35FEE5BC" w14:textId="77777777" w:rsidTr="00DF564D">
        <w:trPr>
          <w:trHeight w:val="305"/>
        </w:trPr>
        <w:tc>
          <w:tcPr>
            <w:tcW w:w="9363" w:type="dxa"/>
            <w:gridSpan w:val="11"/>
            <w:tcBorders>
              <w:bottom w:val="single" w:sz="4" w:space="0" w:color="000000"/>
            </w:tcBorders>
            <w:shd w:val="clear" w:color="auto" w:fill="D9D9D9"/>
            <w:vAlign w:val="center"/>
          </w:tcPr>
          <w:p w14:paraId="14705F26" w14:textId="69EB35F7" w:rsidR="00D249C2" w:rsidRPr="00907B70" w:rsidRDefault="00D249C2" w:rsidP="00D249C2">
            <w:pPr>
              <w:spacing w:after="0" w:line="240" w:lineRule="auto"/>
              <w:rPr>
                <w:b/>
                <w:sz w:val="24"/>
                <w:szCs w:val="24"/>
              </w:rPr>
            </w:pPr>
            <w:r w:rsidRPr="00907B70">
              <w:rPr>
                <w:b/>
                <w:sz w:val="24"/>
                <w:szCs w:val="24"/>
              </w:rPr>
              <w:t>Retry Prompts</w:t>
            </w:r>
          </w:p>
        </w:tc>
      </w:tr>
      <w:tr w:rsidR="00D249C2" w:rsidRPr="00907B70" w14:paraId="184EBCA9" w14:textId="77777777" w:rsidTr="00DF564D">
        <w:trPr>
          <w:trHeight w:val="305"/>
        </w:trPr>
        <w:tc>
          <w:tcPr>
            <w:tcW w:w="2178" w:type="dxa"/>
            <w:tcBorders>
              <w:bottom w:val="single" w:sz="4" w:space="0" w:color="000000"/>
            </w:tcBorders>
            <w:shd w:val="clear" w:color="auto" w:fill="DAEEF3" w:themeFill="accent5" w:themeFillTint="33"/>
            <w:vAlign w:val="center"/>
          </w:tcPr>
          <w:p w14:paraId="0EC0283A" w14:textId="77777777" w:rsidR="00D249C2" w:rsidRPr="00907B70" w:rsidRDefault="00D249C2" w:rsidP="00D249C2">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7CD4051F" w14:textId="77777777" w:rsidR="00D249C2" w:rsidRPr="00907B70" w:rsidRDefault="00D249C2" w:rsidP="00D249C2">
            <w:pPr>
              <w:spacing w:after="0" w:line="240" w:lineRule="auto"/>
              <w:jc w:val="center"/>
              <w:rPr>
                <w:b/>
                <w:i/>
                <w:sz w:val="24"/>
                <w:szCs w:val="24"/>
              </w:rPr>
            </w:pPr>
            <w:r w:rsidRPr="00907B70">
              <w:rPr>
                <w:b/>
                <w:i/>
              </w:rPr>
              <w:t>Condition</w:t>
            </w:r>
          </w:p>
        </w:tc>
        <w:tc>
          <w:tcPr>
            <w:tcW w:w="3780" w:type="dxa"/>
            <w:gridSpan w:val="6"/>
            <w:tcBorders>
              <w:bottom w:val="single" w:sz="4" w:space="0" w:color="000000"/>
            </w:tcBorders>
            <w:shd w:val="clear" w:color="auto" w:fill="DAEEF3" w:themeFill="accent5" w:themeFillTint="33"/>
            <w:vAlign w:val="center"/>
          </w:tcPr>
          <w:p w14:paraId="6CD55E1C" w14:textId="77777777" w:rsidR="00D249C2" w:rsidRPr="00907B70" w:rsidRDefault="00D249C2" w:rsidP="00D249C2">
            <w:pPr>
              <w:spacing w:after="0" w:line="240" w:lineRule="auto"/>
              <w:jc w:val="center"/>
              <w:rPr>
                <w:b/>
                <w:i/>
                <w:sz w:val="24"/>
                <w:szCs w:val="24"/>
              </w:rPr>
            </w:pPr>
            <w:r w:rsidRPr="00907B70">
              <w:rPr>
                <w:b/>
                <w:i/>
              </w:rPr>
              <w:t>Wording</w:t>
            </w:r>
          </w:p>
        </w:tc>
        <w:tc>
          <w:tcPr>
            <w:tcW w:w="1515" w:type="dxa"/>
            <w:tcBorders>
              <w:bottom w:val="single" w:sz="4" w:space="0" w:color="000000"/>
            </w:tcBorders>
            <w:shd w:val="clear" w:color="auto" w:fill="DAEEF3" w:themeFill="accent5" w:themeFillTint="33"/>
            <w:vAlign w:val="center"/>
          </w:tcPr>
          <w:p w14:paraId="50884F15" w14:textId="77777777" w:rsidR="00D249C2" w:rsidRPr="00907B70" w:rsidRDefault="00D249C2" w:rsidP="00D249C2">
            <w:pPr>
              <w:spacing w:after="0" w:line="240" w:lineRule="auto"/>
              <w:jc w:val="center"/>
              <w:rPr>
                <w:b/>
                <w:i/>
              </w:rPr>
            </w:pPr>
            <w:r w:rsidRPr="00907B70">
              <w:rPr>
                <w:b/>
                <w:i/>
              </w:rPr>
              <w:t>Transition</w:t>
            </w:r>
          </w:p>
        </w:tc>
      </w:tr>
      <w:tr w:rsidR="00961F3C" w:rsidRPr="00907B70" w14:paraId="652AD95F" w14:textId="77777777" w:rsidTr="00DF564D">
        <w:trPr>
          <w:trHeight w:val="305"/>
        </w:trPr>
        <w:tc>
          <w:tcPr>
            <w:tcW w:w="2178" w:type="dxa"/>
            <w:tcBorders>
              <w:bottom w:val="single" w:sz="4" w:space="0" w:color="000000"/>
            </w:tcBorders>
            <w:shd w:val="clear" w:color="auto" w:fill="auto"/>
          </w:tcPr>
          <w:p w14:paraId="1FA865AE" w14:textId="4106A891" w:rsidR="00961F3C" w:rsidRPr="00907B70" w:rsidRDefault="00961F3C" w:rsidP="00961F3C">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1A51863A" w14:textId="65CB2993" w:rsidR="00961F3C" w:rsidRPr="00907B70" w:rsidRDefault="00961F3C" w:rsidP="00961F3C">
            <w:pPr>
              <w:spacing w:after="0" w:line="240" w:lineRule="auto"/>
              <w:rPr>
                <w:sz w:val="20"/>
                <w:szCs w:val="20"/>
              </w:rPr>
            </w:pPr>
            <w:r w:rsidRPr="00907B70">
              <w:rPr>
                <w:sz w:val="20"/>
                <w:szCs w:val="20"/>
              </w:rPr>
              <w:t>No Match 1</w:t>
            </w:r>
          </w:p>
        </w:tc>
        <w:tc>
          <w:tcPr>
            <w:tcW w:w="3780" w:type="dxa"/>
            <w:gridSpan w:val="6"/>
            <w:tcBorders>
              <w:bottom w:val="single" w:sz="4" w:space="0" w:color="000000"/>
            </w:tcBorders>
            <w:shd w:val="clear" w:color="auto" w:fill="auto"/>
          </w:tcPr>
          <w:p w14:paraId="44971385" w14:textId="3E06E6E9" w:rsidR="00961F3C" w:rsidRPr="00907B70" w:rsidRDefault="00961F3C" w:rsidP="00961F3C">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72D4B4D9" w14:textId="29D551D0" w:rsidR="00961F3C" w:rsidRPr="00907B70" w:rsidRDefault="00961F3C" w:rsidP="00961F3C">
            <w:pPr>
              <w:spacing w:after="0" w:line="240" w:lineRule="auto"/>
              <w:rPr>
                <w:sz w:val="20"/>
                <w:szCs w:val="20"/>
              </w:rPr>
            </w:pPr>
            <w:r w:rsidRPr="00907B70">
              <w:rPr>
                <w:sz w:val="20"/>
                <w:szCs w:val="20"/>
              </w:rPr>
              <w:t>--</w:t>
            </w:r>
          </w:p>
        </w:tc>
      </w:tr>
      <w:tr w:rsidR="00961F3C" w:rsidRPr="00907B70" w14:paraId="281E3D93" w14:textId="77777777" w:rsidTr="00DF564D">
        <w:trPr>
          <w:trHeight w:val="305"/>
        </w:trPr>
        <w:tc>
          <w:tcPr>
            <w:tcW w:w="2178" w:type="dxa"/>
            <w:tcBorders>
              <w:bottom w:val="single" w:sz="4" w:space="0" w:color="000000"/>
            </w:tcBorders>
            <w:shd w:val="clear" w:color="auto" w:fill="auto"/>
          </w:tcPr>
          <w:p w14:paraId="37E20B1F" w14:textId="5B8A372C" w:rsidR="00961F3C" w:rsidRPr="00907B70" w:rsidRDefault="00961F3C" w:rsidP="00961F3C">
            <w:pPr>
              <w:spacing w:after="0" w:line="240" w:lineRule="auto"/>
              <w:rPr>
                <w:sz w:val="20"/>
                <w:szCs w:val="20"/>
              </w:rPr>
            </w:pPr>
            <w:r w:rsidRPr="00907B70">
              <w:rPr>
                <w:sz w:val="20"/>
                <w:szCs w:val="20"/>
              </w:rPr>
              <w:t>1</w:t>
            </w:r>
            <w:r>
              <w:rPr>
                <w:sz w:val="20"/>
                <w:szCs w:val="20"/>
              </w:rPr>
              <w:t>800-2.wav</w:t>
            </w:r>
          </w:p>
        </w:tc>
        <w:tc>
          <w:tcPr>
            <w:tcW w:w="1890" w:type="dxa"/>
            <w:gridSpan w:val="3"/>
            <w:tcBorders>
              <w:bottom w:val="single" w:sz="4" w:space="0" w:color="000000"/>
            </w:tcBorders>
            <w:shd w:val="clear" w:color="auto" w:fill="auto"/>
          </w:tcPr>
          <w:p w14:paraId="75D17688" w14:textId="42422338" w:rsidR="00961F3C" w:rsidRPr="00907B70" w:rsidRDefault="00961F3C" w:rsidP="00961F3C">
            <w:pPr>
              <w:spacing w:after="0" w:line="240" w:lineRule="auto"/>
              <w:rPr>
                <w:sz w:val="20"/>
                <w:szCs w:val="20"/>
              </w:rPr>
            </w:pPr>
            <w:r>
              <w:rPr>
                <w:sz w:val="20"/>
                <w:szCs w:val="20"/>
              </w:rPr>
              <w:t>^^</w:t>
            </w:r>
          </w:p>
        </w:tc>
        <w:tc>
          <w:tcPr>
            <w:tcW w:w="3780" w:type="dxa"/>
            <w:gridSpan w:val="6"/>
            <w:tcBorders>
              <w:bottom w:val="single" w:sz="4" w:space="0" w:color="000000"/>
            </w:tcBorders>
            <w:shd w:val="clear" w:color="auto" w:fill="auto"/>
          </w:tcPr>
          <w:p w14:paraId="7FBD2A2D" w14:textId="56AE3C63" w:rsidR="00961F3C" w:rsidRPr="00F03FB4" w:rsidRDefault="00BC68C5" w:rsidP="00961F3C">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Simplemente diga su número de </w:t>
            </w:r>
            <w:del w:id="97" w:author="Prada, Leandro (Leo) **CTR**" w:date="2020-09-28T12:45:00Z">
              <w:r w:rsidRPr="00F03FB4" w:rsidDel="00F00576">
                <w:rPr>
                  <w:rFonts w:ascii="Tahoma" w:hAnsi="Tahoma" w:cs="Tahoma"/>
                  <w:color w:val="0070C0"/>
                  <w:sz w:val="16"/>
                  <w:szCs w:val="16"/>
                  <w:lang w:val="es-419"/>
                </w:rPr>
                <w:delText>ruteo</w:delText>
              </w:r>
            </w:del>
            <w:ins w:id="98" w:author="Prada, Leandro (Leo) **CTR**" w:date="2020-09-28T12:45:00Z">
              <w:r w:rsidR="00F00576">
                <w:rPr>
                  <w:rFonts w:ascii="Tahoma" w:hAnsi="Tahoma" w:cs="Tahoma"/>
                  <w:color w:val="0070C0"/>
                  <w:sz w:val="16"/>
                  <w:szCs w:val="16"/>
                  <w:lang w:val="es-419"/>
                </w:rPr>
                <w:t>ruta</w:t>
              </w:r>
            </w:ins>
            <w:r w:rsidRPr="00F03FB4">
              <w:rPr>
                <w:rFonts w:ascii="Tahoma" w:hAnsi="Tahoma" w:cs="Tahoma"/>
                <w:color w:val="0070C0"/>
                <w:sz w:val="16"/>
                <w:szCs w:val="16"/>
                <w:lang w:val="es-419"/>
              </w:rPr>
              <w:t xml:space="preserve"> de 9 dígitos.</w:t>
            </w:r>
          </w:p>
        </w:tc>
        <w:tc>
          <w:tcPr>
            <w:tcW w:w="1515" w:type="dxa"/>
            <w:tcBorders>
              <w:bottom w:val="single" w:sz="4" w:space="0" w:color="000000"/>
            </w:tcBorders>
            <w:shd w:val="clear" w:color="auto" w:fill="auto"/>
          </w:tcPr>
          <w:p w14:paraId="1707FA69" w14:textId="0D84F79D" w:rsidR="00961F3C" w:rsidRPr="00907B70" w:rsidRDefault="00961F3C" w:rsidP="00961F3C">
            <w:pPr>
              <w:spacing w:after="0" w:line="240" w:lineRule="auto"/>
              <w:rPr>
                <w:sz w:val="20"/>
                <w:szCs w:val="20"/>
              </w:rPr>
            </w:pPr>
            <w:proofErr w:type="spellStart"/>
            <w:r>
              <w:rPr>
                <w:sz w:val="20"/>
                <w:szCs w:val="20"/>
              </w:rPr>
              <w:t>Rerecognition</w:t>
            </w:r>
            <w:proofErr w:type="spellEnd"/>
          </w:p>
        </w:tc>
      </w:tr>
      <w:tr w:rsidR="00961F3C" w:rsidRPr="00907B70" w14:paraId="43A1BB6D" w14:textId="77777777" w:rsidTr="00DF564D">
        <w:trPr>
          <w:trHeight w:val="305"/>
        </w:trPr>
        <w:tc>
          <w:tcPr>
            <w:tcW w:w="2178" w:type="dxa"/>
            <w:tcBorders>
              <w:bottom w:val="single" w:sz="4" w:space="0" w:color="000000"/>
            </w:tcBorders>
            <w:shd w:val="clear" w:color="auto" w:fill="auto"/>
          </w:tcPr>
          <w:p w14:paraId="73194490" w14:textId="411C07CB" w:rsidR="00961F3C" w:rsidRPr="00907B70" w:rsidRDefault="00961F3C" w:rsidP="00961F3C">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2B684CB6" w14:textId="6FE3F50C" w:rsidR="00961F3C" w:rsidRPr="00907B70" w:rsidRDefault="00961F3C" w:rsidP="00961F3C">
            <w:pPr>
              <w:spacing w:after="0" w:line="240" w:lineRule="auto"/>
              <w:rPr>
                <w:sz w:val="20"/>
                <w:szCs w:val="20"/>
              </w:rPr>
            </w:pPr>
            <w:r w:rsidRPr="00907B70">
              <w:rPr>
                <w:sz w:val="20"/>
                <w:szCs w:val="20"/>
              </w:rPr>
              <w:t>No Match 2</w:t>
            </w:r>
          </w:p>
        </w:tc>
        <w:tc>
          <w:tcPr>
            <w:tcW w:w="3780" w:type="dxa"/>
            <w:gridSpan w:val="6"/>
            <w:tcBorders>
              <w:bottom w:val="single" w:sz="4" w:space="0" w:color="000000"/>
            </w:tcBorders>
            <w:shd w:val="clear" w:color="auto" w:fill="auto"/>
          </w:tcPr>
          <w:p w14:paraId="5B53BA75" w14:textId="173CD0B6" w:rsidR="00961F3C" w:rsidRPr="00907B70" w:rsidRDefault="00961F3C" w:rsidP="00961F3C">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3624FA43" w14:textId="131F99A1" w:rsidR="00961F3C" w:rsidRPr="00907B70" w:rsidRDefault="00961F3C" w:rsidP="00961F3C">
            <w:pPr>
              <w:spacing w:after="0" w:line="240" w:lineRule="auto"/>
              <w:rPr>
                <w:sz w:val="20"/>
                <w:szCs w:val="20"/>
              </w:rPr>
            </w:pPr>
            <w:r>
              <w:rPr>
                <w:sz w:val="20"/>
                <w:szCs w:val="20"/>
              </w:rPr>
              <w:t>--</w:t>
            </w:r>
          </w:p>
        </w:tc>
      </w:tr>
      <w:tr w:rsidR="00961F3C" w:rsidRPr="00907B70" w14:paraId="6D151BFF" w14:textId="77777777" w:rsidTr="00DF564D">
        <w:trPr>
          <w:trHeight w:val="305"/>
        </w:trPr>
        <w:tc>
          <w:tcPr>
            <w:tcW w:w="2178" w:type="dxa"/>
            <w:tcBorders>
              <w:bottom w:val="single" w:sz="4" w:space="0" w:color="000000"/>
            </w:tcBorders>
            <w:shd w:val="clear" w:color="auto" w:fill="auto"/>
          </w:tcPr>
          <w:p w14:paraId="2B2D096B" w14:textId="4925352D" w:rsidR="00961F3C" w:rsidRPr="00907B70" w:rsidRDefault="00961F3C" w:rsidP="00961F3C">
            <w:pPr>
              <w:spacing w:after="0" w:line="240" w:lineRule="auto"/>
              <w:rPr>
                <w:sz w:val="20"/>
                <w:szCs w:val="20"/>
              </w:rPr>
            </w:pPr>
            <w:r w:rsidRPr="00907B70">
              <w:rPr>
                <w:sz w:val="20"/>
                <w:szCs w:val="20"/>
              </w:rPr>
              <w:t>1</w:t>
            </w:r>
            <w:r>
              <w:rPr>
                <w:sz w:val="20"/>
                <w:szCs w:val="20"/>
              </w:rPr>
              <w:t>800-3.wav</w:t>
            </w:r>
          </w:p>
        </w:tc>
        <w:tc>
          <w:tcPr>
            <w:tcW w:w="1890" w:type="dxa"/>
            <w:gridSpan w:val="3"/>
            <w:tcBorders>
              <w:bottom w:val="single" w:sz="4" w:space="0" w:color="000000"/>
            </w:tcBorders>
            <w:shd w:val="clear" w:color="auto" w:fill="auto"/>
          </w:tcPr>
          <w:p w14:paraId="79CF1F9D" w14:textId="717151D1" w:rsidR="00961F3C" w:rsidRPr="00907B70" w:rsidRDefault="00961F3C" w:rsidP="00961F3C">
            <w:pPr>
              <w:spacing w:after="0" w:line="240" w:lineRule="auto"/>
              <w:rPr>
                <w:sz w:val="20"/>
                <w:szCs w:val="20"/>
              </w:rPr>
            </w:pPr>
            <w:r>
              <w:rPr>
                <w:sz w:val="20"/>
                <w:szCs w:val="20"/>
              </w:rPr>
              <w:t>^^</w:t>
            </w:r>
          </w:p>
        </w:tc>
        <w:tc>
          <w:tcPr>
            <w:tcW w:w="3780" w:type="dxa"/>
            <w:gridSpan w:val="6"/>
            <w:tcBorders>
              <w:bottom w:val="single" w:sz="4" w:space="0" w:color="000000"/>
            </w:tcBorders>
            <w:shd w:val="clear" w:color="auto" w:fill="auto"/>
          </w:tcPr>
          <w:p w14:paraId="19FCD0C2" w14:textId="0EA28145" w:rsidR="00961F3C" w:rsidRPr="00F03FB4" w:rsidRDefault="00BC68C5" w:rsidP="00961F3C">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Puede decir o ingresar su número de 9 dígitos usando el teclado de su teléfono.</w:t>
            </w:r>
          </w:p>
        </w:tc>
        <w:tc>
          <w:tcPr>
            <w:tcW w:w="1515" w:type="dxa"/>
            <w:tcBorders>
              <w:bottom w:val="single" w:sz="4" w:space="0" w:color="000000"/>
            </w:tcBorders>
            <w:shd w:val="clear" w:color="auto" w:fill="auto"/>
          </w:tcPr>
          <w:p w14:paraId="12E16CBC" w14:textId="10AF8CD4" w:rsidR="00961F3C" w:rsidRPr="00907B70" w:rsidRDefault="00961F3C" w:rsidP="00961F3C">
            <w:pPr>
              <w:spacing w:after="0" w:line="240" w:lineRule="auto"/>
              <w:rPr>
                <w:sz w:val="20"/>
                <w:szCs w:val="20"/>
              </w:rPr>
            </w:pPr>
            <w:proofErr w:type="spellStart"/>
            <w:r>
              <w:rPr>
                <w:sz w:val="20"/>
                <w:szCs w:val="20"/>
              </w:rPr>
              <w:t>Rerecognition</w:t>
            </w:r>
            <w:proofErr w:type="spellEnd"/>
          </w:p>
        </w:tc>
      </w:tr>
      <w:tr w:rsidR="00961F3C" w:rsidRPr="00907B70" w14:paraId="5D5F2C3B" w14:textId="77777777" w:rsidTr="00DF564D">
        <w:trPr>
          <w:trHeight w:val="305"/>
        </w:trPr>
        <w:tc>
          <w:tcPr>
            <w:tcW w:w="2178" w:type="dxa"/>
            <w:tcBorders>
              <w:bottom w:val="single" w:sz="4" w:space="0" w:color="000000"/>
            </w:tcBorders>
            <w:shd w:val="clear" w:color="auto" w:fill="auto"/>
          </w:tcPr>
          <w:p w14:paraId="5DDFEC36" w14:textId="39BA547E" w:rsidR="00961F3C" w:rsidRPr="00907B70" w:rsidRDefault="00961F3C" w:rsidP="00961F3C">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7275C714" w14:textId="3983E9CE" w:rsidR="00961F3C" w:rsidRPr="00907B70" w:rsidRDefault="00961F3C" w:rsidP="00961F3C">
            <w:pPr>
              <w:spacing w:after="0" w:line="240" w:lineRule="auto"/>
              <w:rPr>
                <w:sz w:val="20"/>
                <w:szCs w:val="20"/>
              </w:rPr>
            </w:pPr>
            <w:r>
              <w:rPr>
                <w:sz w:val="20"/>
                <w:szCs w:val="20"/>
              </w:rPr>
              <w:t>No Match 3</w:t>
            </w:r>
          </w:p>
        </w:tc>
        <w:tc>
          <w:tcPr>
            <w:tcW w:w="3780" w:type="dxa"/>
            <w:gridSpan w:val="6"/>
            <w:tcBorders>
              <w:bottom w:val="single" w:sz="4" w:space="0" w:color="000000"/>
            </w:tcBorders>
            <w:shd w:val="clear" w:color="auto" w:fill="auto"/>
          </w:tcPr>
          <w:p w14:paraId="2B6346F3" w14:textId="14AD5210" w:rsidR="00961F3C" w:rsidRPr="00907B70" w:rsidRDefault="00961F3C" w:rsidP="00961F3C">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sz="4" w:space="0" w:color="000000"/>
            </w:tcBorders>
            <w:shd w:val="clear" w:color="auto" w:fill="auto"/>
          </w:tcPr>
          <w:p w14:paraId="1AA59559" w14:textId="5831FB90" w:rsidR="00961F3C" w:rsidRPr="00907B70" w:rsidRDefault="00961F3C" w:rsidP="00961F3C">
            <w:pPr>
              <w:spacing w:after="0" w:line="240" w:lineRule="auto"/>
              <w:rPr>
                <w:sz w:val="20"/>
                <w:szCs w:val="20"/>
              </w:rPr>
            </w:pPr>
            <w:r>
              <w:rPr>
                <w:sz w:val="20"/>
                <w:szCs w:val="20"/>
              </w:rPr>
              <w:t>XFER2</w:t>
            </w:r>
          </w:p>
        </w:tc>
      </w:tr>
      <w:tr w:rsidR="00961F3C" w:rsidRPr="00907B70" w14:paraId="6EF349A3" w14:textId="77777777" w:rsidTr="00DF564D">
        <w:trPr>
          <w:trHeight w:val="305"/>
        </w:trPr>
        <w:tc>
          <w:tcPr>
            <w:tcW w:w="2178" w:type="dxa"/>
            <w:tcBorders>
              <w:bottom w:val="single" w:sz="4" w:space="0" w:color="000000"/>
            </w:tcBorders>
            <w:shd w:val="clear" w:color="auto" w:fill="auto"/>
          </w:tcPr>
          <w:p w14:paraId="734FC2EB" w14:textId="108CB5A8" w:rsidR="00961F3C" w:rsidRPr="00907B70" w:rsidRDefault="00961F3C" w:rsidP="00961F3C">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55F5B911" w14:textId="0121A88E" w:rsidR="00961F3C" w:rsidRPr="00907B70" w:rsidRDefault="00961F3C" w:rsidP="00961F3C">
            <w:pPr>
              <w:spacing w:after="0" w:line="240" w:lineRule="auto"/>
              <w:rPr>
                <w:sz w:val="20"/>
                <w:szCs w:val="20"/>
              </w:rPr>
            </w:pPr>
            <w:r w:rsidRPr="00907B70">
              <w:rPr>
                <w:sz w:val="20"/>
                <w:szCs w:val="20"/>
              </w:rPr>
              <w:t>No Input 1</w:t>
            </w:r>
          </w:p>
        </w:tc>
        <w:tc>
          <w:tcPr>
            <w:tcW w:w="3780" w:type="dxa"/>
            <w:gridSpan w:val="6"/>
            <w:tcBorders>
              <w:bottom w:val="single" w:sz="4" w:space="0" w:color="000000"/>
            </w:tcBorders>
            <w:shd w:val="clear" w:color="auto" w:fill="auto"/>
          </w:tcPr>
          <w:p w14:paraId="4EC99937" w14:textId="034BFDBF" w:rsidR="00961F3C" w:rsidRPr="00907B70" w:rsidRDefault="00961F3C" w:rsidP="00961F3C">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2707BD3B" w14:textId="77777777" w:rsidR="00961F3C" w:rsidRPr="00907B70" w:rsidRDefault="00961F3C" w:rsidP="00961F3C">
            <w:pPr>
              <w:spacing w:after="0" w:line="240" w:lineRule="auto"/>
              <w:rPr>
                <w:sz w:val="20"/>
                <w:szCs w:val="20"/>
              </w:rPr>
            </w:pPr>
          </w:p>
        </w:tc>
      </w:tr>
      <w:tr w:rsidR="00BC68C5" w:rsidRPr="00907B70" w14:paraId="392F91DD" w14:textId="77777777" w:rsidTr="00DF564D">
        <w:trPr>
          <w:trHeight w:val="305"/>
        </w:trPr>
        <w:tc>
          <w:tcPr>
            <w:tcW w:w="2178" w:type="dxa"/>
            <w:tcBorders>
              <w:bottom w:val="single" w:sz="4" w:space="0" w:color="000000"/>
            </w:tcBorders>
            <w:shd w:val="clear" w:color="auto" w:fill="auto"/>
          </w:tcPr>
          <w:p w14:paraId="2730B66A" w14:textId="4DF534FC" w:rsidR="00BC68C5" w:rsidRPr="00907B70" w:rsidRDefault="00BC68C5" w:rsidP="00BC68C5">
            <w:pPr>
              <w:spacing w:after="0" w:line="240" w:lineRule="auto"/>
              <w:rPr>
                <w:sz w:val="20"/>
                <w:szCs w:val="20"/>
              </w:rPr>
            </w:pPr>
            <w:r w:rsidRPr="00907B70">
              <w:rPr>
                <w:sz w:val="20"/>
                <w:szCs w:val="20"/>
              </w:rPr>
              <w:t>1</w:t>
            </w:r>
            <w:r>
              <w:rPr>
                <w:sz w:val="20"/>
                <w:szCs w:val="20"/>
              </w:rPr>
              <w:t>800-2.wav</w:t>
            </w:r>
          </w:p>
        </w:tc>
        <w:tc>
          <w:tcPr>
            <w:tcW w:w="1890" w:type="dxa"/>
            <w:gridSpan w:val="3"/>
            <w:tcBorders>
              <w:bottom w:val="single" w:sz="4" w:space="0" w:color="000000"/>
            </w:tcBorders>
            <w:shd w:val="clear" w:color="auto" w:fill="auto"/>
          </w:tcPr>
          <w:p w14:paraId="12D2D854" w14:textId="085D68A6" w:rsidR="00BC68C5" w:rsidRPr="00907B70" w:rsidRDefault="00BC68C5" w:rsidP="00BC68C5">
            <w:pPr>
              <w:spacing w:after="0" w:line="240" w:lineRule="auto"/>
              <w:rPr>
                <w:sz w:val="20"/>
                <w:szCs w:val="20"/>
              </w:rPr>
            </w:pPr>
            <w:r>
              <w:rPr>
                <w:sz w:val="20"/>
                <w:szCs w:val="20"/>
              </w:rPr>
              <w:t>^^</w:t>
            </w:r>
          </w:p>
        </w:tc>
        <w:tc>
          <w:tcPr>
            <w:tcW w:w="3780" w:type="dxa"/>
            <w:gridSpan w:val="6"/>
            <w:tcBorders>
              <w:bottom w:val="single" w:sz="4" w:space="0" w:color="000000"/>
            </w:tcBorders>
            <w:shd w:val="clear" w:color="auto" w:fill="auto"/>
          </w:tcPr>
          <w:p w14:paraId="3DC1BD7F" w14:textId="08CE3729" w:rsidR="00BC68C5" w:rsidRPr="00F03FB4" w:rsidRDefault="00BC68C5" w:rsidP="00BC68C5">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Simplemente diga su número de </w:t>
            </w:r>
            <w:del w:id="99" w:author="Prada, Leandro (Leo) **CTR**" w:date="2020-09-28T12:45:00Z">
              <w:r w:rsidRPr="00F03FB4" w:rsidDel="00F00576">
                <w:rPr>
                  <w:rFonts w:ascii="Tahoma" w:hAnsi="Tahoma" w:cs="Tahoma"/>
                  <w:color w:val="0070C0"/>
                  <w:sz w:val="16"/>
                  <w:szCs w:val="16"/>
                  <w:lang w:val="es-419"/>
                </w:rPr>
                <w:delText>ruteo</w:delText>
              </w:r>
            </w:del>
            <w:ins w:id="100" w:author="Prada, Leandro (Leo) **CTR**" w:date="2020-09-28T12:45:00Z">
              <w:r w:rsidR="00F00576">
                <w:rPr>
                  <w:rFonts w:ascii="Tahoma" w:hAnsi="Tahoma" w:cs="Tahoma"/>
                  <w:color w:val="0070C0"/>
                  <w:sz w:val="16"/>
                  <w:szCs w:val="16"/>
                  <w:lang w:val="es-419"/>
                </w:rPr>
                <w:t>ruta</w:t>
              </w:r>
            </w:ins>
            <w:r w:rsidRPr="00F03FB4">
              <w:rPr>
                <w:rFonts w:ascii="Tahoma" w:hAnsi="Tahoma" w:cs="Tahoma"/>
                <w:color w:val="0070C0"/>
                <w:sz w:val="16"/>
                <w:szCs w:val="16"/>
                <w:lang w:val="es-419"/>
              </w:rPr>
              <w:t xml:space="preserve"> de 9 dígitos.</w:t>
            </w:r>
          </w:p>
        </w:tc>
        <w:tc>
          <w:tcPr>
            <w:tcW w:w="1515" w:type="dxa"/>
            <w:tcBorders>
              <w:bottom w:val="single" w:sz="4" w:space="0" w:color="000000"/>
            </w:tcBorders>
            <w:shd w:val="clear" w:color="auto" w:fill="auto"/>
          </w:tcPr>
          <w:p w14:paraId="4C8F86B4" w14:textId="2090B116" w:rsidR="00BC68C5" w:rsidRPr="00907B70" w:rsidRDefault="00BC68C5" w:rsidP="00BC68C5">
            <w:pPr>
              <w:spacing w:after="0" w:line="240" w:lineRule="auto"/>
              <w:rPr>
                <w:sz w:val="20"/>
                <w:szCs w:val="20"/>
              </w:rPr>
            </w:pPr>
            <w:proofErr w:type="spellStart"/>
            <w:r>
              <w:rPr>
                <w:sz w:val="20"/>
                <w:szCs w:val="20"/>
              </w:rPr>
              <w:t>Rerecognition</w:t>
            </w:r>
            <w:proofErr w:type="spellEnd"/>
          </w:p>
        </w:tc>
      </w:tr>
      <w:tr w:rsidR="00BC68C5" w:rsidRPr="00907B70" w14:paraId="107DD022" w14:textId="77777777" w:rsidTr="00DF564D">
        <w:trPr>
          <w:trHeight w:val="305"/>
        </w:trPr>
        <w:tc>
          <w:tcPr>
            <w:tcW w:w="2178" w:type="dxa"/>
            <w:tcBorders>
              <w:bottom w:val="single" w:sz="4" w:space="0" w:color="000000"/>
            </w:tcBorders>
            <w:shd w:val="clear" w:color="auto" w:fill="auto"/>
          </w:tcPr>
          <w:p w14:paraId="5AE2BB92" w14:textId="7A37FEBB" w:rsidR="00BC68C5" w:rsidRPr="00907B70" w:rsidRDefault="00BC68C5" w:rsidP="00BC68C5">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4742A814" w14:textId="51344012" w:rsidR="00BC68C5" w:rsidRPr="00907B70" w:rsidRDefault="00BC68C5" w:rsidP="00BC68C5">
            <w:pPr>
              <w:spacing w:after="0" w:line="240" w:lineRule="auto"/>
              <w:rPr>
                <w:sz w:val="20"/>
                <w:szCs w:val="20"/>
              </w:rPr>
            </w:pPr>
            <w:r w:rsidRPr="00907B70">
              <w:rPr>
                <w:sz w:val="20"/>
                <w:szCs w:val="20"/>
              </w:rPr>
              <w:t>No Input 2</w:t>
            </w:r>
          </w:p>
        </w:tc>
        <w:tc>
          <w:tcPr>
            <w:tcW w:w="3780" w:type="dxa"/>
            <w:gridSpan w:val="6"/>
            <w:tcBorders>
              <w:bottom w:val="single" w:sz="4" w:space="0" w:color="000000"/>
            </w:tcBorders>
            <w:shd w:val="clear" w:color="auto" w:fill="auto"/>
          </w:tcPr>
          <w:p w14:paraId="6336F183" w14:textId="5C8AE15B" w:rsidR="00BC68C5" w:rsidRPr="00907B70" w:rsidRDefault="00BC68C5" w:rsidP="00BC68C5">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4DDC1E28" w14:textId="6A22DE32" w:rsidR="00BC68C5" w:rsidRPr="00907B70" w:rsidRDefault="00BC68C5" w:rsidP="00BC68C5">
            <w:pPr>
              <w:spacing w:after="0" w:line="240" w:lineRule="auto"/>
              <w:rPr>
                <w:sz w:val="20"/>
                <w:szCs w:val="20"/>
              </w:rPr>
            </w:pPr>
          </w:p>
        </w:tc>
      </w:tr>
      <w:tr w:rsidR="00BC68C5" w:rsidRPr="00907B70" w14:paraId="394C6740" w14:textId="77777777" w:rsidTr="00DF564D">
        <w:trPr>
          <w:trHeight w:val="305"/>
        </w:trPr>
        <w:tc>
          <w:tcPr>
            <w:tcW w:w="2178" w:type="dxa"/>
            <w:tcBorders>
              <w:bottom w:val="single" w:sz="4" w:space="0" w:color="000000"/>
            </w:tcBorders>
            <w:shd w:val="clear" w:color="auto" w:fill="auto"/>
          </w:tcPr>
          <w:p w14:paraId="70FBA964" w14:textId="667363D5" w:rsidR="00BC68C5" w:rsidRPr="00907B70" w:rsidRDefault="00BC68C5" w:rsidP="00BC68C5">
            <w:pPr>
              <w:spacing w:after="0" w:line="240" w:lineRule="auto"/>
              <w:rPr>
                <w:sz w:val="20"/>
                <w:szCs w:val="20"/>
              </w:rPr>
            </w:pPr>
            <w:r w:rsidRPr="00907B70">
              <w:rPr>
                <w:sz w:val="20"/>
                <w:szCs w:val="20"/>
              </w:rPr>
              <w:t>1</w:t>
            </w:r>
            <w:r>
              <w:rPr>
                <w:sz w:val="20"/>
                <w:szCs w:val="20"/>
              </w:rPr>
              <w:t>800-3.wav</w:t>
            </w:r>
          </w:p>
        </w:tc>
        <w:tc>
          <w:tcPr>
            <w:tcW w:w="1890" w:type="dxa"/>
            <w:gridSpan w:val="3"/>
            <w:tcBorders>
              <w:bottom w:val="single" w:sz="4" w:space="0" w:color="000000"/>
            </w:tcBorders>
            <w:shd w:val="clear" w:color="auto" w:fill="auto"/>
          </w:tcPr>
          <w:p w14:paraId="019E66EE" w14:textId="1E7FD3EC" w:rsidR="00BC68C5" w:rsidRPr="00907B70" w:rsidRDefault="00BC68C5" w:rsidP="00BC68C5">
            <w:pPr>
              <w:spacing w:after="0" w:line="240" w:lineRule="auto"/>
              <w:rPr>
                <w:sz w:val="20"/>
                <w:szCs w:val="20"/>
              </w:rPr>
            </w:pPr>
            <w:r>
              <w:rPr>
                <w:sz w:val="20"/>
                <w:szCs w:val="20"/>
              </w:rPr>
              <w:t>^^</w:t>
            </w:r>
          </w:p>
        </w:tc>
        <w:tc>
          <w:tcPr>
            <w:tcW w:w="3780" w:type="dxa"/>
            <w:gridSpan w:val="6"/>
            <w:tcBorders>
              <w:bottom w:val="single" w:sz="4" w:space="0" w:color="000000"/>
            </w:tcBorders>
            <w:shd w:val="clear" w:color="auto" w:fill="auto"/>
          </w:tcPr>
          <w:p w14:paraId="34DF66D8" w14:textId="744BAF3F" w:rsidR="00BC68C5" w:rsidRPr="00F03FB4" w:rsidRDefault="00BC68C5" w:rsidP="00BC68C5">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Puede decir o ingresar su número de 9 dígitos usando el teclado de su teléfono.</w:t>
            </w:r>
          </w:p>
        </w:tc>
        <w:tc>
          <w:tcPr>
            <w:tcW w:w="1515" w:type="dxa"/>
            <w:tcBorders>
              <w:bottom w:val="single" w:sz="4" w:space="0" w:color="000000"/>
            </w:tcBorders>
            <w:shd w:val="clear" w:color="auto" w:fill="auto"/>
          </w:tcPr>
          <w:p w14:paraId="797930A7" w14:textId="76839D86" w:rsidR="00BC68C5" w:rsidRPr="00907B70" w:rsidRDefault="00BC68C5" w:rsidP="00BC68C5">
            <w:pPr>
              <w:spacing w:after="0" w:line="240" w:lineRule="auto"/>
              <w:rPr>
                <w:sz w:val="20"/>
                <w:szCs w:val="20"/>
              </w:rPr>
            </w:pPr>
            <w:proofErr w:type="spellStart"/>
            <w:r>
              <w:rPr>
                <w:sz w:val="20"/>
                <w:szCs w:val="20"/>
              </w:rPr>
              <w:t>Rerecognition</w:t>
            </w:r>
            <w:proofErr w:type="spellEnd"/>
          </w:p>
        </w:tc>
      </w:tr>
      <w:tr w:rsidR="00BC68C5" w:rsidRPr="00907B70" w14:paraId="0DABA185" w14:textId="77777777" w:rsidTr="00DF564D">
        <w:trPr>
          <w:trHeight w:val="305"/>
        </w:trPr>
        <w:tc>
          <w:tcPr>
            <w:tcW w:w="2178" w:type="dxa"/>
            <w:tcBorders>
              <w:bottom w:val="single" w:sz="4" w:space="0" w:color="000000"/>
            </w:tcBorders>
            <w:shd w:val="clear" w:color="auto" w:fill="auto"/>
          </w:tcPr>
          <w:p w14:paraId="4321C5C3" w14:textId="77889C81" w:rsidR="00BC68C5" w:rsidRPr="00907B70" w:rsidRDefault="00BC68C5" w:rsidP="00BC68C5">
            <w:pPr>
              <w:spacing w:after="0" w:line="240" w:lineRule="auto"/>
              <w:rPr>
                <w:sz w:val="20"/>
                <w:szCs w:val="20"/>
              </w:rPr>
            </w:pPr>
          </w:p>
        </w:tc>
        <w:tc>
          <w:tcPr>
            <w:tcW w:w="1890" w:type="dxa"/>
            <w:gridSpan w:val="3"/>
            <w:tcBorders>
              <w:bottom w:val="single" w:sz="4" w:space="0" w:color="000000"/>
            </w:tcBorders>
            <w:shd w:val="clear" w:color="auto" w:fill="auto"/>
          </w:tcPr>
          <w:p w14:paraId="01AC9692" w14:textId="29905D28" w:rsidR="00BC68C5" w:rsidRPr="00907B70" w:rsidRDefault="00BC68C5" w:rsidP="00BC68C5">
            <w:pPr>
              <w:spacing w:after="0" w:line="240" w:lineRule="auto"/>
              <w:rPr>
                <w:sz w:val="20"/>
                <w:szCs w:val="20"/>
              </w:rPr>
            </w:pPr>
            <w:r>
              <w:rPr>
                <w:sz w:val="20"/>
                <w:szCs w:val="20"/>
              </w:rPr>
              <w:t>No Input 3</w:t>
            </w:r>
          </w:p>
        </w:tc>
        <w:tc>
          <w:tcPr>
            <w:tcW w:w="3780" w:type="dxa"/>
            <w:gridSpan w:val="6"/>
            <w:tcBorders>
              <w:bottom w:val="single" w:sz="4" w:space="0" w:color="000000"/>
            </w:tcBorders>
            <w:shd w:val="clear" w:color="auto" w:fill="auto"/>
          </w:tcPr>
          <w:p w14:paraId="55191284" w14:textId="25296B7F" w:rsidR="00BC68C5" w:rsidRPr="00907B70" w:rsidRDefault="00BC68C5" w:rsidP="00BC68C5">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3DE823A1" w14:textId="22528B58" w:rsidR="00BC68C5" w:rsidRPr="00907B70" w:rsidRDefault="00BC68C5" w:rsidP="00BC68C5">
            <w:pPr>
              <w:spacing w:after="0" w:line="240" w:lineRule="auto"/>
              <w:rPr>
                <w:sz w:val="20"/>
                <w:szCs w:val="20"/>
              </w:rPr>
            </w:pPr>
            <w:r>
              <w:rPr>
                <w:sz w:val="20"/>
                <w:szCs w:val="20"/>
              </w:rPr>
              <w:t>XFER2</w:t>
            </w:r>
          </w:p>
        </w:tc>
      </w:tr>
      <w:tr w:rsidR="00BC68C5" w:rsidRPr="00907B70" w14:paraId="613084E5" w14:textId="77777777" w:rsidTr="00DF564D">
        <w:trPr>
          <w:trHeight w:val="305"/>
        </w:trPr>
        <w:tc>
          <w:tcPr>
            <w:tcW w:w="9363" w:type="dxa"/>
            <w:gridSpan w:val="11"/>
            <w:tcBorders>
              <w:bottom w:val="single" w:sz="4" w:space="0" w:color="000000"/>
            </w:tcBorders>
            <w:shd w:val="clear" w:color="auto" w:fill="D9D9D9"/>
            <w:vAlign w:val="center"/>
          </w:tcPr>
          <w:p w14:paraId="0C60307B" w14:textId="77777777" w:rsidR="00BC68C5" w:rsidRPr="00907B70" w:rsidRDefault="00BC68C5" w:rsidP="00BC68C5">
            <w:pPr>
              <w:spacing w:after="0" w:line="240" w:lineRule="auto"/>
              <w:rPr>
                <w:b/>
                <w:sz w:val="24"/>
                <w:szCs w:val="24"/>
              </w:rPr>
            </w:pPr>
            <w:r w:rsidRPr="00907B70">
              <w:rPr>
                <w:b/>
                <w:sz w:val="24"/>
                <w:szCs w:val="24"/>
              </w:rPr>
              <w:t>Grammar</w:t>
            </w:r>
          </w:p>
        </w:tc>
      </w:tr>
      <w:tr w:rsidR="00BC68C5" w:rsidRPr="00907B70" w14:paraId="34D31E86" w14:textId="77777777" w:rsidTr="00DF564D">
        <w:tc>
          <w:tcPr>
            <w:tcW w:w="3258" w:type="dxa"/>
            <w:gridSpan w:val="2"/>
            <w:tcBorders>
              <w:bottom w:val="single" w:sz="4" w:space="0" w:color="000000"/>
            </w:tcBorders>
            <w:shd w:val="solid" w:color="DAEEF3" w:themeColor="accent5" w:themeTint="33" w:fill="CCFFFF"/>
          </w:tcPr>
          <w:p w14:paraId="1D673776" w14:textId="78CA3C0D" w:rsidR="00BC68C5" w:rsidRPr="00907B70" w:rsidRDefault="00BC68C5" w:rsidP="00BC68C5">
            <w:pPr>
              <w:spacing w:after="0" w:line="240" w:lineRule="auto"/>
              <w:jc w:val="center"/>
              <w:rPr>
                <w:b/>
                <w:i/>
              </w:rPr>
            </w:pPr>
            <w:r w:rsidRPr="00907B70">
              <w:rPr>
                <w:b/>
                <w:i/>
              </w:rPr>
              <w:t>Sample Valid Utterances</w:t>
            </w:r>
          </w:p>
        </w:tc>
        <w:tc>
          <w:tcPr>
            <w:tcW w:w="1036" w:type="dxa"/>
            <w:gridSpan w:val="3"/>
            <w:tcBorders>
              <w:bottom w:val="single" w:sz="4" w:space="0" w:color="000000"/>
            </w:tcBorders>
            <w:shd w:val="solid" w:color="DAEEF3" w:themeColor="accent5" w:themeTint="33" w:fill="CCFFFF"/>
          </w:tcPr>
          <w:p w14:paraId="1BC75D6C" w14:textId="77777777" w:rsidR="00BC68C5" w:rsidRPr="00907B70" w:rsidRDefault="00BC68C5" w:rsidP="00BC68C5">
            <w:pPr>
              <w:spacing w:after="0" w:line="240" w:lineRule="auto"/>
              <w:jc w:val="center"/>
              <w:rPr>
                <w:b/>
                <w:i/>
              </w:rPr>
            </w:pPr>
            <w:r w:rsidRPr="00907B70">
              <w:rPr>
                <w:b/>
                <w:i/>
              </w:rPr>
              <w:t>DTMF</w:t>
            </w:r>
          </w:p>
        </w:tc>
        <w:tc>
          <w:tcPr>
            <w:tcW w:w="3015" w:type="dxa"/>
            <w:gridSpan w:val="3"/>
            <w:tcBorders>
              <w:bottom w:val="single" w:sz="4" w:space="0" w:color="000000"/>
            </w:tcBorders>
            <w:shd w:val="solid" w:color="DAEEF3" w:themeColor="accent5" w:themeTint="33" w:fill="CCFFFF"/>
          </w:tcPr>
          <w:p w14:paraId="4A57AA83" w14:textId="77777777" w:rsidR="00BC68C5" w:rsidRPr="00907B70" w:rsidRDefault="00BC68C5" w:rsidP="00BC68C5">
            <w:pPr>
              <w:spacing w:after="0" w:line="240" w:lineRule="auto"/>
              <w:jc w:val="center"/>
              <w:rPr>
                <w:b/>
                <w:i/>
              </w:rPr>
            </w:pPr>
            <w:r w:rsidRPr="00907B70">
              <w:rPr>
                <w:b/>
                <w:i/>
              </w:rPr>
              <w:t xml:space="preserve"> Response</w:t>
            </w:r>
          </w:p>
        </w:tc>
        <w:tc>
          <w:tcPr>
            <w:tcW w:w="2054" w:type="dxa"/>
            <w:gridSpan w:val="3"/>
            <w:tcBorders>
              <w:bottom w:val="single" w:sz="4" w:space="0" w:color="000000"/>
            </w:tcBorders>
            <w:shd w:val="solid" w:color="DAEEF3" w:themeColor="accent5" w:themeTint="33" w:fill="CCFFFF"/>
          </w:tcPr>
          <w:p w14:paraId="203538DC" w14:textId="77777777" w:rsidR="00BC68C5" w:rsidRPr="00907B70" w:rsidRDefault="00BC68C5" w:rsidP="00BC68C5">
            <w:pPr>
              <w:spacing w:after="0" w:line="240" w:lineRule="auto"/>
              <w:jc w:val="center"/>
              <w:rPr>
                <w:b/>
                <w:i/>
              </w:rPr>
            </w:pPr>
            <w:r w:rsidRPr="00907B70">
              <w:rPr>
                <w:b/>
                <w:i/>
              </w:rPr>
              <w:t>Confirm</w:t>
            </w:r>
          </w:p>
        </w:tc>
      </w:tr>
      <w:tr w:rsidR="00BC68C5" w:rsidRPr="00907B70" w14:paraId="30BD3A97" w14:textId="77777777" w:rsidTr="00DF564D">
        <w:tc>
          <w:tcPr>
            <w:tcW w:w="3258" w:type="dxa"/>
            <w:gridSpan w:val="2"/>
          </w:tcPr>
          <w:p w14:paraId="20699D73" w14:textId="77777777" w:rsidR="00BC68C5" w:rsidRPr="00907B70" w:rsidRDefault="00BC68C5" w:rsidP="00BC68C5">
            <w:pPr>
              <w:tabs>
                <w:tab w:val="left" w:pos="933"/>
              </w:tabs>
              <w:spacing w:after="0" w:line="240" w:lineRule="auto"/>
              <w:rPr>
                <w:sz w:val="20"/>
                <w:szCs w:val="20"/>
              </w:rPr>
            </w:pPr>
            <w:r w:rsidRPr="00907B70">
              <w:rPr>
                <w:sz w:val="20"/>
                <w:szCs w:val="20"/>
              </w:rPr>
              <w:t>Optional:</w:t>
            </w:r>
          </w:p>
          <w:p w14:paraId="0ECA0239" w14:textId="714515A0" w:rsidR="00BC68C5" w:rsidRPr="00F03FB4" w:rsidRDefault="00BC68C5" w:rsidP="00BC68C5">
            <w:pPr>
              <w:pStyle w:val="ListParagraph"/>
              <w:numPr>
                <w:ilvl w:val="0"/>
                <w:numId w:val="22"/>
              </w:numPr>
              <w:tabs>
                <w:tab w:val="left" w:pos="933"/>
              </w:tabs>
              <w:spacing w:after="0" w:line="240" w:lineRule="auto"/>
              <w:rPr>
                <w:sz w:val="20"/>
                <w:szCs w:val="20"/>
                <w:lang w:val="es-419"/>
              </w:rPr>
            </w:pPr>
            <w:r w:rsidRPr="00F03FB4">
              <w:rPr>
                <w:sz w:val="20"/>
                <w:szCs w:val="20"/>
                <w:lang w:val="es-419"/>
              </w:rPr>
              <w:t xml:space="preserve">Mi/el número de </w:t>
            </w:r>
            <w:del w:id="101" w:author="Prada, Leandro (Leo) **CTR**" w:date="2020-09-28T12:45:00Z">
              <w:r w:rsidRPr="00F03FB4" w:rsidDel="00F00576">
                <w:rPr>
                  <w:sz w:val="20"/>
                  <w:szCs w:val="20"/>
                  <w:lang w:val="es-419"/>
                </w:rPr>
                <w:delText>ruteo</w:delText>
              </w:r>
            </w:del>
            <w:ins w:id="102" w:author="Prada, Leandro (Leo) **CTR**" w:date="2020-09-28T12:45:00Z">
              <w:r w:rsidR="00F00576">
                <w:rPr>
                  <w:sz w:val="20"/>
                  <w:szCs w:val="20"/>
                  <w:lang w:val="es-419"/>
                </w:rPr>
                <w:t>ruta</w:t>
              </w:r>
            </w:ins>
            <w:r w:rsidRPr="00F03FB4">
              <w:rPr>
                <w:sz w:val="20"/>
                <w:szCs w:val="20"/>
                <w:lang w:val="es-419"/>
              </w:rPr>
              <w:t xml:space="preserve"> (es)</w:t>
            </w:r>
          </w:p>
          <w:p w14:paraId="56C4785E" w14:textId="12E63692" w:rsidR="00BC68C5" w:rsidRPr="00F85F27" w:rsidRDefault="00F85F27" w:rsidP="00F85F27">
            <w:pPr>
              <w:pStyle w:val="ListParagraph"/>
              <w:numPr>
                <w:ilvl w:val="0"/>
                <w:numId w:val="22"/>
              </w:numPr>
              <w:tabs>
                <w:tab w:val="left" w:pos="933"/>
              </w:tabs>
              <w:spacing w:after="0" w:line="240" w:lineRule="auto"/>
              <w:rPr>
                <w:sz w:val="20"/>
                <w:szCs w:val="20"/>
              </w:rPr>
            </w:pPr>
            <w:r>
              <w:rPr>
                <w:sz w:val="20"/>
                <w:szCs w:val="20"/>
              </w:rPr>
              <w:t>Es</w:t>
            </w:r>
          </w:p>
          <w:p w14:paraId="4A4A87FD" w14:textId="77777777" w:rsidR="00BC68C5" w:rsidRPr="00907B70" w:rsidRDefault="00BC68C5" w:rsidP="00BC68C5">
            <w:pPr>
              <w:tabs>
                <w:tab w:val="left" w:pos="933"/>
              </w:tabs>
              <w:spacing w:after="0" w:line="240" w:lineRule="auto"/>
              <w:rPr>
                <w:sz w:val="20"/>
                <w:szCs w:val="20"/>
              </w:rPr>
            </w:pPr>
            <w:r w:rsidRPr="00907B70">
              <w:rPr>
                <w:sz w:val="20"/>
                <w:szCs w:val="20"/>
              </w:rPr>
              <w:t>Required:</w:t>
            </w:r>
          </w:p>
          <w:p w14:paraId="77EF65FE" w14:textId="41857E5D" w:rsidR="00BC68C5" w:rsidRPr="00850FE7" w:rsidRDefault="00BC68C5" w:rsidP="00BC68C5">
            <w:pPr>
              <w:spacing w:after="0"/>
              <w:rPr>
                <w:rFonts w:asciiTheme="majorHAnsi" w:hAnsiTheme="majorHAnsi"/>
                <w:sz w:val="20"/>
                <w:szCs w:val="20"/>
              </w:rPr>
            </w:pPr>
            <w:r>
              <w:rPr>
                <w:sz w:val="20"/>
                <w:szCs w:val="20"/>
              </w:rPr>
              <w:t>&lt;</w:t>
            </w:r>
            <w:r w:rsidR="00CE7414">
              <w:rPr>
                <w:sz w:val="20"/>
                <w:szCs w:val="20"/>
              </w:rPr>
              <w:t>9</w:t>
            </w:r>
            <w:r>
              <w:rPr>
                <w:sz w:val="20"/>
                <w:szCs w:val="20"/>
              </w:rPr>
              <w:t xml:space="preserve"> digits </w:t>
            </w:r>
            <w:r w:rsidR="00E42C3A">
              <w:rPr>
                <w:sz w:val="20"/>
                <w:szCs w:val="20"/>
              </w:rPr>
              <w:t>numeric</w:t>
            </w:r>
            <w:r>
              <w:rPr>
                <w:sz w:val="20"/>
                <w:szCs w:val="20"/>
              </w:rPr>
              <w:t>&gt; 0-9</w:t>
            </w:r>
          </w:p>
        </w:tc>
        <w:tc>
          <w:tcPr>
            <w:tcW w:w="1036" w:type="dxa"/>
            <w:gridSpan w:val="3"/>
          </w:tcPr>
          <w:p w14:paraId="5DC64DC1" w14:textId="77777777" w:rsidR="00CE7414" w:rsidRDefault="00BC68C5" w:rsidP="00BC68C5">
            <w:pPr>
              <w:spacing w:after="0"/>
              <w:rPr>
                <w:sz w:val="20"/>
                <w:szCs w:val="20"/>
              </w:rPr>
            </w:pPr>
            <w:r>
              <w:rPr>
                <w:sz w:val="20"/>
                <w:szCs w:val="20"/>
              </w:rPr>
              <w:t xml:space="preserve">0-9, </w:t>
            </w:r>
          </w:p>
          <w:p w14:paraId="3628AA8C" w14:textId="5FDDDF24" w:rsidR="00BC68C5" w:rsidRPr="00850FE7" w:rsidRDefault="00CE7414" w:rsidP="00BC68C5">
            <w:pPr>
              <w:spacing w:after="0"/>
              <w:rPr>
                <w:rFonts w:asciiTheme="majorHAnsi" w:hAnsiTheme="majorHAnsi"/>
                <w:sz w:val="20"/>
                <w:szCs w:val="20"/>
              </w:rPr>
            </w:pPr>
            <w:r>
              <w:rPr>
                <w:sz w:val="20"/>
                <w:szCs w:val="20"/>
              </w:rPr>
              <w:t xml:space="preserve">9 </w:t>
            </w:r>
            <w:r w:rsidR="00BC68C5">
              <w:rPr>
                <w:sz w:val="20"/>
                <w:szCs w:val="20"/>
              </w:rPr>
              <w:t>digits</w:t>
            </w:r>
          </w:p>
        </w:tc>
        <w:tc>
          <w:tcPr>
            <w:tcW w:w="3015" w:type="dxa"/>
            <w:gridSpan w:val="3"/>
          </w:tcPr>
          <w:p w14:paraId="5E89D4FD" w14:textId="155DB2D9" w:rsidR="00BC68C5" w:rsidRPr="00850FE7" w:rsidRDefault="00BC68C5" w:rsidP="00BC68C5">
            <w:pPr>
              <w:spacing w:after="0"/>
              <w:rPr>
                <w:rFonts w:asciiTheme="majorHAnsi" w:hAnsiTheme="majorHAnsi"/>
                <w:sz w:val="20"/>
                <w:szCs w:val="20"/>
              </w:rPr>
            </w:pPr>
            <w:proofErr w:type="spellStart"/>
            <w:r>
              <w:rPr>
                <w:sz w:val="20"/>
                <w:szCs w:val="20"/>
              </w:rPr>
              <w:t>ivrBankKey</w:t>
            </w:r>
            <w:proofErr w:type="spellEnd"/>
            <w:r>
              <w:rPr>
                <w:sz w:val="20"/>
                <w:szCs w:val="20"/>
              </w:rPr>
              <w:t>=</w:t>
            </w:r>
            <w:proofErr w:type="spellStart"/>
            <w:r>
              <w:rPr>
                <w:sz w:val="20"/>
                <w:szCs w:val="20"/>
              </w:rPr>
              <w:t>digits.value</w:t>
            </w:r>
            <w:proofErr w:type="spellEnd"/>
          </w:p>
        </w:tc>
        <w:tc>
          <w:tcPr>
            <w:tcW w:w="2054" w:type="dxa"/>
            <w:gridSpan w:val="3"/>
          </w:tcPr>
          <w:p w14:paraId="68BCDED3" w14:textId="678D5000" w:rsidR="00BC68C5" w:rsidRPr="00850FE7" w:rsidRDefault="00E50601" w:rsidP="00BC68C5">
            <w:pPr>
              <w:spacing w:after="0"/>
              <w:rPr>
                <w:rFonts w:asciiTheme="majorHAnsi" w:hAnsiTheme="majorHAnsi"/>
                <w:sz w:val="20"/>
                <w:szCs w:val="20"/>
              </w:rPr>
            </w:pPr>
            <w:r>
              <w:rPr>
                <w:sz w:val="20"/>
                <w:szCs w:val="20"/>
              </w:rPr>
              <w:t>Never</w:t>
            </w:r>
          </w:p>
        </w:tc>
      </w:tr>
      <w:tr w:rsidR="00BC68C5" w:rsidRPr="00907B70" w14:paraId="09E9AA8F" w14:textId="77777777" w:rsidTr="00DF564D">
        <w:trPr>
          <w:trHeight w:val="314"/>
        </w:trPr>
        <w:tc>
          <w:tcPr>
            <w:tcW w:w="9363" w:type="dxa"/>
            <w:gridSpan w:val="11"/>
            <w:shd w:val="solid" w:color="DAEEF3" w:themeColor="accent5" w:themeTint="33" w:fill="auto"/>
            <w:vAlign w:val="bottom"/>
          </w:tcPr>
          <w:p w14:paraId="25E62A18" w14:textId="77777777" w:rsidR="00BC68C5" w:rsidRPr="00907B70" w:rsidRDefault="00BC68C5" w:rsidP="00BC68C5">
            <w:pPr>
              <w:spacing w:after="0" w:line="240" w:lineRule="auto"/>
              <w:rPr>
                <w:b/>
                <w:i/>
              </w:rPr>
            </w:pPr>
            <w:proofErr w:type="spellStart"/>
            <w:r w:rsidRPr="00907B70">
              <w:rPr>
                <w:b/>
                <w:sz w:val="24"/>
                <w:szCs w:val="24"/>
              </w:rPr>
              <w:t>Globals</w:t>
            </w:r>
            <w:proofErr w:type="spellEnd"/>
          </w:p>
        </w:tc>
      </w:tr>
      <w:tr w:rsidR="00BC68C5" w:rsidRPr="00907B70" w14:paraId="0C4480C0" w14:textId="77777777" w:rsidTr="00DF564D">
        <w:tc>
          <w:tcPr>
            <w:tcW w:w="3258" w:type="dxa"/>
            <w:gridSpan w:val="2"/>
          </w:tcPr>
          <w:p w14:paraId="6440E4E2" w14:textId="79BCE02C" w:rsidR="00BC68C5" w:rsidRPr="00907B70" w:rsidRDefault="00BC68C5" w:rsidP="00BC68C5">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2899ABC0" w14:textId="77777777" w:rsidR="00BC68C5" w:rsidRPr="00907B70" w:rsidRDefault="00BC68C5" w:rsidP="00BC68C5">
            <w:pPr>
              <w:spacing w:after="0" w:line="240" w:lineRule="auto"/>
            </w:pPr>
          </w:p>
        </w:tc>
        <w:tc>
          <w:tcPr>
            <w:tcW w:w="5069" w:type="dxa"/>
            <w:gridSpan w:val="6"/>
          </w:tcPr>
          <w:p w14:paraId="2A5EA74A" w14:textId="77777777" w:rsidR="00BC68C5" w:rsidRPr="00907B70" w:rsidRDefault="00BC68C5" w:rsidP="00BC68C5">
            <w:pPr>
              <w:autoSpaceDE w:val="0"/>
              <w:autoSpaceDN w:val="0"/>
              <w:adjustRightInd w:val="0"/>
              <w:spacing w:after="0" w:line="240" w:lineRule="auto"/>
              <w:rPr>
                <w:rFonts w:cs="Arial"/>
              </w:rPr>
            </w:pPr>
          </w:p>
        </w:tc>
      </w:tr>
    </w:tbl>
    <w:p w14:paraId="585B5070" w14:textId="77777777" w:rsidR="00774C10" w:rsidRPr="00907B70" w:rsidRDefault="00774C10" w:rsidP="00774C10">
      <w:r w:rsidRPr="00907B70">
        <w:br w:type="page"/>
      </w:r>
    </w:p>
    <w:p w14:paraId="62F37126" w14:textId="775525DA" w:rsidR="00774C10" w:rsidRPr="00907B70" w:rsidRDefault="00BC68C5" w:rsidP="00774C10">
      <w:pPr>
        <w:pStyle w:val="Heading2"/>
      </w:pPr>
      <w:bookmarkStart w:id="103" w:name="_Toc49979727"/>
      <w:r>
        <w:lastRenderedPageBreak/>
        <w:t>1810</w:t>
      </w:r>
      <w:r w:rsidR="00774C10" w:rsidRPr="00C26A25">
        <w:t>_</w:t>
      </w:r>
      <w:r>
        <w:t>mnuConfirm</w:t>
      </w:r>
      <w:r w:rsidR="00973857">
        <w:t>Route</w:t>
      </w:r>
      <w:bookmarkEnd w:id="103"/>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360"/>
        <w:gridCol w:w="1605"/>
      </w:tblGrid>
      <w:tr w:rsidR="00D67006" w:rsidRPr="00907B70" w14:paraId="7D44D4BE" w14:textId="77777777" w:rsidTr="2A9575AB">
        <w:tc>
          <w:tcPr>
            <w:tcW w:w="9363" w:type="dxa"/>
            <w:gridSpan w:val="11"/>
            <w:shd w:val="clear" w:color="auto" w:fill="BFBFBF" w:themeFill="background1" w:themeFillShade="BF"/>
          </w:tcPr>
          <w:p w14:paraId="3E19C26E" w14:textId="289DD3FD" w:rsidR="00D67006" w:rsidRPr="00907B70" w:rsidRDefault="00D67006" w:rsidP="00D67006">
            <w:pPr>
              <w:spacing w:after="0" w:line="240" w:lineRule="auto"/>
              <w:rPr>
                <w:b/>
                <w:sz w:val="24"/>
                <w:szCs w:val="24"/>
              </w:rPr>
            </w:pPr>
            <w:r w:rsidRPr="00907B70">
              <w:rPr>
                <w:b/>
                <w:sz w:val="24"/>
                <w:szCs w:val="24"/>
              </w:rPr>
              <w:t>Description:</w:t>
            </w:r>
            <w:r w:rsidRPr="00907B70">
              <w:rPr>
                <w:b/>
                <w:sz w:val="24"/>
                <w:szCs w:val="24"/>
              </w:rPr>
              <w:tab/>
            </w:r>
            <w:r w:rsidR="004B2081">
              <w:rPr>
                <w:b/>
                <w:sz w:val="24"/>
                <w:szCs w:val="24"/>
              </w:rPr>
              <w:t>Caller confirms routing number</w:t>
            </w:r>
          </w:p>
        </w:tc>
      </w:tr>
      <w:tr w:rsidR="00D67006" w:rsidRPr="00907B70" w14:paraId="77605A9D" w14:textId="77777777" w:rsidTr="2A9575AB">
        <w:trPr>
          <w:trHeight w:val="305"/>
        </w:trPr>
        <w:tc>
          <w:tcPr>
            <w:tcW w:w="9363" w:type="dxa"/>
            <w:gridSpan w:val="11"/>
            <w:shd w:val="clear" w:color="auto" w:fill="D9D9D9" w:themeFill="background1" w:themeFillShade="D9"/>
            <w:vAlign w:val="center"/>
          </w:tcPr>
          <w:p w14:paraId="54A2749C" w14:textId="77777777" w:rsidR="00D67006" w:rsidRPr="00907B70" w:rsidRDefault="00D67006" w:rsidP="00D67006">
            <w:pPr>
              <w:spacing w:after="0" w:line="240" w:lineRule="auto"/>
              <w:rPr>
                <w:b/>
                <w:sz w:val="24"/>
                <w:szCs w:val="24"/>
              </w:rPr>
            </w:pPr>
            <w:r w:rsidRPr="00907B70">
              <w:rPr>
                <w:b/>
                <w:sz w:val="24"/>
                <w:szCs w:val="24"/>
              </w:rPr>
              <w:t>Dialog Module Settings</w:t>
            </w:r>
          </w:p>
        </w:tc>
      </w:tr>
      <w:tr w:rsidR="005931AA" w:rsidRPr="00907B70" w14:paraId="6A058959" w14:textId="77777777" w:rsidTr="2A9575AB">
        <w:trPr>
          <w:trHeight w:val="224"/>
        </w:trPr>
        <w:tc>
          <w:tcPr>
            <w:tcW w:w="3258" w:type="dxa"/>
            <w:gridSpan w:val="2"/>
            <w:shd w:val="clear" w:color="auto" w:fill="DAEEF3" w:themeFill="accent5" w:themeFillTint="33"/>
          </w:tcPr>
          <w:p w14:paraId="3ECC78BF" w14:textId="77777777" w:rsidR="005931AA" w:rsidRPr="00907B70" w:rsidRDefault="005931AA" w:rsidP="008F15F4">
            <w:pPr>
              <w:spacing w:after="0" w:line="240" w:lineRule="auto"/>
              <w:rPr>
                <w:b/>
              </w:rPr>
            </w:pPr>
            <w:r w:rsidRPr="00907B70">
              <w:rPr>
                <w:b/>
              </w:rPr>
              <w:t>Peg</w:t>
            </w:r>
          </w:p>
        </w:tc>
        <w:tc>
          <w:tcPr>
            <w:tcW w:w="6105" w:type="dxa"/>
            <w:gridSpan w:val="9"/>
            <w:shd w:val="clear" w:color="auto" w:fill="auto"/>
          </w:tcPr>
          <w:p w14:paraId="45410264" w14:textId="657F5B3E" w:rsidR="005931AA" w:rsidRPr="00907B70" w:rsidRDefault="00CE7414" w:rsidP="008F15F4">
            <w:pPr>
              <w:spacing w:after="0" w:line="240" w:lineRule="auto"/>
            </w:pPr>
            <w:r>
              <w:t>1810</w:t>
            </w:r>
          </w:p>
        </w:tc>
      </w:tr>
      <w:tr w:rsidR="005931AA" w:rsidRPr="00907B70" w14:paraId="6C3B2223" w14:textId="77777777" w:rsidTr="2A9575AB">
        <w:trPr>
          <w:trHeight w:val="224"/>
        </w:trPr>
        <w:tc>
          <w:tcPr>
            <w:tcW w:w="3258" w:type="dxa"/>
            <w:gridSpan w:val="2"/>
            <w:shd w:val="clear" w:color="auto" w:fill="DAEEF3" w:themeFill="accent5" w:themeFillTint="33"/>
          </w:tcPr>
          <w:p w14:paraId="7172FF0F" w14:textId="77777777" w:rsidR="005931AA" w:rsidRPr="00907B70" w:rsidRDefault="005931AA" w:rsidP="008F15F4">
            <w:pPr>
              <w:spacing w:after="0" w:line="240" w:lineRule="auto"/>
              <w:rPr>
                <w:b/>
              </w:rPr>
            </w:pPr>
            <w:proofErr w:type="spellStart"/>
            <w:r w:rsidRPr="00907B70">
              <w:rPr>
                <w:b/>
              </w:rPr>
              <w:t>InitialTimeout</w:t>
            </w:r>
            <w:proofErr w:type="spellEnd"/>
          </w:p>
        </w:tc>
        <w:tc>
          <w:tcPr>
            <w:tcW w:w="6105" w:type="dxa"/>
            <w:gridSpan w:val="9"/>
            <w:shd w:val="clear" w:color="auto" w:fill="auto"/>
          </w:tcPr>
          <w:p w14:paraId="63AFD995" w14:textId="5471CD6F" w:rsidR="005931AA" w:rsidRPr="00907B70" w:rsidRDefault="0050362E" w:rsidP="008F15F4">
            <w:pPr>
              <w:spacing w:after="0" w:line="240" w:lineRule="auto"/>
            </w:pPr>
            <w:r w:rsidRPr="00907B70">
              <w:t>6</w:t>
            </w:r>
            <w:r w:rsidR="005931AA" w:rsidRPr="00907B70">
              <w:t xml:space="preserve"> seconds</w:t>
            </w:r>
          </w:p>
        </w:tc>
      </w:tr>
      <w:tr w:rsidR="005931AA" w:rsidRPr="00907B70" w14:paraId="0F812E29" w14:textId="77777777" w:rsidTr="2A9575AB">
        <w:trPr>
          <w:trHeight w:val="224"/>
        </w:trPr>
        <w:tc>
          <w:tcPr>
            <w:tcW w:w="3258" w:type="dxa"/>
            <w:gridSpan w:val="2"/>
            <w:shd w:val="clear" w:color="auto" w:fill="DAEEF3" w:themeFill="accent5" w:themeFillTint="33"/>
          </w:tcPr>
          <w:p w14:paraId="33997FF8" w14:textId="77777777" w:rsidR="005931AA" w:rsidRPr="00907B70" w:rsidRDefault="005931AA" w:rsidP="008F15F4">
            <w:pPr>
              <w:spacing w:after="0" w:line="240" w:lineRule="auto"/>
              <w:rPr>
                <w:b/>
              </w:rPr>
            </w:pPr>
            <w:proofErr w:type="spellStart"/>
            <w:r w:rsidRPr="00907B70">
              <w:rPr>
                <w:b/>
              </w:rPr>
              <w:t>MaxRetriesOnNoInput</w:t>
            </w:r>
            <w:proofErr w:type="spellEnd"/>
          </w:p>
        </w:tc>
        <w:tc>
          <w:tcPr>
            <w:tcW w:w="1260" w:type="dxa"/>
            <w:gridSpan w:val="4"/>
            <w:shd w:val="clear" w:color="auto" w:fill="auto"/>
          </w:tcPr>
          <w:p w14:paraId="22CF0C43" w14:textId="77777777" w:rsidR="005931AA" w:rsidRPr="00907B70" w:rsidRDefault="005931AA" w:rsidP="008F15F4">
            <w:pPr>
              <w:spacing w:after="0" w:line="240" w:lineRule="auto"/>
            </w:pPr>
            <w:r w:rsidRPr="00907B70">
              <w:t>2</w:t>
            </w:r>
          </w:p>
        </w:tc>
        <w:tc>
          <w:tcPr>
            <w:tcW w:w="2880" w:type="dxa"/>
            <w:gridSpan w:val="3"/>
            <w:shd w:val="clear" w:color="auto" w:fill="DAEEF3" w:themeFill="accent5" w:themeFillTint="33"/>
          </w:tcPr>
          <w:p w14:paraId="7C161E88" w14:textId="77777777" w:rsidR="005931AA" w:rsidRPr="00907B70" w:rsidRDefault="005931AA" w:rsidP="008F15F4">
            <w:pPr>
              <w:spacing w:after="0" w:line="240" w:lineRule="auto"/>
            </w:pPr>
            <w:proofErr w:type="spellStart"/>
            <w:r w:rsidRPr="00907B70">
              <w:rPr>
                <w:b/>
              </w:rPr>
              <w:t>MaxRetriesOnNoMatch</w:t>
            </w:r>
            <w:proofErr w:type="spellEnd"/>
          </w:p>
        </w:tc>
        <w:tc>
          <w:tcPr>
            <w:tcW w:w="1965" w:type="dxa"/>
            <w:gridSpan w:val="2"/>
            <w:shd w:val="clear" w:color="auto" w:fill="auto"/>
          </w:tcPr>
          <w:p w14:paraId="779E5072" w14:textId="77777777" w:rsidR="005931AA" w:rsidRPr="00907B70" w:rsidRDefault="005931AA" w:rsidP="008F15F4">
            <w:pPr>
              <w:spacing w:after="0" w:line="240" w:lineRule="auto"/>
            </w:pPr>
            <w:r w:rsidRPr="00907B70">
              <w:t>2</w:t>
            </w:r>
          </w:p>
        </w:tc>
      </w:tr>
      <w:tr w:rsidR="005931AA" w:rsidRPr="00907B70" w14:paraId="1D40C356" w14:textId="77777777" w:rsidTr="2A9575AB">
        <w:trPr>
          <w:trHeight w:val="224"/>
        </w:trPr>
        <w:tc>
          <w:tcPr>
            <w:tcW w:w="9363" w:type="dxa"/>
            <w:gridSpan w:val="11"/>
            <w:shd w:val="clear" w:color="auto" w:fill="92CDDC" w:themeFill="accent5" w:themeFillTint="99"/>
          </w:tcPr>
          <w:p w14:paraId="69D4A166" w14:textId="77777777" w:rsidR="005931AA" w:rsidRPr="00907B70" w:rsidRDefault="005931AA" w:rsidP="008F15F4">
            <w:pPr>
              <w:spacing w:after="0" w:line="240" w:lineRule="auto"/>
            </w:pPr>
            <w:r w:rsidRPr="00907B70">
              <w:rPr>
                <w:b/>
              </w:rPr>
              <w:t>Speech Settings</w:t>
            </w:r>
          </w:p>
        </w:tc>
      </w:tr>
      <w:tr w:rsidR="005931AA" w:rsidRPr="00907B70" w14:paraId="031A72FC" w14:textId="77777777" w:rsidTr="2A9575AB">
        <w:trPr>
          <w:trHeight w:val="224"/>
        </w:trPr>
        <w:tc>
          <w:tcPr>
            <w:tcW w:w="3258" w:type="dxa"/>
            <w:gridSpan w:val="2"/>
            <w:shd w:val="clear" w:color="auto" w:fill="DAEEF3" w:themeFill="accent5" w:themeFillTint="33"/>
          </w:tcPr>
          <w:p w14:paraId="589288B1" w14:textId="77777777" w:rsidR="005931AA" w:rsidRPr="00907B70" w:rsidRDefault="005931AA" w:rsidP="008F15F4">
            <w:pPr>
              <w:spacing w:after="0" w:line="240" w:lineRule="auto"/>
              <w:rPr>
                <w:b/>
              </w:rPr>
            </w:pPr>
            <w:r w:rsidRPr="00907B70">
              <w:rPr>
                <w:b/>
              </w:rPr>
              <w:t>Grammar Name(s):</w:t>
            </w:r>
          </w:p>
        </w:tc>
        <w:tc>
          <w:tcPr>
            <w:tcW w:w="6105" w:type="dxa"/>
            <w:gridSpan w:val="9"/>
          </w:tcPr>
          <w:p w14:paraId="0892CEF6" w14:textId="2D3324B9" w:rsidR="005931AA" w:rsidRPr="00907B70" w:rsidRDefault="005931AA" w:rsidP="008F15F4">
            <w:pPr>
              <w:spacing w:after="0" w:line="240" w:lineRule="auto"/>
            </w:pPr>
            <w:r w:rsidRPr="00907B70">
              <w:t>1190_CorporateSupport.grxml</w:t>
            </w:r>
          </w:p>
        </w:tc>
      </w:tr>
      <w:tr w:rsidR="0050362E" w:rsidRPr="00907B70" w14:paraId="6F33FEDB" w14:textId="77777777" w:rsidTr="2A9575AB">
        <w:trPr>
          <w:trHeight w:val="341"/>
        </w:trPr>
        <w:tc>
          <w:tcPr>
            <w:tcW w:w="3258" w:type="dxa"/>
            <w:gridSpan w:val="2"/>
            <w:shd w:val="clear" w:color="auto" w:fill="DAEEF3" w:themeFill="accent5" w:themeFillTint="33"/>
          </w:tcPr>
          <w:p w14:paraId="1B1A8FF7" w14:textId="77777777" w:rsidR="0050362E" w:rsidRPr="00907B70" w:rsidRDefault="0050362E" w:rsidP="002663BD">
            <w:pPr>
              <w:spacing w:after="0" w:line="240" w:lineRule="auto"/>
              <w:rPr>
                <w:b/>
              </w:rPr>
            </w:pPr>
            <w:proofErr w:type="spellStart"/>
            <w:r w:rsidRPr="00907B70">
              <w:rPr>
                <w:b/>
              </w:rPr>
              <w:t>MinConfidenceScore</w:t>
            </w:r>
            <w:proofErr w:type="spellEnd"/>
          </w:p>
        </w:tc>
        <w:tc>
          <w:tcPr>
            <w:tcW w:w="1260" w:type="dxa"/>
            <w:gridSpan w:val="4"/>
          </w:tcPr>
          <w:p w14:paraId="6511B90A" w14:textId="57F05110" w:rsidR="0050362E" w:rsidRPr="00907B70" w:rsidRDefault="00CE7414" w:rsidP="002663BD">
            <w:pPr>
              <w:spacing w:after="0" w:line="240" w:lineRule="auto"/>
            </w:pPr>
            <w:r>
              <w:t>.4</w:t>
            </w:r>
          </w:p>
        </w:tc>
        <w:tc>
          <w:tcPr>
            <w:tcW w:w="2430" w:type="dxa"/>
            <w:shd w:val="clear" w:color="auto" w:fill="DAEEF3" w:themeFill="accent5" w:themeFillTint="33"/>
          </w:tcPr>
          <w:p w14:paraId="73F4AB51" w14:textId="77777777" w:rsidR="0050362E" w:rsidRPr="00907B70" w:rsidRDefault="0050362E" w:rsidP="002663BD">
            <w:pPr>
              <w:spacing w:after="0" w:line="240" w:lineRule="auto"/>
              <w:rPr>
                <w:b/>
              </w:rPr>
            </w:pPr>
            <w:proofErr w:type="spellStart"/>
            <w:r w:rsidRPr="00907B70">
              <w:rPr>
                <w:b/>
              </w:rPr>
              <w:t>MedConfidenceScore</w:t>
            </w:r>
            <w:proofErr w:type="spellEnd"/>
          </w:p>
        </w:tc>
        <w:tc>
          <w:tcPr>
            <w:tcW w:w="2415" w:type="dxa"/>
            <w:gridSpan w:val="4"/>
          </w:tcPr>
          <w:p w14:paraId="0C5D37D8" w14:textId="2C0456B7" w:rsidR="0050362E" w:rsidRPr="00907B70" w:rsidRDefault="00CE7414" w:rsidP="002663BD">
            <w:pPr>
              <w:spacing w:after="0" w:line="240" w:lineRule="auto"/>
            </w:pPr>
            <w:r>
              <w:t>.6</w:t>
            </w:r>
          </w:p>
        </w:tc>
      </w:tr>
      <w:tr w:rsidR="0050362E" w:rsidRPr="00907B70" w14:paraId="240EE6C8" w14:textId="77777777" w:rsidTr="2A9575AB">
        <w:trPr>
          <w:trHeight w:val="242"/>
        </w:trPr>
        <w:tc>
          <w:tcPr>
            <w:tcW w:w="3258" w:type="dxa"/>
            <w:gridSpan w:val="2"/>
            <w:shd w:val="clear" w:color="auto" w:fill="DAEEF3" w:themeFill="accent5" w:themeFillTint="33"/>
          </w:tcPr>
          <w:p w14:paraId="38C509E6" w14:textId="77777777" w:rsidR="0050362E" w:rsidRPr="00907B70" w:rsidRDefault="0050362E" w:rsidP="002663BD">
            <w:pPr>
              <w:spacing w:after="0" w:line="240" w:lineRule="auto"/>
              <w:rPr>
                <w:b/>
              </w:rPr>
            </w:pPr>
            <w:proofErr w:type="spellStart"/>
            <w:r w:rsidRPr="00907B70">
              <w:rPr>
                <w:b/>
              </w:rPr>
              <w:t>NBest</w:t>
            </w:r>
            <w:proofErr w:type="spellEnd"/>
          </w:p>
        </w:tc>
        <w:tc>
          <w:tcPr>
            <w:tcW w:w="1260" w:type="dxa"/>
            <w:gridSpan w:val="4"/>
          </w:tcPr>
          <w:p w14:paraId="7A199D95" w14:textId="77777777" w:rsidR="0050362E" w:rsidRPr="00907B70" w:rsidRDefault="0050362E" w:rsidP="002663BD">
            <w:pPr>
              <w:spacing w:after="0" w:line="240" w:lineRule="auto"/>
            </w:pPr>
            <w:r w:rsidRPr="00907B70">
              <w:t>No</w:t>
            </w:r>
          </w:p>
        </w:tc>
        <w:tc>
          <w:tcPr>
            <w:tcW w:w="2430" w:type="dxa"/>
            <w:shd w:val="clear" w:color="auto" w:fill="DAEEF3" w:themeFill="accent5" w:themeFillTint="33"/>
          </w:tcPr>
          <w:p w14:paraId="43BF65F3" w14:textId="77777777" w:rsidR="0050362E" w:rsidRPr="00907B70" w:rsidRDefault="0050362E" w:rsidP="002663BD">
            <w:pPr>
              <w:spacing w:after="0" w:line="240" w:lineRule="auto"/>
              <w:rPr>
                <w:b/>
              </w:rPr>
            </w:pPr>
            <w:proofErr w:type="spellStart"/>
            <w:r w:rsidRPr="00907B70">
              <w:rPr>
                <w:b/>
              </w:rPr>
              <w:t>BargeIn</w:t>
            </w:r>
            <w:proofErr w:type="spellEnd"/>
          </w:p>
        </w:tc>
        <w:tc>
          <w:tcPr>
            <w:tcW w:w="2415" w:type="dxa"/>
            <w:gridSpan w:val="4"/>
          </w:tcPr>
          <w:p w14:paraId="20B6E8D5" w14:textId="77777777" w:rsidR="0050362E" w:rsidRPr="00907B70" w:rsidRDefault="0050362E" w:rsidP="002663BD">
            <w:pPr>
              <w:spacing w:after="0" w:line="240" w:lineRule="auto"/>
            </w:pPr>
            <w:r w:rsidRPr="00907B70">
              <w:t>True</w:t>
            </w:r>
          </w:p>
        </w:tc>
      </w:tr>
      <w:tr w:rsidR="0050362E" w:rsidRPr="00907B70" w14:paraId="6C243ED8" w14:textId="77777777" w:rsidTr="2A9575AB">
        <w:trPr>
          <w:trHeight w:val="242"/>
        </w:trPr>
        <w:tc>
          <w:tcPr>
            <w:tcW w:w="3258" w:type="dxa"/>
            <w:gridSpan w:val="2"/>
            <w:shd w:val="clear" w:color="auto" w:fill="DAEEF3" w:themeFill="accent5" w:themeFillTint="33"/>
          </w:tcPr>
          <w:p w14:paraId="6AB8515C" w14:textId="77777777" w:rsidR="0050362E" w:rsidRPr="00907B70" w:rsidRDefault="0050362E" w:rsidP="002663BD">
            <w:pPr>
              <w:spacing w:after="0" w:line="240" w:lineRule="auto"/>
              <w:rPr>
                <w:b/>
              </w:rPr>
            </w:pPr>
            <w:proofErr w:type="spellStart"/>
            <w:r w:rsidRPr="00907B70">
              <w:rPr>
                <w:b/>
              </w:rPr>
              <w:t>Completetimeout</w:t>
            </w:r>
            <w:proofErr w:type="spellEnd"/>
          </w:p>
        </w:tc>
        <w:tc>
          <w:tcPr>
            <w:tcW w:w="1260" w:type="dxa"/>
            <w:gridSpan w:val="4"/>
          </w:tcPr>
          <w:p w14:paraId="3C1613EF" w14:textId="77777777" w:rsidR="0050362E" w:rsidRPr="00907B70" w:rsidRDefault="0050362E" w:rsidP="002663BD">
            <w:pPr>
              <w:spacing w:after="0" w:line="240" w:lineRule="auto"/>
            </w:pPr>
            <w:r w:rsidRPr="00907B70">
              <w:t>0</w:t>
            </w:r>
          </w:p>
        </w:tc>
        <w:tc>
          <w:tcPr>
            <w:tcW w:w="2430" w:type="dxa"/>
            <w:shd w:val="clear" w:color="auto" w:fill="DAEEF3" w:themeFill="accent5" w:themeFillTint="33"/>
          </w:tcPr>
          <w:p w14:paraId="360785AD" w14:textId="77777777" w:rsidR="0050362E" w:rsidRPr="00907B70" w:rsidRDefault="0050362E" w:rsidP="002663BD">
            <w:pPr>
              <w:spacing w:after="0" w:line="240" w:lineRule="auto"/>
              <w:rPr>
                <w:b/>
              </w:rPr>
            </w:pPr>
            <w:proofErr w:type="spellStart"/>
            <w:r w:rsidRPr="00907B70">
              <w:rPr>
                <w:b/>
              </w:rPr>
              <w:t>Incompletetimeout</w:t>
            </w:r>
            <w:proofErr w:type="spellEnd"/>
          </w:p>
        </w:tc>
        <w:tc>
          <w:tcPr>
            <w:tcW w:w="2415" w:type="dxa"/>
            <w:gridSpan w:val="4"/>
          </w:tcPr>
          <w:p w14:paraId="59A00D1F" w14:textId="77777777" w:rsidR="0050362E" w:rsidRPr="00907B70" w:rsidRDefault="0050362E" w:rsidP="002663BD">
            <w:pPr>
              <w:spacing w:after="0" w:line="240" w:lineRule="auto"/>
            </w:pPr>
            <w:r w:rsidRPr="00907B70">
              <w:t xml:space="preserve">1500 </w:t>
            </w:r>
            <w:proofErr w:type="spellStart"/>
            <w:r w:rsidRPr="00907B70">
              <w:t>ms</w:t>
            </w:r>
            <w:proofErr w:type="spellEnd"/>
          </w:p>
        </w:tc>
      </w:tr>
      <w:tr w:rsidR="0050362E" w:rsidRPr="00907B70" w14:paraId="43B682A8" w14:textId="77777777" w:rsidTr="2A9575AB">
        <w:trPr>
          <w:trHeight w:val="242"/>
        </w:trPr>
        <w:tc>
          <w:tcPr>
            <w:tcW w:w="3258" w:type="dxa"/>
            <w:gridSpan w:val="2"/>
            <w:shd w:val="clear" w:color="auto" w:fill="DAEEF3" w:themeFill="accent5" w:themeFillTint="33"/>
          </w:tcPr>
          <w:p w14:paraId="458BC37A" w14:textId="77777777" w:rsidR="0050362E" w:rsidRPr="00907B70" w:rsidRDefault="0050362E" w:rsidP="002663BD">
            <w:pPr>
              <w:spacing w:after="0" w:line="240" w:lineRule="auto"/>
              <w:rPr>
                <w:b/>
              </w:rPr>
            </w:pPr>
            <w:proofErr w:type="spellStart"/>
            <w:r w:rsidRPr="00907B70">
              <w:rPr>
                <w:b/>
              </w:rPr>
              <w:t>MaxSpeechTimeout</w:t>
            </w:r>
            <w:proofErr w:type="spellEnd"/>
          </w:p>
        </w:tc>
        <w:tc>
          <w:tcPr>
            <w:tcW w:w="1260" w:type="dxa"/>
            <w:gridSpan w:val="4"/>
          </w:tcPr>
          <w:p w14:paraId="1DD70573" w14:textId="77777777" w:rsidR="0050362E" w:rsidRPr="00907B70" w:rsidRDefault="0050362E" w:rsidP="002663BD">
            <w:pPr>
              <w:spacing w:after="0" w:line="240" w:lineRule="auto"/>
            </w:pPr>
            <w:r w:rsidRPr="00907B70">
              <w:t>22 seconds</w:t>
            </w:r>
          </w:p>
        </w:tc>
        <w:tc>
          <w:tcPr>
            <w:tcW w:w="2430" w:type="dxa"/>
            <w:shd w:val="clear" w:color="auto" w:fill="DAEEF3" w:themeFill="accent5" w:themeFillTint="33"/>
          </w:tcPr>
          <w:p w14:paraId="5CF8D65B" w14:textId="77777777" w:rsidR="0050362E" w:rsidRPr="00907B70" w:rsidRDefault="0050362E" w:rsidP="002663BD">
            <w:pPr>
              <w:spacing w:after="0" w:line="240" w:lineRule="auto"/>
              <w:rPr>
                <w:b/>
              </w:rPr>
            </w:pPr>
            <w:r w:rsidRPr="00907B70">
              <w:rPr>
                <w:b/>
              </w:rPr>
              <w:t>Sensitivity</w:t>
            </w:r>
          </w:p>
        </w:tc>
        <w:tc>
          <w:tcPr>
            <w:tcW w:w="2415" w:type="dxa"/>
            <w:gridSpan w:val="4"/>
            <w:shd w:val="clear" w:color="auto" w:fill="auto"/>
          </w:tcPr>
          <w:p w14:paraId="51444922" w14:textId="77777777" w:rsidR="0050362E" w:rsidRPr="00907B70" w:rsidRDefault="0050362E" w:rsidP="002663BD">
            <w:pPr>
              <w:spacing w:after="0" w:line="240" w:lineRule="auto"/>
              <w:rPr>
                <w:b/>
              </w:rPr>
            </w:pPr>
            <w:r w:rsidRPr="00907B70">
              <w:t>0.4</w:t>
            </w:r>
          </w:p>
        </w:tc>
      </w:tr>
      <w:tr w:rsidR="005931AA" w:rsidRPr="00907B70" w14:paraId="1EB605EF" w14:textId="77777777" w:rsidTr="2A9575AB">
        <w:tc>
          <w:tcPr>
            <w:tcW w:w="9363" w:type="dxa"/>
            <w:gridSpan w:val="11"/>
            <w:tcBorders>
              <w:bottom w:val="single" w:sz="4" w:space="0" w:color="000000" w:themeColor="text1"/>
            </w:tcBorders>
            <w:shd w:val="clear" w:color="auto" w:fill="92CDDC" w:themeFill="accent5" w:themeFillTint="99"/>
          </w:tcPr>
          <w:p w14:paraId="28C4BDE7" w14:textId="77777777" w:rsidR="005931AA" w:rsidRPr="00907B70" w:rsidRDefault="005931AA" w:rsidP="008F15F4">
            <w:pPr>
              <w:spacing w:after="0" w:line="240" w:lineRule="auto"/>
              <w:rPr>
                <w:b/>
              </w:rPr>
            </w:pPr>
            <w:r w:rsidRPr="00907B70">
              <w:rPr>
                <w:b/>
              </w:rPr>
              <w:t>DTMF Settings</w:t>
            </w:r>
          </w:p>
        </w:tc>
      </w:tr>
      <w:tr w:rsidR="005931AA" w:rsidRPr="00907B70" w14:paraId="348146CD" w14:textId="77777777" w:rsidTr="2A9575AB">
        <w:tc>
          <w:tcPr>
            <w:tcW w:w="3258" w:type="dxa"/>
            <w:gridSpan w:val="2"/>
            <w:tcBorders>
              <w:bottom w:val="single" w:sz="4" w:space="0" w:color="000000" w:themeColor="text1"/>
            </w:tcBorders>
            <w:shd w:val="clear" w:color="auto" w:fill="DAEEF3" w:themeFill="accent5" w:themeFillTint="33"/>
          </w:tcPr>
          <w:p w14:paraId="480E7272" w14:textId="77777777" w:rsidR="005931AA" w:rsidRPr="00907B70" w:rsidRDefault="005931AA" w:rsidP="008F15F4">
            <w:pPr>
              <w:spacing w:after="0" w:line="240" w:lineRule="auto"/>
              <w:rPr>
                <w:b/>
              </w:rPr>
            </w:pPr>
            <w:r w:rsidRPr="00907B70">
              <w:rPr>
                <w:b/>
              </w:rPr>
              <w:t>DTMF Allowed?</w:t>
            </w:r>
          </w:p>
        </w:tc>
        <w:tc>
          <w:tcPr>
            <w:tcW w:w="6105" w:type="dxa"/>
            <w:gridSpan w:val="9"/>
            <w:shd w:val="clear" w:color="auto" w:fill="auto"/>
          </w:tcPr>
          <w:p w14:paraId="6D496A56" w14:textId="60BF0F4D" w:rsidR="005931AA" w:rsidRPr="00907B70" w:rsidRDefault="00CE7414" w:rsidP="008F15F4">
            <w:pPr>
              <w:spacing w:after="0" w:line="240" w:lineRule="auto"/>
            </w:pPr>
            <w:proofErr w:type="spellStart"/>
            <w:r>
              <w:t>Sí</w:t>
            </w:r>
            <w:proofErr w:type="spellEnd"/>
          </w:p>
        </w:tc>
      </w:tr>
      <w:tr w:rsidR="005931AA" w:rsidRPr="00907B70" w14:paraId="4703618C" w14:textId="77777777" w:rsidTr="2A9575AB">
        <w:trPr>
          <w:trHeight w:val="224"/>
        </w:trPr>
        <w:tc>
          <w:tcPr>
            <w:tcW w:w="3258" w:type="dxa"/>
            <w:gridSpan w:val="2"/>
            <w:shd w:val="clear" w:color="auto" w:fill="DAEEF3" w:themeFill="accent5" w:themeFillTint="33"/>
          </w:tcPr>
          <w:p w14:paraId="5E85ED21" w14:textId="77777777" w:rsidR="005931AA" w:rsidRPr="00907B70" w:rsidRDefault="005931AA" w:rsidP="008F15F4">
            <w:pPr>
              <w:spacing w:after="0" w:line="240" w:lineRule="auto"/>
              <w:rPr>
                <w:b/>
              </w:rPr>
            </w:pPr>
            <w:proofErr w:type="spellStart"/>
            <w:r w:rsidRPr="00907B70">
              <w:rPr>
                <w:b/>
              </w:rPr>
              <w:t>MinDigits</w:t>
            </w:r>
            <w:proofErr w:type="spellEnd"/>
          </w:p>
        </w:tc>
        <w:tc>
          <w:tcPr>
            <w:tcW w:w="1036" w:type="dxa"/>
            <w:gridSpan w:val="3"/>
          </w:tcPr>
          <w:p w14:paraId="52E6EFD7" w14:textId="497EBC53" w:rsidR="005931AA" w:rsidRPr="00907B70" w:rsidRDefault="00CE7414" w:rsidP="008F15F4">
            <w:pPr>
              <w:spacing w:after="0" w:line="240" w:lineRule="auto"/>
            </w:pPr>
            <w:r>
              <w:t>1</w:t>
            </w:r>
          </w:p>
        </w:tc>
        <w:tc>
          <w:tcPr>
            <w:tcW w:w="2654" w:type="dxa"/>
            <w:gridSpan w:val="2"/>
            <w:shd w:val="clear" w:color="auto" w:fill="DAEEF3" w:themeFill="accent5" w:themeFillTint="33"/>
          </w:tcPr>
          <w:p w14:paraId="008BF7AE" w14:textId="77777777" w:rsidR="005931AA" w:rsidRPr="00907B70" w:rsidRDefault="005931AA" w:rsidP="008F15F4">
            <w:pPr>
              <w:spacing w:after="0" w:line="240" w:lineRule="auto"/>
              <w:rPr>
                <w:b/>
              </w:rPr>
            </w:pPr>
            <w:proofErr w:type="spellStart"/>
            <w:r w:rsidRPr="00907B70">
              <w:rPr>
                <w:b/>
              </w:rPr>
              <w:t>MaxDigits</w:t>
            </w:r>
            <w:proofErr w:type="spellEnd"/>
          </w:p>
        </w:tc>
        <w:tc>
          <w:tcPr>
            <w:tcW w:w="2415" w:type="dxa"/>
            <w:gridSpan w:val="4"/>
          </w:tcPr>
          <w:p w14:paraId="14A98942" w14:textId="3F54CE20" w:rsidR="005931AA" w:rsidRPr="00907B70" w:rsidRDefault="00CE7414" w:rsidP="008F15F4">
            <w:pPr>
              <w:spacing w:after="0" w:line="240" w:lineRule="auto"/>
            </w:pPr>
            <w:r>
              <w:t>1</w:t>
            </w:r>
          </w:p>
        </w:tc>
      </w:tr>
      <w:tr w:rsidR="005931AA" w:rsidRPr="00907B70" w14:paraId="512A7D39" w14:textId="77777777" w:rsidTr="2A9575AB">
        <w:trPr>
          <w:trHeight w:val="233"/>
        </w:trPr>
        <w:tc>
          <w:tcPr>
            <w:tcW w:w="3258" w:type="dxa"/>
            <w:gridSpan w:val="2"/>
            <w:shd w:val="clear" w:color="auto" w:fill="DAEEF3" w:themeFill="accent5" w:themeFillTint="33"/>
          </w:tcPr>
          <w:p w14:paraId="67C22285" w14:textId="77777777" w:rsidR="005931AA" w:rsidRPr="00907B70" w:rsidRDefault="005931AA" w:rsidP="008F15F4">
            <w:pPr>
              <w:spacing w:after="0" w:line="240" w:lineRule="auto"/>
              <w:rPr>
                <w:b/>
              </w:rPr>
            </w:pPr>
            <w:proofErr w:type="spellStart"/>
            <w:r w:rsidRPr="00907B70">
              <w:rPr>
                <w:b/>
              </w:rPr>
              <w:t>TerminationDigit</w:t>
            </w:r>
            <w:proofErr w:type="spellEnd"/>
          </w:p>
        </w:tc>
        <w:tc>
          <w:tcPr>
            <w:tcW w:w="1036" w:type="dxa"/>
            <w:gridSpan w:val="3"/>
          </w:tcPr>
          <w:p w14:paraId="1DB324A1" w14:textId="77777777" w:rsidR="005931AA" w:rsidRPr="00907B70" w:rsidRDefault="005931AA" w:rsidP="008F15F4">
            <w:pPr>
              <w:spacing w:after="0" w:line="240" w:lineRule="auto"/>
            </w:pPr>
            <w:r w:rsidRPr="00907B70">
              <w:t>N/A</w:t>
            </w:r>
          </w:p>
        </w:tc>
        <w:tc>
          <w:tcPr>
            <w:tcW w:w="2654" w:type="dxa"/>
            <w:gridSpan w:val="2"/>
            <w:shd w:val="clear" w:color="auto" w:fill="DAEEF3" w:themeFill="accent5" w:themeFillTint="33"/>
          </w:tcPr>
          <w:p w14:paraId="7C9105EF" w14:textId="77777777" w:rsidR="005931AA" w:rsidRPr="00907B70" w:rsidRDefault="005931AA" w:rsidP="008F15F4">
            <w:pPr>
              <w:spacing w:after="0" w:line="240" w:lineRule="auto"/>
              <w:rPr>
                <w:b/>
              </w:rPr>
            </w:pPr>
            <w:r w:rsidRPr="00907B70">
              <w:rPr>
                <w:b/>
              </w:rPr>
              <w:t>Interdigit Timeout</w:t>
            </w:r>
          </w:p>
        </w:tc>
        <w:tc>
          <w:tcPr>
            <w:tcW w:w="2415" w:type="dxa"/>
            <w:gridSpan w:val="4"/>
          </w:tcPr>
          <w:p w14:paraId="629D8CAC" w14:textId="4BBF30AF" w:rsidR="005931AA" w:rsidRPr="00907B70" w:rsidRDefault="0050362E" w:rsidP="008F15F4">
            <w:pPr>
              <w:spacing w:after="0" w:line="240" w:lineRule="auto"/>
            </w:pPr>
            <w:r w:rsidRPr="00907B70">
              <w:t>N/A</w:t>
            </w:r>
          </w:p>
        </w:tc>
      </w:tr>
      <w:tr w:rsidR="00D67006" w:rsidRPr="00907B70" w14:paraId="5CACF5E5" w14:textId="77777777" w:rsidTr="2A9575AB">
        <w:trPr>
          <w:trHeight w:val="305"/>
        </w:trPr>
        <w:tc>
          <w:tcPr>
            <w:tcW w:w="9363" w:type="dxa"/>
            <w:gridSpan w:val="11"/>
            <w:shd w:val="clear" w:color="auto" w:fill="000000" w:themeFill="text1"/>
            <w:vAlign w:val="center"/>
          </w:tcPr>
          <w:p w14:paraId="1C5DFC83" w14:textId="77777777" w:rsidR="00D67006" w:rsidRPr="00907B70" w:rsidRDefault="00D67006" w:rsidP="005931AA">
            <w:pPr>
              <w:spacing w:after="0" w:line="240" w:lineRule="auto"/>
              <w:rPr>
                <w:b/>
                <w:sz w:val="24"/>
                <w:szCs w:val="24"/>
              </w:rPr>
            </w:pPr>
          </w:p>
        </w:tc>
      </w:tr>
      <w:tr w:rsidR="00D67006" w:rsidRPr="00907B70" w14:paraId="3CE0CDD4" w14:textId="77777777" w:rsidTr="2A9575AB">
        <w:trPr>
          <w:trHeight w:val="305"/>
        </w:trPr>
        <w:tc>
          <w:tcPr>
            <w:tcW w:w="9363" w:type="dxa"/>
            <w:gridSpan w:val="11"/>
            <w:shd w:val="clear" w:color="auto" w:fill="D9D9D9" w:themeFill="background1" w:themeFillShade="D9"/>
            <w:vAlign w:val="center"/>
          </w:tcPr>
          <w:p w14:paraId="726236E4" w14:textId="77777777" w:rsidR="00D67006" w:rsidRPr="00907B70" w:rsidRDefault="00D67006" w:rsidP="00D67006">
            <w:pPr>
              <w:spacing w:after="0" w:line="240" w:lineRule="auto"/>
              <w:rPr>
                <w:b/>
                <w:sz w:val="24"/>
                <w:szCs w:val="24"/>
              </w:rPr>
            </w:pPr>
            <w:r w:rsidRPr="00907B70">
              <w:rPr>
                <w:b/>
                <w:sz w:val="24"/>
                <w:szCs w:val="24"/>
              </w:rPr>
              <w:t>Initial Prompts</w:t>
            </w:r>
          </w:p>
        </w:tc>
      </w:tr>
      <w:tr w:rsidR="00D67006" w:rsidRPr="00907B70" w14:paraId="553CCE0C" w14:textId="77777777" w:rsidTr="2A9575AB">
        <w:trPr>
          <w:trHeight w:val="305"/>
        </w:trPr>
        <w:tc>
          <w:tcPr>
            <w:tcW w:w="2178" w:type="dxa"/>
            <w:tcBorders>
              <w:bottom w:val="single" w:sz="4" w:space="0" w:color="000000" w:themeColor="text1"/>
            </w:tcBorders>
            <w:shd w:val="clear" w:color="auto" w:fill="DAEEF3" w:themeFill="accent5" w:themeFillTint="33"/>
            <w:vAlign w:val="center"/>
          </w:tcPr>
          <w:p w14:paraId="17450161" w14:textId="77777777" w:rsidR="00D67006" w:rsidRPr="00907B70" w:rsidRDefault="00D67006" w:rsidP="00D67006">
            <w:pPr>
              <w:spacing w:after="0" w:line="240" w:lineRule="auto"/>
              <w:jc w:val="center"/>
              <w:rPr>
                <w:b/>
                <w:i/>
              </w:rPr>
            </w:pPr>
            <w:r w:rsidRPr="00907B70">
              <w:rPr>
                <w:b/>
                <w:i/>
              </w:rPr>
              <w:t>Name</w:t>
            </w:r>
          </w:p>
        </w:tc>
        <w:tc>
          <w:tcPr>
            <w:tcW w:w="1800" w:type="dxa"/>
            <w:gridSpan w:val="2"/>
            <w:tcBorders>
              <w:bottom w:val="single" w:sz="4" w:space="0" w:color="000000" w:themeColor="text1"/>
            </w:tcBorders>
            <w:shd w:val="clear" w:color="auto" w:fill="DAEEF3" w:themeFill="accent5" w:themeFillTint="33"/>
            <w:vAlign w:val="center"/>
          </w:tcPr>
          <w:p w14:paraId="4D52A507" w14:textId="77777777" w:rsidR="00D67006" w:rsidRPr="00907B70" w:rsidRDefault="00D67006" w:rsidP="00D67006">
            <w:pPr>
              <w:spacing w:after="0" w:line="240" w:lineRule="auto"/>
              <w:jc w:val="center"/>
              <w:rPr>
                <w:b/>
                <w:i/>
              </w:rPr>
            </w:pPr>
            <w:r w:rsidRPr="00907B70">
              <w:rPr>
                <w:b/>
                <w:i/>
              </w:rPr>
              <w:t>Condition</w:t>
            </w:r>
          </w:p>
        </w:tc>
        <w:tc>
          <w:tcPr>
            <w:tcW w:w="5385" w:type="dxa"/>
            <w:gridSpan w:val="8"/>
            <w:tcBorders>
              <w:bottom w:val="single" w:sz="4" w:space="0" w:color="000000" w:themeColor="text1"/>
            </w:tcBorders>
            <w:shd w:val="clear" w:color="auto" w:fill="DAEEF3" w:themeFill="accent5" w:themeFillTint="33"/>
            <w:vAlign w:val="center"/>
          </w:tcPr>
          <w:p w14:paraId="7691DF9F" w14:textId="77777777" w:rsidR="00D67006" w:rsidRPr="00907B70" w:rsidRDefault="00D67006" w:rsidP="00D67006">
            <w:pPr>
              <w:spacing w:after="0" w:line="240" w:lineRule="auto"/>
              <w:jc w:val="center"/>
              <w:rPr>
                <w:b/>
                <w:i/>
              </w:rPr>
            </w:pPr>
            <w:r w:rsidRPr="00907B70">
              <w:rPr>
                <w:b/>
                <w:i/>
              </w:rPr>
              <w:t>Wording</w:t>
            </w:r>
          </w:p>
        </w:tc>
      </w:tr>
      <w:tr w:rsidR="00D67006" w:rsidRPr="00907B70" w14:paraId="1FE541CF" w14:textId="77777777" w:rsidTr="2A9575AB">
        <w:trPr>
          <w:trHeight w:val="305"/>
        </w:trPr>
        <w:tc>
          <w:tcPr>
            <w:tcW w:w="2178" w:type="dxa"/>
            <w:tcBorders>
              <w:bottom w:val="single" w:sz="4" w:space="0" w:color="000000" w:themeColor="text1"/>
            </w:tcBorders>
            <w:shd w:val="clear" w:color="auto" w:fill="auto"/>
          </w:tcPr>
          <w:p w14:paraId="18B982CB" w14:textId="45A6ED2F" w:rsidR="00D67006" w:rsidRPr="00907B70" w:rsidRDefault="00CE7414" w:rsidP="00D67006">
            <w:pPr>
              <w:spacing w:after="0" w:line="240" w:lineRule="auto"/>
              <w:rPr>
                <w:sz w:val="20"/>
                <w:szCs w:val="20"/>
              </w:rPr>
            </w:pPr>
            <w:r>
              <w:rPr>
                <w:sz w:val="20"/>
                <w:szCs w:val="20"/>
              </w:rPr>
              <w:t>1810-1a.wav</w:t>
            </w:r>
          </w:p>
        </w:tc>
        <w:tc>
          <w:tcPr>
            <w:tcW w:w="1800" w:type="dxa"/>
            <w:gridSpan w:val="2"/>
            <w:tcBorders>
              <w:bottom w:val="single" w:sz="4" w:space="0" w:color="000000" w:themeColor="text1"/>
            </w:tcBorders>
            <w:shd w:val="clear" w:color="auto" w:fill="auto"/>
          </w:tcPr>
          <w:p w14:paraId="1FDB76D2" w14:textId="551C8442" w:rsidR="00D67006" w:rsidRPr="00907B70" w:rsidRDefault="00CE7414" w:rsidP="00D67006">
            <w:pPr>
              <w:spacing w:after="0" w:line="240" w:lineRule="auto"/>
              <w:rPr>
                <w:sz w:val="20"/>
                <w:szCs w:val="20"/>
              </w:rPr>
            </w:pPr>
            <w:r>
              <w:rPr>
                <w:sz w:val="20"/>
                <w:szCs w:val="20"/>
              </w:rPr>
              <w:t>Initial</w:t>
            </w:r>
          </w:p>
        </w:tc>
        <w:tc>
          <w:tcPr>
            <w:tcW w:w="5385" w:type="dxa"/>
            <w:gridSpan w:val="8"/>
            <w:tcBorders>
              <w:bottom w:val="single" w:sz="4" w:space="0" w:color="000000" w:themeColor="text1"/>
            </w:tcBorders>
            <w:shd w:val="clear" w:color="auto" w:fill="auto"/>
            <w:vAlign w:val="center"/>
          </w:tcPr>
          <w:p w14:paraId="1F191271" w14:textId="10E865E4" w:rsidR="00D67006" w:rsidRPr="00C600D3" w:rsidRDefault="004B2081" w:rsidP="00004F3B">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¿Es</w:t>
            </w:r>
          </w:p>
        </w:tc>
      </w:tr>
      <w:tr w:rsidR="004B2081" w:rsidRPr="00907B70" w14:paraId="5F0468EB" w14:textId="77777777" w:rsidTr="2A9575AB">
        <w:trPr>
          <w:trHeight w:val="305"/>
        </w:trPr>
        <w:tc>
          <w:tcPr>
            <w:tcW w:w="2178" w:type="dxa"/>
            <w:tcBorders>
              <w:bottom w:val="single" w:sz="4" w:space="0" w:color="000000" w:themeColor="text1"/>
            </w:tcBorders>
            <w:shd w:val="clear" w:color="auto" w:fill="auto"/>
          </w:tcPr>
          <w:p w14:paraId="7DE4AB29" w14:textId="2404331A" w:rsidR="004B2081" w:rsidRPr="00907B70" w:rsidRDefault="00CE7414" w:rsidP="00D67006">
            <w:pPr>
              <w:spacing w:after="0" w:line="240" w:lineRule="auto"/>
              <w:rPr>
                <w:sz w:val="20"/>
                <w:szCs w:val="20"/>
              </w:rPr>
            </w:pPr>
            <w:r>
              <w:rPr>
                <w:sz w:val="20"/>
                <w:szCs w:val="20"/>
              </w:rPr>
              <w:t>DIGITS</w:t>
            </w:r>
          </w:p>
        </w:tc>
        <w:tc>
          <w:tcPr>
            <w:tcW w:w="1800" w:type="dxa"/>
            <w:gridSpan w:val="2"/>
            <w:tcBorders>
              <w:bottom w:val="single" w:sz="4" w:space="0" w:color="000000" w:themeColor="text1"/>
            </w:tcBorders>
            <w:shd w:val="clear" w:color="auto" w:fill="auto"/>
          </w:tcPr>
          <w:p w14:paraId="48874DEA" w14:textId="77777777" w:rsidR="004B2081" w:rsidRPr="00907B70" w:rsidRDefault="004B2081" w:rsidP="00D67006">
            <w:pPr>
              <w:spacing w:after="0" w:line="240" w:lineRule="auto"/>
              <w:rPr>
                <w:sz w:val="20"/>
                <w:szCs w:val="20"/>
              </w:rPr>
            </w:pPr>
          </w:p>
        </w:tc>
        <w:tc>
          <w:tcPr>
            <w:tcW w:w="5385" w:type="dxa"/>
            <w:gridSpan w:val="8"/>
            <w:tcBorders>
              <w:bottom w:val="single" w:sz="4" w:space="0" w:color="000000" w:themeColor="text1"/>
            </w:tcBorders>
            <w:shd w:val="clear" w:color="auto" w:fill="auto"/>
            <w:vAlign w:val="center"/>
          </w:tcPr>
          <w:p w14:paraId="09C4D3F7" w14:textId="1BADA57B" w:rsidR="004B2081" w:rsidRPr="00CE7414" w:rsidRDefault="00CE7414" w:rsidP="00004F3B">
            <w:pPr>
              <w:widowControl w:val="0"/>
              <w:autoSpaceDE w:val="0"/>
              <w:autoSpaceDN w:val="0"/>
              <w:adjustRightInd w:val="0"/>
              <w:spacing w:after="0" w:line="240" w:lineRule="auto"/>
              <w:rPr>
                <w:rFonts w:ascii="Tahoma" w:hAnsi="Tahoma" w:cs="Tahoma"/>
                <w:color w:val="0070C0"/>
                <w:sz w:val="16"/>
                <w:szCs w:val="16"/>
              </w:rPr>
            </w:pPr>
            <w:r w:rsidRPr="00CE7414">
              <w:rPr>
                <w:rFonts w:ascii="Tahoma" w:hAnsi="Tahoma" w:cs="Tahoma"/>
                <w:color w:val="7AB648"/>
                <w:sz w:val="16"/>
                <w:szCs w:val="16"/>
              </w:rPr>
              <w:t>&lt;</w:t>
            </w:r>
            <w:proofErr w:type="spellStart"/>
            <w:r w:rsidRPr="00CE7414">
              <w:rPr>
                <w:rFonts w:ascii="Tahoma" w:hAnsi="Tahoma" w:cs="Tahoma"/>
                <w:color w:val="7AB648"/>
                <w:sz w:val="16"/>
                <w:szCs w:val="16"/>
              </w:rPr>
              <w:t>ivrBankKey</w:t>
            </w:r>
            <w:proofErr w:type="spellEnd"/>
            <w:r w:rsidRPr="00CE7414">
              <w:rPr>
                <w:rFonts w:ascii="Tahoma" w:hAnsi="Tahoma" w:cs="Tahoma"/>
                <w:color w:val="7AB648"/>
                <w:sz w:val="16"/>
                <w:szCs w:val="16"/>
              </w:rPr>
              <w:t>&gt;</w:t>
            </w:r>
          </w:p>
        </w:tc>
      </w:tr>
      <w:tr w:rsidR="004B2081" w:rsidRPr="00907B70" w14:paraId="039FF1D7" w14:textId="77777777" w:rsidTr="2A9575AB">
        <w:trPr>
          <w:trHeight w:val="305"/>
        </w:trPr>
        <w:tc>
          <w:tcPr>
            <w:tcW w:w="2178" w:type="dxa"/>
            <w:tcBorders>
              <w:bottom w:val="single" w:sz="4" w:space="0" w:color="000000" w:themeColor="text1"/>
            </w:tcBorders>
            <w:shd w:val="clear" w:color="auto" w:fill="auto"/>
          </w:tcPr>
          <w:p w14:paraId="01C4D8BD" w14:textId="574046FD" w:rsidR="004B2081" w:rsidRPr="00907B70" w:rsidRDefault="00CE7414" w:rsidP="00D67006">
            <w:pPr>
              <w:spacing w:after="0" w:line="240" w:lineRule="auto"/>
              <w:rPr>
                <w:sz w:val="20"/>
                <w:szCs w:val="20"/>
              </w:rPr>
            </w:pPr>
            <w:r>
              <w:rPr>
                <w:sz w:val="20"/>
                <w:szCs w:val="20"/>
              </w:rPr>
              <w:t>1810-1b.wav</w:t>
            </w:r>
          </w:p>
        </w:tc>
        <w:tc>
          <w:tcPr>
            <w:tcW w:w="1800" w:type="dxa"/>
            <w:gridSpan w:val="2"/>
            <w:tcBorders>
              <w:bottom w:val="single" w:sz="4" w:space="0" w:color="000000" w:themeColor="text1"/>
            </w:tcBorders>
            <w:shd w:val="clear" w:color="auto" w:fill="auto"/>
          </w:tcPr>
          <w:p w14:paraId="77BB77B0" w14:textId="77777777" w:rsidR="004B2081" w:rsidRPr="00907B70" w:rsidRDefault="004B2081" w:rsidP="00D67006">
            <w:pPr>
              <w:spacing w:after="0" w:line="240" w:lineRule="auto"/>
              <w:rPr>
                <w:sz w:val="20"/>
                <w:szCs w:val="20"/>
              </w:rPr>
            </w:pPr>
          </w:p>
        </w:tc>
        <w:tc>
          <w:tcPr>
            <w:tcW w:w="5385" w:type="dxa"/>
            <w:gridSpan w:val="8"/>
            <w:tcBorders>
              <w:bottom w:val="single" w:sz="4" w:space="0" w:color="000000" w:themeColor="text1"/>
            </w:tcBorders>
            <w:shd w:val="clear" w:color="auto" w:fill="auto"/>
            <w:vAlign w:val="center"/>
          </w:tcPr>
          <w:p w14:paraId="6DEBA182" w14:textId="0BAD1763" w:rsidR="004B2081" w:rsidRDefault="004B2081" w:rsidP="00004F3B">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 xml:space="preserve">el </w:t>
            </w:r>
            <w:proofErr w:type="spellStart"/>
            <w:r>
              <w:rPr>
                <w:rFonts w:ascii="Tahoma" w:hAnsi="Tahoma" w:cs="Tahoma"/>
                <w:color w:val="0070C0"/>
                <w:sz w:val="16"/>
                <w:szCs w:val="16"/>
              </w:rPr>
              <w:t>número</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correcto</w:t>
            </w:r>
            <w:proofErr w:type="spellEnd"/>
            <w:r>
              <w:rPr>
                <w:rFonts w:ascii="Tahoma" w:hAnsi="Tahoma" w:cs="Tahoma"/>
                <w:color w:val="0070C0"/>
                <w:sz w:val="16"/>
                <w:szCs w:val="16"/>
              </w:rPr>
              <w:t>?</w:t>
            </w:r>
          </w:p>
        </w:tc>
      </w:tr>
      <w:tr w:rsidR="00D67006" w:rsidRPr="00907B70" w14:paraId="447AA6D1" w14:textId="77777777" w:rsidTr="2A9575AB">
        <w:trPr>
          <w:trHeight w:val="305"/>
        </w:trPr>
        <w:tc>
          <w:tcPr>
            <w:tcW w:w="9363" w:type="dxa"/>
            <w:gridSpan w:val="11"/>
            <w:tcBorders>
              <w:bottom w:val="single" w:sz="4" w:space="0" w:color="000000" w:themeColor="text1"/>
            </w:tcBorders>
            <w:shd w:val="clear" w:color="auto" w:fill="D9D9D9" w:themeFill="background1" w:themeFillShade="D9"/>
            <w:vAlign w:val="center"/>
          </w:tcPr>
          <w:p w14:paraId="391A63FD" w14:textId="77777777" w:rsidR="00D67006" w:rsidRPr="00907B70" w:rsidRDefault="00D67006" w:rsidP="00D67006">
            <w:pPr>
              <w:spacing w:after="0" w:line="240" w:lineRule="auto"/>
              <w:rPr>
                <w:b/>
                <w:sz w:val="24"/>
                <w:szCs w:val="24"/>
              </w:rPr>
            </w:pPr>
            <w:r w:rsidRPr="00907B70">
              <w:rPr>
                <w:b/>
                <w:sz w:val="24"/>
                <w:szCs w:val="24"/>
              </w:rPr>
              <w:t>Retry Prompts</w:t>
            </w:r>
          </w:p>
        </w:tc>
      </w:tr>
      <w:tr w:rsidR="00D67006" w:rsidRPr="00907B70" w14:paraId="585E53A4" w14:textId="77777777" w:rsidTr="2A9575AB">
        <w:trPr>
          <w:trHeight w:val="305"/>
        </w:trPr>
        <w:tc>
          <w:tcPr>
            <w:tcW w:w="2178" w:type="dxa"/>
            <w:tcBorders>
              <w:bottom w:val="single" w:sz="4" w:space="0" w:color="000000" w:themeColor="text1"/>
            </w:tcBorders>
            <w:shd w:val="clear" w:color="auto" w:fill="DAEEF3" w:themeFill="accent5" w:themeFillTint="33"/>
            <w:vAlign w:val="center"/>
          </w:tcPr>
          <w:p w14:paraId="305E8BD3" w14:textId="77777777" w:rsidR="00D67006" w:rsidRPr="00907B70" w:rsidRDefault="00D67006" w:rsidP="00D67006">
            <w:pPr>
              <w:spacing w:after="0" w:line="240" w:lineRule="auto"/>
              <w:jc w:val="center"/>
              <w:rPr>
                <w:b/>
                <w:i/>
                <w:sz w:val="24"/>
                <w:szCs w:val="24"/>
              </w:rPr>
            </w:pPr>
            <w:r w:rsidRPr="00907B70">
              <w:rPr>
                <w:b/>
                <w:i/>
              </w:rPr>
              <w:t>Name</w:t>
            </w:r>
          </w:p>
        </w:tc>
        <w:tc>
          <w:tcPr>
            <w:tcW w:w="1890" w:type="dxa"/>
            <w:gridSpan w:val="3"/>
            <w:tcBorders>
              <w:bottom w:val="single" w:sz="4" w:space="0" w:color="000000" w:themeColor="text1"/>
            </w:tcBorders>
            <w:shd w:val="clear" w:color="auto" w:fill="DAEEF3" w:themeFill="accent5" w:themeFillTint="33"/>
            <w:vAlign w:val="center"/>
          </w:tcPr>
          <w:p w14:paraId="3626E6B5" w14:textId="77777777" w:rsidR="00D67006" w:rsidRPr="00907B70" w:rsidRDefault="00D67006" w:rsidP="00D67006">
            <w:pPr>
              <w:spacing w:after="0" w:line="240" w:lineRule="auto"/>
              <w:jc w:val="center"/>
              <w:rPr>
                <w:b/>
                <w:i/>
                <w:sz w:val="24"/>
                <w:szCs w:val="24"/>
              </w:rPr>
            </w:pPr>
            <w:r w:rsidRPr="00907B70">
              <w:rPr>
                <w:b/>
                <w:i/>
              </w:rPr>
              <w:t>Condition</w:t>
            </w:r>
          </w:p>
        </w:tc>
        <w:tc>
          <w:tcPr>
            <w:tcW w:w="3690" w:type="dxa"/>
            <w:gridSpan w:val="6"/>
            <w:tcBorders>
              <w:bottom w:val="single" w:sz="4" w:space="0" w:color="000000" w:themeColor="text1"/>
            </w:tcBorders>
            <w:shd w:val="clear" w:color="auto" w:fill="DAEEF3" w:themeFill="accent5" w:themeFillTint="33"/>
            <w:vAlign w:val="center"/>
          </w:tcPr>
          <w:p w14:paraId="0D6D8B6B" w14:textId="77777777" w:rsidR="00D67006" w:rsidRPr="00907B70" w:rsidRDefault="00D67006" w:rsidP="00D67006">
            <w:pPr>
              <w:spacing w:after="0" w:line="240" w:lineRule="auto"/>
              <w:jc w:val="center"/>
              <w:rPr>
                <w:b/>
                <w:i/>
                <w:sz w:val="24"/>
                <w:szCs w:val="24"/>
              </w:rPr>
            </w:pPr>
            <w:r w:rsidRPr="00907B70">
              <w:rPr>
                <w:b/>
                <w:i/>
              </w:rPr>
              <w:t>Wording</w:t>
            </w:r>
          </w:p>
        </w:tc>
        <w:tc>
          <w:tcPr>
            <w:tcW w:w="1605" w:type="dxa"/>
            <w:tcBorders>
              <w:bottom w:val="single" w:sz="4" w:space="0" w:color="000000" w:themeColor="text1"/>
            </w:tcBorders>
            <w:shd w:val="clear" w:color="auto" w:fill="DAEEF3" w:themeFill="accent5" w:themeFillTint="33"/>
            <w:vAlign w:val="center"/>
          </w:tcPr>
          <w:p w14:paraId="3E8A3D4C" w14:textId="77777777" w:rsidR="00D67006" w:rsidRPr="00907B70" w:rsidRDefault="00D67006" w:rsidP="00D67006">
            <w:pPr>
              <w:spacing w:after="0" w:line="240" w:lineRule="auto"/>
              <w:jc w:val="center"/>
              <w:rPr>
                <w:b/>
                <w:i/>
              </w:rPr>
            </w:pPr>
            <w:r w:rsidRPr="00907B70">
              <w:rPr>
                <w:b/>
                <w:i/>
              </w:rPr>
              <w:t>Transition</w:t>
            </w:r>
          </w:p>
        </w:tc>
      </w:tr>
      <w:tr w:rsidR="00CE7414" w:rsidRPr="00907B70" w14:paraId="58E687D3" w14:textId="77777777" w:rsidTr="2A9575AB">
        <w:trPr>
          <w:trHeight w:val="305"/>
        </w:trPr>
        <w:tc>
          <w:tcPr>
            <w:tcW w:w="2178" w:type="dxa"/>
            <w:tcBorders>
              <w:bottom w:val="single" w:sz="4" w:space="0" w:color="000000" w:themeColor="text1"/>
            </w:tcBorders>
            <w:shd w:val="clear" w:color="auto" w:fill="auto"/>
          </w:tcPr>
          <w:p w14:paraId="35BB9BE9" w14:textId="732443E1" w:rsidR="00CE7414" w:rsidRPr="00907B70" w:rsidRDefault="00CE7414" w:rsidP="00CE7414">
            <w:pPr>
              <w:spacing w:after="0" w:line="240" w:lineRule="auto"/>
              <w:rPr>
                <w:sz w:val="20"/>
                <w:szCs w:val="20"/>
              </w:rPr>
            </w:pPr>
            <w:r w:rsidRPr="00907B70">
              <w:rPr>
                <w:sz w:val="20"/>
                <w:szCs w:val="20"/>
              </w:rPr>
              <w:t>NoMatch1.wav</w:t>
            </w:r>
          </w:p>
        </w:tc>
        <w:tc>
          <w:tcPr>
            <w:tcW w:w="1890" w:type="dxa"/>
            <w:gridSpan w:val="3"/>
            <w:tcBorders>
              <w:bottom w:val="single" w:sz="4" w:space="0" w:color="000000" w:themeColor="text1"/>
            </w:tcBorders>
            <w:shd w:val="clear" w:color="auto" w:fill="auto"/>
          </w:tcPr>
          <w:p w14:paraId="7959119B" w14:textId="1400E833" w:rsidR="00CE7414" w:rsidRPr="00907B70" w:rsidRDefault="00CE7414" w:rsidP="00CE7414">
            <w:pPr>
              <w:spacing w:after="0" w:line="240" w:lineRule="auto"/>
              <w:rPr>
                <w:sz w:val="20"/>
                <w:szCs w:val="20"/>
              </w:rPr>
            </w:pPr>
            <w:r w:rsidRPr="00907B70">
              <w:rPr>
                <w:sz w:val="20"/>
                <w:szCs w:val="20"/>
              </w:rPr>
              <w:t>No Match 1</w:t>
            </w:r>
          </w:p>
        </w:tc>
        <w:tc>
          <w:tcPr>
            <w:tcW w:w="3690" w:type="dxa"/>
            <w:gridSpan w:val="6"/>
            <w:tcBorders>
              <w:bottom w:val="single" w:sz="4" w:space="0" w:color="000000" w:themeColor="text1"/>
            </w:tcBorders>
            <w:shd w:val="clear" w:color="auto" w:fill="auto"/>
          </w:tcPr>
          <w:p w14:paraId="690570F3" w14:textId="01D8B19E" w:rsidR="00CE7414" w:rsidRPr="00907B70" w:rsidRDefault="00CE7414" w:rsidP="00CE7414">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05" w:type="dxa"/>
            <w:tcBorders>
              <w:bottom w:val="single" w:sz="4" w:space="0" w:color="000000" w:themeColor="text1"/>
            </w:tcBorders>
            <w:shd w:val="clear" w:color="auto" w:fill="auto"/>
          </w:tcPr>
          <w:p w14:paraId="10CB0E0B" w14:textId="712299A4" w:rsidR="00CE7414" w:rsidRPr="00907B70" w:rsidRDefault="00CE7414" w:rsidP="00CE7414">
            <w:pPr>
              <w:spacing w:after="0" w:line="240" w:lineRule="auto"/>
              <w:rPr>
                <w:sz w:val="20"/>
                <w:szCs w:val="20"/>
              </w:rPr>
            </w:pPr>
            <w:r w:rsidRPr="00907B70">
              <w:rPr>
                <w:sz w:val="20"/>
                <w:szCs w:val="20"/>
              </w:rPr>
              <w:t>--</w:t>
            </w:r>
          </w:p>
        </w:tc>
      </w:tr>
      <w:tr w:rsidR="00CE7414" w:rsidRPr="00907B70" w14:paraId="4B9EF49E" w14:textId="77777777" w:rsidTr="2A9575AB">
        <w:trPr>
          <w:trHeight w:val="305"/>
        </w:trPr>
        <w:tc>
          <w:tcPr>
            <w:tcW w:w="2178" w:type="dxa"/>
            <w:tcBorders>
              <w:bottom w:val="single" w:sz="4" w:space="0" w:color="000000" w:themeColor="text1"/>
            </w:tcBorders>
            <w:shd w:val="clear" w:color="auto" w:fill="auto"/>
          </w:tcPr>
          <w:p w14:paraId="1EF57C9A" w14:textId="54BA841A" w:rsidR="00CE7414" w:rsidRPr="00907B70" w:rsidRDefault="00CE7414" w:rsidP="00CE7414">
            <w:pPr>
              <w:spacing w:after="0" w:line="240" w:lineRule="auto"/>
              <w:rPr>
                <w:sz w:val="20"/>
                <w:szCs w:val="20"/>
              </w:rPr>
            </w:pPr>
            <w:r w:rsidRPr="2A9575AB">
              <w:rPr>
                <w:sz w:val="20"/>
                <w:szCs w:val="20"/>
              </w:rPr>
              <w:t>18</w:t>
            </w:r>
            <w:r w:rsidR="53D97450" w:rsidRPr="2A9575AB">
              <w:rPr>
                <w:sz w:val="20"/>
                <w:szCs w:val="20"/>
              </w:rPr>
              <w:t>10</w:t>
            </w:r>
            <w:r w:rsidRPr="2A9575AB">
              <w:rPr>
                <w:sz w:val="20"/>
                <w:szCs w:val="20"/>
              </w:rPr>
              <w:t>-2.wav</w:t>
            </w:r>
          </w:p>
        </w:tc>
        <w:tc>
          <w:tcPr>
            <w:tcW w:w="1890" w:type="dxa"/>
            <w:gridSpan w:val="3"/>
            <w:tcBorders>
              <w:bottom w:val="single" w:sz="4" w:space="0" w:color="000000" w:themeColor="text1"/>
            </w:tcBorders>
            <w:shd w:val="clear" w:color="auto" w:fill="auto"/>
          </w:tcPr>
          <w:p w14:paraId="4AB9D658" w14:textId="1049DA5A" w:rsidR="00CE7414" w:rsidRPr="00907B70" w:rsidRDefault="00CE7414" w:rsidP="00CE7414">
            <w:pPr>
              <w:spacing w:after="0" w:line="240" w:lineRule="auto"/>
              <w:rPr>
                <w:sz w:val="20"/>
                <w:szCs w:val="20"/>
              </w:rPr>
            </w:pPr>
            <w:r>
              <w:rPr>
                <w:sz w:val="20"/>
                <w:szCs w:val="20"/>
              </w:rPr>
              <w:t>^^</w:t>
            </w:r>
          </w:p>
        </w:tc>
        <w:tc>
          <w:tcPr>
            <w:tcW w:w="3690" w:type="dxa"/>
            <w:gridSpan w:val="6"/>
            <w:tcBorders>
              <w:bottom w:val="single" w:sz="4" w:space="0" w:color="000000" w:themeColor="text1"/>
            </w:tcBorders>
            <w:shd w:val="clear" w:color="auto" w:fill="auto"/>
          </w:tcPr>
          <w:p w14:paraId="5660C2DD" w14:textId="0E1B0602" w:rsidR="00CE7414" w:rsidRPr="00F03FB4" w:rsidRDefault="00973857" w:rsidP="00CE7414">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¿Es ese el número de </w:t>
            </w:r>
            <w:del w:id="104" w:author="Prada, Leandro (Leo) **CTR**" w:date="2020-09-28T12:45:00Z">
              <w:r w:rsidRPr="00F03FB4" w:rsidDel="00F00576">
                <w:rPr>
                  <w:rFonts w:ascii="Tahoma" w:hAnsi="Tahoma" w:cs="Tahoma"/>
                  <w:color w:val="0070C0"/>
                  <w:sz w:val="16"/>
                  <w:szCs w:val="16"/>
                  <w:lang w:val="es-419"/>
                </w:rPr>
                <w:delText>ruteo</w:delText>
              </w:r>
            </w:del>
            <w:proofErr w:type="gramStart"/>
            <w:ins w:id="105" w:author="Prada, Leandro (Leo) **CTR**" w:date="2020-09-28T12:45:00Z">
              <w:r w:rsidR="00F00576">
                <w:rPr>
                  <w:rFonts w:ascii="Tahoma" w:hAnsi="Tahoma" w:cs="Tahoma"/>
                  <w:color w:val="0070C0"/>
                  <w:sz w:val="16"/>
                  <w:szCs w:val="16"/>
                  <w:lang w:val="es-419"/>
                </w:rPr>
                <w:t>ruta</w:t>
              </w:r>
            </w:ins>
            <w:r w:rsidRPr="00F03FB4">
              <w:rPr>
                <w:rFonts w:ascii="Tahoma" w:hAnsi="Tahoma" w:cs="Tahoma"/>
                <w:color w:val="0070C0"/>
                <w:sz w:val="16"/>
                <w:szCs w:val="16"/>
                <w:lang w:val="es-419"/>
              </w:rPr>
              <w:t xml:space="preserve"> correcto</w:t>
            </w:r>
            <w:proofErr w:type="gramEnd"/>
            <w:r w:rsidRPr="00F03FB4">
              <w:rPr>
                <w:rFonts w:ascii="Tahoma" w:hAnsi="Tahoma" w:cs="Tahoma"/>
                <w:color w:val="0070C0"/>
                <w:sz w:val="16"/>
                <w:szCs w:val="16"/>
                <w:lang w:val="es-419"/>
              </w:rPr>
              <w:t>?  Simplemente diga ‘sí’ o 'no'.</w:t>
            </w:r>
          </w:p>
        </w:tc>
        <w:tc>
          <w:tcPr>
            <w:tcW w:w="1605" w:type="dxa"/>
            <w:tcBorders>
              <w:bottom w:val="single" w:sz="4" w:space="0" w:color="000000" w:themeColor="text1"/>
            </w:tcBorders>
            <w:shd w:val="clear" w:color="auto" w:fill="auto"/>
          </w:tcPr>
          <w:p w14:paraId="59206A68" w14:textId="4CADA345" w:rsidR="00CE7414" w:rsidRPr="00907B70" w:rsidRDefault="00CE7414" w:rsidP="00CE7414">
            <w:pPr>
              <w:spacing w:after="0" w:line="240" w:lineRule="auto"/>
              <w:rPr>
                <w:sz w:val="20"/>
                <w:szCs w:val="20"/>
              </w:rPr>
            </w:pPr>
            <w:proofErr w:type="spellStart"/>
            <w:r>
              <w:rPr>
                <w:sz w:val="20"/>
                <w:szCs w:val="20"/>
              </w:rPr>
              <w:t>Rerecognition</w:t>
            </w:r>
            <w:proofErr w:type="spellEnd"/>
          </w:p>
        </w:tc>
      </w:tr>
      <w:tr w:rsidR="00CE7414" w:rsidRPr="00907B70" w14:paraId="152D754E" w14:textId="77777777" w:rsidTr="2A9575AB">
        <w:trPr>
          <w:trHeight w:val="305"/>
        </w:trPr>
        <w:tc>
          <w:tcPr>
            <w:tcW w:w="2178" w:type="dxa"/>
            <w:tcBorders>
              <w:bottom w:val="single" w:sz="4" w:space="0" w:color="000000" w:themeColor="text1"/>
            </w:tcBorders>
            <w:shd w:val="clear" w:color="auto" w:fill="auto"/>
          </w:tcPr>
          <w:p w14:paraId="0B925AC5" w14:textId="3C5D5B2B" w:rsidR="00CE7414" w:rsidRPr="00907B70" w:rsidRDefault="00CE7414" w:rsidP="00CE7414">
            <w:pPr>
              <w:spacing w:after="0" w:line="240" w:lineRule="auto"/>
              <w:rPr>
                <w:sz w:val="20"/>
                <w:szCs w:val="20"/>
              </w:rPr>
            </w:pPr>
            <w:r w:rsidRPr="00907B70">
              <w:rPr>
                <w:sz w:val="20"/>
                <w:szCs w:val="20"/>
              </w:rPr>
              <w:t>NoMatch2.wav</w:t>
            </w:r>
          </w:p>
        </w:tc>
        <w:tc>
          <w:tcPr>
            <w:tcW w:w="1890" w:type="dxa"/>
            <w:gridSpan w:val="3"/>
            <w:tcBorders>
              <w:bottom w:val="single" w:sz="4" w:space="0" w:color="000000" w:themeColor="text1"/>
            </w:tcBorders>
            <w:shd w:val="clear" w:color="auto" w:fill="auto"/>
          </w:tcPr>
          <w:p w14:paraId="08B0DD2F" w14:textId="0437189F" w:rsidR="00CE7414" w:rsidRPr="00907B70" w:rsidRDefault="00CE7414" w:rsidP="00CE7414">
            <w:pPr>
              <w:spacing w:after="0" w:line="240" w:lineRule="auto"/>
              <w:rPr>
                <w:sz w:val="20"/>
                <w:szCs w:val="20"/>
              </w:rPr>
            </w:pPr>
            <w:r w:rsidRPr="00907B70">
              <w:rPr>
                <w:sz w:val="20"/>
                <w:szCs w:val="20"/>
              </w:rPr>
              <w:t>No Match 2</w:t>
            </w:r>
          </w:p>
        </w:tc>
        <w:tc>
          <w:tcPr>
            <w:tcW w:w="3690" w:type="dxa"/>
            <w:gridSpan w:val="6"/>
            <w:tcBorders>
              <w:bottom w:val="single" w:sz="4" w:space="0" w:color="000000" w:themeColor="text1"/>
            </w:tcBorders>
            <w:shd w:val="clear" w:color="auto" w:fill="auto"/>
          </w:tcPr>
          <w:p w14:paraId="04220E99" w14:textId="50B840A9" w:rsidR="00CE7414" w:rsidRPr="00907B70" w:rsidRDefault="00CE7414" w:rsidP="00CE7414">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605" w:type="dxa"/>
            <w:tcBorders>
              <w:bottom w:val="single" w:sz="4" w:space="0" w:color="000000" w:themeColor="text1"/>
            </w:tcBorders>
            <w:shd w:val="clear" w:color="auto" w:fill="auto"/>
          </w:tcPr>
          <w:p w14:paraId="2996B1BD" w14:textId="47957660" w:rsidR="00CE7414" w:rsidRPr="00907B70" w:rsidRDefault="00CE7414" w:rsidP="00CE7414">
            <w:pPr>
              <w:spacing w:after="0" w:line="240" w:lineRule="auto"/>
              <w:rPr>
                <w:sz w:val="20"/>
                <w:szCs w:val="20"/>
              </w:rPr>
            </w:pPr>
            <w:r>
              <w:rPr>
                <w:sz w:val="20"/>
                <w:szCs w:val="20"/>
              </w:rPr>
              <w:t>--</w:t>
            </w:r>
          </w:p>
        </w:tc>
      </w:tr>
      <w:tr w:rsidR="00CE7414" w:rsidRPr="00907B70" w14:paraId="01FEDD77" w14:textId="77777777" w:rsidTr="2A9575AB">
        <w:trPr>
          <w:trHeight w:val="305"/>
        </w:trPr>
        <w:tc>
          <w:tcPr>
            <w:tcW w:w="2178" w:type="dxa"/>
            <w:tcBorders>
              <w:bottom w:val="single" w:sz="4" w:space="0" w:color="000000" w:themeColor="text1"/>
            </w:tcBorders>
            <w:shd w:val="clear" w:color="auto" w:fill="auto"/>
          </w:tcPr>
          <w:p w14:paraId="2C1B2D43" w14:textId="5D3112DD" w:rsidR="00CE7414" w:rsidRPr="00907B70" w:rsidRDefault="00CE7414" w:rsidP="00CE7414">
            <w:pPr>
              <w:spacing w:after="0" w:line="240" w:lineRule="auto"/>
              <w:rPr>
                <w:sz w:val="20"/>
                <w:szCs w:val="20"/>
              </w:rPr>
            </w:pPr>
            <w:r w:rsidRPr="2A9575AB">
              <w:rPr>
                <w:sz w:val="20"/>
                <w:szCs w:val="20"/>
              </w:rPr>
              <w:t>18</w:t>
            </w:r>
            <w:r w:rsidR="2FCA161E" w:rsidRPr="2A9575AB">
              <w:rPr>
                <w:sz w:val="20"/>
                <w:szCs w:val="20"/>
              </w:rPr>
              <w:t>10</w:t>
            </w:r>
            <w:r w:rsidRPr="2A9575AB">
              <w:rPr>
                <w:sz w:val="20"/>
                <w:szCs w:val="20"/>
              </w:rPr>
              <w:t>-3.wav</w:t>
            </w:r>
          </w:p>
        </w:tc>
        <w:tc>
          <w:tcPr>
            <w:tcW w:w="1890" w:type="dxa"/>
            <w:gridSpan w:val="3"/>
            <w:tcBorders>
              <w:bottom w:val="single" w:sz="4" w:space="0" w:color="000000" w:themeColor="text1"/>
            </w:tcBorders>
            <w:shd w:val="clear" w:color="auto" w:fill="auto"/>
          </w:tcPr>
          <w:p w14:paraId="29A43158" w14:textId="151F13A6" w:rsidR="00CE7414" w:rsidRPr="00907B70" w:rsidRDefault="00CE7414" w:rsidP="00CE7414">
            <w:pPr>
              <w:spacing w:after="0" w:line="240" w:lineRule="auto"/>
              <w:rPr>
                <w:sz w:val="20"/>
                <w:szCs w:val="20"/>
              </w:rPr>
            </w:pPr>
            <w:r>
              <w:rPr>
                <w:sz w:val="20"/>
                <w:szCs w:val="20"/>
              </w:rPr>
              <w:t>^^</w:t>
            </w:r>
          </w:p>
        </w:tc>
        <w:tc>
          <w:tcPr>
            <w:tcW w:w="3690" w:type="dxa"/>
            <w:gridSpan w:val="6"/>
            <w:tcBorders>
              <w:bottom w:val="single" w:sz="4" w:space="0" w:color="000000" w:themeColor="text1"/>
            </w:tcBorders>
            <w:shd w:val="clear" w:color="auto" w:fill="auto"/>
          </w:tcPr>
          <w:p w14:paraId="4582C366" w14:textId="77777777" w:rsidR="00973857" w:rsidRPr="00F03FB4" w:rsidRDefault="00973857" w:rsidP="00CE7414">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el número es correcto, diga sí o marque 1.</w:t>
            </w:r>
          </w:p>
          <w:p w14:paraId="1B05B3D2" w14:textId="64BC2D9A" w:rsidR="00973857" w:rsidRPr="00F03FB4" w:rsidRDefault="00973857" w:rsidP="00CE7414">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 lo contrario diga 'no' o marque 2</w:t>
            </w:r>
          </w:p>
        </w:tc>
        <w:tc>
          <w:tcPr>
            <w:tcW w:w="1605" w:type="dxa"/>
            <w:tcBorders>
              <w:bottom w:val="single" w:sz="4" w:space="0" w:color="000000" w:themeColor="text1"/>
            </w:tcBorders>
            <w:shd w:val="clear" w:color="auto" w:fill="auto"/>
          </w:tcPr>
          <w:p w14:paraId="44D03144" w14:textId="3E6C43B3" w:rsidR="00CE7414" w:rsidRPr="00907B70" w:rsidRDefault="00CE7414" w:rsidP="00CE7414">
            <w:pPr>
              <w:spacing w:after="0" w:line="240" w:lineRule="auto"/>
              <w:rPr>
                <w:sz w:val="20"/>
                <w:szCs w:val="20"/>
              </w:rPr>
            </w:pPr>
            <w:proofErr w:type="spellStart"/>
            <w:r>
              <w:rPr>
                <w:sz w:val="20"/>
                <w:szCs w:val="20"/>
              </w:rPr>
              <w:t>Rerecognition</w:t>
            </w:r>
            <w:proofErr w:type="spellEnd"/>
          </w:p>
        </w:tc>
      </w:tr>
      <w:tr w:rsidR="00CE7414" w:rsidRPr="00907B70" w14:paraId="3E0D36BB" w14:textId="77777777" w:rsidTr="2A9575AB">
        <w:trPr>
          <w:trHeight w:val="305"/>
        </w:trPr>
        <w:tc>
          <w:tcPr>
            <w:tcW w:w="2178" w:type="dxa"/>
            <w:tcBorders>
              <w:bottom w:val="single" w:sz="4" w:space="0" w:color="000000" w:themeColor="text1"/>
            </w:tcBorders>
            <w:shd w:val="clear" w:color="auto" w:fill="auto"/>
          </w:tcPr>
          <w:p w14:paraId="2982D6F4" w14:textId="5A6E0823" w:rsidR="00CE7414" w:rsidRPr="00907B70" w:rsidRDefault="00CE7414" w:rsidP="00CE7414">
            <w:pPr>
              <w:spacing w:after="0" w:line="240" w:lineRule="auto"/>
              <w:rPr>
                <w:sz w:val="20"/>
                <w:szCs w:val="20"/>
              </w:rPr>
            </w:pPr>
            <w:r>
              <w:rPr>
                <w:sz w:val="20"/>
                <w:szCs w:val="20"/>
              </w:rPr>
              <w:t>--</w:t>
            </w:r>
          </w:p>
        </w:tc>
        <w:tc>
          <w:tcPr>
            <w:tcW w:w="1890" w:type="dxa"/>
            <w:gridSpan w:val="3"/>
            <w:tcBorders>
              <w:bottom w:val="single" w:sz="4" w:space="0" w:color="000000" w:themeColor="text1"/>
            </w:tcBorders>
            <w:shd w:val="clear" w:color="auto" w:fill="auto"/>
          </w:tcPr>
          <w:p w14:paraId="1B7D1561" w14:textId="55600FF2" w:rsidR="00CE7414" w:rsidRPr="00907B70" w:rsidRDefault="00CE7414" w:rsidP="00CE7414">
            <w:pPr>
              <w:spacing w:after="0" w:line="240" w:lineRule="auto"/>
              <w:rPr>
                <w:sz w:val="20"/>
                <w:szCs w:val="20"/>
              </w:rPr>
            </w:pPr>
            <w:r>
              <w:rPr>
                <w:sz w:val="20"/>
                <w:szCs w:val="20"/>
              </w:rPr>
              <w:t>No Match 3</w:t>
            </w:r>
          </w:p>
        </w:tc>
        <w:tc>
          <w:tcPr>
            <w:tcW w:w="3690" w:type="dxa"/>
            <w:gridSpan w:val="6"/>
            <w:tcBorders>
              <w:bottom w:val="single" w:sz="4" w:space="0" w:color="000000" w:themeColor="text1"/>
            </w:tcBorders>
            <w:shd w:val="clear" w:color="auto" w:fill="auto"/>
          </w:tcPr>
          <w:p w14:paraId="28A9E057" w14:textId="61509A7E" w:rsidR="00CE7414" w:rsidRPr="00C600D3" w:rsidRDefault="00CE7414" w:rsidP="00CE7414">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sz="4" w:space="0" w:color="000000" w:themeColor="text1"/>
            </w:tcBorders>
            <w:shd w:val="clear" w:color="auto" w:fill="auto"/>
          </w:tcPr>
          <w:p w14:paraId="181022A1" w14:textId="6C43BCF8" w:rsidR="00CE7414" w:rsidRPr="00907B70" w:rsidRDefault="00CE7414" w:rsidP="00CE7414">
            <w:pPr>
              <w:spacing w:after="0" w:line="240" w:lineRule="auto"/>
              <w:rPr>
                <w:sz w:val="20"/>
                <w:szCs w:val="20"/>
              </w:rPr>
            </w:pPr>
            <w:r>
              <w:rPr>
                <w:sz w:val="20"/>
                <w:szCs w:val="20"/>
              </w:rPr>
              <w:t>XFER2</w:t>
            </w:r>
          </w:p>
        </w:tc>
      </w:tr>
      <w:tr w:rsidR="00CE7414" w:rsidRPr="00907B70" w14:paraId="08EF7ABB" w14:textId="77777777" w:rsidTr="2A9575AB">
        <w:trPr>
          <w:trHeight w:val="305"/>
        </w:trPr>
        <w:tc>
          <w:tcPr>
            <w:tcW w:w="2178" w:type="dxa"/>
            <w:tcBorders>
              <w:bottom w:val="single" w:sz="4" w:space="0" w:color="000000" w:themeColor="text1"/>
            </w:tcBorders>
            <w:shd w:val="clear" w:color="auto" w:fill="auto"/>
          </w:tcPr>
          <w:p w14:paraId="1BF97F46" w14:textId="7DB57731" w:rsidR="00CE7414" w:rsidRPr="00907B70" w:rsidRDefault="00CE7414" w:rsidP="00CE7414">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hemeColor="text1"/>
            </w:tcBorders>
            <w:shd w:val="clear" w:color="auto" w:fill="auto"/>
          </w:tcPr>
          <w:p w14:paraId="4D946404" w14:textId="6BA8612D" w:rsidR="00CE7414" w:rsidRPr="00907B70" w:rsidRDefault="00CE7414" w:rsidP="00CE7414">
            <w:pPr>
              <w:spacing w:after="0" w:line="240" w:lineRule="auto"/>
              <w:rPr>
                <w:sz w:val="20"/>
                <w:szCs w:val="20"/>
              </w:rPr>
            </w:pPr>
            <w:r w:rsidRPr="00907B70">
              <w:rPr>
                <w:sz w:val="20"/>
                <w:szCs w:val="20"/>
              </w:rPr>
              <w:t>No Input 1</w:t>
            </w:r>
          </w:p>
        </w:tc>
        <w:tc>
          <w:tcPr>
            <w:tcW w:w="3690" w:type="dxa"/>
            <w:gridSpan w:val="6"/>
            <w:tcBorders>
              <w:bottom w:val="single" w:sz="4" w:space="0" w:color="000000" w:themeColor="text1"/>
            </w:tcBorders>
            <w:shd w:val="clear" w:color="auto" w:fill="auto"/>
          </w:tcPr>
          <w:p w14:paraId="50CDC126" w14:textId="35A4F748" w:rsidR="00CE7414" w:rsidRPr="00C600D3" w:rsidRDefault="00CE7414" w:rsidP="00CE7414">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05" w:type="dxa"/>
            <w:tcBorders>
              <w:bottom w:val="single" w:sz="4" w:space="0" w:color="000000" w:themeColor="text1"/>
            </w:tcBorders>
            <w:shd w:val="clear" w:color="auto" w:fill="auto"/>
          </w:tcPr>
          <w:p w14:paraId="0077A487" w14:textId="1D3465AF" w:rsidR="00CE7414" w:rsidRPr="00907B70" w:rsidRDefault="00CE7414" w:rsidP="00CE7414">
            <w:pPr>
              <w:spacing w:after="0" w:line="240" w:lineRule="auto"/>
              <w:rPr>
                <w:sz w:val="20"/>
                <w:szCs w:val="20"/>
              </w:rPr>
            </w:pPr>
          </w:p>
        </w:tc>
      </w:tr>
      <w:tr w:rsidR="00CE7414" w:rsidRPr="00907B70" w14:paraId="663613F1" w14:textId="77777777" w:rsidTr="2A9575AB">
        <w:trPr>
          <w:trHeight w:val="305"/>
        </w:trPr>
        <w:tc>
          <w:tcPr>
            <w:tcW w:w="2178" w:type="dxa"/>
            <w:tcBorders>
              <w:bottom w:val="single" w:sz="4" w:space="0" w:color="000000" w:themeColor="text1"/>
            </w:tcBorders>
            <w:shd w:val="clear" w:color="auto" w:fill="auto"/>
          </w:tcPr>
          <w:p w14:paraId="791FCA3A" w14:textId="602CD6BB" w:rsidR="00CE7414" w:rsidRPr="00907B70" w:rsidRDefault="00CE7414" w:rsidP="00CE7414">
            <w:pPr>
              <w:spacing w:after="0" w:line="240" w:lineRule="auto"/>
              <w:rPr>
                <w:sz w:val="20"/>
                <w:szCs w:val="20"/>
              </w:rPr>
            </w:pPr>
            <w:r w:rsidRPr="2A9575AB">
              <w:rPr>
                <w:sz w:val="20"/>
                <w:szCs w:val="20"/>
              </w:rPr>
              <w:t>18</w:t>
            </w:r>
            <w:r w:rsidR="38F601AB" w:rsidRPr="2A9575AB">
              <w:rPr>
                <w:sz w:val="20"/>
                <w:szCs w:val="20"/>
              </w:rPr>
              <w:t>10</w:t>
            </w:r>
            <w:r w:rsidRPr="2A9575AB">
              <w:rPr>
                <w:sz w:val="20"/>
                <w:szCs w:val="20"/>
              </w:rPr>
              <w:t>-2.wav</w:t>
            </w:r>
          </w:p>
        </w:tc>
        <w:tc>
          <w:tcPr>
            <w:tcW w:w="1890" w:type="dxa"/>
            <w:gridSpan w:val="3"/>
            <w:tcBorders>
              <w:bottom w:val="single" w:sz="4" w:space="0" w:color="000000" w:themeColor="text1"/>
            </w:tcBorders>
            <w:shd w:val="clear" w:color="auto" w:fill="auto"/>
          </w:tcPr>
          <w:p w14:paraId="539E06AF" w14:textId="23A0538E" w:rsidR="00CE7414" w:rsidRPr="00907B70" w:rsidRDefault="00CE7414" w:rsidP="00CE7414">
            <w:pPr>
              <w:spacing w:after="0" w:line="240" w:lineRule="auto"/>
              <w:rPr>
                <w:sz w:val="20"/>
                <w:szCs w:val="20"/>
              </w:rPr>
            </w:pPr>
            <w:r>
              <w:rPr>
                <w:sz w:val="20"/>
                <w:szCs w:val="20"/>
              </w:rPr>
              <w:t>^^</w:t>
            </w:r>
          </w:p>
        </w:tc>
        <w:tc>
          <w:tcPr>
            <w:tcW w:w="3690" w:type="dxa"/>
            <w:gridSpan w:val="6"/>
            <w:tcBorders>
              <w:bottom w:val="single" w:sz="4" w:space="0" w:color="000000" w:themeColor="text1"/>
            </w:tcBorders>
            <w:shd w:val="clear" w:color="auto" w:fill="auto"/>
          </w:tcPr>
          <w:p w14:paraId="70734BE7" w14:textId="5FD7AE04" w:rsidR="00CE7414" w:rsidRPr="00F03FB4" w:rsidRDefault="00973857" w:rsidP="00CE7414">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¿Es ese el número de </w:t>
            </w:r>
            <w:del w:id="106" w:author="Prada, Leandro (Leo) **CTR**" w:date="2020-09-28T12:45:00Z">
              <w:r w:rsidRPr="00F03FB4" w:rsidDel="00F00576">
                <w:rPr>
                  <w:rFonts w:ascii="Tahoma" w:hAnsi="Tahoma" w:cs="Tahoma"/>
                  <w:color w:val="0070C0"/>
                  <w:sz w:val="16"/>
                  <w:szCs w:val="16"/>
                  <w:lang w:val="es-419"/>
                </w:rPr>
                <w:delText>ruteo</w:delText>
              </w:r>
            </w:del>
            <w:proofErr w:type="gramStart"/>
            <w:ins w:id="107" w:author="Prada, Leandro (Leo) **CTR**" w:date="2020-09-28T12:45:00Z">
              <w:r w:rsidR="00F00576">
                <w:rPr>
                  <w:rFonts w:ascii="Tahoma" w:hAnsi="Tahoma" w:cs="Tahoma"/>
                  <w:color w:val="0070C0"/>
                  <w:sz w:val="16"/>
                  <w:szCs w:val="16"/>
                  <w:lang w:val="es-419"/>
                </w:rPr>
                <w:t>ruta</w:t>
              </w:r>
            </w:ins>
            <w:r w:rsidRPr="00F03FB4">
              <w:rPr>
                <w:rFonts w:ascii="Tahoma" w:hAnsi="Tahoma" w:cs="Tahoma"/>
                <w:color w:val="0070C0"/>
                <w:sz w:val="16"/>
                <w:szCs w:val="16"/>
                <w:lang w:val="es-419"/>
              </w:rPr>
              <w:t xml:space="preserve"> correcto</w:t>
            </w:r>
            <w:proofErr w:type="gramEnd"/>
            <w:r w:rsidRPr="00F03FB4">
              <w:rPr>
                <w:rFonts w:ascii="Tahoma" w:hAnsi="Tahoma" w:cs="Tahoma"/>
                <w:color w:val="0070C0"/>
                <w:sz w:val="16"/>
                <w:szCs w:val="16"/>
                <w:lang w:val="es-419"/>
              </w:rPr>
              <w:t>?  Simplemente diga ‘sí’ o 'no'.</w:t>
            </w:r>
          </w:p>
        </w:tc>
        <w:tc>
          <w:tcPr>
            <w:tcW w:w="1605" w:type="dxa"/>
            <w:tcBorders>
              <w:bottom w:val="single" w:sz="4" w:space="0" w:color="000000" w:themeColor="text1"/>
            </w:tcBorders>
            <w:shd w:val="clear" w:color="auto" w:fill="auto"/>
          </w:tcPr>
          <w:p w14:paraId="1233BF14" w14:textId="4A24142F" w:rsidR="00CE7414" w:rsidRPr="00907B70" w:rsidRDefault="00CE7414" w:rsidP="00CE7414">
            <w:pPr>
              <w:spacing w:after="0" w:line="240" w:lineRule="auto"/>
              <w:rPr>
                <w:sz w:val="20"/>
                <w:szCs w:val="20"/>
              </w:rPr>
            </w:pPr>
            <w:proofErr w:type="spellStart"/>
            <w:r>
              <w:rPr>
                <w:sz w:val="20"/>
                <w:szCs w:val="20"/>
              </w:rPr>
              <w:t>Rerecognition</w:t>
            </w:r>
            <w:proofErr w:type="spellEnd"/>
          </w:p>
        </w:tc>
      </w:tr>
      <w:tr w:rsidR="00CE7414" w:rsidRPr="00907B70" w14:paraId="0A3193F0" w14:textId="77777777" w:rsidTr="2A9575AB">
        <w:trPr>
          <w:trHeight w:val="305"/>
        </w:trPr>
        <w:tc>
          <w:tcPr>
            <w:tcW w:w="2178" w:type="dxa"/>
            <w:tcBorders>
              <w:bottom w:val="single" w:sz="4" w:space="0" w:color="000000" w:themeColor="text1"/>
            </w:tcBorders>
            <w:shd w:val="clear" w:color="auto" w:fill="auto"/>
          </w:tcPr>
          <w:p w14:paraId="66440770" w14:textId="65272B9C" w:rsidR="00CE7414" w:rsidRPr="00907B70" w:rsidRDefault="00CE7414" w:rsidP="00CE7414">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hemeColor="text1"/>
            </w:tcBorders>
            <w:shd w:val="clear" w:color="auto" w:fill="auto"/>
          </w:tcPr>
          <w:p w14:paraId="5ADE3F2C" w14:textId="454552AA" w:rsidR="00CE7414" w:rsidRPr="00907B70" w:rsidRDefault="00CE7414" w:rsidP="00CE7414">
            <w:pPr>
              <w:spacing w:after="0" w:line="240" w:lineRule="auto"/>
              <w:rPr>
                <w:sz w:val="20"/>
                <w:szCs w:val="20"/>
              </w:rPr>
            </w:pPr>
            <w:r w:rsidRPr="00907B70">
              <w:rPr>
                <w:sz w:val="20"/>
                <w:szCs w:val="20"/>
              </w:rPr>
              <w:t>No Input 2</w:t>
            </w:r>
          </w:p>
        </w:tc>
        <w:tc>
          <w:tcPr>
            <w:tcW w:w="3690" w:type="dxa"/>
            <w:gridSpan w:val="6"/>
            <w:tcBorders>
              <w:bottom w:val="single" w:sz="4" w:space="0" w:color="000000" w:themeColor="text1"/>
            </w:tcBorders>
            <w:shd w:val="clear" w:color="auto" w:fill="auto"/>
          </w:tcPr>
          <w:p w14:paraId="1B2A574C" w14:textId="0F811F79" w:rsidR="00CE7414" w:rsidRPr="00907B70" w:rsidRDefault="00CE7414" w:rsidP="00CE7414">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605" w:type="dxa"/>
            <w:tcBorders>
              <w:bottom w:val="single" w:sz="4" w:space="0" w:color="000000" w:themeColor="text1"/>
            </w:tcBorders>
            <w:shd w:val="clear" w:color="auto" w:fill="auto"/>
          </w:tcPr>
          <w:p w14:paraId="4263D00E" w14:textId="74990297" w:rsidR="00CE7414" w:rsidRPr="00907B70" w:rsidRDefault="00CE7414" w:rsidP="00CE7414">
            <w:pPr>
              <w:spacing w:after="0" w:line="240" w:lineRule="auto"/>
              <w:rPr>
                <w:sz w:val="20"/>
                <w:szCs w:val="20"/>
              </w:rPr>
            </w:pPr>
          </w:p>
        </w:tc>
      </w:tr>
      <w:tr w:rsidR="00973857" w:rsidRPr="00907B70" w14:paraId="061E6A0D" w14:textId="77777777" w:rsidTr="2A9575AB">
        <w:trPr>
          <w:trHeight w:val="305"/>
        </w:trPr>
        <w:tc>
          <w:tcPr>
            <w:tcW w:w="2178" w:type="dxa"/>
            <w:tcBorders>
              <w:bottom w:val="single" w:sz="4" w:space="0" w:color="000000" w:themeColor="text1"/>
            </w:tcBorders>
            <w:shd w:val="clear" w:color="auto" w:fill="auto"/>
          </w:tcPr>
          <w:p w14:paraId="2B05126A" w14:textId="75805245" w:rsidR="00973857" w:rsidRPr="00907B70" w:rsidRDefault="00973857" w:rsidP="00973857">
            <w:pPr>
              <w:spacing w:after="0" w:line="240" w:lineRule="auto"/>
              <w:rPr>
                <w:sz w:val="20"/>
                <w:szCs w:val="20"/>
              </w:rPr>
            </w:pPr>
            <w:r w:rsidRPr="2A9575AB">
              <w:rPr>
                <w:sz w:val="20"/>
                <w:szCs w:val="20"/>
              </w:rPr>
              <w:t>18</w:t>
            </w:r>
            <w:r w:rsidR="0DA45F02" w:rsidRPr="2A9575AB">
              <w:rPr>
                <w:sz w:val="20"/>
                <w:szCs w:val="20"/>
              </w:rPr>
              <w:t>10</w:t>
            </w:r>
            <w:r w:rsidRPr="2A9575AB">
              <w:rPr>
                <w:sz w:val="20"/>
                <w:szCs w:val="20"/>
              </w:rPr>
              <w:t>-3.wav</w:t>
            </w:r>
          </w:p>
        </w:tc>
        <w:tc>
          <w:tcPr>
            <w:tcW w:w="1890" w:type="dxa"/>
            <w:gridSpan w:val="3"/>
            <w:tcBorders>
              <w:bottom w:val="single" w:sz="4" w:space="0" w:color="000000" w:themeColor="text1"/>
            </w:tcBorders>
            <w:shd w:val="clear" w:color="auto" w:fill="auto"/>
          </w:tcPr>
          <w:p w14:paraId="7CA03722" w14:textId="2C161645" w:rsidR="00973857" w:rsidRPr="00907B70" w:rsidRDefault="00973857" w:rsidP="00973857">
            <w:pPr>
              <w:spacing w:after="0" w:line="240" w:lineRule="auto"/>
              <w:rPr>
                <w:sz w:val="20"/>
                <w:szCs w:val="20"/>
              </w:rPr>
            </w:pPr>
            <w:r>
              <w:rPr>
                <w:sz w:val="20"/>
                <w:szCs w:val="20"/>
              </w:rPr>
              <w:t>^^</w:t>
            </w:r>
          </w:p>
        </w:tc>
        <w:tc>
          <w:tcPr>
            <w:tcW w:w="3690" w:type="dxa"/>
            <w:gridSpan w:val="6"/>
            <w:tcBorders>
              <w:bottom w:val="single" w:sz="4" w:space="0" w:color="000000" w:themeColor="text1"/>
            </w:tcBorders>
            <w:shd w:val="clear" w:color="auto" w:fill="auto"/>
          </w:tcPr>
          <w:p w14:paraId="07F55622" w14:textId="77777777" w:rsidR="00973857" w:rsidRPr="00F03FB4" w:rsidRDefault="00973857" w:rsidP="00973857">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el número es correcto, diga sí o marque 1.</w:t>
            </w:r>
          </w:p>
          <w:p w14:paraId="29701042" w14:textId="69F5FE23" w:rsidR="00973857" w:rsidRPr="00F03FB4" w:rsidRDefault="00973857" w:rsidP="00973857">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 lo contrario diga 'no' o marque 2</w:t>
            </w:r>
          </w:p>
        </w:tc>
        <w:tc>
          <w:tcPr>
            <w:tcW w:w="1605" w:type="dxa"/>
            <w:tcBorders>
              <w:bottom w:val="single" w:sz="4" w:space="0" w:color="000000" w:themeColor="text1"/>
            </w:tcBorders>
            <w:shd w:val="clear" w:color="auto" w:fill="auto"/>
          </w:tcPr>
          <w:p w14:paraId="4B2C8606" w14:textId="38FB0FD5" w:rsidR="00973857" w:rsidRPr="00907B70" w:rsidRDefault="00973857" w:rsidP="00973857">
            <w:pPr>
              <w:spacing w:after="0" w:line="240" w:lineRule="auto"/>
              <w:rPr>
                <w:sz w:val="20"/>
                <w:szCs w:val="20"/>
              </w:rPr>
            </w:pPr>
            <w:proofErr w:type="spellStart"/>
            <w:r>
              <w:rPr>
                <w:sz w:val="20"/>
                <w:szCs w:val="20"/>
              </w:rPr>
              <w:t>Rerecognition</w:t>
            </w:r>
            <w:proofErr w:type="spellEnd"/>
          </w:p>
        </w:tc>
      </w:tr>
      <w:tr w:rsidR="00973857" w:rsidRPr="00907B70" w14:paraId="2E86980C" w14:textId="77777777" w:rsidTr="2A9575AB">
        <w:trPr>
          <w:trHeight w:val="305"/>
        </w:trPr>
        <w:tc>
          <w:tcPr>
            <w:tcW w:w="2178" w:type="dxa"/>
            <w:tcBorders>
              <w:bottom w:val="single" w:sz="4" w:space="0" w:color="000000" w:themeColor="text1"/>
            </w:tcBorders>
            <w:shd w:val="clear" w:color="auto" w:fill="auto"/>
          </w:tcPr>
          <w:p w14:paraId="4E18ECCB" w14:textId="77777777" w:rsidR="00973857" w:rsidRPr="00907B70" w:rsidRDefault="00973857" w:rsidP="00973857">
            <w:pPr>
              <w:spacing w:after="0" w:line="240" w:lineRule="auto"/>
              <w:rPr>
                <w:sz w:val="20"/>
                <w:szCs w:val="20"/>
              </w:rPr>
            </w:pPr>
          </w:p>
        </w:tc>
        <w:tc>
          <w:tcPr>
            <w:tcW w:w="1890" w:type="dxa"/>
            <w:gridSpan w:val="3"/>
            <w:tcBorders>
              <w:bottom w:val="single" w:sz="4" w:space="0" w:color="000000" w:themeColor="text1"/>
            </w:tcBorders>
            <w:shd w:val="clear" w:color="auto" w:fill="auto"/>
          </w:tcPr>
          <w:p w14:paraId="2D4114FE" w14:textId="68FF000C" w:rsidR="00973857" w:rsidRPr="00907B70" w:rsidRDefault="00973857" w:rsidP="00973857">
            <w:pPr>
              <w:spacing w:after="0" w:line="240" w:lineRule="auto"/>
              <w:rPr>
                <w:sz w:val="20"/>
                <w:szCs w:val="20"/>
              </w:rPr>
            </w:pPr>
            <w:r>
              <w:rPr>
                <w:sz w:val="20"/>
                <w:szCs w:val="20"/>
              </w:rPr>
              <w:t>No Input 3</w:t>
            </w:r>
          </w:p>
        </w:tc>
        <w:tc>
          <w:tcPr>
            <w:tcW w:w="3690" w:type="dxa"/>
            <w:gridSpan w:val="6"/>
            <w:tcBorders>
              <w:bottom w:val="single" w:sz="4" w:space="0" w:color="000000" w:themeColor="text1"/>
            </w:tcBorders>
            <w:shd w:val="clear" w:color="auto" w:fill="auto"/>
          </w:tcPr>
          <w:p w14:paraId="34CF27AB" w14:textId="77777777" w:rsidR="00973857" w:rsidRPr="0093076E" w:rsidRDefault="00973857" w:rsidP="00973857">
            <w:pPr>
              <w:spacing w:after="0" w:line="240" w:lineRule="auto"/>
              <w:rPr>
                <w:rFonts w:ascii="Tahoma" w:hAnsi="Tahoma" w:cs="Tahoma"/>
                <w:color w:val="0070C0"/>
                <w:sz w:val="16"/>
                <w:szCs w:val="16"/>
              </w:rPr>
            </w:pPr>
          </w:p>
        </w:tc>
        <w:tc>
          <w:tcPr>
            <w:tcW w:w="1605" w:type="dxa"/>
            <w:tcBorders>
              <w:bottom w:val="single" w:sz="4" w:space="0" w:color="000000" w:themeColor="text1"/>
            </w:tcBorders>
            <w:shd w:val="clear" w:color="auto" w:fill="auto"/>
          </w:tcPr>
          <w:p w14:paraId="0A31AB55" w14:textId="19B1B509" w:rsidR="00973857" w:rsidRPr="00907B70" w:rsidRDefault="00973857" w:rsidP="00973857">
            <w:pPr>
              <w:spacing w:after="0" w:line="240" w:lineRule="auto"/>
              <w:rPr>
                <w:sz w:val="20"/>
                <w:szCs w:val="20"/>
              </w:rPr>
            </w:pPr>
            <w:r>
              <w:rPr>
                <w:sz w:val="20"/>
                <w:szCs w:val="20"/>
              </w:rPr>
              <w:t>XFER2</w:t>
            </w:r>
          </w:p>
        </w:tc>
      </w:tr>
      <w:tr w:rsidR="00973857" w:rsidRPr="00907B70" w14:paraId="7519B397" w14:textId="77777777" w:rsidTr="2A9575AB">
        <w:trPr>
          <w:trHeight w:val="305"/>
        </w:trPr>
        <w:tc>
          <w:tcPr>
            <w:tcW w:w="9363" w:type="dxa"/>
            <w:gridSpan w:val="11"/>
            <w:tcBorders>
              <w:bottom w:val="single" w:sz="4" w:space="0" w:color="000000" w:themeColor="text1"/>
            </w:tcBorders>
            <w:shd w:val="clear" w:color="auto" w:fill="D9D9D9" w:themeFill="background1" w:themeFillShade="D9"/>
            <w:vAlign w:val="center"/>
          </w:tcPr>
          <w:p w14:paraId="57D72E57" w14:textId="0B846992" w:rsidR="00973857" w:rsidRPr="00907B70" w:rsidRDefault="00973857" w:rsidP="00973857">
            <w:pPr>
              <w:spacing w:after="0" w:line="240" w:lineRule="auto"/>
              <w:rPr>
                <w:b/>
                <w:sz w:val="24"/>
                <w:szCs w:val="24"/>
              </w:rPr>
            </w:pPr>
            <w:r w:rsidRPr="00907B70">
              <w:rPr>
                <w:b/>
                <w:sz w:val="24"/>
                <w:szCs w:val="24"/>
              </w:rPr>
              <w:t>Grammar</w:t>
            </w:r>
          </w:p>
        </w:tc>
      </w:tr>
      <w:tr w:rsidR="00973857" w:rsidRPr="00907B70" w14:paraId="7536AC22" w14:textId="77777777" w:rsidTr="2A9575AB">
        <w:tc>
          <w:tcPr>
            <w:tcW w:w="3258" w:type="dxa"/>
            <w:gridSpan w:val="2"/>
            <w:tcBorders>
              <w:bottom w:val="single" w:sz="4" w:space="0" w:color="000000" w:themeColor="text1"/>
            </w:tcBorders>
            <w:shd w:val="clear" w:color="auto" w:fill="DAEEF3" w:themeFill="accent5" w:themeFillTint="33"/>
          </w:tcPr>
          <w:p w14:paraId="760BAEF3" w14:textId="67041863" w:rsidR="00973857" w:rsidRPr="00907B70" w:rsidRDefault="00973857" w:rsidP="00973857">
            <w:pPr>
              <w:spacing w:after="0" w:line="240" w:lineRule="auto"/>
              <w:jc w:val="center"/>
              <w:rPr>
                <w:b/>
                <w:i/>
              </w:rPr>
            </w:pPr>
            <w:r w:rsidRPr="00907B70">
              <w:rPr>
                <w:b/>
                <w:i/>
              </w:rPr>
              <w:t>Sample Valid Utterances</w:t>
            </w:r>
          </w:p>
        </w:tc>
        <w:tc>
          <w:tcPr>
            <w:tcW w:w="1036" w:type="dxa"/>
            <w:gridSpan w:val="3"/>
            <w:tcBorders>
              <w:bottom w:val="single" w:sz="4" w:space="0" w:color="000000" w:themeColor="text1"/>
            </w:tcBorders>
            <w:shd w:val="clear" w:color="auto" w:fill="DAEEF3" w:themeFill="accent5" w:themeFillTint="33"/>
          </w:tcPr>
          <w:p w14:paraId="39438D4C" w14:textId="77777777" w:rsidR="00973857" w:rsidRPr="00907B70" w:rsidRDefault="00973857" w:rsidP="00973857">
            <w:pPr>
              <w:spacing w:after="0" w:line="240" w:lineRule="auto"/>
              <w:jc w:val="center"/>
              <w:rPr>
                <w:b/>
                <w:i/>
              </w:rPr>
            </w:pPr>
            <w:r w:rsidRPr="00907B70">
              <w:rPr>
                <w:b/>
                <w:i/>
              </w:rPr>
              <w:t>DTMF</w:t>
            </w:r>
          </w:p>
        </w:tc>
        <w:tc>
          <w:tcPr>
            <w:tcW w:w="3015" w:type="dxa"/>
            <w:gridSpan w:val="3"/>
            <w:tcBorders>
              <w:bottom w:val="single" w:sz="4" w:space="0" w:color="000000" w:themeColor="text1"/>
            </w:tcBorders>
            <w:shd w:val="clear" w:color="auto" w:fill="DAEEF3" w:themeFill="accent5" w:themeFillTint="33"/>
          </w:tcPr>
          <w:p w14:paraId="6F908189" w14:textId="77777777" w:rsidR="00973857" w:rsidRPr="00907B70" w:rsidRDefault="00973857" w:rsidP="00973857">
            <w:pPr>
              <w:spacing w:after="0" w:line="240" w:lineRule="auto"/>
              <w:jc w:val="center"/>
              <w:rPr>
                <w:b/>
                <w:i/>
              </w:rPr>
            </w:pPr>
            <w:r w:rsidRPr="00907B70">
              <w:rPr>
                <w:b/>
                <w:i/>
              </w:rPr>
              <w:t xml:space="preserve"> Response</w:t>
            </w:r>
          </w:p>
        </w:tc>
        <w:tc>
          <w:tcPr>
            <w:tcW w:w="2054" w:type="dxa"/>
            <w:gridSpan w:val="3"/>
            <w:tcBorders>
              <w:bottom w:val="single" w:sz="4" w:space="0" w:color="000000" w:themeColor="text1"/>
            </w:tcBorders>
            <w:shd w:val="clear" w:color="auto" w:fill="DAEEF3" w:themeFill="accent5" w:themeFillTint="33"/>
          </w:tcPr>
          <w:p w14:paraId="15C65850" w14:textId="77777777" w:rsidR="00973857" w:rsidRPr="00907B70" w:rsidRDefault="00973857" w:rsidP="00973857">
            <w:pPr>
              <w:spacing w:after="0" w:line="240" w:lineRule="auto"/>
              <w:jc w:val="center"/>
              <w:rPr>
                <w:b/>
                <w:i/>
              </w:rPr>
            </w:pPr>
            <w:r w:rsidRPr="00907B70">
              <w:rPr>
                <w:b/>
                <w:i/>
              </w:rPr>
              <w:t>Confirm</w:t>
            </w:r>
          </w:p>
        </w:tc>
      </w:tr>
      <w:tr w:rsidR="00973857" w:rsidRPr="00907B70" w14:paraId="582B88D9" w14:textId="77777777" w:rsidTr="2A9575AB">
        <w:tc>
          <w:tcPr>
            <w:tcW w:w="3258" w:type="dxa"/>
            <w:gridSpan w:val="2"/>
          </w:tcPr>
          <w:p w14:paraId="3BF1AA39" w14:textId="77777777" w:rsidR="00973857" w:rsidRPr="00907B70" w:rsidRDefault="00973857" w:rsidP="00973857">
            <w:pPr>
              <w:tabs>
                <w:tab w:val="left" w:pos="933"/>
              </w:tabs>
              <w:spacing w:after="0" w:line="240" w:lineRule="auto"/>
              <w:rPr>
                <w:sz w:val="20"/>
                <w:szCs w:val="20"/>
              </w:rPr>
            </w:pPr>
            <w:r w:rsidRPr="00907B70">
              <w:rPr>
                <w:sz w:val="20"/>
                <w:szCs w:val="20"/>
              </w:rPr>
              <w:t>Optional:</w:t>
            </w:r>
          </w:p>
          <w:p w14:paraId="411C11F1" w14:textId="40DC7A3D" w:rsidR="00973857" w:rsidRPr="00F03FB4" w:rsidRDefault="00973857" w:rsidP="00973857">
            <w:pPr>
              <w:pStyle w:val="ListParagraph"/>
              <w:numPr>
                <w:ilvl w:val="0"/>
                <w:numId w:val="22"/>
              </w:numPr>
              <w:tabs>
                <w:tab w:val="left" w:pos="933"/>
              </w:tabs>
              <w:spacing w:after="0" w:line="240" w:lineRule="auto"/>
              <w:rPr>
                <w:sz w:val="20"/>
                <w:szCs w:val="20"/>
                <w:lang w:val="es-419"/>
              </w:rPr>
            </w:pPr>
            <w:r w:rsidRPr="00F03FB4">
              <w:rPr>
                <w:sz w:val="20"/>
                <w:szCs w:val="20"/>
                <w:lang w:val="es-419"/>
              </w:rPr>
              <w:t xml:space="preserve">Mi/el número de </w:t>
            </w:r>
            <w:del w:id="108" w:author="Prada, Leandro (Leo) **CTR**" w:date="2020-09-28T12:45:00Z">
              <w:r w:rsidRPr="00F03FB4" w:rsidDel="00F00576">
                <w:rPr>
                  <w:sz w:val="20"/>
                  <w:szCs w:val="20"/>
                  <w:lang w:val="es-419"/>
                </w:rPr>
                <w:delText>ruteo</w:delText>
              </w:r>
            </w:del>
            <w:ins w:id="109" w:author="Prada, Leandro (Leo) **CTR**" w:date="2020-09-28T12:45:00Z">
              <w:r w:rsidR="00F00576">
                <w:rPr>
                  <w:sz w:val="20"/>
                  <w:szCs w:val="20"/>
                  <w:lang w:val="es-419"/>
                </w:rPr>
                <w:t>ruta</w:t>
              </w:r>
            </w:ins>
            <w:r w:rsidRPr="00F03FB4">
              <w:rPr>
                <w:sz w:val="20"/>
                <w:szCs w:val="20"/>
                <w:lang w:val="es-419"/>
              </w:rPr>
              <w:t xml:space="preserve"> (es)</w:t>
            </w:r>
          </w:p>
          <w:p w14:paraId="6CE91E18" w14:textId="5440EA43" w:rsidR="00973857" w:rsidRDefault="00F85F27" w:rsidP="00973857">
            <w:pPr>
              <w:pStyle w:val="ListParagraph"/>
              <w:numPr>
                <w:ilvl w:val="0"/>
                <w:numId w:val="22"/>
              </w:numPr>
              <w:tabs>
                <w:tab w:val="left" w:pos="933"/>
              </w:tabs>
              <w:spacing w:after="0" w:line="240" w:lineRule="auto"/>
              <w:rPr>
                <w:sz w:val="20"/>
                <w:szCs w:val="20"/>
              </w:rPr>
            </w:pPr>
            <w:r>
              <w:rPr>
                <w:sz w:val="20"/>
                <w:szCs w:val="20"/>
              </w:rPr>
              <w:t>Es</w:t>
            </w:r>
          </w:p>
          <w:p w14:paraId="644134B9" w14:textId="77777777" w:rsidR="00973857" w:rsidRPr="00907B70" w:rsidRDefault="00973857" w:rsidP="00973857">
            <w:pPr>
              <w:tabs>
                <w:tab w:val="left" w:pos="933"/>
              </w:tabs>
              <w:spacing w:after="0" w:line="240" w:lineRule="auto"/>
              <w:rPr>
                <w:sz w:val="20"/>
                <w:szCs w:val="20"/>
              </w:rPr>
            </w:pPr>
            <w:r w:rsidRPr="00907B70">
              <w:rPr>
                <w:sz w:val="20"/>
                <w:szCs w:val="20"/>
              </w:rPr>
              <w:t>Required:</w:t>
            </w:r>
          </w:p>
          <w:p w14:paraId="56569E20" w14:textId="700FF8D8" w:rsidR="00973857" w:rsidRPr="00850FE7" w:rsidRDefault="00973857" w:rsidP="00973857">
            <w:pPr>
              <w:spacing w:after="0"/>
              <w:rPr>
                <w:rFonts w:asciiTheme="majorHAnsi" w:hAnsiTheme="majorHAnsi"/>
                <w:sz w:val="20"/>
                <w:szCs w:val="20"/>
              </w:rPr>
            </w:pPr>
            <w:r>
              <w:rPr>
                <w:sz w:val="20"/>
                <w:szCs w:val="20"/>
              </w:rPr>
              <w:t xml:space="preserve">&lt;9 digits </w:t>
            </w:r>
            <w:r w:rsidR="00E42C3A">
              <w:rPr>
                <w:sz w:val="20"/>
                <w:szCs w:val="20"/>
              </w:rPr>
              <w:t>numeric</w:t>
            </w:r>
            <w:r>
              <w:rPr>
                <w:sz w:val="20"/>
                <w:szCs w:val="20"/>
              </w:rPr>
              <w:t>&gt; 0-9</w:t>
            </w:r>
          </w:p>
        </w:tc>
        <w:tc>
          <w:tcPr>
            <w:tcW w:w="1036" w:type="dxa"/>
            <w:gridSpan w:val="3"/>
          </w:tcPr>
          <w:p w14:paraId="26956920" w14:textId="77777777" w:rsidR="00973857" w:rsidRDefault="00973857" w:rsidP="00973857">
            <w:pPr>
              <w:spacing w:after="0"/>
              <w:rPr>
                <w:sz w:val="20"/>
                <w:szCs w:val="20"/>
              </w:rPr>
            </w:pPr>
            <w:r>
              <w:rPr>
                <w:sz w:val="20"/>
                <w:szCs w:val="20"/>
              </w:rPr>
              <w:t xml:space="preserve">0-9, </w:t>
            </w:r>
          </w:p>
          <w:p w14:paraId="53FD1FC5" w14:textId="4CEEC1D9" w:rsidR="00973857" w:rsidRPr="00850FE7" w:rsidRDefault="00973857" w:rsidP="00973857">
            <w:pPr>
              <w:spacing w:after="0"/>
              <w:rPr>
                <w:rFonts w:asciiTheme="majorHAnsi" w:hAnsiTheme="majorHAnsi"/>
                <w:sz w:val="20"/>
                <w:szCs w:val="20"/>
              </w:rPr>
            </w:pPr>
            <w:r>
              <w:rPr>
                <w:sz w:val="20"/>
                <w:szCs w:val="20"/>
              </w:rPr>
              <w:t>9 digits</w:t>
            </w:r>
          </w:p>
        </w:tc>
        <w:tc>
          <w:tcPr>
            <w:tcW w:w="3015" w:type="dxa"/>
            <w:gridSpan w:val="3"/>
          </w:tcPr>
          <w:p w14:paraId="364C80AE" w14:textId="7E8F77C5" w:rsidR="00973857" w:rsidRPr="00850FE7" w:rsidRDefault="00973857" w:rsidP="00973857">
            <w:pPr>
              <w:spacing w:after="0"/>
              <w:rPr>
                <w:rFonts w:asciiTheme="majorHAnsi" w:hAnsiTheme="majorHAnsi"/>
                <w:sz w:val="20"/>
                <w:szCs w:val="20"/>
              </w:rPr>
            </w:pPr>
            <w:proofErr w:type="spellStart"/>
            <w:r>
              <w:rPr>
                <w:sz w:val="20"/>
                <w:szCs w:val="20"/>
              </w:rPr>
              <w:t>ivrBankKey</w:t>
            </w:r>
            <w:proofErr w:type="spellEnd"/>
            <w:r>
              <w:rPr>
                <w:sz w:val="20"/>
                <w:szCs w:val="20"/>
              </w:rPr>
              <w:t>=</w:t>
            </w:r>
            <w:proofErr w:type="spellStart"/>
            <w:r>
              <w:rPr>
                <w:sz w:val="20"/>
                <w:szCs w:val="20"/>
              </w:rPr>
              <w:t>digits.value</w:t>
            </w:r>
            <w:proofErr w:type="spellEnd"/>
          </w:p>
        </w:tc>
        <w:tc>
          <w:tcPr>
            <w:tcW w:w="2054" w:type="dxa"/>
            <w:gridSpan w:val="3"/>
          </w:tcPr>
          <w:p w14:paraId="2FF153E0" w14:textId="1B09E2DA" w:rsidR="00973857" w:rsidRPr="00850FE7" w:rsidRDefault="00E50601" w:rsidP="00973857">
            <w:pPr>
              <w:spacing w:after="0"/>
              <w:rPr>
                <w:rFonts w:asciiTheme="majorHAnsi" w:hAnsiTheme="majorHAnsi"/>
                <w:sz w:val="20"/>
                <w:szCs w:val="20"/>
              </w:rPr>
            </w:pPr>
            <w:r>
              <w:rPr>
                <w:sz w:val="20"/>
                <w:szCs w:val="20"/>
              </w:rPr>
              <w:t>Never</w:t>
            </w:r>
          </w:p>
        </w:tc>
      </w:tr>
      <w:tr w:rsidR="00973857" w:rsidRPr="00907B70" w14:paraId="3E9F2B4B" w14:textId="77777777" w:rsidTr="2A9575AB">
        <w:trPr>
          <w:trHeight w:val="314"/>
        </w:trPr>
        <w:tc>
          <w:tcPr>
            <w:tcW w:w="9363" w:type="dxa"/>
            <w:gridSpan w:val="11"/>
            <w:shd w:val="clear" w:color="auto" w:fill="DAEEF3" w:themeFill="accent5" w:themeFillTint="33"/>
            <w:vAlign w:val="bottom"/>
          </w:tcPr>
          <w:p w14:paraId="33FE5211" w14:textId="77777777" w:rsidR="00973857" w:rsidRPr="00907B70" w:rsidRDefault="00973857" w:rsidP="00973857">
            <w:pPr>
              <w:spacing w:after="0" w:line="240" w:lineRule="auto"/>
              <w:rPr>
                <w:b/>
                <w:i/>
              </w:rPr>
            </w:pPr>
            <w:proofErr w:type="spellStart"/>
            <w:r w:rsidRPr="00907B70">
              <w:rPr>
                <w:b/>
                <w:sz w:val="24"/>
                <w:szCs w:val="24"/>
              </w:rPr>
              <w:t>Globals</w:t>
            </w:r>
            <w:proofErr w:type="spellEnd"/>
          </w:p>
        </w:tc>
      </w:tr>
      <w:tr w:rsidR="00973857" w:rsidRPr="00907B70" w14:paraId="0D8CDD76" w14:textId="77777777" w:rsidTr="2A9575AB">
        <w:tc>
          <w:tcPr>
            <w:tcW w:w="3258" w:type="dxa"/>
            <w:gridSpan w:val="2"/>
          </w:tcPr>
          <w:p w14:paraId="7B4CC345" w14:textId="7E8E10B4" w:rsidR="00973857" w:rsidRPr="00907B70" w:rsidRDefault="00973857" w:rsidP="00973857">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4AEC24E7" w14:textId="77777777" w:rsidR="00973857" w:rsidRPr="00907B70" w:rsidRDefault="00973857" w:rsidP="00973857">
            <w:pPr>
              <w:spacing w:after="0" w:line="240" w:lineRule="auto"/>
            </w:pPr>
          </w:p>
        </w:tc>
        <w:tc>
          <w:tcPr>
            <w:tcW w:w="5069" w:type="dxa"/>
            <w:gridSpan w:val="6"/>
          </w:tcPr>
          <w:p w14:paraId="60508F0D" w14:textId="77777777" w:rsidR="00973857" w:rsidRPr="00907B70" w:rsidRDefault="00973857" w:rsidP="00973857">
            <w:pPr>
              <w:autoSpaceDE w:val="0"/>
              <w:autoSpaceDN w:val="0"/>
              <w:adjustRightInd w:val="0"/>
              <w:spacing w:after="0" w:line="240" w:lineRule="auto"/>
              <w:rPr>
                <w:rFonts w:cs="Arial"/>
              </w:rPr>
            </w:pPr>
          </w:p>
        </w:tc>
      </w:tr>
    </w:tbl>
    <w:p w14:paraId="20CF142D" w14:textId="77777777" w:rsidR="00774C10" w:rsidRPr="00907B70" w:rsidRDefault="00774C10" w:rsidP="00774C10">
      <w:r w:rsidRPr="00907B70">
        <w:br w:type="page"/>
      </w:r>
    </w:p>
    <w:p w14:paraId="5A87CF4F" w14:textId="678B0F9E" w:rsidR="00774C10" w:rsidRPr="00907B70" w:rsidRDefault="00973857" w:rsidP="00774C10">
      <w:pPr>
        <w:pStyle w:val="Heading2"/>
      </w:pPr>
      <w:bookmarkStart w:id="110" w:name="_Toc49979728"/>
      <w:r>
        <w:lastRenderedPageBreak/>
        <w:t>1820</w:t>
      </w:r>
      <w:r w:rsidR="00774C10" w:rsidRPr="00C26A25">
        <w:t>_</w:t>
      </w:r>
      <w:r>
        <w:t>inBankAcct</w:t>
      </w:r>
      <w:bookmarkEnd w:id="110"/>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87"/>
        <w:gridCol w:w="23"/>
        <w:gridCol w:w="226"/>
        <w:gridCol w:w="224"/>
        <w:gridCol w:w="2430"/>
        <w:gridCol w:w="450"/>
        <w:gridCol w:w="540"/>
        <w:gridCol w:w="1425"/>
      </w:tblGrid>
      <w:tr w:rsidR="002F7764" w:rsidRPr="00907B70" w14:paraId="613E3D2A" w14:textId="77777777" w:rsidTr="004B2081">
        <w:tc>
          <w:tcPr>
            <w:tcW w:w="9363" w:type="dxa"/>
            <w:gridSpan w:val="10"/>
            <w:shd w:val="clear" w:color="auto" w:fill="BFBFBF"/>
          </w:tcPr>
          <w:p w14:paraId="71298773" w14:textId="492E42CA" w:rsidR="002F7764" w:rsidRPr="00907B70" w:rsidRDefault="002F7764" w:rsidP="0052494B">
            <w:pPr>
              <w:spacing w:after="0" w:line="240" w:lineRule="auto"/>
              <w:rPr>
                <w:b/>
                <w:sz w:val="24"/>
                <w:szCs w:val="24"/>
              </w:rPr>
            </w:pPr>
            <w:r w:rsidRPr="00907B70">
              <w:rPr>
                <w:b/>
                <w:sz w:val="24"/>
                <w:szCs w:val="24"/>
              </w:rPr>
              <w:t>Description:</w:t>
            </w:r>
            <w:r w:rsidR="00702845">
              <w:rPr>
                <w:b/>
                <w:sz w:val="24"/>
                <w:szCs w:val="24"/>
              </w:rPr>
              <w:t xml:space="preserve"> Prompt to collect</w:t>
            </w:r>
            <w:r w:rsidR="004B2081">
              <w:rPr>
                <w:b/>
                <w:sz w:val="24"/>
                <w:szCs w:val="24"/>
              </w:rPr>
              <w:t xml:space="preserve"> bank account number.</w:t>
            </w:r>
          </w:p>
        </w:tc>
      </w:tr>
      <w:tr w:rsidR="002F7764" w:rsidRPr="00907B70" w14:paraId="185E6746" w14:textId="77777777" w:rsidTr="004B2081">
        <w:trPr>
          <w:trHeight w:val="305"/>
        </w:trPr>
        <w:tc>
          <w:tcPr>
            <w:tcW w:w="9363" w:type="dxa"/>
            <w:gridSpan w:val="10"/>
            <w:shd w:val="clear" w:color="auto" w:fill="D9D9D9"/>
            <w:vAlign w:val="center"/>
          </w:tcPr>
          <w:p w14:paraId="2BBD4DCC" w14:textId="77777777" w:rsidR="002F7764" w:rsidRPr="00907B70" w:rsidRDefault="002F7764" w:rsidP="00BE580A">
            <w:pPr>
              <w:spacing w:after="0" w:line="240" w:lineRule="auto"/>
              <w:rPr>
                <w:b/>
                <w:sz w:val="24"/>
                <w:szCs w:val="24"/>
              </w:rPr>
            </w:pPr>
            <w:r w:rsidRPr="00907B70">
              <w:rPr>
                <w:b/>
                <w:sz w:val="24"/>
                <w:szCs w:val="24"/>
              </w:rPr>
              <w:t>Dialog Module Settings</w:t>
            </w:r>
          </w:p>
        </w:tc>
      </w:tr>
      <w:tr w:rsidR="005931AA" w:rsidRPr="00907B70" w14:paraId="0F0E5972" w14:textId="77777777" w:rsidTr="004B2081">
        <w:trPr>
          <w:trHeight w:val="224"/>
        </w:trPr>
        <w:tc>
          <w:tcPr>
            <w:tcW w:w="3258" w:type="dxa"/>
            <w:gridSpan w:val="2"/>
            <w:shd w:val="clear" w:color="DAEEF3" w:themeColor="accent5" w:themeTint="33" w:fill="DAEEF3" w:themeFill="accent5" w:themeFillTint="33"/>
          </w:tcPr>
          <w:p w14:paraId="77BDD348" w14:textId="77777777" w:rsidR="005931AA" w:rsidRPr="00907B70" w:rsidRDefault="005931AA" w:rsidP="008F15F4">
            <w:pPr>
              <w:spacing w:after="0" w:line="240" w:lineRule="auto"/>
              <w:rPr>
                <w:b/>
              </w:rPr>
            </w:pPr>
            <w:r w:rsidRPr="00907B70">
              <w:rPr>
                <w:b/>
              </w:rPr>
              <w:t>Peg</w:t>
            </w:r>
          </w:p>
        </w:tc>
        <w:tc>
          <w:tcPr>
            <w:tcW w:w="6105" w:type="dxa"/>
            <w:gridSpan w:val="8"/>
            <w:shd w:val="clear" w:color="DAEEF3" w:themeColor="accent5" w:themeTint="33" w:fill="auto"/>
          </w:tcPr>
          <w:p w14:paraId="485F6765" w14:textId="26A98B34" w:rsidR="005931AA" w:rsidRPr="00907B70" w:rsidRDefault="00973857" w:rsidP="008F15F4">
            <w:pPr>
              <w:spacing w:after="0" w:line="240" w:lineRule="auto"/>
            </w:pPr>
            <w:r>
              <w:t>1820</w:t>
            </w:r>
          </w:p>
        </w:tc>
      </w:tr>
      <w:tr w:rsidR="005931AA" w:rsidRPr="00907B70" w14:paraId="2B649B23" w14:textId="77777777" w:rsidTr="004B2081">
        <w:trPr>
          <w:trHeight w:val="224"/>
        </w:trPr>
        <w:tc>
          <w:tcPr>
            <w:tcW w:w="3258" w:type="dxa"/>
            <w:gridSpan w:val="2"/>
            <w:shd w:val="clear" w:color="DAEEF3" w:themeColor="accent5" w:themeTint="33" w:fill="DAEEF3" w:themeFill="accent5" w:themeFillTint="33"/>
          </w:tcPr>
          <w:p w14:paraId="348A3664" w14:textId="77777777" w:rsidR="005931AA" w:rsidRPr="00907B70" w:rsidRDefault="005931AA" w:rsidP="008F15F4">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14:paraId="35557B36" w14:textId="37DAC695" w:rsidR="005931AA" w:rsidRPr="00907B70" w:rsidRDefault="0050362E" w:rsidP="008F15F4">
            <w:pPr>
              <w:spacing w:after="0" w:line="240" w:lineRule="auto"/>
            </w:pPr>
            <w:r w:rsidRPr="00907B70">
              <w:t>6</w:t>
            </w:r>
            <w:r w:rsidR="005931AA" w:rsidRPr="00907B70">
              <w:t xml:space="preserve"> seconds</w:t>
            </w:r>
          </w:p>
        </w:tc>
      </w:tr>
      <w:tr w:rsidR="005931AA" w:rsidRPr="00907B70" w14:paraId="1F83DEF7" w14:textId="77777777" w:rsidTr="004B2081">
        <w:trPr>
          <w:trHeight w:val="224"/>
        </w:trPr>
        <w:tc>
          <w:tcPr>
            <w:tcW w:w="3258" w:type="dxa"/>
            <w:gridSpan w:val="2"/>
            <w:shd w:val="clear" w:color="DAEEF3" w:themeColor="accent5" w:themeTint="33" w:fill="DAEEF3" w:themeFill="accent5" w:themeFillTint="33"/>
          </w:tcPr>
          <w:p w14:paraId="4DA0635B" w14:textId="77777777" w:rsidR="005931AA" w:rsidRPr="00907B70" w:rsidRDefault="005931AA" w:rsidP="008F15F4">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14:paraId="1D108B81" w14:textId="3859CCAF" w:rsidR="005931AA" w:rsidRPr="00907B70" w:rsidRDefault="00973857" w:rsidP="008F15F4">
            <w:pPr>
              <w:spacing w:after="0" w:line="240" w:lineRule="auto"/>
            </w:pPr>
            <w:r>
              <w:t>3</w:t>
            </w:r>
          </w:p>
        </w:tc>
        <w:tc>
          <w:tcPr>
            <w:tcW w:w="2880" w:type="dxa"/>
            <w:gridSpan w:val="2"/>
            <w:shd w:val="clear" w:color="DAEEF3" w:themeColor="accent5" w:themeTint="33" w:fill="DAEEF3" w:themeFill="accent5" w:themeFillTint="33"/>
          </w:tcPr>
          <w:p w14:paraId="1EC4877E" w14:textId="77777777" w:rsidR="005931AA" w:rsidRPr="00907B70" w:rsidRDefault="005931AA" w:rsidP="008F15F4">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14:paraId="748EA604" w14:textId="00A8A4EE" w:rsidR="005931AA" w:rsidRPr="00907B70" w:rsidRDefault="00973857" w:rsidP="008F15F4">
            <w:pPr>
              <w:spacing w:after="0" w:line="240" w:lineRule="auto"/>
            </w:pPr>
            <w:r>
              <w:t>3</w:t>
            </w:r>
          </w:p>
        </w:tc>
      </w:tr>
      <w:tr w:rsidR="005931AA" w:rsidRPr="00907B70" w14:paraId="1CDF5C56" w14:textId="77777777" w:rsidTr="004B2081">
        <w:trPr>
          <w:trHeight w:val="224"/>
        </w:trPr>
        <w:tc>
          <w:tcPr>
            <w:tcW w:w="9363" w:type="dxa"/>
            <w:gridSpan w:val="10"/>
            <w:shd w:val="clear" w:color="DAEEF3" w:themeColor="accent5" w:themeTint="33" w:fill="92CDDC" w:themeFill="accent5" w:themeFillTint="99"/>
          </w:tcPr>
          <w:p w14:paraId="210D78C8" w14:textId="77777777" w:rsidR="005931AA" w:rsidRPr="00907B70" w:rsidRDefault="005931AA" w:rsidP="008F15F4">
            <w:pPr>
              <w:spacing w:after="0" w:line="240" w:lineRule="auto"/>
            </w:pPr>
            <w:r w:rsidRPr="00907B70">
              <w:rPr>
                <w:b/>
              </w:rPr>
              <w:t>Speech Settings</w:t>
            </w:r>
          </w:p>
        </w:tc>
      </w:tr>
      <w:tr w:rsidR="005931AA" w:rsidRPr="00907B70" w14:paraId="3D1351C2" w14:textId="77777777" w:rsidTr="004B2081">
        <w:trPr>
          <w:trHeight w:val="224"/>
        </w:trPr>
        <w:tc>
          <w:tcPr>
            <w:tcW w:w="3258" w:type="dxa"/>
            <w:gridSpan w:val="2"/>
            <w:shd w:val="solid" w:color="DAEEF3" w:themeColor="accent5" w:themeTint="33" w:fill="CCFFFF"/>
          </w:tcPr>
          <w:p w14:paraId="3FE61440" w14:textId="77777777" w:rsidR="005931AA" w:rsidRPr="00907B70" w:rsidRDefault="005931AA" w:rsidP="008F15F4">
            <w:pPr>
              <w:spacing w:after="0" w:line="240" w:lineRule="auto"/>
              <w:rPr>
                <w:b/>
              </w:rPr>
            </w:pPr>
            <w:r w:rsidRPr="00907B70">
              <w:rPr>
                <w:b/>
              </w:rPr>
              <w:t>Grammar Name(s):</w:t>
            </w:r>
          </w:p>
        </w:tc>
        <w:tc>
          <w:tcPr>
            <w:tcW w:w="6105" w:type="dxa"/>
            <w:gridSpan w:val="8"/>
          </w:tcPr>
          <w:p w14:paraId="453F0B64" w14:textId="0588C371" w:rsidR="005931AA" w:rsidRDefault="00973857" w:rsidP="008F15F4">
            <w:pPr>
              <w:spacing w:after="0" w:line="240" w:lineRule="auto"/>
            </w:pPr>
            <w:r>
              <w:t>1820_BankAcct.grxml</w:t>
            </w:r>
          </w:p>
          <w:p w14:paraId="78A3C040" w14:textId="7B54D05A" w:rsidR="00973857" w:rsidRPr="00907B70" w:rsidRDefault="00973857" w:rsidP="008F15F4">
            <w:pPr>
              <w:spacing w:after="0" w:line="240" w:lineRule="auto"/>
            </w:pPr>
            <w:r>
              <w:t>1820_BankAcctDTMF.grxml</w:t>
            </w:r>
          </w:p>
        </w:tc>
      </w:tr>
      <w:tr w:rsidR="0050362E" w:rsidRPr="00907B70" w14:paraId="66548BDE" w14:textId="77777777" w:rsidTr="004B2081">
        <w:trPr>
          <w:trHeight w:val="341"/>
        </w:trPr>
        <w:tc>
          <w:tcPr>
            <w:tcW w:w="3258" w:type="dxa"/>
            <w:gridSpan w:val="2"/>
            <w:shd w:val="solid" w:color="DAEEF3" w:themeColor="accent5" w:themeTint="33" w:fill="CCFFFF"/>
          </w:tcPr>
          <w:p w14:paraId="463C5184" w14:textId="77777777" w:rsidR="0050362E" w:rsidRPr="00907B70" w:rsidRDefault="0050362E" w:rsidP="002663BD">
            <w:pPr>
              <w:spacing w:after="0" w:line="240" w:lineRule="auto"/>
              <w:rPr>
                <w:b/>
              </w:rPr>
            </w:pPr>
            <w:proofErr w:type="spellStart"/>
            <w:r w:rsidRPr="00907B70">
              <w:rPr>
                <w:b/>
              </w:rPr>
              <w:t>MinConfidenceScore</w:t>
            </w:r>
            <w:proofErr w:type="spellEnd"/>
          </w:p>
        </w:tc>
        <w:tc>
          <w:tcPr>
            <w:tcW w:w="1260" w:type="dxa"/>
            <w:gridSpan w:val="4"/>
          </w:tcPr>
          <w:p w14:paraId="13101FE1" w14:textId="3785094E" w:rsidR="0050362E" w:rsidRPr="00907B70" w:rsidRDefault="00973857" w:rsidP="002663BD">
            <w:pPr>
              <w:spacing w:after="0" w:line="240" w:lineRule="auto"/>
            </w:pPr>
            <w:r>
              <w:t>.4</w:t>
            </w:r>
          </w:p>
        </w:tc>
        <w:tc>
          <w:tcPr>
            <w:tcW w:w="2430" w:type="dxa"/>
            <w:shd w:val="solid" w:color="DAEEF3" w:themeColor="accent5" w:themeTint="33" w:fill="F2F2F2"/>
          </w:tcPr>
          <w:p w14:paraId="6CA3B5EE" w14:textId="77777777" w:rsidR="0050362E" w:rsidRPr="00907B70" w:rsidRDefault="0050362E" w:rsidP="002663BD">
            <w:pPr>
              <w:spacing w:after="0" w:line="240" w:lineRule="auto"/>
              <w:rPr>
                <w:b/>
              </w:rPr>
            </w:pPr>
            <w:proofErr w:type="spellStart"/>
            <w:r w:rsidRPr="00907B70">
              <w:rPr>
                <w:b/>
              </w:rPr>
              <w:t>MedConfidenceScore</w:t>
            </w:r>
            <w:proofErr w:type="spellEnd"/>
          </w:p>
        </w:tc>
        <w:tc>
          <w:tcPr>
            <w:tcW w:w="2415" w:type="dxa"/>
            <w:gridSpan w:val="3"/>
          </w:tcPr>
          <w:p w14:paraId="5F875855" w14:textId="1CF91B56" w:rsidR="0050362E" w:rsidRPr="00907B70" w:rsidRDefault="00973857" w:rsidP="002663BD">
            <w:pPr>
              <w:spacing w:after="0" w:line="240" w:lineRule="auto"/>
            </w:pPr>
            <w:r>
              <w:t>.6</w:t>
            </w:r>
          </w:p>
        </w:tc>
      </w:tr>
      <w:tr w:rsidR="0050362E" w:rsidRPr="00907B70" w14:paraId="2C5546E8" w14:textId="77777777" w:rsidTr="004B2081">
        <w:trPr>
          <w:trHeight w:val="242"/>
        </w:trPr>
        <w:tc>
          <w:tcPr>
            <w:tcW w:w="3258" w:type="dxa"/>
            <w:gridSpan w:val="2"/>
            <w:shd w:val="solid" w:color="DAEEF3" w:themeColor="accent5" w:themeTint="33" w:fill="CCFFFF"/>
          </w:tcPr>
          <w:p w14:paraId="5486BF6E" w14:textId="77777777" w:rsidR="0050362E" w:rsidRPr="00907B70" w:rsidRDefault="0050362E" w:rsidP="002663BD">
            <w:pPr>
              <w:spacing w:after="0" w:line="240" w:lineRule="auto"/>
              <w:rPr>
                <w:b/>
              </w:rPr>
            </w:pPr>
            <w:proofErr w:type="spellStart"/>
            <w:r w:rsidRPr="00907B70">
              <w:rPr>
                <w:b/>
              </w:rPr>
              <w:t>NBest</w:t>
            </w:r>
            <w:proofErr w:type="spellEnd"/>
          </w:p>
        </w:tc>
        <w:tc>
          <w:tcPr>
            <w:tcW w:w="1260" w:type="dxa"/>
            <w:gridSpan w:val="4"/>
          </w:tcPr>
          <w:p w14:paraId="506ABB7F" w14:textId="77777777" w:rsidR="0050362E" w:rsidRPr="00907B70" w:rsidRDefault="0050362E" w:rsidP="002663BD">
            <w:pPr>
              <w:spacing w:after="0" w:line="240" w:lineRule="auto"/>
            </w:pPr>
            <w:r w:rsidRPr="00907B70">
              <w:t>No</w:t>
            </w:r>
          </w:p>
        </w:tc>
        <w:tc>
          <w:tcPr>
            <w:tcW w:w="2430" w:type="dxa"/>
            <w:shd w:val="solid" w:color="DAEEF3" w:themeColor="accent5" w:themeTint="33" w:fill="F2F2F2"/>
          </w:tcPr>
          <w:p w14:paraId="29A7DD7E" w14:textId="77777777" w:rsidR="0050362E" w:rsidRPr="00907B70" w:rsidRDefault="0050362E" w:rsidP="002663BD">
            <w:pPr>
              <w:spacing w:after="0" w:line="240" w:lineRule="auto"/>
              <w:rPr>
                <w:b/>
              </w:rPr>
            </w:pPr>
            <w:proofErr w:type="spellStart"/>
            <w:r w:rsidRPr="00907B70">
              <w:rPr>
                <w:b/>
              </w:rPr>
              <w:t>BargeIn</w:t>
            </w:r>
            <w:proofErr w:type="spellEnd"/>
          </w:p>
        </w:tc>
        <w:tc>
          <w:tcPr>
            <w:tcW w:w="2415" w:type="dxa"/>
            <w:gridSpan w:val="3"/>
          </w:tcPr>
          <w:p w14:paraId="27E8E2E6" w14:textId="77777777" w:rsidR="0050362E" w:rsidRPr="00907B70" w:rsidRDefault="0050362E" w:rsidP="002663BD">
            <w:pPr>
              <w:spacing w:after="0" w:line="240" w:lineRule="auto"/>
            </w:pPr>
            <w:r w:rsidRPr="00907B70">
              <w:t>True</w:t>
            </w:r>
          </w:p>
        </w:tc>
      </w:tr>
      <w:tr w:rsidR="0050362E" w:rsidRPr="00907B70" w14:paraId="0C6B4613" w14:textId="77777777" w:rsidTr="004B2081">
        <w:trPr>
          <w:trHeight w:val="242"/>
        </w:trPr>
        <w:tc>
          <w:tcPr>
            <w:tcW w:w="3258" w:type="dxa"/>
            <w:gridSpan w:val="2"/>
            <w:shd w:val="solid" w:color="DAEEF3" w:themeColor="accent5" w:themeTint="33" w:fill="CCFFFF"/>
          </w:tcPr>
          <w:p w14:paraId="5E8DF258" w14:textId="77777777" w:rsidR="0050362E" w:rsidRPr="00907B70" w:rsidRDefault="0050362E" w:rsidP="002663BD">
            <w:pPr>
              <w:spacing w:after="0" w:line="240" w:lineRule="auto"/>
              <w:rPr>
                <w:b/>
              </w:rPr>
            </w:pPr>
            <w:proofErr w:type="spellStart"/>
            <w:r w:rsidRPr="00907B70">
              <w:rPr>
                <w:b/>
              </w:rPr>
              <w:t>Completetimeout</w:t>
            </w:r>
            <w:proofErr w:type="spellEnd"/>
          </w:p>
        </w:tc>
        <w:tc>
          <w:tcPr>
            <w:tcW w:w="1260" w:type="dxa"/>
            <w:gridSpan w:val="4"/>
          </w:tcPr>
          <w:p w14:paraId="0696FF6D" w14:textId="77777777" w:rsidR="0050362E" w:rsidRPr="00907B70" w:rsidRDefault="0050362E" w:rsidP="002663BD">
            <w:pPr>
              <w:spacing w:after="0" w:line="240" w:lineRule="auto"/>
            </w:pPr>
            <w:r w:rsidRPr="00907B70">
              <w:t>0</w:t>
            </w:r>
          </w:p>
        </w:tc>
        <w:tc>
          <w:tcPr>
            <w:tcW w:w="2430" w:type="dxa"/>
            <w:shd w:val="solid" w:color="DAEEF3" w:themeColor="accent5" w:themeTint="33" w:fill="F2F2F2"/>
          </w:tcPr>
          <w:p w14:paraId="69D1A9D3" w14:textId="77777777" w:rsidR="0050362E" w:rsidRPr="00907B70" w:rsidRDefault="0050362E" w:rsidP="002663BD">
            <w:pPr>
              <w:spacing w:after="0" w:line="240" w:lineRule="auto"/>
              <w:rPr>
                <w:b/>
              </w:rPr>
            </w:pPr>
            <w:proofErr w:type="spellStart"/>
            <w:r w:rsidRPr="00907B70">
              <w:rPr>
                <w:b/>
              </w:rPr>
              <w:t>Incompletetimeout</w:t>
            </w:r>
            <w:proofErr w:type="spellEnd"/>
          </w:p>
        </w:tc>
        <w:tc>
          <w:tcPr>
            <w:tcW w:w="2415" w:type="dxa"/>
            <w:gridSpan w:val="3"/>
          </w:tcPr>
          <w:p w14:paraId="2B6CEA75" w14:textId="77777777" w:rsidR="0050362E" w:rsidRPr="00907B70" w:rsidRDefault="0050362E" w:rsidP="002663BD">
            <w:pPr>
              <w:spacing w:after="0" w:line="240" w:lineRule="auto"/>
            </w:pPr>
            <w:r w:rsidRPr="00907B70">
              <w:t xml:space="preserve">1500 </w:t>
            </w:r>
            <w:proofErr w:type="spellStart"/>
            <w:r w:rsidRPr="00907B70">
              <w:t>ms</w:t>
            </w:r>
            <w:proofErr w:type="spellEnd"/>
          </w:p>
        </w:tc>
      </w:tr>
      <w:tr w:rsidR="0050362E" w:rsidRPr="00907B70" w14:paraId="04E6E446" w14:textId="77777777" w:rsidTr="004B2081">
        <w:trPr>
          <w:trHeight w:val="242"/>
        </w:trPr>
        <w:tc>
          <w:tcPr>
            <w:tcW w:w="3258" w:type="dxa"/>
            <w:gridSpan w:val="2"/>
            <w:shd w:val="solid" w:color="DAEEF3" w:themeColor="accent5" w:themeTint="33" w:fill="CCFFFF"/>
          </w:tcPr>
          <w:p w14:paraId="0A6C09E4" w14:textId="77777777" w:rsidR="0050362E" w:rsidRPr="00907B70" w:rsidRDefault="0050362E" w:rsidP="002663BD">
            <w:pPr>
              <w:spacing w:after="0" w:line="240" w:lineRule="auto"/>
              <w:rPr>
                <w:b/>
              </w:rPr>
            </w:pPr>
            <w:proofErr w:type="spellStart"/>
            <w:r w:rsidRPr="00907B70">
              <w:rPr>
                <w:b/>
              </w:rPr>
              <w:t>MaxSpeechTimeout</w:t>
            </w:r>
            <w:proofErr w:type="spellEnd"/>
          </w:p>
        </w:tc>
        <w:tc>
          <w:tcPr>
            <w:tcW w:w="1260" w:type="dxa"/>
            <w:gridSpan w:val="4"/>
          </w:tcPr>
          <w:p w14:paraId="6DC43223" w14:textId="77777777" w:rsidR="0050362E" w:rsidRPr="00907B70" w:rsidRDefault="0050362E" w:rsidP="002663BD">
            <w:pPr>
              <w:spacing w:after="0" w:line="240" w:lineRule="auto"/>
            </w:pPr>
            <w:r w:rsidRPr="00907B70">
              <w:t>22 seconds</w:t>
            </w:r>
          </w:p>
        </w:tc>
        <w:tc>
          <w:tcPr>
            <w:tcW w:w="2430" w:type="dxa"/>
            <w:shd w:val="clear" w:color="DAEEF3" w:themeColor="accent5" w:themeTint="33" w:fill="DAEEF3" w:themeFill="accent5" w:themeFillTint="33"/>
          </w:tcPr>
          <w:p w14:paraId="1AC45F67" w14:textId="77777777" w:rsidR="0050362E" w:rsidRPr="00907B70" w:rsidRDefault="0050362E" w:rsidP="002663BD">
            <w:pPr>
              <w:spacing w:after="0" w:line="240" w:lineRule="auto"/>
              <w:rPr>
                <w:b/>
              </w:rPr>
            </w:pPr>
            <w:r w:rsidRPr="00907B70">
              <w:rPr>
                <w:b/>
              </w:rPr>
              <w:t>Sensitivity</w:t>
            </w:r>
          </w:p>
        </w:tc>
        <w:tc>
          <w:tcPr>
            <w:tcW w:w="2415" w:type="dxa"/>
            <w:gridSpan w:val="3"/>
            <w:shd w:val="clear" w:color="DAEEF3" w:themeColor="accent5" w:themeTint="33" w:fill="auto"/>
          </w:tcPr>
          <w:p w14:paraId="7A8CC177" w14:textId="77777777" w:rsidR="0050362E" w:rsidRPr="00907B70" w:rsidRDefault="0050362E" w:rsidP="002663BD">
            <w:pPr>
              <w:spacing w:after="0" w:line="240" w:lineRule="auto"/>
              <w:rPr>
                <w:b/>
              </w:rPr>
            </w:pPr>
            <w:r w:rsidRPr="00907B70">
              <w:t>0.4</w:t>
            </w:r>
          </w:p>
        </w:tc>
      </w:tr>
      <w:tr w:rsidR="005931AA" w:rsidRPr="00907B70" w14:paraId="6E5A077F" w14:textId="77777777" w:rsidTr="004B2081">
        <w:tc>
          <w:tcPr>
            <w:tcW w:w="9363" w:type="dxa"/>
            <w:gridSpan w:val="10"/>
            <w:tcBorders>
              <w:bottom w:val="single" w:sz="4" w:space="0" w:color="000000"/>
            </w:tcBorders>
            <w:shd w:val="clear" w:color="auto" w:fill="92CDDC" w:themeFill="accent5" w:themeFillTint="99"/>
          </w:tcPr>
          <w:p w14:paraId="2CC7216C" w14:textId="77777777" w:rsidR="005931AA" w:rsidRPr="00907B70" w:rsidRDefault="005931AA" w:rsidP="008F15F4">
            <w:pPr>
              <w:spacing w:after="0" w:line="240" w:lineRule="auto"/>
              <w:rPr>
                <w:b/>
              </w:rPr>
            </w:pPr>
            <w:r w:rsidRPr="00907B70">
              <w:rPr>
                <w:b/>
              </w:rPr>
              <w:t>DTMF Settings</w:t>
            </w:r>
          </w:p>
        </w:tc>
      </w:tr>
      <w:tr w:rsidR="005931AA" w:rsidRPr="00907B70" w14:paraId="770405B1" w14:textId="77777777" w:rsidTr="004B2081">
        <w:tc>
          <w:tcPr>
            <w:tcW w:w="3258" w:type="dxa"/>
            <w:gridSpan w:val="2"/>
            <w:tcBorders>
              <w:bottom w:val="single" w:sz="4" w:space="0" w:color="000000"/>
            </w:tcBorders>
            <w:shd w:val="clear" w:color="auto" w:fill="DAEEF3" w:themeFill="accent5" w:themeFillTint="33"/>
          </w:tcPr>
          <w:p w14:paraId="0EDE761F" w14:textId="77777777" w:rsidR="005931AA" w:rsidRPr="00907B70" w:rsidRDefault="005931AA" w:rsidP="008F15F4">
            <w:pPr>
              <w:spacing w:after="0" w:line="240" w:lineRule="auto"/>
              <w:rPr>
                <w:b/>
              </w:rPr>
            </w:pPr>
            <w:r w:rsidRPr="00907B70">
              <w:rPr>
                <w:b/>
              </w:rPr>
              <w:t>DTMF Allowed?</w:t>
            </w:r>
          </w:p>
        </w:tc>
        <w:tc>
          <w:tcPr>
            <w:tcW w:w="6105" w:type="dxa"/>
            <w:gridSpan w:val="8"/>
            <w:shd w:val="clear" w:color="auto" w:fill="auto"/>
          </w:tcPr>
          <w:p w14:paraId="076634CB" w14:textId="54FF64D7" w:rsidR="005931AA" w:rsidRPr="00907B70" w:rsidRDefault="00973857" w:rsidP="008F15F4">
            <w:pPr>
              <w:spacing w:after="0" w:line="240" w:lineRule="auto"/>
            </w:pPr>
            <w:proofErr w:type="spellStart"/>
            <w:r>
              <w:t>Sí</w:t>
            </w:r>
            <w:proofErr w:type="spellEnd"/>
          </w:p>
        </w:tc>
      </w:tr>
      <w:tr w:rsidR="005931AA" w:rsidRPr="00907B70" w14:paraId="6EF306A6" w14:textId="77777777" w:rsidTr="004B2081">
        <w:trPr>
          <w:trHeight w:val="224"/>
        </w:trPr>
        <w:tc>
          <w:tcPr>
            <w:tcW w:w="3258" w:type="dxa"/>
            <w:gridSpan w:val="2"/>
            <w:shd w:val="solid" w:color="DAEEF3" w:themeColor="accent5" w:themeTint="33" w:fill="F2F2F2"/>
          </w:tcPr>
          <w:p w14:paraId="705B4F1C" w14:textId="77777777" w:rsidR="005931AA" w:rsidRPr="00907B70" w:rsidRDefault="005931AA" w:rsidP="008F15F4">
            <w:pPr>
              <w:spacing w:after="0" w:line="240" w:lineRule="auto"/>
              <w:rPr>
                <w:b/>
              </w:rPr>
            </w:pPr>
            <w:proofErr w:type="spellStart"/>
            <w:r w:rsidRPr="00907B70">
              <w:rPr>
                <w:b/>
              </w:rPr>
              <w:t>MinDigits</w:t>
            </w:r>
            <w:proofErr w:type="spellEnd"/>
          </w:p>
        </w:tc>
        <w:tc>
          <w:tcPr>
            <w:tcW w:w="1036" w:type="dxa"/>
            <w:gridSpan w:val="3"/>
          </w:tcPr>
          <w:p w14:paraId="79F6D017" w14:textId="05C8319A" w:rsidR="005931AA" w:rsidRPr="00907B70" w:rsidRDefault="00973857" w:rsidP="008F15F4">
            <w:pPr>
              <w:spacing w:after="0" w:line="240" w:lineRule="auto"/>
            </w:pPr>
            <w:r>
              <w:t>10</w:t>
            </w:r>
          </w:p>
        </w:tc>
        <w:tc>
          <w:tcPr>
            <w:tcW w:w="2654" w:type="dxa"/>
            <w:gridSpan w:val="2"/>
            <w:shd w:val="solid" w:color="DAEEF3" w:themeColor="accent5" w:themeTint="33" w:fill="F2F2F2"/>
          </w:tcPr>
          <w:p w14:paraId="0C9A0A5B" w14:textId="77777777" w:rsidR="005931AA" w:rsidRPr="00907B70" w:rsidRDefault="005931AA" w:rsidP="008F15F4">
            <w:pPr>
              <w:spacing w:after="0" w:line="240" w:lineRule="auto"/>
              <w:rPr>
                <w:b/>
              </w:rPr>
            </w:pPr>
            <w:proofErr w:type="spellStart"/>
            <w:r w:rsidRPr="00907B70">
              <w:rPr>
                <w:b/>
              </w:rPr>
              <w:t>MaxDigits</w:t>
            </w:r>
            <w:proofErr w:type="spellEnd"/>
          </w:p>
        </w:tc>
        <w:tc>
          <w:tcPr>
            <w:tcW w:w="2415" w:type="dxa"/>
            <w:gridSpan w:val="3"/>
          </w:tcPr>
          <w:p w14:paraId="0C8BEC40" w14:textId="685B2B4C" w:rsidR="005931AA" w:rsidRPr="00907B70" w:rsidRDefault="00973857" w:rsidP="008F15F4">
            <w:pPr>
              <w:spacing w:after="0" w:line="240" w:lineRule="auto"/>
            </w:pPr>
            <w:r>
              <w:t>10</w:t>
            </w:r>
          </w:p>
        </w:tc>
      </w:tr>
      <w:tr w:rsidR="005931AA" w:rsidRPr="00907B70" w14:paraId="02E23E64" w14:textId="77777777" w:rsidTr="004B2081">
        <w:trPr>
          <w:trHeight w:val="233"/>
        </w:trPr>
        <w:tc>
          <w:tcPr>
            <w:tcW w:w="3258" w:type="dxa"/>
            <w:gridSpan w:val="2"/>
            <w:shd w:val="solid" w:color="DAEEF3" w:themeColor="accent5" w:themeTint="33" w:fill="F2F2F2"/>
          </w:tcPr>
          <w:p w14:paraId="7C52FF5E" w14:textId="77777777" w:rsidR="005931AA" w:rsidRPr="00907B70" w:rsidRDefault="005931AA" w:rsidP="008F15F4">
            <w:pPr>
              <w:spacing w:after="0" w:line="240" w:lineRule="auto"/>
              <w:rPr>
                <w:b/>
              </w:rPr>
            </w:pPr>
            <w:proofErr w:type="spellStart"/>
            <w:r w:rsidRPr="00907B70">
              <w:rPr>
                <w:b/>
              </w:rPr>
              <w:t>TerminationDigit</w:t>
            </w:r>
            <w:proofErr w:type="spellEnd"/>
          </w:p>
        </w:tc>
        <w:tc>
          <w:tcPr>
            <w:tcW w:w="1036" w:type="dxa"/>
            <w:gridSpan w:val="3"/>
          </w:tcPr>
          <w:p w14:paraId="171BBD1A" w14:textId="77777777" w:rsidR="005931AA" w:rsidRPr="00907B70" w:rsidRDefault="005931AA" w:rsidP="008F15F4">
            <w:pPr>
              <w:spacing w:after="0" w:line="240" w:lineRule="auto"/>
            </w:pPr>
            <w:r w:rsidRPr="00907B70">
              <w:t>N/A</w:t>
            </w:r>
          </w:p>
        </w:tc>
        <w:tc>
          <w:tcPr>
            <w:tcW w:w="2654" w:type="dxa"/>
            <w:gridSpan w:val="2"/>
            <w:shd w:val="solid" w:color="DAEEF3" w:themeColor="accent5" w:themeTint="33" w:fill="F2F2F2"/>
          </w:tcPr>
          <w:p w14:paraId="1E323CFA" w14:textId="77777777" w:rsidR="005931AA" w:rsidRPr="00907B70" w:rsidRDefault="005931AA" w:rsidP="008F15F4">
            <w:pPr>
              <w:spacing w:after="0" w:line="240" w:lineRule="auto"/>
              <w:rPr>
                <w:b/>
              </w:rPr>
            </w:pPr>
            <w:r w:rsidRPr="00907B70">
              <w:rPr>
                <w:b/>
              </w:rPr>
              <w:t>Interdigit Timeout</w:t>
            </w:r>
          </w:p>
        </w:tc>
        <w:tc>
          <w:tcPr>
            <w:tcW w:w="2415" w:type="dxa"/>
            <w:gridSpan w:val="3"/>
          </w:tcPr>
          <w:p w14:paraId="085A14F2" w14:textId="28D01697" w:rsidR="005931AA" w:rsidRPr="00907B70" w:rsidRDefault="0050362E" w:rsidP="008F15F4">
            <w:pPr>
              <w:spacing w:after="0" w:line="240" w:lineRule="auto"/>
            </w:pPr>
            <w:r w:rsidRPr="00907B70">
              <w:t>N/A</w:t>
            </w:r>
          </w:p>
        </w:tc>
      </w:tr>
      <w:tr w:rsidR="005931AA" w:rsidRPr="00907B70" w14:paraId="1DEA8E05" w14:textId="77777777" w:rsidTr="004B2081">
        <w:trPr>
          <w:trHeight w:val="305"/>
        </w:trPr>
        <w:tc>
          <w:tcPr>
            <w:tcW w:w="9363" w:type="dxa"/>
            <w:gridSpan w:val="10"/>
            <w:shd w:val="clear" w:color="auto" w:fill="000000" w:themeFill="text1"/>
            <w:vAlign w:val="center"/>
          </w:tcPr>
          <w:p w14:paraId="3C8037D4" w14:textId="77777777" w:rsidR="005931AA" w:rsidRPr="00907B70" w:rsidRDefault="005931AA" w:rsidP="008F15F4">
            <w:pPr>
              <w:spacing w:after="0" w:line="240" w:lineRule="auto"/>
              <w:rPr>
                <w:b/>
                <w:sz w:val="24"/>
                <w:szCs w:val="24"/>
              </w:rPr>
            </w:pPr>
          </w:p>
        </w:tc>
      </w:tr>
      <w:tr w:rsidR="002F7764" w:rsidRPr="00907B70" w14:paraId="275D3362" w14:textId="77777777" w:rsidTr="004B2081">
        <w:trPr>
          <w:trHeight w:val="305"/>
        </w:trPr>
        <w:tc>
          <w:tcPr>
            <w:tcW w:w="9363" w:type="dxa"/>
            <w:gridSpan w:val="10"/>
            <w:shd w:val="clear" w:color="auto" w:fill="D9D9D9"/>
            <w:vAlign w:val="center"/>
          </w:tcPr>
          <w:p w14:paraId="51543AB6" w14:textId="77777777" w:rsidR="002F7764" w:rsidRPr="00907B70" w:rsidRDefault="002F7764" w:rsidP="00BE580A">
            <w:pPr>
              <w:spacing w:after="0" w:line="240" w:lineRule="auto"/>
              <w:rPr>
                <w:b/>
                <w:sz w:val="24"/>
                <w:szCs w:val="24"/>
              </w:rPr>
            </w:pPr>
            <w:r w:rsidRPr="00907B70">
              <w:rPr>
                <w:b/>
                <w:sz w:val="24"/>
                <w:szCs w:val="24"/>
              </w:rPr>
              <w:t>Initial Prompts</w:t>
            </w:r>
          </w:p>
        </w:tc>
      </w:tr>
      <w:tr w:rsidR="002F7764" w:rsidRPr="00907B70" w14:paraId="7193A6BA" w14:textId="77777777" w:rsidTr="00973857">
        <w:trPr>
          <w:trHeight w:val="305"/>
        </w:trPr>
        <w:tc>
          <w:tcPr>
            <w:tcW w:w="2178" w:type="dxa"/>
            <w:tcBorders>
              <w:bottom w:val="single" w:sz="4" w:space="0" w:color="000000"/>
            </w:tcBorders>
            <w:shd w:val="clear" w:color="auto" w:fill="DAEEF3" w:themeFill="accent5" w:themeFillTint="33"/>
            <w:vAlign w:val="center"/>
          </w:tcPr>
          <w:p w14:paraId="3D88F338" w14:textId="77777777" w:rsidR="002F7764" w:rsidRPr="00907B70" w:rsidRDefault="002F7764" w:rsidP="00BE580A">
            <w:pPr>
              <w:spacing w:after="0" w:line="240" w:lineRule="auto"/>
              <w:jc w:val="center"/>
              <w:rPr>
                <w:b/>
                <w:i/>
              </w:rPr>
            </w:pPr>
            <w:r w:rsidRPr="00907B70">
              <w:rPr>
                <w:b/>
                <w:i/>
              </w:rPr>
              <w:t>Name</w:t>
            </w:r>
          </w:p>
        </w:tc>
        <w:tc>
          <w:tcPr>
            <w:tcW w:w="1867" w:type="dxa"/>
            <w:gridSpan w:val="2"/>
            <w:tcBorders>
              <w:bottom w:val="single" w:sz="4" w:space="0" w:color="000000"/>
            </w:tcBorders>
            <w:shd w:val="clear" w:color="auto" w:fill="DAEEF3" w:themeFill="accent5" w:themeFillTint="33"/>
            <w:vAlign w:val="center"/>
          </w:tcPr>
          <w:p w14:paraId="49E78329" w14:textId="77777777" w:rsidR="002F7764" w:rsidRPr="00907B70" w:rsidRDefault="002F7764" w:rsidP="00BE580A">
            <w:pPr>
              <w:spacing w:after="0" w:line="240" w:lineRule="auto"/>
              <w:jc w:val="center"/>
              <w:rPr>
                <w:b/>
                <w:i/>
              </w:rPr>
            </w:pPr>
            <w:r w:rsidRPr="00907B70">
              <w:rPr>
                <w:b/>
                <w:i/>
              </w:rPr>
              <w:t>Condition</w:t>
            </w:r>
          </w:p>
        </w:tc>
        <w:tc>
          <w:tcPr>
            <w:tcW w:w="5318" w:type="dxa"/>
            <w:gridSpan w:val="7"/>
            <w:tcBorders>
              <w:bottom w:val="single" w:sz="4" w:space="0" w:color="000000"/>
            </w:tcBorders>
            <w:shd w:val="clear" w:color="auto" w:fill="DAEEF3" w:themeFill="accent5" w:themeFillTint="33"/>
            <w:vAlign w:val="center"/>
          </w:tcPr>
          <w:p w14:paraId="519F913D" w14:textId="77777777" w:rsidR="002F7764" w:rsidRPr="00907B70" w:rsidRDefault="002F7764" w:rsidP="00BE580A">
            <w:pPr>
              <w:spacing w:after="0" w:line="240" w:lineRule="auto"/>
              <w:jc w:val="center"/>
              <w:rPr>
                <w:b/>
                <w:i/>
              </w:rPr>
            </w:pPr>
            <w:r w:rsidRPr="00907B70">
              <w:rPr>
                <w:b/>
                <w:i/>
              </w:rPr>
              <w:t>Wording</w:t>
            </w:r>
          </w:p>
        </w:tc>
      </w:tr>
      <w:tr w:rsidR="002F7764" w:rsidRPr="00F85F27" w14:paraId="132CAE8B" w14:textId="77777777" w:rsidTr="00973857">
        <w:trPr>
          <w:trHeight w:val="305"/>
        </w:trPr>
        <w:tc>
          <w:tcPr>
            <w:tcW w:w="2178" w:type="dxa"/>
            <w:tcBorders>
              <w:bottom w:val="single" w:sz="4" w:space="0" w:color="000000"/>
            </w:tcBorders>
            <w:shd w:val="clear" w:color="auto" w:fill="auto"/>
          </w:tcPr>
          <w:p w14:paraId="4870180B" w14:textId="0147623A" w:rsidR="002F7764" w:rsidRPr="00907B70" w:rsidRDefault="00973857" w:rsidP="00BE580A">
            <w:pPr>
              <w:spacing w:after="0" w:line="240" w:lineRule="auto"/>
              <w:rPr>
                <w:sz w:val="20"/>
                <w:szCs w:val="20"/>
              </w:rPr>
            </w:pPr>
            <w:r>
              <w:rPr>
                <w:sz w:val="20"/>
                <w:szCs w:val="20"/>
              </w:rPr>
              <w:t>1820-1a.wav</w:t>
            </w:r>
          </w:p>
        </w:tc>
        <w:tc>
          <w:tcPr>
            <w:tcW w:w="1867" w:type="dxa"/>
            <w:gridSpan w:val="2"/>
            <w:tcBorders>
              <w:bottom w:val="single" w:sz="4" w:space="0" w:color="000000"/>
            </w:tcBorders>
            <w:shd w:val="clear" w:color="auto" w:fill="auto"/>
          </w:tcPr>
          <w:p w14:paraId="0F573C2F" w14:textId="22ABF3E5" w:rsidR="002F7764" w:rsidRPr="00907B70" w:rsidRDefault="00973857" w:rsidP="00BE580A">
            <w:pPr>
              <w:spacing w:after="0" w:line="240" w:lineRule="auto"/>
              <w:rPr>
                <w:sz w:val="20"/>
                <w:szCs w:val="20"/>
              </w:rPr>
            </w:pPr>
            <w:proofErr w:type="spellStart"/>
            <w:r>
              <w:rPr>
                <w:sz w:val="20"/>
                <w:szCs w:val="20"/>
              </w:rPr>
              <w:t>ivrPmtMethod</w:t>
            </w:r>
            <w:proofErr w:type="spellEnd"/>
            <w:r>
              <w:rPr>
                <w:sz w:val="20"/>
                <w:szCs w:val="20"/>
              </w:rPr>
              <w:t>=CHK</w:t>
            </w:r>
          </w:p>
        </w:tc>
        <w:tc>
          <w:tcPr>
            <w:tcW w:w="5318" w:type="dxa"/>
            <w:gridSpan w:val="7"/>
            <w:tcBorders>
              <w:bottom w:val="single" w:sz="4" w:space="0" w:color="000000"/>
            </w:tcBorders>
            <w:shd w:val="clear" w:color="auto" w:fill="auto"/>
            <w:vAlign w:val="center"/>
          </w:tcPr>
          <w:p w14:paraId="18265F8F" w14:textId="32666F58" w:rsidR="002F7764" w:rsidRPr="00F03FB4" w:rsidRDefault="004B2081" w:rsidP="00233B9A">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Ahora, ¿Cuál es el número de su </w:t>
            </w:r>
            <w:del w:id="111" w:author="Prada, Leandro (Leo) **CTR**" w:date="2020-09-28T12:43:00Z">
              <w:r w:rsidRPr="00F03FB4" w:rsidDel="00F00576">
                <w:rPr>
                  <w:rFonts w:ascii="Tahoma" w:hAnsi="Tahoma" w:cs="Tahoma"/>
                  <w:color w:val="0070C0"/>
                  <w:sz w:val="16"/>
                  <w:szCs w:val="16"/>
                  <w:lang w:val="es-419"/>
                </w:rPr>
                <w:delText>cuenta corriente</w:delText>
              </w:r>
            </w:del>
            <w:ins w:id="112" w:author="Prada, Leandro (Leo) **CTR**" w:date="2020-09-28T12:43:00Z">
              <w:r w:rsidR="00F00576">
                <w:rPr>
                  <w:rFonts w:ascii="Tahoma" w:hAnsi="Tahoma" w:cs="Tahoma"/>
                  <w:color w:val="0070C0"/>
                  <w:sz w:val="16"/>
                  <w:szCs w:val="16"/>
                  <w:lang w:val="es-419"/>
                </w:rPr>
                <w:t xml:space="preserve">Cuenta de </w:t>
              </w:r>
              <w:proofErr w:type="gramStart"/>
              <w:r w:rsidR="00F00576">
                <w:rPr>
                  <w:rFonts w:ascii="Tahoma" w:hAnsi="Tahoma" w:cs="Tahoma"/>
                  <w:color w:val="0070C0"/>
                  <w:sz w:val="16"/>
                  <w:szCs w:val="16"/>
                  <w:lang w:val="es-419"/>
                </w:rPr>
                <w:t xml:space="preserve">cheques </w:t>
              </w:r>
            </w:ins>
            <w:r w:rsidRPr="00F03FB4">
              <w:rPr>
                <w:rFonts w:ascii="Tahoma" w:hAnsi="Tahoma" w:cs="Tahoma"/>
                <w:color w:val="0070C0"/>
                <w:sz w:val="16"/>
                <w:szCs w:val="16"/>
                <w:lang w:val="es-419"/>
              </w:rPr>
              <w:t>?</w:t>
            </w:r>
            <w:proofErr w:type="gramEnd"/>
          </w:p>
        </w:tc>
      </w:tr>
      <w:tr w:rsidR="00973857" w:rsidRPr="00F85F27" w14:paraId="2FFB0875" w14:textId="77777777" w:rsidTr="00973857">
        <w:trPr>
          <w:trHeight w:val="305"/>
        </w:trPr>
        <w:tc>
          <w:tcPr>
            <w:tcW w:w="2178" w:type="dxa"/>
            <w:tcBorders>
              <w:bottom w:val="single" w:sz="4" w:space="0" w:color="000000"/>
            </w:tcBorders>
            <w:shd w:val="clear" w:color="auto" w:fill="auto"/>
          </w:tcPr>
          <w:p w14:paraId="5C4D3805" w14:textId="483395C1" w:rsidR="00973857" w:rsidRPr="00907B70" w:rsidRDefault="00973857" w:rsidP="00973857">
            <w:pPr>
              <w:spacing w:after="0" w:line="240" w:lineRule="auto"/>
              <w:rPr>
                <w:sz w:val="20"/>
                <w:szCs w:val="20"/>
              </w:rPr>
            </w:pPr>
            <w:r>
              <w:rPr>
                <w:sz w:val="20"/>
                <w:szCs w:val="20"/>
              </w:rPr>
              <w:t>1820-1b.wav</w:t>
            </w:r>
          </w:p>
        </w:tc>
        <w:tc>
          <w:tcPr>
            <w:tcW w:w="1867" w:type="dxa"/>
            <w:gridSpan w:val="2"/>
            <w:tcBorders>
              <w:bottom w:val="single" w:sz="4" w:space="0" w:color="000000"/>
            </w:tcBorders>
            <w:shd w:val="clear" w:color="auto" w:fill="auto"/>
          </w:tcPr>
          <w:p w14:paraId="196AF6AE" w14:textId="47E6588D" w:rsidR="00973857" w:rsidRPr="00907B70" w:rsidRDefault="00973857" w:rsidP="00973857">
            <w:pPr>
              <w:spacing w:after="0" w:line="240" w:lineRule="auto"/>
              <w:rPr>
                <w:sz w:val="20"/>
                <w:szCs w:val="20"/>
              </w:rPr>
            </w:pPr>
            <w:proofErr w:type="spellStart"/>
            <w:r>
              <w:rPr>
                <w:sz w:val="20"/>
                <w:szCs w:val="20"/>
              </w:rPr>
              <w:t>ivrPmtMethod</w:t>
            </w:r>
            <w:proofErr w:type="spellEnd"/>
            <w:r>
              <w:rPr>
                <w:sz w:val="20"/>
                <w:szCs w:val="20"/>
              </w:rPr>
              <w:t>=SAV</w:t>
            </w:r>
          </w:p>
        </w:tc>
        <w:tc>
          <w:tcPr>
            <w:tcW w:w="5318" w:type="dxa"/>
            <w:gridSpan w:val="7"/>
            <w:tcBorders>
              <w:bottom w:val="single" w:sz="4" w:space="0" w:color="000000"/>
            </w:tcBorders>
            <w:shd w:val="clear" w:color="auto" w:fill="auto"/>
            <w:vAlign w:val="center"/>
          </w:tcPr>
          <w:p w14:paraId="3786230A" w14:textId="5B7670B6" w:rsidR="00973857" w:rsidRPr="00F03FB4" w:rsidRDefault="00973857" w:rsidP="00973857">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Ahora, ¿Cuál es el número de su </w:t>
            </w:r>
            <w:del w:id="113" w:author="Prada, Leandro (Leo) **CTR**" w:date="2020-09-28T12:44:00Z">
              <w:r w:rsidRPr="00F03FB4" w:rsidDel="00F00576">
                <w:rPr>
                  <w:rFonts w:ascii="Tahoma" w:hAnsi="Tahoma" w:cs="Tahoma"/>
                  <w:color w:val="0070C0"/>
                  <w:sz w:val="16"/>
                  <w:szCs w:val="16"/>
                  <w:lang w:val="es-419"/>
                </w:rPr>
                <w:delText>caja de ahorros</w:delText>
              </w:r>
            </w:del>
            <w:ins w:id="114" w:author="Prada, Leandro (Leo) **CTR**" w:date="2020-09-28T12:44:00Z">
              <w:r w:rsidR="00F00576">
                <w:rPr>
                  <w:rFonts w:ascii="Tahoma" w:hAnsi="Tahoma" w:cs="Tahoma"/>
                  <w:color w:val="0070C0"/>
                  <w:sz w:val="16"/>
                  <w:szCs w:val="16"/>
                  <w:lang w:val="es-419"/>
                </w:rPr>
                <w:t xml:space="preserve">Cuenta de </w:t>
              </w:r>
              <w:proofErr w:type="gramStart"/>
              <w:r w:rsidR="00F00576">
                <w:rPr>
                  <w:rFonts w:ascii="Tahoma" w:hAnsi="Tahoma" w:cs="Tahoma"/>
                  <w:color w:val="0070C0"/>
                  <w:sz w:val="16"/>
                  <w:szCs w:val="16"/>
                  <w:lang w:val="es-419"/>
                </w:rPr>
                <w:t xml:space="preserve">ahorros </w:t>
              </w:r>
            </w:ins>
            <w:r w:rsidRPr="00F03FB4">
              <w:rPr>
                <w:rFonts w:ascii="Tahoma" w:hAnsi="Tahoma" w:cs="Tahoma"/>
                <w:color w:val="0070C0"/>
                <w:sz w:val="16"/>
                <w:szCs w:val="16"/>
                <w:lang w:val="es-419"/>
              </w:rPr>
              <w:t>?</w:t>
            </w:r>
            <w:proofErr w:type="gramEnd"/>
          </w:p>
        </w:tc>
      </w:tr>
      <w:tr w:rsidR="00973857" w:rsidRPr="00907B70" w14:paraId="4EBAF6B2" w14:textId="77777777" w:rsidTr="004B2081">
        <w:trPr>
          <w:trHeight w:val="305"/>
        </w:trPr>
        <w:tc>
          <w:tcPr>
            <w:tcW w:w="9363" w:type="dxa"/>
            <w:gridSpan w:val="10"/>
            <w:tcBorders>
              <w:bottom w:val="single" w:sz="4" w:space="0" w:color="000000"/>
            </w:tcBorders>
            <w:shd w:val="clear" w:color="auto" w:fill="D9D9D9"/>
            <w:vAlign w:val="center"/>
          </w:tcPr>
          <w:p w14:paraId="3430C9D0" w14:textId="77777777" w:rsidR="00973857" w:rsidRPr="00907B70" w:rsidRDefault="00973857" w:rsidP="00973857">
            <w:pPr>
              <w:spacing w:after="0" w:line="240" w:lineRule="auto"/>
              <w:rPr>
                <w:b/>
                <w:sz w:val="24"/>
                <w:szCs w:val="24"/>
              </w:rPr>
            </w:pPr>
            <w:r w:rsidRPr="00907B70">
              <w:rPr>
                <w:b/>
                <w:sz w:val="24"/>
                <w:szCs w:val="24"/>
              </w:rPr>
              <w:t>Retry Prompts</w:t>
            </w:r>
          </w:p>
        </w:tc>
      </w:tr>
      <w:tr w:rsidR="00973857" w:rsidRPr="00907B70" w14:paraId="50A851BF" w14:textId="77777777" w:rsidTr="004B2081">
        <w:trPr>
          <w:trHeight w:val="305"/>
        </w:trPr>
        <w:tc>
          <w:tcPr>
            <w:tcW w:w="2178" w:type="dxa"/>
            <w:tcBorders>
              <w:bottom w:val="single" w:sz="4" w:space="0" w:color="000000"/>
            </w:tcBorders>
            <w:shd w:val="clear" w:color="auto" w:fill="DAEEF3" w:themeFill="accent5" w:themeFillTint="33"/>
            <w:vAlign w:val="center"/>
          </w:tcPr>
          <w:p w14:paraId="7596E519" w14:textId="77777777" w:rsidR="00973857" w:rsidRPr="00907B70" w:rsidRDefault="00973857" w:rsidP="00973857">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38DFF980" w14:textId="77777777" w:rsidR="00973857" w:rsidRPr="00907B70" w:rsidRDefault="00973857" w:rsidP="00973857">
            <w:pPr>
              <w:spacing w:after="0" w:line="240" w:lineRule="auto"/>
              <w:jc w:val="center"/>
              <w:rPr>
                <w:b/>
                <w:i/>
                <w:sz w:val="24"/>
                <w:szCs w:val="24"/>
              </w:rPr>
            </w:pPr>
            <w:r w:rsidRPr="00907B70">
              <w:rPr>
                <w:b/>
                <w:i/>
              </w:rPr>
              <w:t>Condition</w:t>
            </w:r>
          </w:p>
        </w:tc>
        <w:tc>
          <w:tcPr>
            <w:tcW w:w="3870" w:type="dxa"/>
            <w:gridSpan w:val="5"/>
            <w:tcBorders>
              <w:bottom w:val="single" w:sz="4" w:space="0" w:color="000000"/>
            </w:tcBorders>
            <w:shd w:val="clear" w:color="auto" w:fill="DAEEF3" w:themeFill="accent5" w:themeFillTint="33"/>
            <w:vAlign w:val="center"/>
          </w:tcPr>
          <w:p w14:paraId="03738270" w14:textId="77777777" w:rsidR="00973857" w:rsidRPr="00907B70" w:rsidRDefault="00973857" w:rsidP="00973857">
            <w:pPr>
              <w:spacing w:after="0" w:line="240" w:lineRule="auto"/>
              <w:jc w:val="center"/>
              <w:rPr>
                <w:b/>
                <w:i/>
                <w:sz w:val="24"/>
                <w:szCs w:val="24"/>
              </w:rPr>
            </w:pPr>
            <w:r w:rsidRPr="00907B70">
              <w:rPr>
                <w:b/>
                <w:i/>
              </w:rPr>
              <w:t>Wording</w:t>
            </w:r>
          </w:p>
        </w:tc>
        <w:tc>
          <w:tcPr>
            <w:tcW w:w="1425" w:type="dxa"/>
            <w:tcBorders>
              <w:bottom w:val="single" w:sz="4" w:space="0" w:color="000000"/>
            </w:tcBorders>
            <w:shd w:val="clear" w:color="auto" w:fill="DAEEF3" w:themeFill="accent5" w:themeFillTint="33"/>
            <w:vAlign w:val="center"/>
          </w:tcPr>
          <w:p w14:paraId="015FBB7D" w14:textId="77777777" w:rsidR="00973857" w:rsidRPr="00907B70" w:rsidRDefault="00973857" w:rsidP="00973857">
            <w:pPr>
              <w:spacing w:after="0" w:line="240" w:lineRule="auto"/>
              <w:jc w:val="center"/>
              <w:rPr>
                <w:b/>
                <w:i/>
              </w:rPr>
            </w:pPr>
            <w:r w:rsidRPr="00907B70">
              <w:rPr>
                <w:b/>
                <w:i/>
              </w:rPr>
              <w:t>Transition</w:t>
            </w:r>
          </w:p>
        </w:tc>
      </w:tr>
      <w:tr w:rsidR="00973857" w:rsidRPr="00907B70" w14:paraId="495D2C56" w14:textId="77777777" w:rsidTr="004B2081">
        <w:trPr>
          <w:trHeight w:val="305"/>
        </w:trPr>
        <w:tc>
          <w:tcPr>
            <w:tcW w:w="2178" w:type="dxa"/>
            <w:tcBorders>
              <w:bottom w:val="single" w:sz="4" w:space="0" w:color="000000"/>
            </w:tcBorders>
            <w:shd w:val="clear" w:color="auto" w:fill="auto"/>
          </w:tcPr>
          <w:p w14:paraId="6454F416" w14:textId="3257ADD1" w:rsidR="00973857" w:rsidRPr="00907B70" w:rsidRDefault="00973857" w:rsidP="00973857">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2A24E448" w14:textId="5B86D7A0" w:rsidR="00973857" w:rsidRPr="00907B70" w:rsidRDefault="00973857" w:rsidP="00973857">
            <w:pPr>
              <w:spacing w:after="0" w:line="240" w:lineRule="auto"/>
              <w:rPr>
                <w:sz w:val="20"/>
                <w:szCs w:val="20"/>
              </w:rPr>
            </w:pPr>
            <w:r w:rsidRPr="00907B70">
              <w:rPr>
                <w:sz w:val="20"/>
                <w:szCs w:val="20"/>
              </w:rPr>
              <w:t>No Match 1</w:t>
            </w:r>
          </w:p>
        </w:tc>
        <w:tc>
          <w:tcPr>
            <w:tcW w:w="3870" w:type="dxa"/>
            <w:gridSpan w:val="5"/>
            <w:tcBorders>
              <w:bottom w:val="single" w:sz="4" w:space="0" w:color="000000"/>
            </w:tcBorders>
            <w:shd w:val="clear" w:color="auto" w:fill="auto"/>
          </w:tcPr>
          <w:p w14:paraId="64567466" w14:textId="5F0B049E" w:rsidR="00973857" w:rsidRPr="00907B70" w:rsidRDefault="00973857" w:rsidP="00973857">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63BC4984" w14:textId="44BD0607" w:rsidR="00973857" w:rsidRPr="00907B70" w:rsidRDefault="00973857" w:rsidP="00973857">
            <w:pPr>
              <w:spacing w:after="0" w:line="240" w:lineRule="auto"/>
              <w:rPr>
                <w:sz w:val="20"/>
                <w:szCs w:val="20"/>
              </w:rPr>
            </w:pPr>
            <w:r w:rsidRPr="00907B70">
              <w:rPr>
                <w:sz w:val="20"/>
                <w:szCs w:val="20"/>
              </w:rPr>
              <w:t>--</w:t>
            </w:r>
          </w:p>
        </w:tc>
      </w:tr>
      <w:tr w:rsidR="008F29BB" w:rsidRPr="00907B70" w14:paraId="07A509D6" w14:textId="77777777" w:rsidTr="004B2081">
        <w:trPr>
          <w:trHeight w:val="305"/>
        </w:trPr>
        <w:tc>
          <w:tcPr>
            <w:tcW w:w="2178" w:type="dxa"/>
            <w:tcBorders>
              <w:bottom w:val="single" w:sz="4" w:space="0" w:color="000000"/>
            </w:tcBorders>
            <w:shd w:val="clear" w:color="auto" w:fill="auto"/>
          </w:tcPr>
          <w:p w14:paraId="167AC1DA" w14:textId="415D873A" w:rsidR="008F29BB" w:rsidRPr="00907B70" w:rsidRDefault="008F29BB" w:rsidP="008F29BB">
            <w:pPr>
              <w:spacing w:after="0" w:line="240" w:lineRule="auto"/>
              <w:rPr>
                <w:sz w:val="20"/>
                <w:szCs w:val="20"/>
              </w:rPr>
            </w:pPr>
            <w:r w:rsidRPr="00907B70">
              <w:rPr>
                <w:sz w:val="20"/>
                <w:szCs w:val="20"/>
              </w:rPr>
              <w:t>1</w:t>
            </w:r>
            <w:r>
              <w:rPr>
                <w:sz w:val="20"/>
                <w:szCs w:val="20"/>
              </w:rPr>
              <w:t>820-2a.wav</w:t>
            </w:r>
          </w:p>
        </w:tc>
        <w:tc>
          <w:tcPr>
            <w:tcW w:w="1890" w:type="dxa"/>
            <w:gridSpan w:val="3"/>
            <w:tcBorders>
              <w:bottom w:val="single" w:sz="4" w:space="0" w:color="000000"/>
            </w:tcBorders>
            <w:shd w:val="clear" w:color="auto" w:fill="auto"/>
          </w:tcPr>
          <w:p w14:paraId="7E6B7D2B" w14:textId="542B5FA0" w:rsidR="008F29BB" w:rsidRPr="00907B70" w:rsidRDefault="008F29BB" w:rsidP="008F29BB">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sz="4" w:space="0" w:color="000000"/>
            </w:tcBorders>
            <w:shd w:val="clear" w:color="auto" w:fill="auto"/>
          </w:tcPr>
          <w:p w14:paraId="7CADC491" w14:textId="31AF6857" w:rsidR="008F29BB" w:rsidRPr="00F03FB4" w:rsidRDefault="008F29BB" w:rsidP="008F29B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Dígame el número de la </w:t>
            </w:r>
            <w:del w:id="115" w:author="Prada, Leandro (Leo) **CTR**" w:date="2020-09-28T12:43:00Z">
              <w:r w:rsidRPr="00F03FB4" w:rsidDel="00F00576">
                <w:rPr>
                  <w:rFonts w:ascii="Tahoma" w:hAnsi="Tahoma" w:cs="Tahoma"/>
                  <w:color w:val="0070C0"/>
                  <w:sz w:val="16"/>
                  <w:szCs w:val="16"/>
                  <w:lang w:val="es-419"/>
                </w:rPr>
                <w:delText xml:space="preserve">cuenta corriente </w:delText>
              </w:r>
            </w:del>
            <w:ins w:id="116" w:author="Prada, Leandro (Leo) **CTR**" w:date="2020-09-28T12:43:00Z">
              <w:r w:rsidR="00F00576">
                <w:rPr>
                  <w:rFonts w:ascii="Tahoma" w:hAnsi="Tahoma" w:cs="Tahoma"/>
                  <w:color w:val="0070C0"/>
                  <w:sz w:val="16"/>
                  <w:szCs w:val="16"/>
                  <w:lang w:val="es-419"/>
                </w:rPr>
                <w:t xml:space="preserve">cuenta de cheques </w:t>
              </w:r>
            </w:ins>
            <w:r w:rsidRPr="00F03FB4">
              <w:rPr>
                <w:rFonts w:ascii="Tahoma" w:hAnsi="Tahoma" w:cs="Tahoma"/>
                <w:color w:val="0070C0"/>
                <w:sz w:val="16"/>
                <w:szCs w:val="16"/>
                <w:lang w:val="es-419"/>
              </w:rPr>
              <w:t>que desea usar.</w:t>
            </w:r>
          </w:p>
        </w:tc>
        <w:tc>
          <w:tcPr>
            <w:tcW w:w="1425" w:type="dxa"/>
            <w:tcBorders>
              <w:bottom w:val="single" w:sz="4" w:space="0" w:color="000000"/>
            </w:tcBorders>
            <w:shd w:val="clear" w:color="auto" w:fill="auto"/>
          </w:tcPr>
          <w:p w14:paraId="315AE8E3" w14:textId="404C1BA2" w:rsidR="008F29BB" w:rsidRPr="00907B70" w:rsidRDefault="008F29BB" w:rsidP="008F29BB">
            <w:pPr>
              <w:spacing w:after="0" w:line="240" w:lineRule="auto"/>
              <w:rPr>
                <w:sz w:val="20"/>
                <w:szCs w:val="20"/>
              </w:rPr>
            </w:pPr>
            <w:proofErr w:type="spellStart"/>
            <w:r>
              <w:rPr>
                <w:sz w:val="20"/>
                <w:szCs w:val="20"/>
              </w:rPr>
              <w:t>Rerecognition</w:t>
            </w:r>
            <w:proofErr w:type="spellEnd"/>
          </w:p>
        </w:tc>
      </w:tr>
      <w:tr w:rsidR="008F29BB" w:rsidRPr="00907B70" w14:paraId="0DB496CA" w14:textId="77777777" w:rsidTr="004B2081">
        <w:trPr>
          <w:trHeight w:val="305"/>
        </w:trPr>
        <w:tc>
          <w:tcPr>
            <w:tcW w:w="2178" w:type="dxa"/>
            <w:tcBorders>
              <w:bottom w:val="single" w:sz="4" w:space="0" w:color="000000"/>
            </w:tcBorders>
            <w:shd w:val="clear" w:color="auto" w:fill="auto"/>
          </w:tcPr>
          <w:p w14:paraId="2551742E" w14:textId="4DA77EDC" w:rsidR="008F29BB" w:rsidRPr="00907B70" w:rsidRDefault="008F29BB" w:rsidP="008F29BB">
            <w:pPr>
              <w:spacing w:after="0" w:line="240" w:lineRule="auto"/>
              <w:rPr>
                <w:sz w:val="20"/>
                <w:szCs w:val="20"/>
              </w:rPr>
            </w:pPr>
            <w:r w:rsidRPr="00907B70">
              <w:rPr>
                <w:sz w:val="20"/>
                <w:szCs w:val="20"/>
              </w:rPr>
              <w:t>1</w:t>
            </w:r>
            <w:r>
              <w:rPr>
                <w:sz w:val="20"/>
                <w:szCs w:val="20"/>
              </w:rPr>
              <w:t>820-2b.wav</w:t>
            </w:r>
          </w:p>
        </w:tc>
        <w:tc>
          <w:tcPr>
            <w:tcW w:w="1890" w:type="dxa"/>
            <w:gridSpan w:val="3"/>
            <w:tcBorders>
              <w:bottom w:val="single" w:sz="4" w:space="0" w:color="000000"/>
            </w:tcBorders>
            <w:shd w:val="clear" w:color="auto" w:fill="auto"/>
          </w:tcPr>
          <w:p w14:paraId="40E2D331" w14:textId="6CB020E8" w:rsidR="008F29BB" w:rsidRDefault="008F29BB" w:rsidP="008F29BB">
            <w:pPr>
              <w:spacing w:after="0" w:line="240" w:lineRule="auto"/>
              <w:rPr>
                <w:sz w:val="20"/>
                <w:szCs w:val="20"/>
              </w:rPr>
            </w:pPr>
            <w:proofErr w:type="spellStart"/>
            <w:r>
              <w:rPr>
                <w:sz w:val="20"/>
                <w:szCs w:val="20"/>
              </w:rPr>
              <w:t>ivrPmtMethod</w:t>
            </w:r>
            <w:proofErr w:type="spellEnd"/>
            <w:r>
              <w:rPr>
                <w:sz w:val="20"/>
                <w:szCs w:val="20"/>
              </w:rPr>
              <w:t>=SAV</w:t>
            </w:r>
          </w:p>
        </w:tc>
        <w:tc>
          <w:tcPr>
            <w:tcW w:w="3870" w:type="dxa"/>
            <w:gridSpan w:val="5"/>
            <w:tcBorders>
              <w:bottom w:val="single" w:sz="4" w:space="0" w:color="000000"/>
            </w:tcBorders>
            <w:shd w:val="clear" w:color="auto" w:fill="auto"/>
          </w:tcPr>
          <w:p w14:paraId="58CCC768" w14:textId="69CECF5B" w:rsidR="008F29BB" w:rsidRPr="00F03FB4" w:rsidRDefault="008F29BB" w:rsidP="008F29B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Dígame el número de la </w:t>
            </w:r>
            <w:del w:id="117" w:author="Prada, Leandro (Leo) **CTR**" w:date="2020-09-28T12:44:00Z">
              <w:r w:rsidRPr="00F03FB4" w:rsidDel="00F00576">
                <w:rPr>
                  <w:rFonts w:ascii="Tahoma" w:hAnsi="Tahoma" w:cs="Tahoma"/>
                  <w:color w:val="0070C0"/>
                  <w:sz w:val="16"/>
                  <w:szCs w:val="16"/>
                  <w:lang w:val="es-419"/>
                </w:rPr>
                <w:delText>caja de ahorros</w:delText>
              </w:r>
            </w:del>
            <w:ins w:id="118" w:author="Prada, Leandro (Leo) **CTR**" w:date="2020-09-28T12:44:00Z">
              <w:r w:rsidR="00F00576">
                <w:rPr>
                  <w:rFonts w:ascii="Tahoma" w:hAnsi="Tahoma" w:cs="Tahoma"/>
                  <w:color w:val="0070C0"/>
                  <w:sz w:val="16"/>
                  <w:szCs w:val="16"/>
                  <w:lang w:val="es-419"/>
                </w:rPr>
                <w:t xml:space="preserve">Cuenta de </w:t>
              </w:r>
              <w:proofErr w:type="gramStart"/>
              <w:r w:rsidR="00F00576">
                <w:rPr>
                  <w:rFonts w:ascii="Tahoma" w:hAnsi="Tahoma" w:cs="Tahoma"/>
                  <w:color w:val="0070C0"/>
                  <w:sz w:val="16"/>
                  <w:szCs w:val="16"/>
                  <w:lang w:val="es-419"/>
                </w:rPr>
                <w:t xml:space="preserve">ahorros </w:t>
              </w:r>
            </w:ins>
            <w:r w:rsidRPr="00F03FB4">
              <w:rPr>
                <w:rFonts w:ascii="Tahoma" w:hAnsi="Tahoma" w:cs="Tahoma"/>
                <w:color w:val="0070C0"/>
                <w:sz w:val="16"/>
                <w:szCs w:val="16"/>
                <w:lang w:val="es-419"/>
              </w:rPr>
              <w:t xml:space="preserve"> que</w:t>
            </w:r>
            <w:proofErr w:type="gramEnd"/>
            <w:r w:rsidRPr="00F03FB4">
              <w:rPr>
                <w:rFonts w:ascii="Tahoma" w:hAnsi="Tahoma" w:cs="Tahoma"/>
                <w:color w:val="0070C0"/>
                <w:sz w:val="16"/>
                <w:szCs w:val="16"/>
                <w:lang w:val="es-419"/>
              </w:rPr>
              <w:t xml:space="preserve"> desea usar.</w:t>
            </w:r>
          </w:p>
        </w:tc>
        <w:tc>
          <w:tcPr>
            <w:tcW w:w="1425" w:type="dxa"/>
            <w:tcBorders>
              <w:bottom w:val="single" w:sz="4" w:space="0" w:color="000000"/>
            </w:tcBorders>
            <w:shd w:val="clear" w:color="auto" w:fill="auto"/>
          </w:tcPr>
          <w:p w14:paraId="430ABAFF" w14:textId="07752666" w:rsidR="008F29BB" w:rsidRDefault="008F29BB" w:rsidP="008F29BB">
            <w:pPr>
              <w:spacing w:after="0" w:line="240" w:lineRule="auto"/>
              <w:rPr>
                <w:sz w:val="20"/>
                <w:szCs w:val="20"/>
              </w:rPr>
            </w:pPr>
            <w:proofErr w:type="spellStart"/>
            <w:r>
              <w:rPr>
                <w:sz w:val="20"/>
                <w:szCs w:val="20"/>
              </w:rPr>
              <w:t>Rerecognition</w:t>
            </w:r>
            <w:proofErr w:type="spellEnd"/>
          </w:p>
        </w:tc>
      </w:tr>
      <w:tr w:rsidR="008F29BB" w:rsidRPr="00907B70" w14:paraId="676009B4" w14:textId="77777777" w:rsidTr="004B2081">
        <w:trPr>
          <w:trHeight w:val="305"/>
        </w:trPr>
        <w:tc>
          <w:tcPr>
            <w:tcW w:w="2178" w:type="dxa"/>
            <w:tcBorders>
              <w:bottom w:val="single" w:sz="4" w:space="0" w:color="000000"/>
            </w:tcBorders>
            <w:shd w:val="clear" w:color="auto" w:fill="auto"/>
          </w:tcPr>
          <w:p w14:paraId="53473450" w14:textId="42CCFB01" w:rsidR="008F29BB" w:rsidRPr="00907B70" w:rsidRDefault="008F29BB" w:rsidP="008F29BB">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6DAECC95" w14:textId="6B49E156" w:rsidR="008F29BB" w:rsidRPr="00907B70" w:rsidRDefault="008F29BB" w:rsidP="008F29BB">
            <w:pPr>
              <w:spacing w:after="0" w:line="240" w:lineRule="auto"/>
              <w:rPr>
                <w:sz w:val="20"/>
                <w:szCs w:val="20"/>
              </w:rPr>
            </w:pPr>
            <w:r w:rsidRPr="00907B70">
              <w:rPr>
                <w:sz w:val="20"/>
                <w:szCs w:val="20"/>
              </w:rPr>
              <w:t>No Match 2</w:t>
            </w:r>
          </w:p>
        </w:tc>
        <w:tc>
          <w:tcPr>
            <w:tcW w:w="3870" w:type="dxa"/>
            <w:gridSpan w:val="5"/>
            <w:tcBorders>
              <w:bottom w:val="single" w:sz="4" w:space="0" w:color="000000"/>
            </w:tcBorders>
            <w:shd w:val="clear" w:color="auto" w:fill="auto"/>
          </w:tcPr>
          <w:p w14:paraId="65EB6311" w14:textId="0C5680AE" w:rsidR="008F29BB" w:rsidRPr="00907B70" w:rsidRDefault="008F29BB" w:rsidP="008F29BB">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12447598" w14:textId="6D933DFE" w:rsidR="008F29BB" w:rsidRPr="00907B70" w:rsidRDefault="008F29BB" w:rsidP="008F29BB">
            <w:pPr>
              <w:spacing w:after="0" w:line="240" w:lineRule="auto"/>
              <w:rPr>
                <w:sz w:val="20"/>
                <w:szCs w:val="20"/>
              </w:rPr>
            </w:pPr>
            <w:r>
              <w:rPr>
                <w:sz w:val="20"/>
                <w:szCs w:val="20"/>
              </w:rPr>
              <w:t>--</w:t>
            </w:r>
          </w:p>
        </w:tc>
      </w:tr>
      <w:tr w:rsidR="008F29BB" w:rsidRPr="00907B70" w14:paraId="189A62C5" w14:textId="77777777" w:rsidTr="004B2081">
        <w:trPr>
          <w:trHeight w:val="305"/>
        </w:trPr>
        <w:tc>
          <w:tcPr>
            <w:tcW w:w="2178" w:type="dxa"/>
            <w:tcBorders>
              <w:bottom w:val="single" w:sz="4" w:space="0" w:color="000000"/>
            </w:tcBorders>
            <w:shd w:val="clear" w:color="auto" w:fill="auto"/>
          </w:tcPr>
          <w:p w14:paraId="61770126" w14:textId="52FD2C66" w:rsidR="008F29BB" w:rsidRPr="00907B70" w:rsidRDefault="008F29BB" w:rsidP="008F29BB">
            <w:pPr>
              <w:spacing w:after="0" w:line="240" w:lineRule="auto"/>
              <w:rPr>
                <w:sz w:val="20"/>
                <w:szCs w:val="20"/>
              </w:rPr>
            </w:pPr>
            <w:r w:rsidRPr="00907B70">
              <w:rPr>
                <w:sz w:val="20"/>
                <w:szCs w:val="20"/>
              </w:rPr>
              <w:t>1</w:t>
            </w:r>
            <w:r>
              <w:rPr>
                <w:sz w:val="20"/>
                <w:szCs w:val="20"/>
              </w:rPr>
              <w:t>820-3a.wav</w:t>
            </w:r>
          </w:p>
        </w:tc>
        <w:tc>
          <w:tcPr>
            <w:tcW w:w="1890" w:type="dxa"/>
            <w:gridSpan w:val="3"/>
            <w:tcBorders>
              <w:bottom w:val="single" w:sz="4" w:space="0" w:color="000000"/>
            </w:tcBorders>
            <w:shd w:val="clear" w:color="auto" w:fill="auto"/>
          </w:tcPr>
          <w:p w14:paraId="2D7407AA" w14:textId="780F20AB" w:rsidR="008F29BB" w:rsidRPr="00907B70" w:rsidRDefault="008F29BB" w:rsidP="008F29BB">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sz="4" w:space="0" w:color="000000"/>
            </w:tcBorders>
            <w:shd w:val="clear" w:color="auto" w:fill="auto"/>
          </w:tcPr>
          <w:p w14:paraId="5756DE12" w14:textId="1ECA528C" w:rsidR="008F29BB" w:rsidRPr="00F03FB4" w:rsidRDefault="008F29BB" w:rsidP="008F29B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Simplemente diga o ingrese el número de la </w:t>
            </w:r>
            <w:del w:id="119" w:author="Prada, Leandro (Leo) **CTR**" w:date="2020-09-28T12:43:00Z">
              <w:r w:rsidRPr="00F03FB4" w:rsidDel="00F00576">
                <w:rPr>
                  <w:rFonts w:ascii="Tahoma" w:hAnsi="Tahoma" w:cs="Tahoma"/>
                  <w:color w:val="0070C0"/>
                  <w:sz w:val="16"/>
                  <w:szCs w:val="16"/>
                  <w:lang w:val="es-419"/>
                </w:rPr>
                <w:delText>cuenta corriente</w:delText>
              </w:r>
            </w:del>
            <w:ins w:id="120" w:author="Prada, Leandro (Leo) **CTR**" w:date="2020-09-28T12:43:00Z">
              <w:r w:rsidR="00F00576">
                <w:rPr>
                  <w:rFonts w:ascii="Tahoma" w:hAnsi="Tahoma" w:cs="Tahoma"/>
                  <w:color w:val="0070C0"/>
                  <w:sz w:val="16"/>
                  <w:szCs w:val="16"/>
                  <w:lang w:val="es-419"/>
                </w:rPr>
                <w:t xml:space="preserve">Cuenta de </w:t>
              </w:r>
              <w:proofErr w:type="gramStart"/>
              <w:r w:rsidR="00F00576">
                <w:rPr>
                  <w:rFonts w:ascii="Tahoma" w:hAnsi="Tahoma" w:cs="Tahoma"/>
                  <w:color w:val="0070C0"/>
                  <w:sz w:val="16"/>
                  <w:szCs w:val="16"/>
                  <w:lang w:val="es-419"/>
                </w:rPr>
                <w:t xml:space="preserve">cheques </w:t>
              </w:r>
            </w:ins>
            <w:r w:rsidRPr="00F03FB4">
              <w:rPr>
                <w:rFonts w:ascii="Tahoma" w:hAnsi="Tahoma" w:cs="Tahoma"/>
                <w:color w:val="0070C0"/>
                <w:sz w:val="16"/>
                <w:szCs w:val="16"/>
                <w:lang w:val="es-419"/>
              </w:rPr>
              <w:t>,</w:t>
            </w:r>
            <w:proofErr w:type="gramEnd"/>
            <w:r w:rsidRPr="00F03FB4">
              <w:rPr>
                <w:rFonts w:ascii="Tahoma" w:hAnsi="Tahoma" w:cs="Tahoma"/>
                <w:color w:val="0070C0"/>
                <w:sz w:val="16"/>
                <w:szCs w:val="16"/>
                <w:lang w:val="es-419"/>
              </w:rPr>
              <w:t xml:space="preserve"> 1 dígito a la vez.</w:t>
            </w:r>
          </w:p>
        </w:tc>
        <w:tc>
          <w:tcPr>
            <w:tcW w:w="1425" w:type="dxa"/>
            <w:tcBorders>
              <w:bottom w:val="single" w:sz="4" w:space="0" w:color="000000"/>
            </w:tcBorders>
            <w:shd w:val="clear" w:color="auto" w:fill="auto"/>
          </w:tcPr>
          <w:p w14:paraId="3A924629" w14:textId="6A7FF533" w:rsidR="008F29BB" w:rsidRPr="00907B70" w:rsidRDefault="008F29BB" w:rsidP="008F29BB">
            <w:pPr>
              <w:spacing w:after="0" w:line="240" w:lineRule="auto"/>
              <w:rPr>
                <w:sz w:val="20"/>
                <w:szCs w:val="20"/>
              </w:rPr>
            </w:pPr>
            <w:proofErr w:type="spellStart"/>
            <w:r>
              <w:rPr>
                <w:sz w:val="20"/>
                <w:szCs w:val="20"/>
              </w:rPr>
              <w:t>Rerecognition</w:t>
            </w:r>
            <w:proofErr w:type="spellEnd"/>
          </w:p>
        </w:tc>
      </w:tr>
      <w:tr w:rsidR="008F29BB" w:rsidRPr="00907B70" w14:paraId="792DF3CC" w14:textId="77777777" w:rsidTr="004B2081">
        <w:trPr>
          <w:trHeight w:val="305"/>
        </w:trPr>
        <w:tc>
          <w:tcPr>
            <w:tcW w:w="2178" w:type="dxa"/>
            <w:tcBorders>
              <w:bottom w:val="single" w:sz="4" w:space="0" w:color="000000"/>
            </w:tcBorders>
            <w:shd w:val="clear" w:color="auto" w:fill="auto"/>
          </w:tcPr>
          <w:p w14:paraId="6A86E3FB" w14:textId="4A70488F" w:rsidR="008F29BB" w:rsidRPr="00907B70" w:rsidRDefault="008F29BB" w:rsidP="008F29BB">
            <w:pPr>
              <w:spacing w:after="0" w:line="240" w:lineRule="auto"/>
              <w:rPr>
                <w:sz w:val="20"/>
                <w:szCs w:val="20"/>
              </w:rPr>
            </w:pPr>
            <w:r w:rsidRPr="00907B70">
              <w:rPr>
                <w:sz w:val="20"/>
                <w:szCs w:val="20"/>
              </w:rPr>
              <w:t>1</w:t>
            </w:r>
            <w:r>
              <w:rPr>
                <w:sz w:val="20"/>
                <w:szCs w:val="20"/>
              </w:rPr>
              <w:t>820-3b.wav</w:t>
            </w:r>
          </w:p>
        </w:tc>
        <w:tc>
          <w:tcPr>
            <w:tcW w:w="1890" w:type="dxa"/>
            <w:gridSpan w:val="3"/>
            <w:tcBorders>
              <w:bottom w:val="single" w:sz="4" w:space="0" w:color="000000"/>
            </w:tcBorders>
            <w:shd w:val="clear" w:color="auto" w:fill="auto"/>
          </w:tcPr>
          <w:p w14:paraId="53E50087" w14:textId="77653ADA" w:rsidR="008F29BB" w:rsidRDefault="008F29BB" w:rsidP="008F29BB">
            <w:pPr>
              <w:spacing w:after="0" w:line="240" w:lineRule="auto"/>
              <w:rPr>
                <w:sz w:val="20"/>
                <w:szCs w:val="20"/>
              </w:rPr>
            </w:pPr>
            <w:proofErr w:type="spellStart"/>
            <w:r>
              <w:rPr>
                <w:sz w:val="20"/>
                <w:szCs w:val="20"/>
              </w:rPr>
              <w:t>ivrPmtMethod</w:t>
            </w:r>
            <w:proofErr w:type="spellEnd"/>
            <w:r>
              <w:rPr>
                <w:sz w:val="20"/>
                <w:szCs w:val="20"/>
              </w:rPr>
              <w:t>=SAV</w:t>
            </w:r>
          </w:p>
        </w:tc>
        <w:tc>
          <w:tcPr>
            <w:tcW w:w="3870" w:type="dxa"/>
            <w:gridSpan w:val="5"/>
            <w:tcBorders>
              <w:bottom w:val="single" w:sz="4" w:space="0" w:color="000000"/>
            </w:tcBorders>
            <w:shd w:val="clear" w:color="auto" w:fill="auto"/>
          </w:tcPr>
          <w:p w14:paraId="13522DE9" w14:textId="3DF5BCB6" w:rsidR="008F29BB" w:rsidRPr="00F03FB4" w:rsidRDefault="008F29BB" w:rsidP="008F29B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Simplemente diga o ingrese el número de la </w:t>
            </w:r>
            <w:del w:id="121" w:author="Prada, Leandro (Leo) **CTR**" w:date="2020-09-28T12:44:00Z">
              <w:r w:rsidRPr="00F03FB4" w:rsidDel="00F00576">
                <w:rPr>
                  <w:rFonts w:ascii="Tahoma" w:hAnsi="Tahoma" w:cs="Tahoma"/>
                  <w:color w:val="0070C0"/>
                  <w:sz w:val="16"/>
                  <w:szCs w:val="16"/>
                  <w:lang w:val="es-419"/>
                </w:rPr>
                <w:delText>caja de ahorros</w:delText>
              </w:r>
            </w:del>
            <w:ins w:id="122" w:author="Prada, Leandro (Leo) **CTR**" w:date="2020-09-28T12:44:00Z">
              <w:r w:rsidR="00F00576">
                <w:rPr>
                  <w:rFonts w:ascii="Tahoma" w:hAnsi="Tahoma" w:cs="Tahoma"/>
                  <w:color w:val="0070C0"/>
                  <w:sz w:val="16"/>
                  <w:szCs w:val="16"/>
                  <w:lang w:val="es-419"/>
                </w:rPr>
                <w:t xml:space="preserve">Cuenta de </w:t>
              </w:r>
              <w:proofErr w:type="gramStart"/>
              <w:r w:rsidR="00F00576">
                <w:rPr>
                  <w:rFonts w:ascii="Tahoma" w:hAnsi="Tahoma" w:cs="Tahoma"/>
                  <w:color w:val="0070C0"/>
                  <w:sz w:val="16"/>
                  <w:szCs w:val="16"/>
                  <w:lang w:val="es-419"/>
                </w:rPr>
                <w:t xml:space="preserve">ahorros </w:t>
              </w:r>
            </w:ins>
            <w:r w:rsidRPr="00F03FB4">
              <w:rPr>
                <w:rFonts w:ascii="Tahoma" w:hAnsi="Tahoma" w:cs="Tahoma"/>
                <w:color w:val="0070C0"/>
                <w:sz w:val="16"/>
                <w:szCs w:val="16"/>
                <w:lang w:val="es-419"/>
              </w:rPr>
              <w:t>,</w:t>
            </w:r>
            <w:proofErr w:type="gramEnd"/>
            <w:r w:rsidRPr="00F03FB4">
              <w:rPr>
                <w:rFonts w:ascii="Tahoma" w:hAnsi="Tahoma" w:cs="Tahoma"/>
                <w:color w:val="0070C0"/>
                <w:sz w:val="16"/>
                <w:szCs w:val="16"/>
                <w:lang w:val="es-419"/>
              </w:rPr>
              <w:t xml:space="preserve"> 1 dígito a la vez.</w:t>
            </w:r>
          </w:p>
        </w:tc>
        <w:tc>
          <w:tcPr>
            <w:tcW w:w="1425" w:type="dxa"/>
            <w:tcBorders>
              <w:bottom w:val="single" w:sz="4" w:space="0" w:color="000000"/>
            </w:tcBorders>
            <w:shd w:val="clear" w:color="auto" w:fill="auto"/>
          </w:tcPr>
          <w:p w14:paraId="52B80894" w14:textId="54AD2AE7" w:rsidR="008F29BB" w:rsidRDefault="008F29BB" w:rsidP="008F29BB">
            <w:pPr>
              <w:spacing w:after="0" w:line="240" w:lineRule="auto"/>
              <w:rPr>
                <w:sz w:val="20"/>
                <w:szCs w:val="20"/>
              </w:rPr>
            </w:pPr>
            <w:proofErr w:type="spellStart"/>
            <w:r>
              <w:rPr>
                <w:sz w:val="20"/>
                <w:szCs w:val="20"/>
              </w:rPr>
              <w:t>Rerecognition</w:t>
            </w:r>
            <w:proofErr w:type="spellEnd"/>
          </w:p>
        </w:tc>
      </w:tr>
      <w:tr w:rsidR="008F29BB" w:rsidRPr="00907B70" w14:paraId="12D3EC7F" w14:textId="77777777" w:rsidTr="004B2081">
        <w:trPr>
          <w:trHeight w:val="305"/>
        </w:trPr>
        <w:tc>
          <w:tcPr>
            <w:tcW w:w="2178" w:type="dxa"/>
            <w:tcBorders>
              <w:bottom w:val="single" w:sz="4" w:space="0" w:color="000000"/>
            </w:tcBorders>
            <w:shd w:val="clear" w:color="auto" w:fill="auto"/>
          </w:tcPr>
          <w:p w14:paraId="75CBEB2B" w14:textId="49EE8C41" w:rsidR="008F29BB" w:rsidRPr="00907B70" w:rsidRDefault="008F29BB" w:rsidP="008F29BB">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2B09B507" w14:textId="6A9018DF" w:rsidR="008F29BB" w:rsidRPr="00907B70" w:rsidRDefault="008F29BB" w:rsidP="008F29BB">
            <w:pPr>
              <w:spacing w:after="0" w:line="240" w:lineRule="auto"/>
              <w:rPr>
                <w:sz w:val="20"/>
                <w:szCs w:val="20"/>
              </w:rPr>
            </w:pPr>
            <w:r>
              <w:rPr>
                <w:sz w:val="20"/>
                <w:szCs w:val="20"/>
              </w:rPr>
              <w:t>No Match 3</w:t>
            </w:r>
          </w:p>
        </w:tc>
        <w:tc>
          <w:tcPr>
            <w:tcW w:w="3870" w:type="dxa"/>
            <w:gridSpan w:val="5"/>
            <w:tcBorders>
              <w:bottom w:val="single" w:sz="4" w:space="0" w:color="000000"/>
            </w:tcBorders>
            <w:shd w:val="clear" w:color="auto" w:fill="auto"/>
          </w:tcPr>
          <w:p w14:paraId="2E72904E" w14:textId="35170B50" w:rsidR="008F29BB" w:rsidRPr="00907B70" w:rsidRDefault="008F29BB" w:rsidP="008F29BB">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cBorders>
            <w:shd w:val="clear" w:color="auto" w:fill="auto"/>
          </w:tcPr>
          <w:p w14:paraId="7C16D41A" w14:textId="5019CFE8" w:rsidR="008F29BB" w:rsidRPr="00907B70" w:rsidRDefault="008F29BB" w:rsidP="008F29BB">
            <w:pPr>
              <w:spacing w:after="0" w:line="240" w:lineRule="auto"/>
              <w:rPr>
                <w:sz w:val="20"/>
                <w:szCs w:val="20"/>
              </w:rPr>
            </w:pPr>
            <w:r>
              <w:rPr>
                <w:sz w:val="20"/>
                <w:szCs w:val="20"/>
              </w:rPr>
              <w:t>XFER2</w:t>
            </w:r>
          </w:p>
        </w:tc>
      </w:tr>
      <w:tr w:rsidR="008F29BB" w:rsidRPr="00907B70" w14:paraId="25C3FD00" w14:textId="77777777" w:rsidTr="004B2081">
        <w:trPr>
          <w:trHeight w:val="305"/>
        </w:trPr>
        <w:tc>
          <w:tcPr>
            <w:tcW w:w="2178" w:type="dxa"/>
            <w:tcBorders>
              <w:bottom w:val="single" w:sz="4" w:space="0" w:color="000000"/>
            </w:tcBorders>
            <w:shd w:val="clear" w:color="auto" w:fill="auto"/>
          </w:tcPr>
          <w:p w14:paraId="67249223" w14:textId="0949DAF1" w:rsidR="008F29BB" w:rsidRPr="00907B70" w:rsidRDefault="008F29BB" w:rsidP="008F29BB">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010725EE" w14:textId="2F56D0E4" w:rsidR="008F29BB" w:rsidRPr="00907B70" w:rsidRDefault="008F29BB" w:rsidP="008F29BB">
            <w:pPr>
              <w:spacing w:after="0" w:line="240" w:lineRule="auto"/>
              <w:rPr>
                <w:sz w:val="20"/>
                <w:szCs w:val="20"/>
              </w:rPr>
            </w:pPr>
            <w:r w:rsidRPr="00907B70">
              <w:rPr>
                <w:sz w:val="20"/>
                <w:szCs w:val="20"/>
              </w:rPr>
              <w:t>No Input 1</w:t>
            </w:r>
          </w:p>
        </w:tc>
        <w:tc>
          <w:tcPr>
            <w:tcW w:w="3870" w:type="dxa"/>
            <w:gridSpan w:val="5"/>
            <w:tcBorders>
              <w:bottom w:val="single" w:sz="4" w:space="0" w:color="000000"/>
            </w:tcBorders>
            <w:shd w:val="clear" w:color="auto" w:fill="auto"/>
          </w:tcPr>
          <w:p w14:paraId="0A46CD71" w14:textId="309893C5" w:rsidR="008F29BB" w:rsidRPr="00907B70" w:rsidRDefault="008F29BB" w:rsidP="008F29BB">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59442172" w14:textId="565A16F3" w:rsidR="008F29BB" w:rsidRPr="00907B70" w:rsidRDefault="008F29BB" w:rsidP="008F29BB">
            <w:pPr>
              <w:spacing w:after="0" w:line="240" w:lineRule="auto"/>
              <w:rPr>
                <w:sz w:val="20"/>
                <w:szCs w:val="20"/>
              </w:rPr>
            </w:pPr>
            <w:r>
              <w:rPr>
                <w:sz w:val="20"/>
                <w:szCs w:val="20"/>
              </w:rPr>
              <w:t>--</w:t>
            </w:r>
          </w:p>
        </w:tc>
      </w:tr>
      <w:tr w:rsidR="008F29BB" w:rsidRPr="00907B70" w14:paraId="26F44A87" w14:textId="77777777" w:rsidTr="004B2081">
        <w:trPr>
          <w:trHeight w:val="305"/>
        </w:trPr>
        <w:tc>
          <w:tcPr>
            <w:tcW w:w="2178" w:type="dxa"/>
            <w:tcBorders>
              <w:bottom w:val="single" w:sz="4" w:space="0" w:color="000000"/>
            </w:tcBorders>
            <w:shd w:val="clear" w:color="auto" w:fill="auto"/>
          </w:tcPr>
          <w:p w14:paraId="1E84FD54" w14:textId="40836D60" w:rsidR="008F29BB" w:rsidRPr="00907B70" w:rsidRDefault="008F29BB" w:rsidP="008F29BB">
            <w:pPr>
              <w:spacing w:after="0" w:line="240" w:lineRule="auto"/>
              <w:rPr>
                <w:sz w:val="20"/>
                <w:szCs w:val="20"/>
              </w:rPr>
            </w:pPr>
            <w:r w:rsidRPr="00907B70">
              <w:rPr>
                <w:sz w:val="20"/>
                <w:szCs w:val="20"/>
              </w:rPr>
              <w:t>1</w:t>
            </w:r>
            <w:r>
              <w:rPr>
                <w:sz w:val="20"/>
                <w:szCs w:val="20"/>
              </w:rPr>
              <w:t>820-2a.wav</w:t>
            </w:r>
          </w:p>
        </w:tc>
        <w:tc>
          <w:tcPr>
            <w:tcW w:w="1890" w:type="dxa"/>
            <w:gridSpan w:val="3"/>
            <w:tcBorders>
              <w:bottom w:val="single" w:sz="4" w:space="0" w:color="000000"/>
            </w:tcBorders>
            <w:shd w:val="clear" w:color="auto" w:fill="auto"/>
          </w:tcPr>
          <w:p w14:paraId="6EF75096" w14:textId="7CF7056B" w:rsidR="008F29BB" w:rsidRPr="00907B70" w:rsidRDefault="008F29BB" w:rsidP="008F29BB">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sz="4" w:space="0" w:color="000000"/>
            </w:tcBorders>
            <w:shd w:val="clear" w:color="auto" w:fill="auto"/>
          </w:tcPr>
          <w:p w14:paraId="20DB78DD" w14:textId="3142A6E0" w:rsidR="008F29BB" w:rsidRPr="00F03FB4" w:rsidRDefault="008F29BB" w:rsidP="008F29B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Dígame el número de la </w:t>
            </w:r>
            <w:del w:id="123" w:author="Prada, Leandro (Leo) **CTR**" w:date="2020-09-28T12:43:00Z">
              <w:r w:rsidRPr="00F03FB4" w:rsidDel="00F00576">
                <w:rPr>
                  <w:rFonts w:ascii="Tahoma" w:hAnsi="Tahoma" w:cs="Tahoma"/>
                  <w:color w:val="0070C0"/>
                  <w:sz w:val="16"/>
                  <w:szCs w:val="16"/>
                  <w:lang w:val="es-419"/>
                </w:rPr>
                <w:delText xml:space="preserve">cuenta corriente </w:delText>
              </w:r>
            </w:del>
            <w:ins w:id="124" w:author="Prada, Leandro (Leo) **CTR**" w:date="2020-09-28T12:43:00Z">
              <w:r w:rsidR="00F00576">
                <w:rPr>
                  <w:rFonts w:ascii="Tahoma" w:hAnsi="Tahoma" w:cs="Tahoma"/>
                  <w:color w:val="0070C0"/>
                  <w:sz w:val="16"/>
                  <w:szCs w:val="16"/>
                  <w:lang w:val="es-419"/>
                </w:rPr>
                <w:t xml:space="preserve">cuenta de cheques </w:t>
              </w:r>
            </w:ins>
            <w:r w:rsidRPr="00F03FB4">
              <w:rPr>
                <w:rFonts w:ascii="Tahoma" w:hAnsi="Tahoma" w:cs="Tahoma"/>
                <w:color w:val="0070C0"/>
                <w:sz w:val="16"/>
                <w:szCs w:val="16"/>
                <w:lang w:val="es-419"/>
              </w:rPr>
              <w:t>que desea usar.</w:t>
            </w:r>
          </w:p>
        </w:tc>
        <w:tc>
          <w:tcPr>
            <w:tcW w:w="1425" w:type="dxa"/>
            <w:tcBorders>
              <w:bottom w:val="single" w:sz="4" w:space="0" w:color="000000"/>
            </w:tcBorders>
            <w:shd w:val="clear" w:color="auto" w:fill="auto"/>
          </w:tcPr>
          <w:p w14:paraId="1EB87F31" w14:textId="540C62E0" w:rsidR="008F29BB" w:rsidRPr="00907B70" w:rsidRDefault="008F29BB" w:rsidP="008F29BB">
            <w:pPr>
              <w:spacing w:after="0" w:line="240" w:lineRule="auto"/>
              <w:rPr>
                <w:sz w:val="20"/>
                <w:szCs w:val="20"/>
              </w:rPr>
            </w:pPr>
            <w:proofErr w:type="spellStart"/>
            <w:r>
              <w:rPr>
                <w:sz w:val="20"/>
                <w:szCs w:val="20"/>
              </w:rPr>
              <w:t>Rerecognition</w:t>
            </w:r>
            <w:proofErr w:type="spellEnd"/>
          </w:p>
        </w:tc>
      </w:tr>
      <w:tr w:rsidR="008F29BB" w:rsidRPr="00907B70" w14:paraId="201E670C" w14:textId="77777777" w:rsidTr="004B2081">
        <w:trPr>
          <w:trHeight w:val="305"/>
        </w:trPr>
        <w:tc>
          <w:tcPr>
            <w:tcW w:w="2178" w:type="dxa"/>
            <w:tcBorders>
              <w:bottom w:val="single" w:sz="4" w:space="0" w:color="000000"/>
            </w:tcBorders>
            <w:shd w:val="clear" w:color="auto" w:fill="auto"/>
          </w:tcPr>
          <w:p w14:paraId="2C7BDCDB" w14:textId="0D07E275" w:rsidR="008F29BB" w:rsidRPr="00907B70" w:rsidRDefault="008F29BB" w:rsidP="008F29BB">
            <w:pPr>
              <w:spacing w:after="0" w:line="240" w:lineRule="auto"/>
              <w:rPr>
                <w:sz w:val="20"/>
                <w:szCs w:val="20"/>
              </w:rPr>
            </w:pPr>
            <w:r w:rsidRPr="00907B70">
              <w:rPr>
                <w:sz w:val="20"/>
                <w:szCs w:val="20"/>
              </w:rPr>
              <w:t>1</w:t>
            </w:r>
            <w:r>
              <w:rPr>
                <w:sz w:val="20"/>
                <w:szCs w:val="20"/>
              </w:rPr>
              <w:t>820-2b.wav</w:t>
            </w:r>
          </w:p>
        </w:tc>
        <w:tc>
          <w:tcPr>
            <w:tcW w:w="1890" w:type="dxa"/>
            <w:gridSpan w:val="3"/>
            <w:tcBorders>
              <w:bottom w:val="single" w:sz="4" w:space="0" w:color="000000"/>
            </w:tcBorders>
            <w:shd w:val="clear" w:color="auto" w:fill="auto"/>
          </w:tcPr>
          <w:p w14:paraId="26D48DF5" w14:textId="2B97C459" w:rsidR="008F29BB" w:rsidRDefault="008F29BB" w:rsidP="008F29BB">
            <w:pPr>
              <w:spacing w:after="0" w:line="240" w:lineRule="auto"/>
              <w:rPr>
                <w:sz w:val="20"/>
                <w:szCs w:val="20"/>
              </w:rPr>
            </w:pPr>
            <w:proofErr w:type="spellStart"/>
            <w:r>
              <w:rPr>
                <w:sz w:val="20"/>
                <w:szCs w:val="20"/>
              </w:rPr>
              <w:t>ivrPmtMethod</w:t>
            </w:r>
            <w:proofErr w:type="spellEnd"/>
            <w:r>
              <w:rPr>
                <w:sz w:val="20"/>
                <w:szCs w:val="20"/>
              </w:rPr>
              <w:t>=SAV</w:t>
            </w:r>
          </w:p>
        </w:tc>
        <w:tc>
          <w:tcPr>
            <w:tcW w:w="3870" w:type="dxa"/>
            <w:gridSpan w:val="5"/>
            <w:tcBorders>
              <w:bottom w:val="single" w:sz="4" w:space="0" w:color="000000"/>
            </w:tcBorders>
            <w:shd w:val="clear" w:color="auto" w:fill="auto"/>
          </w:tcPr>
          <w:p w14:paraId="4356C606" w14:textId="1755661D" w:rsidR="008F29BB" w:rsidRPr="00F03FB4" w:rsidRDefault="008F29BB" w:rsidP="008F29B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Dígame el número de la </w:t>
            </w:r>
            <w:del w:id="125" w:author="Prada, Leandro (Leo) **CTR**" w:date="2020-09-28T12:44:00Z">
              <w:r w:rsidRPr="00F03FB4" w:rsidDel="00F00576">
                <w:rPr>
                  <w:rFonts w:ascii="Tahoma" w:hAnsi="Tahoma" w:cs="Tahoma"/>
                  <w:color w:val="0070C0"/>
                  <w:sz w:val="16"/>
                  <w:szCs w:val="16"/>
                  <w:lang w:val="es-419"/>
                </w:rPr>
                <w:delText>caja de ahorros</w:delText>
              </w:r>
            </w:del>
            <w:ins w:id="126" w:author="Prada, Leandro (Leo) **CTR**" w:date="2020-09-28T12:44:00Z">
              <w:r w:rsidR="00F00576">
                <w:rPr>
                  <w:rFonts w:ascii="Tahoma" w:hAnsi="Tahoma" w:cs="Tahoma"/>
                  <w:color w:val="0070C0"/>
                  <w:sz w:val="16"/>
                  <w:szCs w:val="16"/>
                  <w:lang w:val="es-419"/>
                </w:rPr>
                <w:t xml:space="preserve">Cuenta de </w:t>
              </w:r>
              <w:proofErr w:type="gramStart"/>
              <w:r w:rsidR="00F00576">
                <w:rPr>
                  <w:rFonts w:ascii="Tahoma" w:hAnsi="Tahoma" w:cs="Tahoma"/>
                  <w:color w:val="0070C0"/>
                  <w:sz w:val="16"/>
                  <w:szCs w:val="16"/>
                  <w:lang w:val="es-419"/>
                </w:rPr>
                <w:t xml:space="preserve">ahorros </w:t>
              </w:r>
            </w:ins>
            <w:r w:rsidRPr="00F03FB4">
              <w:rPr>
                <w:rFonts w:ascii="Tahoma" w:hAnsi="Tahoma" w:cs="Tahoma"/>
                <w:color w:val="0070C0"/>
                <w:sz w:val="16"/>
                <w:szCs w:val="16"/>
                <w:lang w:val="es-419"/>
              </w:rPr>
              <w:t xml:space="preserve"> que</w:t>
            </w:r>
            <w:proofErr w:type="gramEnd"/>
            <w:r w:rsidRPr="00F03FB4">
              <w:rPr>
                <w:rFonts w:ascii="Tahoma" w:hAnsi="Tahoma" w:cs="Tahoma"/>
                <w:color w:val="0070C0"/>
                <w:sz w:val="16"/>
                <w:szCs w:val="16"/>
                <w:lang w:val="es-419"/>
              </w:rPr>
              <w:t xml:space="preserve"> desea usar.</w:t>
            </w:r>
          </w:p>
        </w:tc>
        <w:tc>
          <w:tcPr>
            <w:tcW w:w="1425" w:type="dxa"/>
            <w:tcBorders>
              <w:bottom w:val="single" w:sz="4" w:space="0" w:color="000000"/>
            </w:tcBorders>
            <w:shd w:val="clear" w:color="auto" w:fill="auto"/>
          </w:tcPr>
          <w:p w14:paraId="72F79BBC" w14:textId="1253CD33" w:rsidR="008F29BB" w:rsidRDefault="008F29BB" w:rsidP="008F29BB">
            <w:pPr>
              <w:spacing w:after="0" w:line="240" w:lineRule="auto"/>
              <w:rPr>
                <w:sz w:val="20"/>
                <w:szCs w:val="20"/>
              </w:rPr>
            </w:pPr>
            <w:proofErr w:type="spellStart"/>
            <w:r>
              <w:rPr>
                <w:sz w:val="20"/>
                <w:szCs w:val="20"/>
              </w:rPr>
              <w:t>Rerecognition</w:t>
            </w:r>
            <w:proofErr w:type="spellEnd"/>
          </w:p>
        </w:tc>
      </w:tr>
      <w:tr w:rsidR="008F29BB" w:rsidRPr="00907B70" w14:paraId="714C8837" w14:textId="77777777" w:rsidTr="004B2081">
        <w:trPr>
          <w:trHeight w:val="305"/>
        </w:trPr>
        <w:tc>
          <w:tcPr>
            <w:tcW w:w="2178" w:type="dxa"/>
            <w:tcBorders>
              <w:bottom w:val="single" w:sz="4" w:space="0" w:color="000000"/>
            </w:tcBorders>
            <w:shd w:val="clear" w:color="auto" w:fill="auto"/>
          </w:tcPr>
          <w:p w14:paraId="6ACDBE6A" w14:textId="7A3A086F" w:rsidR="008F29BB" w:rsidRPr="00907B70" w:rsidRDefault="008F29BB" w:rsidP="008F29BB">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720EEB68" w14:textId="2019096F" w:rsidR="008F29BB" w:rsidRPr="00907B70" w:rsidRDefault="008F29BB" w:rsidP="008F29BB">
            <w:pPr>
              <w:spacing w:after="0" w:line="240" w:lineRule="auto"/>
              <w:rPr>
                <w:sz w:val="20"/>
                <w:szCs w:val="20"/>
              </w:rPr>
            </w:pPr>
            <w:r w:rsidRPr="00907B70">
              <w:rPr>
                <w:sz w:val="20"/>
                <w:szCs w:val="20"/>
              </w:rPr>
              <w:t>No Input 2</w:t>
            </w:r>
          </w:p>
        </w:tc>
        <w:tc>
          <w:tcPr>
            <w:tcW w:w="3870" w:type="dxa"/>
            <w:gridSpan w:val="5"/>
            <w:tcBorders>
              <w:bottom w:val="single" w:sz="4" w:space="0" w:color="000000"/>
            </w:tcBorders>
            <w:shd w:val="clear" w:color="auto" w:fill="auto"/>
          </w:tcPr>
          <w:p w14:paraId="4169DB35" w14:textId="7B8BA643" w:rsidR="008F29BB" w:rsidRPr="00907B70" w:rsidRDefault="008F29BB" w:rsidP="008F29BB">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150B65C9" w14:textId="1FF1F516" w:rsidR="008F29BB" w:rsidRPr="00907B70" w:rsidRDefault="008F29BB" w:rsidP="008F29BB">
            <w:pPr>
              <w:spacing w:after="0" w:line="240" w:lineRule="auto"/>
              <w:rPr>
                <w:sz w:val="20"/>
                <w:szCs w:val="20"/>
              </w:rPr>
            </w:pPr>
            <w:r>
              <w:rPr>
                <w:sz w:val="20"/>
                <w:szCs w:val="20"/>
              </w:rPr>
              <w:t>--</w:t>
            </w:r>
          </w:p>
        </w:tc>
      </w:tr>
      <w:tr w:rsidR="008F29BB" w:rsidRPr="00907B70" w14:paraId="658BD3E3" w14:textId="77777777" w:rsidTr="004B2081">
        <w:trPr>
          <w:trHeight w:val="305"/>
        </w:trPr>
        <w:tc>
          <w:tcPr>
            <w:tcW w:w="2178" w:type="dxa"/>
            <w:tcBorders>
              <w:bottom w:val="single" w:sz="4" w:space="0" w:color="000000"/>
            </w:tcBorders>
            <w:shd w:val="clear" w:color="auto" w:fill="auto"/>
          </w:tcPr>
          <w:p w14:paraId="201288AA" w14:textId="6EFFC307" w:rsidR="008F29BB" w:rsidRPr="00907B70" w:rsidRDefault="008F29BB" w:rsidP="008F29BB">
            <w:pPr>
              <w:spacing w:after="0" w:line="240" w:lineRule="auto"/>
              <w:rPr>
                <w:sz w:val="20"/>
                <w:szCs w:val="20"/>
              </w:rPr>
            </w:pPr>
            <w:r w:rsidRPr="00907B70">
              <w:rPr>
                <w:sz w:val="20"/>
                <w:szCs w:val="20"/>
              </w:rPr>
              <w:t>1</w:t>
            </w:r>
            <w:r>
              <w:rPr>
                <w:sz w:val="20"/>
                <w:szCs w:val="20"/>
              </w:rPr>
              <w:t>820-3a.wav</w:t>
            </w:r>
          </w:p>
        </w:tc>
        <w:tc>
          <w:tcPr>
            <w:tcW w:w="1890" w:type="dxa"/>
            <w:gridSpan w:val="3"/>
            <w:tcBorders>
              <w:bottom w:val="single" w:sz="4" w:space="0" w:color="000000"/>
            </w:tcBorders>
            <w:shd w:val="clear" w:color="auto" w:fill="auto"/>
          </w:tcPr>
          <w:p w14:paraId="02119DC8" w14:textId="199A5A38" w:rsidR="008F29BB" w:rsidRPr="00907B70" w:rsidRDefault="008F29BB" w:rsidP="008F29BB">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sz="4" w:space="0" w:color="000000"/>
            </w:tcBorders>
            <w:shd w:val="clear" w:color="auto" w:fill="auto"/>
          </w:tcPr>
          <w:p w14:paraId="78DEA1B9" w14:textId="52CD7496" w:rsidR="008F29BB" w:rsidRPr="00F03FB4" w:rsidRDefault="008F29BB" w:rsidP="008F29B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Simplemente diga o ingrese el número de la </w:t>
            </w:r>
            <w:del w:id="127" w:author="Prada, Leandro (Leo) **CTR**" w:date="2020-09-28T12:43:00Z">
              <w:r w:rsidRPr="00F03FB4" w:rsidDel="00F00576">
                <w:rPr>
                  <w:rFonts w:ascii="Tahoma" w:hAnsi="Tahoma" w:cs="Tahoma"/>
                  <w:color w:val="0070C0"/>
                  <w:sz w:val="16"/>
                  <w:szCs w:val="16"/>
                  <w:lang w:val="es-419"/>
                </w:rPr>
                <w:delText>cuenta corriente</w:delText>
              </w:r>
            </w:del>
            <w:ins w:id="128" w:author="Prada, Leandro (Leo) **CTR**" w:date="2020-09-28T12:43:00Z">
              <w:r w:rsidR="00F00576">
                <w:rPr>
                  <w:rFonts w:ascii="Tahoma" w:hAnsi="Tahoma" w:cs="Tahoma"/>
                  <w:color w:val="0070C0"/>
                  <w:sz w:val="16"/>
                  <w:szCs w:val="16"/>
                  <w:lang w:val="es-419"/>
                </w:rPr>
                <w:t xml:space="preserve">Cuenta de </w:t>
              </w:r>
              <w:proofErr w:type="gramStart"/>
              <w:r w:rsidR="00F00576">
                <w:rPr>
                  <w:rFonts w:ascii="Tahoma" w:hAnsi="Tahoma" w:cs="Tahoma"/>
                  <w:color w:val="0070C0"/>
                  <w:sz w:val="16"/>
                  <w:szCs w:val="16"/>
                  <w:lang w:val="es-419"/>
                </w:rPr>
                <w:t xml:space="preserve">cheques </w:t>
              </w:r>
            </w:ins>
            <w:r w:rsidRPr="00F03FB4">
              <w:rPr>
                <w:rFonts w:ascii="Tahoma" w:hAnsi="Tahoma" w:cs="Tahoma"/>
                <w:color w:val="0070C0"/>
                <w:sz w:val="16"/>
                <w:szCs w:val="16"/>
                <w:lang w:val="es-419"/>
              </w:rPr>
              <w:t>,</w:t>
            </w:r>
            <w:proofErr w:type="gramEnd"/>
            <w:r w:rsidRPr="00F03FB4">
              <w:rPr>
                <w:rFonts w:ascii="Tahoma" w:hAnsi="Tahoma" w:cs="Tahoma"/>
                <w:color w:val="0070C0"/>
                <w:sz w:val="16"/>
                <w:szCs w:val="16"/>
                <w:lang w:val="es-419"/>
              </w:rPr>
              <w:t xml:space="preserve"> 1 dígito a la vez.</w:t>
            </w:r>
          </w:p>
        </w:tc>
        <w:tc>
          <w:tcPr>
            <w:tcW w:w="1425" w:type="dxa"/>
            <w:tcBorders>
              <w:bottom w:val="single" w:sz="4" w:space="0" w:color="000000"/>
            </w:tcBorders>
            <w:shd w:val="clear" w:color="auto" w:fill="auto"/>
          </w:tcPr>
          <w:p w14:paraId="0FEF2C86" w14:textId="50091DC1" w:rsidR="008F29BB" w:rsidRPr="00907B70" w:rsidRDefault="008F29BB" w:rsidP="008F29BB">
            <w:pPr>
              <w:spacing w:after="0" w:line="240" w:lineRule="auto"/>
              <w:rPr>
                <w:sz w:val="20"/>
                <w:szCs w:val="20"/>
              </w:rPr>
            </w:pPr>
            <w:proofErr w:type="spellStart"/>
            <w:r>
              <w:rPr>
                <w:sz w:val="20"/>
                <w:szCs w:val="20"/>
              </w:rPr>
              <w:t>Rerecognition</w:t>
            </w:r>
            <w:proofErr w:type="spellEnd"/>
          </w:p>
        </w:tc>
      </w:tr>
      <w:tr w:rsidR="008F29BB" w:rsidRPr="00907B70" w14:paraId="68182FE8" w14:textId="77777777" w:rsidTr="004B2081">
        <w:trPr>
          <w:trHeight w:val="305"/>
        </w:trPr>
        <w:tc>
          <w:tcPr>
            <w:tcW w:w="2178" w:type="dxa"/>
            <w:tcBorders>
              <w:bottom w:val="single" w:sz="4" w:space="0" w:color="000000"/>
            </w:tcBorders>
            <w:shd w:val="clear" w:color="auto" w:fill="auto"/>
          </w:tcPr>
          <w:p w14:paraId="7F4C19D0" w14:textId="64E9E099" w:rsidR="008F29BB" w:rsidRPr="00907B70" w:rsidRDefault="008F29BB" w:rsidP="008F29BB">
            <w:pPr>
              <w:spacing w:after="0" w:line="240" w:lineRule="auto"/>
              <w:rPr>
                <w:sz w:val="20"/>
                <w:szCs w:val="20"/>
              </w:rPr>
            </w:pPr>
            <w:r w:rsidRPr="00907B70">
              <w:rPr>
                <w:sz w:val="20"/>
                <w:szCs w:val="20"/>
              </w:rPr>
              <w:t>1</w:t>
            </w:r>
            <w:r>
              <w:rPr>
                <w:sz w:val="20"/>
                <w:szCs w:val="20"/>
              </w:rPr>
              <w:t>820-3b.wav</w:t>
            </w:r>
          </w:p>
        </w:tc>
        <w:tc>
          <w:tcPr>
            <w:tcW w:w="1890" w:type="dxa"/>
            <w:gridSpan w:val="3"/>
            <w:tcBorders>
              <w:bottom w:val="single" w:sz="4" w:space="0" w:color="000000"/>
            </w:tcBorders>
            <w:shd w:val="clear" w:color="auto" w:fill="auto"/>
          </w:tcPr>
          <w:p w14:paraId="25872DCF" w14:textId="5183CA6B" w:rsidR="008F29BB" w:rsidRDefault="008F29BB" w:rsidP="008F29BB">
            <w:pPr>
              <w:spacing w:after="0" w:line="240" w:lineRule="auto"/>
              <w:rPr>
                <w:sz w:val="20"/>
                <w:szCs w:val="20"/>
              </w:rPr>
            </w:pPr>
            <w:proofErr w:type="spellStart"/>
            <w:r>
              <w:rPr>
                <w:sz w:val="20"/>
                <w:szCs w:val="20"/>
              </w:rPr>
              <w:t>ivrPmtMethod</w:t>
            </w:r>
            <w:proofErr w:type="spellEnd"/>
            <w:r>
              <w:rPr>
                <w:sz w:val="20"/>
                <w:szCs w:val="20"/>
              </w:rPr>
              <w:t>=SAV</w:t>
            </w:r>
          </w:p>
        </w:tc>
        <w:tc>
          <w:tcPr>
            <w:tcW w:w="3870" w:type="dxa"/>
            <w:gridSpan w:val="5"/>
            <w:tcBorders>
              <w:bottom w:val="single" w:sz="4" w:space="0" w:color="000000"/>
            </w:tcBorders>
            <w:shd w:val="clear" w:color="auto" w:fill="auto"/>
          </w:tcPr>
          <w:p w14:paraId="4DF531BE" w14:textId="423B31C3" w:rsidR="008F29BB" w:rsidRPr="00F03FB4" w:rsidRDefault="008F29BB" w:rsidP="008F29BB">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Simplemente diga o ingrese el número de la </w:t>
            </w:r>
            <w:del w:id="129" w:author="Prada, Leandro (Leo) **CTR**" w:date="2020-09-28T12:44:00Z">
              <w:r w:rsidRPr="00F03FB4" w:rsidDel="00F00576">
                <w:rPr>
                  <w:rFonts w:ascii="Tahoma" w:hAnsi="Tahoma" w:cs="Tahoma"/>
                  <w:color w:val="0070C0"/>
                  <w:sz w:val="16"/>
                  <w:szCs w:val="16"/>
                  <w:lang w:val="es-419"/>
                </w:rPr>
                <w:delText>caja de ahorros</w:delText>
              </w:r>
            </w:del>
            <w:ins w:id="130" w:author="Prada, Leandro (Leo) **CTR**" w:date="2020-09-28T12:44:00Z">
              <w:r w:rsidR="00F00576">
                <w:rPr>
                  <w:rFonts w:ascii="Tahoma" w:hAnsi="Tahoma" w:cs="Tahoma"/>
                  <w:color w:val="0070C0"/>
                  <w:sz w:val="16"/>
                  <w:szCs w:val="16"/>
                  <w:lang w:val="es-419"/>
                </w:rPr>
                <w:t xml:space="preserve">Cuenta de </w:t>
              </w:r>
              <w:proofErr w:type="gramStart"/>
              <w:r w:rsidR="00F00576">
                <w:rPr>
                  <w:rFonts w:ascii="Tahoma" w:hAnsi="Tahoma" w:cs="Tahoma"/>
                  <w:color w:val="0070C0"/>
                  <w:sz w:val="16"/>
                  <w:szCs w:val="16"/>
                  <w:lang w:val="es-419"/>
                </w:rPr>
                <w:t xml:space="preserve">ahorros </w:t>
              </w:r>
            </w:ins>
            <w:r w:rsidRPr="00F03FB4">
              <w:rPr>
                <w:rFonts w:ascii="Tahoma" w:hAnsi="Tahoma" w:cs="Tahoma"/>
                <w:color w:val="0070C0"/>
                <w:sz w:val="16"/>
                <w:szCs w:val="16"/>
                <w:lang w:val="es-419"/>
              </w:rPr>
              <w:t>,</w:t>
            </w:r>
            <w:proofErr w:type="gramEnd"/>
            <w:r w:rsidRPr="00F03FB4">
              <w:rPr>
                <w:rFonts w:ascii="Tahoma" w:hAnsi="Tahoma" w:cs="Tahoma"/>
                <w:color w:val="0070C0"/>
                <w:sz w:val="16"/>
                <w:szCs w:val="16"/>
                <w:lang w:val="es-419"/>
              </w:rPr>
              <w:t xml:space="preserve"> 1 dígito a la vez.</w:t>
            </w:r>
          </w:p>
        </w:tc>
        <w:tc>
          <w:tcPr>
            <w:tcW w:w="1425" w:type="dxa"/>
            <w:tcBorders>
              <w:bottom w:val="single" w:sz="4" w:space="0" w:color="000000"/>
            </w:tcBorders>
            <w:shd w:val="clear" w:color="auto" w:fill="auto"/>
          </w:tcPr>
          <w:p w14:paraId="5282342B" w14:textId="33F3D99F" w:rsidR="008F29BB" w:rsidRDefault="008F29BB" w:rsidP="008F29BB">
            <w:pPr>
              <w:spacing w:after="0" w:line="240" w:lineRule="auto"/>
              <w:rPr>
                <w:sz w:val="20"/>
                <w:szCs w:val="20"/>
              </w:rPr>
            </w:pPr>
            <w:proofErr w:type="spellStart"/>
            <w:r>
              <w:rPr>
                <w:sz w:val="20"/>
                <w:szCs w:val="20"/>
              </w:rPr>
              <w:t>Rerecognition</w:t>
            </w:r>
            <w:proofErr w:type="spellEnd"/>
          </w:p>
        </w:tc>
      </w:tr>
      <w:tr w:rsidR="008F29BB" w:rsidRPr="00907B70" w14:paraId="693EC9D7" w14:textId="77777777" w:rsidTr="004B2081">
        <w:trPr>
          <w:trHeight w:val="305"/>
        </w:trPr>
        <w:tc>
          <w:tcPr>
            <w:tcW w:w="2178" w:type="dxa"/>
            <w:tcBorders>
              <w:bottom w:val="single" w:sz="4" w:space="0" w:color="000000"/>
            </w:tcBorders>
            <w:shd w:val="clear" w:color="auto" w:fill="auto"/>
          </w:tcPr>
          <w:p w14:paraId="0C16A7DC" w14:textId="044A931C" w:rsidR="008F29BB" w:rsidRPr="00907B70" w:rsidRDefault="008F29BB" w:rsidP="008F29BB">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C326D66" w14:textId="5FB42941" w:rsidR="008F29BB" w:rsidRPr="00907B70" w:rsidRDefault="008F29BB" w:rsidP="008F29BB">
            <w:pPr>
              <w:spacing w:after="0" w:line="240" w:lineRule="auto"/>
              <w:rPr>
                <w:sz w:val="20"/>
                <w:szCs w:val="20"/>
              </w:rPr>
            </w:pPr>
            <w:r>
              <w:rPr>
                <w:sz w:val="20"/>
                <w:szCs w:val="20"/>
              </w:rPr>
              <w:t>No Input 3</w:t>
            </w:r>
          </w:p>
        </w:tc>
        <w:tc>
          <w:tcPr>
            <w:tcW w:w="3870" w:type="dxa"/>
            <w:gridSpan w:val="5"/>
            <w:tcBorders>
              <w:bottom w:val="single" w:sz="4" w:space="0" w:color="000000"/>
            </w:tcBorders>
            <w:shd w:val="clear" w:color="auto" w:fill="auto"/>
          </w:tcPr>
          <w:p w14:paraId="159BD107" w14:textId="77777777" w:rsidR="008F29BB" w:rsidRPr="00907B70" w:rsidRDefault="008F29BB" w:rsidP="008F29BB">
            <w:pPr>
              <w:spacing w:after="0" w:line="240" w:lineRule="auto"/>
              <w:rPr>
                <w:rFonts w:ascii="Tahoma" w:hAnsi="Tahoma" w:cs="Tahoma"/>
                <w:color w:val="0070C0"/>
                <w:sz w:val="16"/>
                <w:szCs w:val="16"/>
              </w:rPr>
            </w:pPr>
          </w:p>
        </w:tc>
        <w:tc>
          <w:tcPr>
            <w:tcW w:w="1425" w:type="dxa"/>
            <w:tcBorders>
              <w:bottom w:val="single" w:sz="4" w:space="0" w:color="000000"/>
            </w:tcBorders>
            <w:shd w:val="clear" w:color="auto" w:fill="auto"/>
          </w:tcPr>
          <w:p w14:paraId="15AEAD65" w14:textId="1D9F7EC7" w:rsidR="008F29BB" w:rsidRPr="00907B70" w:rsidRDefault="008F29BB" w:rsidP="008F29BB">
            <w:pPr>
              <w:spacing w:after="0" w:line="240" w:lineRule="auto"/>
              <w:rPr>
                <w:sz w:val="20"/>
                <w:szCs w:val="20"/>
              </w:rPr>
            </w:pPr>
            <w:r>
              <w:rPr>
                <w:sz w:val="20"/>
                <w:szCs w:val="20"/>
              </w:rPr>
              <w:t>XFER2</w:t>
            </w:r>
          </w:p>
        </w:tc>
      </w:tr>
      <w:tr w:rsidR="008F29BB" w:rsidRPr="00907B70" w14:paraId="57FDF551" w14:textId="77777777" w:rsidTr="004B2081">
        <w:trPr>
          <w:trHeight w:val="305"/>
        </w:trPr>
        <w:tc>
          <w:tcPr>
            <w:tcW w:w="9363" w:type="dxa"/>
            <w:gridSpan w:val="10"/>
            <w:tcBorders>
              <w:bottom w:val="single" w:sz="4" w:space="0" w:color="000000"/>
            </w:tcBorders>
            <w:shd w:val="clear" w:color="auto" w:fill="D9D9D9"/>
            <w:vAlign w:val="center"/>
          </w:tcPr>
          <w:p w14:paraId="404CA90C" w14:textId="77777777" w:rsidR="008F29BB" w:rsidRPr="00907B70" w:rsidRDefault="008F29BB" w:rsidP="008F29BB">
            <w:pPr>
              <w:spacing w:after="0" w:line="240" w:lineRule="auto"/>
              <w:rPr>
                <w:b/>
                <w:sz w:val="24"/>
                <w:szCs w:val="24"/>
              </w:rPr>
            </w:pPr>
            <w:r w:rsidRPr="00907B70">
              <w:rPr>
                <w:b/>
                <w:sz w:val="24"/>
                <w:szCs w:val="24"/>
              </w:rPr>
              <w:t>Grammar</w:t>
            </w:r>
          </w:p>
        </w:tc>
      </w:tr>
      <w:tr w:rsidR="008F29BB" w:rsidRPr="00907B70" w14:paraId="5ECB768A" w14:textId="77777777" w:rsidTr="004B2081">
        <w:tc>
          <w:tcPr>
            <w:tcW w:w="3258" w:type="dxa"/>
            <w:gridSpan w:val="2"/>
            <w:tcBorders>
              <w:bottom w:val="single" w:sz="4" w:space="0" w:color="000000"/>
            </w:tcBorders>
            <w:shd w:val="solid" w:color="DAEEF3" w:themeColor="accent5" w:themeTint="33" w:fill="CCFFFF"/>
          </w:tcPr>
          <w:p w14:paraId="44B91AF6" w14:textId="07C0461E" w:rsidR="008F29BB" w:rsidRPr="00907B70" w:rsidRDefault="008F29BB" w:rsidP="008F29BB">
            <w:pPr>
              <w:spacing w:after="0" w:line="240" w:lineRule="auto"/>
              <w:jc w:val="center"/>
              <w:rPr>
                <w:b/>
                <w:i/>
              </w:rPr>
            </w:pPr>
            <w:r w:rsidRPr="00907B70">
              <w:rPr>
                <w:b/>
                <w:i/>
              </w:rPr>
              <w:t>Sample Valid Utterances</w:t>
            </w:r>
          </w:p>
        </w:tc>
        <w:tc>
          <w:tcPr>
            <w:tcW w:w="1036" w:type="dxa"/>
            <w:gridSpan w:val="3"/>
            <w:tcBorders>
              <w:bottom w:val="single" w:sz="4" w:space="0" w:color="000000"/>
            </w:tcBorders>
            <w:shd w:val="solid" w:color="DAEEF3" w:themeColor="accent5" w:themeTint="33" w:fill="CCFFFF"/>
          </w:tcPr>
          <w:p w14:paraId="0C4C36D9" w14:textId="77777777" w:rsidR="008F29BB" w:rsidRPr="00907B70" w:rsidRDefault="008F29BB" w:rsidP="008F29BB">
            <w:pPr>
              <w:spacing w:after="0" w:line="240" w:lineRule="auto"/>
              <w:jc w:val="center"/>
              <w:rPr>
                <w:b/>
                <w:i/>
              </w:rPr>
            </w:pPr>
            <w:r w:rsidRPr="00907B70">
              <w:rPr>
                <w:b/>
                <w:i/>
              </w:rPr>
              <w:t>DTMF</w:t>
            </w:r>
          </w:p>
        </w:tc>
        <w:tc>
          <w:tcPr>
            <w:tcW w:w="3644" w:type="dxa"/>
            <w:gridSpan w:val="4"/>
            <w:tcBorders>
              <w:bottom w:val="single" w:sz="4" w:space="0" w:color="000000"/>
            </w:tcBorders>
            <w:shd w:val="solid" w:color="DAEEF3" w:themeColor="accent5" w:themeTint="33" w:fill="CCFFFF"/>
          </w:tcPr>
          <w:p w14:paraId="62E0D063" w14:textId="77777777" w:rsidR="008F29BB" w:rsidRPr="00907B70" w:rsidRDefault="008F29BB" w:rsidP="008F29BB">
            <w:pPr>
              <w:spacing w:after="0" w:line="240" w:lineRule="auto"/>
              <w:jc w:val="center"/>
              <w:rPr>
                <w:b/>
                <w:i/>
              </w:rPr>
            </w:pPr>
            <w:r w:rsidRPr="00907B70">
              <w:rPr>
                <w:b/>
                <w:i/>
              </w:rPr>
              <w:t xml:space="preserve"> Response</w:t>
            </w:r>
          </w:p>
        </w:tc>
        <w:tc>
          <w:tcPr>
            <w:tcW w:w="1425" w:type="dxa"/>
            <w:tcBorders>
              <w:bottom w:val="single" w:sz="4" w:space="0" w:color="000000"/>
            </w:tcBorders>
            <w:shd w:val="solid" w:color="DAEEF3" w:themeColor="accent5" w:themeTint="33" w:fill="CCFFFF"/>
          </w:tcPr>
          <w:p w14:paraId="65A75096" w14:textId="77777777" w:rsidR="008F29BB" w:rsidRPr="00907B70" w:rsidRDefault="008F29BB" w:rsidP="008F29BB">
            <w:pPr>
              <w:spacing w:after="0" w:line="240" w:lineRule="auto"/>
              <w:jc w:val="center"/>
              <w:rPr>
                <w:b/>
                <w:i/>
              </w:rPr>
            </w:pPr>
            <w:r w:rsidRPr="00907B70">
              <w:rPr>
                <w:b/>
                <w:i/>
              </w:rPr>
              <w:t>Confirm</w:t>
            </w:r>
          </w:p>
        </w:tc>
      </w:tr>
      <w:tr w:rsidR="008F29BB" w:rsidRPr="00907B70" w14:paraId="60104A14" w14:textId="77777777" w:rsidTr="004B2081">
        <w:tc>
          <w:tcPr>
            <w:tcW w:w="3258" w:type="dxa"/>
            <w:gridSpan w:val="2"/>
          </w:tcPr>
          <w:p w14:paraId="583B735E" w14:textId="77777777" w:rsidR="008F29BB" w:rsidRPr="00907B70" w:rsidRDefault="008F29BB" w:rsidP="008F29BB">
            <w:pPr>
              <w:tabs>
                <w:tab w:val="left" w:pos="933"/>
              </w:tabs>
              <w:spacing w:after="0" w:line="240" w:lineRule="auto"/>
              <w:rPr>
                <w:sz w:val="20"/>
                <w:szCs w:val="20"/>
              </w:rPr>
            </w:pPr>
            <w:r w:rsidRPr="00907B70">
              <w:rPr>
                <w:sz w:val="20"/>
                <w:szCs w:val="20"/>
              </w:rPr>
              <w:t>Optional:</w:t>
            </w:r>
          </w:p>
          <w:p w14:paraId="7BC5D0C2" w14:textId="73F0EDC3" w:rsidR="008F29BB" w:rsidRPr="00F03FB4" w:rsidRDefault="008F29BB" w:rsidP="008F29BB">
            <w:pPr>
              <w:pStyle w:val="ListParagraph"/>
              <w:numPr>
                <w:ilvl w:val="0"/>
                <w:numId w:val="22"/>
              </w:numPr>
              <w:tabs>
                <w:tab w:val="left" w:pos="933"/>
              </w:tabs>
              <w:spacing w:after="0" w:line="240" w:lineRule="auto"/>
              <w:rPr>
                <w:sz w:val="20"/>
                <w:szCs w:val="20"/>
                <w:lang w:val="es-419"/>
              </w:rPr>
            </w:pPr>
            <w:r w:rsidRPr="00F03FB4">
              <w:rPr>
                <w:sz w:val="20"/>
                <w:szCs w:val="20"/>
                <w:lang w:val="es-419"/>
              </w:rPr>
              <w:t>Mi/el número de (</w:t>
            </w:r>
            <w:del w:id="131" w:author="Prada, Leandro (Leo) **CTR**" w:date="2020-09-28T12:43:00Z">
              <w:r w:rsidRPr="00F03FB4" w:rsidDel="00F00576">
                <w:rPr>
                  <w:sz w:val="20"/>
                  <w:szCs w:val="20"/>
                  <w:lang w:val="es-419"/>
                </w:rPr>
                <w:delText>cuenta corriente</w:delText>
              </w:r>
            </w:del>
            <w:ins w:id="132" w:author="Prada, Leandro (Leo) **CTR**" w:date="2020-09-28T12:43:00Z">
              <w:r w:rsidR="00F00576">
                <w:rPr>
                  <w:sz w:val="20"/>
                  <w:szCs w:val="20"/>
                  <w:lang w:val="es-419"/>
                </w:rPr>
                <w:t xml:space="preserve">Cuenta de cheques </w:t>
              </w:r>
            </w:ins>
            <w:r w:rsidRPr="00F03FB4">
              <w:rPr>
                <w:sz w:val="20"/>
                <w:szCs w:val="20"/>
                <w:lang w:val="es-419"/>
              </w:rPr>
              <w:t>/</w:t>
            </w:r>
            <w:del w:id="133" w:author="Prada, Leandro (Leo) **CTR**" w:date="2020-09-28T12:44:00Z">
              <w:r w:rsidRPr="00F03FB4" w:rsidDel="00F00576">
                <w:rPr>
                  <w:sz w:val="20"/>
                  <w:szCs w:val="20"/>
                  <w:lang w:val="es-419"/>
                </w:rPr>
                <w:delText>caja de ahorros</w:delText>
              </w:r>
            </w:del>
            <w:ins w:id="134" w:author="Prada, Leandro (Leo) **CTR**" w:date="2020-09-28T12:44:00Z">
              <w:r w:rsidR="00F00576">
                <w:rPr>
                  <w:sz w:val="20"/>
                  <w:szCs w:val="20"/>
                  <w:lang w:val="es-419"/>
                </w:rPr>
                <w:t xml:space="preserve">Cuenta de </w:t>
              </w:r>
              <w:proofErr w:type="gramStart"/>
              <w:r w:rsidR="00F00576">
                <w:rPr>
                  <w:sz w:val="20"/>
                  <w:szCs w:val="20"/>
                  <w:lang w:val="es-419"/>
                </w:rPr>
                <w:t xml:space="preserve">ahorros </w:t>
              </w:r>
            </w:ins>
            <w:r w:rsidRPr="00F03FB4">
              <w:rPr>
                <w:sz w:val="20"/>
                <w:szCs w:val="20"/>
                <w:lang w:val="es-419"/>
              </w:rPr>
              <w:t>)</w:t>
            </w:r>
            <w:proofErr w:type="gramEnd"/>
            <w:r w:rsidRPr="00F03FB4">
              <w:rPr>
                <w:sz w:val="20"/>
                <w:szCs w:val="20"/>
                <w:lang w:val="es-419"/>
              </w:rPr>
              <w:t xml:space="preserve"> (es)</w:t>
            </w:r>
          </w:p>
          <w:p w14:paraId="228B4D0F" w14:textId="21219FFE" w:rsidR="008F29BB" w:rsidRPr="00F85F27" w:rsidRDefault="00F85F27" w:rsidP="00F85F27">
            <w:pPr>
              <w:pStyle w:val="ListParagraph"/>
              <w:numPr>
                <w:ilvl w:val="0"/>
                <w:numId w:val="22"/>
              </w:numPr>
              <w:tabs>
                <w:tab w:val="left" w:pos="933"/>
              </w:tabs>
              <w:spacing w:after="0" w:line="240" w:lineRule="auto"/>
              <w:rPr>
                <w:sz w:val="20"/>
                <w:szCs w:val="20"/>
              </w:rPr>
            </w:pPr>
            <w:r>
              <w:rPr>
                <w:sz w:val="20"/>
                <w:szCs w:val="20"/>
              </w:rPr>
              <w:lastRenderedPageBreak/>
              <w:t>Es</w:t>
            </w:r>
          </w:p>
          <w:p w14:paraId="5517FC1C" w14:textId="77777777" w:rsidR="008F29BB" w:rsidRPr="00907B70" w:rsidRDefault="008F29BB" w:rsidP="008F29BB">
            <w:pPr>
              <w:tabs>
                <w:tab w:val="left" w:pos="933"/>
              </w:tabs>
              <w:spacing w:after="0" w:line="240" w:lineRule="auto"/>
              <w:rPr>
                <w:sz w:val="20"/>
                <w:szCs w:val="20"/>
              </w:rPr>
            </w:pPr>
            <w:r w:rsidRPr="00907B70">
              <w:rPr>
                <w:sz w:val="20"/>
                <w:szCs w:val="20"/>
              </w:rPr>
              <w:t>Required:</w:t>
            </w:r>
          </w:p>
          <w:p w14:paraId="3E8F6320" w14:textId="057C7322" w:rsidR="008F29BB" w:rsidRPr="00850FE7" w:rsidRDefault="008F29BB" w:rsidP="008F29BB">
            <w:pPr>
              <w:spacing w:after="0"/>
              <w:rPr>
                <w:rFonts w:asciiTheme="majorHAnsi" w:hAnsiTheme="majorHAnsi"/>
                <w:sz w:val="20"/>
                <w:szCs w:val="20"/>
              </w:rPr>
            </w:pPr>
            <w:r>
              <w:rPr>
                <w:sz w:val="20"/>
                <w:szCs w:val="20"/>
              </w:rPr>
              <w:t xml:space="preserve">&lt;10 digits </w:t>
            </w:r>
            <w:r w:rsidR="00E42C3A">
              <w:rPr>
                <w:sz w:val="20"/>
                <w:szCs w:val="20"/>
              </w:rPr>
              <w:t>numeric</w:t>
            </w:r>
            <w:r>
              <w:rPr>
                <w:sz w:val="20"/>
                <w:szCs w:val="20"/>
              </w:rPr>
              <w:t>&gt; 0-9</w:t>
            </w:r>
          </w:p>
        </w:tc>
        <w:tc>
          <w:tcPr>
            <w:tcW w:w="1036" w:type="dxa"/>
            <w:gridSpan w:val="3"/>
          </w:tcPr>
          <w:p w14:paraId="08B0AB08" w14:textId="77777777" w:rsidR="008F29BB" w:rsidRDefault="008F29BB" w:rsidP="008F29BB">
            <w:pPr>
              <w:spacing w:after="0"/>
              <w:rPr>
                <w:sz w:val="20"/>
                <w:szCs w:val="20"/>
              </w:rPr>
            </w:pPr>
            <w:r>
              <w:rPr>
                <w:sz w:val="20"/>
                <w:szCs w:val="20"/>
              </w:rPr>
              <w:lastRenderedPageBreak/>
              <w:t xml:space="preserve">0-9, </w:t>
            </w:r>
          </w:p>
          <w:p w14:paraId="1DDA980C" w14:textId="352A4F4B" w:rsidR="008F29BB" w:rsidRPr="00850FE7" w:rsidRDefault="008F29BB" w:rsidP="008F29BB">
            <w:pPr>
              <w:spacing w:after="0"/>
              <w:rPr>
                <w:rFonts w:asciiTheme="majorHAnsi" w:hAnsiTheme="majorHAnsi"/>
                <w:sz w:val="20"/>
                <w:szCs w:val="20"/>
              </w:rPr>
            </w:pPr>
            <w:r>
              <w:rPr>
                <w:sz w:val="20"/>
                <w:szCs w:val="20"/>
              </w:rPr>
              <w:t>10 digits</w:t>
            </w:r>
          </w:p>
        </w:tc>
        <w:tc>
          <w:tcPr>
            <w:tcW w:w="3644" w:type="dxa"/>
            <w:gridSpan w:val="4"/>
          </w:tcPr>
          <w:p w14:paraId="518BD9C2" w14:textId="5894A94C" w:rsidR="008F29BB" w:rsidRPr="00850FE7" w:rsidRDefault="008F29BB" w:rsidP="008F29BB">
            <w:pPr>
              <w:spacing w:after="0"/>
              <w:rPr>
                <w:rFonts w:asciiTheme="majorHAnsi" w:hAnsiTheme="majorHAnsi"/>
                <w:sz w:val="20"/>
                <w:szCs w:val="20"/>
              </w:rPr>
            </w:pPr>
            <w:proofErr w:type="spellStart"/>
            <w:r>
              <w:rPr>
                <w:sz w:val="20"/>
                <w:szCs w:val="20"/>
              </w:rPr>
              <w:t>ivrBankAcct</w:t>
            </w:r>
            <w:proofErr w:type="spellEnd"/>
            <w:r>
              <w:rPr>
                <w:sz w:val="20"/>
                <w:szCs w:val="20"/>
              </w:rPr>
              <w:t>=</w:t>
            </w:r>
            <w:proofErr w:type="spellStart"/>
            <w:r>
              <w:rPr>
                <w:sz w:val="20"/>
                <w:szCs w:val="20"/>
              </w:rPr>
              <w:t>digits.value</w:t>
            </w:r>
            <w:proofErr w:type="spellEnd"/>
          </w:p>
        </w:tc>
        <w:tc>
          <w:tcPr>
            <w:tcW w:w="1425" w:type="dxa"/>
          </w:tcPr>
          <w:p w14:paraId="7D2DC5F5" w14:textId="77777777" w:rsidR="008F29BB" w:rsidRPr="00850FE7" w:rsidRDefault="008F29BB" w:rsidP="008F29BB">
            <w:pPr>
              <w:spacing w:after="0"/>
              <w:rPr>
                <w:rFonts w:asciiTheme="majorHAnsi" w:hAnsiTheme="majorHAnsi"/>
                <w:sz w:val="20"/>
                <w:szCs w:val="20"/>
              </w:rPr>
            </w:pPr>
            <w:r w:rsidRPr="00850FE7">
              <w:rPr>
                <w:rFonts w:asciiTheme="majorHAnsi" w:hAnsiTheme="majorHAnsi"/>
                <w:sz w:val="20"/>
                <w:szCs w:val="20"/>
              </w:rPr>
              <w:t>Never</w:t>
            </w:r>
          </w:p>
        </w:tc>
      </w:tr>
      <w:tr w:rsidR="008F29BB" w:rsidRPr="00907B70" w14:paraId="29C758DC" w14:textId="77777777" w:rsidTr="004B2081">
        <w:trPr>
          <w:trHeight w:val="314"/>
        </w:trPr>
        <w:tc>
          <w:tcPr>
            <w:tcW w:w="9363" w:type="dxa"/>
            <w:gridSpan w:val="10"/>
            <w:shd w:val="solid" w:color="DAEEF3" w:themeColor="accent5" w:themeTint="33" w:fill="auto"/>
            <w:vAlign w:val="bottom"/>
          </w:tcPr>
          <w:p w14:paraId="07A3963D" w14:textId="53B6E71F" w:rsidR="008F29BB" w:rsidRPr="00907B70" w:rsidRDefault="008F29BB" w:rsidP="008F29BB">
            <w:pPr>
              <w:spacing w:after="0" w:line="240" w:lineRule="auto"/>
              <w:rPr>
                <w:b/>
                <w:i/>
              </w:rPr>
            </w:pPr>
            <w:proofErr w:type="spellStart"/>
            <w:r w:rsidRPr="00907B70">
              <w:rPr>
                <w:b/>
                <w:sz w:val="24"/>
                <w:szCs w:val="24"/>
              </w:rPr>
              <w:t>Globals</w:t>
            </w:r>
            <w:proofErr w:type="spellEnd"/>
          </w:p>
        </w:tc>
      </w:tr>
      <w:tr w:rsidR="008F29BB" w:rsidRPr="00907B70" w14:paraId="5A69FAA3" w14:textId="77777777" w:rsidTr="004B2081">
        <w:tc>
          <w:tcPr>
            <w:tcW w:w="3258" w:type="dxa"/>
            <w:gridSpan w:val="2"/>
          </w:tcPr>
          <w:p w14:paraId="5FA8BA53" w14:textId="0ED17904" w:rsidR="008F29BB" w:rsidRPr="00907B70" w:rsidRDefault="008F29BB" w:rsidP="008F29BB">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6700EA27" w14:textId="77777777" w:rsidR="008F29BB" w:rsidRPr="00907B70" w:rsidRDefault="008F29BB" w:rsidP="008F29BB">
            <w:pPr>
              <w:spacing w:after="0" w:line="240" w:lineRule="auto"/>
            </w:pPr>
          </w:p>
        </w:tc>
        <w:tc>
          <w:tcPr>
            <w:tcW w:w="5069" w:type="dxa"/>
            <w:gridSpan w:val="5"/>
          </w:tcPr>
          <w:p w14:paraId="2923B881" w14:textId="77777777" w:rsidR="008F29BB" w:rsidRPr="00907B70" w:rsidRDefault="008F29BB" w:rsidP="008F29BB">
            <w:pPr>
              <w:autoSpaceDE w:val="0"/>
              <w:autoSpaceDN w:val="0"/>
              <w:adjustRightInd w:val="0"/>
              <w:spacing w:after="0" w:line="240" w:lineRule="auto"/>
              <w:rPr>
                <w:rFonts w:cs="Arial"/>
              </w:rPr>
            </w:pPr>
          </w:p>
        </w:tc>
      </w:tr>
    </w:tbl>
    <w:p w14:paraId="42CF0D61" w14:textId="16FD4CF0" w:rsidR="004B2081" w:rsidRDefault="004B2081" w:rsidP="00774C10"/>
    <w:p w14:paraId="0E7D54FA" w14:textId="77777777" w:rsidR="004B2081" w:rsidRDefault="004B2081">
      <w:pPr>
        <w:spacing w:after="0" w:line="240" w:lineRule="auto"/>
      </w:pPr>
      <w:r>
        <w:br w:type="page"/>
      </w:r>
    </w:p>
    <w:p w14:paraId="3D800996" w14:textId="2DE5B56E" w:rsidR="00E22960" w:rsidRPr="00907B70" w:rsidRDefault="00E22960" w:rsidP="00E22960">
      <w:pPr>
        <w:pStyle w:val="Heading2"/>
      </w:pPr>
      <w:bookmarkStart w:id="135" w:name="_Toc49979729"/>
      <w:r>
        <w:lastRenderedPageBreak/>
        <w:t>1830</w:t>
      </w:r>
      <w:r w:rsidRPr="00C26A25">
        <w:t>_</w:t>
      </w:r>
      <w:r>
        <w:t>ConfirmBankAcct</w:t>
      </w:r>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87"/>
        <w:gridCol w:w="23"/>
        <w:gridCol w:w="226"/>
        <w:gridCol w:w="224"/>
        <w:gridCol w:w="2430"/>
        <w:gridCol w:w="450"/>
        <w:gridCol w:w="540"/>
        <w:gridCol w:w="1425"/>
      </w:tblGrid>
      <w:tr w:rsidR="00E22960" w:rsidRPr="00907B70" w14:paraId="3CBB61BE" w14:textId="77777777" w:rsidTr="00E22960">
        <w:tc>
          <w:tcPr>
            <w:tcW w:w="9363" w:type="dxa"/>
            <w:gridSpan w:val="10"/>
            <w:shd w:val="clear" w:color="auto" w:fill="BFBFBF"/>
          </w:tcPr>
          <w:p w14:paraId="73FC9A61" w14:textId="07C15509" w:rsidR="00E22960" w:rsidRPr="00907B70" w:rsidRDefault="00E22960" w:rsidP="00E22960">
            <w:pPr>
              <w:spacing w:after="0" w:line="240" w:lineRule="auto"/>
              <w:rPr>
                <w:b/>
                <w:sz w:val="24"/>
                <w:szCs w:val="24"/>
              </w:rPr>
            </w:pPr>
            <w:r w:rsidRPr="00907B70">
              <w:rPr>
                <w:b/>
                <w:sz w:val="24"/>
                <w:szCs w:val="24"/>
              </w:rPr>
              <w:t>Description:</w:t>
            </w:r>
            <w:r>
              <w:rPr>
                <w:b/>
                <w:sz w:val="24"/>
                <w:szCs w:val="24"/>
              </w:rPr>
              <w:t xml:space="preserve"> Caller confirms bank account number.</w:t>
            </w:r>
          </w:p>
        </w:tc>
      </w:tr>
      <w:tr w:rsidR="00E22960" w:rsidRPr="00907B70" w14:paraId="7D220518" w14:textId="77777777" w:rsidTr="00E22960">
        <w:trPr>
          <w:trHeight w:val="305"/>
        </w:trPr>
        <w:tc>
          <w:tcPr>
            <w:tcW w:w="9363" w:type="dxa"/>
            <w:gridSpan w:val="10"/>
            <w:shd w:val="clear" w:color="auto" w:fill="D9D9D9"/>
            <w:vAlign w:val="center"/>
          </w:tcPr>
          <w:p w14:paraId="7BA17C14" w14:textId="77777777" w:rsidR="00E22960" w:rsidRPr="00907B70" w:rsidRDefault="00E22960" w:rsidP="00E22960">
            <w:pPr>
              <w:spacing w:after="0" w:line="240" w:lineRule="auto"/>
              <w:rPr>
                <w:b/>
                <w:sz w:val="24"/>
                <w:szCs w:val="24"/>
              </w:rPr>
            </w:pPr>
            <w:r w:rsidRPr="00907B70">
              <w:rPr>
                <w:b/>
                <w:sz w:val="24"/>
                <w:szCs w:val="24"/>
              </w:rPr>
              <w:t>Dialog Module Settings</w:t>
            </w:r>
          </w:p>
        </w:tc>
      </w:tr>
      <w:tr w:rsidR="00E22960" w:rsidRPr="00907B70" w14:paraId="38EE475D" w14:textId="77777777" w:rsidTr="00E22960">
        <w:trPr>
          <w:trHeight w:val="224"/>
        </w:trPr>
        <w:tc>
          <w:tcPr>
            <w:tcW w:w="3258" w:type="dxa"/>
            <w:gridSpan w:val="2"/>
            <w:shd w:val="clear" w:color="DAEEF3" w:themeColor="accent5" w:themeTint="33" w:fill="DAEEF3" w:themeFill="accent5" w:themeFillTint="33"/>
          </w:tcPr>
          <w:p w14:paraId="1D2A7769" w14:textId="77777777" w:rsidR="00E22960" w:rsidRPr="00907B70" w:rsidRDefault="00E22960" w:rsidP="00E22960">
            <w:pPr>
              <w:spacing w:after="0" w:line="240" w:lineRule="auto"/>
              <w:rPr>
                <w:b/>
              </w:rPr>
            </w:pPr>
            <w:r w:rsidRPr="00907B70">
              <w:rPr>
                <w:b/>
              </w:rPr>
              <w:t>Peg</w:t>
            </w:r>
          </w:p>
        </w:tc>
        <w:tc>
          <w:tcPr>
            <w:tcW w:w="6105" w:type="dxa"/>
            <w:gridSpan w:val="8"/>
            <w:shd w:val="clear" w:color="DAEEF3" w:themeColor="accent5" w:themeTint="33" w:fill="auto"/>
          </w:tcPr>
          <w:p w14:paraId="0133BD35" w14:textId="77B8C74F" w:rsidR="00E22960" w:rsidRPr="00907B70" w:rsidRDefault="00E22960" w:rsidP="00E22960">
            <w:pPr>
              <w:spacing w:after="0" w:line="240" w:lineRule="auto"/>
            </w:pPr>
            <w:r>
              <w:t>1830</w:t>
            </w:r>
          </w:p>
        </w:tc>
      </w:tr>
      <w:tr w:rsidR="00E22960" w:rsidRPr="00907B70" w14:paraId="5E11033B" w14:textId="77777777" w:rsidTr="00E22960">
        <w:trPr>
          <w:trHeight w:val="224"/>
        </w:trPr>
        <w:tc>
          <w:tcPr>
            <w:tcW w:w="3258" w:type="dxa"/>
            <w:gridSpan w:val="2"/>
            <w:shd w:val="clear" w:color="DAEEF3" w:themeColor="accent5" w:themeTint="33" w:fill="DAEEF3" w:themeFill="accent5" w:themeFillTint="33"/>
          </w:tcPr>
          <w:p w14:paraId="28347B9A" w14:textId="77777777" w:rsidR="00E22960" w:rsidRPr="00907B70" w:rsidRDefault="00E22960" w:rsidP="00E22960">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14:paraId="00768676" w14:textId="77777777" w:rsidR="00E22960" w:rsidRPr="00907B70" w:rsidRDefault="00E22960" w:rsidP="00E22960">
            <w:pPr>
              <w:spacing w:after="0" w:line="240" w:lineRule="auto"/>
            </w:pPr>
            <w:r w:rsidRPr="00907B70">
              <w:t>6 seconds</w:t>
            </w:r>
          </w:p>
        </w:tc>
      </w:tr>
      <w:tr w:rsidR="00E22960" w:rsidRPr="00907B70" w14:paraId="69ACE8DE" w14:textId="77777777" w:rsidTr="00E22960">
        <w:trPr>
          <w:trHeight w:val="224"/>
        </w:trPr>
        <w:tc>
          <w:tcPr>
            <w:tcW w:w="3258" w:type="dxa"/>
            <w:gridSpan w:val="2"/>
            <w:shd w:val="clear" w:color="DAEEF3" w:themeColor="accent5" w:themeTint="33" w:fill="DAEEF3" w:themeFill="accent5" w:themeFillTint="33"/>
          </w:tcPr>
          <w:p w14:paraId="4DB5C846" w14:textId="77777777" w:rsidR="00E22960" w:rsidRPr="00907B70" w:rsidRDefault="00E22960" w:rsidP="00E22960">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14:paraId="51D10291" w14:textId="77777777" w:rsidR="00E22960" w:rsidRPr="00907B70" w:rsidRDefault="00E22960" w:rsidP="00E22960">
            <w:pPr>
              <w:spacing w:after="0" w:line="240" w:lineRule="auto"/>
            </w:pPr>
            <w:r>
              <w:t>3</w:t>
            </w:r>
          </w:p>
        </w:tc>
        <w:tc>
          <w:tcPr>
            <w:tcW w:w="2880" w:type="dxa"/>
            <w:gridSpan w:val="2"/>
            <w:shd w:val="clear" w:color="DAEEF3" w:themeColor="accent5" w:themeTint="33" w:fill="DAEEF3" w:themeFill="accent5" w:themeFillTint="33"/>
          </w:tcPr>
          <w:p w14:paraId="5A5C460C" w14:textId="77777777" w:rsidR="00E22960" w:rsidRPr="00907B70" w:rsidRDefault="00E22960" w:rsidP="00E22960">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14:paraId="20F81E3E" w14:textId="77777777" w:rsidR="00E22960" w:rsidRPr="00907B70" w:rsidRDefault="00E22960" w:rsidP="00E22960">
            <w:pPr>
              <w:spacing w:after="0" w:line="240" w:lineRule="auto"/>
            </w:pPr>
            <w:r>
              <w:t>3</w:t>
            </w:r>
          </w:p>
        </w:tc>
      </w:tr>
      <w:tr w:rsidR="00E22960" w:rsidRPr="00907B70" w14:paraId="0EC873C5" w14:textId="77777777" w:rsidTr="00E22960">
        <w:trPr>
          <w:trHeight w:val="224"/>
        </w:trPr>
        <w:tc>
          <w:tcPr>
            <w:tcW w:w="9363" w:type="dxa"/>
            <w:gridSpan w:val="10"/>
            <w:shd w:val="clear" w:color="DAEEF3" w:themeColor="accent5" w:themeTint="33" w:fill="92CDDC" w:themeFill="accent5" w:themeFillTint="99"/>
          </w:tcPr>
          <w:p w14:paraId="296E7D44" w14:textId="77777777" w:rsidR="00E22960" w:rsidRPr="00907B70" w:rsidRDefault="00E22960" w:rsidP="00E22960">
            <w:pPr>
              <w:spacing w:after="0" w:line="240" w:lineRule="auto"/>
            </w:pPr>
            <w:r w:rsidRPr="00907B70">
              <w:rPr>
                <w:b/>
              </w:rPr>
              <w:t>Speech Settings</w:t>
            </w:r>
          </w:p>
        </w:tc>
      </w:tr>
      <w:tr w:rsidR="00E22960" w:rsidRPr="00907B70" w14:paraId="2B3A1649" w14:textId="77777777" w:rsidTr="00E22960">
        <w:trPr>
          <w:trHeight w:val="224"/>
        </w:trPr>
        <w:tc>
          <w:tcPr>
            <w:tcW w:w="3258" w:type="dxa"/>
            <w:gridSpan w:val="2"/>
            <w:shd w:val="solid" w:color="DAEEF3" w:themeColor="accent5" w:themeTint="33" w:fill="CCFFFF"/>
          </w:tcPr>
          <w:p w14:paraId="3B0E0CC8" w14:textId="77777777" w:rsidR="00E22960" w:rsidRPr="00907B70" w:rsidRDefault="00E22960" w:rsidP="00E22960">
            <w:pPr>
              <w:spacing w:after="0" w:line="240" w:lineRule="auto"/>
              <w:rPr>
                <w:b/>
              </w:rPr>
            </w:pPr>
            <w:r w:rsidRPr="00907B70">
              <w:rPr>
                <w:b/>
              </w:rPr>
              <w:t>Grammar Name(s):</w:t>
            </w:r>
          </w:p>
        </w:tc>
        <w:tc>
          <w:tcPr>
            <w:tcW w:w="6105" w:type="dxa"/>
            <w:gridSpan w:val="8"/>
          </w:tcPr>
          <w:p w14:paraId="250D21AF" w14:textId="062343A8" w:rsidR="00E22960" w:rsidRDefault="00E22960" w:rsidP="00E22960">
            <w:pPr>
              <w:spacing w:after="0" w:line="240" w:lineRule="auto"/>
            </w:pPr>
            <w:r>
              <w:t>1830_ConfirmBankAcct.grxml</w:t>
            </w:r>
          </w:p>
          <w:p w14:paraId="03D205ED" w14:textId="3F0B74E6" w:rsidR="00E22960" w:rsidRPr="00907B70" w:rsidRDefault="00E22960" w:rsidP="00E22960">
            <w:pPr>
              <w:spacing w:after="0" w:line="240" w:lineRule="auto"/>
            </w:pPr>
            <w:r>
              <w:t>1830_ConfirmBankAcctDTMF.grxml</w:t>
            </w:r>
          </w:p>
        </w:tc>
      </w:tr>
      <w:tr w:rsidR="00E22960" w:rsidRPr="00907B70" w14:paraId="6865ACF9" w14:textId="77777777" w:rsidTr="00E22960">
        <w:trPr>
          <w:trHeight w:val="341"/>
        </w:trPr>
        <w:tc>
          <w:tcPr>
            <w:tcW w:w="3258" w:type="dxa"/>
            <w:gridSpan w:val="2"/>
            <w:shd w:val="solid" w:color="DAEEF3" w:themeColor="accent5" w:themeTint="33" w:fill="CCFFFF"/>
          </w:tcPr>
          <w:p w14:paraId="6E75C968" w14:textId="77777777" w:rsidR="00E22960" w:rsidRPr="00907B70" w:rsidRDefault="00E22960" w:rsidP="00E22960">
            <w:pPr>
              <w:spacing w:after="0" w:line="240" w:lineRule="auto"/>
              <w:rPr>
                <w:b/>
              </w:rPr>
            </w:pPr>
            <w:proofErr w:type="spellStart"/>
            <w:r w:rsidRPr="00907B70">
              <w:rPr>
                <w:b/>
              </w:rPr>
              <w:t>MinConfidenceScore</w:t>
            </w:r>
            <w:proofErr w:type="spellEnd"/>
          </w:p>
        </w:tc>
        <w:tc>
          <w:tcPr>
            <w:tcW w:w="1260" w:type="dxa"/>
            <w:gridSpan w:val="4"/>
          </w:tcPr>
          <w:p w14:paraId="37BC8149" w14:textId="77777777" w:rsidR="00E22960" w:rsidRPr="00907B70" w:rsidRDefault="00E22960" w:rsidP="00E22960">
            <w:pPr>
              <w:spacing w:after="0" w:line="240" w:lineRule="auto"/>
            </w:pPr>
            <w:r>
              <w:t>.4</w:t>
            </w:r>
          </w:p>
        </w:tc>
        <w:tc>
          <w:tcPr>
            <w:tcW w:w="2430" w:type="dxa"/>
            <w:shd w:val="solid" w:color="DAEEF3" w:themeColor="accent5" w:themeTint="33" w:fill="F2F2F2"/>
          </w:tcPr>
          <w:p w14:paraId="55B89394" w14:textId="77777777" w:rsidR="00E22960" w:rsidRPr="00907B70" w:rsidRDefault="00E22960" w:rsidP="00E22960">
            <w:pPr>
              <w:spacing w:after="0" w:line="240" w:lineRule="auto"/>
              <w:rPr>
                <w:b/>
              </w:rPr>
            </w:pPr>
            <w:proofErr w:type="spellStart"/>
            <w:r w:rsidRPr="00907B70">
              <w:rPr>
                <w:b/>
              </w:rPr>
              <w:t>MedConfidenceScore</w:t>
            </w:r>
            <w:proofErr w:type="spellEnd"/>
          </w:p>
        </w:tc>
        <w:tc>
          <w:tcPr>
            <w:tcW w:w="2415" w:type="dxa"/>
            <w:gridSpan w:val="3"/>
          </w:tcPr>
          <w:p w14:paraId="2502683D" w14:textId="77777777" w:rsidR="00E22960" w:rsidRPr="00907B70" w:rsidRDefault="00E22960" w:rsidP="00E22960">
            <w:pPr>
              <w:spacing w:after="0" w:line="240" w:lineRule="auto"/>
            </w:pPr>
            <w:r>
              <w:t>.6</w:t>
            </w:r>
          </w:p>
        </w:tc>
      </w:tr>
      <w:tr w:rsidR="00E22960" w:rsidRPr="00907B70" w14:paraId="5F90F840" w14:textId="77777777" w:rsidTr="00E22960">
        <w:trPr>
          <w:trHeight w:val="242"/>
        </w:trPr>
        <w:tc>
          <w:tcPr>
            <w:tcW w:w="3258" w:type="dxa"/>
            <w:gridSpan w:val="2"/>
            <w:shd w:val="solid" w:color="DAEEF3" w:themeColor="accent5" w:themeTint="33" w:fill="CCFFFF"/>
          </w:tcPr>
          <w:p w14:paraId="1FA9AADE" w14:textId="77777777" w:rsidR="00E22960" w:rsidRPr="00907B70" w:rsidRDefault="00E22960" w:rsidP="00E22960">
            <w:pPr>
              <w:spacing w:after="0" w:line="240" w:lineRule="auto"/>
              <w:rPr>
                <w:b/>
              </w:rPr>
            </w:pPr>
            <w:proofErr w:type="spellStart"/>
            <w:r w:rsidRPr="00907B70">
              <w:rPr>
                <w:b/>
              </w:rPr>
              <w:t>NBest</w:t>
            </w:r>
            <w:proofErr w:type="spellEnd"/>
          </w:p>
        </w:tc>
        <w:tc>
          <w:tcPr>
            <w:tcW w:w="1260" w:type="dxa"/>
            <w:gridSpan w:val="4"/>
          </w:tcPr>
          <w:p w14:paraId="4B0CDB64" w14:textId="77777777" w:rsidR="00E22960" w:rsidRPr="00907B70" w:rsidRDefault="00E22960" w:rsidP="00E22960">
            <w:pPr>
              <w:spacing w:after="0" w:line="240" w:lineRule="auto"/>
            </w:pPr>
            <w:r w:rsidRPr="00907B70">
              <w:t>No</w:t>
            </w:r>
          </w:p>
        </w:tc>
        <w:tc>
          <w:tcPr>
            <w:tcW w:w="2430" w:type="dxa"/>
            <w:shd w:val="solid" w:color="DAEEF3" w:themeColor="accent5" w:themeTint="33" w:fill="F2F2F2"/>
          </w:tcPr>
          <w:p w14:paraId="474975E0" w14:textId="77777777" w:rsidR="00E22960" w:rsidRPr="00907B70" w:rsidRDefault="00E22960" w:rsidP="00E22960">
            <w:pPr>
              <w:spacing w:after="0" w:line="240" w:lineRule="auto"/>
              <w:rPr>
                <w:b/>
              </w:rPr>
            </w:pPr>
            <w:proofErr w:type="spellStart"/>
            <w:r w:rsidRPr="00907B70">
              <w:rPr>
                <w:b/>
              </w:rPr>
              <w:t>BargeIn</w:t>
            </w:r>
            <w:proofErr w:type="spellEnd"/>
          </w:p>
        </w:tc>
        <w:tc>
          <w:tcPr>
            <w:tcW w:w="2415" w:type="dxa"/>
            <w:gridSpan w:val="3"/>
          </w:tcPr>
          <w:p w14:paraId="683BF773" w14:textId="77777777" w:rsidR="00E22960" w:rsidRPr="00907B70" w:rsidRDefault="00E22960" w:rsidP="00E22960">
            <w:pPr>
              <w:spacing w:after="0" w:line="240" w:lineRule="auto"/>
            </w:pPr>
            <w:r w:rsidRPr="00907B70">
              <w:t>True</w:t>
            </w:r>
          </w:p>
        </w:tc>
      </w:tr>
      <w:tr w:rsidR="00E22960" w:rsidRPr="00907B70" w14:paraId="345560CA" w14:textId="77777777" w:rsidTr="00E22960">
        <w:trPr>
          <w:trHeight w:val="242"/>
        </w:trPr>
        <w:tc>
          <w:tcPr>
            <w:tcW w:w="3258" w:type="dxa"/>
            <w:gridSpan w:val="2"/>
            <w:shd w:val="solid" w:color="DAEEF3" w:themeColor="accent5" w:themeTint="33" w:fill="CCFFFF"/>
          </w:tcPr>
          <w:p w14:paraId="5790AAA8" w14:textId="77777777" w:rsidR="00E22960" w:rsidRPr="00907B70" w:rsidRDefault="00E22960" w:rsidP="00E22960">
            <w:pPr>
              <w:spacing w:after="0" w:line="240" w:lineRule="auto"/>
              <w:rPr>
                <w:b/>
              </w:rPr>
            </w:pPr>
            <w:proofErr w:type="spellStart"/>
            <w:r w:rsidRPr="00907B70">
              <w:rPr>
                <w:b/>
              </w:rPr>
              <w:t>Completetimeout</w:t>
            </w:r>
            <w:proofErr w:type="spellEnd"/>
          </w:p>
        </w:tc>
        <w:tc>
          <w:tcPr>
            <w:tcW w:w="1260" w:type="dxa"/>
            <w:gridSpan w:val="4"/>
          </w:tcPr>
          <w:p w14:paraId="63EFCF16" w14:textId="77777777" w:rsidR="00E22960" w:rsidRPr="00907B70" w:rsidRDefault="00E22960" w:rsidP="00E22960">
            <w:pPr>
              <w:spacing w:after="0" w:line="240" w:lineRule="auto"/>
            </w:pPr>
            <w:r w:rsidRPr="00907B70">
              <w:t>0</w:t>
            </w:r>
          </w:p>
        </w:tc>
        <w:tc>
          <w:tcPr>
            <w:tcW w:w="2430" w:type="dxa"/>
            <w:shd w:val="solid" w:color="DAEEF3" w:themeColor="accent5" w:themeTint="33" w:fill="F2F2F2"/>
          </w:tcPr>
          <w:p w14:paraId="01E879F4" w14:textId="77777777" w:rsidR="00E22960" w:rsidRPr="00907B70" w:rsidRDefault="00E22960" w:rsidP="00E22960">
            <w:pPr>
              <w:spacing w:after="0" w:line="240" w:lineRule="auto"/>
              <w:rPr>
                <w:b/>
              </w:rPr>
            </w:pPr>
            <w:proofErr w:type="spellStart"/>
            <w:r w:rsidRPr="00907B70">
              <w:rPr>
                <w:b/>
              </w:rPr>
              <w:t>Incompletetimeout</w:t>
            </w:r>
            <w:proofErr w:type="spellEnd"/>
          </w:p>
        </w:tc>
        <w:tc>
          <w:tcPr>
            <w:tcW w:w="2415" w:type="dxa"/>
            <w:gridSpan w:val="3"/>
          </w:tcPr>
          <w:p w14:paraId="4E9B3BE3" w14:textId="77777777" w:rsidR="00E22960" w:rsidRPr="00907B70" w:rsidRDefault="00E22960" w:rsidP="00E22960">
            <w:pPr>
              <w:spacing w:after="0" w:line="240" w:lineRule="auto"/>
            </w:pPr>
            <w:r w:rsidRPr="00907B70">
              <w:t xml:space="preserve">1500 </w:t>
            </w:r>
            <w:proofErr w:type="spellStart"/>
            <w:r w:rsidRPr="00907B70">
              <w:t>ms</w:t>
            </w:r>
            <w:proofErr w:type="spellEnd"/>
          </w:p>
        </w:tc>
      </w:tr>
      <w:tr w:rsidR="00E22960" w:rsidRPr="00907B70" w14:paraId="48DC0852" w14:textId="77777777" w:rsidTr="00E22960">
        <w:trPr>
          <w:trHeight w:val="242"/>
        </w:trPr>
        <w:tc>
          <w:tcPr>
            <w:tcW w:w="3258" w:type="dxa"/>
            <w:gridSpan w:val="2"/>
            <w:shd w:val="solid" w:color="DAEEF3" w:themeColor="accent5" w:themeTint="33" w:fill="CCFFFF"/>
          </w:tcPr>
          <w:p w14:paraId="4A6EF063" w14:textId="77777777" w:rsidR="00E22960" w:rsidRPr="00907B70" w:rsidRDefault="00E22960" w:rsidP="00E22960">
            <w:pPr>
              <w:spacing w:after="0" w:line="240" w:lineRule="auto"/>
              <w:rPr>
                <w:b/>
              </w:rPr>
            </w:pPr>
            <w:proofErr w:type="spellStart"/>
            <w:r w:rsidRPr="00907B70">
              <w:rPr>
                <w:b/>
              </w:rPr>
              <w:t>MaxSpeechTimeout</w:t>
            </w:r>
            <w:proofErr w:type="spellEnd"/>
          </w:p>
        </w:tc>
        <w:tc>
          <w:tcPr>
            <w:tcW w:w="1260" w:type="dxa"/>
            <w:gridSpan w:val="4"/>
          </w:tcPr>
          <w:p w14:paraId="1D08D8FD" w14:textId="77777777" w:rsidR="00E22960" w:rsidRPr="00907B70" w:rsidRDefault="00E22960" w:rsidP="00E22960">
            <w:pPr>
              <w:spacing w:after="0" w:line="240" w:lineRule="auto"/>
            </w:pPr>
            <w:r w:rsidRPr="00907B70">
              <w:t>22 seconds</w:t>
            </w:r>
          </w:p>
        </w:tc>
        <w:tc>
          <w:tcPr>
            <w:tcW w:w="2430" w:type="dxa"/>
            <w:shd w:val="clear" w:color="DAEEF3" w:themeColor="accent5" w:themeTint="33" w:fill="DAEEF3" w:themeFill="accent5" w:themeFillTint="33"/>
          </w:tcPr>
          <w:p w14:paraId="77791F46" w14:textId="77777777" w:rsidR="00E22960" w:rsidRPr="00907B70" w:rsidRDefault="00E22960" w:rsidP="00E22960">
            <w:pPr>
              <w:spacing w:after="0" w:line="240" w:lineRule="auto"/>
              <w:rPr>
                <w:b/>
              </w:rPr>
            </w:pPr>
            <w:r w:rsidRPr="00907B70">
              <w:rPr>
                <w:b/>
              </w:rPr>
              <w:t>Sensitivity</w:t>
            </w:r>
          </w:p>
        </w:tc>
        <w:tc>
          <w:tcPr>
            <w:tcW w:w="2415" w:type="dxa"/>
            <w:gridSpan w:val="3"/>
            <w:shd w:val="clear" w:color="DAEEF3" w:themeColor="accent5" w:themeTint="33" w:fill="auto"/>
          </w:tcPr>
          <w:p w14:paraId="7CB1B790" w14:textId="77777777" w:rsidR="00E22960" w:rsidRPr="00907B70" w:rsidRDefault="00E22960" w:rsidP="00E22960">
            <w:pPr>
              <w:spacing w:after="0" w:line="240" w:lineRule="auto"/>
              <w:rPr>
                <w:b/>
              </w:rPr>
            </w:pPr>
            <w:r w:rsidRPr="00907B70">
              <w:t>0.4</w:t>
            </w:r>
          </w:p>
        </w:tc>
      </w:tr>
      <w:tr w:rsidR="00E22960" w:rsidRPr="00907B70" w14:paraId="4F2859E2" w14:textId="77777777" w:rsidTr="00E22960">
        <w:tc>
          <w:tcPr>
            <w:tcW w:w="9363" w:type="dxa"/>
            <w:gridSpan w:val="10"/>
            <w:tcBorders>
              <w:bottom w:val="single" w:sz="4" w:space="0" w:color="000000"/>
            </w:tcBorders>
            <w:shd w:val="clear" w:color="auto" w:fill="92CDDC" w:themeFill="accent5" w:themeFillTint="99"/>
          </w:tcPr>
          <w:p w14:paraId="3C38191E" w14:textId="77777777" w:rsidR="00E22960" w:rsidRPr="00907B70" w:rsidRDefault="00E22960" w:rsidP="00E22960">
            <w:pPr>
              <w:spacing w:after="0" w:line="240" w:lineRule="auto"/>
              <w:rPr>
                <w:b/>
              </w:rPr>
            </w:pPr>
            <w:r w:rsidRPr="00907B70">
              <w:rPr>
                <w:b/>
              </w:rPr>
              <w:t>DTMF Settings</w:t>
            </w:r>
          </w:p>
        </w:tc>
      </w:tr>
      <w:tr w:rsidR="00E22960" w:rsidRPr="00907B70" w14:paraId="5C7B028F" w14:textId="77777777" w:rsidTr="00E22960">
        <w:tc>
          <w:tcPr>
            <w:tcW w:w="3258" w:type="dxa"/>
            <w:gridSpan w:val="2"/>
            <w:tcBorders>
              <w:bottom w:val="single" w:sz="4" w:space="0" w:color="000000"/>
            </w:tcBorders>
            <w:shd w:val="clear" w:color="auto" w:fill="DAEEF3" w:themeFill="accent5" w:themeFillTint="33"/>
          </w:tcPr>
          <w:p w14:paraId="5A0CFF9A" w14:textId="77777777" w:rsidR="00E22960" w:rsidRPr="00907B70" w:rsidRDefault="00E22960" w:rsidP="00E22960">
            <w:pPr>
              <w:spacing w:after="0" w:line="240" w:lineRule="auto"/>
              <w:rPr>
                <w:b/>
              </w:rPr>
            </w:pPr>
            <w:r w:rsidRPr="00907B70">
              <w:rPr>
                <w:b/>
              </w:rPr>
              <w:t>DTMF Allowed?</w:t>
            </w:r>
          </w:p>
        </w:tc>
        <w:tc>
          <w:tcPr>
            <w:tcW w:w="6105" w:type="dxa"/>
            <w:gridSpan w:val="8"/>
            <w:shd w:val="clear" w:color="auto" w:fill="auto"/>
          </w:tcPr>
          <w:p w14:paraId="3FB6A23E" w14:textId="77777777" w:rsidR="00E22960" w:rsidRPr="00907B70" w:rsidRDefault="00E22960" w:rsidP="00E22960">
            <w:pPr>
              <w:spacing w:after="0" w:line="240" w:lineRule="auto"/>
            </w:pPr>
            <w:proofErr w:type="spellStart"/>
            <w:r>
              <w:t>Sí</w:t>
            </w:r>
            <w:proofErr w:type="spellEnd"/>
          </w:p>
        </w:tc>
      </w:tr>
      <w:tr w:rsidR="00E22960" w:rsidRPr="00907B70" w14:paraId="12E3A9B4" w14:textId="77777777" w:rsidTr="00E22960">
        <w:trPr>
          <w:trHeight w:val="224"/>
        </w:trPr>
        <w:tc>
          <w:tcPr>
            <w:tcW w:w="3258" w:type="dxa"/>
            <w:gridSpan w:val="2"/>
            <w:shd w:val="solid" w:color="DAEEF3" w:themeColor="accent5" w:themeTint="33" w:fill="F2F2F2"/>
          </w:tcPr>
          <w:p w14:paraId="761E0036" w14:textId="77777777" w:rsidR="00E22960" w:rsidRPr="00907B70" w:rsidRDefault="00E22960" w:rsidP="00E22960">
            <w:pPr>
              <w:spacing w:after="0" w:line="240" w:lineRule="auto"/>
              <w:rPr>
                <w:b/>
              </w:rPr>
            </w:pPr>
            <w:proofErr w:type="spellStart"/>
            <w:r w:rsidRPr="00907B70">
              <w:rPr>
                <w:b/>
              </w:rPr>
              <w:t>MinDigits</w:t>
            </w:r>
            <w:proofErr w:type="spellEnd"/>
          </w:p>
        </w:tc>
        <w:tc>
          <w:tcPr>
            <w:tcW w:w="1036" w:type="dxa"/>
            <w:gridSpan w:val="3"/>
          </w:tcPr>
          <w:p w14:paraId="77FB16C4" w14:textId="77777777" w:rsidR="00E22960" w:rsidRPr="00907B70" w:rsidRDefault="00E22960" w:rsidP="00E22960">
            <w:pPr>
              <w:spacing w:after="0" w:line="240" w:lineRule="auto"/>
            </w:pPr>
            <w:r>
              <w:t>10</w:t>
            </w:r>
          </w:p>
        </w:tc>
        <w:tc>
          <w:tcPr>
            <w:tcW w:w="2654" w:type="dxa"/>
            <w:gridSpan w:val="2"/>
            <w:shd w:val="solid" w:color="DAEEF3" w:themeColor="accent5" w:themeTint="33" w:fill="F2F2F2"/>
          </w:tcPr>
          <w:p w14:paraId="76A566D8" w14:textId="77777777" w:rsidR="00E22960" w:rsidRPr="00907B70" w:rsidRDefault="00E22960" w:rsidP="00E22960">
            <w:pPr>
              <w:spacing w:after="0" w:line="240" w:lineRule="auto"/>
              <w:rPr>
                <w:b/>
              </w:rPr>
            </w:pPr>
            <w:proofErr w:type="spellStart"/>
            <w:r w:rsidRPr="00907B70">
              <w:rPr>
                <w:b/>
              </w:rPr>
              <w:t>MaxDigits</w:t>
            </w:r>
            <w:proofErr w:type="spellEnd"/>
          </w:p>
        </w:tc>
        <w:tc>
          <w:tcPr>
            <w:tcW w:w="2415" w:type="dxa"/>
            <w:gridSpan w:val="3"/>
          </w:tcPr>
          <w:p w14:paraId="4267603C" w14:textId="77777777" w:rsidR="00E22960" w:rsidRPr="00907B70" w:rsidRDefault="00E22960" w:rsidP="00E22960">
            <w:pPr>
              <w:spacing w:after="0" w:line="240" w:lineRule="auto"/>
            </w:pPr>
            <w:r>
              <w:t>10</w:t>
            </w:r>
          </w:p>
        </w:tc>
      </w:tr>
      <w:tr w:rsidR="00E22960" w:rsidRPr="00907B70" w14:paraId="2E860E4F" w14:textId="77777777" w:rsidTr="00E22960">
        <w:trPr>
          <w:trHeight w:val="233"/>
        </w:trPr>
        <w:tc>
          <w:tcPr>
            <w:tcW w:w="3258" w:type="dxa"/>
            <w:gridSpan w:val="2"/>
            <w:shd w:val="solid" w:color="DAEEF3" w:themeColor="accent5" w:themeTint="33" w:fill="F2F2F2"/>
          </w:tcPr>
          <w:p w14:paraId="42F211F1" w14:textId="77777777" w:rsidR="00E22960" w:rsidRPr="00907B70" w:rsidRDefault="00E22960" w:rsidP="00E22960">
            <w:pPr>
              <w:spacing w:after="0" w:line="240" w:lineRule="auto"/>
              <w:rPr>
                <w:b/>
              </w:rPr>
            </w:pPr>
            <w:proofErr w:type="spellStart"/>
            <w:r w:rsidRPr="00907B70">
              <w:rPr>
                <w:b/>
              </w:rPr>
              <w:t>TerminationDigit</w:t>
            </w:r>
            <w:proofErr w:type="spellEnd"/>
          </w:p>
        </w:tc>
        <w:tc>
          <w:tcPr>
            <w:tcW w:w="1036" w:type="dxa"/>
            <w:gridSpan w:val="3"/>
          </w:tcPr>
          <w:p w14:paraId="5BA72331" w14:textId="77777777" w:rsidR="00E22960" w:rsidRPr="00907B70" w:rsidRDefault="00E22960" w:rsidP="00E22960">
            <w:pPr>
              <w:spacing w:after="0" w:line="240" w:lineRule="auto"/>
            </w:pPr>
            <w:r w:rsidRPr="00907B70">
              <w:t>N/A</w:t>
            </w:r>
          </w:p>
        </w:tc>
        <w:tc>
          <w:tcPr>
            <w:tcW w:w="2654" w:type="dxa"/>
            <w:gridSpan w:val="2"/>
            <w:shd w:val="solid" w:color="DAEEF3" w:themeColor="accent5" w:themeTint="33" w:fill="F2F2F2"/>
          </w:tcPr>
          <w:p w14:paraId="35FDE412" w14:textId="77777777" w:rsidR="00E22960" w:rsidRPr="00907B70" w:rsidRDefault="00E22960" w:rsidP="00E22960">
            <w:pPr>
              <w:spacing w:after="0" w:line="240" w:lineRule="auto"/>
              <w:rPr>
                <w:b/>
              </w:rPr>
            </w:pPr>
            <w:r w:rsidRPr="00907B70">
              <w:rPr>
                <w:b/>
              </w:rPr>
              <w:t>Interdigit Timeout</w:t>
            </w:r>
          </w:p>
        </w:tc>
        <w:tc>
          <w:tcPr>
            <w:tcW w:w="2415" w:type="dxa"/>
            <w:gridSpan w:val="3"/>
          </w:tcPr>
          <w:p w14:paraId="68235523" w14:textId="77777777" w:rsidR="00E22960" w:rsidRPr="00907B70" w:rsidRDefault="00E22960" w:rsidP="00E22960">
            <w:pPr>
              <w:spacing w:after="0" w:line="240" w:lineRule="auto"/>
            </w:pPr>
            <w:r w:rsidRPr="00907B70">
              <w:t>N/A</w:t>
            </w:r>
          </w:p>
        </w:tc>
      </w:tr>
      <w:tr w:rsidR="00E22960" w:rsidRPr="00907B70" w14:paraId="0F65E715" w14:textId="77777777" w:rsidTr="00E22960">
        <w:trPr>
          <w:trHeight w:val="305"/>
        </w:trPr>
        <w:tc>
          <w:tcPr>
            <w:tcW w:w="9363" w:type="dxa"/>
            <w:gridSpan w:val="10"/>
            <w:shd w:val="clear" w:color="auto" w:fill="000000" w:themeFill="text1"/>
            <w:vAlign w:val="center"/>
          </w:tcPr>
          <w:p w14:paraId="67DFCA6F" w14:textId="77777777" w:rsidR="00E22960" w:rsidRPr="00907B70" w:rsidRDefault="00E22960" w:rsidP="00E22960">
            <w:pPr>
              <w:spacing w:after="0" w:line="240" w:lineRule="auto"/>
              <w:rPr>
                <w:b/>
                <w:sz w:val="24"/>
                <w:szCs w:val="24"/>
              </w:rPr>
            </w:pPr>
          </w:p>
        </w:tc>
      </w:tr>
      <w:tr w:rsidR="00E22960" w:rsidRPr="00907B70" w14:paraId="77E636D6" w14:textId="77777777" w:rsidTr="00E22960">
        <w:trPr>
          <w:trHeight w:val="305"/>
        </w:trPr>
        <w:tc>
          <w:tcPr>
            <w:tcW w:w="9363" w:type="dxa"/>
            <w:gridSpan w:val="10"/>
            <w:shd w:val="clear" w:color="auto" w:fill="D9D9D9"/>
            <w:vAlign w:val="center"/>
          </w:tcPr>
          <w:p w14:paraId="535ED38A" w14:textId="77777777" w:rsidR="00E22960" w:rsidRPr="00907B70" w:rsidRDefault="00E22960" w:rsidP="00E22960">
            <w:pPr>
              <w:spacing w:after="0" w:line="240" w:lineRule="auto"/>
              <w:rPr>
                <w:b/>
                <w:sz w:val="24"/>
                <w:szCs w:val="24"/>
              </w:rPr>
            </w:pPr>
            <w:r w:rsidRPr="00907B70">
              <w:rPr>
                <w:b/>
                <w:sz w:val="24"/>
                <w:szCs w:val="24"/>
              </w:rPr>
              <w:t>Initial Prompts</w:t>
            </w:r>
          </w:p>
        </w:tc>
      </w:tr>
      <w:tr w:rsidR="00E22960" w:rsidRPr="00907B70" w14:paraId="7A05969D" w14:textId="77777777" w:rsidTr="00E22960">
        <w:trPr>
          <w:trHeight w:val="305"/>
        </w:trPr>
        <w:tc>
          <w:tcPr>
            <w:tcW w:w="2178" w:type="dxa"/>
            <w:tcBorders>
              <w:bottom w:val="single" w:sz="4" w:space="0" w:color="000000"/>
            </w:tcBorders>
            <w:shd w:val="clear" w:color="auto" w:fill="DAEEF3" w:themeFill="accent5" w:themeFillTint="33"/>
            <w:vAlign w:val="center"/>
          </w:tcPr>
          <w:p w14:paraId="55D2AA8C" w14:textId="77777777" w:rsidR="00E22960" w:rsidRPr="00907B70" w:rsidRDefault="00E22960" w:rsidP="00E22960">
            <w:pPr>
              <w:spacing w:after="0" w:line="240" w:lineRule="auto"/>
              <w:jc w:val="center"/>
              <w:rPr>
                <w:b/>
                <w:i/>
              </w:rPr>
            </w:pPr>
            <w:r w:rsidRPr="00907B70">
              <w:rPr>
                <w:b/>
                <w:i/>
              </w:rPr>
              <w:t>Name</w:t>
            </w:r>
          </w:p>
        </w:tc>
        <w:tc>
          <w:tcPr>
            <w:tcW w:w="1867" w:type="dxa"/>
            <w:gridSpan w:val="2"/>
            <w:tcBorders>
              <w:bottom w:val="single" w:sz="4" w:space="0" w:color="000000"/>
            </w:tcBorders>
            <w:shd w:val="clear" w:color="auto" w:fill="DAEEF3" w:themeFill="accent5" w:themeFillTint="33"/>
            <w:vAlign w:val="center"/>
          </w:tcPr>
          <w:p w14:paraId="0DE5B1FA" w14:textId="77777777" w:rsidR="00E22960" w:rsidRPr="00907B70" w:rsidRDefault="00E22960" w:rsidP="00E22960">
            <w:pPr>
              <w:spacing w:after="0" w:line="240" w:lineRule="auto"/>
              <w:jc w:val="center"/>
              <w:rPr>
                <w:b/>
                <w:i/>
              </w:rPr>
            </w:pPr>
            <w:r w:rsidRPr="00907B70">
              <w:rPr>
                <w:b/>
                <w:i/>
              </w:rPr>
              <w:t>Condition</w:t>
            </w:r>
          </w:p>
        </w:tc>
        <w:tc>
          <w:tcPr>
            <w:tcW w:w="5318" w:type="dxa"/>
            <w:gridSpan w:val="7"/>
            <w:tcBorders>
              <w:bottom w:val="single" w:sz="4" w:space="0" w:color="000000"/>
            </w:tcBorders>
            <w:shd w:val="clear" w:color="auto" w:fill="DAEEF3" w:themeFill="accent5" w:themeFillTint="33"/>
            <w:vAlign w:val="center"/>
          </w:tcPr>
          <w:p w14:paraId="3FE973A0" w14:textId="77777777" w:rsidR="00E22960" w:rsidRPr="00907B70" w:rsidRDefault="00E22960" w:rsidP="00E22960">
            <w:pPr>
              <w:spacing w:after="0" w:line="240" w:lineRule="auto"/>
              <w:jc w:val="center"/>
              <w:rPr>
                <w:b/>
                <w:i/>
              </w:rPr>
            </w:pPr>
            <w:r w:rsidRPr="00907B70">
              <w:rPr>
                <w:b/>
                <w:i/>
              </w:rPr>
              <w:t>Wording</w:t>
            </w:r>
          </w:p>
        </w:tc>
      </w:tr>
      <w:tr w:rsidR="00E22960" w:rsidRPr="00907B70" w14:paraId="023067F4" w14:textId="77777777" w:rsidTr="00E22960">
        <w:trPr>
          <w:trHeight w:val="305"/>
        </w:trPr>
        <w:tc>
          <w:tcPr>
            <w:tcW w:w="2178" w:type="dxa"/>
            <w:tcBorders>
              <w:bottom w:val="single" w:sz="4" w:space="0" w:color="000000"/>
            </w:tcBorders>
            <w:shd w:val="clear" w:color="auto" w:fill="auto"/>
          </w:tcPr>
          <w:p w14:paraId="43700EE7" w14:textId="7F3CD4A8" w:rsidR="00E22960" w:rsidRPr="00907B70" w:rsidRDefault="00E22960" w:rsidP="00E22960">
            <w:pPr>
              <w:spacing w:after="0" w:line="240" w:lineRule="auto"/>
              <w:rPr>
                <w:sz w:val="20"/>
                <w:szCs w:val="20"/>
              </w:rPr>
            </w:pPr>
            <w:r>
              <w:rPr>
                <w:sz w:val="20"/>
                <w:szCs w:val="20"/>
              </w:rPr>
              <w:t>1830-1a.wav</w:t>
            </w:r>
          </w:p>
        </w:tc>
        <w:tc>
          <w:tcPr>
            <w:tcW w:w="1867" w:type="dxa"/>
            <w:gridSpan w:val="2"/>
            <w:tcBorders>
              <w:bottom w:val="single" w:sz="4" w:space="0" w:color="000000"/>
            </w:tcBorders>
            <w:shd w:val="clear" w:color="auto" w:fill="auto"/>
          </w:tcPr>
          <w:p w14:paraId="3CF89626" w14:textId="0081534C" w:rsidR="00E22960" w:rsidRPr="00907B70" w:rsidRDefault="00E22960" w:rsidP="00E22960">
            <w:pPr>
              <w:spacing w:after="0" w:line="240" w:lineRule="auto"/>
              <w:rPr>
                <w:sz w:val="20"/>
                <w:szCs w:val="20"/>
              </w:rPr>
            </w:pPr>
            <w:r>
              <w:rPr>
                <w:sz w:val="20"/>
                <w:szCs w:val="20"/>
              </w:rPr>
              <w:t>Initial</w:t>
            </w:r>
          </w:p>
        </w:tc>
        <w:tc>
          <w:tcPr>
            <w:tcW w:w="5318" w:type="dxa"/>
            <w:gridSpan w:val="7"/>
            <w:tcBorders>
              <w:bottom w:val="single" w:sz="4" w:space="0" w:color="000000"/>
            </w:tcBorders>
            <w:shd w:val="clear" w:color="auto" w:fill="auto"/>
            <w:vAlign w:val="center"/>
          </w:tcPr>
          <w:p w14:paraId="27A50EAA" w14:textId="44C01419" w:rsidR="00E22960" w:rsidRPr="00907B70" w:rsidRDefault="00E22960" w:rsidP="00E22960">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¿Es ...</w:t>
            </w:r>
          </w:p>
        </w:tc>
      </w:tr>
      <w:tr w:rsidR="00E22960" w:rsidRPr="00907B70" w14:paraId="19881539" w14:textId="77777777" w:rsidTr="00E22960">
        <w:trPr>
          <w:trHeight w:val="305"/>
        </w:trPr>
        <w:tc>
          <w:tcPr>
            <w:tcW w:w="2178" w:type="dxa"/>
            <w:tcBorders>
              <w:bottom w:val="single" w:sz="4" w:space="0" w:color="000000"/>
            </w:tcBorders>
            <w:shd w:val="clear" w:color="auto" w:fill="auto"/>
          </w:tcPr>
          <w:p w14:paraId="49667281" w14:textId="42C91995" w:rsidR="00E22960" w:rsidRDefault="00E22960" w:rsidP="00E22960">
            <w:pPr>
              <w:spacing w:after="0" w:line="240" w:lineRule="auto"/>
              <w:rPr>
                <w:sz w:val="20"/>
                <w:szCs w:val="20"/>
              </w:rPr>
            </w:pPr>
            <w:r>
              <w:rPr>
                <w:sz w:val="20"/>
                <w:szCs w:val="20"/>
              </w:rPr>
              <w:t>DIGITS</w:t>
            </w:r>
          </w:p>
        </w:tc>
        <w:tc>
          <w:tcPr>
            <w:tcW w:w="1867" w:type="dxa"/>
            <w:gridSpan w:val="2"/>
            <w:tcBorders>
              <w:bottom w:val="single" w:sz="4" w:space="0" w:color="000000"/>
            </w:tcBorders>
            <w:shd w:val="clear" w:color="auto" w:fill="auto"/>
          </w:tcPr>
          <w:p w14:paraId="7A438E82" w14:textId="77777777" w:rsidR="00E22960" w:rsidRPr="00907B70" w:rsidRDefault="00E22960" w:rsidP="00E22960">
            <w:pPr>
              <w:spacing w:after="0" w:line="240" w:lineRule="auto"/>
              <w:rPr>
                <w:sz w:val="20"/>
                <w:szCs w:val="20"/>
              </w:rPr>
            </w:pPr>
          </w:p>
        </w:tc>
        <w:tc>
          <w:tcPr>
            <w:tcW w:w="5318" w:type="dxa"/>
            <w:gridSpan w:val="7"/>
            <w:tcBorders>
              <w:bottom w:val="single" w:sz="4" w:space="0" w:color="000000"/>
            </w:tcBorders>
            <w:shd w:val="clear" w:color="auto" w:fill="auto"/>
            <w:vAlign w:val="center"/>
          </w:tcPr>
          <w:p w14:paraId="0CBF14A7" w14:textId="4B0A0094" w:rsidR="00E22960" w:rsidRDefault="00E22960" w:rsidP="00E22960">
            <w:pPr>
              <w:widowControl w:val="0"/>
              <w:autoSpaceDE w:val="0"/>
              <w:autoSpaceDN w:val="0"/>
              <w:adjustRightInd w:val="0"/>
              <w:spacing w:after="0" w:line="240" w:lineRule="auto"/>
              <w:rPr>
                <w:rFonts w:ascii="Tahoma" w:hAnsi="Tahoma" w:cs="Tahoma"/>
                <w:color w:val="0070C0"/>
                <w:sz w:val="16"/>
                <w:szCs w:val="16"/>
              </w:rPr>
            </w:pPr>
            <w:r>
              <w:rPr>
                <w:color w:val="7AB648"/>
              </w:rPr>
              <w:t>&lt;</w:t>
            </w:r>
            <w:proofErr w:type="spellStart"/>
            <w:r>
              <w:rPr>
                <w:color w:val="7AB648"/>
              </w:rPr>
              <w:t>ivrBank</w:t>
            </w:r>
            <w:r>
              <w:rPr>
                <w:color w:val="7AB648"/>
                <w:sz w:val="20"/>
                <w:szCs w:val="20"/>
              </w:rPr>
              <w:t>Acct</w:t>
            </w:r>
            <w:proofErr w:type="spellEnd"/>
            <w:r>
              <w:rPr>
                <w:color w:val="7AB648"/>
                <w:sz w:val="20"/>
                <w:szCs w:val="20"/>
              </w:rPr>
              <w:t>&gt;</w:t>
            </w:r>
          </w:p>
        </w:tc>
      </w:tr>
      <w:tr w:rsidR="00E22960" w:rsidRPr="00907B70" w14:paraId="2D9709CA" w14:textId="77777777" w:rsidTr="00E22960">
        <w:trPr>
          <w:trHeight w:val="305"/>
        </w:trPr>
        <w:tc>
          <w:tcPr>
            <w:tcW w:w="2178" w:type="dxa"/>
            <w:tcBorders>
              <w:bottom w:val="single" w:sz="4" w:space="0" w:color="000000"/>
            </w:tcBorders>
            <w:shd w:val="clear" w:color="auto" w:fill="auto"/>
          </w:tcPr>
          <w:p w14:paraId="1610A71A" w14:textId="7009A7CD" w:rsidR="00E22960" w:rsidRPr="00907B70" w:rsidRDefault="00E22960" w:rsidP="00E22960">
            <w:pPr>
              <w:spacing w:after="0" w:line="240" w:lineRule="auto"/>
              <w:rPr>
                <w:sz w:val="20"/>
                <w:szCs w:val="20"/>
              </w:rPr>
            </w:pPr>
            <w:r>
              <w:rPr>
                <w:sz w:val="20"/>
                <w:szCs w:val="20"/>
              </w:rPr>
              <w:t>1830-1b.wav</w:t>
            </w:r>
          </w:p>
        </w:tc>
        <w:tc>
          <w:tcPr>
            <w:tcW w:w="1867" w:type="dxa"/>
            <w:gridSpan w:val="2"/>
            <w:tcBorders>
              <w:bottom w:val="single" w:sz="4" w:space="0" w:color="000000"/>
            </w:tcBorders>
            <w:shd w:val="clear" w:color="auto" w:fill="auto"/>
          </w:tcPr>
          <w:p w14:paraId="17E7516A" w14:textId="1EDA146C" w:rsidR="00E22960" w:rsidRPr="00907B70" w:rsidRDefault="00E22960" w:rsidP="00E22960">
            <w:pPr>
              <w:spacing w:after="0" w:line="240" w:lineRule="auto"/>
              <w:rPr>
                <w:sz w:val="20"/>
                <w:szCs w:val="20"/>
              </w:rPr>
            </w:pPr>
          </w:p>
        </w:tc>
        <w:tc>
          <w:tcPr>
            <w:tcW w:w="5318" w:type="dxa"/>
            <w:gridSpan w:val="7"/>
            <w:tcBorders>
              <w:bottom w:val="single" w:sz="4" w:space="0" w:color="000000"/>
            </w:tcBorders>
            <w:shd w:val="clear" w:color="auto" w:fill="auto"/>
            <w:vAlign w:val="center"/>
          </w:tcPr>
          <w:p w14:paraId="202B0622" w14:textId="6047000E" w:rsidR="00E22960" w:rsidRPr="00907B70" w:rsidRDefault="00E22960" w:rsidP="00E22960">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 xml:space="preserve">... el </w:t>
            </w:r>
            <w:proofErr w:type="spellStart"/>
            <w:r>
              <w:rPr>
                <w:rFonts w:ascii="Tahoma" w:hAnsi="Tahoma" w:cs="Tahoma"/>
                <w:color w:val="0070C0"/>
                <w:sz w:val="16"/>
                <w:szCs w:val="16"/>
              </w:rPr>
              <w:t>número</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correcto</w:t>
            </w:r>
            <w:proofErr w:type="spellEnd"/>
            <w:r>
              <w:rPr>
                <w:rFonts w:ascii="Tahoma" w:hAnsi="Tahoma" w:cs="Tahoma"/>
                <w:color w:val="0070C0"/>
                <w:sz w:val="16"/>
                <w:szCs w:val="16"/>
              </w:rPr>
              <w:t>?</w:t>
            </w:r>
          </w:p>
        </w:tc>
      </w:tr>
      <w:tr w:rsidR="00E22960" w:rsidRPr="00907B70" w14:paraId="61925309" w14:textId="77777777" w:rsidTr="00E22960">
        <w:trPr>
          <w:trHeight w:val="305"/>
        </w:trPr>
        <w:tc>
          <w:tcPr>
            <w:tcW w:w="9363" w:type="dxa"/>
            <w:gridSpan w:val="10"/>
            <w:tcBorders>
              <w:bottom w:val="single" w:sz="4" w:space="0" w:color="000000"/>
            </w:tcBorders>
            <w:shd w:val="clear" w:color="auto" w:fill="D9D9D9"/>
            <w:vAlign w:val="center"/>
          </w:tcPr>
          <w:p w14:paraId="165F5025" w14:textId="77777777" w:rsidR="00E22960" w:rsidRPr="00907B70" w:rsidRDefault="00E22960" w:rsidP="00E22960">
            <w:pPr>
              <w:spacing w:after="0" w:line="240" w:lineRule="auto"/>
              <w:rPr>
                <w:b/>
                <w:sz w:val="24"/>
                <w:szCs w:val="24"/>
              </w:rPr>
            </w:pPr>
            <w:r w:rsidRPr="00907B70">
              <w:rPr>
                <w:b/>
                <w:sz w:val="24"/>
                <w:szCs w:val="24"/>
              </w:rPr>
              <w:t>Retry Prompts</w:t>
            </w:r>
          </w:p>
        </w:tc>
      </w:tr>
      <w:tr w:rsidR="00E22960" w:rsidRPr="00907B70" w14:paraId="0075F86C" w14:textId="77777777" w:rsidTr="00E22960">
        <w:trPr>
          <w:trHeight w:val="305"/>
        </w:trPr>
        <w:tc>
          <w:tcPr>
            <w:tcW w:w="2178" w:type="dxa"/>
            <w:tcBorders>
              <w:bottom w:val="single" w:sz="4" w:space="0" w:color="000000"/>
            </w:tcBorders>
            <w:shd w:val="clear" w:color="auto" w:fill="DAEEF3" w:themeFill="accent5" w:themeFillTint="33"/>
            <w:vAlign w:val="center"/>
          </w:tcPr>
          <w:p w14:paraId="458877EE" w14:textId="77777777" w:rsidR="00E22960" w:rsidRPr="00907B70" w:rsidRDefault="00E22960" w:rsidP="00E22960">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1F6DC260" w14:textId="77777777" w:rsidR="00E22960" w:rsidRPr="00907B70" w:rsidRDefault="00E22960" w:rsidP="00E22960">
            <w:pPr>
              <w:spacing w:after="0" w:line="240" w:lineRule="auto"/>
              <w:jc w:val="center"/>
              <w:rPr>
                <w:b/>
                <w:i/>
                <w:sz w:val="24"/>
                <w:szCs w:val="24"/>
              </w:rPr>
            </w:pPr>
            <w:r w:rsidRPr="00907B70">
              <w:rPr>
                <w:b/>
                <w:i/>
              </w:rPr>
              <w:t>Condition</w:t>
            </w:r>
          </w:p>
        </w:tc>
        <w:tc>
          <w:tcPr>
            <w:tcW w:w="3870" w:type="dxa"/>
            <w:gridSpan w:val="5"/>
            <w:tcBorders>
              <w:bottom w:val="single" w:sz="4" w:space="0" w:color="000000"/>
            </w:tcBorders>
            <w:shd w:val="clear" w:color="auto" w:fill="DAEEF3" w:themeFill="accent5" w:themeFillTint="33"/>
            <w:vAlign w:val="center"/>
          </w:tcPr>
          <w:p w14:paraId="50C69957" w14:textId="77777777" w:rsidR="00E22960" w:rsidRPr="00907B70" w:rsidRDefault="00E22960" w:rsidP="00E22960">
            <w:pPr>
              <w:spacing w:after="0" w:line="240" w:lineRule="auto"/>
              <w:jc w:val="center"/>
              <w:rPr>
                <w:b/>
                <w:i/>
                <w:sz w:val="24"/>
                <w:szCs w:val="24"/>
              </w:rPr>
            </w:pPr>
            <w:r w:rsidRPr="00907B70">
              <w:rPr>
                <w:b/>
                <w:i/>
              </w:rPr>
              <w:t>Wording</w:t>
            </w:r>
          </w:p>
        </w:tc>
        <w:tc>
          <w:tcPr>
            <w:tcW w:w="1425" w:type="dxa"/>
            <w:tcBorders>
              <w:bottom w:val="single" w:sz="4" w:space="0" w:color="000000"/>
            </w:tcBorders>
            <w:shd w:val="clear" w:color="auto" w:fill="DAEEF3" w:themeFill="accent5" w:themeFillTint="33"/>
            <w:vAlign w:val="center"/>
          </w:tcPr>
          <w:p w14:paraId="6DF58ED8" w14:textId="77777777" w:rsidR="00E22960" w:rsidRPr="00907B70" w:rsidRDefault="00E22960" w:rsidP="00E22960">
            <w:pPr>
              <w:spacing w:after="0" w:line="240" w:lineRule="auto"/>
              <w:jc w:val="center"/>
              <w:rPr>
                <w:b/>
                <w:i/>
              </w:rPr>
            </w:pPr>
            <w:r w:rsidRPr="00907B70">
              <w:rPr>
                <w:b/>
                <w:i/>
              </w:rPr>
              <w:t>Transition</w:t>
            </w:r>
          </w:p>
        </w:tc>
      </w:tr>
      <w:tr w:rsidR="00E22960" w:rsidRPr="00907B70" w14:paraId="75D4FA33" w14:textId="77777777" w:rsidTr="00E22960">
        <w:trPr>
          <w:trHeight w:val="305"/>
        </w:trPr>
        <w:tc>
          <w:tcPr>
            <w:tcW w:w="2178" w:type="dxa"/>
            <w:tcBorders>
              <w:bottom w:val="single" w:sz="4" w:space="0" w:color="000000"/>
            </w:tcBorders>
            <w:shd w:val="clear" w:color="auto" w:fill="auto"/>
          </w:tcPr>
          <w:p w14:paraId="48C7F5C4" w14:textId="77777777" w:rsidR="00E22960" w:rsidRPr="00907B70" w:rsidRDefault="00E22960" w:rsidP="00E22960">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3A2C3254" w14:textId="77777777" w:rsidR="00E22960" w:rsidRPr="00907B70" w:rsidRDefault="00E22960" w:rsidP="00E22960">
            <w:pPr>
              <w:spacing w:after="0" w:line="240" w:lineRule="auto"/>
              <w:rPr>
                <w:sz w:val="20"/>
                <w:szCs w:val="20"/>
              </w:rPr>
            </w:pPr>
            <w:r w:rsidRPr="00907B70">
              <w:rPr>
                <w:sz w:val="20"/>
                <w:szCs w:val="20"/>
              </w:rPr>
              <w:t>No Match 1</w:t>
            </w:r>
          </w:p>
        </w:tc>
        <w:tc>
          <w:tcPr>
            <w:tcW w:w="3870" w:type="dxa"/>
            <w:gridSpan w:val="5"/>
            <w:tcBorders>
              <w:bottom w:val="single" w:sz="4" w:space="0" w:color="000000"/>
            </w:tcBorders>
            <w:shd w:val="clear" w:color="auto" w:fill="auto"/>
          </w:tcPr>
          <w:p w14:paraId="4C938274" w14:textId="77777777" w:rsidR="00E22960" w:rsidRPr="00907B70" w:rsidRDefault="00E22960" w:rsidP="00E22960">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52006FFC" w14:textId="77777777" w:rsidR="00E22960" w:rsidRPr="00907B70" w:rsidRDefault="00E22960" w:rsidP="00E22960">
            <w:pPr>
              <w:spacing w:after="0" w:line="240" w:lineRule="auto"/>
              <w:rPr>
                <w:sz w:val="20"/>
                <w:szCs w:val="20"/>
              </w:rPr>
            </w:pPr>
            <w:r w:rsidRPr="00907B70">
              <w:rPr>
                <w:sz w:val="20"/>
                <w:szCs w:val="20"/>
              </w:rPr>
              <w:t>--</w:t>
            </w:r>
          </w:p>
        </w:tc>
      </w:tr>
      <w:tr w:rsidR="00E22960" w:rsidRPr="00907B70" w14:paraId="69F1C1AD" w14:textId="77777777" w:rsidTr="00E22960">
        <w:trPr>
          <w:trHeight w:val="305"/>
        </w:trPr>
        <w:tc>
          <w:tcPr>
            <w:tcW w:w="2178" w:type="dxa"/>
            <w:tcBorders>
              <w:bottom w:val="single" w:sz="4" w:space="0" w:color="000000"/>
            </w:tcBorders>
            <w:shd w:val="clear" w:color="auto" w:fill="auto"/>
          </w:tcPr>
          <w:p w14:paraId="068F66B3" w14:textId="5E1C8456" w:rsidR="00E22960" w:rsidRPr="00907B70" w:rsidRDefault="00E22960" w:rsidP="00E22960">
            <w:pPr>
              <w:spacing w:after="0" w:line="240" w:lineRule="auto"/>
              <w:rPr>
                <w:sz w:val="20"/>
                <w:szCs w:val="20"/>
              </w:rPr>
            </w:pPr>
            <w:r w:rsidRPr="00907B70">
              <w:rPr>
                <w:sz w:val="20"/>
                <w:szCs w:val="20"/>
              </w:rPr>
              <w:t>1</w:t>
            </w:r>
            <w:r>
              <w:rPr>
                <w:sz w:val="20"/>
                <w:szCs w:val="20"/>
              </w:rPr>
              <w:t>830-2.wav</w:t>
            </w:r>
          </w:p>
        </w:tc>
        <w:tc>
          <w:tcPr>
            <w:tcW w:w="1890" w:type="dxa"/>
            <w:gridSpan w:val="3"/>
            <w:tcBorders>
              <w:bottom w:val="single" w:sz="4" w:space="0" w:color="000000"/>
            </w:tcBorders>
            <w:shd w:val="clear" w:color="auto" w:fill="auto"/>
          </w:tcPr>
          <w:p w14:paraId="4663915B" w14:textId="77777777" w:rsidR="00E22960" w:rsidRPr="00907B70" w:rsidRDefault="00E22960" w:rsidP="00E22960">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sz="4" w:space="0" w:color="000000"/>
            </w:tcBorders>
            <w:shd w:val="clear" w:color="auto" w:fill="auto"/>
          </w:tcPr>
          <w:p w14:paraId="74CC2FF7" w14:textId="1F033CEC" w:rsidR="00E22960" w:rsidRPr="00F03FB4" w:rsidRDefault="00F50CA8" w:rsidP="00E22960">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 este el número correcto?  Simplemente diga ‘sí’ o 'no'.</w:t>
            </w:r>
          </w:p>
        </w:tc>
        <w:tc>
          <w:tcPr>
            <w:tcW w:w="1425" w:type="dxa"/>
            <w:tcBorders>
              <w:bottom w:val="single" w:sz="4" w:space="0" w:color="000000"/>
            </w:tcBorders>
            <w:shd w:val="clear" w:color="auto" w:fill="auto"/>
          </w:tcPr>
          <w:p w14:paraId="585903C0" w14:textId="77777777" w:rsidR="00E22960" w:rsidRPr="00907B70" w:rsidRDefault="00E22960" w:rsidP="00E22960">
            <w:pPr>
              <w:spacing w:after="0" w:line="240" w:lineRule="auto"/>
              <w:rPr>
                <w:sz w:val="20"/>
                <w:szCs w:val="20"/>
              </w:rPr>
            </w:pPr>
            <w:proofErr w:type="spellStart"/>
            <w:r>
              <w:rPr>
                <w:sz w:val="20"/>
                <w:szCs w:val="20"/>
              </w:rPr>
              <w:t>Rerecognition</w:t>
            </w:r>
            <w:proofErr w:type="spellEnd"/>
          </w:p>
        </w:tc>
      </w:tr>
      <w:tr w:rsidR="00E22960" w:rsidRPr="00907B70" w14:paraId="17207CF9" w14:textId="77777777" w:rsidTr="00E22960">
        <w:trPr>
          <w:trHeight w:val="305"/>
        </w:trPr>
        <w:tc>
          <w:tcPr>
            <w:tcW w:w="2178" w:type="dxa"/>
            <w:tcBorders>
              <w:bottom w:val="single" w:sz="4" w:space="0" w:color="000000"/>
            </w:tcBorders>
            <w:shd w:val="clear" w:color="auto" w:fill="auto"/>
          </w:tcPr>
          <w:p w14:paraId="4486F421" w14:textId="77777777" w:rsidR="00E22960" w:rsidRPr="00907B70" w:rsidRDefault="00E22960" w:rsidP="00E22960">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085070A8" w14:textId="77777777" w:rsidR="00E22960" w:rsidRPr="00907B70" w:rsidRDefault="00E22960" w:rsidP="00E22960">
            <w:pPr>
              <w:spacing w:after="0" w:line="240" w:lineRule="auto"/>
              <w:rPr>
                <w:sz w:val="20"/>
                <w:szCs w:val="20"/>
              </w:rPr>
            </w:pPr>
            <w:r w:rsidRPr="00907B70">
              <w:rPr>
                <w:sz w:val="20"/>
                <w:szCs w:val="20"/>
              </w:rPr>
              <w:t>No Match 2</w:t>
            </w:r>
          </w:p>
        </w:tc>
        <w:tc>
          <w:tcPr>
            <w:tcW w:w="3870" w:type="dxa"/>
            <w:gridSpan w:val="5"/>
            <w:tcBorders>
              <w:bottom w:val="single" w:sz="4" w:space="0" w:color="000000"/>
            </w:tcBorders>
            <w:shd w:val="clear" w:color="auto" w:fill="auto"/>
          </w:tcPr>
          <w:p w14:paraId="10FE8845" w14:textId="77777777" w:rsidR="00E22960" w:rsidRPr="00907B70" w:rsidRDefault="00E22960" w:rsidP="00E22960">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0FBE6B21" w14:textId="77777777" w:rsidR="00E22960" w:rsidRPr="00907B70" w:rsidRDefault="00E22960" w:rsidP="00E22960">
            <w:pPr>
              <w:spacing w:after="0" w:line="240" w:lineRule="auto"/>
              <w:rPr>
                <w:sz w:val="20"/>
                <w:szCs w:val="20"/>
              </w:rPr>
            </w:pPr>
            <w:r>
              <w:rPr>
                <w:sz w:val="20"/>
                <w:szCs w:val="20"/>
              </w:rPr>
              <w:t>--</w:t>
            </w:r>
          </w:p>
        </w:tc>
      </w:tr>
      <w:tr w:rsidR="00E22960" w:rsidRPr="00907B70" w14:paraId="1FADD888" w14:textId="77777777" w:rsidTr="00E22960">
        <w:trPr>
          <w:trHeight w:val="305"/>
        </w:trPr>
        <w:tc>
          <w:tcPr>
            <w:tcW w:w="2178" w:type="dxa"/>
            <w:tcBorders>
              <w:bottom w:val="single" w:sz="4" w:space="0" w:color="000000"/>
            </w:tcBorders>
            <w:shd w:val="clear" w:color="auto" w:fill="auto"/>
          </w:tcPr>
          <w:p w14:paraId="546727D5" w14:textId="070DB342" w:rsidR="00E22960" w:rsidRPr="00907B70" w:rsidRDefault="00E22960" w:rsidP="00E22960">
            <w:pPr>
              <w:spacing w:after="0" w:line="240" w:lineRule="auto"/>
              <w:rPr>
                <w:sz w:val="20"/>
                <w:szCs w:val="20"/>
              </w:rPr>
            </w:pPr>
            <w:r w:rsidRPr="00907B70">
              <w:rPr>
                <w:sz w:val="20"/>
                <w:szCs w:val="20"/>
              </w:rPr>
              <w:t>1</w:t>
            </w:r>
            <w:r>
              <w:rPr>
                <w:sz w:val="20"/>
                <w:szCs w:val="20"/>
              </w:rPr>
              <w:t>820-3.wav</w:t>
            </w:r>
          </w:p>
        </w:tc>
        <w:tc>
          <w:tcPr>
            <w:tcW w:w="1890" w:type="dxa"/>
            <w:gridSpan w:val="3"/>
            <w:tcBorders>
              <w:bottom w:val="single" w:sz="4" w:space="0" w:color="000000"/>
            </w:tcBorders>
            <w:shd w:val="clear" w:color="auto" w:fill="auto"/>
          </w:tcPr>
          <w:p w14:paraId="14700C3E" w14:textId="77777777" w:rsidR="00E22960" w:rsidRPr="00907B70" w:rsidRDefault="00E22960" w:rsidP="00E22960">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sz="4" w:space="0" w:color="000000"/>
            </w:tcBorders>
            <w:shd w:val="clear" w:color="auto" w:fill="auto"/>
          </w:tcPr>
          <w:p w14:paraId="299275A6" w14:textId="619CE206" w:rsidR="00E22960" w:rsidRPr="00F03FB4" w:rsidRDefault="00F50CA8" w:rsidP="00E22960">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el número es correcto, diga sí o marque 1.  De lo contrario diga 'no' o marque 2.</w:t>
            </w:r>
          </w:p>
        </w:tc>
        <w:tc>
          <w:tcPr>
            <w:tcW w:w="1425" w:type="dxa"/>
            <w:tcBorders>
              <w:bottom w:val="single" w:sz="4" w:space="0" w:color="000000"/>
            </w:tcBorders>
            <w:shd w:val="clear" w:color="auto" w:fill="auto"/>
          </w:tcPr>
          <w:p w14:paraId="72B833F3" w14:textId="77777777" w:rsidR="00E22960" w:rsidRPr="00907B70" w:rsidRDefault="00E22960" w:rsidP="00E22960">
            <w:pPr>
              <w:spacing w:after="0" w:line="240" w:lineRule="auto"/>
              <w:rPr>
                <w:sz w:val="20"/>
                <w:szCs w:val="20"/>
              </w:rPr>
            </w:pPr>
            <w:proofErr w:type="spellStart"/>
            <w:r>
              <w:rPr>
                <w:sz w:val="20"/>
                <w:szCs w:val="20"/>
              </w:rPr>
              <w:t>Rerecognition</w:t>
            </w:r>
            <w:proofErr w:type="spellEnd"/>
          </w:p>
        </w:tc>
      </w:tr>
      <w:tr w:rsidR="00E22960" w:rsidRPr="00907B70" w14:paraId="254D02DB" w14:textId="77777777" w:rsidTr="00E22960">
        <w:trPr>
          <w:trHeight w:val="305"/>
        </w:trPr>
        <w:tc>
          <w:tcPr>
            <w:tcW w:w="2178" w:type="dxa"/>
            <w:tcBorders>
              <w:bottom w:val="single" w:sz="4" w:space="0" w:color="000000"/>
            </w:tcBorders>
            <w:shd w:val="clear" w:color="auto" w:fill="auto"/>
          </w:tcPr>
          <w:p w14:paraId="0E51C00B" w14:textId="77777777" w:rsidR="00E22960" w:rsidRPr="00907B70" w:rsidRDefault="00E22960" w:rsidP="00E22960">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71413126" w14:textId="77777777" w:rsidR="00E22960" w:rsidRPr="00907B70" w:rsidRDefault="00E22960" w:rsidP="00E22960">
            <w:pPr>
              <w:spacing w:after="0" w:line="240" w:lineRule="auto"/>
              <w:rPr>
                <w:sz w:val="20"/>
                <w:szCs w:val="20"/>
              </w:rPr>
            </w:pPr>
            <w:r>
              <w:rPr>
                <w:sz w:val="20"/>
                <w:szCs w:val="20"/>
              </w:rPr>
              <w:t>No Match 3</w:t>
            </w:r>
          </w:p>
        </w:tc>
        <w:tc>
          <w:tcPr>
            <w:tcW w:w="3870" w:type="dxa"/>
            <w:gridSpan w:val="5"/>
            <w:tcBorders>
              <w:bottom w:val="single" w:sz="4" w:space="0" w:color="000000"/>
            </w:tcBorders>
            <w:shd w:val="clear" w:color="auto" w:fill="auto"/>
          </w:tcPr>
          <w:p w14:paraId="6D075FC2" w14:textId="77777777" w:rsidR="00E22960" w:rsidRPr="00907B70" w:rsidRDefault="00E22960" w:rsidP="00E22960">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cBorders>
            <w:shd w:val="clear" w:color="auto" w:fill="auto"/>
          </w:tcPr>
          <w:p w14:paraId="4EF1977A" w14:textId="77777777" w:rsidR="00E22960" w:rsidRPr="00907B70" w:rsidRDefault="00E22960" w:rsidP="00E22960">
            <w:pPr>
              <w:spacing w:after="0" w:line="240" w:lineRule="auto"/>
              <w:rPr>
                <w:sz w:val="20"/>
                <w:szCs w:val="20"/>
              </w:rPr>
            </w:pPr>
            <w:r>
              <w:rPr>
                <w:sz w:val="20"/>
                <w:szCs w:val="20"/>
              </w:rPr>
              <w:t>XFER2</w:t>
            </w:r>
          </w:p>
        </w:tc>
      </w:tr>
      <w:tr w:rsidR="00E22960" w:rsidRPr="00907B70" w14:paraId="68C64CD9" w14:textId="77777777" w:rsidTr="00E22960">
        <w:trPr>
          <w:trHeight w:val="305"/>
        </w:trPr>
        <w:tc>
          <w:tcPr>
            <w:tcW w:w="2178" w:type="dxa"/>
            <w:tcBorders>
              <w:bottom w:val="single" w:sz="4" w:space="0" w:color="000000"/>
            </w:tcBorders>
            <w:shd w:val="clear" w:color="auto" w:fill="auto"/>
          </w:tcPr>
          <w:p w14:paraId="167355BE" w14:textId="77777777" w:rsidR="00E22960" w:rsidRPr="00907B70" w:rsidRDefault="00E22960" w:rsidP="00E22960">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61AD06C1" w14:textId="77777777" w:rsidR="00E22960" w:rsidRPr="00907B70" w:rsidRDefault="00E22960" w:rsidP="00E22960">
            <w:pPr>
              <w:spacing w:after="0" w:line="240" w:lineRule="auto"/>
              <w:rPr>
                <w:sz w:val="20"/>
                <w:szCs w:val="20"/>
              </w:rPr>
            </w:pPr>
            <w:r w:rsidRPr="00907B70">
              <w:rPr>
                <w:sz w:val="20"/>
                <w:szCs w:val="20"/>
              </w:rPr>
              <w:t>No Input 1</w:t>
            </w:r>
          </w:p>
        </w:tc>
        <w:tc>
          <w:tcPr>
            <w:tcW w:w="3870" w:type="dxa"/>
            <w:gridSpan w:val="5"/>
            <w:tcBorders>
              <w:bottom w:val="single" w:sz="4" w:space="0" w:color="000000"/>
            </w:tcBorders>
            <w:shd w:val="clear" w:color="auto" w:fill="auto"/>
          </w:tcPr>
          <w:p w14:paraId="45E904D0" w14:textId="77777777" w:rsidR="00E22960" w:rsidRPr="00907B70" w:rsidRDefault="00E22960" w:rsidP="00E22960">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176A6C38" w14:textId="77777777" w:rsidR="00E22960" w:rsidRPr="00907B70" w:rsidRDefault="00E22960" w:rsidP="00E22960">
            <w:pPr>
              <w:spacing w:after="0" w:line="240" w:lineRule="auto"/>
              <w:rPr>
                <w:sz w:val="20"/>
                <w:szCs w:val="20"/>
              </w:rPr>
            </w:pPr>
            <w:r>
              <w:rPr>
                <w:sz w:val="20"/>
                <w:szCs w:val="20"/>
              </w:rPr>
              <w:t>--</w:t>
            </w:r>
          </w:p>
        </w:tc>
      </w:tr>
      <w:tr w:rsidR="00E22960" w:rsidRPr="00907B70" w14:paraId="001B7820" w14:textId="77777777" w:rsidTr="00E22960">
        <w:trPr>
          <w:trHeight w:val="305"/>
        </w:trPr>
        <w:tc>
          <w:tcPr>
            <w:tcW w:w="2178" w:type="dxa"/>
            <w:tcBorders>
              <w:bottom w:val="single" w:sz="4" w:space="0" w:color="000000"/>
            </w:tcBorders>
            <w:shd w:val="clear" w:color="auto" w:fill="auto"/>
          </w:tcPr>
          <w:p w14:paraId="1A7F1CFE" w14:textId="0B2D41DE" w:rsidR="00E22960" w:rsidRPr="00907B70" w:rsidRDefault="00E22960" w:rsidP="00E22960">
            <w:pPr>
              <w:spacing w:after="0" w:line="240" w:lineRule="auto"/>
              <w:rPr>
                <w:sz w:val="20"/>
                <w:szCs w:val="20"/>
              </w:rPr>
            </w:pPr>
            <w:r w:rsidRPr="00907B70">
              <w:rPr>
                <w:sz w:val="20"/>
                <w:szCs w:val="20"/>
              </w:rPr>
              <w:t>1</w:t>
            </w:r>
            <w:r>
              <w:rPr>
                <w:sz w:val="20"/>
                <w:szCs w:val="20"/>
              </w:rPr>
              <w:t>830-2.wav</w:t>
            </w:r>
          </w:p>
        </w:tc>
        <w:tc>
          <w:tcPr>
            <w:tcW w:w="1890" w:type="dxa"/>
            <w:gridSpan w:val="3"/>
            <w:tcBorders>
              <w:bottom w:val="single" w:sz="4" w:space="0" w:color="000000"/>
            </w:tcBorders>
            <w:shd w:val="clear" w:color="auto" w:fill="auto"/>
          </w:tcPr>
          <w:p w14:paraId="1987EEED" w14:textId="77777777" w:rsidR="00E22960" w:rsidRPr="00907B70" w:rsidRDefault="00E22960" w:rsidP="00E22960">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sz="4" w:space="0" w:color="000000"/>
            </w:tcBorders>
            <w:shd w:val="clear" w:color="auto" w:fill="auto"/>
          </w:tcPr>
          <w:p w14:paraId="0EE5CBD9" w14:textId="27C1029E" w:rsidR="00E22960" w:rsidRPr="00F03FB4" w:rsidRDefault="00F50CA8" w:rsidP="00E22960">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 este el número correcto?  Simplemente diga ‘sí’ o 'no'.</w:t>
            </w:r>
          </w:p>
        </w:tc>
        <w:tc>
          <w:tcPr>
            <w:tcW w:w="1425" w:type="dxa"/>
            <w:tcBorders>
              <w:bottom w:val="single" w:sz="4" w:space="0" w:color="000000"/>
            </w:tcBorders>
            <w:shd w:val="clear" w:color="auto" w:fill="auto"/>
          </w:tcPr>
          <w:p w14:paraId="20C9FDD4" w14:textId="77777777" w:rsidR="00E22960" w:rsidRPr="00907B70" w:rsidRDefault="00E22960" w:rsidP="00E22960">
            <w:pPr>
              <w:spacing w:after="0" w:line="240" w:lineRule="auto"/>
              <w:rPr>
                <w:sz w:val="20"/>
                <w:szCs w:val="20"/>
              </w:rPr>
            </w:pPr>
            <w:proofErr w:type="spellStart"/>
            <w:r>
              <w:rPr>
                <w:sz w:val="20"/>
                <w:szCs w:val="20"/>
              </w:rPr>
              <w:t>Rerecognition</w:t>
            </w:r>
            <w:proofErr w:type="spellEnd"/>
          </w:p>
        </w:tc>
      </w:tr>
      <w:tr w:rsidR="00E22960" w:rsidRPr="00907B70" w14:paraId="5E03631E" w14:textId="77777777" w:rsidTr="00E22960">
        <w:trPr>
          <w:trHeight w:val="305"/>
        </w:trPr>
        <w:tc>
          <w:tcPr>
            <w:tcW w:w="2178" w:type="dxa"/>
            <w:tcBorders>
              <w:bottom w:val="single" w:sz="4" w:space="0" w:color="000000"/>
            </w:tcBorders>
            <w:shd w:val="clear" w:color="auto" w:fill="auto"/>
          </w:tcPr>
          <w:p w14:paraId="046F96EA" w14:textId="77777777" w:rsidR="00E22960" w:rsidRPr="00907B70" w:rsidRDefault="00E22960" w:rsidP="00E22960">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47FD34D9" w14:textId="77777777" w:rsidR="00E22960" w:rsidRPr="00907B70" w:rsidRDefault="00E22960" w:rsidP="00E22960">
            <w:pPr>
              <w:spacing w:after="0" w:line="240" w:lineRule="auto"/>
              <w:rPr>
                <w:sz w:val="20"/>
                <w:szCs w:val="20"/>
              </w:rPr>
            </w:pPr>
            <w:r w:rsidRPr="00907B70">
              <w:rPr>
                <w:sz w:val="20"/>
                <w:szCs w:val="20"/>
              </w:rPr>
              <w:t>No Input 2</w:t>
            </w:r>
          </w:p>
        </w:tc>
        <w:tc>
          <w:tcPr>
            <w:tcW w:w="3870" w:type="dxa"/>
            <w:gridSpan w:val="5"/>
            <w:tcBorders>
              <w:bottom w:val="single" w:sz="4" w:space="0" w:color="000000"/>
            </w:tcBorders>
            <w:shd w:val="clear" w:color="auto" w:fill="auto"/>
          </w:tcPr>
          <w:p w14:paraId="57E13841" w14:textId="77777777" w:rsidR="00E22960" w:rsidRPr="00907B70" w:rsidRDefault="00E22960" w:rsidP="00E22960">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76380421" w14:textId="77777777" w:rsidR="00E22960" w:rsidRPr="00907B70" w:rsidRDefault="00E22960" w:rsidP="00E22960">
            <w:pPr>
              <w:spacing w:after="0" w:line="240" w:lineRule="auto"/>
              <w:rPr>
                <w:sz w:val="20"/>
                <w:szCs w:val="20"/>
              </w:rPr>
            </w:pPr>
            <w:r>
              <w:rPr>
                <w:sz w:val="20"/>
                <w:szCs w:val="20"/>
              </w:rPr>
              <w:t>--</w:t>
            </w:r>
          </w:p>
        </w:tc>
      </w:tr>
      <w:tr w:rsidR="00E22960" w:rsidRPr="00907B70" w14:paraId="40BC83F1" w14:textId="77777777" w:rsidTr="00E22960">
        <w:trPr>
          <w:trHeight w:val="305"/>
        </w:trPr>
        <w:tc>
          <w:tcPr>
            <w:tcW w:w="2178" w:type="dxa"/>
            <w:tcBorders>
              <w:bottom w:val="single" w:sz="4" w:space="0" w:color="000000"/>
            </w:tcBorders>
            <w:shd w:val="clear" w:color="auto" w:fill="auto"/>
          </w:tcPr>
          <w:p w14:paraId="42FE5CED" w14:textId="3CE445AB" w:rsidR="00E22960" w:rsidRPr="00907B70" w:rsidRDefault="00E22960" w:rsidP="00E22960">
            <w:pPr>
              <w:spacing w:after="0" w:line="240" w:lineRule="auto"/>
              <w:rPr>
                <w:sz w:val="20"/>
                <w:szCs w:val="20"/>
              </w:rPr>
            </w:pPr>
            <w:r w:rsidRPr="00907B70">
              <w:rPr>
                <w:sz w:val="20"/>
                <w:szCs w:val="20"/>
              </w:rPr>
              <w:t>1</w:t>
            </w:r>
            <w:r>
              <w:rPr>
                <w:sz w:val="20"/>
                <w:szCs w:val="20"/>
              </w:rPr>
              <w:t>820-3.wav</w:t>
            </w:r>
          </w:p>
        </w:tc>
        <w:tc>
          <w:tcPr>
            <w:tcW w:w="1890" w:type="dxa"/>
            <w:gridSpan w:val="3"/>
            <w:tcBorders>
              <w:bottom w:val="single" w:sz="4" w:space="0" w:color="000000"/>
            </w:tcBorders>
            <w:shd w:val="clear" w:color="auto" w:fill="auto"/>
          </w:tcPr>
          <w:p w14:paraId="333FC092" w14:textId="77777777" w:rsidR="00E22960" w:rsidRPr="00907B70" w:rsidRDefault="00E22960" w:rsidP="00E22960">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sz="4" w:space="0" w:color="000000"/>
            </w:tcBorders>
            <w:shd w:val="clear" w:color="auto" w:fill="auto"/>
          </w:tcPr>
          <w:p w14:paraId="2FCB7E07" w14:textId="5F90F85F" w:rsidR="00E22960" w:rsidRPr="00F03FB4" w:rsidRDefault="00F50CA8" w:rsidP="00E22960">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el número es correcto, diga sí o marque 1.  De lo contrario diga 'no' o marque 2.</w:t>
            </w:r>
          </w:p>
        </w:tc>
        <w:tc>
          <w:tcPr>
            <w:tcW w:w="1425" w:type="dxa"/>
            <w:tcBorders>
              <w:bottom w:val="single" w:sz="4" w:space="0" w:color="000000"/>
            </w:tcBorders>
            <w:shd w:val="clear" w:color="auto" w:fill="auto"/>
          </w:tcPr>
          <w:p w14:paraId="2CAE95FB" w14:textId="77777777" w:rsidR="00E22960" w:rsidRPr="00907B70" w:rsidRDefault="00E22960" w:rsidP="00E22960">
            <w:pPr>
              <w:spacing w:after="0" w:line="240" w:lineRule="auto"/>
              <w:rPr>
                <w:sz w:val="20"/>
                <w:szCs w:val="20"/>
              </w:rPr>
            </w:pPr>
            <w:proofErr w:type="spellStart"/>
            <w:r>
              <w:rPr>
                <w:sz w:val="20"/>
                <w:szCs w:val="20"/>
              </w:rPr>
              <w:t>Rerecognition</w:t>
            </w:r>
            <w:proofErr w:type="spellEnd"/>
          </w:p>
        </w:tc>
      </w:tr>
      <w:tr w:rsidR="00E22960" w:rsidRPr="00907B70" w14:paraId="7F5BD863" w14:textId="77777777" w:rsidTr="00E22960">
        <w:trPr>
          <w:trHeight w:val="305"/>
        </w:trPr>
        <w:tc>
          <w:tcPr>
            <w:tcW w:w="2178" w:type="dxa"/>
            <w:tcBorders>
              <w:bottom w:val="single" w:sz="4" w:space="0" w:color="000000"/>
            </w:tcBorders>
            <w:shd w:val="clear" w:color="auto" w:fill="auto"/>
          </w:tcPr>
          <w:p w14:paraId="23279797" w14:textId="77777777" w:rsidR="00E22960" w:rsidRPr="00907B70" w:rsidRDefault="00E22960" w:rsidP="00E22960">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40EF383F" w14:textId="77777777" w:rsidR="00E22960" w:rsidRPr="00907B70" w:rsidRDefault="00E22960" w:rsidP="00E22960">
            <w:pPr>
              <w:spacing w:after="0" w:line="240" w:lineRule="auto"/>
              <w:rPr>
                <w:sz w:val="20"/>
                <w:szCs w:val="20"/>
              </w:rPr>
            </w:pPr>
            <w:r>
              <w:rPr>
                <w:sz w:val="20"/>
                <w:szCs w:val="20"/>
              </w:rPr>
              <w:t>No Input 3</w:t>
            </w:r>
          </w:p>
        </w:tc>
        <w:tc>
          <w:tcPr>
            <w:tcW w:w="3870" w:type="dxa"/>
            <w:gridSpan w:val="5"/>
            <w:tcBorders>
              <w:bottom w:val="single" w:sz="4" w:space="0" w:color="000000"/>
            </w:tcBorders>
            <w:shd w:val="clear" w:color="auto" w:fill="auto"/>
          </w:tcPr>
          <w:p w14:paraId="344DB229" w14:textId="77777777" w:rsidR="00E22960" w:rsidRPr="00907B70" w:rsidRDefault="00E22960" w:rsidP="00E22960">
            <w:pPr>
              <w:spacing w:after="0" w:line="240" w:lineRule="auto"/>
              <w:rPr>
                <w:rFonts w:ascii="Tahoma" w:hAnsi="Tahoma" w:cs="Tahoma"/>
                <w:color w:val="0070C0"/>
                <w:sz w:val="16"/>
                <w:szCs w:val="16"/>
              </w:rPr>
            </w:pPr>
          </w:p>
        </w:tc>
        <w:tc>
          <w:tcPr>
            <w:tcW w:w="1425" w:type="dxa"/>
            <w:tcBorders>
              <w:bottom w:val="single" w:sz="4" w:space="0" w:color="000000"/>
            </w:tcBorders>
            <w:shd w:val="clear" w:color="auto" w:fill="auto"/>
          </w:tcPr>
          <w:p w14:paraId="23B8B09A" w14:textId="77777777" w:rsidR="00E22960" w:rsidRPr="00907B70" w:rsidRDefault="00E22960" w:rsidP="00E22960">
            <w:pPr>
              <w:spacing w:after="0" w:line="240" w:lineRule="auto"/>
              <w:rPr>
                <w:sz w:val="20"/>
                <w:szCs w:val="20"/>
              </w:rPr>
            </w:pPr>
            <w:r>
              <w:rPr>
                <w:sz w:val="20"/>
                <w:szCs w:val="20"/>
              </w:rPr>
              <w:t>XFER2</w:t>
            </w:r>
          </w:p>
        </w:tc>
      </w:tr>
      <w:tr w:rsidR="00E22960" w:rsidRPr="00907B70" w14:paraId="09DC4CB7" w14:textId="77777777" w:rsidTr="00E22960">
        <w:trPr>
          <w:trHeight w:val="305"/>
        </w:trPr>
        <w:tc>
          <w:tcPr>
            <w:tcW w:w="9363" w:type="dxa"/>
            <w:gridSpan w:val="10"/>
            <w:tcBorders>
              <w:bottom w:val="single" w:sz="4" w:space="0" w:color="000000"/>
            </w:tcBorders>
            <w:shd w:val="clear" w:color="auto" w:fill="D9D9D9"/>
            <w:vAlign w:val="center"/>
          </w:tcPr>
          <w:p w14:paraId="01894302" w14:textId="77777777" w:rsidR="00E22960" w:rsidRPr="00907B70" w:rsidRDefault="00E22960" w:rsidP="00E22960">
            <w:pPr>
              <w:spacing w:after="0" w:line="240" w:lineRule="auto"/>
              <w:rPr>
                <w:b/>
                <w:sz w:val="24"/>
                <w:szCs w:val="24"/>
              </w:rPr>
            </w:pPr>
            <w:r w:rsidRPr="00907B70">
              <w:rPr>
                <w:b/>
                <w:sz w:val="24"/>
                <w:szCs w:val="24"/>
              </w:rPr>
              <w:t>Grammar</w:t>
            </w:r>
          </w:p>
        </w:tc>
      </w:tr>
      <w:tr w:rsidR="00E22960" w:rsidRPr="00907B70" w14:paraId="21339551" w14:textId="77777777" w:rsidTr="00E22960">
        <w:tc>
          <w:tcPr>
            <w:tcW w:w="3258" w:type="dxa"/>
            <w:gridSpan w:val="2"/>
            <w:tcBorders>
              <w:bottom w:val="single" w:sz="4" w:space="0" w:color="000000"/>
            </w:tcBorders>
            <w:shd w:val="solid" w:color="DAEEF3" w:themeColor="accent5" w:themeTint="33" w:fill="CCFFFF"/>
          </w:tcPr>
          <w:p w14:paraId="6377C9AB" w14:textId="77777777" w:rsidR="00E22960" w:rsidRPr="00907B70" w:rsidRDefault="00E22960" w:rsidP="00E22960">
            <w:pPr>
              <w:spacing w:after="0" w:line="240" w:lineRule="auto"/>
              <w:jc w:val="center"/>
              <w:rPr>
                <w:b/>
                <w:i/>
              </w:rPr>
            </w:pPr>
            <w:r w:rsidRPr="00907B70">
              <w:rPr>
                <w:b/>
                <w:i/>
              </w:rPr>
              <w:t>Sample Valid Utterances</w:t>
            </w:r>
          </w:p>
        </w:tc>
        <w:tc>
          <w:tcPr>
            <w:tcW w:w="1036" w:type="dxa"/>
            <w:gridSpan w:val="3"/>
            <w:tcBorders>
              <w:bottom w:val="single" w:sz="4" w:space="0" w:color="000000"/>
            </w:tcBorders>
            <w:shd w:val="solid" w:color="DAEEF3" w:themeColor="accent5" w:themeTint="33" w:fill="CCFFFF"/>
          </w:tcPr>
          <w:p w14:paraId="05808B84" w14:textId="77777777" w:rsidR="00E22960" w:rsidRPr="00907B70" w:rsidRDefault="00E22960" w:rsidP="00E22960">
            <w:pPr>
              <w:spacing w:after="0" w:line="240" w:lineRule="auto"/>
              <w:jc w:val="center"/>
              <w:rPr>
                <w:b/>
                <w:i/>
              </w:rPr>
            </w:pPr>
            <w:r w:rsidRPr="00907B70">
              <w:rPr>
                <w:b/>
                <w:i/>
              </w:rPr>
              <w:t>DTMF</w:t>
            </w:r>
          </w:p>
        </w:tc>
        <w:tc>
          <w:tcPr>
            <w:tcW w:w="3644" w:type="dxa"/>
            <w:gridSpan w:val="4"/>
            <w:tcBorders>
              <w:bottom w:val="single" w:sz="4" w:space="0" w:color="000000"/>
            </w:tcBorders>
            <w:shd w:val="solid" w:color="DAEEF3" w:themeColor="accent5" w:themeTint="33" w:fill="CCFFFF"/>
          </w:tcPr>
          <w:p w14:paraId="2F74EF6A" w14:textId="77777777" w:rsidR="00E22960" w:rsidRPr="00907B70" w:rsidRDefault="00E22960" w:rsidP="00E22960">
            <w:pPr>
              <w:spacing w:after="0" w:line="240" w:lineRule="auto"/>
              <w:jc w:val="center"/>
              <w:rPr>
                <w:b/>
                <w:i/>
              </w:rPr>
            </w:pPr>
            <w:r w:rsidRPr="00907B70">
              <w:rPr>
                <w:b/>
                <w:i/>
              </w:rPr>
              <w:t xml:space="preserve"> Response</w:t>
            </w:r>
          </w:p>
        </w:tc>
        <w:tc>
          <w:tcPr>
            <w:tcW w:w="1425" w:type="dxa"/>
            <w:tcBorders>
              <w:bottom w:val="single" w:sz="4" w:space="0" w:color="000000"/>
            </w:tcBorders>
            <w:shd w:val="solid" w:color="DAEEF3" w:themeColor="accent5" w:themeTint="33" w:fill="CCFFFF"/>
          </w:tcPr>
          <w:p w14:paraId="341192A5" w14:textId="77777777" w:rsidR="00E22960" w:rsidRPr="00907B70" w:rsidRDefault="00E22960" w:rsidP="00E22960">
            <w:pPr>
              <w:spacing w:after="0" w:line="240" w:lineRule="auto"/>
              <w:jc w:val="center"/>
              <w:rPr>
                <w:b/>
                <w:i/>
              </w:rPr>
            </w:pPr>
            <w:r w:rsidRPr="00907B70">
              <w:rPr>
                <w:b/>
                <w:i/>
              </w:rPr>
              <w:t>Confirm</w:t>
            </w:r>
          </w:p>
        </w:tc>
      </w:tr>
      <w:tr w:rsidR="00E22960" w:rsidRPr="00907B70" w14:paraId="29E90725" w14:textId="77777777" w:rsidTr="00E22960">
        <w:tc>
          <w:tcPr>
            <w:tcW w:w="3258" w:type="dxa"/>
            <w:gridSpan w:val="2"/>
          </w:tcPr>
          <w:p w14:paraId="4D15895D" w14:textId="58609FF0" w:rsidR="00E22960" w:rsidRPr="00850FE7" w:rsidRDefault="00F50CA8" w:rsidP="00E22960">
            <w:pPr>
              <w:spacing w:after="0"/>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1155FB34" w14:textId="58A3EB6C" w:rsidR="00E22960" w:rsidRPr="00850FE7" w:rsidRDefault="00F50CA8" w:rsidP="00E22960">
            <w:pPr>
              <w:spacing w:after="0"/>
              <w:rPr>
                <w:rFonts w:asciiTheme="majorHAnsi" w:hAnsiTheme="majorHAnsi"/>
                <w:sz w:val="20"/>
                <w:szCs w:val="20"/>
              </w:rPr>
            </w:pPr>
            <w:r>
              <w:rPr>
                <w:sz w:val="20"/>
                <w:szCs w:val="20"/>
              </w:rPr>
              <w:t>1</w:t>
            </w:r>
          </w:p>
        </w:tc>
        <w:tc>
          <w:tcPr>
            <w:tcW w:w="3644" w:type="dxa"/>
            <w:gridSpan w:val="4"/>
          </w:tcPr>
          <w:p w14:paraId="2A92C0ED" w14:textId="6CAFB260" w:rsidR="00E22960" w:rsidRPr="00850FE7" w:rsidRDefault="00F50CA8" w:rsidP="00E22960">
            <w:pPr>
              <w:spacing w:after="0"/>
              <w:rPr>
                <w:rFonts w:asciiTheme="majorHAnsi" w:hAnsiTheme="majorHAnsi"/>
                <w:sz w:val="20"/>
                <w:szCs w:val="20"/>
              </w:rPr>
            </w:pPr>
            <w:proofErr w:type="spellStart"/>
            <w:r>
              <w:rPr>
                <w:sz w:val="20"/>
                <w:szCs w:val="20"/>
              </w:rPr>
              <w:t>Sí</w:t>
            </w:r>
            <w:proofErr w:type="spellEnd"/>
          </w:p>
        </w:tc>
        <w:tc>
          <w:tcPr>
            <w:tcW w:w="1425" w:type="dxa"/>
          </w:tcPr>
          <w:p w14:paraId="5AFFFF11" w14:textId="77777777" w:rsidR="00E22960" w:rsidRPr="00850FE7" w:rsidRDefault="00E22960" w:rsidP="00E22960">
            <w:pPr>
              <w:spacing w:after="0"/>
              <w:rPr>
                <w:rFonts w:asciiTheme="majorHAnsi" w:hAnsiTheme="majorHAnsi"/>
                <w:sz w:val="20"/>
                <w:szCs w:val="20"/>
              </w:rPr>
            </w:pPr>
            <w:r w:rsidRPr="00850FE7">
              <w:rPr>
                <w:rFonts w:asciiTheme="majorHAnsi" w:hAnsiTheme="majorHAnsi"/>
                <w:sz w:val="20"/>
                <w:szCs w:val="20"/>
              </w:rPr>
              <w:t>Never</w:t>
            </w:r>
          </w:p>
        </w:tc>
      </w:tr>
      <w:tr w:rsidR="00F50CA8" w:rsidRPr="00907B70" w14:paraId="51DF85CE" w14:textId="77777777" w:rsidTr="00E22960">
        <w:tc>
          <w:tcPr>
            <w:tcW w:w="3258" w:type="dxa"/>
            <w:gridSpan w:val="2"/>
          </w:tcPr>
          <w:p w14:paraId="721C9DB5" w14:textId="0DE4966D" w:rsidR="00F50CA8" w:rsidRPr="00907B70" w:rsidRDefault="00F50CA8" w:rsidP="00E22960">
            <w:pPr>
              <w:tabs>
                <w:tab w:val="left" w:pos="933"/>
              </w:tabs>
              <w:spacing w:after="0" w:line="240" w:lineRule="auto"/>
              <w:rPr>
                <w:sz w:val="20"/>
                <w:szCs w:val="20"/>
              </w:rPr>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4EDB2F79" w14:textId="238B6920" w:rsidR="00F50CA8" w:rsidRDefault="00F50CA8" w:rsidP="00E22960">
            <w:pPr>
              <w:spacing w:after="0"/>
              <w:rPr>
                <w:sz w:val="20"/>
                <w:szCs w:val="20"/>
              </w:rPr>
            </w:pPr>
            <w:r>
              <w:rPr>
                <w:sz w:val="20"/>
                <w:szCs w:val="20"/>
              </w:rPr>
              <w:t>2</w:t>
            </w:r>
          </w:p>
        </w:tc>
        <w:tc>
          <w:tcPr>
            <w:tcW w:w="3644" w:type="dxa"/>
            <w:gridSpan w:val="4"/>
          </w:tcPr>
          <w:p w14:paraId="49B92593" w14:textId="5A012443" w:rsidR="00F50CA8" w:rsidRDefault="00F50CA8" w:rsidP="00E22960">
            <w:pPr>
              <w:spacing w:after="0"/>
              <w:rPr>
                <w:sz w:val="20"/>
                <w:szCs w:val="20"/>
              </w:rPr>
            </w:pPr>
            <w:r>
              <w:rPr>
                <w:sz w:val="20"/>
                <w:szCs w:val="20"/>
              </w:rPr>
              <w:t>No</w:t>
            </w:r>
          </w:p>
        </w:tc>
        <w:tc>
          <w:tcPr>
            <w:tcW w:w="1425" w:type="dxa"/>
          </w:tcPr>
          <w:p w14:paraId="5EE35277" w14:textId="3673736E" w:rsidR="00F50CA8" w:rsidRPr="00850FE7" w:rsidRDefault="00F50CA8" w:rsidP="00E22960">
            <w:pPr>
              <w:spacing w:after="0"/>
              <w:rPr>
                <w:rFonts w:asciiTheme="majorHAnsi" w:hAnsiTheme="majorHAnsi"/>
                <w:sz w:val="20"/>
                <w:szCs w:val="20"/>
              </w:rPr>
            </w:pPr>
            <w:r>
              <w:rPr>
                <w:rFonts w:asciiTheme="majorHAnsi" w:hAnsiTheme="majorHAnsi"/>
                <w:sz w:val="20"/>
                <w:szCs w:val="20"/>
              </w:rPr>
              <w:t>Never</w:t>
            </w:r>
          </w:p>
        </w:tc>
      </w:tr>
      <w:tr w:rsidR="00E22960" w:rsidRPr="00907B70" w14:paraId="52903DBF" w14:textId="77777777" w:rsidTr="00E22960">
        <w:trPr>
          <w:trHeight w:val="314"/>
        </w:trPr>
        <w:tc>
          <w:tcPr>
            <w:tcW w:w="9363" w:type="dxa"/>
            <w:gridSpan w:val="10"/>
            <w:shd w:val="solid" w:color="DAEEF3" w:themeColor="accent5" w:themeTint="33" w:fill="auto"/>
            <w:vAlign w:val="bottom"/>
          </w:tcPr>
          <w:p w14:paraId="6BC3D35B" w14:textId="77777777" w:rsidR="00E22960" w:rsidRPr="00907B70" w:rsidRDefault="00E22960" w:rsidP="00E22960">
            <w:pPr>
              <w:spacing w:after="0" w:line="240" w:lineRule="auto"/>
              <w:rPr>
                <w:b/>
                <w:i/>
              </w:rPr>
            </w:pPr>
            <w:proofErr w:type="spellStart"/>
            <w:r w:rsidRPr="00907B70">
              <w:rPr>
                <w:b/>
                <w:sz w:val="24"/>
                <w:szCs w:val="24"/>
              </w:rPr>
              <w:t>Globals</w:t>
            </w:r>
            <w:proofErr w:type="spellEnd"/>
          </w:p>
        </w:tc>
      </w:tr>
      <w:tr w:rsidR="00E22960" w:rsidRPr="00907B70" w14:paraId="74F57CC6" w14:textId="77777777" w:rsidTr="00E22960">
        <w:tc>
          <w:tcPr>
            <w:tcW w:w="3258" w:type="dxa"/>
            <w:gridSpan w:val="2"/>
          </w:tcPr>
          <w:p w14:paraId="029DB39D" w14:textId="77777777" w:rsidR="00E22960" w:rsidRPr="00907B70" w:rsidRDefault="00E22960" w:rsidP="00E22960">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77003EBC" w14:textId="77777777" w:rsidR="00E22960" w:rsidRPr="00907B70" w:rsidRDefault="00E22960" w:rsidP="00E22960">
            <w:pPr>
              <w:spacing w:after="0" w:line="240" w:lineRule="auto"/>
            </w:pPr>
          </w:p>
        </w:tc>
        <w:tc>
          <w:tcPr>
            <w:tcW w:w="5069" w:type="dxa"/>
            <w:gridSpan w:val="5"/>
          </w:tcPr>
          <w:p w14:paraId="5F73B50C" w14:textId="77777777" w:rsidR="00E22960" w:rsidRPr="00907B70" w:rsidRDefault="00E22960" w:rsidP="00E22960">
            <w:pPr>
              <w:autoSpaceDE w:val="0"/>
              <w:autoSpaceDN w:val="0"/>
              <w:adjustRightInd w:val="0"/>
              <w:spacing w:after="0" w:line="240" w:lineRule="auto"/>
              <w:rPr>
                <w:rFonts w:cs="Arial"/>
              </w:rPr>
            </w:pPr>
          </w:p>
        </w:tc>
      </w:tr>
    </w:tbl>
    <w:p w14:paraId="7C3241CA" w14:textId="008111BD" w:rsidR="00E22960" w:rsidRDefault="00E22960" w:rsidP="00E22960"/>
    <w:p w14:paraId="72923262" w14:textId="77777777" w:rsidR="00E22960" w:rsidRDefault="00E22960">
      <w:pPr>
        <w:spacing w:after="0" w:line="240" w:lineRule="auto"/>
        <w:rPr>
          <w:rFonts w:ascii="Cambria" w:eastAsia="Times New Roman" w:hAnsi="Cambria"/>
          <w:b/>
          <w:bCs/>
          <w:color w:val="4F81BD"/>
          <w:sz w:val="26"/>
          <w:szCs w:val="26"/>
        </w:rPr>
      </w:pPr>
      <w:r>
        <w:br w:type="page"/>
      </w:r>
    </w:p>
    <w:p w14:paraId="64F75B93" w14:textId="77777777" w:rsidR="00E22960" w:rsidRDefault="00E22960" w:rsidP="00E22960"/>
    <w:p w14:paraId="32953F2B" w14:textId="558F0C01" w:rsidR="00890F6A" w:rsidRPr="00907B70" w:rsidRDefault="00B079A8" w:rsidP="00890F6A">
      <w:pPr>
        <w:pStyle w:val="Heading2"/>
      </w:pPr>
      <w:r>
        <w:t>1900</w:t>
      </w:r>
      <w:r w:rsidR="00890F6A" w:rsidRPr="00907B70">
        <w:t>_</w:t>
      </w:r>
      <w:r>
        <w:t>mnuConfirmBankPmt</w:t>
      </w:r>
      <w:bookmarkEnd w:id="135"/>
      <w:r w:rsidR="004B2081">
        <w:tab/>
      </w:r>
      <w:r w:rsidR="004B2081">
        <w:tab/>
      </w:r>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450"/>
        <w:gridCol w:w="1515"/>
      </w:tblGrid>
      <w:tr w:rsidR="0052494B" w:rsidRPr="00907B70" w14:paraId="2DB55E02" w14:textId="77777777" w:rsidTr="004B2081">
        <w:tc>
          <w:tcPr>
            <w:tcW w:w="9363" w:type="dxa"/>
            <w:gridSpan w:val="10"/>
            <w:shd w:val="clear" w:color="auto" w:fill="BFBFBF"/>
          </w:tcPr>
          <w:p w14:paraId="081F2404" w14:textId="01678EB7" w:rsidR="0052494B" w:rsidRPr="00907B70" w:rsidRDefault="0052494B" w:rsidP="0052494B">
            <w:pPr>
              <w:spacing w:after="0" w:line="240" w:lineRule="auto"/>
              <w:rPr>
                <w:b/>
                <w:sz w:val="24"/>
                <w:szCs w:val="24"/>
              </w:rPr>
            </w:pPr>
            <w:r w:rsidRPr="00907B70">
              <w:rPr>
                <w:b/>
                <w:sz w:val="24"/>
                <w:szCs w:val="24"/>
              </w:rPr>
              <w:t>Description:</w:t>
            </w:r>
            <w:r w:rsidRPr="00907B70">
              <w:rPr>
                <w:b/>
                <w:sz w:val="24"/>
                <w:szCs w:val="24"/>
              </w:rPr>
              <w:tab/>
              <w:t xml:space="preserve">Caller </w:t>
            </w:r>
            <w:r w:rsidR="004B2081">
              <w:rPr>
                <w:b/>
                <w:sz w:val="24"/>
                <w:szCs w:val="24"/>
              </w:rPr>
              <w:t>confirms bank account number.</w:t>
            </w:r>
          </w:p>
        </w:tc>
      </w:tr>
      <w:tr w:rsidR="0052494B" w:rsidRPr="00907B70" w14:paraId="4CA53C01" w14:textId="77777777" w:rsidTr="004B2081">
        <w:trPr>
          <w:trHeight w:val="305"/>
        </w:trPr>
        <w:tc>
          <w:tcPr>
            <w:tcW w:w="9363" w:type="dxa"/>
            <w:gridSpan w:val="10"/>
            <w:shd w:val="clear" w:color="auto" w:fill="D9D9D9"/>
            <w:vAlign w:val="center"/>
          </w:tcPr>
          <w:p w14:paraId="21E4412E" w14:textId="77777777" w:rsidR="0052494B" w:rsidRPr="00907B70" w:rsidRDefault="0052494B" w:rsidP="004E7039">
            <w:pPr>
              <w:spacing w:after="0" w:line="240" w:lineRule="auto"/>
              <w:rPr>
                <w:b/>
                <w:sz w:val="24"/>
                <w:szCs w:val="24"/>
              </w:rPr>
            </w:pPr>
            <w:r w:rsidRPr="00907B70">
              <w:rPr>
                <w:b/>
                <w:sz w:val="24"/>
                <w:szCs w:val="24"/>
              </w:rPr>
              <w:t>Dialog Module Settings</w:t>
            </w:r>
          </w:p>
        </w:tc>
      </w:tr>
      <w:tr w:rsidR="005931AA" w:rsidRPr="00907B70" w14:paraId="631093A3" w14:textId="77777777" w:rsidTr="004B2081">
        <w:trPr>
          <w:trHeight w:val="224"/>
        </w:trPr>
        <w:tc>
          <w:tcPr>
            <w:tcW w:w="3258" w:type="dxa"/>
            <w:gridSpan w:val="2"/>
            <w:shd w:val="clear" w:color="DAEEF3" w:themeColor="accent5" w:themeTint="33" w:fill="DAEEF3" w:themeFill="accent5" w:themeFillTint="33"/>
          </w:tcPr>
          <w:p w14:paraId="424AE231" w14:textId="77777777" w:rsidR="005931AA" w:rsidRPr="00907B70" w:rsidRDefault="005931AA" w:rsidP="008F15F4">
            <w:pPr>
              <w:spacing w:after="0" w:line="240" w:lineRule="auto"/>
              <w:rPr>
                <w:b/>
              </w:rPr>
            </w:pPr>
            <w:r w:rsidRPr="00907B70">
              <w:rPr>
                <w:b/>
              </w:rPr>
              <w:t>Peg</w:t>
            </w:r>
          </w:p>
        </w:tc>
        <w:tc>
          <w:tcPr>
            <w:tcW w:w="6105" w:type="dxa"/>
            <w:gridSpan w:val="8"/>
            <w:shd w:val="clear" w:color="DAEEF3" w:themeColor="accent5" w:themeTint="33" w:fill="auto"/>
          </w:tcPr>
          <w:p w14:paraId="4DD442B9" w14:textId="386DA6B8" w:rsidR="005931AA" w:rsidRPr="00907B70" w:rsidRDefault="00B079A8" w:rsidP="008F15F4">
            <w:pPr>
              <w:spacing w:after="0" w:line="240" w:lineRule="auto"/>
            </w:pPr>
            <w:r>
              <w:t>1900</w:t>
            </w:r>
          </w:p>
        </w:tc>
      </w:tr>
      <w:tr w:rsidR="005931AA" w:rsidRPr="00907B70" w14:paraId="26D0EEAE" w14:textId="77777777" w:rsidTr="004B2081">
        <w:trPr>
          <w:trHeight w:val="224"/>
        </w:trPr>
        <w:tc>
          <w:tcPr>
            <w:tcW w:w="3258" w:type="dxa"/>
            <w:gridSpan w:val="2"/>
            <w:shd w:val="clear" w:color="DAEEF3" w:themeColor="accent5" w:themeTint="33" w:fill="DAEEF3" w:themeFill="accent5" w:themeFillTint="33"/>
          </w:tcPr>
          <w:p w14:paraId="0DFCCBA7" w14:textId="77777777" w:rsidR="005931AA" w:rsidRPr="00907B70" w:rsidRDefault="005931AA" w:rsidP="008F15F4">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14:paraId="361D8DAD" w14:textId="33AAFB80" w:rsidR="005931AA" w:rsidRPr="00907B70" w:rsidRDefault="0063036A" w:rsidP="008F15F4">
            <w:pPr>
              <w:spacing w:after="0" w:line="240" w:lineRule="auto"/>
            </w:pPr>
            <w:r w:rsidRPr="00907B70">
              <w:t>6</w:t>
            </w:r>
            <w:r w:rsidR="005931AA" w:rsidRPr="00907B70">
              <w:t xml:space="preserve"> seconds</w:t>
            </w:r>
          </w:p>
        </w:tc>
      </w:tr>
      <w:tr w:rsidR="005931AA" w:rsidRPr="00907B70" w14:paraId="0F90972F" w14:textId="77777777" w:rsidTr="004B2081">
        <w:trPr>
          <w:trHeight w:val="224"/>
        </w:trPr>
        <w:tc>
          <w:tcPr>
            <w:tcW w:w="3258" w:type="dxa"/>
            <w:gridSpan w:val="2"/>
            <w:shd w:val="clear" w:color="DAEEF3" w:themeColor="accent5" w:themeTint="33" w:fill="DAEEF3" w:themeFill="accent5" w:themeFillTint="33"/>
          </w:tcPr>
          <w:p w14:paraId="386151F8" w14:textId="77777777" w:rsidR="005931AA" w:rsidRPr="00907B70" w:rsidRDefault="005931AA" w:rsidP="008F15F4">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14:paraId="089258E2" w14:textId="14C89A25" w:rsidR="005931AA" w:rsidRPr="00907B70" w:rsidRDefault="00B079A8" w:rsidP="008F15F4">
            <w:pPr>
              <w:spacing w:after="0" w:line="240" w:lineRule="auto"/>
            </w:pPr>
            <w:r>
              <w:t>3</w:t>
            </w:r>
          </w:p>
        </w:tc>
        <w:tc>
          <w:tcPr>
            <w:tcW w:w="2880" w:type="dxa"/>
            <w:gridSpan w:val="2"/>
            <w:shd w:val="clear" w:color="DAEEF3" w:themeColor="accent5" w:themeTint="33" w:fill="DAEEF3" w:themeFill="accent5" w:themeFillTint="33"/>
          </w:tcPr>
          <w:p w14:paraId="71689C02" w14:textId="77777777" w:rsidR="005931AA" w:rsidRPr="00907B70" w:rsidRDefault="005931AA" w:rsidP="008F15F4">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14:paraId="5535E49F" w14:textId="79931DE2" w:rsidR="005931AA" w:rsidRPr="00907B70" w:rsidRDefault="00B079A8" w:rsidP="008F15F4">
            <w:pPr>
              <w:spacing w:after="0" w:line="240" w:lineRule="auto"/>
            </w:pPr>
            <w:r>
              <w:t>3</w:t>
            </w:r>
          </w:p>
        </w:tc>
      </w:tr>
      <w:tr w:rsidR="005931AA" w:rsidRPr="00907B70" w14:paraId="0116214E" w14:textId="77777777" w:rsidTr="004B2081">
        <w:trPr>
          <w:trHeight w:val="224"/>
        </w:trPr>
        <w:tc>
          <w:tcPr>
            <w:tcW w:w="9363" w:type="dxa"/>
            <w:gridSpan w:val="10"/>
            <w:shd w:val="clear" w:color="DAEEF3" w:themeColor="accent5" w:themeTint="33" w:fill="92CDDC" w:themeFill="accent5" w:themeFillTint="99"/>
          </w:tcPr>
          <w:p w14:paraId="39049D5F" w14:textId="77777777" w:rsidR="005931AA" w:rsidRPr="00907B70" w:rsidRDefault="005931AA" w:rsidP="008F15F4">
            <w:pPr>
              <w:spacing w:after="0" w:line="240" w:lineRule="auto"/>
            </w:pPr>
            <w:r w:rsidRPr="00907B70">
              <w:rPr>
                <w:b/>
              </w:rPr>
              <w:t>Speech Settings</w:t>
            </w:r>
          </w:p>
        </w:tc>
      </w:tr>
      <w:tr w:rsidR="005931AA" w:rsidRPr="00907B70" w14:paraId="09085919" w14:textId="77777777" w:rsidTr="004B2081">
        <w:trPr>
          <w:trHeight w:val="224"/>
        </w:trPr>
        <w:tc>
          <w:tcPr>
            <w:tcW w:w="3258" w:type="dxa"/>
            <w:gridSpan w:val="2"/>
            <w:shd w:val="solid" w:color="DAEEF3" w:themeColor="accent5" w:themeTint="33" w:fill="CCFFFF"/>
          </w:tcPr>
          <w:p w14:paraId="49084E01" w14:textId="77777777" w:rsidR="005931AA" w:rsidRPr="00907B70" w:rsidRDefault="005931AA" w:rsidP="008F15F4">
            <w:pPr>
              <w:spacing w:after="0" w:line="240" w:lineRule="auto"/>
              <w:rPr>
                <w:b/>
              </w:rPr>
            </w:pPr>
            <w:r w:rsidRPr="00907B70">
              <w:rPr>
                <w:b/>
              </w:rPr>
              <w:t>Grammar Name(s):</w:t>
            </w:r>
          </w:p>
        </w:tc>
        <w:tc>
          <w:tcPr>
            <w:tcW w:w="6105" w:type="dxa"/>
            <w:gridSpan w:val="8"/>
          </w:tcPr>
          <w:p w14:paraId="03305464" w14:textId="77777777" w:rsidR="005931AA" w:rsidRDefault="00B079A8" w:rsidP="008F15F4">
            <w:pPr>
              <w:spacing w:after="0" w:line="240" w:lineRule="auto"/>
            </w:pPr>
            <w:r>
              <w:t>1900_ConfirmBankPmt.grxml</w:t>
            </w:r>
          </w:p>
          <w:p w14:paraId="5EA55DB2" w14:textId="5BBEEC37" w:rsidR="00B079A8" w:rsidRPr="00907B70" w:rsidRDefault="00B079A8" w:rsidP="008F15F4">
            <w:pPr>
              <w:spacing w:after="0" w:line="240" w:lineRule="auto"/>
            </w:pPr>
            <w:r>
              <w:t>1900_ConfirmBankPmtDTMF.grxml</w:t>
            </w:r>
          </w:p>
        </w:tc>
      </w:tr>
      <w:tr w:rsidR="0050362E" w:rsidRPr="00907B70" w14:paraId="0FC9275B" w14:textId="77777777" w:rsidTr="004B2081">
        <w:trPr>
          <w:trHeight w:val="341"/>
        </w:trPr>
        <w:tc>
          <w:tcPr>
            <w:tcW w:w="3258" w:type="dxa"/>
            <w:gridSpan w:val="2"/>
            <w:shd w:val="solid" w:color="DAEEF3" w:themeColor="accent5" w:themeTint="33" w:fill="CCFFFF"/>
          </w:tcPr>
          <w:p w14:paraId="4EC94D3A" w14:textId="77777777" w:rsidR="0050362E" w:rsidRPr="00907B70" w:rsidRDefault="0050362E" w:rsidP="002663BD">
            <w:pPr>
              <w:spacing w:after="0" w:line="240" w:lineRule="auto"/>
              <w:rPr>
                <w:b/>
              </w:rPr>
            </w:pPr>
            <w:proofErr w:type="spellStart"/>
            <w:r w:rsidRPr="00907B70">
              <w:rPr>
                <w:b/>
              </w:rPr>
              <w:t>MinConfidenceScore</w:t>
            </w:r>
            <w:proofErr w:type="spellEnd"/>
          </w:p>
        </w:tc>
        <w:tc>
          <w:tcPr>
            <w:tcW w:w="1260" w:type="dxa"/>
            <w:gridSpan w:val="4"/>
          </w:tcPr>
          <w:p w14:paraId="1BA483FD" w14:textId="77777777" w:rsidR="0050362E" w:rsidRPr="00907B70" w:rsidRDefault="0050362E" w:rsidP="002663BD">
            <w:pPr>
              <w:spacing w:after="0" w:line="240" w:lineRule="auto"/>
            </w:pPr>
            <w:r w:rsidRPr="00907B70">
              <w:t>40</w:t>
            </w:r>
          </w:p>
        </w:tc>
        <w:tc>
          <w:tcPr>
            <w:tcW w:w="2430" w:type="dxa"/>
            <w:shd w:val="solid" w:color="DAEEF3" w:themeColor="accent5" w:themeTint="33" w:fill="F2F2F2"/>
          </w:tcPr>
          <w:p w14:paraId="11683331" w14:textId="77777777" w:rsidR="0050362E" w:rsidRPr="00907B70" w:rsidRDefault="0050362E" w:rsidP="002663BD">
            <w:pPr>
              <w:spacing w:after="0" w:line="240" w:lineRule="auto"/>
              <w:rPr>
                <w:b/>
              </w:rPr>
            </w:pPr>
            <w:proofErr w:type="spellStart"/>
            <w:r w:rsidRPr="00907B70">
              <w:rPr>
                <w:b/>
              </w:rPr>
              <w:t>MedConfidenceScore</w:t>
            </w:r>
            <w:proofErr w:type="spellEnd"/>
          </w:p>
        </w:tc>
        <w:tc>
          <w:tcPr>
            <w:tcW w:w="2415" w:type="dxa"/>
            <w:gridSpan w:val="3"/>
          </w:tcPr>
          <w:p w14:paraId="65808DB4" w14:textId="77777777" w:rsidR="0050362E" w:rsidRPr="00907B70" w:rsidRDefault="0050362E" w:rsidP="002663BD">
            <w:pPr>
              <w:spacing w:after="0" w:line="240" w:lineRule="auto"/>
            </w:pPr>
            <w:r w:rsidRPr="00907B70">
              <w:t>N/A</w:t>
            </w:r>
          </w:p>
        </w:tc>
      </w:tr>
      <w:tr w:rsidR="0050362E" w:rsidRPr="00907B70" w14:paraId="4B2C37C2" w14:textId="77777777" w:rsidTr="004B2081">
        <w:trPr>
          <w:trHeight w:val="242"/>
        </w:trPr>
        <w:tc>
          <w:tcPr>
            <w:tcW w:w="3258" w:type="dxa"/>
            <w:gridSpan w:val="2"/>
            <w:shd w:val="solid" w:color="DAEEF3" w:themeColor="accent5" w:themeTint="33" w:fill="CCFFFF"/>
          </w:tcPr>
          <w:p w14:paraId="32F7964A" w14:textId="77777777" w:rsidR="0050362E" w:rsidRPr="00907B70" w:rsidRDefault="0050362E" w:rsidP="002663BD">
            <w:pPr>
              <w:spacing w:after="0" w:line="240" w:lineRule="auto"/>
              <w:rPr>
                <w:b/>
              </w:rPr>
            </w:pPr>
            <w:proofErr w:type="spellStart"/>
            <w:r w:rsidRPr="00907B70">
              <w:rPr>
                <w:b/>
              </w:rPr>
              <w:t>NBest</w:t>
            </w:r>
            <w:proofErr w:type="spellEnd"/>
          </w:p>
        </w:tc>
        <w:tc>
          <w:tcPr>
            <w:tcW w:w="1260" w:type="dxa"/>
            <w:gridSpan w:val="4"/>
          </w:tcPr>
          <w:p w14:paraId="5F4D729E" w14:textId="77777777" w:rsidR="0050362E" w:rsidRPr="00907B70" w:rsidRDefault="0050362E" w:rsidP="002663BD">
            <w:pPr>
              <w:spacing w:after="0" w:line="240" w:lineRule="auto"/>
            </w:pPr>
            <w:r w:rsidRPr="00907B70">
              <w:t>No</w:t>
            </w:r>
          </w:p>
        </w:tc>
        <w:tc>
          <w:tcPr>
            <w:tcW w:w="2430" w:type="dxa"/>
            <w:shd w:val="solid" w:color="DAEEF3" w:themeColor="accent5" w:themeTint="33" w:fill="F2F2F2"/>
          </w:tcPr>
          <w:p w14:paraId="3932FA28" w14:textId="77777777" w:rsidR="0050362E" w:rsidRPr="00907B70" w:rsidRDefault="0050362E" w:rsidP="002663BD">
            <w:pPr>
              <w:spacing w:after="0" w:line="240" w:lineRule="auto"/>
              <w:rPr>
                <w:b/>
              </w:rPr>
            </w:pPr>
            <w:proofErr w:type="spellStart"/>
            <w:r w:rsidRPr="00907B70">
              <w:rPr>
                <w:b/>
              </w:rPr>
              <w:t>BargeIn</w:t>
            </w:r>
            <w:proofErr w:type="spellEnd"/>
          </w:p>
        </w:tc>
        <w:tc>
          <w:tcPr>
            <w:tcW w:w="2415" w:type="dxa"/>
            <w:gridSpan w:val="3"/>
          </w:tcPr>
          <w:p w14:paraId="73B39370" w14:textId="77777777" w:rsidR="0050362E" w:rsidRPr="00907B70" w:rsidRDefault="0050362E" w:rsidP="002663BD">
            <w:pPr>
              <w:spacing w:after="0" w:line="240" w:lineRule="auto"/>
            </w:pPr>
            <w:r w:rsidRPr="00907B70">
              <w:t>True</w:t>
            </w:r>
          </w:p>
        </w:tc>
      </w:tr>
      <w:tr w:rsidR="0050362E" w:rsidRPr="00907B70" w14:paraId="67E6000A" w14:textId="77777777" w:rsidTr="004B2081">
        <w:trPr>
          <w:trHeight w:val="242"/>
        </w:trPr>
        <w:tc>
          <w:tcPr>
            <w:tcW w:w="3258" w:type="dxa"/>
            <w:gridSpan w:val="2"/>
            <w:shd w:val="solid" w:color="DAEEF3" w:themeColor="accent5" w:themeTint="33" w:fill="CCFFFF"/>
          </w:tcPr>
          <w:p w14:paraId="7A63E1EB" w14:textId="77777777" w:rsidR="0050362E" w:rsidRPr="00907B70" w:rsidRDefault="0050362E" w:rsidP="002663BD">
            <w:pPr>
              <w:spacing w:after="0" w:line="240" w:lineRule="auto"/>
              <w:rPr>
                <w:b/>
              </w:rPr>
            </w:pPr>
            <w:proofErr w:type="spellStart"/>
            <w:r w:rsidRPr="00907B70">
              <w:rPr>
                <w:b/>
              </w:rPr>
              <w:t>Completetimeout</w:t>
            </w:r>
            <w:proofErr w:type="spellEnd"/>
          </w:p>
        </w:tc>
        <w:tc>
          <w:tcPr>
            <w:tcW w:w="1260" w:type="dxa"/>
            <w:gridSpan w:val="4"/>
          </w:tcPr>
          <w:p w14:paraId="64DEE968" w14:textId="77777777" w:rsidR="0050362E" w:rsidRPr="00907B70" w:rsidRDefault="0050362E" w:rsidP="002663BD">
            <w:pPr>
              <w:spacing w:after="0" w:line="240" w:lineRule="auto"/>
            </w:pPr>
            <w:r w:rsidRPr="00907B70">
              <w:t>0</w:t>
            </w:r>
          </w:p>
        </w:tc>
        <w:tc>
          <w:tcPr>
            <w:tcW w:w="2430" w:type="dxa"/>
            <w:shd w:val="solid" w:color="DAEEF3" w:themeColor="accent5" w:themeTint="33" w:fill="F2F2F2"/>
          </w:tcPr>
          <w:p w14:paraId="56AD307E" w14:textId="77777777" w:rsidR="0050362E" w:rsidRPr="00907B70" w:rsidRDefault="0050362E" w:rsidP="002663BD">
            <w:pPr>
              <w:spacing w:after="0" w:line="240" w:lineRule="auto"/>
              <w:rPr>
                <w:b/>
              </w:rPr>
            </w:pPr>
            <w:proofErr w:type="spellStart"/>
            <w:r w:rsidRPr="00907B70">
              <w:rPr>
                <w:b/>
              </w:rPr>
              <w:t>Incompletetimeout</w:t>
            </w:r>
            <w:proofErr w:type="spellEnd"/>
          </w:p>
        </w:tc>
        <w:tc>
          <w:tcPr>
            <w:tcW w:w="2415" w:type="dxa"/>
            <w:gridSpan w:val="3"/>
          </w:tcPr>
          <w:p w14:paraId="4D2A3953" w14:textId="77777777" w:rsidR="0050362E" w:rsidRPr="00907B70" w:rsidRDefault="0050362E" w:rsidP="002663BD">
            <w:pPr>
              <w:spacing w:after="0" w:line="240" w:lineRule="auto"/>
            </w:pPr>
            <w:r w:rsidRPr="00907B70">
              <w:t xml:space="preserve">1500 </w:t>
            </w:r>
            <w:proofErr w:type="spellStart"/>
            <w:r w:rsidRPr="00907B70">
              <w:t>ms</w:t>
            </w:r>
            <w:proofErr w:type="spellEnd"/>
          </w:p>
        </w:tc>
      </w:tr>
      <w:tr w:rsidR="0050362E" w:rsidRPr="00907B70" w14:paraId="2710809B" w14:textId="77777777" w:rsidTr="004B2081">
        <w:trPr>
          <w:trHeight w:val="242"/>
        </w:trPr>
        <w:tc>
          <w:tcPr>
            <w:tcW w:w="3258" w:type="dxa"/>
            <w:gridSpan w:val="2"/>
            <w:shd w:val="solid" w:color="DAEEF3" w:themeColor="accent5" w:themeTint="33" w:fill="CCFFFF"/>
          </w:tcPr>
          <w:p w14:paraId="7D9C6622" w14:textId="77777777" w:rsidR="0050362E" w:rsidRPr="00907B70" w:rsidRDefault="0050362E" w:rsidP="002663BD">
            <w:pPr>
              <w:spacing w:after="0" w:line="240" w:lineRule="auto"/>
              <w:rPr>
                <w:b/>
              </w:rPr>
            </w:pPr>
            <w:proofErr w:type="spellStart"/>
            <w:r w:rsidRPr="00907B70">
              <w:rPr>
                <w:b/>
              </w:rPr>
              <w:t>MaxSpeechTimeout</w:t>
            </w:r>
            <w:proofErr w:type="spellEnd"/>
          </w:p>
        </w:tc>
        <w:tc>
          <w:tcPr>
            <w:tcW w:w="1260" w:type="dxa"/>
            <w:gridSpan w:val="4"/>
          </w:tcPr>
          <w:p w14:paraId="740712C5" w14:textId="77777777" w:rsidR="0050362E" w:rsidRPr="00907B70" w:rsidRDefault="0050362E" w:rsidP="002663BD">
            <w:pPr>
              <w:spacing w:after="0" w:line="240" w:lineRule="auto"/>
            </w:pPr>
            <w:r w:rsidRPr="00907B70">
              <w:t>22 seconds</w:t>
            </w:r>
          </w:p>
        </w:tc>
        <w:tc>
          <w:tcPr>
            <w:tcW w:w="2430" w:type="dxa"/>
            <w:shd w:val="clear" w:color="DAEEF3" w:themeColor="accent5" w:themeTint="33" w:fill="DAEEF3" w:themeFill="accent5" w:themeFillTint="33"/>
          </w:tcPr>
          <w:p w14:paraId="4E680979" w14:textId="77777777" w:rsidR="0050362E" w:rsidRPr="00907B70" w:rsidRDefault="0050362E" w:rsidP="002663BD">
            <w:pPr>
              <w:spacing w:after="0" w:line="240" w:lineRule="auto"/>
              <w:rPr>
                <w:b/>
              </w:rPr>
            </w:pPr>
            <w:r w:rsidRPr="00907B70">
              <w:rPr>
                <w:b/>
              </w:rPr>
              <w:t>Sensitivity</w:t>
            </w:r>
          </w:p>
        </w:tc>
        <w:tc>
          <w:tcPr>
            <w:tcW w:w="2415" w:type="dxa"/>
            <w:gridSpan w:val="3"/>
            <w:shd w:val="clear" w:color="DAEEF3" w:themeColor="accent5" w:themeTint="33" w:fill="auto"/>
          </w:tcPr>
          <w:p w14:paraId="0840552E" w14:textId="77777777" w:rsidR="0050362E" w:rsidRPr="00907B70" w:rsidRDefault="0050362E" w:rsidP="002663BD">
            <w:pPr>
              <w:spacing w:after="0" w:line="240" w:lineRule="auto"/>
              <w:rPr>
                <w:b/>
              </w:rPr>
            </w:pPr>
            <w:r w:rsidRPr="00907B70">
              <w:t>0.4</w:t>
            </w:r>
          </w:p>
        </w:tc>
      </w:tr>
      <w:tr w:rsidR="005931AA" w:rsidRPr="00907B70" w14:paraId="06AC268E" w14:textId="77777777" w:rsidTr="004B2081">
        <w:tc>
          <w:tcPr>
            <w:tcW w:w="9363" w:type="dxa"/>
            <w:gridSpan w:val="10"/>
            <w:tcBorders>
              <w:bottom w:val="single" w:sz="4" w:space="0" w:color="000000"/>
            </w:tcBorders>
            <w:shd w:val="clear" w:color="auto" w:fill="92CDDC" w:themeFill="accent5" w:themeFillTint="99"/>
          </w:tcPr>
          <w:p w14:paraId="0D1F5929" w14:textId="77777777" w:rsidR="005931AA" w:rsidRPr="00907B70" w:rsidRDefault="005931AA" w:rsidP="008F15F4">
            <w:pPr>
              <w:spacing w:after="0" w:line="240" w:lineRule="auto"/>
              <w:rPr>
                <w:b/>
              </w:rPr>
            </w:pPr>
            <w:r w:rsidRPr="00907B70">
              <w:rPr>
                <w:b/>
              </w:rPr>
              <w:t>DTMF Settings</w:t>
            </w:r>
          </w:p>
        </w:tc>
      </w:tr>
      <w:tr w:rsidR="005931AA" w:rsidRPr="00907B70" w14:paraId="2828D401" w14:textId="77777777" w:rsidTr="004B2081">
        <w:tc>
          <w:tcPr>
            <w:tcW w:w="3258" w:type="dxa"/>
            <w:gridSpan w:val="2"/>
            <w:tcBorders>
              <w:bottom w:val="single" w:sz="4" w:space="0" w:color="000000"/>
            </w:tcBorders>
            <w:shd w:val="clear" w:color="auto" w:fill="DAEEF3" w:themeFill="accent5" w:themeFillTint="33"/>
          </w:tcPr>
          <w:p w14:paraId="154FD2F5" w14:textId="77777777" w:rsidR="005931AA" w:rsidRPr="00907B70" w:rsidRDefault="005931AA" w:rsidP="008F15F4">
            <w:pPr>
              <w:spacing w:after="0" w:line="240" w:lineRule="auto"/>
              <w:rPr>
                <w:b/>
              </w:rPr>
            </w:pPr>
            <w:r w:rsidRPr="00907B70">
              <w:rPr>
                <w:b/>
              </w:rPr>
              <w:t>DTMF Allowed?</w:t>
            </w:r>
          </w:p>
        </w:tc>
        <w:tc>
          <w:tcPr>
            <w:tcW w:w="6105" w:type="dxa"/>
            <w:gridSpan w:val="8"/>
            <w:shd w:val="clear" w:color="auto" w:fill="auto"/>
          </w:tcPr>
          <w:p w14:paraId="325CAB6A" w14:textId="038E4FD9" w:rsidR="005931AA" w:rsidRPr="00907B70" w:rsidRDefault="008465FA" w:rsidP="008F15F4">
            <w:pPr>
              <w:spacing w:after="0" w:line="240" w:lineRule="auto"/>
            </w:pPr>
            <w:proofErr w:type="spellStart"/>
            <w:r>
              <w:t>Sí</w:t>
            </w:r>
            <w:proofErr w:type="spellEnd"/>
          </w:p>
        </w:tc>
      </w:tr>
      <w:tr w:rsidR="005931AA" w:rsidRPr="00907B70" w14:paraId="049CC592" w14:textId="77777777" w:rsidTr="004B2081">
        <w:trPr>
          <w:trHeight w:val="224"/>
        </w:trPr>
        <w:tc>
          <w:tcPr>
            <w:tcW w:w="3258" w:type="dxa"/>
            <w:gridSpan w:val="2"/>
            <w:shd w:val="solid" w:color="DAEEF3" w:themeColor="accent5" w:themeTint="33" w:fill="F2F2F2"/>
          </w:tcPr>
          <w:p w14:paraId="415A03AE" w14:textId="77777777" w:rsidR="005931AA" w:rsidRPr="00907B70" w:rsidRDefault="005931AA" w:rsidP="008F15F4">
            <w:pPr>
              <w:spacing w:after="0" w:line="240" w:lineRule="auto"/>
              <w:rPr>
                <w:b/>
              </w:rPr>
            </w:pPr>
            <w:proofErr w:type="spellStart"/>
            <w:r w:rsidRPr="00907B70">
              <w:rPr>
                <w:b/>
              </w:rPr>
              <w:t>MinDigits</w:t>
            </w:r>
            <w:proofErr w:type="spellEnd"/>
          </w:p>
        </w:tc>
        <w:tc>
          <w:tcPr>
            <w:tcW w:w="1036" w:type="dxa"/>
            <w:gridSpan w:val="3"/>
          </w:tcPr>
          <w:p w14:paraId="354BF178" w14:textId="7BC8742C" w:rsidR="005931AA" w:rsidRPr="00907B70" w:rsidRDefault="008465FA" w:rsidP="008F15F4">
            <w:pPr>
              <w:spacing w:after="0" w:line="240" w:lineRule="auto"/>
            </w:pPr>
            <w:r>
              <w:t>1</w:t>
            </w:r>
          </w:p>
        </w:tc>
        <w:tc>
          <w:tcPr>
            <w:tcW w:w="2654" w:type="dxa"/>
            <w:gridSpan w:val="2"/>
            <w:shd w:val="solid" w:color="DAEEF3" w:themeColor="accent5" w:themeTint="33" w:fill="F2F2F2"/>
          </w:tcPr>
          <w:p w14:paraId="3D7B5878" w14:textId="77777777" w:rsidR="005931AA" w:rsidRPr="00907B70" w:rsidRDefault="005931AA" w:rsidP="008F15F4">
            <w:pPr>
              <w:spacing w:after="0" w:line="240" w:lineRule="auto"/>
              <w:rPr>
                <w:b/>
              </w:rPr>
            </w:pPr>
            <w:proofErr w:type="spellStart"/>
            <w:r w:rsidRPr="00907B70">
              <w:rPr>
                <w:b/>
              </w:rPr>
              <w:t>MaxDigits</w:t>
            </w:r>
            <w:proofErr w:type="spellEnd"/>
          </w:p>
        </w:tc>
        <w:tc>
          <w:tcPr>
            <w:tcW w:w="2415" w:type="dxa"/>
            <w:gridSpan w:val="3"/>
          </w:tcPr>
          <w:p w14:paraId="3FFDBF32" w14:textId="119E8839" w:rsidR="005931AA" w:rsidRPr="00907B70" w:rsidRDefault="008465FA" w:rsidP="008F15F4">
            <w:pPr>
              <w:spacing w:after="0" w:line="240" w:lineRule="auto"/>
            </w:pPr>
            <w:r>
              <w:t>1</w:t>
            </w:r>
          </w:p>
        </w:tc>
      </w:tr>
      <w:tr w:rsidR="005931AA" w:rsidRPr="00907B70" w14:paraId="77CD8A9B" w14:textId="77777777" w:rsidTr="004B2081">
        <w:trPr>
          <w:trHeight w:val="233"/>
        </w:trPr>
        <w:tc>
          <w:tcPr>
            <w:tcW w:w="3258" w:type="dxa"/>
            <w:gridSpan w:val="2"/>
            <w:shd w:val="solid" w:color="DAEEF3" w:themeColor="accent5" w:themeTint="33" w:fill="F2F2F2"/>
          </w:tcPr>
          <w:p w14:paraId="0D5434CE" w14:textId="77777777" w:rsidR="005931AA" w:rsidRPr="00907B70" w:rsidRDefault="005931AA" w:rsidP="008F15F4">
            <w:pPr>
              <w:spacing w:after="0" w:line="240" w:lineRule="auto"/>
              <w:rPr>
                <w:b/>
              </w:rPr>
            </w:pPr>
            <w:proofErr w:type="spellStart"/>
            <w:r w:rsidRPr="00907B70">
              <w:rPr>
                <w:b/>
              </w:rPr>
              <w:t>TerminationDigit</w:t>
            </w:r>
            <w:proofErr w:type="spellEnd"/>
          </w:p>
        </w:tc>
        <w:tc>
          <w:tcPr>
            <w:tcW w:w="1036" w:type="dxa"/>
            <w:gridSpan w:val="3"/>
          </w:tcPr>
          <w:p w14:paraId="727A703D" w14:textId="77777777" w:rsidR="005931AA" w:rsidRPr="00907B70" w:rsidRDefault="005931AA" w:rsidP="008F15F4">
            <w:pPr>
              <w:spacing w:after="0" w:line="240" w:lineRule="auto"/>
            </w:pPr>
            <w:r w:rsidRPr="00907B70">
              <w:t>N/A</w:t>
            </w:r>
          </w:p>
        </w:tc>
        <w:tc>
          <w:tcPr>
            <w:tcW w:w="2654" w:type="dxa"/>
            <w:gridSpan w:val="2"/>
            <w:shd w:val="solid" w:color="DAEEF3" w:themeColor="accent5" w:themeTint="33" w:fill="F2F2F2"/>
          </w:tcPr>
          <w:p w14:paraId="5E30D735" w14:textId="77777777" w:rsidR="005931AA" w:rsidRPr="00907B70" w:rsidRDefault="005931AA" w:rsidP="008F15F4">
            <w:pPr>
              <w:spacing w:after="0" w:line="240" w:lineRule="auto"/>
              <w:rPr>
                <w:b/>
              </w:rPr>
            </w:pPr>
            <w:r w:rsidRPr="00907B70">
              <w:rPr>
                <w:b/>
              </w:rPr>
              <w:t>Interdigit Timeout</w:t>
            </w:r>
          </w:p>
        </w:tc>
        <w:tc>
          <w:tcPr>
            <w:tcW w:w="2415" w:type="dxa"/>
            <w:gridSpan w:val="3"/>
          </w:tcPr>
          <w:p w14:paraId="12BD009F" w14:textId="3F228B4E" w:rsidR="005931AA" w:rsidRPr="00907B70" w:rsidRDefault="0050362E" w:rsidP="008F15F4">
            <w:pPr>
              <w:spacing w:after="0" w:line="240" w:lineRule="auto"/>
            </w:pPr>
            <w:r w:rsidRPr="00907B70">
              <w:t>N/A</w:t>
            </w:r>
          </w:p>
        </w:tc>
      </w:tr>
      <w:tr w:rsidR="0052494B" w:rsidRPr="00907B70" w14:paraId="2B6FDD14" w14:textId="77777777" w:rsidTr="004B2081">
        <w:trPr>
          <w:trHeight w:val="305"/>
        </w:trPr>
        <w:tc>
          <w:tcPr>
            <w:tcW w:w="9363" w:type="dxa"/>
            <w:gridSpan w:val="10"/>
            <w:shd w:val="clear" w:color="auto" w:fill="000000" w:themeFill="text1"/>
            <w:vAlign w:val="center"/>
          </w:tcPr>
          <w:p w14:paraId="521C86E5" w14:textId="77777777" w:rsidR="0052494B" w:rsidRPr="00907B70" w:rsidRDefault="0052494B" w:rsidP="005931AA">
            <w:pPr>
              <w:spacing w:after="0" w:line="240" w:lineRule="auto"/>
              <w:rPr>
                <w:b/>
                <w:sz w:val="24"/>
                <w:szCs w:val="24"/>
              </w:rPr>
            </w:pPr>
          </w:p>
        </w:tc>
      </w:tr>
      <w:tr w:rsidR="0052494B" w:rsidRPr="00907B70" w14:paraId="5BB33240" w14:textId="77777777" w:rsidTr="004B2081">
        <w:trPr>
          <w:trHeight w:val="305"/>
        </w:trPr>
        <w:tc>
          <w:tcPr>
            <w:tcW w:w="9363" w:type="dxa"/>
            <w:gridSpan w:val="10"/>
            <w:shd w:val="clear" w:color="auto" w:fill="D9D9D9"/>
            <w:vAlign w:val="center"/>
          </w:tcPr>
          <w:p w14:paraId="7D811297" w14:textId="77777777" w:rsidR="0052494B" w:rsidRPr="00907B70" w:rsidRDefault="0052494B" w:rsidP="004E7039">
            <w:pPr>
              <w:spacing w:after="0" w:line="240" w:lineRule="auto"/>
              <w:rPr>
                <w:b/>
                <w:sz w:val="24"/>
                <w:szCs w:val="24"/>
              </w:rPr>
            </w:pPr>
            <w:r w:rsidRPr="00907B70">
              <w:rPr>
                <w:b/>
                <w:sz w:val="24"/>
                <w:szCs w:val="24"/>
              </w:rPr>
              <w:t>Initial Prompts</w:t>
            </w:r>
          </w:p>
        </w:tc>
      </w:tr>
      <w:tr w:rsidR="0052494B" w:rsidRPr="00907B70" w14:paraId="64EA9291" w14:textId="77777777" w:rsidTr="004B2081">
        <w:trPr>
          <w:trHeight w:val="305"/>
        </w:trPr>
        <w:tc>
          <w:tcPr>
            <w:tcW w:w="2178" w:type="dxa"/>
            <w:tcBorders>
              <w:bottom w:val="single" w:sz="4" w:space="0" w:color="000000"/>
            </w:tcBorders>
            <w:shd w:val="clear" w:color="auto" w:fill="DAEEF3" w:themeFill="accent5" w:themeFillTint="33"/>
            <w:vAlign w:val="center"/>
          </w:tcPr>
          <w:p w14:paraId="049BA3C9" w14:textId="77777777" w:rsidR="0052494B" w:rsidRPr="00907B70" w:rsidRDefault="0052494B" w:rsidP="004E7039">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61E70406" w14:textId="77777777" w:rsidR="0052494B" w:rsidRPr="00907B70" w:rsidRDefault="0052494B" w:rsidP="004E7039">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7692483F" w14:textId="77777777" w:rsidR="0052494B" w:rsidRPr="00907B70" w:rsidRDefault="0052494B" w:rsidP="004E7039">
            <w:pPr>
              <w:spacing w:after="0" w:line="240" w:lineRule="auto"/>
              <w:jc w:val="center"/>
              <w:rPr>
                <w:b/>
                <w:i/>
              </w:rPr>
            </w:pPr>
            <w:r w:rsidRPr="00907B70">
              <w:rPr>
                <w:b/>
                <w:i/>
              </w:rPr>
              <w:t>Wording</w:t>
            </w:r>
          </w:p>
        </w:tc>
      </w:tr>
      <w:tr w:rsidR="0052494B" w:rsidRPr="00907B70" w14:paraId="5CDCB64E" w14:textId="77777777" w:rsidTr="004B2081">
        <w:trPr>
          <w:trHeight w:val="305"/>
        </w:trPr>
        <w:tc>
          <w:tcPr>
            <w:tcW w:w="2178" w:type="dxa"/>
            <w:tcBorders>
              <w:bottom w:val="single" w:sz="4" w:space="0" w:color="000000"/>
            </w:tcBorders>
            <w:shd w:val="clear" w:color="auto" w:fill="auto"/>
          </w:tcPr>
          <w:p w14:paraId="1605C448" w14:textId="168CB3B9" w:rsidR="0052494B" w:rsidRPr="00907B70" w:rsidRDefault="008465FA" w:rsidP="004E7039">
            <w:pPr>
              <w:spacing w:after="0" w:line="240" w:lineRule="auto"/>
              <w:rPr>
                <w:sz w:val="20"/>
                <w:szCs w:val="20"/>
              </w:rPr>
            </w:pPr>
            <w:r>
              <w:rPr>
                <w:sz w:val="20"/>
                <w:szCs w:val="20"/>
              </w:rPr>
              <w:t>1900-1a.wav</w:t>
            </w:r>
          </w:p>
        </w:tc>
        <w:tc>
          <w:tcPr>
            <w:tcW w:w="1800" w:type="dxa"/>
            <w:gridSpan w:val="2"/>
            <w:tcBorders>
              <w:bottom w:val="single" w:sz="4" w:space="0" w:color="000000"/>
            </w:tcBorders>
            <w:shd w:val="clear" w:color="auto" w:fill="auto"/>
          </w:tcPr>
          <w:p w14:paraId="7647BE71" w14:textId="7C47AF7F" w:rsidR="0052494B" w:rsidRPr="00907B70" w:rsidRDefault="008465FA" w:rsidP="004E7039">
            <w:pPr>
              <w:spacing w:after="0" w:line="240" w:lineRule="auto"/>
              <w:rPr>
                <w:sz w:val="20"/>
                <w:szCs w:val="20"/>
              </w:rPr>
            </w:pPr>
            <w:r>
              <w:rPr>
                <w:sz w:val="20"/>
                <w:szCs w:val="20"/>
              </w:rPr>
              <w:t>Initial</w:t>
            </w:r>
          </w:p>
        </w:tc>
        <w:tc>
          <w:tcPr>
            <w:tcW w:w="5385" w:type="dxa"/>
            <w:gridSpan w:val="7"/>
            <w:tcBorders>
              <w:bottom w:val="single" w:sz="4" w:space="0" w:color="000000"/>
            </w:tcBorders>
            <w:shd w:val="clear" w:color="auto" w:fill="auto"/>
            <w:vAlign w:val="center"/>
          </w:tcPr>
          <w:p w14:paraId="7D2A5A72" w14:textId="36A46567" w:rsidR="0052494B" w:rsidRPr="00907B70" w:rsidRDefault="00B079A8" w:rsidP="00482390">
            <w:pPr>
              <w:spacing w:after="0" w:line="240" w:lineRule="auto"/>
              <w:rPr>
                <w:rFonts w:ascii="Tahoma" w:hAnsi="Tahoma" w:cs="Tahoma"/>
                <w:color w:val="0070C0"/>
                <w:sz w:val="16"/>
                <w:szCs w:val="16"/>
              </w:rPr>
            </w:pPr>
            <w:r>
              <w:rPr>
                <w:rFonts w:ascii="Tahoma" w:hAnsi="Tahoma" w:cs="Tahoma"/>
                <w:color w:val="0070C0"/>
                <w:sz w:val="16"/>
                <w:szCs w:val="16"/>
              </w:rPr>
              <w:t>Hoy</w:t>
            </w:r>
          </w:p>
        </w:tc>
      </w:tr>
      <w:tr w:rsidR="004B2081" w:rsidRPr="00907B70" w14:paraId="0A6CE118" w14:textId="77777777" w:rsidTr="004B2081">
        <w:trPr>
          <w:trHeight w:val="305"/>
        </w:trPr>
        <w:tc>
          <w:tcPr>
            <w:tcW w:w="2178" w:type="dxa"/>
            <w:tcBorders>
              <w:bottom w:val="single" w:sz="4" w:space="0" w:color="000000"/>
            </w:tcBorders>
            <w:shd w:val="clear" w:color="auto" w:fill="auto"/>
          </w:tcPr>
          <w:p w14:paraId="2F9D5C79" w14:textId="69318976" w:rsidR="004B2081" w:rsidRPr="00907B70" w:rsidRDefault="008465FA" w:rsidP="004E7039">
            <w:pPr>
              <w:spacing w:after="0" w:line="240" w:lineRule="auto"/>
              <w:rPr>
                <w:sz w:val="20"/>
                <w:szCs w:val="20"/>
              </w:rPr>
            </w:pPr>
            <w:r>
              <w:rPr>
                <w:sz w:val="20"/>
                <w:szCs w:val="20"/>
              </w:rPr>
              <w:t>MMDDYY</w:t>
            </w:r>
          </w:p>
        </w:tc>
        <w:tc>
          <w:tcPr>
            <w:tcW w:w="1800" w:type="dxa"/>
            <w:gridSpan w:val="2"/>
            <w:tcBorders>
              <w:bottom w:val="single" w:sz="4" w:space="0" w:color="000000"/>
            </w:tcBorders>
            <w:shd w:val="clear" w:color="auto" w:fill="auto"/>
          </w:tcPr>
          <w:p w14:paraId="42F1603A" w14:textId="77777777" w:rsidR="004B2081" w:rsidRPr="00907B70" w:rsidRDefault="004B2081" w:rsidP="004E7039">
            <w:pPr>
              <w:spacing w:after="0" w:line="240" w:lineRule="auto"/>
              <w:rPr>
                <w:sz w:val="20"/>
                <w:szCs w:val="20"/>
              </w:rPr>
            </w:pPr>
          </w:p>
        </w:tc>
        <w:tc>
          <w:tcPr>
            <w:tcW w:w="5385" w:type="dxa"/>
            <w:gridSpan w:val="7"/>
            <w:tcBorders>
              <w:bottom w:val="single" w:sz="4" w:space="0" w:color="000000"/>
            </w:tcBorders>
            <w:shd w:val="clear" w:color="auto" w:fill="auto"/>
            <w:vAlign w:val="center"/>
          </w:tcPr>
          <w:p w14:paraId="41057BD8" w14:textId="0CA814C8" w:rsidR="004B2081" w:rsidRPr="008465FA" w:rsidRDefault="008465FA" w:rsidP="00482390">
            <w:pPr>
              <w:spacing w:after="0" w:line="240" w:lineRule="auto"/>
              <w:rPr>
                <w:rFonts w:ascii="Tahoma" w:hAnsi="Tahoma" w:cs="Tahoma"/>
                <w:color w:val="0070C0"/>
                <w:sz w:val="16"/>
                <w:szCs w:val="16"/>
              </w:rPr>
            </w:pPr>
            <w:r w:rsidRPr="008465FA">
              <w:rPr>
                <w:rFonts w:ascii="Tahoma" w:hAnsi="Tahoma" w:cs="Tahoma"/>
                <w:color w:val="7AB648"/>
                <w:sz w:val="16"/>
                <w:szCs w:val="16"/>
              </w:rPr>
              <w:t>&lt;SAP01_SystemDate&gt;</w:t>
            </w:r>
          </w:p>
        </w:tc>
      </w:tr>
      <w:tr w:rsidR="004B2081" w:rsidRPr="00907B70" w14:paraId="48AB7745" w14:textId="77777777" w:rsidTr="004B2081">
        <w:trPr>
          <w:trHeight w:val="305"/>
        </w:trPr>
        <w:tc>
          <w:tcPr>
            <w:tcW w:w="2178" w:type="dxa"/>
            <w:tcBorders>
              <w:bottom w:val="single" w:sz="4" w:space="0" w:color="000000"/>
            </w:tcBorders>
            <w:shd w:val="clear" w:color="auto" w:fill="auto"/>
          </w:tcPr>
          <w:p w14:paraId="47881B91" w14:textId="3B25F12C" w:rsidR="004B2081" w:rsidRPr="00907B70" w:rsidRDefault="008465FA" w:rsidP="004E7039">
            <w:pPr>
              <w:spacing w:after="0" w:line="240" w:lineRule="auto"/>
              <w:rPr>
                <w:sz w:val="20"/>
                <w:szCs w:val="20"/>
              </w:rPr>
            </w:pPr>
            <w:r>
              <w:rPr>
                <w:sz w:val="20"/>
                <w:szCs w:val="20"/>
              </w:rPr>
              <w:t>1900-1b.wav</w:t>
            </w:r>
          </w:p>
        </w:tc>
        <w:tc>
          <w:tcPr>
            <w:tcW w:w="1800" w:type="dxa"/>
            <w:gridSpan w:val="2"/>
            <w:tcBorders>
              <w:bottom w:val="single" w:sz="4" w:space="0" w:color="000000"/>
            </w:tcBorders>
            <w:shd w:val="clear" w:color="auto" w:fill="auto"/>
          </w:tcPr>
          <w:p w14:paraId="4B966BE8" w14:textId="77777777" w:rsidR="004B2081" w:rsidRPr="00907B70" w:rsidRDefault="004B2081" w:rsidP="004E7039">
            <w:pPr>
              <w:spacing w:after="0" w:line="240" w:lineRule="auto"/>
              <w:rPr>
                <w:sz w:val="20"/>
                <w:szCs w:val="20"/>
              </w:rPr>
            </w:pPr>
          </w:p>
        </w:tc>
        <w:tc>
          <w:tcPr>
            <w:tcW w:w="5385" w:type="dxa"/>
            <w:gridSpan w:val="7"/>
            <w:tcBorders>
              <w:bottom w:val="single" w:sz="4" w:space="0" w:color="000000"/>
            </w:tcBorders>
            <w:shd w:val="clear" w:color="auto" w:fill="auto"/>
            <w:vAlign w:val="center"/>
          </w:tcPr>
          <w:p w14:paraId="64B68223" w14:textId="2A0A1441" w:rsidR="004B2081" w:rsidRDefault="00B079A8" w:rsidP="00482390">
            <w:pPr>
              <w:spacing w:after="0" w:line="240" w:lineRule="auto"/>
              <w:rPr>
                <w:rFonts w:ascii="Tahoma" w:hAnsi="Tahoma" w:cs="Tahoma"/>
                <w:color w:val="0070C0"/>
                <w:sz w:val="16"/>
                <w:szCs w:val="16"/>
              </w:rPr>
            </w:pPr>
            <w:r>
              <w:rPr>
                <w:rFonts w:ascii="Tahoma" w:hAnsi="Tahoma" w:cs="Tahoma"/>
                <w:color w:val="0070C0"/>
                <w:sz w:val="16"/>
                <w:szCs w:val="16"/>
              </w:rPr>
              <w:t xml:space="preserve">Quisiera </w:t>
            </w:r>
            <w:proofErr w:type="spellStart"/>
            <w:r>
              <w:rPr>
                <w:rFonts w:ascii="Tahoma" w:hAnsi="Tahoma" w:cs="Tahoma"/>
                <w:color w:val="0070C0"/>
                <w:sz w:val="16"/>
                <w:szCs w:val="16"/>
              </w:rPr>
              <w:t>confirmar</w:t>
            </w:r>
            <w:proofErr w:type="spellEnd"/>
            <w:r>
              <w:rPr>
                <w:rFonts w:ascii="Tahoma" w:hAnsi="Tahoma" w:cs="Tahoma"/>
                <w:color w:val="0070C0"/>
                <w:sz w:val="16"/>
                <w:szCs w:val="16"/>
              </w:rPr>
              <w:t xml:space="preserve"> que </w:t>
            </w:r>
            <w:proofErr w:type="spellStart"/>
            <w:r>
              <w:rPr>
                <w:rFonts w:ascii="Tahoma" w:hAnsi="Tahoma" w:cs="Tahoma"/>
                <w:color w:val="0070C0"/>
                <w:sz w:val="16"/>
                <w:szCs w:val="16"/>
              </w:rPr>
              <w:t>usted</w:t>
            </w:r>
            <w:proofErr w:type="spellEnd"/>
            <w:r>
              <w:rPr>
                <w:rFonts w:ascii="Tahoma" w:hAnsi="Tahoma" w:cs="Tahoma"/>
                <w:color w:val="0070C0"/>
                <w:sz w:val="16"/>
                <w:szCs w:val="16"/>
              </w:rPr>
              <w:t xml:space="preserve"> ...</w:t>
            </w:r>
          </w:p>
        </w:tc>
      </w:tr>
      <w:tr w:rsidR="00B079A8" w:rsidRPr="00907B70" w14:paraId="16F20966" w14:textId="77777777" w:rsidTr="004B2081">
        <w:trPr>
          <w:trHeight w:val="305"/>
        </w:trPr>
        <w:tc>
          <w:tcPr>
            <w:tcW w:w="2178" w:type="dxa"/>
            <w:tcBorders>
              <w:bottom w:val="single" w:sz="4" w:space="0" w:color="000000"/>
            </w:tcBorders>
            <w:shd w:val="clear" w:color="auto" w:fill="auto"/>
          </w:tcPr>
          <w:p w14:paraId="07665A9E" w14:textId="45973EE0" w:rsidR="00B079A8" w:rsidRPr="00907B70" w:rsidRDefault="008465FA" w:rsidP="004E7039">
            <w:pPr>
              <w:spacing w:after="0" w:line="240" w:lineRule="auto"/>
              <w:rPr>
                <w:sz w:val="20"/>
                <w:szCs w:val="20"/>
              </w:rPr>
            </w:pPr>
            <w:r>
              <w:rPr>
                <w:sz w:val="20"/>
                <w:szCs w:val="20"/>
              </w:rPr>
              <w:t>TTS</w:t>
            </w:r>
          </w:p>
        </w:tc>
        <w:tc>
          <w:tcPr>
            <w:tcW w:w="1800" w:type="dxa"/>
            <w:gridSpan w:val="2"/>
            <w:tcBorders>
              <w:bottom w:val="single" w:sz="4" w:space="0" w:color="000000"/>
            </w:tcBorders>
            <w:shd w:val="clear" w:color="auto" w:fill="auto"/>
          </w:tcPr>
          <w:p w14:paraId="7CAF0BAD" w14:textId="77777777" w:rsidR="00B079A8" w:rsidRPr="00907B70" w:rsidRDefault="00B079A8" w:rsidP="004E7039">
            <w:pPr>
              <w:spacing w:after="0" w:line="240" w:lineRule="auto"/>
              <w:rPr>
                <w:sz w:val="20"/>
                <w:szCs w:val="20"/>
              </w:rPr>
            </w:pPr>
          </w:p>
        </w:tc>
        <w:tc>
          <w:tcPr>
            <w:tcW w:w="5385" w:type="dxa"/>
            <w:gridSpan w:val="7"/>
            <w:tcBorders>
              <w:bottom w:val="single" w:sz="4" w:space="0" w:color="000000"/>
            </w:tcBorders>
            <w:shd w:val="clear" w:color="auto" w:fill="auto"/>
            <w:vAlign w:val="center"/>
          </w:tcPr>
          <w:p w14:paraId="625FF976" w14:textId="54BC1477" w:rsidR="00B079A8" w:rsidRPr="008465FA" w:rsidRDefault="008465FA" w:rsidP="00482390">
            <w:pPr>
              <w:spacing w:after="0" w:line="240" w:lineRule="auto"/>
              <w:rPr>
                <w:rFonts w:ascii="Tahoma" w:hAnsi="Tahoma" w:cs="Tahoma"/>
                <w:color w:val="0070C0"/>
                <w:sz w:val="16"/>
                <w:szCs w:val="16"/>
              </w:rPr>
            </w:pPr>
            <w:r w:rsidRPr="008465FA">
              <w:rPr>
                <w:rFonts w:ascii="Tahoma" w:hAnsi="Tahoma" w:cs="Tahoma"/>
                <w:color w:val="7AB648"/>
                <w:sz w:val="16"/>
                <w:szCs w:val="16"/>
              </w:rPr>
              <w:t>&lt;</w:t>
            </w:r>
            <w:proofErr w:type="spellStart"/>
            <w:r w:rsidR="00FB74BD">
              <w:rPr>
                <w:rFonts w:ascii="Tahoma" w:hAnsi="Tahoma" w:cs="Tahoma"/>
                <w:color w:val="7AB648"/>
                <w:sz w:val="16"/>
                <w:szCs w:val="16"/>
              </w:rPr>
              <w:t>ivrPmtPayerFullName</w:t>
            </w:r>
            <w:proofErr w:type="spellEnd"/>
            <w:r w:rsidRPr="008465FA">
              <w:rPr>
                <w:rFonts w:ascii="Tahoma" w:hAnsi="Tahoma" w:cs="Tahoma"/>
                <w:color w:val="7AB648"/>
                <w:sz w:val="16"/>
                <w:szCs w:val="16"/>
              </w:rPr>
              <w:t>&gt;</w:t>
            </w:r>
          </w:p>
        </w:tc>
      </w:tr>
      <w:tr w:rsidR="00B079A8" w:rsidRPr="00F85F27" w14:paraId="7CC8757D" w14:textId="77777777" w:rsidTr="004B2081">
        <w:trPr>
          <w:trHeight w:val="305"/>
        </w:trPr>
        <w:tc>
          <w:tcPr>
            <w:tcW w:w="2178" w:type="dxa"/>
            <w:tcBorders>
              <w:bottom w:val="single" w:sz="4" w:space="0" w:color="000000"/>
            </w:tcBorders>
            <w:shd w:val="clear" w:color="auto" w:fill="auto"/>
          </w:tcPr>
          <w:p w14:paraId="11BCF373" w14:textId="1558263C" w:rsidR="00B079A8" w:rsidRPr="00907B70" w:rsidRDefault="008465FA" w:rsidP="004E7039">
            <w:pPr>
              <w:spacing w:after="0" w:line="240" w:lineRule="auto"/>
              <w:rPr>
                <w:sz w:val="20"/>
                <w:szCs w:val="20"/>
              </w:rPr>
            </w:pPr>
            <w:r>
              <w:rPr>
                <w:sz w:val="20"/>
                <w:szCs w:val="20"/>
              </w:rPr>
              <w:t>1900-1c.wav</w:t>
            </w:r>
          </w:p>
        </w:tc>
        <w:tc>
          <w:tcPr>
            <w:tcW w:w="1800" w:type="dxa"/>
            <w:gridSpan w:val="2"/>
            <w:tcBorders>
              <w:bottom w:val="single" w:sz="4" w:space="0" w:color="000000"/>
            </w:tcBorders>
            <w:shd w:val="clear" w:color="auto" w:fill="auto"/>
          </w:tcPr>
          <w:p w14:paraId="18D440D2" w14:textId="77777777" w:rsidR="00B079A8" w:rsidRPr="00907B70" w:rsidRDefault="00B079A8" w:rsidP="004E7039">
            <w:pPr>
              <w:spacing w:after="0" w:line="240" w:lineRule="auto"/>
              <w:rPr>
                <w:sz w:val="20"/>
                <w:szCs w:val="20"/>
              </w:rPr>
            </w:pPr>
          </w:p>
        </w:tc>
        <w:tc>
          <w:tcPr>
            <w:tcW w:w="5385" w:type="dxa"/>
            <w:gridSpan w:val="7"/>
            <w:tcBorders>
              <w:bottom w:val="single" w:sz="4" w:space="0" w:color="000000"/>
            </w:tcBorders>
            <w:shd w:val="clear" w:color="auto" w:fill="auto"/>
            <w:vAlign w:val="center"/>
          </w:tcPr>
          <w:p w14:paraId="21C77B0D" w14:textId="551F9A37" w:rsidR="00B079A8" w:rsidRPr="00F03FB4" w:rsidRDefault="00B079A8" w:rsidP="00482390">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está autorizando un pago por un valor de ...</w:t>
            </w:r>
          </w:p>
        </w:tc>
      </w:tr>
      <w:tr w:rsidR="008465FA" w:rsidRPr="00907B70" w14:paraId="4E0010A2" w14:textId="77777777" w:rsidTr="004B2081">
        <w:trPr>
          <w:trHeight w:val="305"/>
        </w:trPr>
        <w:tc>
          <w:tcPr>
            <w:tcW w:w="2178" w:type="dxa"/>
            <w:tcBorders>
              <w:bottom w:val="single" w:sz="4" w:space="0" w:color="000000"/>
            </w:tcBorders>
            <w:shd w:val="clear" w:color="auto" w:fill="auto"/>
          </w:tcPr>
          <w:p w14:paraId="126AAF09" w14:textId="28D13FF6" w:rsidR="008465FA" w:rsidRPr="00907B70" w:rsidRDefault="008465FA" w:rsidP="004E7039">
            <w:pPr>
              <w:spacing w:after="0" w:line="240" w:lineRule="auto"/>
              <w:rPr>
                <w:sz w:val="20"/>
                <w:szCs w:val="20"/>
              </w:rPr>
            </w:pPr>
            <w:r>
              <w:rPr>
                <w:sz w:val="20"/>
                <w:szCs w:val="20"/>
              </w:rPr>
              <w:t>$DD.CC</w:t>
            </w:r>
          </w:p>
        </w:tc>
        <w:tc>
          <w:tcPr>
            <w:tcW w:w="1800" w:type="dxa"/>
            <w:gridSpan w:val="2"/>
            <w:tcBorders>
              <w:bottom w:val="single" w:sz="4" w:space="0" w:color="000000"/>
            </w:tcBorders>
            <w:shd w:val="clear" w:color="auto" w:fill="auto"/>
          </w:tcPr>
          <w:p w14:paraId="21C99BC7" w14:textId="77777777" w:rsidR="008465FA" w:rsidRPr="00907B70" w:rsidRDefault="008465FA" w:rsidP="004E7039">
            <w:pPr>
              <w:spacing w:after="0" w:line="240" w:lineRule="auto"/>
              <w:rPr>
                <w:sz w:val="20"/>
                <w:szCs w:val="20"/>
              </w:rPr>
            </w:pPr>
          </w:p>
        </w:tc>
        <w:tc>
          <w:tcPr>
            <w:tcW w:w="5385" w:type="dxa"/>
            <w:gridSpan w:val="7"/>
            <w:tcBorders>
              <w:bottom w:val="single" w:sz="4" w:space="0" w:color="000000"/>
            </w:tcBorders>
            <w:shd w:val="clear" w:color="auto" w:fill="auto"/>
            <w:vAlign w:val="center"/>
          </w:tcPr>
          <w:p w14:paraId="4E69DAEA" w14:textId="1B3A1240" w:rsidR="008465FA" w:rsidRPr="008465FA" w:rsidRDefault="008465FA" w:rsidP="00482390">
            <w:pPr>
              <w:spacing w:after="0" w:line="240" w:lineRule="auto"/>
              <w:rPr>
                <w:rFonts w:ascii="Tahoma" w:hAnsi="Tahoma" w:cs="Tahoma"/>
                <w:color w:val="0070C0"/>
                <w:sz w:val="16"/>
                <w:szCs w:val="16"/>
              </w:rPr>
            </w:pPr>
            <w:r w:rsidRPr="008465FA">
              <w:rPr>
                <w:rFonts w:ascii="Tahoma" w:hAnsi="Tahoma" w:cs="Tahoma"/>
                <w:color w:val="7AB648"/>
                <w:sz w:val="16"/>
                <w:szCs w:val="16"/>
              </w:rPr>
              <w:t>&lt;</w:t>
            </w:r>
            <w:proofErr w:type="spellStart"/>
            <w:r w:rsidRPr="008465FA">
              <w:rPr>
                <w:rFonts w:ascii="Tahoma" w:hAnsi="Tahoma" w:cs="Tahoma"/>
                <w:color w:val="7AB648"/>
                <w:sz w:val="16"/>
                <w:szCs w:val="16"/>
              </w:rPr>
              <w:t>ivrPmtAmt</w:t>
            </w:r>
            <w:proofErr w:type="spellEnd"/>
            <w:r w:rsidRPr="008465FA">
              <w:rPr>
                <w:rFonts w:ascii="Tahoma" w:hAnsi="Tahoma" w:cs="Tahoma"/>
                <w:color w:val="7AB648"/>
                <w:sz w:val="16"/>
                <w:szCs w:val="16"/>
              </w:rPr>
              <w:t>&gt;</w:t>
            </w:r>
          </w:p>
        </w:tc>
      </w:tr>
      <w:tr w:rsidR="008465FA" w:rsidRPr="00F85F27" w14:paraId="38A021FB" w14:textId="77777777" w:rsidTr="004B2081">
        <w:trPr>
          <w:trHeight w:val="305"/>
        </w:trPr>
        <w:tc>
          <w:tcPr>
            <w:tcW w:w="2178" w:type="dxa"/>
            <w:tcBorders>
              <w:bottom w:val="single" w:sz="4" w:space="0" w:color="000000"/>
            </w:tcBorders>
            <w:shd w:val="clear" w:color="auto" w:fill="auto"/>
          </w:tcPr>
          <w:p w14:paraId="0143C975" w14:textId="5BAA84C8" w:rsidR="008465FA" w:rsidRPr="00907B70" w:rsidRDefault="008465FA" w:rsidP="004E7039">
            <w:pPr>
              <w:spacing w:after="0" w:line="240" w:lineRule="auto"/>
              <w:rPr>
                <w:sz w:val="20"/>
                <w:szCs w:val="20"/>
              </w:rPr>
            </w:pPr>
            <w:r>
              <w:rPr>
                <w:sz w:val="20"/>
                <w:szCs w:val="20"/>
              </w:rPr>
              <w:t>1900-1d.wav</w:t>
            </w:r>
          </w:p>
        </w:tc>
        <w:tc>
          <w:tcPr>
            <w:tcW w:w="1800" w:type="dxa"/>
            <w:gridSpan w:val="2"/>
            <w:tcBorders>
              <w:bottom w:val="single" w:sz="4" w:space="0" w:color="000000"/>
            </w:tcBorders>
            <w:shd w:val="clear" w:color="auto" w:fill="auto"/>
          </w:tcPr>
          <w:p w14:paraId="20943FEF" w14:textId="77777777" w:rsidR="008465FA" w:rsidRPr="00907B70" w:rsidRDefault="008465FA" w:rsidP="004E7039">
            <w:pPr>
              <w:spacing w:after="0" w:line="240" w:lineRule="auto"/>
              <w:rPr>
                <w:sz w:val="20"/>
                <w:szCs w:val="20"/>
              </w:rPr>
            </w:pPr>
          </w:p>
        </w:tc>
        <w:tc>
          <w:tcPr>
            <w:tcW w:w="5385" w:type="dxa"/>
            <w:gridSpan w:val="7"/>
            <w:tcBorders>
              <w:bottom w:val="single" w:sz="4" w:space="0" w:color="000000"/>
            </w:tcBorders>
            <w:shd w:val="clear" w:color="auto" w:fill="auto"/>
            <w:vAlign w:val="center"/>
          </w:tcPr>
          <w:p w14:paraId="726570AA" w14:textId="2044377D" w:rsidR="008465FA" w:rsidRPr="00F85F27" w:rsidRDefault="008465FA" w:rsidP="00482390">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 y que será procesado como una transferencia electrónica o débito de su cuenta.  </w:t>
            </w:r>
            <w:r w:rsidRPr="00F85F27">
              <w:rPr>
                <w:rFonts w:ascii="Tahoma" w:hAnsi="Tahoma" w:cs="Tahoma"/>
                <w:color w:val="0070C0"/>
                <w:sz w:val="16"/>
                <w:szCs w:val="16"/>
                <w:lang w:val="es-419"/>
              </w:rPr>
              <w:t>¿Está de acuerdo?</w:t>
            </w:r>
          </w:p>
        </w:tc>
      </w:tr>
      <w:tr w:rsidR="0052494B" w:rsidRPr="00907B70" w14:paraId="41E5612F" w14:textId="77777777" w:rsidTr="004B2081">
        <w:trPr>
          <w:trHeight w:val="305"/>
        </w:trPr>
        <w:tc>
          <w:tcPr>
            <w:tcW w:w="9363" w:type="dxa"/>
            <w:gridSpan w:val="10"/>
            <w:tcBorders>
              <w:bottom w:val="single" w:sz="4" w:space="0" w:color="000000"/>
            </w:tcBorders>
            <w:shd w:val="clear" w:color="auto" w:fill="D9D9D9"/>
            <w:vAlign w:val="center"/>
          </w:tcPr>
          <w:p w14:paraId="1A4AC7F2" w14:textId="77777777" w:rsidR="0052494B" w:rsidRPr="00907B70" w:rsidRDefault="0052494B" w:rsidP="004E7039">
            <w:pPr>
              <w:spacing w:after="0" w:line="240" w:lineRule="auto"/>
              <w:rPr>
                <w:b/>
                <w:sz w:val="24"/>
                <w:szCs w:val="24"/>
              </w:rPr>
            </w:pPr>
            <w:r w:rsidRPr="00907B70">
              <w:rPr>
                <w:b/>
                <w:sz w:val="24"/>
                <w:szCs w:val="24"/>
              </w:rPr>
              <w:t>Retry Prompts</w:t>
            </w:r>
          </w:p>
        </w:tc>
      </w:tr>
      <w:tr w:rsidR="0052494B" w:rsidRPr="00907B70" w14:paraId="7B814647" w14:textId="77777777" w:rsidTr="004B2081">
        <w:trPr>
          <w:trHeight w:val="305"/>
        </w:trPr>
        <w:tc>
          <w:tcPr>
            <w:tcW w:w="2178" w:type="dxa"/>
            <w:tcBorders>
              <w:bottom w:val="single" w:sz="4" w:space="0" w:color="000000"/>
            </w:tcBorders>
            <w:shd w:val="clear" w:color="auto" w:fill="DAEEF3" w:themeFill="accent5" w:themeFillTint="33"/>
            <w:vAlign w:val="center"/>
          </w:tcPr>
          <w:p w14:paraId="17CE32DA" w14:textId="77777777" w:rsidR="0052494B" w:rsidRPr="00907B70" w:rsidRDefault="0052494B" w:rsidP="004E7039">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5C818273" w14:textId="77777777" w:rsidR="0052494B" w:rsidRPr="00907B70" w:rsidRDefault="0052494B" w:rsidP="004E7039">
            <w:pPr>
              <w:spacing w:after="0" w:line="240" w:lineRule="auto"/>
              <w:jc w:val="center"/>
              <w:rPr>
                <w:b/>
                <w:i/>
                <w:sz w:val="24"/>
                <w:szCs w:val="24"/>
              </w:rPr>
            </w:pPr>
            <w:r w:rsidRPr="00907B70">
              <w:rPr>
                <w:b/>
                <w:i/>
              </w:rPr>
              <w:t>Condition</w:t>
            </w:r>
          </w:p>
        </w:tc>
        <w:tc>
          <w:tcPr>
            <w:tcW w:w="3780" w:type="dxa"/>
            <w:gridSpan w:val="5"/>
            <w:tcBorders>
              <w:bottom w:val="single" w:sz="4" w:space="0" w:color="000000"/>
            </w:tcBorders>
            <w:shd w:val="clear" w:color="auto" w:fill="DAEEF3" w:themeFill="accent5" w:themeFillTint="33"/>
            <w:vAlign w:val="center"/>
          </w:tcPr>
          <w:p w14:paraId="6F766AE3" w14:textId="77777777" w:rsidR="0052494B" w:rsidRPr="00907B70" w:rsidRDefault="0052494B" w:rsidP="004E7039">
            <w:pPr>
              <w:spacing w:after="0" w:line="240" w:lineRule="auto"/>
              <w:jc w:val="center"/>
              <w:rPr>
                <w:b/>
                <w:i/>
                <w:sz w:val="24"/>
                <w:szCs w:val="24"/>
              </w:rPr>
            </w:pPr>
            <w:r w:rsidRPr="00907B70">
              <w:rPr>
                <w:b/>
                <w:i/>
              </w:rPr>
              <w:t>Wording</w:t>
            </w:r>
          </w:p>
        </w:tc>
        <w:tc>
          <w:tcPr>
            <w:tcW w:w="1515" w:type="dxa"/>
            <w:tcBorders>
              <w:bottom w:val="single" w:sz="4" w:space="0" w:color="000000"/>
            </w:tcBorders>
            <w:shd w:val="clear" w:color="auto" w:fill="DAEEF3" w:themeFill="accent5" w:themeFillTint="33"/>
            <w:vAlign w:val="center"/>
          </w:tcPr>
          <w:p w14:paraId="2CEF82FF" w14:textId="77777777" w:rsidR="0052494B" w:rsidRPr="00907B70" w:rsidRDefault="0052494B" w:rsidP="004E7039">
            <w:pPr>
              <w:spacing w:after="0" w:line="240" w:lineRule="auto"/>
              <w:jc w:val="center"/>
              <w:rPr>
                <w:b/>
                <w:i/>
              </w:rPr>
            </w:pPr>
            <w:r w:rsidRPr="00907B70">
              <w:rPr>
                <w:b/>
                <w:i/>
              </w:rPr>
              <w:t>Transition</w:t>
            </w:r>
          </w:p>
        </w:tc>
      </w:tr>
      <w:tr w:rsidR="008465FA" w:rsidRPr="00907B70" w14:paraId="6FE57D98" w14:textId="77777777" w:rsidTr="004B2081">
        <w:trPr>
          <w:trHeight w:val="305"/>
        </w:trPr>
        <w:tc>
          <w:tcPr>
            <w:tcW w:w="2178" w:type="dxa"/>
            <w:tcBorders>
              <w:bottom w:val="single" w:sz="4" w:space="0" w:color="000000"/>
            </w:tcBorders>
            <w:shd w:val="clear" w:color="auto" w:fill="auto"/>
          </w:tcPr>
          <w:p w14:paraId="2972033C" w14:textId="7A4604AD" w:rsidR="008465FA" w:rsidRPr="00907B70" w:rsidRDefault="008465FA" w:rsidP="008465FA">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15F2EEF0" w14:textId="6DC6BC09" w:rsidR="008465FA" w:rsidRPr="00907B70" w:rsidRDefault="008465FA" w:rsidP="008465FA">
            <w:pPr>
              <w:spacing w:after="0" w:line="240" w:lineRule="auto"/>
              <w:rPr>
                <w:sz w:val="20"/>
                <w:szCs w:val="20"/>
              </w:rPr>
            </w:pPr>
            <w:r w:rsidRPr="00907B70">
              <w:rPr>
                <w:sz w:val="20"/>
                <w:szCs w:val="20"/>
              </w:rPr>
              <w:t>No Match 1</w:t>
            </w:r>
          </w:p>
        </w:tc>
        <w:tc>
          <w:tcPr>
            <w:tcW w:w="3780" w:type="dxa"/>
            <w:gridSpan w:val="5"/>
            <w:tcBorders>
              <w:bottom w:val="single" w:sz="4" w:space="0" w:color="000000"/>
            </w:tcBorders>
            <w:shd w:val="clear" w:color="auto" w:fill="auto"/>
          </w:tcPr>
          <w:p w14:paraId="23C5345F" w14:textId="7C28986E"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5F76E96A" w14:textId="125CDC1D" w:rsidR="008465FA" w:rsidRPr="00907B70" w:rsidRDefault="00507A0C" w:rsidP="008465FA">
            <w:pPr>
              <w:spacing w:after="0" w:line="240" w:lineRule="auto"/>
              <w:rPr>
                <w:sz w:val="20"/>
                <w:szCs w:val="20"/>
              </w:rPr>
            </w:pPr>
            <w:r>
              <w:rPr>
                <w:sz w:val="20"/>
                <w:szCs w:val="20"/>
              </w:rPr>
              <w:t>--</w:t>
            </w:r>
          </w:p>
        </w:tc>
      </w:tr>
      <w:tr w:rsidR="008465FA" w:rsidRPr="00907B70" w14:paraId="4D974868" w14:textId="77777777" w:rsidTr="004B2081">
        <w:trPr>
          <w:trHeight w:val="305"/>
        </w:trPr>
        <w:tc>
          <w:tcPr>
            <w:tcW w:w="2178" w:type="dxa"/>
            <w:tcBorders>
              <w:bottom w:val="single" w:sz="4" w:space="0" w:color="000000"/>
            </w:tcBorders>
            <w:shd w:val="clear" w:color="auto" w:fill="auto"/>
          </w:tcPr>
          <w:p w14:paraId="5210143F" w14:textId="0C8BB878" w:rsidR="008465FA" w:rsidRPr="00907B70" w:rsidRDefault="008465FA" w:rsidP="008465FA">
            <w:pPr>
              <w:spacing w:after="0" w:line="240" w:lineRule="auto"/>
              <w:rPr>
                <w:sz w:val="20"/>
                <w:szCs w:val="20"/>
              </w:rPr>
            </w:pPr>
            <w:r>
              <w:rPr>
                <w:sz w:val="20"/>
                <w:szCs w:val="20"/>
              </w:rPr>
              <w:t>1900-2.wav</w:t>
            </w:r>
          </w:p>
        </w:tc>
        <w:tc>
          <w:tcPr>
            <w:tcW w:w="1890" w:type="dxa"/>
            <w:gridSpan w:val="3"/>
            <w:tcBorders>
              <w:bottom w:val="single" w:sz="4" w:space="0" w:color="000000"/>
            </w:tcBorders>
            <w:shd w:val="clear" w:color="auto" w:fill="auto"/>
          </w:tcPr>
          <w:p w14:paraId="4DE5A19B" w14:textId="3C6CBB35" w:rsidR="008465FA" w:rsidRPr="00907B70" w:rsidRDefault="008465FA" w:rsidP="008465FA">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7D75A6A6" w14:textId="3256B4D9" w:rsidR="008465FA" w:rsidRPr="00F03FB4" w:rsidRDefault="008465FA" w:rsidP="008465F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¿Está de acuerdo?  Simplemente diga ‘sí’ o 'no'.</w:t>
            </w:r>
          </w:p>
        </w:tc>
        <w:tc>
          <w:tcPr>
            <w:tcW w:w="1515" w:type="dxa"/>
            <w:tcBorders>
              <w:bottom w:val="single" w:sz="4" w:space="0" w:color="000000"/>
            </w:tcBorders>
            <w:shd w:val="clear" w:color="auto" w:fill="auto"/>
          </w:tcPr>
          <w:p w14:paraId="25872B5D" w14:textId="24430760" w:rsidR="008465FA" w:rsidRPr="00907B70" w:rsidRDefault="008465FA" w:rsidP="008465FA">
            <w:pPr>
              <w:spacing w:after="0" w:line="240" w:lineRule="auto"/>
              <w:rPr>
                <w:sz w:val="20"/>
                <w:szCs w:val="20"/>
              </w:rPr>
            </w:pPr>
            <w:proofErr w:type="spellStart"/>
            <w:r>
              <w:rPr>
                <w:sz w:val="20"/>
                <w:szCs w:val="20"/>
              </w:rPr>
              <w:t>Rerecognition</w:t>
            </w:r>
            <w:proofErr w:type="spellEnd"/>
          </w:p>
        </w:tc>
      </w:tr>
      <w:tr w:rsidR="008465FA" w:rsidRPr="00907B70" w14:paraId="2874CDC3" w14:textId="77777777" w:rsidTr="004B2081">
        <w:trPr>
          <w:trHeight w:val="305"/>
        </w:trPr>
        <w:tc>
          <w:tcPr>
            <w:tcW w:w="2178" w:type="dxa"/>
            <w:tcBorders>
              <w:bottom w:val="single" w:sz="4" w:space="0" w:color="000000"/>
            </w:tcBorders>
            <w:shd w:val="clear" w:color="auto" w:fill="auto"/>
          </w:tcPr>
          <w:p w14:paraId="07932097" w14:textId="4364C572" w:rsidR="008465FA" w:rsidRPr="00907B70" w:rsidRDefault="008465FA" w:rsidP="008465FA">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325601D2" w14:textId="2E2BAFE0" w:rsidR="008465FA" w:rsidRPr="00907B70" w:rsidRDefault="008465FA" w:rsidP="008465FA">
            <w:pPr>
              <w:spacing w:after="0" w:line="240" w:lineRule="auto"/>
              <w:rPr>
                <w:sz w:val="20"/>
                <w:szCs w:val="20"/>
              </w:rPr>
            </w:pPr>
            <w:r w:rsidRPr="00907B70">
              <w:rPr>
                <w:sz w:val="20"/>
                <w:szCs w:val="20"/>
              </w:rPr>
              <w:t>No Match 2</w:t>
            </w:r>
          </w:p>
        </w:tc>
        <w:tc>
          <w:tcPr>
            <w:tcW w:w="3780" w:type="dxa"/>
            <w:gridSpan w:val="5"/>
            <w:tcBorders>
              <w:bottom w:val="single" w:sz="4" w:space="0" w:color="000000"/>
            </w:tcBorders>
            <w:shd w:val="clear" w:color="auto" w:fill="auto"/>
          </w:tcPr>
          <w:p w14:paraId="28909B46" w14:textId="5D070076" w:rsidR="008465FA" w:rsidRPr="00907B70" w:rsidRDefault="008465FA" w:rsidP="008465FA">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4EA198EE" w14:textId="1694AEAB" w:rsidR="008465FA" w:rsidRPr="00907B70" w:rsidRDefault="00507A0C" w:rsidP="008465FA">
            <w:pPr>
              <w:spacing w:after="0" w:line="240" w:lineRule="auto"/>
              <w:rPr>
                <w:sz w:val="20"/>
                <w:szCs w:val="20"/>
              </w:rPr>
            </w:pPr>
            <w:r>
              <w:rPr>
                <w:sz w:val="20"/>
                <w:szCs w:val="20"/>
              </w:rPr>
              <w:t>--</w:t>
            </w:r>
          </w:p>
        </w:tc>
      </w:tr>
      <w:tr w:rsidR="008465FA" w:rsidRPr="00907B70" w14:paraId="045EAF1B" w14:textId="77777777" w:rsidTr="004B2081">
        <w:trPr>
          <w:trHeight w:val="305"/>
        </w:trPr>
        <w:tc>
          <w:tcPr>
            <w:tcW w:w="2178" w:type="dxa"/>
            <w:tcBorders>
              <w:bottom w:val="single" w:sz="4" w:space="0" w:color="000000"/>
            </w:tcBorders>
            <w:shd w:val="clear" w:color="auto" w:fill="auto"/>
          </w:tcPr>
          <w:p w14:paraId="3FC18B68" w14:textId="5E6C0714" w:rsidR="008465FA" w:rsidRPr="00907B70" w:rsidRDefault="008465FA" w:rsidP="008465FA">
            <w:pPr>
              <w:spacing w:after="0" w:line="240" w:lineRule="auto"/>
              <w:rPr>
                <w:sz w:val="20"/>
                <w:szCs w:val="20"/>
              </w:rPr>
            </w:pPr>
            <w:r>
              <w:rPr>
                <w:sz w:val="20"/>
                <w:szCs w:val="20"/>
              </w:rPr>
              <w:t>1900-3.wav</w:t>
            </w:r>
          </w:p>
        </w:tc>
        <w:tc>
          <w:tcPr>
            <w:tcW w:w="1890" w:type="dxa"/>
            <w:gridSpan w:val="3"/>
            <w:tcBorders>
              <w:bottom w:val="single" w:sz="4" w:space="0" w:color="000000"/>
            </w:tcBorders>
            <w:shd w:val="clear" w:color="auto" w:fill="auto"/>
          </w:tcPr>
          <w:p w14:paraId="7F0DF583" w14:textId="70A991C5" w:rsidR="008465FA" w:rsidRPr="00907B70" w:rsidRDefault="008465FA" w:rsidP="008465FA">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55908F89" w14:textId="61CDDF6D" w:rsidR="008465FA" w:rsidRPr="00F03FB4" w:rsidRDefault="008465FA" w:rsidP="008465F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está de acuerdo, diga 'sí' o marque 1.  Si desea cancelar este pago, diga 'no' o marque 2.</w:t>
            </w:r>
          </w:p>
        </w:tc>
        <w:tc>
          <w:tcPr>
            <w:tcW w:w="1515" w:type="dxa"/>
            <w:tcBorders>
              <w:bottom w:val="single" w:sz="4" w:space="0" w:color="000000"/>
            </w:tcBorders>
            <w:shd w:val="clear" w:color="auto" w:fill="auto"/>
          </w:tcPr>
          <w:p w14:paraId="25DF58CE" w14:textId="3042CD60" w:rsidR="008465FA" w:rsidRPr="00907B70" w:rsidRDefault="008465FA" w:rsidP="008465FA">
            <w:pPr>
              <w:spacing w:after="0" w:line="240" w:lineRule="auto"/>
              <w:rPr>
                <w:sz w:val="20"/>
                <w:szCs w:val="20"/>
              </w:rPr>
            </w:pPr>
            <w:proofErr w:type="spellStart"/>
            <w:r>
              <w:rPr>
                <w:sz w:val="20"/>
                <w:szCs w:val="20"/>
              </w:rPr>
              <w:t>Rerecognition</w:t>
            </w:r>
            <w:proofErr w:type="spellEnd"/>
          </w:p>
        </w:tc>
      </w:tr>
      <w:tr w:rsidR="008465FA" w:rsidRPr="00907B70" w14:paraId="04F71422" w14:textId="77777777" w:rsidTr="004B2081">
        <w:trPr>
          <w:trHeight w:val="305"/>
        </w:trPr>
        <w:tc>
          <w:tcPr>
            <w:tcW w:w="2178" w:type="dxa"/>
            <w:tcBorders>
              <w:bottom w:val="single" w:sz="4" w:space="0" w:color="000000"/>
            </w:tcBorders>
            <w:shd w:val="clear" w:color="auto" w:fill="auto"/>
          </w:tcPr>
          <w:p w14:paraId="3F70513C" w14:textId="1C3190D6" w:rsidR="008465FA" w:rsidRPr="00907B70" w:rsidRDefault="008465FA" w:rsidP="008465FA">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2E94E00" w14:textId="4A29F302" w:rsidR="008465FA" w:rsidRPr="00907B70" w:rsidRDefault="008465FA" w:rsidP="008465FA">
            <w:pPr>
              <w:spacing w:after="0" w:line="240" w:lineRule="auto"/>
              <w:rPr>
                <w:sz w:val="20"/>
                <w:szCs w:val="20"/>
              </w:rPr>
            </w:pPr>
            <w:r>
              <w:rPr>
                <w:sz w:val="20"/>
                <w:szCs w:val="20"/>
              </w:rPr>
              <w:t>No Match 3</w:t>
            </w:r>
          </w:p>
        </w:tc>
        <w:tc>
          <w:tcPr>
            <w:tcW w:w="3780" w:type="dxa"/>
            <w:gridSpan w:val="5"/>
            <w:tcBorders>
              <w:bottom w:val="single" w:sz="4" w:space="0" w:color="000000"/>
            </w:tcBorders>
            <w:shd w:val="clear" w:color="auto" w:fill="auto"/>
          </w:tcPr>
          <w:p w14:paraId="5B6242B8" w14:textId="465C6074"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sz="4" w:space="0" w:color="000000"/>
            </w:tcBorders>
            <w:shd w:val="clear" w:color="auto" w:fill="auto"/>
          </w:tcPr>
          <w:p w14:paraId="63A67C2F" w14:textId="5210F260" w:rsidR="008465FA" w:rsidRPr="00907B70" w:rsidRDefault="00507A0C" w:rsidP="008465FA">
            <w:pPr>
              <w:spacing w:after="0" w:line="240" w:lineRule="auto"/>
              <w:rPr>
                <w:sz w:val="20"/>
                <w:szCs w:val="20"/>
              </w:rPr>
            </w:pPr>
            <w:r>
              <w:rPr>
                <w:sz w:val="20"/>
                <w:szCs w:val="20"/>
              </w:rPr>
              <w:t>XFER2</w:t>
            </w:r>
          </w:p>
        </w:tc>
      </w:tr>
      <w:tr w:rsidR="008465FA" w:rsidRPr="00907B70" w14:paraId="63AFABBD" w14:textId="77777777" w:rsidTr="004B2081">
        <w:trPr>
          <w:trHeight w:val="305"/>
        </w:trPr>
        <w:tc>
          <w:tcPr>
            <w:tcW w:w="2178" w:type="dxa"/>
            <w:tcBorders>
              <w:bottom w:val="single" w:sz="4" w:space="0" w:color="000000"/>
            </w:tcBorders>
            <w:shd w:val="clear" w:color="auto" w:fill="auto"/>
          </w:tcPr>
          <w:p w14:paraId="15CC15E6" w14:textId="60ED1BFA" w:rsidR="008465FA" w:rsidRPr="00907B70" w:rsidRDefault="008465FA" w:rsidP="008465FA">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5170DF36" w14:textId="44ECD3F3" w:rsidR="008465FA" w:rsidRPr="00907B70" w:rsidRDefault="008465FA" w:rsidP="008465FA">
            <w:pPr>
              <w:spacing w:after="0" w:line="240" w:lineRule="auto"/>
              <w:rPr>
                <w:sz w:val="20"/>
                <w:szCs w:val="20"/>
              </w:rPr>
            </w:pPr>
            <w:r w:rsidRPr="00907B70">
              <w:rPr>
                <w:sz w:val="20"/>
                <w:szCs w:val="20"/>
              </w:rPr>
              <w:t>No Input 1</w:t>
            </w:r>
          </w:p>
        </w:tc>
        <w:tc>
          <w:tcPr>
            <w:tcW w:w="3780" w:type="dxa"/>
            <w:gridSpan w:val="5"/>
            <w:tcBorders>
              <w:bottom w:val="single" w:sz="4" w:space="0" w:color="000000"/>
            </w:tcBorders>
            <w:shd w:val="clear" w:color="auto" w:fill="auto"/>
          </w:tcPr>
          <w:p w14:paraId="722FFF78" w14:textId="4C8BDF81"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36688B2A" w14:textId="3B5C4096" w:rsidR="008465FA" w:rsidRPr="00907B70" w:rsidRDefault="00507A0C" w:rsidP="008465FA">
            <w:pPr>
              <w:spacing w:after="0" w:line="240" w:lineRule="auto"/>
              <w:rPr>
                <w:sz w:val="20"/>
                <w:szCs w:val="20"/>
              </w:rPr>
            </w:pPr>
            <w:r>
              <w:rPr>
                <w:sz w:val="20"/>
                <w:szCs w:val="20"/>
              </w:rPr>
              <w:t>--</w:t>
            </w:r>
          </w:p>
        </w:tc>
      </w:tr>
      <w:tr w:rsidR="008465FA" w:rsidRPr="00907B70" w14:paraId="3494ECFA" w14:textId="77777777" w:rsidTr="004B2081">
        <w:trPr>
          <w:trHeight w:val="305"/>
        </w:trPr>
        <w:tc>
          <w:tcPr>
            <w:tcW w:w="2178" w:type="dxa"/>
            <w:tcBorders>
              <w:bottom w:val="single" w:sz="4" w:space="0" w:color="000000"/>
            </w:tcBorders>
            <w:shd w:val="clear" w:color="auto" w:fill="auto"/>
          </w:tcPr>
          <w:p w14:paraId="7A1FB97D" w14:textId="3B81949B" w:rsidR="008465FA" w:rsidRPr="00907B70" w:rsidRDefault="008465FA" w:rsidP="008465FA">
            <w:pPr>
              <w:spacing w:after="0" w:line="240" w:lineRule="auto"/>
              <w:rPr>
                <w:sz w:val="20"/>
                <w:szCs w:val="20"/>
              </w:rPr>
            </w:pPr>
            <w:r>
              <w:rPr>
                <w:sz w:val="20"/>
                <w:szCs w:val="20"/>
              </w:rPr>
              <w:t>1900-2.wav</w:t>
            </w:r>
          </w:p>
        </w:tc>
        <w:tc>
          <w:tcPr>
            <w:tcW w:w="1890" w:type="dxa"/>
            <w:gridSpan w:val="3"/>
            <w:tcBorders>
              <w:bottom w:val="single" w:sz="4" w:space="0" w:color="000000"/>
            </w:tcBorders>
            <w:shd w:val="clear" w:color="auto" w:fill="auto"/>
          </w:tcPr>
          <w:p w14:paraId="2E1BDFC1" w14:textId="22466E8C" w:rsidR="008465FA" w:rsidRPr="00907B70" w:rsidRDefault="008465FA" w:rsidP="008465FA">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7E63C5F4" w14:textId="721C385C" w:rsidR="008465FA" w:rsidRPr="00F03FB4" w:rsidRDefault="008465FA" w:rsidP="008465F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¿Está de acuerdo?  Simplemente diga ‘sí’ o 'no'.</w:t>
            </w:r>
          </w:p>
        </w:tc>
        <w:tc>
          <w:tcPr>
            <w:tcW w:w="1515" w:type="dxa"/>
            <w:tcBorders>
              <w:bottom w:val="single" w:sz="4" w:space="0" w:color="000000"/>
            </w:tcBorders>
            <w:shd w:val="clear" w:color="auto" w:fill="auto"/>
          </w:tcPr>
          <w:p w14:paraId="54AE0F7C" w14:textId="3FAB0468" w:rsidR="008465FA" w:rsidRPr="00907B70" w:rsidRDefault="008465FA" w:rsidP="008465FA">
            <w:pPr>
              <w:spacing w:after="0" w:line="240" w:lineRule="auto"/>
              <w:rPr>
                <w:sz w:val="20"/>
                <w:szCs w:val="20"/>
              </w:rPr>
            </w:pPr>
            <w:proofErr w:type="spellStart"/>
            <w:r>
              <w:rPr>
                <w:sz w:val="20"/>
                <w:szCs w:val="20"/>
              </w:rPr>
              <w:t>Rerecognition</w:t>
            </w:r>
            <w:proofErr w:type="spellEnd"/>
          </w:p>
        </w:tc>
      </w:tr>
      <w:tr w:rsidR="008465FA" w:rsidRPr="00907B70" w14:paraId="5E35E49B" w14:textId="77777777" w:rsidTr="004B2081">
        <w:trPr>
          <w:trHeight w:val="305"/>
        </w:trPr>
        <w:tc>
          <w:tcPr>
            <w:tcW w:w="2178" w:type="dxa"/>
            <w:tcBorders>
              <w:bottom w:val="single" w:sz="4" w:space="0" w:color="000000"/>
            </w:tcBorders>
            <w:shd w:val="clear" w:color="auto" w:fill="auto"/>
          </w:tcPr>
          <w:p w14:paraId="655C5790" w14:textId="571DB3C2" w:rsidR="008465FA" w:rsidRPr="00907B70" w:rsidRDefault="008465FA" w:rsidP="008465FA">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22980A5A" w14:textId="120B0527" w:rsidR="008465FA" w:rsidRPr="00907B70" w:rsidRDefault="008465FA" w:rsidP="008465FA">
            <w:pPr>
              <w:spacing w:after="0" w:line="240" w:lineRule="auto"/>
              <w:rPr>
                <w:sz w:val="20"/>
                <w:szCs w:val="20"/>
              </w:rPr>
            </w:pPr>
            <w:r w:rsidRPr="00907B70">
              <w:rPr>
                <w:sz w:val="20"/>
                <w:szCs w:val="20"/>
              </w:rPr>
              <w:t>No Input 2</w:t>
            </w:r>
          </w:p>
        </w:tc>
        <w:tc>
          <w:tcPr>
            <w:tcW w:w="3780" w:type="dxa"/>
            <w:gridSpan w:val="5"/>
            <w:tcBorders>
              <w:bottom w:val="single" w:sz="4" w:space="0" w:color="000000"/>
            </w:tcBorders>
            <w:shd w:val="clear" w:color="auto" w:fill="auto"/>
          </w:tcPr>
          <w:p w14:paraId="3DD1ECC5" w14:textId="4BD17020" w:rsidR="008465FA" w:rsidRPr="00907B70" w:rsidRDefault="008465FA" w:rsidP="008465FA">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397525BF" w14:textId="2940F324" w:rsidR="008465FA" w:rsidRPr="00907B70" w:rsidRDefault="00507A0C" w:rsidP="008465FA">
            <w:pPr>
              <w:spacing w:after="0" w:line="240" w:lineRule="auto"/>
              <w:rPr>
                <w:sz w:val="20"/>
                <w:szCs w:val="20"/>
              </w:rPr>
            </w:pPr>
            <w:r>
              <w:rPr>
                <w:sz w:val="20"/>
                <w:szCs w:val="20"/>
              </w:rPr>
              <w:t>--</w:t>
            </w:r>
          </w:p>
        </w:tc>
      </w:tr>
      <w:tr w:rsidR="008465FA" w:rsidRPr="00907B70" w14:paraId="64BECAB7" w14:textId="77777777" w:rsidTr="004B2081">
        <w:trPr>
          <w:trHeight w:val="305"/>
        </w:trPr>
        <w:tc>
          <w:tcPr>
            <w:tcW w:w="2178" w:type="dxa"/>
            <w:tcBorders>
              <w:bottom w:val="single" w:sz="4" w:space="0" w:color="000000"/>
            </w:tcBorders>
            <w:shd w:val="clear" w:color="auto" w:fill="auto"/>
          </w:tcPr>
          <w:p w14:paraId="548FEE71" w14:textId="5EE3EAA0" w:rsidR="008465FA" w:rsidRPr="00907B70" w:rsidRDefault="008465FA" w:rsidP="008465FA">
            <w:pPr>
              <w:spacing w:after="0" w:line="240" w:lineRule="auto"/>
              <w:rPr>
                <w:sz w:val="20"/>
                <w:szCs w:val="20"/>
              </w:rPr>
            </w:pPr>
            <w:r>
              <w:rPr>
                <w:sz w:val="20"/>
                <w:szCs w:val="20"/>
              </w:rPr>
              <w:t>1900-3.wav</w:t>
            </w:r>
          </w:p>
        </w:tc>
        <w:tc>
          <w:tcPr>
            <w:tcW w:w="1890" w:type="dxa"/>
            <w:gridSpan w:val="3"/>
            <w:tcBorders>
              <w:bottom w:val="single" w:sz="4" w:space="0" w:color="000000"/>
            </w:tcBorders>
            <w:shd w:val="clear" w:color="auto" w:fill="auto"/>
          </w:tcPr>
          <w:p w14:paraId="30BB409D" w14:textId="4BCF7CED" w:rsidR="008465FA" w:rsidRPr="00907B70" w:rsidRDefault="008465FA" w:rsidP="008465FA">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1AAA9F87" w14:textId="6105195E" w:rsidR="008465FA" w:rsidRPr="00F03FB4" w:rsidRDefault="008465FA" w:rsidP="008465F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está de acuerdo, diga 'sí' o marque 1.  Si desea cancelar este pago, diga 'no' o marque 2.</w:t>
            </w:r>
          </w:p>
        </w:tc>
        <w:tc>
          <w:tcPr>
            <w:tcW w:w="1515" w:type="dxa"/>
            <w:tcBorders>
              <w:bottom w:val="single" w:sz="4" w:space="0" w:color="000000"/>
            </w:tcBorders>
            <w:shd w:val="clear" w:color="auto" w:fill="auto"/>
          </w:tcPr>
          <w:p w14:paraId="1EB6C561" w14:textId="1BAB1A1F" w:rsidR="008465FA" w:rsidRPr="00907B70" w:rsidRDefault="008465FA" w:rsidP="008465FA">
            <w:pPr>
              <w:spacing w:after="0" w:line="240" w:lineRule="auto"/>
              <w:rPr>
                <w:sz w:val="20"/>
                <w:szCs w:val="20"/>
              </w:rPr>
            </w:pPr>
            <w:proofErr w:type="spellStart"/>
            <w:r>
              <w:rPr>
                <w:sz w:val="20"/>
                <w:szCs w:val="20"/>
              </w:rPr>
              <w:t>Rerecognition</w:t>
            </w:r>
            <w:proofErr w:type="spellEnd"/>
          </w:p>
        </w:tc>
      </w:tr>
      <w:tr w:rsidR="008465FA" w:rsidRPr="00907B70" w14:paraId="3BAB5916" w14:textId="77777777" w:rsidTr="004B2081">
        <w:trPr>
          <w:trHeight w:val="305"/>
        </w:trPr>
        <w:tc>
          <w:tcPr>
            <w:tcW w:w="2178" w:type="dxa"/>
            <w:tcBorders>
              <w:bottom w:val="single" w:sz="4" w:space="0" w:color="000000"/>
            </w:tcBorders>
            <w:shd w:val="clear" w:color="auto" w:fill="auto"/>
          </w:tcPr>
          <w:p w14:paraId="73D80C15" w14:textId="5325678B" w:rsidR="008465FA" w:rsidRPr="00907B70" w:rsidRDefault="008465FA" w:rsidP="008465FA">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425482BB" w14:textId="3339D96F" w:rsidR="008465FA" w:rsidRPr="00907B70" w:rsidRDefault="008465FA" w:rsidP="008465FA">
            <w:pPr>
              <w:spacing w:after="0" w:line="240" w:lineRule="auto"/>
              <w:rPr>
                <w:sz w:val="20"/>
                <w:szCs w:val="20"/>
              </w:rPr>
            </w:pPr>
            <w:r>
              <w:rPr>
                <w:sz w:val="20"/>
                <w:szCs w:val="20"/>
              </w:rPr>
              <w:t>No Input 3</w:t>
            </w:r>
          </w:p>
        </w:tc>
        <w:tc>
          <w:tcPr>
            <w:tcW w:w="3780" w:type="dxa"/>
            <w:gridSpan w:val="5"/>
            <w:tcBorders>
              <w:bottom w:val="single" w:sz="4" w:space="0" w:color="000000"/>
            </w:tcBorders>
            <w:shd w:val="clear" w:color="auto" w:fill="auto"/>
          </w:tcPr>
          <w:p w14:paraId="3F281893" w14:textId="4D574C84"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sz="4" w:space="0" w:color="000000"/>
            </w:tcBorders>
            <w:shd w:val="clear" w:color="auto" w:fill="auto"/>
          </w:tcPr>
          <w:p w14:paraId="004394AD" w14:textId="7F4756FA" w:rsidR="008465FA" w:rsidRPr="00907B70" w:rsidRDefault="00507A0C" w:rsidP="008465FA">
            <w:pPr>
              <w:spacing w:after="0" w:line="240" w:lineRule="auto"/>
              <w:rPr>
                <w:sz w:val="20"/>
                <w:szCs w:val="20"/>
              </w:rPr>
            </w:pPr>
            <w:r>
              <w:rPr>
                <w:sz w:val="20"/>
                <w:szCs w:val="20"/>
              </w:rPr>
              <w:t>XFER2</w:t>
            </w:r>
          </w:p>
        </w:tc>
      </w:tr>
      <w:tr w:rsidR="008465FA" w:rsidRPr="00907B70" w14:paraId="210CA0EF" w14:textId="77777777" w:rsidTr="004B2081">
        <w:trPr>
          <w:trHeight w:val="305"/>
        </w:trPr>
        <w:tc>
          <w:tcPr>
            <w:tcW w:w="9363" w:type="dxa"/>
            <w:gridSpan w:val="10"/>
            <w:tcBorders>
              <w:bottom w:val="single" w:sz="4" w:space="0" w:color="000000"/>
            </w:tcBorders>
            <w:shd w:val="clear" w:color="auto" w:fill="D9D9D9"/>
            <w:vAlign w:val="center"/>
          </w:tcPr>
          <w:p w14:paraId="0673BC54" w14:textId="77777777" w:rsidR="008465FA" w:rsidRPr="00907B70" w:rsidRDefault="008465FA" w:rsidP="008465FA">
            <w:pPr>
              <w:spacing w:after="0" w:line="240" w:lineRule="auto"/>
              <w:rPr>
                <w:b/>
                <w:sz w:val="24"/>
                <w:szCs w:val="24"/>
              </w:rPr>
            </w:pPr>
            <w:r w:rsidRPr="00907B70">
              <w:rPr>
                <w:b/>
                <w:sz w:val="24"/>
                <w:szCs w:val="24"/>
              </w:rPr>
              <w:t>Grammar</w:t>
            </w:r>
          </w:p>
        </w:tc>
      </w:tr>
      <w:tr w:rsidR="008465FA" w:rsidRPr="00907B70" w14:paraId="5D65EB62" w14:textId="77777777" w:rsidTr="004B2081">
        <w:tc>
          <w:tcPr>
            <w:tcW w:w="3258" w:type="dxa"/>
            <w:gridSpan w:val="2"/>
            <w:tcBorders>
              <w:bottom w:val="single" w:sz="4" w:space="0" w:color="000000"/>
            </w:tcBorders>
            <w:shd w:val="solid" w:color="DAEEF3" w:themeColor="accent5" w:themeTint="33" w:fill="CCFFFF"/>
          </w:tcPr>
          <w:p w14:paraId="7C86B00F" w14:textId="5F00DC25" w:rsidR="008465FA" w:rsidRPr="00907B70" w:rsidRDefault="008465FA" w:rsidP="008465FA">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561D3B57" w14:textId="77777777" w:rsidR="008465FA" w:rsidRPr="00907B70" w:rsidRDefault="008465FA" w:rsidP="008465FA">
            <w:pPr>
              <w:spacing w:after="0" w:line="240" w:lineRule="auto"/>
              <w:jc w:val="center"/>
              <w:rPr>
                <w:b/>
                <w:i/>
              </w:rPr>
            </w:pPr>
            <w:r w:rsidRPr="00907B70">
              <w:rPr>
                <w:b/>
                <w:i/>
              </w:rPr>
              <w:t>DTMF</w:t>
            </w:r>
          </w:p>
        </w:tc>
        <w:tc>
          <w:tcPr>
            <w:tcW w:w="3554" w:type="dxa"/>
            <w:gridSpan w:val="4"/>
            <w:tcBorders>
              <w:bottom w:val="single" w:sz="4" w:space="0" w:color="000000"/>
            </w:tcBorders>
            <w:shd w:val="solid" w:color="DAEEF3" w:themeColor="accent5" w:themeTint="33" w:fill="CCFFFF"/>
          </w:tcPr>
          <w:p w14:paraId="3A7A573E" w14:textId="77777777" w:rsidR="008465FA" w:rsidRPr="00907B70" w:rsidRDefault="008465FA" w:rsidP="008465FA">
            <w:pPr>
              <w:spacing w:after="0" w:line="240" w:lineRule="auto"/>
              <w:jc w:val="center"/>
              <w:rPr>
                <w:b/>
                <w:i/>
              </w:rPr>
            </w:pPr>
            <w:r w:rsidRPr="00907B70">
              <w:rPr>
                <w:b/>
                <w:i/>
              </w:rPr>
              <w:t xml:space="preserve"> Response</w:t>
            </w:r>
          </w:p>
        </w:tc>
        <w:tc>
          <w:tcPr>
            <w:tcW w:w="1515" w:type="dxa"/>
            <w:tcBorders>
              <w:bottom w:val="single" w:sz="4" w:space="0" w:color="000000"/>
            </w:tcBorders>
            <w:shd w:val="solid" w:color="DAEEF3" w:themeColor="accent5" w:themeTint="33" w:fill="CCFFFF"/>
          </w:tcPr>
          <w:p w14:paraId="0271A8D0" w14:textId="77777777" w:rsidR="008465FA" w:rsidRPr="00907B70" w:rsidRDefault="008465FA" w:rsidP="008465FA">
            <w:pPr>
              <w:spacing w:after="0" w:line="240" w:lineRule="auto"/>
              <w:jc w:val="center"/>
              <w:rPr>
                <w:b/>
                <w:i/>
              </w:rPr>
            </w:pPr>
            <w:r w:rsidRPr="00907B70">
              <w:rPr>
                <w:b/>
                <w:i/>
              </w:rPr>
              <w:t>Confirm</w:t>
            </w:r>
          </w:p>
        </w:tc>
      </w:tr>
      <w:tr w:rsidR="00E50601" w:rsidRPr="00907B70" w14:paraId="5A8FD14C" w14:textId="77777777" w:rsidTr="004B2081">
        <w:tc>
          <w:tcPr>
            <w:tcW w:w="3258" w:type="dxa"/>
            <w:gridSpan w:val="2"/>
          </w:tcPr>
          <w:p w14:paraId="2A03F4CF" w14:textId="4B437F52" w:rsidR="00E50601" w:rsidRPr="00907B70"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74D36A62" w14:textId="3EC3A191" w:rsidR="00E50601" w:rsidRPr="00907B70" w:rsidRDefault="00E50601" w:rsidP="00E50601">
            <w:pPr>
              <w:spacing w:after="0" w:line="240" w:lineRule="auto"/>
              <w:rPr>
                <w:rFonts w:asciiTheme="majorHAnsi" w:hAnsiTheme="majorHAnsi"/>
                <w:sz w:val="20"/>
                <w:szCs w:val="20"/>
              </w:rPr>
            </w:pPr>
            <w:r>
              <w:rPr>
                <w:rFonts w:asciiTheme="majorHAnsi" w:hAnsiTheme="majorHAnsi"/>
                <w:sz w:val="20"/>
                <w:szCs w:val="20"/>
              </w:rPr>
              <w:t>1</w:t>
            </w:r>
          </w:p>
        </w:tc>
        <w:tc>
          <w:tcPr>
            <w:tcW w:w="3554" w:type="dxa"/>
            <w:gridSpan w:val="4"/>
          </w:tcPr>
          <w:p w14:paraId="759CBBC5" w14:textId="23DFAB3D" w:rsidR="00E50601" w:rsidRPr="00907B70" w:rsidRDefault="00E50601" w:rsidP="00E50601">
            <w:pPr>
              <w:spacing w:after="0" w:line="240" w:lineRule="auto"/>
              <w:rPr>
                <w:rFonts w:asciiTheme="majorHAnsi" w:hAnsiTheme="majorHAnsi"/>
                <w:sz w:val="20"/>
                <w:szCs w:val="20"/>
              </w:rPr>
            </w:pPr>
            <w:proofErr w:type="spellStart"/>
            <w:r>
              <w:rPr>
                <w:sz w:val="20"/>
                <w:szCs w:val="20"/>
              </w:rPr>
              <w:t>Sí</w:t>
            </w:r>
            <w:proofErr w:type="spellEnd"/>
          </w:p>
        </w:tc>
        <w:tc>
          <w:tcPr>
            <w:tcW w:w="1515" w:type="dxa"/>
          </w:tcPr>
          <w:p w14:paraId="18DC680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046A09DB" w14:textId="77777777" w:rsidTr="004B2081">
        <w:tc>
          <w:tcPr>
            <w:tcW w:w="3258" w:type="dxa"/>
            <w:gridSpan w:val="2"/>
          </w:tcPr>
          <w:p w14:paraId="73FAD295" w14:textId="777856BC" w:rsidR="00E50601" w:rsidRPr="00907B70"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786D944A" w14:textId="7308C3BD" w:rsidR="00E50601" w:rsidRDefault="00E50601" w:rsidP="00E50601">
            <w:pPr>
              <w:spacing w:after="0" w:line="240" w:lineRule="auto"/>
              <w:rPr>
                <w:rFonts w:asciiTheme="majorHAnsi" w:hAnsiTheme="majorHAnsi"/>
                <w:sz w:val="20"/>
                <w:szCs w:val="20"/>
              </w:rPr>
            </w:pPr>
            <w:r>
              <w:rPr>
                <w:rFonts w:asciiTheme="majorHAnsi" w:hAnsiTheme="majorHAnsi"/>
                <w:sz w:val="20"/>
                <w:szCs w:val="20"/>
              </w:rPr>
              <w:t>2</w:t>
            </w:r>
          </w:p>
        </w:tc>
        <w:tc>
          <w:tcPr>
            <w:tcW w:w="3554" w:type="dxa"/>
            <w:gridSpan w:val="4"/>
          </w:tcPr>
          <w:p w14:paraId="1EDEC5F5" w14:textId="5F801446" w:rsidR="00E50601" w:rsidRDefault="00E50601" w:rsidP="00E50601">
            <w:pPr>
              <w:spacing w:after="0" w:line="240" w:lineRule="auto"/>
              <w:rPr>
                <w:sz w:val="20"/>
                <w:szCs w:val="20"/>
              </w:rPr>
            </w:pPr>
            <w:r>
              <w:rPr>
                <w:sz w:val="20"/>
                <w:szCs w:val="20"/>
              </w:rPr>
              <w:t>no</w:t>
            </w:r>
          </w:p>
        </w:tc>
        <w:tc>
          <w:tcPr>
            <w:tcW w:w="1515" w:type="dxa"/>
          </w:tcPr>
          <w:p w14:paraId="635D1135" w14:textId="65294F6A" w:rsidR="00E50601" w:rsidRPr="00907B70" w:rsidRDefault="00E50601" w:rsidP="00E50601">
            <w:pPr>
              <w:spacing w:after="0" w:line="240" w:lineRule="auto"/>
              <w:rPr>
                <w:rFonts w:asciiTheme="majorHAnsi" w:hAnsiTheme="majorHAnsi"/>
                <w:sz w:val="20"/>
                <w:szCs w:val="20"/>
              </w:rPr>
            </w:pPr>
            <w:r>
              <w:rPr>
                <w:rFonts w:asciiTheme="majorHAnsi" w:hAnsiTheme="majorHAnsi"/>
                <w:sz w:val="20"/>
                <w:szCs w:val="20"/>
              </w:rPr>
              <w:t>Never</w:t>
            </w:r>
          </w:p>
        </w:tc>
      </w:tr>
      <w:tr w:rsidR="00E50601" w:rsidRPr="00907B70" w14:paraId="4AB3514C" w14:textId="77777777" w:rsidTr="004B2081">
        <w:trPr>
          <w:trHeight w:val="314"/>
        </w:trPr>
        <w:tc>
          <w:tcPr>
            <w:tcW w:w="9363" w:type="dxa"/>
            <w:gridSpan w:val="10"/>
            <w:shd w:val="solid" w:color="DAEEF3" w:themeColor="accent5" w:themeTint="33" w:fill="auto"/>
            <w:vAlign w:val="bottom"/>
          </w:tcPr>
          <w:p w14:paraId="0B0144A6" w14:textId="77777777" w:rsidR="00E50601" w:rsidRPr="00907B70" w:rsidRDefault="00E50601" w:rsidP="00E50601">
            <w:pPr>
              <w:spacing w:after="0" w:line="240" w:lineRule="auto"/>
              <w:rPr>
                <w:b/>
                <w:i/>
              </w:rPr>
            </w:pPr>
            <w:proofErr w:type="spellStart"/>
            <w:r w:rsidRPr="00907B70">
              <w:rPr>
                <w:b/>
                <w:sz w:val="24"/>
                <w:szCs w:val="24"/>
              </w:rPr>
              <w:lastRenderedPageBreak/>
              <w:t>Globals</w:t>
            </w:r>
            <w:proofErr w:type="spellEnd"/>
          </w:p>
        </w:tc>
      </w:tr>
      <w:tr w:rsidR="00E50601" w:rsidRPr="00907B70" w14:paraId="255E38D8" w14:textId="77777777" w:rsidTr="004B2081">
        <w:tc>
          <w:tcPr>
            <w:tcW w:w="3258" w:type="dxa"/>
            <w:gridSpan w:val="2"/>
          </w:tcPr>
          <w:p w14:paraId="5C42A4E7" w14:textId="1719321B"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03BD1906" w14:textId="77777777" w:rsidR="00E50601" w:rsidRPr="00907B70" w:rsidRDefault="00E50601" w:rsidP="00E50601">
            <w:pPr>
              <w:spacing w:after="0" w:line="240" w:lineRule="auto"/>
            </w:pPr>
          </w:p>
        </w:tc>
        <w:tc>
          <w:tcPr>
            <w:tcW w:w="5069" w:type="dxa"/>
            <w:gridSpan w:val="5"/>
          </w:tcPr>
          <w:p w14:paraId="0875AC43" w14:textId="77777777" w:rsidR="00E50601" w:rsidRPr="00907B70" w:rsidRDefault="00E50601" w:rsidP="00E50601">
            <w:pPr>
              <w:autoSpaceDE w:val="0"/>
              <w:autoSpaceDN w:val="0"/>
              <w:adjustRightInd w:val="0"/>
              <w:spacing w:after="0" w:line="240" w:lineRule="auto"/>
              <w:rPr>
                <w:rFonts w:cs="Arial"/>
              </w:rPr>
            </w:pPr>
          </w:p>
        </w:tc>
      </w:tr>
    </w:tbl>
    <w:p w14:paraId="34861993" w14:textId="07791D1C" w:rsidR="00890F6A" w:rsidRPr="00907B70" w:rsidRDefault="00B079A8" w:rsidP="00890F6A">
      <w:pPr>
        <w:pStyle w:val="Heading2"/>
      </w:pPr>
      <w:bookmarkStart w:id="136" w:name="_Toc49979730"/>
      <w:r>
        <w:t>1910</w:t>
      </w:r>
      <w:r w:rsidR="00890F6A" w:rsidRPr="00907B70">
        <w:t>_</w:t>
      </w:r>
      <w:r w:rsidR="008465FA">
        <w:t>mnu</w:t>
      </w:r>
      <w:r>
        <w:t>ConfirmNSF</w:t>
      </w:r>
      <w:bookmarkEnd w:id="136"/>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270"/>
        <w:gridCol w:w="1695"/>
      </w:tblGrid>
      <w:tr w:rsidR="00BD5EB4" w:rsidRPr="00907B70" w14:paraId="5235FB8D" w14:textId="77777777" w:rsidTr="004B2081">
        <w:tc>
          <w:tcPr>
            <w:tcW w:w="9363" w:type="dxa"/>
            <w:gridSpan w:val="10"/>
            <w:shd w:val="clear" w:color="auto" w:fill="BFBFBF"/>
          </w:tcPr>
          <w:p w14:paraId="2BA0C86E" w14:textId="02CBCF22" w:rsidR="00BD5EB4" w:rsidRPr="00907B70" w:rsidRDefault="00BD5EB4" w:rsidP="00BD5EB4">
            <w:pPr>
              <w:spacing w:after="0" w:line="240" w:lineRule="auto"/>
              <w:rPr>
                <w:b/>
                <w:sz w:val="24"/>
                <w:szCs w:val="24"/>
              </w:rPr>
            </w:pPr>
            <w:r w:rsidRPr="00907B70">
              <w:rPr>
                <w:b/>
                <w:sz w:val="24"/>
                <w:szCs w:val="24"/>
              </w:rPr>
              <w:t>Description:</w:t>
            </w:r>
            <w:r w:rsidRPr="00907B70">
              <w:rPr>
                <w:b/>
                <w:sz w:val="24"/>
                <w:szCs w:val="24"/>
              </w:rPr>
              <w:tab/>
            </w:r>
            <w:r w:rsidR="004B2081">
              <w:rPr>
                <w:b/>
                <w:sz w:val="24"/>
                <w:szCs w:val="24"/>
              </w:rPr>
              <w:t>Caller states authorization of payment.</w:t>
            </w:r>
          </w:p>
        </w:tc>
      </w:tr>
      <w:tr w:rsidR="00BD5EB4" w:rsidRPr="00907B70" w14:paraId="2F4BC31D" w14:textId="77777777" w:rsidTr="004B2081">
        <w:trPr>
          <w:trHeight w:val="305"/>
        </w:trPr>
        <w:tc>
          <w:tcPr>
            <w:tcW w:w="9363" w:type="dxa"/>
            <w:gridSpan w:val="10"/>
            <w:shd w:val="clear" w:color="auto" w:fill="D9D9D9"/>
            <w:vAlign w:val="center"/>
          </w:tcPr>
          <w:p w14:paraId="7C003705" w14:textId="77777777" w:rsidR="00BD5EB4" w:rsidRPr="00907B70" w:rsidRDefault="00BD5EB4" w:rsidP="00BD5EB4">
            <w:pPr>
              <w:spacing w:after="0" w:line="240" w:lineRule="auto"/>
              <w:rPr>
                <w:b/>
                <w:sz w:val="24"/>
                <w:szCs w:val="24"/>
              </w:rPr>
            </w:pPr>
            <w:r w:rsidRPr="00907B70">
              <w:rPr>
                <w:b/>
                <w:sz w:val="24"/>
                <w:szCs w:val="24"/>
              </w:rPr>
              <w:t>Dialog Module Settings</w:t>
            </w:r>
          </w:p>
        </w:tc>
      </w:tr>
      <w:tr w:rsidR="008F15F4" w:rsidRPr="00907B70" w14:paraId="14B8E84B" w14:textId="77777777" w:rsidTr="004B2081">
        <w:trPr>
          <w:trHeight w:val="224"/>
        </w:trPr>
        <w:tc>
          <w:tcPr>
            <w:tcW w:w="3258" w:type="dxa"/>
            <w:gridSpan w:val="2"/>
            <w:shd w:val="clear" w:color="DAEEF3" w:themeColor="accent5" w:themeTint="33" w:fill="DAEEF3" w:themeFill="accent5" w:themeFillTint="33"/>
          </w:tcPr>
          <w:p w14:paraId="73A399B2" w14:textId="77777777" w:rsidR="008F15F4" w:rsidRPr="00907B70" w:rsidRDefault="008F15F4" w:rsidP="008F15F4">
            <w:pPr>
              <w:spacing w:after="0" w:line="240" w:lineRule="auto"/>
              <w:rPr>
                <w:b/>
              </w:rPr>
            </w:pPr>
            <w:r w:rsidRPr="00907B70">
              <w:rPr>
                <w:b/>
              </w:rPr>
              <w:t>Peg</w:t>
            </w:r>
          </w:p>
        </w:tc>
        <w:tc>
          <w:tcPr>
            <w:tcW w:w="6105" w:type="dxa"/>
            <w:gridSpan w:val="8"/>
            <w:shd w:val="clear" w:color="DAEEF3" w:themeColor="accent5" w:themeTint="33" w:fill="auto"/>
          </w:tcPr>
          <w:p w14:paraId="664C35CD" w14:textId="055E4A50" w:rsidR="008F15F4" w:rsidRPr="00907B70" w:rsidRDefault="008465FA" w:rsidP="008F15F4">
            <w:pPr>
              <w:spacing w:after="0" w:line="240" w:lineRule="auto"/>
            </w:pPr>
            <w:r>
              <w:t>1910</w:t>
            </w:r>
          </w:p>
        </w:tc>
      </w:tr>
      <w:tr w:rsidR="008F15F4" w:rsidRPr="00907B70" w14:paraId="294794F0" w14:textId="77777777" w:rsidTr="004B2081">
        <w:trPr>
          <w:trHeight w:val="224"/>
        </w:trPr>
        <w:tc>
          <w:tcPr>
            <w:tcW w:w="3258" w:type="dxa"/>
            <w:gridSpan w:val="2"/>
            <w:shd w:val="clear" w:color="DAEEF3" w:themeColor="accent5" w:themeTint="33" w:fill="DAEEF3" w:themeFill="accent5" w:themeFillTint="33"/>
          </w:tcPr>
          <w:p w14:paraId="14B45187" w14:textId="77777777" w:rsidR="008F15F4" w:rsidRPr="00907B70" w:rsidRDefault="008F15F4" w:rsidP="008F15F4">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14:paraId="64A85812" w14:textId="7FC1CDB2" w:rsidR="008F15F4" w:rsidRPr="00907B70" w:rsidRDefault="0063036A" w:rsidP="008F15F4">
            <w:pPr>
              <w:spacing w:after="0" w:line="240" w:lineRule="auto"/>
            </w:pPr>
            <w:r w:rsidRPr="00907B70">
              <w:t>6</w:t>
            </w:r>
            <w:r w:rsidR="008F15F4" w:rsidRPr="00907B70">
              <w:t xml:space="preserve"> seconds</w:t>
            </w:r>
          </w:p>
        </w:tc>
      </w:tr>
      <w:tr w:rsidR="008F15F4" w:rsidRPr="00907B70" w14:paraId="34FE8121" w14:textId="77777777" w:rsidTr="004B2081">
        <w:trPr>
          <w:trHeight w:val="224"/>
        </w:trPr>
        <w:tc>
          <w:tcPr>
            <w:tcW w:w="3258" w:type="dxa"/>
            <w:gridSpan w:val="2"/>
            <w:shd w:val="clear" w:color="DAEEF3" w:themeColor="accent5" w:themeTint="33" w:fill="DAEEF3" w:themeFill="accent5" w:themeFillTint="33"/>
          </w:tcPr>
          <w:p w14:paraId="3A299254" w14:textId="77777777" w:rsidR="008F15F4" w:rsidRPr="00907B70" w:rsidRDefault="008F15F4" w:rsidP="008F15F4">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14:paraId="67DF83DE" w14:textId="24C7221F" w:rsidR="008F15F4" w:rsidRPr="00907B70" w:rsidRDefault="008465FA" w:rsidP="008F15F4">
            <w:pPr>
              <w:spacing w:after="0" w:line="240" w:lineRule="auto"/>
            </w:pPr>
            <w:r>
              <w:t>3</w:t>
            </w:r>
          </w:p>
        </w:tc>
        <w:tc>
          <w:tcPr>
            <w:tcW w:w="2880" w:type="dxa"/>
            <w:gridSpan w:val="2"/>
            <w:shd w:val="clear" w:color="DAEEF3" w:themeColor="accent5" w:themeTint="33" w:fill="DAEEF3" w:themeFill="accent5" w:themeFillTint="33"/>
          </w:tcPr>
          <w:p w14:paraId="04D2D64F" w14:textId="77777777" w:rsidR="008F15F4" w:rsidRPr="00907B70" w:rsidRDefault="008F15F4" w:rsidP="008F15F4">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14:paraId="27745570" w14:textId="4708022D" w:rsidR="008F15F4" w:rsidRPr="00907B70" w:rsidRDefault="008465FA" w:rsidP="008F15F4">
            <w:pPr>
              <w:spacing w:after="0" w:line="240" w:lineRule="auto"/>
            </w:pPr>
            <w:r>
              <w:t>3</w:t>
            </w:r>
          </w:p>
        </w:tc>
      </w:tr>
      <w:tr w:rsidR="008F15F4" w:rsidRPr="00907B70" w14:paraId="54B0405E" w14:textId="77777777" w:rsidTr="004B2081">
        <w:trPr>
          <w:trHeight w:val="224"/>
        </w:trPr>
        <w:tc>
          <w:tcPr>
            <w:tcW w:w="9363" w:type="dxa"/>
            <w:gridSpan w:val="10"/>
            <w:shd w:val="clear" w:color="DAEEF3" w:themeColor="accent5" w:themeTint="33" w:fill="92CDDC" w:themeFill="accent5" w:themeFillTint="99"/>
          </w:tcPr>
          <w:p w14:paraId="22ACA7DB" w14:textId="77777777" w:rsidR="008F15F4" w:rsidRPr="00907B70" w:rsidRDefault="008F15F4" w:rsidP="008F15F4">
            <w:pPr>
              <w:spacing w:after="0" w:line="240" w:lineRule="auto"/>
            </w:pPr>
            <w:r w:rsidRPr="00907B70">
              <w:rPr>
                <w:b/>
              </w:rPr>
              <w:t>Speech Settings</w:t>
            </w:r>
          </w:p>
        </w:tc>
      </w:tr>
      <w:tr w:rsidR="008F15F4" w:rsidRPr="00907B70" w14:paraId="758C7FFA" w14:textId="77777777" w:rsidTr="004B2081">
        <w:trPr>
          <w:trHeight w:val="224"/>
        </w:trPr>
        <w:tc>
          <w:tcPr>
            <w:tcW w:w="3258" w:type="dxa"/>
            <w:gridSpan w:val="2"/>
            <w:shd w:val="solid" w:color="DAEEF3" w:themeColor="accent5" w:themeTint="33" w:fill="CCFFFF"/>
          </w:tcPr>
          <w:p w14:paraId="08A23EC1" w14:textId="77777777" w:rsidR="008F15F4" w:rsidRPr="00907B70" w:rsidRDefault="008F15F4" w:rsidP="008F15F4">
            <w:pPr>
              <w:spacing w:after="0" w:line="240" w:lineRule="auto"/>
              <w:rPr>
                <w:b/>
              </w:rPr>
            </w:pPr>
            <w:r w:rsidRPr="00907B70">
              <w:rPr>
                <w:b/>
              </w:rPr>
              <w:t>Grammar Name(s):</w:t>
            </w:r>
          </w:p>
        </w:tc>
        <w:tc>
          <w:tcPr>
            <w:tcW w:w="6105" w:type="dxa"/>
            <w:gridSpan w:val="8"/>
          </w:tcPr>
          <w:p w14:paraId="4814F206" w14:textId="77777777" w:rsidR="008F15F4" w:rsidRDefault="008465FA" w:rsidP="008F15F4">
            <w:pPr>
              <w:spacing w:after="0" w:line="240" w:lineRule="auto"/>
            </w:pPr>
            <w:r>
              <w:t>1910_ConfirmNSF.grxml</w:t>
            </w:r>
          </w:p>
          <w:p w14:paraId="534E151B" w14:textId="5A11374A" w:rsidR="008465FA" w:rsidRPr="00907B70" w:rsidRDefault="008465FA" w:rsidP="008F15F4">
            <w:pPr>
              <w:spacing w:after="0" w:line="240" w:lineRule="auto"/>
            </w:pPr>
            <w:r>
              <w:t>1910_ConfirmNSFDTMF.grxml</w:t>
            </w:r>
          </w:p>
        </w:tc>
      </w:tr>
      <w:tr w:rsidR="0050362E" w:rsidRPr="00907B70" w14:paraId="5A03C67E" w14:textId="77777777" w:rsidTr="004B2081">
        <w:trPr>
          <w:trHeight w:val="341"/>
        </w:trPr>
        <w:tc>
          <w:tcPr>
            <w:tcW w:w="3258" w:type="dxa"/>
            <w:gridSpan w:val="2"/>
            <w:shd w:val="solid" w:color="DAEEF3" w:themeColor="accent5" w:themeTint="33" w:fill="CCFFFF"/>
          </w:tcPr>
          <w:p w14:paraId="72C2AD99" w14:textId="77777777" w:rsidR="0050362E" w:rsidRPr="00907B70" w:rsidRDefault="0050362E" w:rsidP="002663BD">
            <w:pPr>
              <w:spacing w:after="0" w:line="240" w:lineRule="auto"/>
              <w:rPr>
                <w:b/>
              </w:rPr>
            </w:pPr>
            <w:proofErr w:type="spellStart"/>
            <w:r w:rsidRPr="00907B70">
              <w:rPr>
                <w:b/>
              </w:rPr>
              <w:t>MinConfidenceScore</w:t>
            </w:r>
            <w:proofErr w:type="spellEnd"/>
          </w:p>
        </w:tc>
        <w:tc>
          <w:tcPr>
            <w:tcW w:w="1260" w:type="dxa"/>
            <w:gridSpan w:val="4"/>
          </w:tcPr>
          <w:p w14:paraId="318AC37D" w14:textId="77777777" w:rsidR="0050362E" w:rsidRPr="00907B70" w:rsidRDefault="0050362E" w:rsidP="002663BD">
            <w:pPr>
              <w:spacing w:after="0" w:line="240" w:lineRule="auto"/>
            </w:pPr>
            <w:r w:rsidRPr="00907B70">
              <w:t>40</w:t>
            </w:r>
          </w:p>
        </w:tc>
        <w:tc>
          <w:tcPr>
            <w:tcW w:w="2430" w:type="dxa"/>
            <w:shd w:val="solid" w:color="DAEEF3" w:themeColor="accent5" w:themeTint="33" w:fill="F2F2F2"/>
          </w:tcPr>
          <w:p w14:paraId="337A6475" w14:textId="77777777" w:rsidR="0050362E" w:rsidRPr="00907B70" w:rsidRDefault="0050362E" w:rsidP="002663BD">
            <w:pPr>
              <w:spacing w:after="0" w:line="240" w:lineRule="auto"/>
              <w:rPr>
                <w:b/>
              </w:rPr>
            </w:pPr>
            <w:proofErr w:type="spellStart"/>
            <w:r w:rsidRPr="00907B70">
              <w:rPr>
                <w:b/>
              </w:rPr>
              <w:t>MedConfidenceScore</w:t>
            </w:r>
            <w:proofErr w:type="spellEnd"/>
          </w:p>
        </w:tc>
        <w:tc>
          <w:tcPr>
            <w:tcW w:w="2415" w:type="dxa"/>
            <w:gridSpan w:val="3"/>
          </w:tcPr>
          <w:p w14:paraId="796CB25E" w14:textId="77777777" w:rsidR="0050362E" w:rsidRPr="00907B70" w:rsidRDefault="0050362E" w:rsidP="002663BD">
            <w:pPr>
              <w:spacing w:after="0" w:line="240" w:lineRule="auto"/>
            </w:pPr>
            <w:r w:rsidRPr="00907B70">
              <w:t>N/A</w:t>
            </w:r>
          </w:p>
        </w:tc>
      </w:tr>
      <w:tr w:rsidR="0050362E" w:rsidRPr="00907B70" w14:paraId="42A56606" w14:textId="77777777" w:rsidTr="004B2081">
        <w:trPr>
          <w:trHeight w:val="242"/>
        </w:trPr>
        <w:tc>
          <w:tcPr>
            <w:tcW w:w="3258" w:type="dxa"/>
            <w:gridSpan w:val="2"/>
            <w:shd w:val="solid" w:color="DAEEF3" w:themeColor="accent5" w:themeTint="33" w:fill="CCFFFF"/>
          </w:tcPr>
          <w:p w14:paraId="5DE2C3D6" w14:textId="77777777" w:rsidR="0050362E" w:rsidRPr="00907B70" w:rsidRDefault="0050362E" w:rsidP="002663BD">
            <w:pPr>
              <w:spacing w:after="0" w:line="240" w:lineRule="auto"/>
              <w:rPr>
                <w:b/>
              </w:rPr>
            </w:pPr>
            <w:proofErr w:type="spellStart"/>
            <w:r w:rsidRPr="00907B70">
              <w:rPr>
                <w:b/>
              </w:rPr>
              <w:t>NBest</w:t>
            </w:r>
            <w:proofErr w:type="spellEnd"/>
          </w:p>
        </w:tc>
        <w:tc>
          <w:tcPr>
            <w:tcW w:w="1260" w:type="dxa"/>
            <w:gridSpan w:val="4"/>
          </w:tcPr>
          <w:p w14:paraId="5F7FD071" w14:textId="77777777" w:rsidR="0050362E" w:rsidRPr="00907B70" w:rsidRDefault="0050362E" w:rsidP="002663BD">
            <w:pPr>
              <w:spacing w:after="0" w:line="240" w:lineRule="auto"/>
            </w:pPr>
            <w:r w:rsidRPr="00907B70">
              <w:t>No</w:t>
            </w:r>
          </w:p>
        </w:tc>
        <w:tc>
          <w:tcPr>
            <w:tcW w:w="2430" w:type="dxa"/>
            <w:shd w:val="solid" w:color="DAEEF3" w:themeColor="accent5" w:themeTint="33" w:fill="F2F2F2"/>
          </w:tcPr>
          <w:p w14:paraId="456C67E0" w14:textId="77777777" w:rsidR="0050362E" w:rsidRPr="00907B70" w:rsidRDefault="0050362E" w:rsidP="002663BD">
            <w:pPr>
              <w:spacing w:after="0" w:line="240" w:lineRule="auto"/>
              <w:rPr>
                <w:b/>
              </w:rPr>
            </w:pPr>
            <w:proofErr w:type="spellStart"/>
            <w:r w:rsidRPr="00907B70">
              <w:rPr>
                <w:b/>
              </w:rPr>
              <w:t>BargeIn</w:t>
            </w:r>
            <w:proofErr w:type="spellEnd"/>
          </w:p>
        </w:tc>
        <w:tc>
          <w:tcPr>
            <w:tcW w:w="2415" w:type="dxa"/>
            <w:gridSpan w:val="3"/>
          </w:tcPr>
          <w:p w14:paraId="6AD9DAA2" w14:textId="77777777" w:rsidR="0050362E" w:rsidRPr="00907B70" w:rsidRDefault="0050362E" w:rsidP="002663BD">
            <w:pPr>
              <w:spacing w:after="0" w:line="240" w:lineRule="auto"/>
            </w:pPr>
            <w:r w:rsidRPr="00907B70">
              <w:t>True</w:t>
            </w:r>
          </w:p>
        </w:tc>
      </w:tr>
      <w:tr w:rsidR="0050362E" w:rsidRPr="00907B70" w14:paraId="1C21DB19" w14:textId="77777777" w:rsidTr="004B2081">
        <w:trPr>
          <w:trHeight w:val="242"/>
        </w:trPr>
        <w:tc>
          <w:tcPr>
            <w:tcW w:w="3258" w:type="dxa"/>
            <w:gridSpan w:val="2"/>
            <w:shd w:val="solid" w:color="DAEEF3" w:themeColor="accent5" w:themeTint="33" w:fill="CCFFFF"/>
          </w:tcPr>
          <w:p w14:paraId="5E47C0AE" w14:textId="77777777" w:rsidR="0050362E" w:rsidRPr="00907B70" w:rsidRDefault="0050362E" w:rsidP="002663BD">
            <w:pPr>
              <w:spacing w:after="0" w:line="240" w:lineRule="auto"/>
              <w:rPr>
                <w:b/>
              </w:rPr>
            </w:pPr>
            <w:proofErr w:type="spellStart"/>
            <w:r w:rsidRPr="00907B70">
              <w:rPr>
                <w:b/>
              </w:rPr>
              <w:t>Completetimeout</w:t>
            </w:r>
            <w:proofErr w:type="spellEnd"/>
          </w:p>
        </w:tc>
        <w:tc>
          <w:tcPr>
            <w:tcW w:w="1260" w:type="dxa"/>
            <w:gridSpan w:val="4"/>
          </w:tcPr>
          <w:p w14:paraId="01B7BE83" w14:textId="77777777" w:rsidR="0050362E" w:rsidRPr="00907B70" w:rsidRDefault="0050362E" w:rsidP="002663BD">
            <w:pPr>
              <w:spacing w:after="0" w:line="240" w:lineRule="auto"/>
            </w:pPr>
            <w:r w:rsidRPr="00907B70">
              <w:t>0</w:t>
            </w:r>
          </w:p>
        </w:tc>
        <w:tc>
          <w:tcPr>
            <w:tcW w:w="2430" w:type="dxa"/>
            <w:shd w:val="solid" w:color="DAEEF3" w:themeColor="accent5" w:themeTint="33" w:fill="F2F2F2"/>
          </w:tcPr>
          <w:p w14:paraId="01145F44" w14:textId="77777777" w:rsidR="0050362E" w:rsidRPr="00907B70" w:rsidRDefault="0050362E" w:rsidP="002663BD">
            <w:pPr>
              <w:spacing w:after="0" w:line="240" w:lineRule="auto"/>
              <w:rPr>
                <w:b/>
              </w:rPr>
            </w:pPr>
            <w:proofErr w:type="spellStart"/>
            <w:r w:rsidRPr="00907B70">
              <w:rPr>
                <w:b/>
              </w:rPr>
              <w:t>Incompletetimeout</w:t>
            </w:r>
            <w:proofErr w:type="spellEnd"/>
          </w:p>
        </w:tc>
        <w:tc>
          <w:tcPr>
            <w:tcW w:w="2415" w:type="dxa"/>
            <w:gridSpan w:val="3"/>
          </w:tcPr>
          <w:p w14:paraId="0597659D" w14:textId="77777777" w:rsidR="0050362E" w:rsidRPr="00907B70" w:rsidRDefault="0050362E" w:rsidP="002663BD">
            <w:pPr>
              <w:spacing w:after="0" w:line="240" w:lineRule="auto"/>
            </w:pPr>
            <w:r w:rsidRPr="00907B70">
              <w:t xml:space="preserve">1500 </w:t>
            </w:r>
            <w:proofErr w:type="spellStart"/>
            <w:r w:rsidRPr="00907B70">
              <w:t>ms</w:t>
            </w:r>
            <w:proofErr w:type="spellEnd"/>
          </w:p>
        </w:tc>
      </w:tr>
      <w:tr w:rsidR="0050362E" w:rsidRPr="00907B70" w14:paraId="3B8B8EF6" w14:textId="77777777" w:rsidTr="004B2081">
        <w:trPr>
          <w:trHeight w:val="242"/>
        </w:trPr>
        <w:tc>
          <w:tcPr>
            <w:tcW w:w="3258" w:type="dxa"/>
            <w:gridSpan w:val="2"/>
            <w:shd w:val="solid" w:color="DAEEF3" w:themeColor="accent5" w:themeTint="33" w:fill="CCFFFF"/>
          </w:tcPr>
          <w:p w14:paraId="59DF1518" w14:textId="77777777" w:rsidR="0050362E" w:rsidRPr="00907B70" w:rsidRDefault="0050362E" w:rsidP="002663BD">
            <w:pPr>
              <w:spacing w:after="0" w:line="240" w:lineRule="auto"/>
              <w:rPr>
                <w:b/>
              </w:rPr>
            </w:pPr>
            <w:proofErr w:type="spellStart"/>
            <w:r w:rsidRPr="00907B70">
              <w:rPr>
                <w:b/>
              </w:rPr>
              <w:t>MaxSpeechTimeout</w:t>
            </w:r>
            <w:proofErr w:type="spellEnd"/>
          </w:p>
        </w:tc>
        <w:tc>
          <w:tcPr>
            <w:tcW w:w="1260" w:type="dxa"/>
            <w:gridSpan w:val="4"/>
          </w:tcPr>
          <w:p w14:paraId="5E3922EB" w14:textId="77777777" w:rsidR="0050362E" w:rsidRPr="00907B70" w:rsidRDefault="0050362E" w:rsidP="002663BD">
            <w:pPr>
              <w:spacing w:after="0" w:line="240" w:lineRule="auto"/>
            </w:pPr>
            <w:r w:rsidRPr="00907B70">
              <w:t>22 seconds</w:t>
            </w:r>
          </w:p>
        </w:tc>
        <w:tc>
          <w:tcPr>
            <w:tcW w:w="2430" w:type="dxa"/>
            <w:shd w:val="clear" w:color="DAEEF3" w:themeColor="accent5" w:themeTint="33" w:fill="DAEEF3" w:themeFill="accent5" w:themeFillTint="33"/>
          </w:tcPr>
          <w:p w14:paraId="50FD6C1C" w14:textId="77777777" w:rsidR="0050362E" w:rsidRPr="00907B70" w:rsidRDefault="0050362E" w:rsidP="002663BD">
            <w:pPr>
              <w:spacing w:after="0" w:line="240" w:lineRule="auto"/>
              <w:rPr>
                <w:b/>
              </w:rPr>
            </w:pPr>
            <w:r w:rsidRPr="00907B70">
              <w:rPr>
                <w:b/>
              </w:rPr>
              <w:t>Sensitivity</w:t>
            </w:r>
          </w:p>
        </w:tc>
        <w:tc>
          <w:tcPr>
            <w:tcW w:w="2415" w:type="dxa"/>
            <w:gridSpan w:val="3"/>
            <w:shd w:val="clear" w:color="DAEEF3" w:themeColor="accent5" w:themeTint="33" w:fill="auto"/>
          </w:tcPr>
          <w:p w14:paraId="252946BD" w14:textId="77777777" w:rsidR="0050362E" w:rsidRPr="00907B70" w:rsidRDefault="0050362E" w:rsidP="002663BD">
            <w:pPr>
              <w:spacing w:after="0" w:line="240" w:lineRule="auto"/>
              <w:rPr>
                <w:b/>
              </w:rPr>
            </w:pPr>
            <w:r w:rsidRPr="00907B70">
              <w:t>0.4</w:t>
            </w:r>
          </w:p>
        </w:tc>
      </w:tr>
      <w:tr w:rsidR="008F15F4" w:rsidRPr="00907B70" w14:paraId="2E3AAC04" w14:textId="77777777" w:rsidTr="004B2081">
        <w:tc>
          <w:tcPr>
            <w:tcW w:w="9363" w:type="dxa"/>
            <w:gridSpan w:val="10"/>
            <w:tcBorders>
              <w:bottom w:val="single" w:sz="4" w:space="0" w:color="000000"/>
            </w:tcBorders>
            <w:shd w:val="clear" w:color="auto" w:fill="92CDDC" w:themeFill="accent5" w:themeFillTint="99"/>
          </w:tcPr>
          <w:p w14:paraId="0FCFB40A" w14:textId="77777777" w:rsidR="008F15F4" w:rsidRPr="00907B70" w:rsidRDefault="008F15F4" w:rsidP="008F15F4">
            <w:pPr>
              <w:spacing w:after="0" w:line="240" w:lineRule="auto"/>
              <w:rPr>
                <w:b/>
              </w:rPr>
            </w:pPr>
            <w:r w:rsidRPr="00907B70">
              <w:rPr>
                <w:b/>
              </w:rPr>
              <w:t>DTMF Settings</w:t>
            </w:r>
          </w:p>
        </w:tc>
      </w:tr>
      <w:tr w:rsidR="008F15F4" w:rsidRPr="00907B70" w14:paraId="779F77B7" w14:textId="77777777" w:rsidTr="004B2081">
        <w:tc>
          <w:tcPr>
            <w:tcW w:w="3258" w:type="dxa"/>
            <w:gridSpan w:val="2"/>
            <w:tcBorders>
              <w:bottom w:val="single" w:sz="4" w:space="0" w:color="000000"/>
            </w:tcBorders>
            <w:shd w:val="clear" w:color="auto" w:fill="DAEEF3" w:themeFill="accent5" w:themeFillTint="33"/>
          </w:tcPr>
          <w:p w14:paraId="1BE5DAC4" w14:textId="77777777" w:rsidR="008F15F4" w:rsidRPr="00907B70" w:rsidRDefault="008F15F4" w:rsidP="008F15F4">
            <w:pPr>
              <w:spacing w:after="0" w:line="240" w:lineRule="auto"/>
              <w:rPr>
                <w:b/>
              </w:rPr>
            </w:pPr>
            <w:r w:rsidRPr="00907B70">
              <w:rPr>
                <w:b/>
              </w:rPr>
              <w:t>DTMF Allowed?</w:t>
            </w:r>
          </w:p>
        </w:tc>
        <w:tc>
          <w:tcPr>
            <w:tcW w:w="6105" w:type="dxa"/>
            <w:gridSpan w:val="8"/>
            <w:shd w:val="clear" w:color="auto" w:fill="auto"/>
          </w:tcPr>
          <w:p w14:paraId="5C06455A" w14:textId="734D4F4C" w:rsidR="008F15F4" w:rsidRPr="00907B70" w:rsidRDefault="008F15F4" w:rsidP="008F15F4">
            <w:pPr>
              <w:spacing w:after="0" w:line="240" w:lineRule="auto"/>
            </w:pPr>
            <w:proofErr w:type="spellStart"/>
            <w:r w:rsidRPr="00907B70">
              <w:t>Sí</w:t>
            </w:r>
            <w:proofErr w:type="spellEnd"/>
          </w:p>
        </w:tc>
      </w:tr>
      <w:tr w:rsidR="008F15F4" w:rsidRPr="00907B70" w14:paraId="70F67F08" w14:textId="77777777" w:rsidTr="004B2081">
        <w:trPr>
          <w:trHeight w:val="224"/>
        </w:trPr>
        <w:tc>
          <w:tcPr>
            <w:tcW w:w="3258" w:type="dxa"/>
            <w:gridSpan w:val="2"/>
            <w:shd w:val="solid" w:color="DAEEF3" w:themeColor="accent5" w:themeTint="33" w:fill="F2F2F2"/>
          </w:tcPr>
          <w:p w14:paraId="3BC0A882" w14:textId="77777777" w:rsidR="008F15F4" w:rsidRPr="00907B70" w:rsidRDefault="008F15F4" w:rsidP="008F15F4">
            <w:pPr>
              <w:spacing w:after="0" w:line="240" w:lineRule="auto"/>
              <w:rPr>
                <w:b/>
              </w:rPr>
            </w:pPr>
            <w:proofErr w:type="spellStart"/>
            <w:r w:rsidRPr="00907B70">
              <w:rPr>
                <w:b/>
              </w:rPr>
              <w:t>MinDigits</w:t>
            </w:r>
            <w:proofErr w:type="spellEnd"/>
          </w:p>
        </w:tc>
        <w:tc>
          <w:tcPr>
            <w:tcW w:w="1036" w:type="dxa"/>
            <w:gridSpan w:val="3"/>
          </w:tcPr>
          <w:p w14:paraId="690D54F9" w14:textId="1BE89085" w:rsidR="008F15F4" w:rsidRPr="00907B70" w:rsidRDefault="008F15F4" w:rsidP="008F15F4">
            <w:pPr>
              <w:spacing w:after="0" w:line="240" w:lineRule="auto"/>
            </w:pPr>
            <w:r w:rsidRPr="00907B70">
              <w:t>1</w:t>
            </w:r>
          </w:p>
        </w:tc>
        <w:tc>
          <w:tcPr>
            <w:tcW w:w="2654" w:type="dxa"/>
            <w:gridSpan w:val="2"/>
            <w:shd w:val="solid" w:color="DAEEF3" w:themeColor="accent5" w:themeTint="33" w:fill="F2F2F2"/>
          </w:tcPr>
          <w:p w14:paraId="3F81B4D1" w14:textId="77777777" w:rsidR="008F15F4" w:rsidRPr="00907B70" w:rsidRDefault="008F15F4" w:rsidP="008F15F4">
            <w:pPr>
              <w:spacing w:after="0" w:line="240" w:lineRule="auto"/>
              <w:rPr>
                <w:b/>
              </w:rPr>
            </w:pPr>
            <w:proofErr w:type="spellStart"/>
            <w:r w:rsidRPr="00907B70">
              <w:rPr>
                <w:b/>
              </w:rPr>
              <w:t>MaxDigits</w:t>
            </w:r>
            <w:proofErr w:type="spellEnd"/>
          </w:p>
        </w:tc>
        <w:tc>
          <w:tcPr>
            <w:tcW w:w="2415" w:type="dxa"/>
            <w:gridSpan w:val="3"/>
          </w:tcPr>
          <w:p w14:paraId="6E028007" w14:textId="5E5E162B" w:rsidR="008F15F4" w:rsidRPr="00907B70" w:rsidRDefault="008F15F4" w:rsidP="008F15F4">
            <w:pPr>
              <w:spacing w:after="0" w:line="240" w:lineRule="auto"/>
            </w:pPr>
            <w:r w:rsidRPr="00907B70">
              <w:t>1</w:t>
            </w:r>
          </w:p>
        </w:tc>
      </w:tr>
      <w:tr w:rsidR="008F15F4" w:rsidRPr="00907B70" w14:paraId="6C02C1E4" w14:textId="77777777" w:rsidTr="004B2081">
        <w:trPr>
          <w:trHeight w:val="233"/>
        </w:trPr>
        <w:tc>
          <w:tcPr>
            <w:tcW w:w="3258" w:type="dxa"/>
            <w:gridSpan w:val="2"/>
            <w:shd w:val="solid" w:color="DAEEF3" w:themeColor="accent5" w:themeTint="33" w:fill="F2F2F2"/>
          </w:tcPr>
          <w:p w14:paraId="3B7444BA" w14:textId="77777777" w:rsidR="008F15F4" w:rsidRPr="00907B70" w:rsidRDefault="008F15F4" w:rsidP="008F15F4">
            <w:pPr>
              <w:spacing w:after="0" w:line="240" w:lineRule="auto"/>
              <w:rPr>
                <w:b/>
              </w:rPr>
            </w:pPr>
            <w:proofErr w:type="spellStart"/>
            <w:r w:rsidRPr="00907B70">
              <w:rPr>
                <w:b/>
              </w:rPr>
              <w:t>TerminationDigit</w:t>
            </w:r>
            <w:proofErr w:type="spellEnd"/>
          </w:p>
        </w:tc>
        <w:tc>
          <w:tcPr>
            <w:tcW w:w="1036" w:type="dxa"/>
            <w:gridSpan w:val="3"/>
          </w:tcPr>
          <w:p w14:paraId="767D5FEB" w14:textId="77777777" w:rsidR="008F15F4" w:rsidRPr="00907B70" w:rsidRDefault="008F15F4" w:rsidP="008F15F4">
            <w:pPr>
              <w:spacing w:after="0" w:line="240" w:lineRule="auto"/>
            </w:pPr>
            <w:r w:rsidRPr="00907B70">
              <w:t>N/A</w:t>
            </w:r>
          </w:p>
        </w:tc>
        <w:tc>
          <w:tcPr>
            <w:tcW w:w="2654" w:type="dxa"/>
            <w:gridSpan w:val="2"/>
            <w:shd w:val="solid" w:color="DAEEF3" w:themeColor="accent5" w:themeTint="33" w:fill="F2F2F2"/>
          </w:tcPr>
          <w:p w14:paraId="42D5BE18" w14:textId="77777777" w:rsidR="008F15F4" w:rsidRPr="00907B70" w:rsidRDefault="008F15F4" w:rsidP="008F15F4">
            <w:pPr>
              <w:spacing w:after="0" w:line="240" w:lineRule="auto"/>
              <w:rPr>
                <w:b/>
              </w:rPr>
            </w:pPr>
            <w:r w:rsidRPr="00907B70">
              <w:rPr>
                <w:b/>
              </w:rPr>
              <w:t>Interdigit Timeout</w:t>
            </w:r>
          </w:p>
        </w:tc>
        <w:tc>
          <w:tcPr>
            <w:tcW w:w="2415" w:type="dxa"/>
            <w:gridSpan w:val="3"/>
          </w:tcPr>
          <w:p w14:paraId="1CEA8526" w14:textId="73F84616" w:rsidR="008F15F4" w:rsidRPr="00907B70" w:rsidRDefault="0050362E" w:rsidP="008F15F4">
            <w:pPr>
              <w:spacing w:after="0" w:line="240" w:lineRule="auto"/>
            </w:pPr>
            <w:r w:rsidRPr="00907B70">
              <w:t>5 seconds</w:t>
            </w:r>
          </w:p>
        </w:tc>
      </w:tr>
      <w:tr w:rsidR="00BD5EB4" w:rsidRPr="00907B70" w14:paraId="19375EC1" w14:textId="77777777" w:rsidTr="004B2081">
        <w:trPr>
          <w:trHeight w:val="305"/>
        </w:trPr>
        <w:tc>
          <w:tcPr>
            <w:tcW w:w="9363" w:type="dxa"/>
            <w:gridSpan w:val="10"/>
            <w:shd w:val="clear" w:color="auto" w:fill="000000" w:themeFill="text1"/>
            <w:vAlign w:val="center"/>
          </w:tcPr>
          <w:p w14:paraId="6DDB82D7" w14:textId="77777777" w:rsidR="00BD5EB4" w:rsidRPr="00907B70" w:rsidRDefault="00BD5EB4" w:rsidP="008F15F4">
            <w:pPr>
              <w:spacing w:after="0" w:line="240" w:lineRule="auto"/>
              <w:rPr>
                <w:b/>
                <w:sz w:val="24"/>
                <w:szCs w:val="24"/>
              </w:rPr>
            </w:pPr>
          </w:p>
        </w:tc>
      </w:tr>
      <w:tr w:rsidR="00BD5EB4" w:rsidRPr="00907B70" w14:paraId="77EE6A2D" w14:textId="77777777" w:rsidTr="004B2081">
        <w:trPr>
          <w:trHeight w:val="305"/>
        </w:trPr>
        <w:tc>
          <w:tcPr>
            <w:tcW w:w="9363" w:type="dxa"/>
            <w:gridSpan w:val="10"/>
            <w:shd w:val="clear" w:color="auto" w:fill="D9D9D9"/>
            <w:vAlign w:val="center"/>
          </w:tcPr>
          <w:p w14:paraId="7C3AD446" w14:textId="77777777" w:rsidR="00BD5EB4" w:rsidRPr="00907B70" w:rsidRDefault="00BD5EB4" w:rsidP="00BD5EB4">
            <w:pPr>
              <w:spacing w:after="0" w:line="240" w:lineRule="auto"/>
              <w:rPr>
                <w:b/>
                <w:sz w:val="24"/>
                <w:szCs w:val="24"/>
              </w:rPr>
            </w:pPr>
            <w:r w:rsidRPr="00907B70">
              <w:rPr>
                <w:b/>
                <w:sz w:val="24"/>
                <w:szCs w:val="24"/>
              </w:rPr>
              <w:t>Initial Prompts</w:t>
            </w:r>
          </w:p>
        </w:tc>
      </w:tr>
      <w:tr w:rsidR="00BD5EB4" w:rsidRPr="00907B70" w14:paraId="0FAC09C2" w14:textId="77777777" w:rsidTr="004B2081">
        <w:trPr>
          <w:trHeight w:val="305"/>
        </w:trPr>
        <w:tc>
          <w:tcPr>
            <w:tcW w:w="2178" w:type="dxa"/>
            <w:tcBorders>
              <w:bottom w:val="single" w:sz="4" w:space="0" w:color="000000"/>
            </w:tcBorders>
            <w:shd w:val="clear" w:color="auto" w:fill="DAEEF3" w:themeFill="accent5" w:themeFillTint="33"/>
            <w:vAlign w:val="center"/>
          </w:tcPr>
          <w:p w14:paraId="106C3E28" w14:textId="77777777" w:rsidR="00BD5EB4" w:rsidRPr="00907B70" w:rsidRDefault="00BD5EB4" w:rsidP="00BD5EB4">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2399371C" w14:textId="77777777" w:rsidR="00BD5EB4" w:rsidRPr="00907B70" w:rsidRDefault="00BD5EB4" w:rsidP="00BD5EB4">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47E3F7F3" w14:textId="77777777" w:rsidR="00BD5EB4" w:rsidRPr="00907B70" w:rsidRDefault="00BD5EB4" w:rsidP="00BD5EB4">
            <w:pPr>
              <w:spacing w:after="0" w:line="240" w:lineRule="auto"/>
              <w:jc w:val="center"/>
              <w:rPr>
                <w:b/>
                <w:i/>
              </w:rPr>
            </w:pPr>
            <w:r w:rsidRPr="00907B70">
              <w:rPr>
                <w:b/>
                <w:i/>
              </w:rPr>
              <w:t>Wording</w:t>
            </w:r>
          </w:p>
        </w:tc>
      </w:tr>
      <w:tr w:rsidR="00BD5EB4" w:rsidRPr="00F85F27" w14:paraId="5C0E487E" w14:textId="77777777" w:rsidTr="004B2081">
        <w:trPr>
          <w:trHeight w:val="305"/>
        </w:trPr>
        <w:tc>
          <w:tcPr>
            <w:tcW w:w="2178" w:type="dxa"/>
            <w:tcBorders>
              <w:bottom w:val="single" w:sz="4" w:space="0" w:color="000000"/>
            </w:tcBorders>
            <w:shd w:val="clear" w:color="auto" w:fill="auto"/>
          </w:tcPr>
          <w:p w14:paraId="55FF2134" w14:textId="55B39380" w:rsidR="00BD5EB4" w:rsidRPr="00907B70" w:rsidRDefault="008465FA" w:rsidP="00BD5EB4">
            <w:pPr>
              <w:spacing w:after="0" w:line="240" w:lineRule="auto"/>
              <w:rPr>
                <w:sz w:val="20"/>
                <w:szCs w:val="20"/>
              </w:rPr>
            </w:pPr>
            <w:r>
              <w:rPr>
                <w:sz w:val="20"/>
                <w:szCs w:val="20"/>
              </w:rPr>
              <w:t>1910-1a.wav</w:t>
            </w:r>
          </w:p>
        </w:tc>
        <w:tc>
          <w:tcPr>
            <w:tcW w:w="1800" w:type="dxa"/>
            <w:gridSpan w:val="2"/>
            <w:tcBorders>
              <w:bottom w:val="single" w:sz="4" w:space="0" w:color="000000"/>
            </w:tcBorders>
            <w:shd w:val="clear" w:color="auto" w:fill="auto"/>
          </w:tcPr>
          <w:p w14:paraId="37A9BDE7" w14:textId="5F6A570A" w:rsidR="00BD5EB4" w:rsidRPr="00907B70" w:rsidRDefault="008465FA" w:rsidP="00BD5EB4">
            <w:pPr>
              <w:spacing w:after="0" w:line="240" w:lineRule="auto"/>
              <w:rPr>
                <w:sz w:val="20"/>
                <w:szCs w:val="20"/>
              </w:rPr>
            </w:pPr>
            <w:r>
              <w:rPr>
                <w:sz w:val="20"/>
                <w:szCs w:val="20"/>
              </w:rPr>
              <w:t>Initial</w:t>
            </w:r>
          </w:p>
        </w:tc>
        <w:tc>
          <w:tcPr>
            <w:tcW w:w="5385" w:type="dxa"/>
            <w:gridSpan w:val="7"/>
            <w:tcBorders>
              <w:bottom w:val="single" w:sz="4" w:space="0" w:color="000000"/>
            </w:tcBorders>
            <w:shd w:val="clear" w:color="auto" w:fill="auto"/>
            <w:vAlign w:val="center"/>
          </w:tcPr>
          <w:p w14:paraId="0F5C1E97" w14:textId="014B7C21" w:rsidR="00BD5EB4" w:rsidRPr="00F03FB4" w:rsidRDefault="008465FA" w:rsidP="00BD5EB4">
            <w:pPr>
              <w:widowControl w:val="0"/>
              <w:autoSpaceDE w:val="0"/>
              <w:autoSpaceDN w:val="0"/>
              <w:adjustRightInd w:val="0"/>
              <w:spacing w:after="0" w:line="240" w:lineRule="auto"/>
              <w:rPr>
                <w:rFonts w:ascii="Tahoma" w:hAnsi="Tahoma" w:cs="Tahoma"/>
                <w:b/>
                <w:bCs/>
                <w:color w:val="0070C0"/>
                <w:sz w:val="16"/>
                <w:szCs w:val="16"/>
                <w:lang w:val="es-419"/>
              </w:rPr>
            </w:pPr>
            <w:r w:rsidRPr="00F03FB4">
              <w:rPr>
                <w:rFonts w:ascii="Tahoma" w:hAnsi="Tahoma" w:cs="Tahoma"/>
                <w:color w:val="0070C0"/>
                <w:sz w:val="16"/>
                <w:szCs w:val="16"/>
                <w:lang w:val="es-419"/>
              </w:rPr>
              <w:t xml:space="preserve">Si su pago es rechazado, nos autoriza a nosotros o nuestro servicio de cobranzas a cobrar el pago y el costo de reposición de su Estado de un valor de </w:t>
            </w:r>
          </w:p>
        </w:tc>
      </w:tr>
      <w:tr w:rsidR="004B2081" w:rsidRPr="00907B70" w14:paraId="7062AC81" w14:textId="77777777" w:rsidTr="004B2081">
        <w:trPr>
          <w:trHeight w:val="305"/>
        </w:trPr>
        <w:tc>
          <w:tcPr>
            <w:tcW w:w="2178" w:type="dxa"/>
            <w:tcBorders>
              <w:bottom w:val="single" w:sz="4" w:space="0" w:color="000000"/>
            </w:tcBorders>
            <w:shd w:val="clear" w:color="auto" w:fill="auto"/>
          </w:tcPr>
          <w:p w14:paraId="04C5E1D3" w14:textId="5178BC68" w:rsidR="004B2081" w:rsidRPr="00907B70" w:rsidRDefault="008465FA" w:rsidP="00BD5EB4">
            <w:pPr>
              <w:spacing w:after="0" w:line="240" w:lineRule="auto"/>
              <w:rPr>
                <w:sz w:val="20"/>
                <w:szCs w:val="20"/>
              </w:rPr>
            </w:pPr>
            <w:r>
              <w:rPr>
                <w:sz w:val="20"/>
                <w:szCs w:val="20"/>
              </w:rPr>
              <w:t>$DD.CC</w:t>
            </w:r>
          </w:p>
        </w:tc>
        <w:tc>
          <w:tcPr>
            <w:tcW w:w="1800" w:type="dxa"/>
            <w:gridSpan w:val="2"/>
            <w:tcBorders>
              <w:bottom w:val="single" w:sz="4" w:space="0" w:color="000000"/>
            </w:tcBorders>
            <w:shd w:val="clear" w:color="auto" w:fill="auto"/>
          </w:tcPr>
          <w:p w14:paraId="3675162C" w14:textId="77777777" w:rsidR="004B2081" w:rsidRPr="00907B70" w:rsidRDefault="004B2081" w:rsidP="00BD5EB4">
            <w:pPr>
              <w:spacing w:after="0" w:line="240" w:lineRule="auto"/>
              <w:rPr>
                <w:sz w:val="20"/>
                <w:szCs w:val="20"/>
              </w:rPr>
            </w:pPr>
          </w:p>
        </w:tc>
        <w:tc>
          <w:tcPr>
            <w:tcW w:w="5385" w:type="dxa"/>
            <w:gridSpan w:val="7"/>
            <w:tcBorders>
              <w:bottom w:val="single" w:sz="4" w:space="0" w:color="000000"/>
            </w:tcBorders>
            <w:shd w:val="clear" w:color="auto" w:fill="auto"/>
            <w:vAlign w:val="center"/>
          </w:tcPr>
          <w:p w14:paraId="44E06A81" w14:textId="3FE973B5" w:rsidR="004B2081" w:rsidRPr="008465FA" w:rsidRDefault="008465FA" w:rsidP="00BD5EB4">
            <w:pPr>
              <w:widowControl w:val="0"/>
              <w:autoSpaceDE w:val="0"/>
              <w:autoSpaceDN w:val="0"/>
              <w:adjustRightInd w:val="0"/>
              <w:spacing w:after="0" w:line="240" w:lineRule="auto"/>
              <w:rPr>
                <w:rFonts w:ascii="Tahoma" w:hAnsi="Tahoma" w:cs="Tahoma"/>
                <w:color w:val="0070C0"/>
                <w:sz w:val="16"/>
                <w:szCs w:val="16"/>
              </w:rPr>
            </w:pPr>
            <w:r w:rsidRPr="008465FA">
              <w:rPr>
                <w:rFonts w:ascii="Tahoma" w:hAnsi="Tahoma" w:cs="Tahoma"/>
                <w:color w:val="7AB648"/>
                <w:sz w:val="16"/>
                <w:szCs w:val="16"/>
              </w:rPr>
              <w:t>&lt;SAP01_NSFAmount&gt;</w:t>
            </w:r>
          </w:p>
        </w:tc>
      </w:tr>
      <w:tr w:rsidR="004B2081" w:rsidRPr="00F85F27" w14:paraId="4835542E" w14:textId="77777777" w:rsidTr="004B2081">
        <w:trPr>
          <w:trHeight w:val="305"/>
        </w:trPr>
        <w:tc>
          <w:tcPr>
            <w:tcW w:w="2178" w:type="dxa"/>
            <w:tcBorders>
              <w:bottom w:val="single" w:sz="4" w:space="0" w:color="000000"/>
            </w:tcBorders>
            <w:shd w:val="clear" w:color="auto" w:fill="auto"/>
          </w:tcPr>
          <w:p w14:paraId="4FDCB4C5" w14:textId="2BFB5F19" w:rsidR="004B2081" w:rsidRPr="00907B70" w:rsidRDefault="008465FA" w:rsidP="00BD5EB4">
            <w:pPr>
              <w:spacing w:after="0" w:line="240" w:lineRule="auto"/>
              <w:rPr>
                <w:sz w:val="20"/>
                <w:szCs w:val="20"/>
              </w:rPr>
            </w:pPr>
            <w:r>
              <w:rPr>
                <w:sz w:val="20"/>
                <w:szCs w:val="20"/>
              </w:rPr>
              <w:t>1910-1b.wav</w:t>
            </w:r>
          </w:p>
        </w:tc>
        <w:tc>
          <w:tcPr>
            <w:tcW w:w="1800" w:type="dxa"/>
            <w:gridSpan w:val="2"/>
            <w:tcBorders>
              <w:bottom w:val="single" w:sz="4" w:space="0" w:color="000000"/>
            </w:tcBorders>
            <w:shd w:val="clear" w:color="auto" w:fill="auto"/>
          </w:tcPr>
          <w:p w14:paraId="610FB95D" w14:textId="77777777" w:rsidR="004B2081" w:rsidRPr="00907B70" w:rsidRDefault="004B2081" w:rsidP="00BD5EB4">
            <w:pPr>
              <w:spacing w:after="0" w:line="240" w:lineRule="auto"/>
              <w:rPr>
                <w:sz w:val="20"/>
                <w:szCs w:val="20"/>
              </w:rPr>
            </w:pPr>
          </w:p>
        </w:tc>
        <w:tc>
          <w:tcPr>
            <w:tcW w:w="5385" w:type="dxa"/>
            <w:gridSpan w:val="7"/>
            <w:tcBorders>
              <w:bottom w:val="single" w:sz="4" w:space="0" w:color="000000"/>
            </w:tcBorders>
            <w:shd w:val="clear" w:color="auto" w:fill="auto"/>
            <w:vAlign w:val="center"/>
          </w:tcPr>
          <w:p w14:paraId="33470FC9" w14:textId="34EFBA41" w:rsidR="004B2081" w:rsidRPr="00F03FB4" w:rsidRDefault="008465FA" w:rsidP="00BD5EB4">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mediante transferencia electrónica o débito de su cuenta.  ¿Está de acuerdo y autoriza el pago?</w:t>
            </w:r>
          </w:p>
        </w:tc>
      </w:tr>
      <w:tr w:rsidR="00BD5EB4" w:rsidRPr="00907B70" w14:paraId="367847F3" w14:textId="77777777" w:rsidTr="004B2081">
        <w:trPr>
          <w:trHeight w:val="305"/>
        </w:trPr>
        <w:tc>
          <w:tcPr>
            <w:tcW w:w="9363" w:type="dxa"/>
            <w:gridSpan w:val="10"/>
            <w:tcBorders>
              <w:bottom w:val="single" w:sz="4" w:space="0" w:color="000000"/>
            </w:tcBorders>
            <w:shd w:val="clear" w:color="auto" w:fill="D9D9D9"/>
            <w:vAlign w:val="center"/>
          </w:tcPr>
          <w:p w14:paraId="2AFFE81C" w14:textId="77777777" w:rsidR="00BD5EB4" w:rsidRPr="00907B70" w:rsidRDefault="00BD5EB4" w:rsidP="00BD5EB4">
            <w:pPr>
              <w:spacing w:after="0" w:line="240" w:lineRule="auto"/>
              <w:rPr>
                <w:b/>
                <w:sz w:val="24"/>
                <w:szCs w:val="24"/>
              </w:rPr>
            </w:pPr>
            <w:r w:rsidRPr="00907B70">
              <w:rPr>
                <w:b/>
                <w:sz w:val="24"/>
                <w:szCs w:val="24"/>
              </w:rPr>
              <w:t>Retry Prompts</w:t>
            </w:r>
          </w:p>
        </w:tc>
      </w:tr>
      <w:tr w:rsidR="00BD5EB4" w:rsidRPr="00907B70" w14:paraId="7D2DDBD7" w14:textId="77777777" w:rsidTr="004B2081">
        <w:trPr>
          <w:trHeight w:val="305"/>
        </w:trPr>
        <w:tc>
          <w:tcPr>
            <w:tcW w:w="2178" w:type="dxa"/>
            <w:tcBorders>
              <w:bottom w:val="single" w:sz="4" w:space="0" w:color="000000"/>
            </w:tcBorders>
            <w:shd w:val="clear" w:color="auto" w:fill="DAEEF3" w:themeFill="accent5" w:themeFillTint="33"/>
            <w:vAlign w:val="center"/>
          </w:tcPr>
          <w:p w14:paraId="3F6CFD95" w14:textId="77777777" w:rsidR="00BD5EB4" w:rsidRPr="00907B70" w:rsidRDefault="00BD5EB4" w:rsidP="00BD5EB4">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534921D5" w14:textId="77777777" w:rsidR="00BD5EB4" w:rsidRPr="00907B70" w:rsidRDefault="00BD5EB4" w:rsidP="00BD5EB4">
            <w:pPr>
              <w:spacing w:after="0" w:line="240" w:lineRule="auto"/>
              <w:jc w:val="center"/>
              <w:rPr>
                <w:b/>
                <w:i/>
                <w:sz w:val="24"/>
                <w:szCs w:val="24"/>
              </w:rPr>
            </w:pPr>
            <w:r w:rsidRPr="00907B70">
              <w:rPr>
                <w:b/>
                <w:i/>
              </w:rPr>
              <w:t>Condition</w:t>
            </w:r>
          </w:p>
        </w:tc>
        <w:tc>
          <w:tcPr>
            <w:tcW w:w="3600" w:type="dxa"/>
            <w:gridSpan w:val="5"/>
            <w:tcBorders>
              <w:bottom w:val="single" w:sz="4" w:space="0" w:color="000000"/>
            </w:tcBorders>
            <w:shd w:val="clear" w:color="auto" w:fill="DAEEF3" w:themeFill="accent5" w:themeFillTint="33"/>
            <w:vAlign w:val="center"/>
          </w:tcPr>
          <w:p w14:paraId="37A3C704" w14:textId="77777777" w:rsidR="00BD5EB4" w:rsidRPr="00907B70" w:rsidRDefault="00BD5EB4" w:rsidP="00BD5EB4">
            <w:pPr>
              <w:spacing w:after="0" w:line="240" w:lineRule="auto"/>
              <w:jc w:val="center"/>
              <w:rPr>
                <w:b/>
                <w:i/>
                <w:sz w:val="24"/>
                <w:szCs w:val="24"/>
              </w:rPr>
            </w:pPr>
            <w:r w:rsidRPr="00907B70">
              <w:rPr>
                <w:b/>
                <w:i/>
              </w:rPr>
              <w:t>Wording</w:t>
            </w:r>
          </w:p>
        </w:tc>
        <w:tc>
          <w:tcPr>
            <w:tcW w:w="1695" w:type="dxa"/>
            <w:tcBorders>
              <w:bottom w:val="single" w:sz="4" w:space="0" w:color="000000"/>
            </w:tcBorders>
            <w:shd w:val="clear" w:color="auto" w:fill="DAEEF3" w:themeFill="accent5" w:themeFillTint="33"/>
            <w:vAlign w:val="center"/>
          </w:tcPr>
          <w:p w14:paraId="2116A7BE" w14:textId="77777777" w:rsidR="00BD5EB4" w:rsidRPr="00907B70" w:rsidRDefault="00BD5EB4" w:rsidP="00BD5EB4">
            <w:pPr>
              <w:spacing w:after="0" w:line="240" w:lineRule="auto"/>
              <w:jc w:val="center"/>
              <w:rPr>
                <w:b/>
                <w:i/>
              </w:rPr>
            </w:pPr>
            <w:r w:rsidRPr="00907B70">
              <w:rPr>
                <w:b/>
                <w:i/>
              </w:rPr>
              <w:t>Transition</w:t>
            </w:r>
          </w:p>
        </w:tc>
      </w:tr>
      <w:tr w:rsidR="008465FA" w:rsidRPr="00907B70" w14:paraId="4B399F27" w14:textId="77777777" w:rsidTr="004B2081">
        <w:trPr>
          <w:trHeight w:val="305"/>
        </w:trPr>
        <w:tc>
          <w:tcPr>
            <w:tcW w:w="2178" w:type="dxa"/>
            <w:tcBorders>
              <w:bottom w:val="single" w:sz="4" w:space="0" w:color="000000"/>
            </w:tcBorders>
            <w:shd w:val="clear" w:color="auto" w:fill="auto"/>
          </w:tcPr>
          <w:p w14:paraId="6357D3AB" w14:textId="14A5810A" w:rsidR="008465FA" w:rsidRPr="00907B70" w:rsidRDefault="008465FA" w:rsidP="008465FA">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3B603E08" w14:textId="2FBE7690" w:rsidR="008465FA" w:rsidRPr="00907B70" w:rsidRDefault="008465FA" w:rsidP="008465FA">
            <w:pPr>
              <w:spacing w:after="0" w:line="240" w:lineRule="auto"/>
              <w:rPr>
                <w:sz w:val="20"/>
                <w:szCs w:val="20"/>
              </w:rPr>
            </w:pPr>
            <w:r w:rsidRPr="00907B70">
              <w:rPr>
                <w:sz w:val="20"/>
                <w:szCs w:val="20"/>
              </w:rPr>
              <w:t>No Match 1</w:t>
            </w:r>
          </w:p>
        </w:tc>
        <w:tc>
          <w:tcPr>
            <w:tcW w:w="3600" w:type="dxa"/>
            <w:gridSpan w:val="5"/>
            <w:tcBorders>
              <w:bottom w:val="single" w:sz="4" w:space="0" w:color="000000"/>
            </w:tcBorders>
            <w:shd w:val="clear" w:color="auto" w:fill="auto"/>
          </w:tcPr>
          <w:p w14:paraId="76389CDC" w14:textId="38D72F28"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95" w:type="dxa"/>
            <w:tcBorders>
              <w:bottom w:val="single" w:sz="4" w:space="0" w:color="000000"/>
            </w:tcBorders>
            <w:shd w:val="clear" w:color="auto" w:fill="auto"/>
          </w:tcPr>
          <w:p w14:paraId="74E68999" w14:textId="18F5B0CF" w:rsidR="008465FA" w:rsidRPr="00907B70" w:rsidRDefault="00507A0C" w:rsidP="008465FA">
            <w:pPr>
              <w:spacing w:after="0" w:line="240" w:lineRule="auto"/>
              <w:rPr>
                <w:sz w:val="20"/>
                <w:szCs w:val="20"/>
              </w:rPr>
            </w:pPr>
            <w:r>
              <w:rPr>
                <w:sz w:val="20"/>
                <w:szCs w:val="20"/>
              </w:rPr>
              <w:t>--</w:t>
            </w:r>
          </w:p>
        </w:tc>
      </w:tr>
      <w:tr w:rsidR="008465FA" w:rsidRPr="00907B70" w14:paraId="5CAB52D6" w14:textId="77777777" w:rsidTr="004B2081">
        <w:trPr>
          <w:trHeight w:val="305"/>
        </w:trPr>
        <w:tc>
          <w:tcPr>
            <w:tcW w:w="2178" w:type="dxa"/>
            <w:tcBorders>
              <w:bottom w:val="single" w:sz="4" w:space="0" w:color="000000"/>
            </w:tcBorders>
            <w:shd w:val="clear" w:color="auto" w:fill="auto"/>
          </w:tcPr>
          <w:p w14:paraId="7C9B7CA5" w14:textId="110C03DD" w:rsidR="008465FA" w:rsidRPr="00907B70" w:rsidRDefault="00507A0C" w:rsidP="008465FA">
            <w:pPr>
              <w:spacing w:after="0" w:line="240" w:lineRule="auto"/>
              <w:rPr>
                <w:sz w:val="20"/>
                <w:szCs w:val="20"/>
              </w:rPr>
            </w:pPr>
            <w:r>
              <w:rPr>
                <w:sz w:val="20"/>
                <w:szCs w:val="20"/>
              </w:rPr>
              <w:t>1910-2.wav</w:t>
            </w:r>
          </w:p>
        </w:tc>
        <w:tc>
          <w:tcPr>
            <w:tcW w:w="1890" w:type="dxa"/>
            <w:gridSpan w:val="3"/>
            <w:tcBorders>
              <w:bottom w:val="single" w:sz="4" w:space="0" w:color="000000"/>
            </w:tcBorders>
            <w:shd w:val="clear" w:color="auto" w:fill="auto"/>
          </w:tcPr>
          <w:p w14:paraId="7409D234" w14:textId="49BF0ECF" w:rsidR="008465FA" w:rsidRPr="00907B70" w:rsidRDefault="008465FA" w:rsidP="008465FA">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37D2164B" w14:textId="202C7DCC" w:rsidR="008465FA" w:rsidRPr="00F03FB4" w:rsidRDefault="008465FA" w:rsidP="008465F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¿Está de acuerdo?  Simplemente diga ‘sí’ o 'no'.</w:t>
            </w:r>
          </w:p>
        </w:tc>
        <w:tc>
          <w:tcPr>
            <w:tcW w:w="1695" w:type="dxa"/>
            <w:tcBorders>
              <w:bottom w:val="single" w:sz="4" w:space="0" w:color="000000"/>
            </w:tcBorders>
            <w:shd w:val="clear" w:color="auto" w:fill="auto"/>
          </w:tcPr>
          <w:p w14:paraId="11AE0966" w14:textId="48F5318B" w:rsidR="008465FA" w:rsidRPr="00907B70" w:rsidRDefault="00FC6715" w:rsidP="008465FA">
            <w:pPr>
              <w:spacing w:after="0" w:line="240" w:lineRule="auto"/>
              <w:rPr>
                <w:sz w:val="20"/>
                <w:szCs w:val="20"/>
              </w:rPr>
            </w:pPr>
            <w:proofErr w:type="spellStart"/>
            <w:r>
              <w:rPr>
                <w:sz w:val="20"/>
                <w:szCs w:val="20"/>
              </w:rPr>
              <w:t>Rerecognition</w:t>
            </w:r>
            <w:proofErr w:type="spellEnd"/>
          </w:p>
        </w:tc>
      </w:tr>
      <w:tr w:rsidR="008465FA" w:rsidRPr="00907B70" w14:paraId="018214B9" w14:textId="77777777" w:rsidTr="004B2081">
        <w:trPr>
          <w:trHeight w:val="305"/>
        </w:trPr>
        <w:tc>
          <w:tcPr>
            <w:tcW w:w="2178" w:type="dxa"/>
            <w:tcBorders>
              <w:bottom w:val="single" w:sz="4" w:space="0" w:color="000000"/>
            </w:tcBorders>
            <w:shd w:val="clear" w:color="auto" w:fill="auto"/>
          </w:tcPr>
          <w:p w14:paraId="41A42AE6" w14:textId="62F797BC" w:rsidR="008465FA" w:rsidRPr="00907B70" w:rsidRDefault="008465FA" w:rsidP="008465FA">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520E81B6" w14:textId="3A9DAC48" w:rsidR="008465FA" w:rsidRPr="00907B70" w:rsidRDefault="008465FA" w:rsidP="008465FA">
            <w:pPr>
              <w:spacing w:after="0" w:line="240" w:lineRule="auto"/>
              <w:rPr>
                <w:sz w:val="20"/>
                <w:szCs w:val="20"/>
              </w:rPr>
            </w:pPr>
            <w:r w:rsidRPr="00907B70">
              <w:rPr>
                <w:sz w:val="20"/>
                <w:szCs w:val="20"/>
              </w:rPr>
              <w:t>No Match 2</w:t>
            </w:r>
          </w:p>
        </w:tc>
        <w:tc>
          <w:tcPr>
            <w:tcW w:w="3600" w:type="dxa"/>
            <w:gridSpan w:val="5"/>
            <w:tcBorders>
              <w:bottom w:val="single" w:sz="4" w:space="0" w:color="000000"/>
            </w:tcBorders>
            <w:shd w:val="clear" w:color="auto" w:fill="auto"/>
          </w:tcPr>
          <w:p w14:paraId="1192F9E3" w14:textId="4DE70C5D" w:rsidR="008465FA" w:rsidRPr="00907B70" w:rsidRDefault="008465FA" w:rsidP="008465FA">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695" w:type="dxa"/>
            <w:tcBorders>
              <w:bottom w:val="single" w:sz="4" w:space="0" w:color="000000"/>
            </w:tcBorders>
            <w:shd w:val="clear" w:color="auto" w:fill="auto"/>
          </w:tcPr>
          <w:p w14:paraId="4E8939FA" w14:textId="45352F3E" w:rsidR="008465FA" w:rsidRPr="00907B70" w:rsidRDefault="00507A0C" w:rsidP="008465FA">
            <w:pPr>
              <w:spacing w:after="0" w:line="240" w:lineRule="auto"/>
              <w:rPr>
                <w:sz w:val="20"/>
                <w:szCs w:val="20"/>
              </w:rPr>
            </w:pPr>
            <w:r>
              <w:rPr>
                <w:sz w:val="20"/>
                <w:szCs w:val="20"/>
              </w:rPr>
              <w:t>--</w:t>
            </w:r>
          </w:p>
        </w:tc>
      </w:tr>
      <w:tr w:rsidR="008465FA" w:rsidRPr="00907B70" w14:paraId="52BDDF4C" w14:textId="77777777" w:rsidTr="004B2081">
        <w:trPr>
          <w:trHeight w:val="305"/>
        </w:trPr>
        <w:tc>
          <w:tcPr>
            <w:tcW w:w="2178" w:type="dxa"/>
            <w:tcBorders>
              <w:bottom w:val="single" w:sz="4" w:space="0" w:color="000000"/>
            </w:tcBorders>
            <w:shd w:val="clear" w:color="auto" w:fill="auto"/>
          </w:tcPr>
          <w:p w14:paraId="3395D234" w14:textId="73D917AC" w:rsidR="008465FA" w:rsidRPr="00907B70" w:rsidRDefault="00507A0C" w:rsidP="008465FA">
            <w:pPr>
              <w:spacing w:after="0" w:line="240" w:lineRule="auto"/>
              <w:rPr>
                <w:sz w:val="20"/>
                <w:szCs w:val="20"/>
              </w:rPr>
            </w:pPr>
            <w:r>
              <w:rPr>
                <w:sz w:val="20"/>
                <w:szCs w:val="20"/>
              </w:rPr>
              <w:t>1910-3.wav</w:t>
            </w:r>
          </w:p>
        </w:tc>
        <w:tc>
          <w:tcPr>
            <w:tcW w:w="1890" w:type="dxa"/>
            <w:gridSpan w:val="3"/>
            <w:tcBorders>
              <w:bottom w:val="single" w:sz="4" w:space="0" w:color="000000"/>
            </w:tcBorders>
            <w:shd w:val="clear" w:color="auto" w:fill="auto"/>
          </w:tcPr>
          <w:p w14:paraId="15ADF567" w14:textId="211C8FBD" w:rsidR="008465FA" w:rsidRPr="00907B70" w:rsidRDefault="008465FA" w:rsidP="008465FA">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4DAC2218" w14:textId="3D8CE65A" w:rsidR="008465FA" w:rsidRPr="00F03FB4" w:rsidRDefault="008465FA" w:rsidP="008465F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completar el pago, diga 'sí' o marque 1. Para cancelar, diga 'no' o marque 2.</w:t>
            </w:r>
          </w:p>
        </w:tc>
        <w:tc>
          <w:tcPr>
            <w:tcW w:w="1695" w:type="dxa"/>
            <w:tcBorders>
              <w:bottom w:val="single" w:sz="4" w:space="0" w:color="000000"/>
            </w:tcBorders>
            <w:shd w:val="clear" w:color="auto" w:fill="auto"/>
          </w:tcPr>
          <w:p w14:paraId="5FA4DCF7" w14:textId="2DB151B6" w:rsidR="008465FA" w:rsidRPr="00907B70" w:rsidRDefault="00FC6715" w:rsidP="008465FA">
            <w:pPr>
              <w:spacing w:after="0" w:line="240" w:lineRule="auto"/>
              <w:rPr>
                <w:sz w:val="20"/>
                <w:szCs w:val="20"/>
              </w:rPr>
            </w:pPr>
            <w:proofErr w:type="spellStart"/>
            <w:r>
              <w:rPr>
                <w:sz w:val="20"/>
                <w:szCs w:val="20"/>
              </w:rPr>
              <w:t>Rerecognition</w:t>
            </w:r>
            <w:proofErr w:type="spellEnd"/>
          </w:p>
        </w:tc>
      </w:tr>
      <w:tr w:rsidR="008465FA" w:rsidRPr="00907B70" w14:paraId="6E2A941C" w14:textId="77777777" w:rsidTr="004B2081">
        <w:trPr>
          <w:trHeight w:val="305"/>
        </w:trPr>
        <w:tc>
          <w:tcPr>
            <w:tcW w:w="2178" w:type="dxa"/>
            <w:tcBorders>
              <w:bottom w:val="single" w:sz="4" w:space="0" w:color="000000"/>
            </w:tcBorders>
            <w:shd w:val="clear" w:color="auto" w:fill="auto"/>
          </w:tcPr>
          <w:p w14:paraId="592C5235" w14:textId="56A89C34" w:rsidR="008465FA" w:rsidRPr="00907B70" w:rsidRDefault="008465FA" w:rsidP="008465FA">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145A8ECD" w14:textId="6DA2AFAD" w:rsidR="008465FA" w:rsidRPr="00907B70" w:rsidRDefault="008465FA" w:rsidP="008465FA">
            <w:pPr>
              <w:spacing w:after="0" w:line="240" w:lineRule="auto"/>
              <w:rPr>
                <w:sz w:val="20"/>
                <w:szCs w:val="20"/>
              </w:rPr>
            </w:pPr>
            <w:r>
              <w:rPr>
                <w:sz w:val="20"/>
                <w:szCs w:val="20"/>
              </w:rPr>
              <w:t>No Match 3</w:t>
            </w:r>
          </w:p>
        </w:tc>
        <w:tc>
          <w:tcPr>
            <w:tcW w:w="3600" w:type="dxa"/>
            <w:gridSpan w:val="5"/>
            <w:tcBorders>
              <w:bottom w:val="single" w:sz="4" w:space="0" w:color="000000"/>
            </w:tcBorders>
            <w:shd w:val="clear" w:color="auto" w:fill="auto"/>
          </w:tcPr>
          <w:p w14:paraId="71251640" w14:textId="153A8479"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95" w:type="dxa"/>
            <w:tcBorders>
              <w:bottom w:val="single" w:sz="4" w:space="0" w:color="000000"/>
            </w:tcBorders>
            <w:shd w:val="clear" w:color="auto" w:fill="auto"/>
          </w:tcPr>
          <w:p w14:paraId="36D395E7" w14:textId="1730AE00" w:rsidR="008465FA" w:rsidRPr="00907B70" w:rsidRDefault="00FC6715" w:rsidP="008465FA">
            <w:pPr>
              <w:spacing w:after="0" w:line="240" w:lineRule="auto"/>
              <w:rPr>
                <w:sz w:val="20"/>
                <w:szCs w:val="20"/>
              </w:rPr>
            </w:pPr>
            <w:r>
              <w:rPr>
                <w:sz w:val="20"/>
                <w:szCs w:val="20"/>
              </w:rPr>
              <w:t>XFER2</w:t>
            </w:r>
          </w:p>
        </w:tc>
      </w:tr>
      <w:tr w:rsidR="008465FA" w:rsidRPr="00907B70" w14:paraId="1E580E73" w14:textId="77777777" w:rsidTr="004B2081">
        <w:trPr>
          <w:trHeight w:val="305"/>
        </w:trPr>
        <w:tc>
          <w:tcPr>
            <w:tcW w:w="2178" w:type="dxa"/>
            <w:tcBorders>
              <w:bottom w:val="single" w:sz="4" w:space="0" w:color="000000"/>
            </w:tcBorders>
            <w:shd w:val="clear" w:color="auto" w:fill="auto"/>
          </w:tcPr>
          <w:p w14:paraId="7280E42A" w14:textId="00F8DCEB" w:rsidR="008465FA" w:rsidRPr="00907B70" w:rsidRDefault="008465FA" w:rsidP="008465FA">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55BE11F9" w14:textId="3A36339A" w:rsidR="008465FA" w:rsidRPr="00907B70" w:rsidRDefault="008465FA" w:rsidP="008465FA">
            <w:pPr>
              <w:spacing w:after="0" w:line="240" w:lineRule="auto"/>
              <w:rPr>
                <w:sz w:val="20"/>
                <w:szCs w:val="20"/>
              </w:rPr>
            </w:pPr>
            <w:r w:rsidRPr="00907B70">
              <w:rPr>
                <w:sz w:val="20"/>
                <w:szCs w:val="20"/>
              </w:rPr>
              <w:t>No Input 1</w:t>
            </w:r>
          </w:p>
        </w:tc>
        <w:tc>
          <w:tcPr>
            <w:tcW w:w="3600" w:type="dxa"/>
            <w:gridSpan w:val="5"/>
            <w:tcBorders>
              <w:bottom w:val="single" w:sz="4" w:space="0" w:color="000000"/>
            </w:tcBorders>
            <w:shd w:val="clear" w:color="auto" w:fill="auto"/>
          </w:tcPr>
          <w:p w14:paraId="77C45AE4" w14:textId="4C6662F3"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95" w:type="dxa"/>
            <w:tcBorders>
              <w:bottom w:val="single" w:sz="4" w:space="0" w:color="000000"/>
            </w:tcBorders>
            <w:shd w:val="clear" w:color="auto" w:fill="auto"/>
          </w:tcPr>
          <w:p w14:paraId="42DFCA13" w14:textId="64F3137A" w:rsidR="008465FA" w:rsidRPr="00907B70" w:rsidRDefault="00507A0C" w:rsidP="008465FA">
            <w:pPr>
              <w:spacing w:after="0" w:line="240" w:lineRule="auto"/>
              <w:rPr>
                <w:sz w:val="20"/>
                <w:szCs w:val="20"/>
              </w:rPr>
            </w:pPr>
            <w:r>
              <w:rPr>
                <w:sz w:val="20"/>
                <w:szCs w:val="20"/>
              </w:rPr>
              <w:t>--</w:t>
            </w:r>
          </w:p>
        </w:tc>
      </w:tr>
      <w:tr w:rsidR="008465FA" w:rsidRPr="00907B70" w14:paraId="1B46F170" w14:textId="77777777" w:rsidTr="004B2081">
        <w:trPr>
          <w:trHeight w:val="305"/>
        </w:trPr>
        <w:tc>
          <w:tcPr>
            <w:tcW w:w="2178" w:type="dxa"/>
            <w:tcBorders>
              <w:bottom w:val="single" w:sz="4" w:space="0" w:color="000000"/>
            </w:tcBorders>
            <w:shd w:val="clear" w:color="auto" w:fill="auto"/>
          </w:tcPr>
          <w:p w14:paraId="3C4A46F9" w14:textId="4441009C" w:rsidR="008465FA" w:rsidRPr="00907B70" w:rsidRDefault="00507A0C" w:rsidP="008465FA">
            <w:pPr>
              <w:spacing w:after="0" w:line="240" w:lineRule="auto"/>
              <w:rPr>
                <w:sz w:val="20"/>
                <w:szCs w:val="20"/>
              </w:rPr>
            </w:pPr>
            <w:r>
              <w:rPr>
                <w:sz w:val="20"/>
                <w:szCs w:val="20"/>
              </w:rPr>
              <w:t>1910-2.wav</w:t>
            </w:r>
          </w:p>
        </w:tc>
        <w:tc>
          <w:tcPr>
            <w:tcW w:w="1890" w:type="dxa"/>
            <w:gridSpan w:val="3"/>
            <w:tcBorders>
              <w:bottom w:val="single" w:sz="4" w:space="0" w:color="000000"/>
            </w:tcBorders>
            <w:shd w:val="clear" w:color="auto" w:fill="auto"/>
          </w:tcPr>
          <w:p w14:paraId="089196F3" w14:textId="7FFF31B5" w:rsidR="008465FA" w:rsidRPr="00907B70" w:rsidRDefault="008465FA" w:rsidP="008465FA">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5458AF9C" w14:textId="6B2FD202" w:rsidR="008465FA" w:rsidRPr="00F03FB4" w:rsidRDefault="00FC6715" w:rsidP="008465F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¿Está de acuerdo?  Simplemente diga ‘sí’ o 'no'.</w:t>
            </w:r>
          </w:p>
        </w:tc>
        <w:tc>
          <w:tcPr>
            <w:tcW w:w="1695" w:type="dxa"/>
            <w:tcBorders>
              <w:bottom w:val="single" w:sz="4" w:space="0" w:color="000000"/>
            </w:tcBorders>
            <w:shd w:val="clear" w:color="auto" w:fill="auto"/>
          </w:tcPr>
          <w:p w14:paraId="6955CA83" w14:textId="2AD456A0" w:rsidR="008465FA" w:rsidRPr="00907B70" w:rsidRDefault="00507A0C" w:rsidP="008465FA">
            <w:pPr>
              <w:spacing w:after="0" w:line="240" w:lineRule="auto"/>
              <w:rPr>
                <w:sz w:val="20"/>
                <w:szCs w:val="20"/>
              </w:rPr>
            </w:pPr>
            <w:proofErr w:type="spellStart"/>
            <w:r>
              <w:rPr>
                <w:sz w:val="20"/>
                <w:szCs w:val="20"/>
              </w:rPr>
              <w:t>Rerecognition</w:t>
            </w:r>
            <w:proofErr w:type="spellEnd"/>
          </w:p>
        </w:tc>
      </w:tr>
      <w:tr w:rsidR="008465FA" w:rsidRPr="00907B70" w14:paraId="39B8BCC3" w14:textId="77777777" w:rsidTr="004B2081">
        <w:trPr>
          <w:trHeight w:val="305"/>
        </w:trPr>
        <w:tc>
          <w:tcPr>
            <w:tcW w:w="2178" w:type="dxa"/>
            <w:tcBorders>
              <w:bottom w:val="single" w:sz="4" w:space="0" w:color="000000"/>
            </w:tcBorders>
            <w:shd w:val="clear" w:color="auto" w:fill="auto"/>
          </w:tcPr>
          <w:p w14:paraId="332F198F" w14:textId="650E4C1F" w:rsidR="008465FA" w:rsidRPr="00907B70" w:rsidRDefault="008465FA" w:rsidP="008465FA">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30F45D3D" w14:textId="2869CEC4" w:rsidR="008465FA" w:rsidRPr="00907B70" w:rsidRDefault="008465FA" w:rsidP="008465FA">
            <w:pPr>
              <w:spacing w:after="0" w:line="240" w:lineRule="auto"/>
              <w:rPr>
                <w:sz w:val="20"/>
                <w:szCs w:val="20"/>
              </w:rPr>
            </w:pPr>
            <w:r w:rsidRPr="00907B70">
              <w:rPr>
                <w:sz w:val="20"/>
                <w:szCs w:val="20"/>
              </w:rPr>
              <w:t>No Input 2</w:t>
            </w:r>
          </w:p>
        </w:tc>
        <w:tc>
          <w:tcPr>
            <w:tcW w:w="3600" w:type="dxa"/>
            <w:gridSpan w:val="5"/>
            <w:tcBorders>
              <w:bottom w:val="single" w:sz="4" w:space="0" w:color="000000"/>
            </w:tcBorders>
            <w:shd w:val="clear" w:color="auto" w:fill="auto"/>
          </w:tcPr>
          <w:p w14:paraId="29A9C248" w14:textId="7E2E0FA3" w:rsidR="008465FA" w:rsidRPr="00907B70" w:rsidRDefault="008465FA" w:rsidP="008465FA">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695" w:type="dxa"/>
            <w:tcBorders>
              <w:bottom w:val="single" w:sz="4" w:space="0" w:color="000000"/>
            </w:tcBorders>
            <w:shd w:val="clear" w:color="auto" w:fill="auto"/>
          </w:tcPr>
          <w:p w14:paraId="708F04D1" w14:textId="7910B45A" w:rsidR="008465FA" w:rsidRPr="00907B70" w:rsidRDefault="00507A0C" w:rsidP="008465FA">
            <w:pPr>
              <w:spacing w:after="0" w:line="240" w:lineRule="auto"/>
              <w:rPr>
                <w:sz w:val="20"/>
                <w:szCs w:val="20"/>
              </w:rPr>
            </w:pPr>
            <w:r>
              <w:rPr>
                <w:sz w:val="20"/>
                <w:szCs w:val="20"/>
              </w:rPr>
              <w:t>--</w:t>
            </w:r>
          </w:p>
        </w:tc>
      </w:tr>
      <w:tr w:rsidR="008465FA" w:rsidRPr="00907B70" w14:paraId="1A3974EC" w14:textId="77777777" w:rsidTr="004B2081">
        <w:trPr>
          <w:trHeight w:val="305"/>
        </w:trPr>
        <w:tc>
          <w:tcPr>
            <w:tcW w:w="2178" w:type="dxa"/>
            <w:tcBorders>
              <w:bottom w:val="single" w:sz="4" w:space="0" w:color="000000"/>
            </w:tcBorders>
            <w:shd w:val="clear" w:color="auto" w:fill="auto"/>
          </w:tcPr>
          <w:p w14:paraId="7F2E61F9" w14:textId="4559B1A8" w:rsidR="008465FA" w:rsidRPr="00907B70" w:rsidRDefault="00507A0C" w:rsidP="008465FA">
            <w:pPr>
              <w:spacing w:after="0" w:line="240" w:lineRule="auto"/>
              <w:rPr>
                <w:sz w:val="20"/>
                <w:szCs w:val="20"/>
              </w:rPr>
            </w:pPr>
            <w:r>
              <w:rPr>
                <w:sz w:val="20"/>
                <w:szCs w:val="20"/>
              </w:rPr>
              <w:t>1910-3.wav</w:t>
            </w:r>
          </w:p>
        </w:tc>
        <w:tc>
          <w:tcPr>
            <w:tcW w:w="1890" w:type="dxa"/>
            <w:gridSpan w:val="3"/>
            <w:tcBorders>
              <w:bottom w:val="single" w:sz="4" w:space="0" w:color="000000"/>
            </w:tcBorders>
            <w:shd w:val="clear" w:color="auto" w:fill="auto"/>
          </w:tcPr>
          <w:p w14:paraId="31718532" w14:textId="4B81CAC9" w:rsidR="008465FA" w:rsidRPr="00907B70" w:rsidRDefault="008465FA" w:rsidP="008465FA">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6B0F8CD4" w14:textId="2E64BF38" w:rsidR="008465FA" w:rsidRPr="00F03FB4" w:rsidRDefault="00FC6715" w:rsidP="008465FA">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completar el pago, diga 'sí' o marque 1. Para cancelar, diga 'no' o marque 2.</w:t>
            </w:r>
          </w:p>
        </w:tc>
        <w:tc>
          <w:tcPr>
            <w:tcW w:w="1695" w:type="dxa"/>
            <w:tcBorders>
              <w:bottom w:val="single" w:sz="4" w:space="0" w:color="000000"/>
            </w:tcBorders>
            <w:shd w:val="clear" w:color="auto" w:fill="auto"/>
          </w:tcPr>
          <w:p w14:paraId="4E9A8DA9" w14:textId="7BB5926F" w:rsidR="008465FA" w:rsidRPr="00907B70" w:rsidRDefault="00507A0C" w:rsidP="008465FA">
            <w:pPr>
              <w:spacing w:after="0" w:line="240" w:lineRule="auto"/>
              <w:rPr>
                <w:sz w:val="20"/>
                <w:szCs w:val="20"/>
              </w:rPr>
            </w:pPr>
            <w:proofErr w:type="spellStart"/>
            <w:r>
              <w:rPr>
                <w:sz w:val="20"/>
                <w:szCs w:val="20"/>
              </w:rPr>
              <w:t>Rerecognition</w:t>
            </w:r>
            <w:proofErr w:type="spellEnd"/>
          </w:p>
        </w:tc>
      </w:tr>
      <w:tr w:rsidR="008465FA" w:rsidRPr="00907B70" w14:paraId="43DF5D72" w14:textId="77777777" w:rsidTr="004B2081">
        <w:trPr>
          <w:trHeight w:val="305"/>
        </w:trPr>
        <w:tc>
          <w:tcPr>
            <w:tcW w:w="2178" w:type="dxa"/>
            <w:tcBorders>
              <w:bottom w:val="single" w:sz="4" w:space="0" w:color="000000"/>
            </w:tcBorders>
            <w:shd w:val="clear" w:color="auto" w:fill="auto"/>
          </w:tcPr>
          <w:p w14:paraId="4B11A2A4" w14:textId="2C6F926A" w:rsidR="008465FA" w:rsidRPr="00907B70" w:rsidRDefault="008465FA" w:rsidP="008465FA">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7E994F22" w14:textId="652A204B" w:rsidR="008465FA" w:rsidRPr="00907B70" w:rsidRDefault="008465FA" w:rsidP="008465FA">
            <w:pPr>
              <w:spacing w:after="0" w:line="240" w:lineRule="auto"/>
              <w:rPr>
                <w:sz w:val="20"/>
                <w:szCs w:val="20"/>
              </w:rPr>
            </w:pPr>
            <w:r>
              <w:rPr>
                <w:sz w:val="20"/>
                <w:szCs w:val="20"/>
              </w:rPr>
              <w:t>No Input 3</w:t>
            </w:r>
          </w:p>
        </w:tc>
        <w:tc>
          <w:tcPr>
            <w:tcW w:w="3600" w:type="dxa"/>
            <w:gridSpan w:val="5"/>
            <w:tcBorders>
              <w:bottom w:val="single" w:sz="4" w:space="0" w:color="000000"/>
            </w:tcBorders>
            <w:shd w:val="clear" w:color="auto" w:fill="auto"/>
          </w:tcPr>
          <w:p w14:paraId="5A7DB839" w14:textId="1C25BB82" w:rsidR="008465FA" w:rsidRPr="00907B70" w:rsidRDefault="008465FA" w:rsidP="008465FA">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95" w:type="dxa"/>
            <w:tcBorders>
              <w:bottom w:val="single" w:sz="4" w:space="0" w:color="000000"/>
            </w:tcBorders>
            <w:shd w:val="clear" w:color="auto" w:fill="auto"/>
          </w:tcPr>
          <w:p w14:paraId="241139B3" w14:textId="0D341D00" w:rsidR="008465FA" w:rsidRPr="00907B70" w:rsidRDefault="00FC6715" w:rsidP="008465FA">
            <w:pPr>
              <w:spacing w:after="0" w:line="240" w:lineRule="auto"/>
              <w:rPr>
                <w:sz w:val="20"/>
                <w:szCs w:val="20"/>
              </w:rPr>
            </w:pPr>
            <w:r>
              <w:rPr>
                <w:sz w:val="20"/>
                <w:szCs w:val="20"/>
              </w:rPr>
              <w:t>XFER2</w:t>
            </w:r>
          </w:p>
        </w:tc>
      </w:tr>
      <w:tr w:rsidR="008465FA" w:rsidRPr="00907B70" w14:paraId="2E0D308E" w14:textId="77777777" w:rsidTr="004B2081">
        <w:trPr>
          <w:trHeight w:val="305"/>
        </w:trPr>
        <w:tc>
          <w:tcPr>
            <w:tcW w:w="9363" w:type="dxa"/>
            <w:gridSpan w:val="10"/>
            <w:tcBorders>
              <w:bottom w:val="single" w:sz="4" w:space="0" w:color="000000"/>
            </w:tcBorders>
            <w:shd w:val="clear" w:color="auto" w:fill="D9D9D9"/>
            <w:vAlign w:val="center"/>
          </w:tcPr>
          <w:p w14:paraId="2947441F" w14:textId="067A75B5" w:rsidR="008465FA" w:rsidRPr="00907B70" w:rsidRDefault="008465FA" w:rsidP="008465FA">
            <w:pPr>
              <w:spacing w:after="0" w:line="240" w:lineRule="auto"/>
              <w:rPr>
                <w:b/>
                <w:sz w:val="24"/>
                <w:szCs w:val="24"/>
              </w:rPr>
            </w:pPr>
            <w:r w:rsidRPr="00907B70">
              <w:rPr>
                <w:b/>
                <w:sz w:val="24"/>
                <w:szCs w:val="24"/>
              </w:rPr>
              <w:t>Grammar</w:t>
            </w:r>
          </w:p>
        </w:tc>
      </w:tr>
      <w:tr w:rsidR="008465FA" w:rsidRPr="00907B70" w14:paraId="69327954" w14:textId="77777777" w:rsidTr="004B2081">
        <w:tc>
          <w:tcPr>
            <w:tcW w:w="3258" w:type="dxa"/>
            <w:gridSpan w:val="2"/>
            <w:tcBorders>
              <w:bottom w:val="single" w:sz="4" w:space="0" w:color="000000"/>
            </w:tcBorders>
            <w:shd w:val="solid" w:color="DAEEF3" w:themeColor="accent5" w:themeTint="33" w:fill="CCFFFF"/>
          </w:tcPr>
          <w:p w14:paraId="4B0C8284" w14:textId="404F3301" w:rsidR="008465FA" w:rsidRPr="00907B70" w:rsidRDefault="008465FA" w:rsidP="008465FA">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39F7CE02" w14:textId="77777777" w:rsidR="008465FA" w:rsidRPr="00907B70" w:rsidRDefault="008465FA" w:rsidP="008465FA">
            <w:pPr>
              <w:spacing w:after="0" w:line="240" w:lineRule="auto"/>
              <w:jc w:val="center"/>
              <w:rPr>
                <w:b/>
                <w:i/>
              </w:rPr>
            </w:pPr>
            <w:r w:rsidRPr="00907B70">
              <w:rPr>
                <w:b/>
                <w:i/>
              </w:rPr>
              <w:t>DTMF</w:t>
            </w:r>
          </w:p>
        </w:tc>
        <w:tc>
          <w:tcPr>
            <w:tcW w:w="3374" w:type="dxa"/>
            <w:gridSpan w:val="4"/>
            <w:tcBorders>
              <w:bottom w:val="single" w:sz="4" w:space="0" w:color="000000"/>
            </w:tcBorders>
            <w:shd w:val="solid" w:color="DAEEF3" w:themeColor="accent5" w:themeTint="33" w:fill="CCFFFF"/>
          </w:tcPr>
          <w:p w14:paraId="72A6E436" w14:textId="77777777" w:rsidR="008465FA" w:rsidRPr="00907B70" w:rsidRDefault="008465FA" w:rsidP="008465FA">
            <w:pPr>
              <w:spacing w:after="0" w:line="240" w:lineRule="auto"/>
              <w:jc w:val="center"/>
              <w:rPr>
                <w:b/>
                <w:i/>
              </w:rPr>
            </w:pPr>
            <w:r w:rsidRPr="00907B70">
              <w:rPr>
                <w:b/>
                <w:i/>
              </w:rPr>
              <w:t xml:space="preserve"> Response</w:t>
            </w:r>
          </w:p>
        </w:tc>
        <w:tc>
          <w:tcPr>
            <w:tcW w:w="1695" w:type="dxa"/>
            <w:tcBorders>
              <w:bottom w:val="single" w:sz="4" w:space="0" w:color="000000"/>
            </w:tcBorders>
            <w:shd w:val="solid" w:color="DAEEF3" w:themeColor="accent5" w:themeTint="33" w:fill="CCFFFF"/>
          </w:tcPr>
          <w:p w14:paraId="078DE262" w14:textId="77777777" w:rsidR="008465FA" w:rsidRPr="00907B70" w:rsidRDefault="008465FA" w:rsidP="008465FA">
            <w:pPr>
              <w:spacing w:after="0" w:line="240" w:lineRule="auto"/>
              <w:jc w:val="center"/>
              <w:rPr>
                <w:b/>
                <w:i/>
              </w:rPr>
            </w:pPr>
            <w:r w:rsidRPr="00907B70">
              <w:rPr>
                <w:b/>
                <w:i/>
              </w:rPr>
              <w:t>Confirm</w:t>
            </w:r>
          </w:p>
        </w:tc>
      </w:tr>
      <w:tr w:rsidR="00E50601" w:rsidRPr="00907B70" w14:paraId="58B7F77A" w14:textId="77777777" w:rsidTr="004B2081">
        <w:tc>
          <w:tcPr>
            <w:tcW w:w="3258" w:type="dxa"/>
            <w:gridSpan w:val="2"/>
          </w:tcPr>
          <w:p w14:paraId="50658067" w14:textId="51EB2B09" w:rsidR="00E50601" w:rsidRPr="00FC6715"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60FBD70B" w14:textId="55E0BDE0"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374" w:type="dxa"/>
            <w:gridSpan w:val="4"/>
          </w:tcPr>
          <w:p w14:paraId="13F56794" w14:textId="555DA4E1" w:rsidR="00E50601" w:rsidRPr="00907B70" w:rsidRDefault="00E50601" w:rsidP="00E50601">
            <w:pPr>
              <w:spacing w:after="0" w:line="240" w:lineRule="auto"/>
              <w:rPr>
                <w:sz w:val="20"/>
                <w:szCs w:val="20"/>
              </w:rPr>
            </w:pPr>
            <w:proofErr w:type="spellStart"/>
            <w:r>
              <w:rPr>
                <w:sz w:val="20"/>
                <w:szCs w:val="20"/>
              </w:rPr>
              <w:t>Sí</w:t>
            </w:r>
            <w:proofErr w:type="spellEnd"/>
          </w:p>
        </w:tc>
        <w:tc>
          <w:tcPr>
            <w:tcW w:w="1695" w:type="dxa"/>
          </w:tcPr>
          <w:p w14:paraId="48935F33"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725F2244" w14:textId="77777777" w:rsidTr="004B2081">
        <w:tc>
          <w:tcPr>
            <w:tcW w:w="3258" w:type="dxa"/>
            <w:gridSpan w:val="2"/>
          </w:tcPr>
          <w:p w14:paraId="56236C1C" w14:textId="45DED987" w:rsidR="00E50601" w:rsidRPr="00FC6715"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27F757AC" w14:textId="131E9751"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374" w:type="dxa"/>
            <w:gridSpan w:val="4"/>
          </w:tcPr>
          <w:p w14:paraId="17DFC161" w14:textId="22A1920A" w:rsidR="00E50601" w:rsidRPr="00907B70" w:rsidRDefault="00E50601" w:rsidP="00E50601">
            <w:pPr>
              <w:spacing w:after="0" w:line="240" w:lineRule="auto"/>
              <w:rPr>
                <w:sz w:val="20"/>
                <w:szCs w:val="20"/>
              </w:rPr>
            </w:pPr>
            <w:r>
              <w:rPr>
                <w:sz w:val="20"/>
                <w:szCs w:val="20"/>
              </w:rPr>
              <w:t>no</w:t>
            </w:r>
          </w:p>
        </w:tc>
        <w:tc>
          <w:tcPr>
            <w:tcW w:w="1695" w:type="dxa"/>
          </w:tcPr>
          <w:p w14:paraId="7E0A760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0310F5A0" w14:textId="77777777" w:rsidTr="004B2081">
        <w:trPr>
          <w:trHeight w:val="314"/>
        </w:trPr>
        <w:tc>
          <w:tcPr>
            <w:tcW w:w="9363" w:type="dxa"/>
            <w:gridSpan w:val="10"/>
            <w:shd w:val="solid" w:color="DAEEF3" w:themeColor="accent5" w:themeTint="33" w:fill="auto"/>
            <w:vAlign w:val="bottom"/>
          </w:tcPr>
          <w:p w14:paraId="6B825C04" w14:textId="77777777" w:rsidR="00E50601" w:rsidRPr="00907B70" w:rsidRDefault="00E50601" w:rsidP="00E50601">
            <w:pPr>
              <w:spacing w:after="0" w:line="240" w:lineRule="auto"/>
              <w:rPr>
                <w:b/>
                <w:i/>
              </w:rPr>
            </w:pPr>
            <w:proofErr w:type="spellStart"/>
            <w:r w:rsidRPr="00907B70">
              <w:rPr>
                <w:b/>
                <w:sz w:val="24"/>
                <w:szCs w:val="24"/>
              </w:rPr>
              <w:t>Globals</w:t>
            </w:r>
            <w:proofErr w:type="spellEnd"/>
          </w:p>
        </w:tc>
      </w:tr>
      <w:tr w:rsidR="00E50601" w:rsidRPr="00907B70" w14:paraId="3FCB4464" w14:textId="77777777" w:rsidTr="004B2081">
        <w:tc>
          <w:tcPr>
            <w:tcW w:w="3258" w:type="dxa"/>
            <w:gridSpan w:val="2"/>
          </w:tcPr>
          <w:p w14:paraId="3CABAB74" w14:textId="789DD727"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20DD610E" w14:textId="77777777" w:rsidR="00E50601" w:rsidRPr="00907B70" w:rsidRDefault="00E50601" w:rsidP="00E50601">
            <w:pPr>
              <w:spacing w:after="0" w:line="240" w:lineRule="auto"/>
            </w:pPr>
          </w:p>
        </w:tc>
        <w:tc>
          <w:tcPr>
            <w:tcW w:w="5069" w:type="dxa"/>
            <w:gridSpan w:val="5"/>
          </w:tcPr>
          <w:p w14:paraId="67E10D62" w14:textId="77777777" w:rsidR="00E50601" w:rsidRPr="00907B70" w:rsidRDefault="00E50601" w:rsidP="00E50601">
            <w:pPr>
              <w:autoSpaceDE w:val="0"/>
              <w:autoSpaceDN w:val="0"/>
              <w:adjustRightInd w:val="0"/>
              <w:spacing w:after="0" w:line="240" w:lineRule="auto"/>
              <w:rPr>
                <w:rFonts w:cs="Arial"/>
              </w:rPr>
            </w:pPr>
          </w:p>
        </w:tc>
      </w:tr>
    </w:tbl>
    <w:p w14:paraId="65EF74CA" w14:textId="77777777" w:rsidR="00890F6A" w:rsidRPr="00907B70" w:rsidRDefault="00890F6A" w:rsidP="00890F6A">
      <w:r w:rsidRPr="00907B70">
        <w:lastRenderedPageBreak/>
        <w:br w:type="page"/>
      </w:r>
    </w:p>
    <w:p w14:paraId="16794536" w14:textId="5E6C82E7" w:rsidR="00890F6A" w:rsidRPr="00907B70" w:rsidRDefault="003C4CB8" w:rsidP="00890F6A">
      <w:pPr>
        <w:pStyle w:val="Heading2"/>
      </w:pPr>
      <w:bookmarkStart w:id="137" w:name="_Toc49979731"/>
      <w:r>
        <w:lastRenderedPageBreak/>
        <w:t>1920</w:t>
      </w:r>
      <w:r w:rsidR="00890F6A" w:rsidRPr="00C26A25">
        <w:t>_</w:t>
      </w:r>
      <w:r w:rsidR="00AA0BF6">
        <w:t>mnu</w:t>
      </w:r>
      <w:r>
        <w:t>Ask</w:t>
      </w:r>
      <w:r w:rsidR="00AA0BF6">
        <w:t>Bank</w:t>
      </w:r>
      <w:r>
        <w:t>Recurring</w:t>
      </w:r>
      <w:bookmarkEnd w:id="137"/>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360"/>
        <w:gridCol w:w="1605"/>
      </w:tblGrid>
      <w:tr w:rsidR="00BD5EB4" w:rsidRPr="00907B70" w14:paraId="0468E021" w14:textId="77777777" w:rsidTr="00626E9C">
        <w:tc>
          <w:tcPr>
            <w:tcW w:w="9363" w:type="dxa"/>
            <w:gridSpan w:val="10"/>
            <w:shd w:val="clear" w:color="auto" w:fill="BFBFBF"/>
          </w:tcPr>
          <w:p w14:paraId="5FCADC0E" w14:textId="4A0217FC" w:rsidR="00BD5EB4" w:rsidRPr="00907B70" w:rsidRDefault="00BD5EB4" w:rsidP="00BD5EB4">
            <w:pPr>
              <w:spacing w:after="0" w:line="240" w:lineRule="auto"/>
              <w:rPr>
                <w:b/>
                <w:sz w:val="24"/>
                <w:szCs w:val="24"/>
              </w:rPr>
            </w:pPr>
            <w:r w:rsidRPr="00907B70">
              <w:rPr>
                <w:b/>
                <w:sz w:val="24"/>
                <w:szCs w:val="24"/>
              </w:rPr>
              <w:t>Description:</w:t>
            </w:r>
            <w:r w:rsidRPr="00907B70">
              <w:rPr>
                <w:b/>
                <w:sz w:val="24"/>
                <w:szCs w:val="24"/>
              </w:rPr>
              <w:tab/>
            </w:r>
            <w:r w:rsidR="00702845">
              <w:rPr>
                <w:b/>
                <w:sz w:val="24"/>
                <w:szCs w:val="24"/>
              </w:rPr>
              <w:t>Prompt to request setup of recurring monthly payments.</w:t>
            </w:r>
          </w:p>
        </w:tc>
      </w:tr>
      <w:tr w:rsidR="00BD5EB4" w:rsidRPr="00907B70" w14:paraId="10FA2C36" w14:textId="77777777" w:rsidTr="00626E9C">
        <w:trPr>
          <w:trHeight w:val="305"/>
        </w:trPr>
        <w:tc>
          <w:tcPr>
            <w:tcW w:w="9363" w:type="dxa"/>
            <w:gridSpan w:val="10"/>
            <w:shd w:val="clear" w:color="auto" w:fill="D9D9D9"/>
            <w:vAlign w:val="center"/>
          </w:tcPr>
          <w:p w14:paraId="466AF9B3" w14:textId="77777777" w:rsidR="00BD5EB4" w:rsidRPr="00907B70" w:rsidRDefault="00BD5EB4" w:rsidP="00BD5EB4">
            <w:pPr>
              <w:spacing w:after="0" w:line="240" w:lineRule="auto"/>
              <w:rPr>
                <w:b/>
                <w:sz w:val="24"/>
                <w:szCs w:val="24"/>
              </w:rPr>
            </w:pPr>
            <w:r w:rsidRPr="00907B70">
              <w:rPr>
                <w:b/>
                <w:sz w:val="24"/>
                <w:szCs w:val="24"/>
              </w:rPr>
              <w:t>Dialog Module Settings</w:t>
            </w:r>
          </w:p>
        </w:tc>
      </w:tr>
      <w:tr w:rsidR="008F15F4" w:rsidRPr="00907B70" w14:paraId="3D971882" w14:textId="77777777" w:rsidTr="00626E9C">
        <w:trPr>
          <w:trHeight w:val="224"/>
        </w:trPr>
        <w:tc>
          <w:tcPr>
            <w:tcW w:w="3258" w:type="dxa"/>
            <w:gridSpan w:val="2"/>
            <w:shd w:val="clear" w:color="DAEEF3" w:themeColor="accent5" w:themeTint="33" w:fill="DAEEF3" w:themeFill="accent5" w:themeFillTint="33"/>
          </w:tcPr>
          <w:p w14:paraId="2FE8D24D" w14:textId="77777777" w:rsidR="008F15F4" w:rsidRPr="00907B70" w:rsidRDefault="008F15F4" w:rsidP="008F15F4">
            <w:pPr>
              <w:spacing w:after="0" w:line="240" w:lineRule="auto"/>
              <w:rPr>
                <w:b/>
              </w:rPr>
            </w:pPr>
            <w:r w:rsidRPr="00907B70">
              <w:rPr>
                <w:b/>
              </w:rPr>
              <w:t>Peg</w:t>
            </w:r>
          </w:p>
        </w:tc>
        <w:tc>
          <w:tcPr>
            <w:tcW w:w="6105" w:type="dxa"/>
            <w:gridSpan w:val="8"/>
            <w:shd w:val="clear" w:color="DAEEF3" w:themeColor="accent5" w:themeTint="33" w:fill="auto"/>
          </w:tcPr>
          <w:p w14:paraId="11D899F5" w14:textId="12B805B7" w:rsidR="008F15F4" w:rsidRPr="00907B70" w:rsidRDefault="003C4CB8" w:rsidP="008F15F4">
            <w:pPr>
              <w:spacing w:after="0" w:line="240" w:lineRule="auto"/>
            </w:pPr>
            <w:r>
              <w:t>1920</w:t>
            </w:r>
          </w:p>
        </w:tc>
      </w:tr>
      <w:tr w:rsidR="008F15F4" w:rsidRPr="00907B70" w14:paraId="25A9F4BA" w14:textId="77777777" w:rsidTr="00626E9C">
        <w:trPr>
          <w:trHeight w:val="224"/>
        </w:trPr>
        <w:tc>
          <w:tcPr>
            <w:tcW w:w="3258" w:type="dxa"/>
            <w:gridSpan w:val="2"/>
            <w:shd w:val="clear" w:color="DAEEF3" w:themeColor="accent5" w:themeTint="33" w:fill="DAEEF3" w:themeFill="accent5" w:themeFillTint="33"/>
          </w:tcPr>
          <w:p w14:paraId="6893F829" w14:textId="77777777" w:rsidR="008F15F4" w:rsidRPr="00907B70" w:rsidRDefault="008F15F4" w:rsidP="008F15F4">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14:paraId="0FA41AEF" w14:textId="2B61A4D0" w:rsidR="008F15F4" w:rsidRPr="00907B70" w:rsidRDefault="0063036A" w:rsidP="008F15F4">
            <w:pPr>
              <w:spacing w:after="0" w:line="240" w:lineRule="auto"/>
            </w:pPr>
            <w:r w:rsidRPr="00907B70">
              <w:t>6</w:t>
            </w:r>
            <w:r w:rsidR="008F15F4" w:rsidRPr="00907B70">
              <w:t xml:space="preserve"> seconds</w:t>
            </w:r>
          </w:p>
        </w:tc>
      </w:tr>
      <w:tr w:rsidR="008F15F4" w:rsidRPr="00907B70" w14:paraId="11880942" w14:textId="77777777" w:rsidTr="00626E9C">
        <w:trPr>
          <w:trHeight w:val="224"/>
        </w:trPr>
        <w:tc>
          <w:tcPr>
            <w:tcW w:w="3258" w:type="dxa"/>
            <w:gridSpan w:val="2"/>
            <w:shd w:val="clear" w:color="DAEEF3" w:themeColor="accent5" w:themeTint="33" w:fill="DAEEF3" w:themeFill="accent5" w:themeFillTint="33"/>
          </w:tcPr>
          <w:p w14:paraId="041E5C5D" w14:textId="77777777" w:rsidR="008F15F4" w:rsidRPr="00907B70" w:rsidRDefault="008F15F4" w:rsidP="008F15F4">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14:paraId="1BCA18A1" w14:textId="36637A7D" w:rsidR="008F15F4" w:rsidRPr="00907B70" w:rsidRDefault="003C4CB8" w:rsidP="008F15F4">
            <w:pPr>
              <w:spacing w:after="0" w:line="240" w:lineRule="auto"/>
            </w:pPr>
            <w:r>
              <w:t>3</w:t>
            </w:r>
          </w:p>
        </w:tc>
        <w:tc>
          <w:tcPr>
            <w:tcW w:w="2880" w:type="dxa"/>
            <w:gridSpan w:val="2"/>
            <w:shd w:val="clear" w:color="DAEEF3" w:themeColor="accent5" w:themeTint="33" w:fill="DAEEF3" w:themeFill="accent5" w:themeFillTint="33"/>
          </w:tcPr>
          <w:p w14:paraId="331F9ED9" w14:textId="77777777" w:rsidR="008F15F4" w:rsidRPr="00907B70" w:rsidRDefault="008F15F4" w:rsidP="008F15F4">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14:paraId="5F1DB3D0" w14:textId="4DEEF58C" w:rsidR="008F15F4" w:rsidRPr="00907B70" w:rsidRDefault="003C4CB8" w:rsidP="008F15F4">
            <w:pPr>
              <w:spacing w:after="0" w:line="240" w:lineRule="auto"/>
            </w:pPr>
            <w:r>
              <w:t>3</w:t>
            </w:r>
          </w:p>
        </w:tc>
      </w:tr>
      <w:tr w:rsidR="008F15F4" w:rsidRPr="00907B70" w14:paraId="3719F557" w14:textId="77777777" w:rsidTr="00626E9C">
        <w:trPr>
          <w:trHeight w:val="224"/>
        </w:trPr>
        <w:tc>
          <w:tcPr>
            <w:tcW w:w="9363" w:type="dxa"/>
            <w:gridSpan w:val="10"/>
            <w:shd w:val="clear" w:color="DAEEF3" w:themeColor="accent5" w:themeTint="33" w:fill="92CDDC" w:themeFill="accent5" w:themeFillTint="99"/>
          </w:tcPr>
          <w:p w14:paraId="2AD7E286" w14:textId="77777777" w:rsidR="008F15F4" w:rsidRPr="00907B70" w:rsidRDefault="008F15F4" w:rsidP="008F15F4">
            <w:pPr>
              <w:spacing w:after="0" w:line="240" w:lineRule="auto"/>
            </w:pPr>
            <w:r w:rsidRPr="00907B70">
              <w:rPr>
                <w:b/>
              </w:rPr>
              <w:t>Speech Settings</w:t>
            </w:r>
          </w:p>
        </w:tc>
      </w:tr>
      <w:tr w:rsidR="008F15F4" w:rsidRPr="00907B70" w14:paraId="35A61A5E" w14:textId="77777777" w:rsidTr="00626E9C">
        <w:trPr>
          <w:trHeight w:val="224"/>
        </w:trPr>
        <w:tc>
          <w:tcPr>
            <w:tcW w:w="3258" w:type="dxa"/>
            <w:gridSpan w:val="2"/>
            <w:shd w:val="solid" w:color="DAEEF3" w:themeColor="accent5" w:themeTint="33" w:fill="CCFFFF"/>
          </w:tcPr>
          <w:p w14:paraId="79E5C918" w14:textId="77777777" w:rsidR="008F15F4" w:rsidRPr="00907B70" w:rsidRDefault="008F15F4" w:rsidP="008F15F4">
            <w:pPr>
              <w:spacing w:after="0" w:line="240" w:lineRule="auto"/>
              <w:rPr>
                <w:b/>
              </w:rPr>
            </w:pPr>
            <w:r w:rsidRPr="00907B70">
              <w:rPr>
                <w:b/>
              </w:rPr>
              <w:t>Grammar Name(s):</w:t>
            </w:r>
          </w:p>
        </w:tc>
        <w:tc>
          <w:tcPr>
            <w:tcW w:w="6105" w:type="dxa"/>
            <w:gridSpan w:val="8"/>
          </w:tcPr>
          <w:p w14:paraId="64475679" w14:textId="058BAE3C" w:rsidR="008F15F4" w:rsidRDefault="003C4CB8" w:rsidP="008F15F4">
            <w:pPr>
              <w:spacing w:after="0" w:line="240" w:lineRule="auto"/>
            </w:pPr>
            <w:r>
              <w:t>1920_Ask</w:t>
            </w:r>
            <w:r w:rsidR="00AA0BF6">
              <w:t>Bank</w:t>
            </w:r>
            <w:r>
              <w:t>Recurring.grxml</w:t>
            </w:r>
          </w:p>
          <w:p w14:paraId="7F608A49" w14:textId="0BCE6D8E" w:rsidR="003C4CB8" w:rsidRPr="00907B70" w:rsidRDefault="003C4CB8" w:rsidP="008F15F4">
            <w:pPr>
              <w:spacing w:after="0" w:line="240" w:lineRule="auto"/>
            </w:pPr>
            <w:r>
              <w:t>1920_Ask</w:t>
            </w:r>
            <w:r w:rsidR="00AA0BF6">
              <w:t>Bank</w:t>
            </w:r>
            <w:r>
              <w:t>RecurringDTMF.grxml</w:t>
            </w:r>
          </w:p>
        </w:tc>
      </w:tr>
      <w:tr w:rsidR="008F16C9" w:rsidRPr="00907B70" w14:paraId="2FE84644" w14:textId="77777777" w:rsidTr="00626E9C">
        <w:trPr>
          <w:trHeight w:val="341"/>
        </w:trPr>
        <w:tc>
          <w:tcPr>
            <w:tcW w:w="3258" w:type="dxa"/>
            <w:gridSpan w:val="2"/>
            <w:shd w:val="solid" w:color="DAEEF3" w:themeColor="accent5" w:themeTint="33" w:fill="CCFFFF"/>
          </w:tcPr>
          <w:p w14:paraId="3D482BAA" w14:textId="77777777" w:rsidR="008F16C9" w:rsidRPr="00907B70" w:rsidRDefault="008F16C9" w:rsidP="002663BD">
            <w:pPr>
              <w:spacing w:after="0" w:line="240" w:lineRule="auto"/>
              <w:rPr>
                <w:b/>
              </w:rPr>
            </w:pPr>
            <w:proofErr w:type="spellStart"/>
            <w:r w:rsidRPr="00907B70">
              <w:rPr>
                <w:b/>
              </w:rPr>
              <w:t>MinConfidenceScore</w:t>
            </w:r>
            <w:proofErr w:type="spellEnd"/>
          </w:p>
        </w:tc>
        <w:tc>
          <w:tcPr>
            <w:tcW w:w="1260" w:type="dxa"/>
            <w:gridSpan w:val="4"/>
          </w:tcPr>
          <w:p w14:paraId="14BFF4B3" w14:textId="4D6ABF76" w:rsidR="008F16C9" w:rsidRPr="00907B70" w:rsidRDefault="003C4CB8" w:rsidP="002663BD">
            <w:pPr>
              <w:spacing w:after="0" w:line="240" w:lineRule="auto"/>
            </w:pPr>
            <w:r>
              <w:t>.4</w:t>
            </w:r>
          </w:p>
        </w:tc>
        <w:tc>
          <w:tcPr>
            <w:tcW w:w="2430" w:type="dxa"/>
            <w:shd w:val="solid" w:color="DAEEF3" w:themeColor="accent5" w:themeTint="33" w:fill="F2F2F2"/>
          </w:tcPr>
          <w:p w14:paraId="231B25A3" w14:textId="77777777" w:rsidR="008F16C9" w:rsidRPr="00907B70" w:rsidRDefault="008F16C9" w:rsidP="002663BD">
            <w:pPr>
              <w:spacing w:after="0" w:line="240" w:lineRule="auto"/>
              <w:rPr>
                <w:b/>
              </w:rPr>
            </w:pPr>
            <w:proofErr w:type="spellStart"/>
            <w:r w:rsidRPr="00907B70">
              <w:rPr>
                <w:b/>
              </w:rPr>
              <w:t>MedConfidenceScore</w:t>
            </w:r>
            <w:proofErr w:type="spellEnd"/>
          </w:p>
        </w:tc>
        <w:tc>
          <w:tcPr>
            <w:tcW w:w="2415" w:type="dxa"/>
            <w:gridSpan w:val="3"/>
          </w:tcPr>
          <w:p w14:paraId="637F90F1" w14:textId="1922C193" w:rsidR="008F16C9" w:rsidRPr="00907B70" w:rsidRDefault="003C4CB8" w:rsidP="002663BD">
            <w:pPr>
              <w:spacing w:after="0" w:line="240" w:lineRule="auto"/>
            </w:pPr>
            <w:r>
              <w:t>.6</w:t>
            </w:r>
          </w:p>
        </w:tc>
      </w:tr>
      <w:tr w:rsidR="008F16C9" w:rsidRPr="00907B70" w14:paraId="545A64C4" w14:textId="77777777" w:rsidTr="00626E9C">
        <w:trPr>
          <w:trHeight w:val="242"/>
        </w:trPr>
        <w:tc>
          <w:tcPr>
            <w:tcW w:w="3258" w:type="dxa"/>
            <w:gridSpan w:val="2"/>
            <w:shd w:val="solid" w:color="DAEEF3" w:themeColor="accent5" w:themeTint="33" w:fill="CCFFFF"/>
          </w:tcPr>
          <w:p w14:paraId="7CDC7AF0" w14:textId="77777777" w:rsidR="008F16C9" w:rsidRPr="00907B70" w:rsidRDefault="008F16C9" w:rsidP="002663BD">
            <w:pPr>
              <w:spacing w:after="0" w:line="240" w:lineRule="auto"/>
              <w:rPr>
                <w:b/>
              </w:rPr>
            </w:pPr>
            <w:proofErr w:type="spellStart"/>
            <w:r w:rsidRPr="00907B70">
              <w:rPr>
                <w:b/>
              </w:rPr>
              <w:t>NBest</w:t>
            </w:r>
            <w:proofErr w:type="spellEnd"/>
          </w:p>
        </w:tc>
        <w:tc>
          <w:tcPr>
            <w:tcW w:w="1260" w:type="dxa"/>
            <w:gridSpan w:val="4"/>
          </w:tcPr>
          <w:p w14:paraId="31653A08" w14:textId="77777777" w:rsidR="008F16C9" w:rsidRPr="00907B70" w:rsidRDefault="008F16C9" w:rsidP="002663BD">
            <w:pPr>
              <w:spacing w:after="0" w:line="240" w:lineRule="auto"/>
            </w:pPr>
            <w:r w:rsidRPr="00907B70">
              <w:t>No</w:t>
            </w:r>
          </w:p>
        </w:tc>
        <w:tc>
          <w:tcPr>
            <w:tcW w:w="2430" w:type="dxa"/>
            <w:shd w:val="solid" w:color="DAEEF3" w:themeColor="accent5" w:themeTint="33" w:fill="F2F2F2"/>
          </w:tcPr>
          <w:p w14:paraId="13700DAA" w14:textId="77777777" w:rsidR="008F16C9" w:rsidRPr="00907B70" w:rsidRDefault="008F16C9" w:rsidP="002663BD">
            <w:pPr>
              <w:spacing w:after="0" w:line="240" w:lineRule="auto"/>
              <w:rPr>
                <w:b/>
              </w:rPr>
            </w:pPr>
            <w:proofErr w:type="spellStart"/>
            <w:r w:rsidRPr="00907B70">
              <w:rPr>
                <w:b/>
              </w:rPr>
              <w:t>BargeIn</w:t>
            </w:r>
            <w:proofErr w:type="spellEnd"/>
          </w:p>
        </w:tc>
        <w:tc>
          <w:tcPr>
            <w:tcW w:w="2415" w:type="dxa"/>
            <w:gridSpan w:val="3"/>
          </w:tcPr>
          <w:p w14:paraId="4CC8F48B" w14:textId="77777777" w:rsidR="008F16C9" w:rsidRPr="00907B70" w:rsidRDefault="008F16C9" w:rsidP="002663BD">
            <w:pPr>
              <w:spacing w:after="0" w:line="240" w:lineRule="auto"/>
            </w:pPr>
            <w:r w:rsidRPr="00907B70">
              <w:t>True</w:t>
            </w:r>
          </w:p>
        </w:tc>
      </w:tr>
      <w:tr w:rsidR="008F16C9" w:rsidRPr="00907B70" w14:paraId="2829A19C" w14:textId="77777777" w:rsidTr="00626E9C">
        <w:trPr>
          <w:trHeight w:val="242"/>
        </w:trPr>
        <w:tc>
          <w:tcPr>
            <w:tcW w:w="3258" w:type="dxa"/>
            <w:gridSpan w:val="2"/>
            <w:shd w:val="solid" w:color="DAEEF3" w:themeColor="accent5" w:themeTint="33" w:fill="CCFFFF"/>
          </w:tcPr>
          <w:p w14:paraId="2AD89F1A" w14:textId="77777777" w:rsidR="008F16C9" w:rsidRPr="00907B70" w:rsidRDefault="008F16C9" w:rsidP="002663BD">
            <w:pPr>
              <w:spacing w:after="0" w:line="240" w:lineRule="auto"/>
              <w:rPr>
                <w:b/>
              </w:rPr>
            </w:pPr>
            <w:proofErr w:type="spellStart"/>
            <w:r w:rsidRPr="00907B70">
              <w:rPr>
                <w:b/>
              </w:rPr>
              <w:t>Completetimeout</w:t>
            </w:r>
            <w:proofErr w:type="spellEnd"/>
          </w:p>
        </w:tc>
        <w:tc>
          <w:tcPr>
            <w:tcW w:w="1260" w:type="dxa"/>
            <w:gridSpan w:val="4"/>
          </w:tcPr>
          <w:p w14:paraId="535C7180" w14:textId="77777777" w:rsidR="008F16C9" w:rsidRPr="00907B70" w:rsidRDefault="008F16C9" w:rsidP="002663BD">
            <w:pPr>
              <w:spacing w:after="0" w:line="240" w:lineRule="auto"/>
            </w:pPr>
            <w:r w:rsidRPr="00907B70">
              <w:t>0</w:t>
            </w:r>
          </w:p>
        </w:tc>
        <w:tc>
          <w:tcPr>
            <w:tcW w:w="2430" w:type="dxa"/>
            <w:shd w:val="solid" w:color="DAEEF3" w:themeColor="accent5" w:themeTint="33" w:fill="F2F2F2"/>
          </w:tcPr>
          <w:p w14:paraId="1C7B192A" w14:textId="77777777" w:rsidR="008F16C9" w:rsidRPr="00907B70" w:rsidRDefault="008F16C9" w:rsidP="002663BD">
            <w:pPr>
              <w:spacing w:after="0" w:line="240" w:lineRule="auto"/>
              <w:rPr>
                <w:b/>
              </w:rPr>
            </w:pPr>
            <w:proofErr w:type="spellStart"/>
            <w:r w:rsidRPr="00907B70">
              <w:rPr>
                <w:b/>
              </w:rPr>
              <w:t>Incompletetimeout</w:t>
            </w:r>
            <w:proofErr w:type="spellEnd"/>
          </w:p>
        </w:tc>
        <w:tc>
          <w:tcPr>
            <w:tcW w:w="2415" w:type="dxa"/>
            <w:gridSpan w:val="3"/>
          </w:tcPr>
          <w:p w14:paraId="398115AF" w14:textId="77777777" w:rsidR="008F16C9" w:rsidRPr="00907B70" w:rsidRDefault="008F16C9" w:rsidP="002663BD">
            <w:pPr>
              <w:spacing w:after="0" w:line="240" w:lineRule="auto"/>
            </w:pPr>
            <w:r w:rsidRPr="00907B70">
              <w:t xml:space="preserve">1500 </w:t>
            </w:r>
            <w:proofErr w:type="spellStart"/>
            <w:r w:rsidRPr="00907B70">
              <w:t>ms</w:t>
            </w:r>
            <w:proofErr w:type="spellEnd"/>
          </w:p>
        </w:tc>
      </w:tr>
      <w:tr w:rsidR="008F16C9" w:rsidRPr="00907B70" w14:paraId="3A3E399F" w14:textId="77777777" w:rsidTr="00626E9C">
        <w:trPr>
          <w:trHeight w:val="242"/>
        </w:trPr>
        <w:tc>
          <w:tcPr>
            <w:tcW w:w="3258" w:type="dxa"/>
            <w:gridSpan w:val="2"/>
            <w:shd w:val="solid" w:color="DAEEF3" w:themeColor="accent5" w:themeTint="33" w:fill="CCFFFF"/>
          </w:tcPr>
          <w:p w14:paraId="602998A4" w14:textId="77777777" w:rsidR="008F16C9" w:rsidRPr="00907B70" w:rsidRDefault="008F16C9" w:rsidP="002663BD">
            <w:pPr>
              <w:spacing w:after="0" w:line="240" w:lineRule="auto"/>
              <w:rPr>
                <w:b/>
              </w:rPr>
            </w:pPr>
            <w:proofErr w:type="spellStart"/>
            <w:r w:rsidRPr="00907B70">
              <w:rPr>
                <w:b/>
              </w:rPr>
              <w:t>MaxSpeechTimeout</w:t>
            </w:r>
            <w:proofErr w:type="spellEnd"/>
          </w:p>
        </w:tc>
        <w:tc>
          <w:tcPr>
            <w:tcW w:w="1260" w:type="dxa"/>
            <w:gridSpan w:val="4"/>
          </w:tcPr>
          <w:p w14:paraId="36D1A38B" w14:textId="77777777" w:rsidR="008F16C9" w:rsidRPr="00907B70" w:rsidRDefault="008F16C9" w:rsidP="002663BD">
            <w:pPr>
              <w:spacing w:after="0" w:line="240" w:lineRule="auto"/>
            </w:pPr>
            <w:r w:rsidRPr="00907B70">
              <w:t>22 seconds</w:t>
            </w:r>
          </w:p>
        </w:tc>
        <w:tc>
          <w:tcPr>
            <w:tcW w:w="2430" w:type="dxa"/>
            <w:shd w:val="clear" w:color="DAEEF3" w:themeColor="accent5" w:themeTint="33" w:fill="DAEEF3" w:themeFill="accent5" w:themeFillTint="33"/>
          </w:tcPr>
          <w:p w14:paraId="237BEEC7" w14:textId="77777777" w:rsidR="008F16C9" w:rsidRPr="00907B70" w:rsidRDefault="008F16C9" w:rsidP="002663BD">
            <w:pPr>
              <w:spacing w:after="0" w:line="240" w:lineRule="auto"/>
              <w:rPr>
                <w:b/>
              </w:rPr>
            </w:pPr>
            <w:r w:rsidRPr="00907B70">
              <w:rPr>
                <w:b/>
              </w:rPr>
              <w:t>Sensitivity</w:t>
            </w:r>
          </w:p>
        </w:tc>
        <w:tc>
          <w:tcPr>
            <w:tcW w:w="2415" w:type="dxa"/>
            <w:gridSpan w:val="3"/>
            <w:shd w:val="clear" w:color="DAEEF3" w:themeColor="accent5" w:themeTint="33" w:fill="auto"/>
          </w:tcPr>
          <w:p w14:paraId="6484159E" w14:textId="77777777" w:rsidR="008F16C9" w:rsidRPr="00907B70" w:rsidRDefault="008F16C9" w:rsidP="002663BD">
            <w:pPr>
              <w:spacing w:after="0" w:line="240" w:lineRule="auto"/>
              <w:rPr>
                <w:b/>
              </w:rPr>
            </w:pPr>
            <w:r w:rsidRPr="00907B70">
              <w:t>0.4</w:t>
            </w:r>
          </w:p>
        </w:tc>
      </w:tr>
      <w:tr w:rsidR="008F15F4" w:rsidRPr="00907B70" w14:paraId="4282B05B" w14:textId="77777777" w:rsidTr="00626E9C">
        <w:tc>
          <w:tcPr>
            <w:tcW w:w="9363" w:type="dxa"/>
            <w:gridSpan w:val="10"/>
            <w:tcBorders>
              <w:bottom w:val="single" w:sz="4" w:space="0" w:color="000000"/>
            </w:tcBorders>
            <w:shd w:val="clear" w:color="auto" w:fill="92CDDC" w:themeFill="accent5" w:themeFillTint="99"/>
          </w:tcPr>
          <w:p w14:paraId="1CD56B50" w14:textId="77777777" w:rsidR="008F15F4" w:rsidRPr="00907B70" w:rsidRDefault="008F15F4" w:rsidP="008F15F4">
            <w:pPr>
              <w:spacing w:after="0" w:line="240" w:lineRule="auto"/>
              <w:rPr>
                <w:b/>
              </w:rPr>
            </w:pPr>
            <w:r w:rsidRPr="00907B70">
              <w:rPr>
                <w:b/>
              </w:rPr>
              <w:t>DTMF Settings</w:t>
            </w:r>
          </w:p>
        </w:tc>
      </w:tr>
      <w:tr w:rsidR="008F15F4" w:rsidRPr="00907B70" w14:paraId="0E2D121C" w14:textId="77777777" w:rsidTr="00626E9C">
        <w:tc>
          <w:tcPr>
            <w:tcW w:w="3258" w:type="dxa"/>
            <w:gridSpan w:val="2"/>
            <w:tcBorders>
              <w:bottom w:val="single" w:sz="4" w:space="0" w:color="000000"/>
            </w:tcBorders>
            <w:shd w:val="clear" w:color="auto" w:fill="DAEEF3" w:themeFill="accent5" w:themeFillTint="33"/>
          </w:tcPr>
          <w:p w14:paraId="2AB47A29" w14:textId="77777777" w:rsidR="008F15F4" w:rsidRPr="00907B70" w:rsidRDefault="008F15F4" w:rsidP="008F15F4">
            <w:pPr>
              <w:spacing w:after="0" w:line="240" w:lineRule="auto"/>
              <w:rPr>
                <w:b/>
              </w:rPr>
            </w:pPr>
            <w:r w:rsidRPr="00907B70">
              <w:rPr>
                <w:b/>
              </w:rPr>
              <w:t>DTMF Allowed?</w:t>
            </w:r>
          </w:p>
        </w:tc>
        <w:tc>
          <w:tcPr>
            <w:tcW w:w="6105" w:type="dxa"/>
            <w:gridSpan w:val="8"/>
            <w:shd w:val="clear" w:color="auto" w:fill="auto"/>
          </w:tcPr>
          <w:p w14:paraId="68BF4E55" w14:textId="77777777" w:rsidR="008F15F4" w:rsidRPr="00907B70" w:rsidRDefault="008F15F4" w:rsidP="008F15F4">
            <w:pPr>
              <w:spacing w:after="0" w:line="240" w:lineRule="auto"/>
            </w:pPr>
            <w:proofErr w:type="spellStart"/>
            <w:r w:rsidRPr="00907B70">
              <w:t>Sí</w:t>
            </w:r>
            <w:proofErr w:type="spellEnd"/>
          </w:p>
        </w:tc>
      </w:tr>
      <w:tr w:rsidR="008F15F4" w:rsidRPr="00907B70" w14:paraId="372EA5AA" w14:textId="77777777" w:rsidTr="00626E9C">
        <w:trPr>
          <w:trHeight w:val="224"/>
        </w:trPr>
        <w:tc>
          <w:tcPr>
            <w:tcW w:w="3258" w:type="dxa"/>
            <w:gridSpan w:val="2"/>
            <w:shd w:val="solid" w:color="DAEEF3" w:themeColor="accent5" w:themeTint="33" w:fill="F2F2F2"/>
          </w:tcPr>
          <w:p w14:paraId="721C7FFB" w14:textId="77777777" w:rsidR="008F15F4" w:rsidRPr="00907B70" w:rsidRDefault="008F15F4" w:rsidP="008F15F4">
            <w:pPr>
              <w:spacing w:after="0" w:line="240" w:lineRule="auto"/>
              <w:rPr>
                <w:b/>
              </w:rPr>
            </w:pPr>
            <w:proofErr w:type="spellStart"/>
            <w:r w:rsidRPr="00907B70">
              <w:rPr>
                <w:b/>
              </w:rPr>
              <w:t>MinDigits</w:t>
            </w:r>
            <w:proofErr w:type="spellEnd"/>
          </w:p>
        </w:tc>
        <w:tc>
          <w:tcPr>
            <w:tcW w:w="1036" w:type="dxa"/>
            <w:gridSpan w:val="3"/>
          </w:tcPr>
          <w:p w14:paraId="4A66A8C8" w14:textId="77777777" w:rsidR="008F15F4" w:rsidRPr="00907B70" w:rsidRDefault="008F15F4" w:rsidP="008F15F4">
            <w:pPr>
              <w:spacing w:after="0" w:line="240" w:lineRule="auto"/>
            </w:pPr>
            <w:r w:rsidRPr="00907B70">
              <w:t>1</w:t>
            </w:r>
          </w:p>
        </w:tc>
        <w:tc>
          <w:tcPr>
            <w:tcW w:w="2654" w:type="dxa"/>
            <w:gridSpan w:val="2"/>
            <w:shd w:val="solid" w:color="DAEEF3" w:themeColor="accent5" w:themeTint="33" w:fill="F2F2F2"/>
          </w:tcPr>
          <w:p w14:paraId="5F65F05F" w14:textId="77777777" w:rsidR="008F15F4" w:rsidRPr="00907B70" w:rsidRDefault="008F15F4" w:rsidP="008F15F4">
            <w:pPr>
              <w:spacing w:after="0" w:line="240" w:lineRule="auto"/>
              <w:rPr>
                <w:b/>
              </w:rPr>
            </w:pPr>
            <w:proofErr w:type="spellStart"/>
            <w:r w:rsidRPr="00907B70">
              <w:rPr>
                <w:b/>
              </w:rPr>
              <w:t>MaxDigits</w:t>
            </w:r>
            <w:proofErr w:type="spellEnd"/>
          </w:p>
        </w:tc>
        <w:tc>
          <w:tcPr>
            <w:tcW w:w="2415" w:type="dxa"/>
            <w:gridSpan w:val="3"/>
          </w:tcPr>
          <w:p w14:paraId="64C3660B" w14:textId="77777777" w:rsidR="008F15F4" w:rsidRPr="00907B70" w:rsidRDefault="008F15F4" w:rsidP="008F15F4">
            <w:pPr>
              <w:spacing w:after="0" w:line="240" w:lineRule="auto"/>
            </w:pPr>
            <w:r w:rsidRPr="00907B70">
              <w:t>1</w:t>
            </w:r>
          </w:p>
        </w:tc>
      </w:tr>
      <w:tr w:rsidR="008F15F4" w:rsidRPr="00907B70" w14:paraId="5019885F" w14:textId="77777777" w:rsidTr="00626E9C">
        <w:trPr>
          <w:trHeight w:val="233"/>
        </w:trPr>
        <w:tc>
          <w:tcPr>
            <w:tcW w:w="3258" w:type="dxa"/>
            <w:gridSpan w:val="2"/>
            <w:shd w:val="solid" w:color="DAEEF3" w:themeColor="accent5" w:themeTint="33" w:fill="F2F2F2"/>
          </w:tcPr>
          <w:p w14:paraId="1396334B" w14:textId="77777777" w:rsidR="008F15F4" w:rsidRPr="00907B70" w:rsidRDefault="008F15F4" w:rsidP="008F15F4">
            <w:pPr>
              <w:spacing w:after="0" w:line="240" w:lineRule="auto"/>
              <w:rPr>
                <w:b/>
              </w:rPr>
            </w:pPr>
            <w:proofErr w:type="spellStart"/>
            <w:r w:rsidRPr="00907B70">
              <w:rPr>
                <w:b/>
              </w:rPr>
              <w:t>TerminationDigit</w:t>
            </w:r>
            <w:proofErr w:type="spellEnd"/>
          </w:p>
        </w:tc>
        <w:tc>
          <w:tcPr>
            <w:tcW w:w="1036" w:type="dxa"/>
            <w:gridSpan w:val="3"/>
          </w:tcPr>
          <w:p w14:paraId="043A7122" w14:textId="77777777" w:rsidR="008F15F4" w:rsidRPr="00907B70" w:rsidRDefault="008F15F4" w:rsidP="008F15F4">
            <w:pPr>
              <w:spacing w:after="0" w:line="240" w:lineRule="auto"/>
            </w:pPr>
            <w:r w:rsidRPr="00907B70">
              <w:t>N/A</w:t>
            </w:r>
          </w:p>
        </w:tc>
        <w:tc>
          <w:tcPr>
            <w:tcW w:w="2654" w:type="dxa"/>
            <w:gridSpan w:val="2"/>
            <w:shd w:val="solid" w:color="DAEEF3" w:themeColor="accent5" w:themeTint="33" w:fill="F2F2F2"/>
          </w:tcPr>
          <w:p w14:paraId="5112D142" w14:textId="77777777" w:rsidR="008F15F4" w:rsidRPr="00907B70" w:rsidRDefault="008F15F4" w:rsidP="008F15F4">
            <w:pPr>
              <w:spacing w:after="0" w:line="240" w:lineRule="auto"/>
              <w:rPr>
                <w:b/>
              </w:rPr>
            </w:pPr>
            <w:r w:rsidRPr="00907B70">
              <w:rPr>
                <w:b/>
              </w:rPr>
              <w:t>Interdigit Timeout</w:t>
            </w:r>
          </w:p>
        </w:tc>
        <w:tc>
          <w:tcPr>
            <w:tcW w:w="2415" w:type="dxa"/>
            <w:gridSpan w:val="3"/>
          </w:tcPr>
          <w:p w14:paraId="59F2BBC0" w14:textId="00355FD5" w:rsidR="008F15F4" w:rsidRPr="00907B70" w:rsidRDefault="008F16C9" w:rsidP="008F15F4">
            <w:pPr>
              <w:spacing w:after="0" w:line="240" w:lineRule="auto"/>
            </w:pPr>
            <w:r w:rsidRPr="00907B70">
              <w:t>5 seconds</w:t>
            </w:r>
          </w:p>
        </w:tc>
      </w:tr>
      <w:tr w:rsidR="00BD5EB4" w:rsidRPr="00907B70" w14:paraId="28655B61" w14:textId="77777777" w:rsidTr="00626E9C">
        <w:trPr>
          <w:trHeight w:val="305"/>
        </w:trPr>
        <w:tc>
          <w:tcPr>
            <w:tcW w:w="9363" w:type="dxa"/>
            <w:gridSpan w:val="10"/>
            <w:shd w:val="clear" w:color="auto" w:fill="000000" w:themeFill="text1"/>
            <w:vAlign w:val="center"/>
          </w:tcPr>
          <w:p w14:paraId="0AB3A248" w14:textId="77777777" w:rsidR="00BD5EB4" w:rsidRPr="00907B70" w:rsidRDefault="00BD5EB4" w:rsidP="008F15F4">
            <w:pPr>
              <w:spacing w:after="0" w:line="240" w:lineRule="auto"/>
              <w:rPr>
                <w:b/>
                <w:sz w:val="24"/>
                <w:szCs w:val="24"/>
              </w:rPr>
            </w:pPr>
          </w:p>
        </w:tc>
      </w:tr>
      <w:tr w:rsidR="00BD5EB4" w:rsidRPr="00907B70" w14:paraId="74B7A399" w14:textId="77777777" w:rsidTr="00626E9C">
        <w:trPr>
          <w:trHeight w:val="305"/>
        </w:trPr>
        <w:tc>
          <w:tcPr>
            <w:tcW w:w="9363" w:type="dxa"/>
            <w:gridSpan w:val="10"/>
            <w:shd w:val="clear" w:color="auto" w:fill="D9D9D9"/>
            <w:vAlign w:val="center"/>
          </w:tcPr>
          <w:p w14:paraId="536F6D0E" w14:textId="77777777" w:rsidR="00BD5EB4" w:rsidRPr="00907B70" w:rsidRDefault="00BD5EB4" w:rsidP="00BD5EB4">
            <w:pPr>
              <w:spacing w:after="0" w:line="240" w:lineRule="auto"/>
              <w:rPr>
                <w:b/>
                <w:sz w:val="24"/>
                <w:szCs w:val="24"/>
              </w:rPr>
            </w:pPr>
            <w:r w:rsidRPr="00907B70">
              <w:rPr>
                <w:b/>
                <w:sz w:val="24"/>
                <w:szCs w:val="24"/>
              </w:rPr>
              <w:t>Initial Prompts</w:t>
            </w:r>
          </w:p>
        </w:tc>
      </w:tr>
      <w:tr w:rsidR="00BD5EB4" w:rsidRPr="00907B70" w14:paraId="7AB09291" w14:textId="77777777" w:rsidTr="00626E9C">
        <w:trPr>
          <w:trHeight w:val="305"/>
        </w:trPr>
        <w:tc>
          <w:tcPr>
            <w:tcW w:w="2178" w:type="dxa"/>
            <w:tcBorders>
              <w:bottom w:val="single" w:sz="4" w:space="0" w:color="000000"/>
            </w:tcBorders>
            <w:shd w:val="clear" w:color="auto" w:fill="DAEEF3" w:themeFill="accent5" w:themeFillTint="33"/>
            <w:vAlign w:val="center"/>
          </w:tcPr>
          <w:p w14:paraId="440C2BE7" w14:textId="77777777" w:rsidR="00BD5EB4" w:rsidRPr="00907B70" w:rsidRDefault="00BD5EB4" w:rsidP="00BD5EB4">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21FD188F" w14:textId="77777777" w:rsidR="00BD5EB4" w:rsidRPr="00907B70" w:rsidRDefault="00BD5EB4" w:rsidP="00BD5EB4">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05A3DF0C" w14:textId="77777777" w:rsidR="00BD5EB4" w:rsidRPr="00907B70" w:rsidRDefault="00BD5EB4" w:rsidP="00BD5EB4">
            <w:pPr>
              <w:spacing w:after="0" w:line="240" w:lineRule="auto"/>
              <w:jc w:val="center"/>
              <w:rPr>
                <w:b/>
                <w:i/>
              </w:rPr>
            </w:pPr>
            <w:r w:rsidRPr="00907B70">
              <w:rPr>
                <w:b/>
                <w:i/>
              </w:rPr>
              <w:t>Wording</w:t>
            </w:r>
          </w:p>
        </w:tc>
      </w:tr>
      <w:tr w:rsidR="00BD5EB4" w:rsidRPr="00F85F27" w14:paraId="14C3E4E7" w14:textId="77777777" w:rsidTr="00626E9C">
        <w:trPr>
          <w:trHeight w:val="305"/>
        </w:trPr>
        <w:tc>
          <w:tcPr>
            <w:tcW w:w="2178" w:type="dxa"/>
            <w:tcBorders>
              <w:bottom w:val="single" w:sz="4" w:space="0" w:color="000000"/>
            </w:tcBorders>
            <w:shd w:val="clear" w:color="auto" w:fill="auto"/>
          </w:tcPr>
          <w:p w14:paraId="62F3C241" w14:textId="04C26ACB" w:rsidR="00BD5EB4" w:rsidRPr="00907B70" w:rsidRDefault="003C4CB8" w:rsidP="00BD5EB4">
            <w:pPr>
              <w:spacing w:after="0" w:line="240" w:lineRule="auto"/>
              <w:rPr>
                <w:sz w:val="20"/>
                <w:szCs w:val="20"/>
              </w:rPr>
            </w:pPr>
            <w:r>
              <w:rPr>
                <w:sz w:val="20"/>
                <w:szCs w:val="20"/>
              </w:rPr>
              <w:t>1920-</w:t>
            </w:r>
            <w:r w:rsidR="00BD5EB4" w:rsidRPr="00907B70">
              <w:rPr>
                <w:sz w:val="20"/>
                <w:szCs w:val="20"/>
              </w:rPr>
              <w:t>1.wav</w:t>
            </w:r>
          </w:p>
        </w:tc>
        <w:tc>
          <w:tcPr>
            <w:tcW w:w="1800" w:type="dxa"/>
            <w:gridSpan w:val="2"/>
            <w:tcBorders>
              <w:bottom w:val="single" w:sz="4" w:space="0" w:color="000000"/>
            </w:tcBorders>
            <w:shd w:val="clear" w:color="auto" w:fill="auto"/>
          </w:tcPr>
          <w:p w14:paraId="3C7021F0" w14:textId="0B2E5AC6" w:rsidR="00BD5EB4" w:rsidRPr="00907B70" w:rsidRDefault="004631B6" w:rsidP="00BD5EB4">
            <w:pPr>
              <w:spacing w:after="0" w:line="240" w:lineRule="auto"/>
              <w:rPr>
                <w:sz w:val="20"/>
                <w:szCs w:val="20"/>
              </w:rPr>
            </w:pPr>
            <w:r>
              <w:rPr>
                <w:sz w:val="20"/>
                <w:szCs w:val="20"/>
              </w:rPr>
              <w:t>Initial</w:t>
            </w:r>
          </w:p>
        </w:tc>
        <w:tc>
          <w:tcPr>
            <w:tcW w:w="5385" w:type="dxa"/>
            <w:gridSpan w:val="7"/>
            <w:tcBorders>
              <w:bottom w:val="single" w:sz="4" w:space="0" w:color="000000"/>
            </w:tcBorders>
            <w:shd w:val="clear" w:color="auto" w:fill="auto"/>
            <w:vAlign w:val="center"/>
          </w:tcPr>
          <w:p w14:paraId="34D2C45D" w14:textId="1C8AA8F2" w:rsidR="00BD5EB4" w:rsidRPr="00F03FB4" w:rsidRDefault="003C4CB8" w:rsidP="00BD5EB4">
            <w:pPr>
              <w:widowControl w:val="0"/>
              <w:autoSpaceDE w:val="0"/>
              <w:autoSpaceDN w:val="0"/>
              <w:adjustRightInd w:val="0"/>
              <w:spacing w:after="0" w:line="240" w:lineRule="auto"/>
              <w:rPr>
                <w:rFonts w:ascii="Tahoma" w:hAnsi="Tahoma" w:cs="Tahoma"/>
                <w:b/>
                <w:bCs/>
                <w:color w:val="0070C0"/>
                <w:sz w:val="16"/>
                <w:szCs w:val="16"/>
                <w:lang w:val="es-419"/>
              </w:rPr>
            </w:pPr>
            <w:r w:rsidRPr="00F03FB4">
              <w:rPr>
                <w:rFonts w:ascii="Tahoma" w:hAnsi="Tahoma" w:cs="Tahoma"/>
                <w:color w:val="0070C0"/>
                <w:sz w:val="16"/>
                <w:szCs w:val="16"/>
                <w:lang w:val="es-419"/>
              </w:rPr>
              <w:t>Antes de decirle el número de confirmación, ¿le gustaría fijar esta cuenta para hacer pagos mensuales recurrentes?</w:t>
            </w:r>
          </w:p>
        </w:tc>
      </w:tr>
      <w:tr w:rsidR="00BD5EB4" w:rsidRPr="00907B70" w14:paraId="09914F95" w14:textId="77777777" w:rsidTr="00626E9C">
        <w:trPr>
          <w:trHeight w:val="305"/>
        </w:trPr>
        <w:tc>
          <w:tcPr>
            <w:tcW w:w="9363" w:type="dxa"/>
            <w:gridSpan w:val="10"/>
            <w:tcBorders>
              <w:bottom w:val="single" w:sz="4" w:space="0" w:color="000000"/>
            </w:tcBorders>
            <w:shd w:val="clear" w:color="auto" w:fill="D9D9D9"/>
            <w:vAlign w:val="center"/>
          </w:tcPr>
          <w:p w14:paraId="3A311F7A" w14:textId="77777777" w:rsidR="00BD5EB4" w:rsidRPr="00907B70" w:rsidRDefault="00BD5EB4" w:rsidP="00BD5EB4">
            <w:pPr>
              <w:spacing w:after="0" w:line="240" w:lineRule="auto"/>
              <w:rPr>
                <w:b/>
                <w:sz w:val="24"/>
                <w:szCs w:val="24"/>
              </w:rPr>
            </w:pPr>
            <w:r w:rsidRPr="00907B70">
              <w:rPr>
                <w:b/>
                <w:sz w:val="24"/>
                <w:szCs w:val="24"/>
              </w:rPr>
              <w:t>Retry Prompts</w:t>
            </w:r>
          </w:p>
        </w:tc>
      </w:tr>
      <w:tr w:rsidR="00BD5EB4" w:rsidRPr="00907B70" w14:paraId="371372E8" w14:textId="77777777" w:rsidTr="00626E9C">
        <w:trPr>
          <w:trHeight w:val="305"/>
        </w:trPr>
        <w:tc>
          <w:tcPr>
            <w:tcW w:w="2178" w:type="dxa"/>
            <w:tcBorders>
              <w:bottom w:val="single" w:sz="4" w:space="0" w:color="000000"/>
            </w:tcBorders>
            <w:shd w:val="clear" w:color="auto" w:fill="DAEEF3" w:themeFill="accent5" w:themeFillTint="33"/>
            <w:vAlign w:val="center"/>
          </w:tcPr>
          <w:p w14:paraId="26A6CCD0" w14:textId="77777777" w:rsidR="00BD5EB4" w:rsidRPr="00907B70" w:rsidRDefault="00BD5EB4" w:rsidP="00BD5EB4">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680C1E8D" w14:textId="77777777" w:rsidR="00BD5EB4" w:rsidRPr="00907B70" w:rsidRDefault="00BD5EB4" w:rsidP="00BD5EB4">
            <w:pPr>
              <w:spacing w:after="0" w:line="240" w:lineRule="auto"/>
              <w:jc w:val="center"/>
              <w:rPr>
                <w:b/>
                <w:i/>
                <w:sz w:val="24"/>
                <w:szCs w:val="24"/>
              </w:rPr>
            </w:pPr>
            <w:r w:rsidRPr="00907B70">
              <w:rPr>
                <w:b/>
                <w:i/>
              </w:rPr>
              <w:t>Condition</w:t>
            </w:r>
          </w:p>
        </w:tc>
        <w:tc>
          <w:tcPr>
            <w:tcW w:w="3690" w:type="dxa"/>
            <w:gridSpan w:val="5"/>
            <w:tcBorders>
              <w:bottom w:val="single" w:sz="4" w:space="0" w:color="000000"/>
            </w:tcBorders>
            <w:shd w:val="clear" w:color="auto" w:fill="DAEEF3" w:themeFill="accent5" w:themeFillTint="33"/>
            <w:vAlign w:val="center"/>
          </w:tcPr>
          <w:p w14:paraId="33FD0301" w14:textId="77777777" w:rsidR="00BD5EB4" w:rsidRPr="00907B70" w:rsidRDefault="00BD5EB4" w:rsidP="00BD5EB4">
            <w:pPr>
              <w:spacing w:after="0" w:line="240" w:lineRule="auto"/>
              <w:jc w:val="center"/>
              <w:rPr>
                <w:b/>
                <w:i/>
                <w:sz w:val="24"/>
                <w:szCs w:val="24"/>
              </w:rPr>
            </w:pPr>
            <w:r w:rsidRPr="00907B70">
              <w:rPr>
                <w:b/>
                <w:i/>
              </w:rPr>
              <w:t>Wording</w:t>
            </w:r>
          </w:p>
        </w:tc>
        <w:tc>
          <w:tcPr>
            <w:tcW w:w="1605" w:type="dxa"/>
            <w:tcBorders>
              <w:bottom w:val="single" w:sz="4" w:space="0" w:color="000000"/>
            </w:tcBorders>
            <w:shd w:val="clear" w:color="auto" w:fill="DAEEF3" w:themeFill="accent5" w:themeFillTint="33"/>
            <w:vAlign w:val="center"/>
          </w:tcPr>
          <w:p w14:paraId="0C6919E7" w14:textId="77777777" w:rsidR="00BD5EB4" w:rsidRPr="00907B70" w:rsidRDefault="00BD5EB4" w:rsidP="00BD5EB4">
            <w:pPr>
              <w:spacing w:after="0" w:line="240" w:lineRule="auto"/>
              <w:jc w:val="center"/>
              <w:rPr>
                <w:b/>
                <w:i/>
              </w:rPr>
            </w:pPr>
            <w:r w:rsidRPr="00907B70">
              <w:rPr>
                <w:b/>
                <w:i/>
              </w:rPr>
              <w:t>Transition</w:t>
            </w:r>
          </w:p>
        </w:tc>
      </w:tr>
      <w:tr w:rsidR="00507A0C" w:rsidRPr="00907B70" w14:paraId="1407790E" w14:textId="77777777" w:rsidTr="00626E9C">
        <w:trPr>
          <w:trHeight w:val="305"/>
        </w:trPr>
        <w:tc>
          <w:tcPr>
            <w:tcW w:w="2178" w:type="dxa"/>
            <w:tcBorders>
              <w:bottom w:val="single" w:sz="4" w:space="0" w:color="000000"/>
            </w:tcBorders>
            <w:shd w:val="clear" w:color="auto" w:fill="auto"/>
          </w:tcPr>
          <w:p w14:paraId="002C0CC5" w14:textId="236810A7" w:rsidR="00507A0C" w:rsidRPr="00907B70" w:rsidRDefault="00507A0C" w:rsidP="00507A0C">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34F296EB" w14:textId="236CCF96" w:rsidR="00507A0C" w:rsidRPr="00907B70" w:rsidRDefault="00507A0C" w:rsidP="00507A0C">
            <w:pPr>
              <w:spacing w:after="0" w:line="240" w:lineRule="auto"/>
              <w:rPr>
                <w:sz w:val="20"/>
                <w:szCs w:val="20"/>
              </w:rPr>
            </w:pPr>
            <w:r w:rsidRPr="00907B70">
              <w:rPr>
                <w:sz w:val="20"/>
                <w:szCs w:val="20"/>
              </w:rPr>
              <w:t>No Match 1</w:t>
            </w:r>
          </w:p>
        </w:tc>
        <w:tc>
          <w:tcPr>
            <w:tcW w:w="3690" w:type="dxa"/>
            <w:gridSpan w:val="5"/>
            <w:tcBorders>
              <w:bottom w:val="single" w:sz="4" w:space="0" w:color="000000"/>
            </w:tcBorders>
            <w:shd w:val="clear" w:color="auto" w:fill="auto"/>
          </w:tcPr>
          <w:p w14:paraId="5994756F" w14:textId="2064707B" w:rsidR="00507A0C" w:rsidRPr="00907B70" w:rsidRDefault="00507A0C" w:rsidP="00507A0C">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2F6A172A" w14:textId="04A87253" w:rsidR="00507A0C" w:rsidRPr="00907B70" w:rsidRDefault="00507A0C" w:rsidP="00507A0C">
            <w:pPr>
              <w:spacing w:after="0" w:line="240" w:lineRule="auto"/>
              <w:rPr>
                <w:sz w:val="20"/>
                <w:szCs w:val="20"/>
              </w:rPr>
            </w:pPr>
            <w:r>
              <w:rPr>
                <w:sz w:val="20"/>
                <w:szCs w:val="20"/>
              </w:rPr>
              <w:t>--</w:t>
            </w:r>
          </w:p>
        </w:tc>
      </w:tr>
      <w:tr w:rsidR="00507A0C" w:rsidRPr="00907B70" w14:paraId="2D17C0D6" w14:textId="77777777" w:rsidTr="00626E9C">
        <w:trPr>
          <w:trHeight w:val="305"/>
        </w:trPr>
        <w:tc>
          <w:tcPr>
            <w:tcW w:w="2178" w:type="dxa"/>
            <w:tcBorders>
              <w:bottom w:val="single" w:sz="4" w:space="0" w:color="000000"/>
            </w:tcBorders>
            <w:shd w:val="clear" w:color="auto" w:fill="auto"/>
          </w:tcPr>
          <w:p w14:paraId="7DBBDCE8" w14:textId="1BF6FF79" w:rsidR="00507A0C" w:rsidRPr="00907B70" w:rsidRDefault="00507A0C" w:rsidP="00507A0C">
            <w:pPr>
              <w:spacing w:after="0" w:line="240" w:lineRule="auto"/>
              <w:rPr>
                <w:sz w:val="20"/>
                <w:szCs w:val="20"/>
              </w:rPr>
            </w:pPr>
            <w:r>
              <w:rPr>
                <w:sz w:val="20"/>
                <w:szCs w:val="20"/>
              </w:rPr>
              <w:t>1920-2.wav</w:t>
            </w:r>
          </w:p>
        </w:tc>
        <w:tc>
          <w:tcPr>
            <w:tcW w:w="1890" w:type="dxa"/>
            <w:gridSpan w:val="3"/>
            <w:tcBorders>
              <w:bottom w:val="single" w:sz="4" w:space="0" w:color="000000"/>
            </w:tcBorders>
            <w:shd w:val="clear" w:color="auto" w:fill="auto"/>
          </w:tcPr>
          <w:p w14:paraId="2B16B3C8" w14:textId="5D478060" w:rsidR="00507A0C" w:rsidRPr="00907B70" w:rsidRDefault="00507A0C" w:rsidP="00507A0C">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20FBD11B" w14:textId="218D0F36" w:rsidR="00507A0C" w:rsidRPr="00F03FB4" w:rsidRDefault="00507A0C" w:rsidP="00507A0C">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¿Le gustaría fijar pagos mensuales recurrentes? Simplemente diga ‘sí’ o 'no'.</w:t>
            </w:r>
          </w:p>
        </w:tc>
        <w:tc>
          <w:tcPr>
            <w:tcW w:w="1605" w:type="dxa"/>
            <w:tcBorders>
              <w:bottom w:val="single" w:sz="4" w:space="0" w:color="000000"/>
            </w:tcBorders>
            <w:shd w:val="clear" w:color="auto" w:fill="auto"/>
          </w:tcPr>
          <w:p w14:paraId="7791BD4A" w14:textId="64C6AA48" w:rsidR="00507A0C" w:rsidRPr="00907B70" w:rsidRDefault="00507A0C" w:rsidP="00507A0C">
            <w:pPr>
              <w:spacing w:after="0" w:line="240" w:lineRule="auto"/>
              <w:rPr>
                <w:sz w:val="20"/>
                <w:szCs w:val="20"/>
              </w:rPr>
            </w:pPr>
            <w:proofErr w:type="spellStart"/>
            <w:r>
              <w:rPr>
                <w:sz w:val="20"/>
                <w:szCs w:val="20"/>
              </w:rPr>
              <w:t>Rerecognition</w:t>
            </w:r>
            <w:proofErr w:type="spellEnd"/>
          </w:p>
        </w:tc>
      </w:tr>
      <w:tr w:rsidR="00507A0C" w:rsidRPr="00907B70" w14:paraId="54ED8514" w14:textId="77777777" w:rsidTr="00626E9C">
        <w:trPr>
          <w:trHeight w:val="305"/>
        </w:trPr>
        <w:tc>
          <w:tcPr>
            <w:tcW w:w="2178" w:type="dxa"/>
            <w:tcBorders>
              <w:bottom w:val="single" w:sz="4" w:space="0" w:color="000000"/>
            </w:tcBorders>
            <w:shd w:val="clear" w:color="auto" w:fill="auto"/>
          </w:tcPr>
          <w:p w14:paraId="3AA7FA43" w14:textId="69E5DADD" w:rsidR="00507A0C" w:rsidRPr="00907B70" w:rsidRDefault="00507A0C" w:rsidP="00507A0C">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5938AE3C" w14:textId="50A4BE3F" w:rsidR="00507A0C" w:rsidRPr="00907B70" w:rsidRDefault="00507A0C" w:rsidP="00507A0C">
            <w:pPr>
              <w:spacing w:after="0" w:line="240" w:lineRule="auto"/>
              <w:rPr>
                <w:sz w:val="20"/>
                <w:szCs w:val="20"/>
              </w:rPr>
            </w:pPr>
            <w:r w:rsidRPr="00907B70">
              <w:rPr>
                <w:sz w:val="20"/>
                <w:szCs w:val="20"/>
              </w:rPr>
              <w:t>No Match 2</w:t>
            </w:r>
          </w:p>
        </w:tc>
        <w:tc>
          <w:tcPr>
            <w:tcW w:w="3690" w:type="dxa"/>
            <w:gridSpan w:val="5"/>
            <w:tcBorders>
              <w:bottom w:val="single" w:sz="4" w:space="0" w:color="000000"/>
            </w:tcBorders>
            <w:shd w:val="clear" w:color="auto" w:fill="auto"/>
          </w:tcPr>
          <w:p w14:paraId="6E812217" w14:textId="5B234F00" w:rsidR="00507A0C" w:rsidRPr="00907B70" w:rsidRDefault="00507A0C" w:rsidP="00507A0C">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6B05B494" w14:textId="3E99C58B" w:rsidR="00507A0C" w:rsidRPr="00907B70" w:rsidRDefault="00507A0C" w:rsidP="00507A0C">
            <w:pPr>
              <w:spacing w:after="0" w:line="240" w:lineRule="auto"/>
              <w:rPr>
                <w:sz w:val="20"/>
                <w:szCs w:val="20"/>
              </w:rPr>
            </w:pPr>
            <w:r>
              <w:rPr>
                <w:sz w:val="20"/>
                <w:szCs w:val="20"/>
              </w:rPr>
              <w:t>--</w:t>
            </w:r>
          </w:p>
        </w:tc>
      </w:tr>
      <w:tr w:rsidR="00507A0C" w:rsidRPr="00907B70" w14:paraId="106EDE1B" w14:textId="77777777" w:rsidTr="00626E9C">
        <w:trPr>
          <w:trHeight w:val="305"/>
        </w:trPr>
        <w:tc>
          <w:tcPr>
            <w:tcW w:w="2178" w:type="dxa"/>
            <w:tcBorders>
              <w:bottom w:val="single" w:sz="4" w:space="0" w:color="000000"/>
            </w:tcBorders>
            <w:shd w:val="clear" w:color="auto" w:fill="auto"/>
          </w:tcPr>
          <w:p w14:paraId="034D9C73" w14:textId="72ED4D15" w:rsidR="00507A0C" w:rsidRPr="00907B70" w:rsidRDefault="00507A0C" w:rsidP="00507A0C">
            <w:pPr>
              <w:spacing w:after="0" w:line="240" w:lineRule="auto"/>
              <w:rPr>
                <w:sz w:val="20"/>
                <w:szCs w:val="20"/>
              </w:rPr>
            </w:pPr>
            <w:r>
              <w:rPr>
                <w:sz w:val="20"/>
                <w:szCs w:val="20"/>
              </w:rPr>
              <w:t>1920-3.wav</w:t>
            </w:r>
          </w:p>
        </w:tc>
        <w:tc>
          <w:tcPr>
            <w:tcW w:w="1890" w:type="dxa"/>
            <w:gridSpan w:val="3"/>
            <w:tcBorders>
              <w:bottom w:val="single" w:sz="4" w:space="0" w:color="000000"/>
            </w:tcBorders>
            <w:shd w:val="clear" w:color="auto" w:fill="auto"/>
          </w:tcPr>
          <w:p w14:paraId="53779EEC" w14:textId="4FB380EB" w:rsidR="00507A0C" w:rsidRPr="00907B70" w:rsidRDefault="00507A0C" w:rsidP="00507A0C">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2F18B7F4" w14:textId="79C9C69D" w:rsidR="00507A0C" w:rsidRPr="00F03FB4" w:rsidRDefault="00507A0C" w:rsidP="00507A0C">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fijar pagos recurrentes, diga 'sí' o marque 1. De lo contrario diga 'no' o marque 2</w:t>
            </w:r>
          </w:p>
        </w:tc>
        <w:tc>
          <w:tcPr>
            <w:tcW w:w="1605" w:type="dxa"/>
            <w:tcBorders>
              <w:bottom w:val="single" w:sz="4" w:space="0" w:color="000000"/>
            </w:tcBorders>
            <w:shd w:val="clear" w:color="auto" w:fill="auto"/>
          </w:tcPr>
          <w:p w14:paraId="6255CB8D" w14:textId="5934662D" w:rsidR="00507A0C" w:rsidRPr="00907B70" w:rsidRDefault="00507A0C" w:rsidP="00507A0C">
            <w:pPr>
              <w:spacing w:after="0" w:line="240" w:lineRule="auto"/>
              <w:rPr>
                <w:sz w:val="20"/>
                <w:szCs w:val="20"/>
              </w:rPr>
            </w:pPr>
            <w:proofErr w:type="spellStart"/>
            <w:r>
              <w:rPr>
                <w:sz w:val="20"/>
                <w:szCs w:val="20"/>
              </w:rPr>
              <w:t>Rerecognition</w:t>
            </w:r>
            <w:proofErr w:type="spellEnd"/>
          </w:p>
        </w:tc>
      </w:tr>
      <w:tr w:rsidR="00507A0C" w:rsidRPr="00907B70" w14:paraId="7385ABD0" w14:textId="77777777" w:rsidTr="00626E9C">
        <w:trPr>
          <w:trHeight w:val="305"/>
        </w:trPr>
        <w:tc>
          <w:tcPr>
            <w:tcW w:w="2178" w:type="dxa"/>
            <w:tcBorders>
              <w:bottom w:val="single" w:sz="4" w:space="0" w:color="000000"/>
            </w:tcBorders>
            <w:shd w:val="clear" w:color="auto" w:fill="auto"/>
          </w:tcPr>
          <w:p w14:paraId="084B6B48" w14:textId="3F3F8579" w:rsidR="00507A0C" w:rsidRPr="00907B70" w:rsidRDefault="00507A0C" w:rsidP="00507A0C">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05F68D8" w14:textId="5FC644B6" w:rsidR="00507A0C" w:rsidRPr="00907B70" w:rsidRDefault="00507A0C" w:rsidP="00507A0C">
            <w:pPr>
              <w:spacing w:after="0" w:line="240" w:lineRule="auto"/>
              <w:rPr>
                <w:sz w:val="20"/>
                <w:szCs w:val="20"/>
              </w:rPr>
            </w:pPr>
            <w:r w:rsidRPr="00907B70">
              <w:rPr>
                <w:sz w:val="20"/>
                <w:szCs w:val="20"/>
              </w:rPr>
              <w:t xml:space="preserve">No Match </w:t>
            </w:r>
            <w:r>
              <w:rPr>
                <w:sz w:val="20"/>
                <w:szCs w:val="20"/>
              </w:rPr>
              <w:t>3</w:t>
            </w:r>
          </w:p>
        </w:tc>
        <w:tc>
          <w:tcPr>
            <w:tcW w:w="3690" w:type="dxa"/>
            <w:gridSpan w:val="5"/>
            <w:tcBorders>
              <w:bottom w:val="single" w:sz="4" w:space="0" w:color="000000"/>
            </w:tcBorders>
            <w:shd w:val="clear" w:color="auto" w:fill="auto"/>
          </w:tcPr>
          <w:p w14:paraId="77460F71" w14:textId="2A82C381" w:rsidR="00507A0C" w:rsidRPr="00907B70" w:rsidRDefault="00507A0C" w:rsidP="00507A0C">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55CB4E3F" w14:textId="70A2CABA" w:rsidR="00507A0C" w:rsidRPr="00907B70" w:rsidRDefault="00507A0C" w:rsidP="00507A0C">
            <w:pPr>
              <w:spacing w:after="0" w:line="240" w:lineRule="auto"/>
              <w:rPr>
                <w:sz w:val="20"/>
                <w:szCs w:val="20"/>
              </w:rPr>
            </w:pPr>
            <w:r>
              <w:rPr>
                <w:sz w:val="20"/>
                <w:szCs w:val="20"/>
              </w:rPr>
              <w:t>CONFIRM1</w:t>
            </w:r>
          </w:p>
        </w:tc>
      </w:tr>
      <w:tr w:rsidR="00507A0C" w:rsidRPr="00907B70" w14:paraId="4C436780" w14:textId="77777777" w:rsidTr="00626E9C">
        <w:trPr>
          <w:trHeight w:val="305"/>
        </w:trPr>
        <w:tc>
          <w:tcPr>
            <w:tcW w:w="2178" w:type="dxa"/>
            <w:tcBorders>
              <w:bottom w:val="single" w:sz="4" w:space="0" w:color="000000"/>
            </w:tcBorders>
            <w:shd w:val="clear" w:color="auto" w:fill="auto"/>
          </w:tcPr>
          <w:p w14:paraId="6A1D3E1A" w14:textId="33C70FFC" w:rsidR="00507A0C" w:rsidRPr="00907B70" w:rsidRDefault="00507A0C" w:rsidP="00507A0C">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7EE448E1" w14:textId="4F134D29" w:rsidR="00507A0C" w:rsidRPr="00907B70" w:rsidRDefault="00507A0C" w:rsidP="00507A0C">
            <w:pPr>
              <w:spacing w:after="0" w:line="240" w:lineRule="auto"/>
              <w:rPr>
                <w:sz w:val="20"/>
                <w:szCs w:val="20"/>
              </w:rPr>
            </w:pPr>
            <w:r w:rsidRPr="00907B70">
              <w:rPr>
                <w:sz w:val="20"/>
                <w:szCs w:val="20"/>
              </w:rPr>
              <w:t>No Input 1</w:t>
            </w:r>
          </w:p>
        </w:tc>
        <w:tc>
          <w:tcPr>
            <w:tcW w:w="3690" w:type="dxa"/>
            <w:gridSpan w:val="5"/>
            <w:tcBorders>
              <w:bottom w:val="single" w:sz="4" w:space="0" w:color="000000"/>
            </w:tcBorders>
            <w:shd w:val="clear" w:color="auto" w:fill="auto"/>
          </w:tcPr>
          <w:p w14:paraId="16CCCCFD" w14:textId="328402D3" w:rsidR="00507A0C" w:rsidRPr="00907B70" w:rsidRDefault="00507A0C" w:rsidP="00507A0C">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49E0B317" w14:textId="1DC6DE62" w:rsidR="00507A0C" w:rsidRPr="00907B70" w:rsidRDefault="00507A0C" w:rsidP="00507A0C">
            <w:pPr>
              <w:spacing w:after="0" w:line="240" w:lineRule="auto"/>
              <w:rPr>
                <w:sz w:val="20"/>
                <w:szCs w:val="20"/>
              </w:rPr>
            </w:pPr>
            <w:r>
              <w:rPr>
                <w:sz w:val="20"/>
                <w:szCs w:val="20"/>
              </w:rPr>
              <w:t>--</w:t>
            </w:r>
          </w:p>
        </w:tc>
      </w:tr>
      <w:tr w:rsidR="00507A0C" w:rsidRPr="00907B70" w14:paraId="3937B4F9" w14:textId="77777777" w:rsidTr="00626E9C">
        <w:trPr>
          <w:trHeight w:val="305"/>
        </w:trPr>
        <w:tc>
          <w:tcPr>
            <w:tcW w:w="2178" w:type="dxa"/>
            <w:tcBorders>
              <w:bottom w:val="single" w:sz="4" w:space="0" w:color="000000"/>
            </w:tcBorders>
            <w:shd w:val="clear" w:color="auto" w:fill="auto"/>
          </w:tcPr>
          <w:p w14:paraId="0DF66D65" w14:textId="4DA3A192" w:rsidR="00507A0C" w:rsidRPr="00907B70" w:rsidRDefault="00507A0C" w:rsidP="00507A0C">
            <w:pPr>
              <w:spacing w:after="0" w:line="240" w:lineRule="auto"/>
              <w:rPr>
                <w:sz w:val="20"/>
                <w:szCs w:val="20"/>
              </w:rPr>
            </w:pPr>
            <w:r>
              <w:rPr>
                <w:sz w:val="20"/>
                <w:szCs w:val="20"/>
              </w:rPr>
              <w:t>1920-2.wav</w:t>
            </w:r>
          </w:p>
        </w:tc>
        <w:tc>
          <w:tcPr>
            <w:tcW w:w="1890" w:type="dxa"/>
            <w:gridSpan w:val="3"/>
            <w:tcBorders>
              <w:bottom w:val="single" w:sz="4" w:space="0" w:color="000000"/>
            </w:tcBorders>
            <w:shd w:val="clear" w:color="auto" w:fill="auto"/>
          </w:tcPr>
          <w:p w14:paraId="41CF82F3" w14:textId="3465A332" w:rsidR="00507A0C" w:rsidRPr="00907B70" w:rsidRDefault="00507A0C" w:rsidP="00507A0C">
            <w:pPr>
              <w:spacing w:after="0" w:line="240" w:lineRule="auto"/>
              <w:rPr>
                <w:sz w:val="20"/>
                <w:szCs w:val="20"/>
              </w:rPr>
            </w:pPr>
            <w:r>
              <w:rPr>
                <w:sz w:val="20"/>
                <w:szCs w:val="20"/>
              </w:rPr>
              <w:t>^^</w:t>
            </w:r>
          </w:p>
        </w:tc>
        <w:tc>
          <w:tcPr>
            <w:tcW w:w="3690" w:type="dxa"/>
            <w:gridSpan w:val="5"/>
            <w:tcBorders>
              <w:bottom w:val="single" w:sz="4" w:space="0" w:color="000000"/>
            </w:tcBorders>
            <w:shd w:val="clear" w:color="auto" w:fill="auto"/>
          </w:tcPr>
          <w:p w14:paraId="50DF7426" w14:textId="4DA1F123" w:rsidR="00507A0C" w:rsidRPr="00F03FB4" w:rsidRDefault="00507A0C" w:rsidP="00507A0C">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¿Le gustaría fijar pagos mensuales recurrentes? Simplemente diga ‘sí’ o 'no'.</w:t>
            </w:r>
          </w:p>
        </w:tc>
        <w:tc>
          <w:tcPr>
            <w:tcW w:w="1605" w:type="dxa"/>
            <w:tcBorders>
              <w:bottom w:val="single" w:sz="4" w:space="0" w:color="000000"/>
            </w:tcBorders>
            <w:shd w:val="clear" w:color="auto" w:fill="auto"/>
          </w:tcPr>
          <w:p w14:paraId="2777C7C6" w14:textId="4A40BE9D" w:rsidR="00507A0C" w:rsidRPr="00907B70" w:rsidRDefault="00507A0C" w:rsidP="00507A0C">
            <w:pPr>
              <w:spacing w:after="0" w:line="240" w:lineRule="auto"/>
              <w:rPr>
                <w:sz w:val="20"/>
                <w:szCs w:val="20"/>
              </w:rPr>
            </w:pPr>
            <w:proofErr w:type="spellStart"/>
            <w:r>
              <w:rPr>
                <w:sz w:val="20"/>
                <w:szCs w:val="20"/>
              </w:rPr>
              <w:t>Rerecognition</w:t>
            </w:r>
            <w:proofErr w:type="spellEnd"/>
          </w:p>
        </w:tc>
      </w:tr>
      <w:tr w:rsidR="00507A0C" w:rsidRPr="00907B70" w14:paraId="4B0585F0" w14:textId="77777777" w:rsidTr="00626E9C">
        <w:trPr>
          <w:trHeight w:val="305"/>
        </w:trPr>
        <w:tc>
          <w:tcPr>
            <w:tcW w:w="2178" w:type="dxa"/>
            <w:tcBorders>
              <w:bottom w:val="single" w:sz="4" w:space="0" w:color="000000"/>
            </w:tcBorders>
            <w:shd w:val="clear" w:color="auto" w:fill="auto"/>
          </w:tcPr>
          <w:p w14:paraId="50E673CA" w14:textId="7FF40C00" w:rsidR="00507A0C" w:rsidRPr="00907B70" w:rsidRDefault="00507A0C" w:rsidP="00507A0C">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33F4E181" w14:textId="73753226" w:rsidR="00507A0C" w:rsidRPr="00907B70" w:rsidRDefault="00507A0C" w:rsidP="00507A0C">
            <w:pPr>
              <w:spacing w:after="0" w:line="240" w:lineRule="auto"/>
              <w:rPr>
                <w:sz w:val="20"/>
                <w:szCs w:val="20"/>
              </w:rPr>
            </w:pPr>
            <w:r w:rsidRPr="00907B70">
              <w:rPr>
                <w:sz w:val="20"/>
                <w:szCs w:val="20"/>
              </w:rPr>
              <w:t>No Input 2</w:t>
            </w:r>
          </w:p>
        </w:tc>
        <w:tc>
          <w:tcPr>
            <w:tcW w:w="3690" w:type="dxa"/>
            <w:gridSpan w:val="5"/>
            <w:tcBorders>
              <w:bottom w:val="single" w:sz="4" w:space="0" w:color="000000"/>
            </w:tcBorders>
            <w:shd w:val="clear" w:color="auto" w:fill="auto"/>
          </w:tcPr>
          <w:p w14:paraId="547BD287" w14:textId="7211E36C" w:rsidR="00507A0C" w:rsidRPr="00907B70" w:rsidRDefault="00507A0C" w:rsidP="00507A0C">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2D485584" w14:textId="5BCFFE24" w:rsidR="00507A0C" w:rsidRPr="00907B70" w:rsidRDefault="00507A0C" w:rsidP="00507A0C">
            <w:pPr>
              <w:spacing w:after="0" w:line="240" w:lineRule="auto"/>
              <w:rPr>
                <w:sz w:val="20"/>
                <w:szCs w:val="20"/>
              </w:rPr>
            </w:pPr>
            <w:r>
              <w:rPr>
                <w:sz w:val="20"/>
                <w:szCs w:val="20"/>
              </w:rPr>
              <w:t>--</w:t>
            </w:r>
          </w:p>
        </w:tc>
      </w:tr>
      <w:tr w:rsidR="00507A0C" w:rsidRPr="00907B70" w14:paraId="2F49D8D4" w14:textId="77777777" w:rsidTr="00626E9C">
        <w:trPr>
          <w:trHeight w:val="305"/>
        </w:trPr>
        <w:tc>
          <w:tcPr>
            <w:tcW w:w="2178" w:type="dxa"/>
            <w:shd w:val="clear" w:color="auto" w:fill="auto"/>
          </w:tcPr>
          <w:p w14:paraId="2DF031FD" w14:textId="459CBFBC" w:rsidR="00507A0C" w:rsidRPr="00907B70" w:rsidRDefault="00507A0C" w:rsidP="00507A0C">
            <w:pPr>
              <w:spacing w:after="0" w:line="240" w:lineRule="auto"/>
              <w:rPr>
                <w:sz w:val="20"/>
                <w:szCs w:val="20"/>
              </w:rPr>
            </w:pPr>
            <w:r>
              <w:rPr>
                <w:sz w:val="20"/>
                <w:szCs w:val="20"/>
              </w:rPr>
              <w:t>1920-3.wav</w:t>
            </w:r>
          </w:p>
        </w:tc>
        <w:tc>
          <w:tcPr>
            <w:tcW w:w="1890" w:type="dxa"/>
            <w:gridSpan w:val="3"/>
            <w:shd w:val="clear" w:color="auto" w:fill="auto"/>
          </w:tcPr>
          <w:p w14:paraId="72BA7CAA" w14:textId="3A327740" w:rsidR="00507A0C" w:rsidRPr="00907B70" w:rsidRDefault="00507A0C" w:rsidP="00507A0C">
            <w:pPr>
              <w:spacing w:after="0" w:line="240" w:lineRule="auto"/>
              <w:rPr>
                <w:sz w:val="20"/>
                <w:szCs w:val="20"/>
              </w:rPr>
            </w:pPr>
            <w:r>
              <w:rPr>
                <w:sz w:val="20"/>
                <w:szCs w:val="20"/>
              </w:rPr>
              <w:t>^^</w:t>
            </w:r>
          </w:p>
        </w:tc>
        <w:tc>
          <w:tcPr>
            <w:tcW w:w="3690" w:type="dxa"/>
            <w:gridSpan w:val="5"/>
            <w:shd w:val="clear" w:color="auto" w:fill="auto"/>
          </w:tcPr>
          <w:p w14:paraId="774D8A14" w14:textId="6A436F58" w:rsidR="00507A0C" w:rsidRPr="00F03FB4" w:rsidRDefault="00507A0C" w:rsidP="00507A0C">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fijar pagos recurrentes, diga 'sí' o marque 1. De lo contrario diga 'no' o marque 2</w:t>
            </w:r>
          </w:p>
        </w:tc>
        <w:tc>
          <w:tcPr>
            <w:tcW w:w="1605" w:type="dxa"/>
            <w:shd w:val="clear" w:color="auto" w:fill="auto"/>
          </w:tcPr>
          <w:p w14:paraId="74B71913" w14:textId="30DD66F3" w:rsidR="00507A0C" w:rsidRPr="00907B70" w:rsidRDefault="00507A0C" w:rsidP="00507A0C">
            <w:pPr>
              <w:spacing w:after="0" w:line="240" w:lineRule="auto"/>
              <w:rPr>
                <w:sz w:val="20"/>
                <w:szCs w:val="20"/>
              </w:rPr>
            </w:pPr>
            <w:proofErr w:type="spellStart"/>
            <w:r>
              <w:rPr>
                <w:sz w:val="20"/>
                <w:szCs w:val="20"/>
              </w:rPr>
              <w:t>Rerecognition</w:t>
            </w:r>
            <w:proofErr w:type="spellEnd"/>
          </w:p>
        </w:tc>
      </w:tr>
      <w:tr w:rsidR="00507A0C" w:rsidRPr="00907B70" w14:paraId="1235F21E" w14:textId="77777777" w:rsidTr="00626E9C">
        <w:trPr>
          <w:trHeight w:val="305"/>
        </w:trPr>
        <w:tc>
          <w:tcPr>
            <w:tcW w:w="2178" w:type="dxa"/>
            <w:tcBorders>
              <w:bottom w:val="single" w:sz="4" w:space="0" w:color="000000"/>
            </w:tcBorders>
            <w:shd w:val="clear" w:color="auto" w:fill="auto"/>
          </w:tcPr>
          <w:p w14:paraId="4DABDB3C" w14:textId="588276FC" w:rsidR="00507A0C" w:rsidRPr="00907B70" w:rsidRDefault="00507A0C" w:rsidP="00507A0C">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5066B81" w14:textId="67907AF5" w:rsidR="00507A0C" w:rsidRPr="00907B70" w:rsidRDefault="00507A0C" w:rsidP="00507A0C">
            <w:pPr>
              <w:spacing w:after="0" w:line="240" w:lineRule="auto"/>
              <w:rPr>
                <w:sz w:val="20"/>
                <w:szCs w:val="20"/>
              </w:rPr>
            </w:pPr>
            <w:r>
              <w:rPr>
                <w:sz w:val="20"/>
                <w:szCs w:val="20"/>
              </w:rPr>
              <w:t>No Input 3</w:t>
            </w:r>
          </w:p>
        </w:tc>
        <w:tc>
          <w:tcPr>
            <w:tcW w:w="3690" w:type="dxa"/>
            <w:gridSpan w:val="5"/>
            <w:tcBorders>
              <w:bottom w:val="single" w:sz="4" w:space="0" w:color="000000"/>
            </w:tcBorders>
            <w:shd w:val="clear" w:color="auto" w:fill="auto"/>
          </w:tcPr>
          <w:p w14:paraId="7257247A" w14:textId="77777777" w:rsidR="00507A0C" w:rsidRPr="00907B70" w:rsidRDefault="00507A0C" w:rsidP="00507A0C">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141F5CC0" w14:textId="62CDCA20" w:rsidR="00507A0C" w:rsidRPr="00907B70" w:rsidRDefault="00507A0C" w:rsidP="00507A0C">
            <w:pPr>
              <w:spacing w:after="0" w:line="240" w:lineRule="auto"/>
              <w:rPr>
                <w:sz w:val="20"/>
                <w:szCs w:val="20"/>
              </w:rPr>
            </w:pPr>
            <w:r>
              <w:rPr>
                <w:sz w:val="20"/>
                <w:szCs w:val="20"/>
              </w:rPr>
              <w:t>CONFIRM1</w:t>
            </w:r>
          </w:p>
        </w:tc>
      </w:tr>
    </w:tbl>
    <w:p w14:paraId="1916B88B" w14:textId="77777777" w:rsidR="002663BD" w:rsidRPr="00907B70" w:rsidRDefault="002663BD">
      <w:r w:rsidRPr="00907B70">
        <w:br w:type="page"/>
      </w:r>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258"/>
        <w:gridCol w:w="1036"/>
        <w:gridCol w:w="3015"/>
        <w:gridCol w:w="2054"/>
      </w:tblGrid>
      <w:tr w:rsidR="00BD5EB4" w:rsidRPr="00907B70" w14:paraId="62B4D5FE" w14:textId="77777777" w:rsidTr="00E50601">
        <w:trPr>
          <w:trHeight w:val="305"/>
        </w:trPr>
        <w:tc>
          <w:tcPr>
            <w:tcW w:w="9363" w:type="dxa"/>
            <w:gridSpan w:val="4"/>
            <w:tcBorders>
              <w:bottom w:val="single" w:sz="4" w:space="0" w:color="000000"/>
            </w:tcBorders>
            <w:shd w:val="clear" w:color="auto" w:fill="D9D9D9"/>
            <w:vAlign w:val="center"/>
          </w:tcPr>
          <w:p w14:paraId="3F0FF849" w14:textId="2C74D4DC" w:rsidR="00BD5EB4" w:rsidRPr="00907B70" w:rsidRDefault="00BD5EB4" w:rsidP="00BD5EB4">
            <w:pPr>
              <w:spacing w:after="0" w:line="240" w:lineRule="auto"/>
              <w:rPr>
                <w:b/>
                <w:sz w:val="24"/>
                <w:szCs w:val="24"/>
              </w:rPr>
            </w:pPr>
            <w:r w:rsidRPr="00907B70">
              <w:rPr>
                <w:b/>
                <w:sz w:val="24"/>
                <w:szCs w:val="24"/>
              </w:rPr>
              <w:lastRenderedPageBreak/>
              <w:t>Grammar</w:t>
            </w:r>
          </w:p>
        </w:tc>
      </w:tr>
      <w:tr w:rsidR="00BD5EB4" w:rsidRPr="00907B70" w14:paraId="21AED47D" w14:textId="77777777" w:rsidTr="00E50601">
        <w:tc>
          <w:tcPr>
            <w:tcW w:w="3258" w:type="dxa"/>
            <w:tcBorders>
              <w:bottom w:val="single" w:sz="4" w:space="0" w:color="000000"/>
            </w:tcBorders>
            <w:shd w:val="solid" w:color="DAEEF3" w:themeColor="accent5" w:themeTint="33" w:fill="CCFFFF"/>
          </w:tcPr>
          <w:p w14:paraId="4E826A6F" w14:textId="0A80E176" w:rsidR="00BD5EB4" w:rsidRPr="00907B70" w:rsidRDefault="00E81717" w:rsidP="00BD5EB4">
            <w:pPr>
              <w:spacing w:after="0" w:line="240" w:lineRule="auto"/>
              <w:jc w:val="center"/>
              <w:rPr>
                <w:b/>
                <w:i/>
              </w:rPr>
            </w:pPr>
            <w:r w:rsidRPr="00907B70">
              <w:rPr>
                <w:b/>
                <w:i/>
              </w:rPr>
              <w:t>Valid</w:t>
            </w:r>
            <w:r w:rsidR="00BD5EB4" w:rsidRPr="00907B70">
              <w:rPr>
                <w:b/>
                <w:i/>
              </w:rPr>
              <w:t xml:space="preserve"> Utterances</w:t>
            </w:r>
          </w:p>
        </w:tc>
        <w:tc>
          <w:tcPr>
            <w:tcW w:w="1036" w:type="dxa"/>
            <w:tcBorders>
              <w:bottom w:val="single" w:sz="4" w:space="0" w:color="000000"/>
            </w:tcBorders>
            <w:shd w:val="solid" w:color="DAEEF3" w:themeColor="accent5" w:themeTint="33" w:fill="CCFFFF"/>
          </w:tcPr>
          <w:p w14:paraId="7C39F325" w14:textId="77777777" w:rsidR="00BD5EB4" w:rsidRPr="00907B70" w:rsidRDefault="00BD5EB4" w:rsidP="00BD5EB4">
            <w:pPr>
              <w:spacing w:after="0" w:line="240" w:lineRule="auto"/>
              <w:jc w:val="center"/>
              <w:rPr>
                <w:b/>
                <w:i/>
              </w:rPr>
            </w:pPr>
            <w:r w:rsidRPr="00907B70">
              <w:rPr>
                <w:b/>
                <w:i/>
              </w:rPr>
              <w:t>DTMF</w:t>
            </w:r>
          </w:p>
        </w:tc>
        <w:tc>
          <w:tcPr>
            <w:tcW w:w="3015" w:type="dxa"/>
            <w:tcBorders>
              <w:bottom w:val="single" w:sz="4" w:space="0" w:color="000000"/>
            </w:tcBorders>
            <w:shd w:val="solid" w:color="DAEEF3" w:themeColor="accent5" w:themeTint="33" w:fill="CCFFFF"/>
          </w:tcPr>
          <w:p w14:paraId="5631D5F1" w14:textId="77777777" w:rsidR="00BD5EB4" w:rsidRPr="00907B70" w:rsidRDefault="00BD5EB4" w:rsidP="00BD5EB4">
            <w:pPr>
              <w:spacing w:after="0" w:line="240" w:lineRule="auto"/>
              <w:jc w:val="center"/>
              <w:rPr>
                <w:b/>
                <w:i/>
              </w:rPr>
            </w:pPr>
            <w:r w:rsidRPr="00907B70">
              <w:rPr>
                <w:b/>
                <w:i/>
              </w:rPr>
              <w:t xml:space="preserve"> Response</w:t>
            </w:r>
          </w:p>
        </w:tc>
        <w:tc>
          <w:tcPr>
            <w:tcW w:w="2054" w:type="dxa"/>
            <w:tcBorders>
              <w:bottom w:val="single" w:sz="4" w:space="0" w:color="000000"/>
            </w:tcBorders>
            <w:shd w:val="solid" w:color="DAEEF3" w:themeColor="accent5" w:themeTint="33" w:fill="CCFFFF"/>
          </w:tcPr>
          <w:p w14:paraId="50E94FFF" w14:textId="77777777" w:rsidR="00BD5EB4" w:rsidRPr="00907B70" w:rsidRDefault="00BD5EB4" w:rsidP="00BD5EB4">
            <w:pPr>
              <w:spacing w:after="0" w:line="240" w:lineRule="auto"/>
              <w:jc w:val="center"/>
              <w:rPr>
                <w:b/>
                <w:i/>
              </w:rPr>
            </w:pPr>
            <w:r w:rsidRPr="00907B70">
              <w:rPr>
                <w:b/>
                <w:i/>
              </w:rPr>
              <w:t>Confirm</w:t>
            </w:r>
          </w:p>
        </w:tc>
      </w:tr>
      <w:tr w:rsidR="00E50601" w:rsidRPr="00907B70" w14:paraId="6D4DD8B6" w14:textId="77777777" w:rsidTr="00E50601">
        <w:tc>
          <w:tcPr>
            <w:tcW w:w="3258" w:type="dxa"/>
          </w:tcPr>
          <w:p w14:paraId="4B1A73A3" w14:textId="0279AEAE"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tcPr>
          <w:p w14:paraId="50D2FED8" w14:textId="46C2585B"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015" w:type="dxa"/>
          </w:tcPr>
          <w:p w14:paraId="49877B03" w14:textId="4963C445" w:rsidR="00E50601" w:rsidRPr="00C26A25" w:rsidRDefault="00E50601" w:rsidP="00E50601">
            <w:pPr>
              <w:spacing w:after="0" w:line="240" w:lineRule="auto"/>
              <w:rPr>
                <w:sz w:val="20"/>
                <w:szCs w:val="20"/>
              </w:rPr>
            </w:pPr>
            <w:proofErr w:type="spellStart"/>
            <w:r>
              <w:rPr>
                <w:sz w:val="20"/>
                <w:szCs w:val="20"/>
              </w:rPr>
              <w:t>Sí</w:t>
            </w:r>
            <w:proofErr w:type="spellEnd"/>
          </w:p>
        </w:tc>
        <w:tc>
          <w:tcPr>
            <w:tcW w:w="2054" w:type="dxa"/>
          </w:tcPr>
          <w:p w14:paraId="6D86F40F"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619EC764" w14:textId="77777777" w:rsidTr="00E50601">
        <w:tc>
          <w:tcPr>
            <w:tcW w:w="3258" w:type="dxa"/>
          </w:tcPr>
          <w:p w14:paraId="55F5B205" w14:textId="112EFA98" w:rsidR="00E50601" w:rsidRPr="00E50601"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tcPr>
          <w:p w14:paraId="4DBB4142" w14:textId="115E48E8"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015" w:type="dxa"/>
          </w:tcPr>
          <w:p w14:paraId="23C359D8" w14:textId="01BCC0AF" w:rsidR="00E50601" w:rsidRPr="00C26A25" w:rsidRDefault="00E50601" w:rsidP="00E50601">
            <w:pPr>
              <w:spacing w:after="0" w:line="240" w:lineRule="auto"/>
              <w:rPr>
                <w:rFonts w:asciiTheme="majorHAnsi" w:hAnsiTheme="majorHAnsi"/>
                <w:sz w:val="20"/>
                <w:szCs w:val="20"/>
              </w:rPr>
            </w:pPr>
            <w:r>
              <w:rPr>
                <w:sz w:val="20"/>
                <w:szCs w:val="20"/>
              </w:rPr>
              <w:t>no</w:t>
            </w:r>
          </w:p>
        </w:tc>
        <w:tc>
          <w:tcPr>
            <w:tcW w:w="2054" w:type="dxa"/>
          </w:tcPr>
          <w:p w14:paraId="185A7748" w14:textId="068ED851"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604BB2BF" w14:textId="77777777" w:rsidTr="00E50601">
        <w:trPr>
          <w:trHeight w:val="314"/>
        </w:trPr>
        <w:tc>
          <w:tcPr>
            <w:tcW w:w="9363" w:type="dxa"/>
            <w:gridSpan w:val="4"/>
            <w:shd w:val="solid" w:color="DAEEF3" w:themeColor="accent5" w:themeTint="33" w:fill="auto"/>
            <w:vAlign w:val="bottom"/>
          </w:tcPr>
          <w:p w14:paraId="53BEF862" w14:textId="77777777" w:rsidR="00E50601" w:rsidRPr="00907B70" w:rsidRDefault="00E50601" w:rsidP="00E50601">
            <w:pPr>
              <w:spacing w:after="0" w:line="240" w:lineRule="auto"/>
              <w:rPr>
                <w:b/>
                <w:i/>
              </w:rPr>
            </w:pPr>
            <w:proofErr w:type="spellStart"/>
            <w:r w:rsidRPr="00907B70">
              <w:rPr>
                <w:b/>
                <w:sz w:val="24"/>
                <w:szCs w:val="24"/>
              </w:rPr>
              <w:t>Globals</w:t>
            </w:r>
            <w:proofErr w:type="spellEnd"/>
          </w:p>
        </w:tc>
      </w:tr>
      <w:tr w:rsidR="00E50601" w:rsidRPr="00907B70" w14:paraId="25C9E944" w14:textId="77777777" w:rsidTr="00E50601">
        <w:tc>
          <w:tcPr>
            <w:tcW w:w="3258" w:type="dxa"/>
          </w:tcPr>
          <w:p w14:paraId="53153FD9" w14:textId="5FC3AB3E"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tcPr>
          <w:p w14:paraId="713F4856" w14:textId="77777777" w:rsidR="00E50601" w:rsidRPr="00907B70" w:rsidRDefault="00E50601" w:rsidP="00E50601">
            <w:pPr>
              <w:spacing w:after="0" w:line="240" w:lineRule="auto"/>
            </w:pPr>
          </w:p>
        </w:tc>
        <w:tc>
          <w:tcPr>
            <w:tcW w:w="5069" w:type="dxa"/>
            <w:gridSpan w:val="2"/>
          </w:tcPr>
          <w:p w14:paraId="23C709A6" w14:textId="77777777" w:rsidR="00E50601" w:rsidRPr="00907B70" w:rsidRDefault="00E50601" w:rsidP="00E50601">
            <w:pPr>
              <w:autoSpaceDE w:val="0"/>
              <w:autoSpaceDN w:val="0"/>
              <w:adjustRightInd w:val="0"/>
              <w:spacing w:after="0" w:line="240" w:lineRule="auto"/>
              <w:rPr>
                <w:rFonts w:cs="Arial"/>
              </w:rPr>
            </w:pPr>
          </w:p>
        </w:tc>
      </w:tr>
    </w:tbl>
    <w:p w14:paraId="4D61D0DC" w14:textId="2A66B1AE" w:rsidR="00890F6A" w:rsidRPr="00907B70" w:rsidRDefault="00890F6A" w:rsidP="00B47DAB">
      <w:pPr>
        <w:pStyle w:val="Heading2"/>
      </w:pPr>
      <w:r w:rsidRPr="00907B70">
        <w:br w:type="page"/>
      </w:r>
      <w:bookmarkStart w:id="138" w:name="_Toc49979732"/>
      <w:r w:rsidR="00507A0C">
        <w:lastRenderedPageBreak/>
        <w:t>2000</w:t>
      </w:r>
      <w:r w:rsidRPr="00907B70">
        <w:t>_</w:t>
      </w:r>
      <w:r w:rsidR="00507A0C">
        <w:t>mnu</w:t>
      </w:r>
      <w:r w:rsidR="00DE5213">
        <w:t>SetupBank</w:t>
      </w:r>
      <w:bookmarkEnd w:id="138"/>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270"/>
        <w:gridCol w:w="1695"/>
      </w:tblGrid>
      <w:tr w:rsidR="00BD5EB4" w:rsidRPr="00907B70" w14:paraId="1F8FD729" w14:textId="77777777" w:rsidTr="00626E9C">
        <w:tc>
          <w:tcPr>
            <w:tcW w:w="9363" w:type="dxa"/>
            <w:gridSpan w:val="10"/>
            <w:shd w:val="clear" w:color="auto" w:fill="BFBFBF"/>
          </w:tcPr>
          <w:p w14:paraId="26E7A41E" w14:textId="788BC6A3" w:rsidR="00BD5EB4" w:rsidRPr="00907B70" w:rsidRDefault="00BD5EB4" w:rsidP="00AD7D12">
            <w:pPr>
              <w:spacing w:after="0" w:line="240" w:lineRule="auto"/>
              <w:rPr>
                <w:b/>
                <w:sz w:val="24"/>
                <w:szCs w:val="24"/>
              </w:rPr>
            </w:pPr>
            <w:r w:rsidRPr="00907B70">
              <w:rPr>
                <w:b/>
                <w:sz w:val="24"/>
                <w:szCs w:val="24"/>
              </w:rPr>
              <w:t>Description:</w:t>
            </w:r>
            <w:r w:rsidRPr="00907B70">
              <w:rPr>
                <w:b/>
                <w:sz w:val="24"/>
                <w:szCs w:val="24"/>
              </w:rPr>
              <w:tab/>
            </w:r>
            <w:r w:rsidR="00702845">
              <w:rPr>
                <w:b/>
                <w:sz w:val="24"/>
                <w:szCs w:val="24"/>
              </w:rPr>
              <w:t>Caller confirms updates to bank for recurring payments.</w:t>
            </w:r>
          </w:p>
        </w:tc>
      </w:tr>
      <w:tr w:rsidR="00BD5EB4" w:rsidRPr="00907B70" w14:paraId="2268D5C2" w14:textId="77777777" w:rsidTr="00626E9C">
        <w:trPr>
          <w:trHeight w:val="305"/>
        </w:trPr>
        <w:tc>
          <w:tcPr>
            <w:tcW w:w="9363" w:type="dxa"/>
            <w:gridSpan w:val="10"/>
            <w:shd w:val="clear" w:color="auto" w:fill="D9D9D9"/>
            <w:vAlign w:val="center"/>
          </w:tcPr>
          <w:p w14:paraId="6C3E0593" w14:textId="77777777" w:rsidR="00BD5EB4" w:rsidRPr="00907B70" w:rsidRDefault="00BD5EB4" w:rsidP="00BD5EB4">
            <w:pPr>
              <w:spacing w:after="0" w:line="240" w:lineRule="auto"/>
              <w:rPr>
                <w:b/>
                <w:sz w:val="24"/>
                <w:szCs w:val="24"/>
              </w:rPr>
            </w:pPr>
            <w:r w:rsidRPr="00907B70">
              <w:rPr>
                <w:b/>
                <w:sz w:val="24"/>
                <w:szCs w:val="24"/>
              </w:rPr>
              <w:t>Dialog Module Settings</w:t>
            </w:r>
          </w:p>
        </w:tc>
      </w:tr>
      <w:tr w:rsidR="008F15F4" w:rsidRPr="00907B70" w14:paraId="585E354E" w14:textId="77777777" w:rsidTr="00626E9C">
        <w:trPr>
          <w:trHeight w:val="224"/>
        </w:trPr>
        <w:tc>
          <w:tcPr>
            <w:tcW w:w="3258" w:type="dxa"/>
            <w:gridSpan w:val="2"/>
            <w:shd w:val="clear" w:color="DAEEF3" w:themeColor="accent5" w:themeTint="33" w:fill="DAEEF3" w:themeFill="accent5" w:themeFillTint="33"/>
          </w:tcPr>
          <w:p w14:paraId="1BB9E507" w14:textId="77777777" w:rsidR="008F15F4" w:rsidRPr="00907B70" w:rsidRDefault="008F15F4" w:rsidP="008F15F4">
            <w:pPr>
              <w:spacing w:after="0" w:line="240" w:lineRule="auto"/>
              <w:rPr>
                <w:b/>
              </w:rPr>
            </w:pPr>
            <w:r w:rsidRPr="00907B70">
              <w:rPr>
                <w:b/>
              </w:rPr>
              <w:t>Peg</w:t>
            </w:r>
          </w:p>
        </w:tc>
        <w:tc>
          <w:tcPr>
            <w:tcW w:w="6105" w:type="dxa"/>
            <w:gridSpan w:val="8"/>
            <w:shd w:val="clear" w:color="DAEEF3" w:themeColor="accent5" w:themeTint="33" w:fill="auto"/>
          </w:tcPr>
          <w:p w14:paraId="4593F657" w14:textId="777EFE83" w:rsidR="008F15F4" w:rsidRPr="00907B70" w:rsidRDefault="00DE5213" w:rsidP="008F15F4">
            <w:pPr>
              <w:spacing w:after="0" w:line="240" w:lineRule="auto"/>
            </w:pPr>
            <w:r>
              <w:t>2000</w:t>
            </w:r>
          </w:p>
        </w:tc>
      </w:tr>
      <w:tr w:rsidR="008F15F4" w:rsidRPr="00907B70" w14:paraId="65D0D1FA" w14:textId="77777777" w:rsidTr="00626E9C">
        <w:trPr>
          <w:trHeight w:val="224"/>
        </w:trPr>
        <w:tc>
          <w:tcPr>
            <w:tcW w:w="3258" w:type="dxa"/>
            <w:gridSpan w:val="2"/>
            <w:shd w:val="clear" w:color="DAEEF3" w:themeColor="accent5" w:themeTint="33" w:fill="DAEEF3" w:themeFill="accent5" w:themeFillTint="33"/>
          </w:tcPr>
          <w:p w14:paraId="312FD90A" w14:textId="77777777" w:rsidR="008F15F4" w:rsidRPr="00907B70" w:rsidRDefault="008F15F4" w:rsidP="008F15F4">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14:paraId="13A61719" w14:textId="4D309A6D" w:rsidR="008F15F4" w:rsidRPr="00907B70" w:rsidRDefault="0063036A" w:rsidP="008F15F4">
            <w:pPr>
              <w:spacing w:after="0" w:line="240" w:lineRule="auto"/>
            </w:pPr>
            <w:r w:rsidRPr="00907B70">
              <w:t>6 seconds</w:t>
            </w:r>
          </w:p>
        </w:tc>
      </w:tr>
      <w:tr w:rsidR="008F15F4" w:rsidRPr="00907B70" w14:paraId="2C62BD56" w14:textId="77777777" w:rsidTr="00626E9C">
        <w:trPr>
          <w:trHeight w:val="224"/>
        </w:trPr>
        <w:tc>
          <w:tcPr>
            <w:tcW w:w="3258" w:type="dxa"/>
            <w:gridSpan w:val="2"/>
            <w:shd w:val="clear" w:color="DAEEF3" w:themeColor="accent5" w:themeTint="33" w:fill="DAEEF3" w:themeFill="accent5" w:themeFillTint="33"/>
          </w:tcPr>
          <w:p w14:paraId="171450FE" w14:textId="77777777" w:rsidR="008F15F4" w:rsidRPr="00907B70" w:rsidRDefault="008F15F4" w:rsidP="008F15F4">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14:paraId="0173ECB4" w14:textId="61F98195" w:rsidR="008F15F4" w:rsidRPr="00907B70" w:rsidRDefault="00DE5213" w:rsidP="008F15F4">
            <w:pPr>
              <w:spacing w:after="0" w:line="240" w:lineRule="auto"/>
            </w:pPr>
            <w:r>
              <w:t>3</w:t>
            </w:r>
          </w:p>
        </w:tc>
        <w:tc>
          <w:tcPr>
            <w:tcW w:w="2880" w:type="dxa"/>
            <w:gridSpan w:val="2"/>
            <w:shd w:val="clear" w:color="DAEEF3" w:themeColor="accent5" w:themeTint="33" w:fill="DAEEF3" w:themeFill="accent5" w:themeFillTint="33"/>
          </w:tcPr>
          <w:p w14:paraId="574C735B" w14:textId="77777777" w:rsidR="008F15F4" w:rsidRPr="00907B70" w:rsidRDefault="008F15F4" w:rsidP="008F15F4">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14:paraId="2AF24C38" w14:textId="0FD8FD1F" w:rsidR="008F15F4" w:rsidRPr="00907B70" w:rsidRDefault="00DE5213" w:rsidP="008F15F4">
            <w:pPr>
              <w:spacing w:after="0" w:line="240" w:lineRule="auto"/>
            </w:pPr>
            <w:r>
              <w:t>3</w:t>
            </w:r>
          </w:p>
        </w:tc>
      </w:tr>
      <w:tr w:rsidR="008F15F4" w:rsidRPr="00907B70" w14:paraId="06B24EE0" w14:textId="77777777" w:rsidTr="00626E9C">
        <w:trPr>
          <w:trHeight w:val="224"/>
        </w:trPr>
        <w:tc>
          <w:tcPr>
            <w:tcW w:w="9363" w:type="dxa"/>
            <w:gridSpan w:val="10"/>
            <w:shd w:val="clear" w:color="DAEEF3" w:themeColor="accent5" w:themeTint="33" w:fill="92CDDC" w:themeFill="accent5" w:themeFillTint="99"/>
          </w:tcPr>
          <w:p w14:paraId="63066089" w14:textId="77777777" w:rsidR="008F15F4" w:rsidRPr="00907B70" w:rsidRDefault="008F15F4" w:rsidP="008F15F4">
            <w:pPr>
              <w:spacing w:after="0" w:line="240" w:lineRule="auto"/>
            </w:pPr>
            <w:r w:rsidRPr="00907B70">
              <w:rPr>
                <w:b/>
              </w:rPr>
              <w:t>Speech Settings</w:t>
            </w:r>
          </w:p>
        </w:tc>
      </w:tr>
      <w:tr w:rsidR="008F15F4" w:rsidRPr="00907B70" w14:paraId="6641D789" w14:textId="77777777" w:rsidTr="00626E9C">
        <w:trPr>
          <w:trHeight w:val="224"/>
        </w:trPr>
        <w:tc>
          <w:tcPr>
            <w:tcW w:w="3258" w:type="dxa"/>
            <w:gridSpan w:val="2"/>
            <w:shd w:val="solid" w:color="DAEEF3" w:themeColor="accent5" w:themeTint="33" w:fill="CCFFFF"/>
          </w:tcPr>
          <w:p w14:paraId="01889875" w14:textId="77777777" w:rsidR="008F15F4" w:rsidRPr="00907B70" w:rsidRDefault="008F15F4" w:rsidP="008F15F4">
            <w:pPr>
              <w:spacing w:after="0" w:line="240" w:lineRule="auto"/>
              <w:rPr>
                <w:b/>
              </w:rPr>
            </w:pPr>
            <w:r w:rsidRPr="00907B70">
              <w:rPr>
                <w:b/>
              </w:rPr>
              <w:t>Grammar Name(s):</w:t>
            </w:r>
          </w:p>
        </w:tc>
        <w:tc>
          <w:tcPr>
            <w:tcW w:w="6105" w:type="dxa"/>
            <w:gridSpan w:val="8"/>
          </w:tcPr>
          <w:p w14:paraId="6F498F62" w14:textId="77777777" w:rsidR="008F15F4" w:rsidRDefault="00DE5213" w:rsidP="0063036A">
            <w:pPr>
              <w:spacing w:after="0" w:line="240" w:lineRule="auto"/>
            </w:pPr>
            <w:r>
              <w:t>2000_SetupBank.grxml</w:t>
            </w:r>
          </w:p>
          <w:p w14:paraId="704D7301" w14:textId="330F0979" w:rsidR="00DE5213" w:rsidRPr="00907B70" w:rsidRDefault="00DE5213" w:rsidP="0063036A">
            <w:pPr>
              <w:spacing w:after="0" w:line="240" w:lineRule="auto"/>
            </w:pPr>
            <w:r>
              <w:t>2000-SetupBankDTMF.grxml</w:t>
            </w:r>
          </w:p>
        </w:tc>
      </w:tr>
      <w:tr w:rsidR="00E44FEB" w:rsidRPr="00907B70" w14:paraId="796CCDEB" w14:textId="77777777" w:rsidTr="00626E9C">
        <w:trPr>
          <w:trHeight w:val="341"/>
        </w:trPr>
        <w:tc>
          <w:tcPr>
            <w:tcW w:w="3258" w:type="dxa"/>
            <w:gridSpan w:val="2"/>
            <w:shd w:val="solid" w:color="DAEEF3" w:themeColor="accent5" w:themeTint="33" w:fill="CCFFFF"/>
          </w:tcPr>
          <w:p w14:paraId="30DC1045" w14:textId="77777777" w:rsidR="00E44FEB" w:rsidRPr="00907B70" w:rsidRDefault="00E44FEB" w:rsidP="00357F8F">
            <w:pPr>
              <w:spacing w:after="0" w:line="240" w:lineRule="auto"/>
              <w:rPr>
                <w:b/>
              </w:rPr>
            </w:pPr>
            <w:proofErr w:type="spellStart"/>
            <w:r w:rsidRPr="00907B70">
              <w:rPr>
                <w:b/>
              </w:rPr>
              <w:t>MinConfidenceScore</w:t>
            </w:r>
            <w:proofErr w:type="spellEnd"/>
          </w:p>
        </w:tc>
        <w:tc>
          <w:tcPr>
            <w:tcW w:w="1260" w:type="dxa"/>
            <w:gridSpan w:val="4"/>
          </w:tcPr>
          <w:p w14:paraId="05690601" w14:textId="7E6F5F9E" w:rsidR="00E44FEB" w:rsidRPr="00907B70" w:rsidRDefault="00DE5213" w:rsidP="00357F8F">
            <w:pPr>
              <w:spacing w:after="0" w:line="240" w:lineRule="auto"/>
            </w:pPr>
            <w:r>
              <w:t>.4</w:t>
            </w:r>
          </w:p>
        </w:tc>
        <w:tc>
          <w:tcPr>
            <w:tcW w:w="2430" w:type="dxa"/>
            <w:shd w:val="solid" w:color="DAEEF3" w:themeColor="accent5" w:themeTint="33" w:fill="F2F2F2"/>
          </w:tcPr>
          <w:p w14:paraId="29180D29" w14:textId="77777777" w:rsidR="00E44FEB" w:rsidRPr="00907B70" w:rsidRDefault="00E44FEB" w:rsidP="00357F8F">
            <w:pPr>
              <w:spacing w:after="0" w:line="240" w:lineRule="auto"/>
              <w:rPr>
                <w:b/>
              </w:rPr>
            </w:pPr>
            <w:proofErr w:type="spellStart"/>
            <w:r w:rsidRPr="00907B70">
              <w:rPr>
                <w:b/>
              </w:rPr>
              <w:t>MedConfidenceScore</w:t>
            </w:r>
            <w:proofErr w:type="spellEnd"/>
          </w:p>
        </w:tc>
        <w:tc>
          <w:tcPr>
            <w:tcW w:w="2415" w:type="dxa"/>
            <w:gridSpan w:val="3"/>
          </w:tcPr>
          <w:p w14:paraId="1ABDAB99" w14:textId="2E351DBB" w:rsidR="00E44FEB" w:rsidRPr="00907B70" w:rsidRDefault="00DE5213" w:rsidP="00357F8F">
            <w:pPr>
              <w:spacing w:after="0" w:line="240" w:lineRule="auto"/>
            </w:pPr>
            <w:r>
              <w:t>.6</w:t>
            </w:r>
          </w:p>
        </w:tc>
      </w:tr>
      <w:tr w:rsidR="00E44FEB" w:rsidRPr="00907B70" w14:paraId="527970C9" w14:textId="77777777" w:rsidTr="00626E9C">
        <w:trPr>
          <w:trHeight w:val="242"/>
        </w:trPr>
        <w:tc>
          <w:tcPr>
            <w:tcW w:w="3258" w:type="dxa"/>
            <w:gridSpan w:val="2"/>
            <w:shd w:val="solid" w:color="DAEEF3" w:themeColor="accent5" w:themeTint="33" w:fill="CCFFFF"/>
          </w:tcPr>
          <w:p w14:paraId="5E249932" w14:textId="77777777" w:rsidR="00E44FEB" w:rsidRPr="00907B70" w:rsidRDefault="00E44FEB" w:rsidP="00357F8F">
            <w:pPr>
              <w:spacing w:after="0" w:line="240" w:lineRule="auto"/>
              <w:rPr>
                <w:b/>
              </w:rPr>
            </w:pPr>
            <w:proofErr w:type="spellStart"/>
            <w:r w:rsidRPr="00907B70">
              <w:rPr>
                <w:b/>
              </w:rPr>
              <w:t>NBest</w:t>
            </w:r>
            <w:proofErr w:type="spellEnd"/>
          </w:p>
        </w:tc>
        <w:tc>
          <w:tcPr>
            <w:tcW w:w="1260" w:type="dxa"/>
            <w:gridSpan w:val="4"/>
          </w:tcPr>
          <w:p w14:paraId="3D15F180" w14:textId="77777777" w:rsidR="00E44FEB" w:rsidRPr="00907B70" w:rsidRDefault="00E44FEB" w:rsidP="00357F8F">
            <w:pPr>
              <w:spacing w:after="0" w:line="240" w:lineRule="auto"/>
            </w:pPr>
            <w:r w:rsidRPr="00907B70">
              <w:t>No</w:t>
            </w:r>
          </w:p>
        </w:tc>
        <w:tc>
          <w:tcPr>
            <w:tcW w:w="2430" w:type="dxa"/>
            <w:shd w:val="solid" w:color="DAEEF3" w:themeColor="accent5" w:themeTint="33" w:fill="F2F2F2"/>
          </w:tcPr>
          <w:p w14:paraId="0DDE8947" w14:textId="77777777" w:rsidR="00E44FEB" w:rsidRPr="00907B70" w:rsidRDefault="00E44FEB" w:rsidP="00357F8F">
            <w:pPr>
              <w:spacing w:after="0" w:line="240" w:lineRule="auto"/>
              <w:rPr>
                <w:b/>
              </w:rPr>
            </w:pPr>
            <w:proofErr w:type="spellStart"/>
            <w:r w:rsidRPr="00907B70">
              <w:rPr>
                <w:b/>
              </w:rPr>
              <w:t>BargeIn</w:t>
            </w:r>
            <w:proofErr w:type="spellEnd"/>
          </w:p>
        </w:tc>
        <w:tc>
          <w:tcPr>
            <w:tcW w:w="2415" w:type="dxa"/>
            <w:gridSpan w:val="3"/>
          </w:tcPr>
          <w:p w14:paraId="2D45311A" w14:textId="77777777" w:rsidR="00E44FEB" w:rsidRPr="00907B70" w:rsidRDefault="00E44FEB" w:rsidP="00357F8F">
            <w:pPr>
              <w:spacing w:after="0" w:line="240" w:lineRule="auto"/>
            </w:pPr>
            <w:r w:rsidRPr="00907B70">
              <w:t>True</w:t>
            </w:r>
          </w:p>
        </w:tc>
      </w:tr>
      <w:tr w:rsidR="00E44FEB" w:rsidRPr="00907B70" w14:paraId="12EC85ED" w14:textId="77777777" w:rsidTr="00626E9C">
        <w:trPr>
          <w:trHeight w:val="242"/>
        </w:trPr>
        <w:tc>
          <w:tcPr>
            <w:tcW w:w="3258" w:type="dxa"/>
            <w:gridSpan w:val="2"/>
            <w:shd w:val="solid" w:color="DAEEF3" w:themeColor="accent5" w:themeTint="33" w:fill="CCFFFF"/>
          </w:tcPr>
          <w:p w14:paraId="17E8ADA8" w14:textId="77777777" w:rsidR="00E44FEB" w:rsidRPr="00907B70" w:rsidRDefault="00E44FEB" w:rsidP="00357F8F">
            <w:pPr>
              <w:spacing w:after="0" w:line="240" w:lineRule="auto"/>
              <w:rPr>
                <w:b/>
              </w:rPr>
            </w:pPr>
            <w:proofErr w:type="spellStart"/>
            <w:r w:rsidRPr="00907B70">
              <w:rPr>
                <w:b/>
              </w:rPr>
              <w:t>Completetimeout</w:t>
            </w:r>
            <w:proofErr w:type="spellEnd"/>
          </w:p>
        </w:tc>
        <w:tc>
          <w:tcPr>
            <w:tcW w:w="1260" w:type="dxa"/>
            <w:gridSpan w:val="4"/>
          </w:tcPr>
          <w:p w14:paraId="545AC951" w14:textId="77777777" w:rsidR="00E44FEB" w:rsidRPr="00907B70" w:rsidRDefault="00E44FEB" w:rsidP="00357F8F">
            <w:pPr>
              <w:spacing w:after="0" w:line="240" w:lineRule="auto"/>
            </w:pPr>
            <w:r w:rsidRPr="00907B70">
              <w:t>0</w:t>
            </w:r>
          </w:p>
        </w:tc>
        <w:tc>
          <w:tcPr>
            <w:tcW w:w="2430" w:type="dxa"/>
            <w:shd w:val="solid" w:color="DAEEF3" w:themeColor="accent5" w:themeTint="33" w:fill="F2F2F2"/>
          </w:tcPr>
          <w:p w14:paraId="39EA069D" w14:textId="77777777" w:rsidR="00E44FEB" w:rsidRPr="00907B70" w:rsidRDefault="00E44FEB" w:rsidP="00357F8F">
            <w:pPr>
              <w:spacing w:after="0" w:line="240" w:lineRule="auto"/>
              <w:rPr>
                <w:b/>
              </w:rPr>
            </w:pPr>
            <w:proofErr w:type="spellStart"/>
            <w:r w:rsidRPr="00907B70">
              <w:rPr>
                <w:b/>
              </w:rPr>
              <w:t>Incompletetimeout</w:t>
            </w:r>
            <w:proofErr w:type="spellEnd"/>
          </w:p>
        </w:tc>
        <w:tc>
          <w:tcPr>
            <w:tcW w:w="2415" w:type="dxa"/>
            <w:gridSpan w:val="3"/>
          </w:tcPr>
          <w:p w14:paraId="620C74DF" w14:textId="77777777" w:rsidR="00E44FEB" w:rsidRPr="00907B70" w:rsidRDefault="00E44FEB" w:rsidP="00357F8F">
            <w:pPr>
              <w:spacing w:after="0" w:line="240" w:lineRule="auto"/>
            </w:pPr>
            <w:r w:rsidRPr="00907B70">
              <w:t xml:space="preserve">1500 </w:t>
            </w:r>
            <w:proofErr w:type="spellStart"/>
            <w:r w:rsidRPr="00907B70">
              <w:t>ms</w:t>
            </w:r>
            <w:proofErr w:type="spellEnd"/>
          </w:p>
        </w:tc>
      </w:tr>
      <w:tr w:rsidR="00E44FEB" w:rsidRPr="00907B70" w14:paraId="58628686" w14:textId="77777777" w:rsidTr="00626E9C">
        <w:trPr>
          <w:trHeight w:val="242"/>
        </w:trPr>
        <w:tc>
          <w:tcPr>
            <w:tcW w:w="3258" w:type="dxa"/>
            <w:gridSpan w:val="2"/>
            <w:shd w:val="solid" w:color="DAEEF3" w:themeColor="accent5" w:themeTint="33" w:fill="CCFFFF"/>
          </w:tcPr>
          <w:p w14:paraId="16DA92B1" w14:textId="77777777" w:rsidR="00E44FEB" w:rsidRPr="00907B70" w:rsidRDefault="00E44FEB" w:rsidP="00357F8F">
            <w:pPr>
              <w:spacing w:after="0" w:line="240" w:lineRule="auto"/>
              <w:rPr>
                <w:b/>
              </w:rPr>
            </w:pPr>
            <w:proofErr w:type="spellStart"/>
            <w:r w:rsidRPr="00907B70">
              <w:rPr>
                <w:b/>
              </w:rPr>
              <w:t>MaxSpeechTimeout</w:t>
            </w:r>
            <w:proofErr w:type="spellEnd"/>
          </w:p>
        </w:tc>
        <w:tc>
          <w:tcPr>
            <w:tcW w:w="1260" w:type="dxa"/>
            <w:gridSpan w:val="4"/>
          </w:tcPr>
          <w:p w14:paraId="5A3A4F9D" w14:textId="77777777" w:rsidR="00E44FEB" w:rsidRPr="00907B70" w:rsidRDefault="00E44FEB" w:rsidP="00357F8F">
            <w:pPr>
              <w:spacing w:after="0" w:line="240" w:lineRule="auto"/>
            </w:pPr>
            <w:r w:rsidRPr="00907B70">
              <w:t>22 seconds</w:t>
            </w:r>
          </w:p>
        </w:tc>
        <w:tc>
          <w:tcPr>
            <w:tcW w:w="2430" w:type="dxa"/>
            <w:shd w:val="clear" w:color="DAEEF3" w:themeColor="accent5" w:themeTint="33" w:fill="DAEEF3" w:themeFill="accent5" w:themeFillTint="33"/>
          </w:tcPr>
          <w:p w14:paraId="0A0D2689" w14:textId="77777777" w:rsidR="00E44FEB" w:rsidRPr="00907B70" w:rsidRDefault="00E44FEB" w:rsidP="00357F8F">
            <w:pPr>
              <w:spacing w:after="0" w:line="240" w:lineRule="auto"/>
              <w:rPr>
                <w:b/>
              </w:rPr>
            </w:pPr>
            <w:r w:rsidRPr="00907B70">
              <w:rPr>
                <w:b/>
              </w:rPr>
              <w:t>Sensitivity</w:t>
            </w:r>
          </w:p>
        </w:tc>
        <w:tc>
          <w:tcPr>
            <w:tcW w:w="2415" w:type="dxa"/>
            <w:gridSpan w:val="3"/>
            <w:shd w:val="clear" w:color="DAEEF3" w:themeColor="accent5" w:themeTint="33" w:fill="auto"/>
          </w:tcPr>
          <w:p w14:paraId="358C09D8" w14:textId="77777777" w:rsidR="00E44FEB" w:rsidRPr="00907B70" w:rsidRDefault="00E44FEB" w:rsidP="00357F8F">
            <w:pPr>
              <w:spacing w:after="0" w:line="240" w:lineRule="auto"/>
              <w:rPr>
                <w:b/>
              </w:rPr>
            </w:pPr>
            <w:r w:rsidRPr="00907B70">
              <w:t>0.4</w:t>
            </w:r>
          </w:p>
        </w:tc>
      </w:tr>
      <w:tr w:rsidR="008F15F4" w:rsidRPr="00907B70" w14:paraId="6DB2D6EE" w14:textId="77777777" w:rsidTr="00626E9C">
        <w:tc>
          <w:tcPr>
            <w:tcW w:w="9363" w:type="dxa"/>
            <w:gridSpan w:val="10"/>
            <w:tcBorders>
              <w:bottom w:val="single" w:sz="4" w:space="0" w:color="000000"/>
            </w:tcBorders>
            <w:shd w:val="clear" w:color="auto" w:fill="92CDDC" w:themeFill="accent5" w:themeFillTint="99"/>
          </w:tcPr>
          <w:p w14:paraId="4F864932" w14:textId="77777777" w:rsidR="008F15F4" w:rsidRPr="00907B70" w:rsidRDefault="008F15F4" w:rsidP="008F15F4">
            <w:pPr>
              <w:spacing w:after="0" w:line="240" w:lineRule="auto"/>
              <w:rPr>
                <w:b/>
              </w:rPr>
            </w:pPr>
            <w:r w:rsidRPr="00907B70">
              <w:rPr>
                <w:b/>
              </w:rPr>
              <w:t>DTMF Settings</w:t>
            </w:r>
          </w:p>
        </w:tc>
      </w:tr>
      <w:tr w:rsidR="008F15F4" w:rsidRPr="00907B70" w14:paraId="6004D411" w14:textId="77777777" w:rsidTr="00626E9C">
        <w:tc>
          <w:tcPr>
            <w:tcW w:w="3258" w:type="dxa"/>
            <w:gridSpan w:val="2"/>
            <w:tcBorders>
              <w:bottom w:val="single" w:sz="4" w:space="0" w:color="000000"/>
            </w:tcBorders>
            <w:shd w:val="clear" w:color="auto" w:fill="DAEEF3" w:themeFill="accent5" w:themeFillTint="33"/>
          </w:tcPr>
          <w:p w14:paraId="00EC6B84" w14:textId="77777777" w:rsidR="008F15F4" w:rsidRPr="00907B70" w:rsidRDefault="008F15F4" w:rsidP="008F15F4">
            <w:pPr>
              <w:spacing w:after="0" w:line="240" w:lineRule="auto"/>
              <w:rPr>
                <w:b/>
              </w:rPr>
            </w:pPr>
            <w:r w:rsidRPr="00907B70">
              <w:rPr>
                <w:b/>
              </w:rPr>
              <w:t>DTMF Allowed?</w:t>
            </w:r>
          </w:p>
        </w:tc>
        <w:tc>
          <w:tcPr>
            <w:tcW w:w="6105" w:type="dxa"/>
            <w:gridSpan w:val="8"/>
            <w:shd w:val="clear" w:color="auto" w:fill="auto"/>
          </w:tcPr>
          <w:p w14:paraId="08E54E98" w14:textId="77777777" w:rsidR="008F15F4" w:rsidRPr="00907B70" w:rsidRDefault="008F15F4" w:rsidP="008F15F4">
            <w:pPr>
              <w:spacing w:after="0" w:line="240" w:lineRule="auto"/>
            </w:pPr>
            <w:proofErr w:type="spellStart"/>
            <w:r w:rsidRPr="00907B70">
              <w:t>Sí</w:t>
            </w:r>
            <w:proofErr w:type="spellEnd"/>
          </w:p>
        </w:tc>
      </w:tr>
      <w:tr w:rsidR="008F15F4" w:rsidRPr="00907B70" w14:paraId="4B20EFD3" w14:textId="77777777" w:rsidTr="00626E9C">
        <w:trPr>
          <w:trHeight w:val="224"/>
        </w:trPr>
        <w:tc>
          <w:tcPr>
            <w:tcW w:w="3258" w:type="dxa"/>
            <w:gridSpan w:val="2"/>
            <w:shd w:val="solid" w:color="DAEEF3" w:themeColor="accent5" w:themeTint="33" w:fill="F2F2F2"/>
          </w:tcPr>
          <w:p w14:paraId="34487405" w14:textId="77777777" w:rsidR="008F15F4" w:rsidRPr="00907B70" w:rsidRDefault="008F15F4" w:rsidP="008F15F4">
            <w:pPr>
              <w:spacing w:after="0" w:line="240" w:lineRule="auto"/>
              <w:rPr>
                <w:b/>
              </w:rPr>
            </w:pPr>
            <w:proofErr w:type="spellStart"/>
            <w:r w:rsidRPr="00907B70">
              <w:rPr>
                <w:b/>
              </w:rPr>
              <w:t>MinDigits</w:t>
            </w:r>
            <w:proofErr w:type="spellEnd"/>
          </w:p>
        </w:tc>
        <w:tc>
          <w:tcPr>
            <w:tcW w:w="1036" w:type="dxa"/>
            <w:gridSpan w:val="3"/>
          </w:tcPr>
          <w:p w14:paraId="5A97ABE5" w14:textId="77777777" w:rsidR="008F15F4" w:rsidRPr="00907B70" w:rsidRDefault="008F15F4" w:rsidP="008F15F4">
            <w:pPr>
              <w:spacing w:after="0" w:line="240" w:lineRule="auto"/>
            </w:pPr>
            <w:r w:rsidRPr="00907B70">
              <w:t>1</w:t>
            </w:r>
          </w:p>
        </w:tc>
        <w:tc>
          <w:tcPr>
            <w:tcW w:w="2654" w:type="dxa"/>
            <w:gridSpan w:val="2"/>
            <w:shd w:val="solid" w:color="DAEEF3" w:themeColor="accent5" w:themeTint="33" w:fill="F2F2F2"/>
          </w:tcPr>
          <w:p w14:paraId="07AA665B" w14:textId="77777777" w:rsidR="008F15F4" w:rsidRPr="00907B70" w:rsidRDefault="008F15F4" w:rsidP="008F15F4">
            <w:pPr>
              <w:spacing w:after="0" w:line="240" w:lineRule="auto"/>
              <w:rPr>
                <w:b/>
              </w:rPr>
            </w:pPr>
            <w:proofErr w:type="spellStart"/>
            <w:r w:rsidRPr="00907B70">
              <w:rPr>
                <w:b/>
              </w:rPr>
              <w:t>MaxDigits</w:t>
            </w:r>
            <w:proofErr w:type="spellEnd"/>
          </w:p>
        </w:tc>
        <w:tc>
          <w:tcPr>
            <w:tcW w:w="2415" w:type="dxa"/>
            <w:gridSpan w:val="3"/>
          </w:tcPr>
          <w:p w14:paraId="2F2575B2" w14:textId="77777777" w:rsidR="008F15F4" w:rsidRPr="00907B70" w:rsidRDefault="008F15F4" w:rsidP="008F15F4">
            <w:pPr>
              <w:spacing w:after="0" w:line="240" w:lineRule="auto"/>
            </w:pPr>
            <w:r w:rsidRPr="00907B70">
              <w:t>1</w:t>
            </w:r>
          </w:p>
        </w:tc>
      </w:tr>
      <w:tr w:rsidR="008F15F4" w:rsidRPr="00907B70" w14:paraId="28E60CFF" w14:textId="77777777" w:rsidTr="00626E9C">
        <w:trPr>
          <w:trHeight w:val="233"/>
        </w:trPr>
        <w:tc>
          <w:tcPr>
            <w:tcW w:w="3258" w:type="dxa"/>
            <w:gridSpan w:val="2"/>
            <w:shd w:val="solid" w:color="DAEEF3" w:themeColor="accent5" w:themeTint="33" w:fill="F2F2F2"/>
          </w:tcPr>
          <w:p w14:paraId="499D5A67" w14:textId="77777777" w:rsidR="008F15F4" w:rsidRPr="00907B70" w:rsidRDefault="008F15F4" w:rsidP="008F15F4">
            <w:pPr>
              <w:spacing w:after="0" w:line="240" w:lineRule="auto"/>
              <w:rPr>
                <w:b/>
              </w:rPr>
            </w:pPr>
            <w:proofErr w:type="spellStart"/>
            <w:r w:rsidRPr="00907B70">
              <w:rPr>
                <w:b/>
              </w:rPr>
              <w:t>TerminationDigit</w:t>
            </w:r>
            <w:proofErr w:type="spellEnd"/>
          </w:p>
        </w:tc>
        <w:tc>
          <w:tcPr>
            <w:tcW w:w="1036" w:type="dxa"/>
            <w:gridSpan w:val="3"/>
          </w:tcPr>
          <w:p w14:paraId="34A1F8B6" w14:textId="77777777" w:rsidR="008F15F4" w:rsidRPr="00907B70" w:rsidRDefault="008F15F4" w:rsidP="008F15F4">
            <w:pPr>
              <w:spacing w:after="0" w:line="240" w:lineRule="auto"/>
            </w:pPr>
            <w:r w:rsidRPr="00907B70">
              <w:t>N/A</w:t>
            </w:r>
          </w:p>
        </w:tc>
        <w:tc>
          <w:tcPr>
            <w:tcW w:w="2654" w:type="dxa"/>
            <w:gridSpan w:val="2"/>
            <w:shd w:val="solid" w:color="DAEEF3" w:themeColor="accent5" w:themeTint="33" w:fill="F2F2F2"/>
          </w:tcPr>
          <w:p w14:paraId="44CF290C" w14:textId="77777777" w:rsidR="008F15F4" w:rsidRPr="00907B70" w:rsidRDefault="008F15F4" w:rsidP="008F15F4">
            <w:pPr>
              <w:spacing w:after="0" w:line="240" w:lineRule="auto"/>
              <w:rPr>
                <w:b/>
              </w:rPr>
            </w:pPr>
            <w:r w:rsidRPr="00907B70">
              <w:rPr>
                <w:b/>
              </w:rPr>
              <w:t>Interdigit Timeout</w:t>
            </w:r>
          </w:p>
        </w:tc>
        <w:tc>
          <w:tcPr>
            <w:tcW w:w="2415" w:type="dxa"/>
            <w:gridSpan w:val="3"/>
          </w:tcPr>
          <w:p w14:paraId="5A667D69" w14:textId="56CFA177" w:rsidR="008F15F4" w:rsidRPr="00907B70" w:rsidRDefault="00E44FEB" w:rsidP="008F15F4">
            <w:pPr>
              <w:spacing w:after="0" w:line="240" w:lineRule="auto"/>
            </w:pPr>
            <w:r w:rsidRPr="00907B70">
              <w:t>5 seconds</w:t>
            </w:r>
          </w:p>
        </w:tc>
      </w:tr>
      <w:tr w:rsidR="00BD5EB4" w:rsidRPr="00907B70" w14:paraId="7E6B77BE" w14:textId="77777777" w:rsidTr="00626E9C">
        <w:trPr>
          <w:trHeight w:val="305"/>
        </w:trPr>
        <w:tc>
          <w:tcPr>
            <w:tcW w:w="9363" w:type="dxa"/>
            <w:gridSpan w:val="10"/>
            <w:shd w:val="clear" w:color="auto" w:fill="000000" w:themeFill="text1"/>
            <w:vAlign w:val="center"/>
          </w:tcPr>
          <w:p w14:paraId="2B372AA3" w14:textId="77777777" w:rsidR="00BD5EB4" w:rsidRPr="00907B70" w:rsidRDefault="00BD5EB4" w:rsidP="00483A85">
            <w:pPr>
              <w:spacing w:after="0" w:line="240" w:lineRule="auto"/>
              <w:rPr>
                <w:b/>
                <w:sz w:val="24"/>
                <w:szCs w:val="24"/>
              </w:rPr>
            </w:pPr>
          </w:p>
        </w:tc>
      </w:tr>
      <w:tr w:rsidR="00BD5EB4" w:rsidRPr="00907B70" w14:paraId="025AF234" w14:textId="77777777" w:rsidTr="00626E9C">
        <w:trPr>
          <w:trHeight w:val="305"/>
        </w:trPr>
        <w:tc>
          <w:tcPr>
            <w:tcW w:w="9363" w:type="dxa"/>
            <w:gridSpan w:val="10"/>
            <w:shd w:val="clear" w:color="auto" w:fill="D9D9D9"/>
            <w:vAlign w:val="center"/>
          </w:tcPr>
          <w:p w14:paraId="7BDDADA1" w14:textId="77777777" w:rsidR="00BD5EB4" w:rsidRPr="00907B70" w:rsidRDefault="00BD5EB4" w:rsidP="00BD5EB4">
            <w:pPr>
              <w:spacing w:after="0" w:line="240" w:lineRule="auto"/>
              <w:rPr>
                <w:b/>
                <w:sz w:val="24"/>
                <w:szCs w:val="24"/>
              </w:rPr>
            </w:pPr>
            <w:r w:rsidRPr="00907B70">
              <w:rPr>
                <w:b/>
                <w:sz w:val="24"/>
                <w:szCs w:val="24"/>
              </w:rPr>
              <w:t>Initial Prompts</w:t>
            </w:r>
          </w:p>
        </w:tc>
      </w:tr>
      <w:tr w:rsidR="00BD5EB4" w:rsidRPr="00907B70" w14:paraId="3D9DE6AC" w14:textId="77777777" w:rsidTr="00626E9C">
        <w:trPr>
          <w:trHeight w:val="305"/>
        </w:trPr>
        <w:tc>
          <w:tcPr>
            <w:tcW w:w="2178" w:type="dxa"/>
            <w:tcBorders>
              <w:bottom w:val="single" w:sz="4" w:space="0" w:color="000000"/>
            </w:tcBorders>
            <w:shd w:val="clear" w:color="auto" w:fill="DAEEF3" w:themeFill="accent5" w:themeFillTint="33"/>
            <w:vAlign w:val="center"/>
          </w:tcPr>
          <w:p w14:paraId="760A59FA" w14:textId="77777777" w:rsidR="00BD5EB4" w:rsidRPr="00907B70" w:rsidRDefault="00BD5EB4" w:rsidP="00BD5EB4">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062AC8A8" w14:textId="77777777" w:rsidR="00BD5EB4" w:rsidRPr="00907B70" w:rsidRDefault="00BD5EB4" w:rsidP="00BD5EB4">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326090C0" w14:textId="77777777" w:rsidR="00BD5EB4" w:rsidRPr="00907B70" w:rsidRDefault="00BD5EB4" w:rsidP="00BD5EB4">
            <w:pPr>
              <w:spacing w:after="0" w:line="240" w:lineRule="auto"/>
              <w:jc w:val="center"/>
              <w:rPr>
                <w:b/>
                <w:i/>
              </w:rPr>
            </w:pPr>
            <w:r w:rsidRPr="00907B70">
              <w:rPr>
                <w:b/>
                <w:i/>
              </w:rPr>
              <w:t>Wording</w:t>
            </w:r>
          </w:p>
        </w:tc>
      </w:tr>
      <w:tr w:rsidR="00DE5213" w:rsidRPr="00F85F27" w14:paraId="4B4C4CCE" w14:textId="77777777" w:rsidTr="00626E9C">
        <w:trPr>
          <w:trHeight w:val="305"/>
        </w:trPr>
        <w:tc>
          <w:tcPr>
            <w:tcW w:w="2178" w:type="dxa"/>
            <w:tcBorders>
              <w:bottom w:val="single" w:sz="4" w:space="0" w:color="000000"/>
            </w:tcBorders>
            <w:shd w:val="clear" w:color="auto" w:fill="auto"/>
          </w:tcPr>
          <w:p w14:paraId="6DA734EA" w14:textId="5740889B" w:rsidR="00DE5213" w:rsidRPr="00907B70" w:rsidRDefault="00DE5213" w:rsidP="00DE5213">
            <w:pPr>
              <w:spacing w:after="0" w:line="240" w:lineRule="auto"/>
              <w:rPr>
                <w:sz w:val="20"/>
                <w:szCs w:val="20"/>
              </w:rPr>
            </w:pPr>
            <w:r>
              <w:rPr>
                <w:sz w:val="20"/>
                <w:szCs w:val="20"/>
              </w:rPr>
              <w:t>2000-1a.wav</w:t>
            </w:r>
          </w:p>
        </w:tc>
        <w:tc>
          <w:tcPr>
            <w:tcW w:w="1800" w:type="dxa"/>
            <w:gridSpan w:val="2"/>
            <w:tcBorders>
              <w:bottom w:val="single" w:sz="4" w:space="0" w:color="000000"/>
            </w:tcBorders>
            <w:shd w:val="clear" w:color="auto" w:fill="auto"/>
          </w:tcPr>
          <w:p w14:paraId="42A5EC72" w14:textId="73BE1090" w:rsidR="00DE5213" w:rsidRPr="00907B70" w:rsidRDefault="00DE5213" w:rsidP="00DE5213">
            <w:pPr>
              <w:spacing w:after="0" w:line="240" w:lineRule="auto"/>
              <w:rPr>
                <w:sz w:val="20"/>
                <w:szCs w:val="20"/>
              </w:rPr>
            </w:pPr>
          </w:p>
        </w:tc>
        <w:tc>
          <w:tcPr>
            <w:tcW w:w="5385" w:type="dxa"/>
            <w:gridSpan w:val="7"/>
            <w:tcBorders>
              <w:bottom w:val="single" w:sz="4" w:space="0" w:color="000000"/>
            </w:tcBorders>
            <w:shd w:val="clear" w:color="auto" w:fill="auto"/>
            <w:vAlign w:val="center"/>
          </w:tcPr>
          <w:p w14:paraId="726C9991" w14:textId="6A05DB0E" w:rsidR="00DE5213" w:rsidRPr="00F03FB4" w:rsidRDefault="00DE5213" w:rsidP="00DE5213">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confirmar, desea actualizar su método de pago usando la cuenta que termina en ...</w:t>
            </w:r>
          </w:p>
        </w:tc>
      </w:tr>
      <w:tr w:rsidR="00DE5213" w:rsidRPr="00907B70" w14:paraId="33A64BFA" w14:textId="77777777" w:rsidTr="00626E9C">
        <w:trPr>
          <w:trHeight w:val="305"/>
        </w:trPr>
        <w:tc>
          <w:tcPr>
            <w:tcW w:w="2178" w:type="dxa"/>
            <w:tcBorders>
              <w:bottom w:val="single" w:sz="4" w:space="0" w:color="000000"/>
            </w:tcBorders>
            <w:shd w:val="clear" w:color="auto" w:fill="auto"/>
          </w:tcPr>
          <w:p w14:paraId="52FD7338" w14:textId="4D914497" w:rsidR="00DE5213" w:rsidRPr="00907B70" w:rsidRDefault="00DE5213" w:rsidP="00DE5213">
            <w:pPr>
              <w:spacing w:after="0" w:line="240" w:lineRule="auto"/>
              <w:rPr>
                <w:sz w:val="20"/>
                <w:szCs w:val="20"/>
              </w:rPr>
            </w:pPr>
            <w:r>
              <w:rPr>
                <w:sz w:val="20"/>
                <w:szCs w:val="20"/>
              </w:rPr>
              <w:t>DIGITS</w:t>
            </w:r>
          </w:p>
        </w:tc>
        <w:tc>
          <w:tcPr>
            <w:tcW w:w="1800" w:type="dxa"/>
            <w:gridSpan w:val="2"/>
            <w:tcBorders>
              <w:bottom w:val="single" w:sz="4" w:space="0" w:color="000000"/>
            </w:tcBorders>
            <w:shd w:val="clear" w:color="auto" w:fill="auto"/>
          </w:tcPr>
          <w:p w14:paraId="6039FF90" w14:textId="77777777" w:rsidR="00DE5213" w:rsidRPr="00907B70" w:rsidRDefault="00DE5213" w:rsidP="00DE5213">
            <w:pPr>
              <w:spacing w:after="0" w:line="240" w:lineRule="auto"/>
              <w:rPr>
                <w:sz w:val="20"/>
                <w:szCs w:val="20"/>
              </w:rPr>
            </w:pPr>
          </w:p>
        </w:tc>
        <w:tc>
          <w:tcPr>
            <w:tcW w:w="5385" w:type="dxa"/>
            <w:gridSpan w:val="7"/>
            <w:tcBorders>
              <w:bottom w:val="single" w:sz="4" w:space="0" w:color="000000"/>
            </w:tcBorders>
            <w:shd w:val="clear" w:color="auto" w:fill="auto"/>
            <w:vAlign w:val="center"/>
          </w:tcPr>
          <w:p w14:paraId="2C0E1772" w14:textId="27035B96" w:rsidR="00DE5213" w:rsidRPr="00DE5213" w:rsidRDefault="00DE5213" w:rsidP="00DE5213">
            <w:pPr>
              <w:widowControl w:val="0"/>
              <w:autoSpaceDE w:val="0"/>
              <w:autoSpaceDN w:val="0"/>
              <w:adjustRightInd w:val="0"/>
              <w:spacing w:after="0" w:line="240" w:lineRule="auto"/>
              <w:rPr>
                <w:rFonts w:ascii="Tahoma" w:hAnsi="Tahoma" w:cs="Tahoma"/>
                <w:color w:val="0070C0"/>
                <w:sz w:val="16"/>
                <w:szCs w:val="16"/>
              </w:rPr>
            </w:pPr>
            <w:r w:rsidRPr="00DE5213">
              <w:rPr>
                <w:rFonts w:ascii="Tahoma" w:hAnsi="Tahoma" w:cs="Tahoma"/>
                <w:color w:val="7AB648"/>
                <w:sz w:val="16"/>
                <w:szCs w:val="16"/>
              </w:rPr>
              <w:t xml:space="preserve">&lt;last 4 digits of </w:t>
            </w:r>
            <w:proofErr w:type="spellStart"/>
            <w:r w:rsidRPr="00DE5213">
              <w:rPr>
                <w:rFonts w:ascii="Tahoma" w:hAnsi="Tahoma" w:cs="Tahoma"/>
                <w:color w:val="7AB648"/>
                <w:sz w:val="16"/>
                <w:szCs w:val="16"/>
              </w:rPr>
              <w:t>ivrBankAcct</w:t>
            </w:r>
            <w:proofErr w:type="spellEnd"/>
            <w:r w:rsidRPr="00DE5213">
              <w:rPr>
                <w:rFonts w:ascii="Tahoma" w:hAnsi="Tahoma" w:cs="Tahoma"/>
                <w:color w:val="7AB648"/>
                <w:sz w:val="16"/>
                <w:szCs w:val="16"/>
              </w:rPr>
              <w:t>&gt;</w:t>
            </w:r>
          </w:p>
        </w:tc>
      </w:tr>
      <w:tr w:rsidR="00DE5213" w:rsidRPr="00907B70" w14:paraId="46353883" w14:textId="77777777" w:rsidTr="00626E9C">
        <w:trPr>
          <w:trHeight w:val="305"/>
        </w:trPr>
        <w:tc>
          <w:tcPr>
            <w:tcW w:w="2178" w:type="dxa"/>
            <w:tcBorders>
              <w:bottom w:val="single" w:sz="4" w:space="0" w:color="000000"/>
            </w:tcBorders>
            <w:shd w:val="clear" w:color="auto" w:fill="auto"/>
          </w:tcPr>
          <w:p w14:paraId="4846AE31" w14:textId="4CE59B36" w:rsidR="00DE5213" w:rsidRPr="00907B70" w:rsidRDefault="00DE5213" w:rsidP="00DE5213">
            <w:pPr>
              <w:spacing w:after="0" w:line="240" w:lineRule="auto"/>
              <w:rPr>
                <w:sz w:val="20"/>
                <w:szCs w:val="20"/>
              </w:rPr>
            </w:pPr>
            <w:r>
              <w:rPr>
                <w:sz w:val="20"/>
                <w:szCs w:val="20"/>
              </w:rPr>
              <w:t>2000-1b.wav</w:t>
            </w:r>
          </w:p>
        </w:tc>
        <w:tc>
          <w:tcPr>
            <w:tcW w:w="1800" w:type="dxa"/>
            <w:gridSpan w:val="2"/>
            <w:tcBorders>
              <w:bottom w:val="single" w:sz="4" w:space="0" w:color="000000"/>
            </w:tcBorders>
            <w:shd w:val="clear" w:color="auto" w:fill="auto"/>
          </w:tcPr>
          <w:p w14:paraId="5A95623E" w14:textId="77777777" w:rsidR="00DE5213" w:rsidRPr="00907B70" w:rsidRDefault="00DE5213" w:rsidP="00DE5213">
            <w:pPr>
              <w:spacing w:after="0" w:line="240" w:lineRule="auto"/>
              <w:rPr>
                <w:sz w:val="20"/>
                <w:szCs w:val="20"/>
              </w:rPr>
            </w:pPr>
          </w:p>
        </w:tc>
        <w:tc>
          <w:tcPr>
            <w:tcW w:w="5385" w:type="dxa"/>
            <w:gridSpan w:val="7"/>
            <w:tcBorders>
              <w:bottom w:val="single" w:sz="4" w:space="0" w:color="000000"/>
            </w:tcBorders>
            <w:shd w:val="clear" w:color="auto" w:fill="auto"/>
            <w:vAlign w:val="center"/>
          </w:tcPr>
          <w:p w14:paraId="2FE6D990" w14:textId="2F66DCF8" w:rsidR="00DE5213" w:rsidRDefault="00DE5213" w:rsidP="00DE5213">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 xml:space="preserve">¿Es </w:t>
            </w:r>
            <w:proofErr w:type="spellStart"/>
            <w:r>
              <w:rPr>
                <w:rFonts w:ascii="Tahoma" w:hAnsi="Tahoma" w:cs="Tahoma"/>
                <w:color w:val="0070C0"/>
                <w:sz w:val="16"/>
                <w:szCs w:val="16"/>
              </w:rPr>
              <w:t>correcto</w:t>
            </w:r>
            <w:proofErr w:type="spellEnd"/>
            <w:r>
              <w:rPr>
                <w:rFonts w:ascii="Tahoma" w:hAnsi="Tahoma" w:cs="Tahoma"/>
                <w:color w:val="0070C0"/>
                <w:sz w:val="16"/>
                <w:szCs w:val="16"/>
              </w:rPr>
              <w:t>?</w:t>
            </w:r>
          </w:p>
        </w:tc>
      </w:tr>
      <w:tr w:rsidR="00BD5EB4" w:rsidRPr="00907B70" w14:paraId="20562BC3" w14:textId="77777777" w:rsidTr="00626E9C">
        <w:trPr>
          <w:trHeight w:val="305"/>
        </w:trPr>
        <w:tc>
          <w:tcPr>
            <w:tcW w:w="9363" w:type="dxa"/>
            <w:gridSpan w:val="10"/>
            <w:tcBorders>
              <w:bottom w:val="single" w:sz="4" w:space="0" w:color="000000"/>
            </w:tcBorders>
            <w:shd w:val="clear" w:color="auto" w:fill="D9D9D9"/>
            <w:vAlign w:val="center"/>
          </w:tcPr>
          <w:p w14:paraId="492B61DD" w14:textId="77777777" w:rsidR="00BD5EB4" w:rsidRPr="00907B70" w:rsidRDefault="00BD5EB4" w:rsidP="00BD5EB4">
            <w:pPr>
              <w:spacing w:after="0" w:line="240" w:lineRule="auto"/>
              <w:rPr>
                <w:b/>
                <w:sz w:val="24"/>
                <w:szCs w:val="24"/>
              </w:rPr>
            </w:pPr>
            <w:r w:rsidRPr="00907B70">
              <w:rPr>
                <w:b/>
                <w:sz w:val="24"/>
                <w:szCs w:val="24"/>
              </w:rPr>
              <w:t>Retry Prompts</w:t>
            </w:r>
          </w:p>
        </w:tc>
      </w:tr>
      <w:tr w:rsidR="00BD5EB4" w:rsidRPr="00907B70" w14:paraId="7DFFF879" w14:textId="77777777" w:rsidTr="00626E9C">
        <w:trPr>
          <w:trHeight w:val="305"/>
        </w:trPr>
        <w:tc>
          <w:tcPr>
            <w:tcW w:w="2178" w:type="dxa"/>
            <w:tcBorders>
              <w:bottom w:val="single" w:sz="4" w:space="0" w:color="000000"/>
            </w:tcBorders>
            <w:shd w:val="clear" w:color="auto" w:fill="DAEEF3" w:themeFill="accent5" w:themeFillTint="33"/>
            <w:vAlign w:val="center"/>
          </w:tcPr>
          <w:p w14:paraId="24D98E77" w14:textId="77777777" w:rsidR="00BD5EB4" w:rsidRPr="00907B70" w:rsidRDefault="00BD5EB4" w:rsidP="00BD5EB4">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493B2EAA" w14:textId="77777777" w:rsidR="00BD5EB4" w:rsidRPr="00907B70" w:rsidRDefault="00BD5EB4" w:rsidP="00BD5EB4">
            <w:pPr>
              <w:spacing w:after="0" w:line="240" w:lineRule="auto"/>
              <w:jc w:val="center"/>
              <w:rPr>
                <w:b/>
                <w:i/>
                <w:sz w:val="24"/>
                <w:szCs w:val="24"/>
              </w:rPr>
            </w:pPr>
            <w:r w:rsidRPr="00907B70">
              <w:rPr>
                <w:b/>
                <w:i/>
              </w:rPr>
              <w:t>Condition</w:t>
            </w:r>
          </w:p>
        </w:tc>
        <w:tc>
          <w:tcPr>
            <w:tcW w:w="3600" w:type="dxa"/>
            <w:gridSpan w:val="5"/>
            <w:tcBorders>
              <w:bottom w:val="single" w:sz="4" w:space="0" w:color="000000"/>
            </w:tcBorders>
            <w:shd w:val="clear" w:color="auto" w:fill="DAEEF3" w:themeFill="accent5" w:themeFillTint="33"/>
            <w:vAlign w:val="center"/>
          </w:tcPr>
          <w:p w14:paraId="7E7A1BE0" w14:textId="77777777" w:rsidR="00BD5EB4" w:rsidRPr="00907B70" w:rsidRDefault="00BD5EB4" w:rsidP="00BD5EB4">
            <w:pPr>
              <w:spacing w:after="0" w:line="240" w:lineRule="auto"/>
              <w:jc w:val="center"/>
              <w:rPr>
                <w:b/>
                <w:i/>
                <w:sz w:val="24"/>
                <w:szCs w:val="24"/>
              </w:rPr>
            </w:pPr>
            <w:r w:rsidRPr="00907B70">
              <w:rPr>
                <w:b/>
                <w:i/>
              </w:rPr>
              <w:t>Wording</w:t>
            </w:r>
          </w:p>
        </w:tc>
        <w:tc>
          <w:tcPr>
            <w:tcW w:w="1695" w:type="dxa"/>
            <w:tcBorders>
              <w:bottom w:val="single" w:sz="4" w:space="0" w:color="000000"/>
            </w:tcBorders>
            <w:shd w:val="clear" w:color="auto" w:fill="DAEEF3" w:themeFill="accent5" w:themeFillTint="33"/>
            <w:vAlign w:val="center"/>
          </w:tcPr>
          <w:p w14:paraId="2D8C64B3" w14:textId="77777777" w:rsidR="00BD5EB4" w:rsidRPr="00907B70" w:rsidRDefault="00BD5EB4" w:rsidP="00BD5EB4">
            <w:pPr>
              <w:spacing w:after="0" w:line="240" w:lineRule="auto"/>
              <w:jc w:val="center"/>
              <w:rPr>
                <w:b/>
                <w:i/>
              </w:rPr>
            </w:pPr>
            <w:r w:rsidRPr="00907B70">
              <w:rPr>
                <w:b/>
                <w:i/>
              </w:rPr>
              <w:t>Transition</w:t>
            </w:r>
          </w:p>
        </w:tc>
      </w:tr>
      <w:tr w:rsidR="00DE5213" w:rsidRPr="00907B70" w14:paraId="52BF3106" w14:textId="77777777" w:rsidTr="00626E9C">
        <w:trPr>
          <w:trHeight w:val="305"/>
        </w:trPr>
        <w:tc>
          <w:tcPr>
            <w:tcW w:w="2178" w:type="dxa"/>
            <w:tcBorders>
              <w:bottom w:val="single" w:sz="4" w:space="0" w:color="000000"/>
            </w:tcBorders>
            <w:shd w:val="clear" w:color="auto" w:fill="auto"/>
          </w:tcPr>
          <w:p w14:paraId="5FEC24CE" w14:textId="50A24518" w:rsidR="00DE5213" w:rsidRPr="00907B70" w:rsidRDefault="00DE5213" w:rsidP="00DE5213">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014CCD94" w14:textId="7BEA4DE1" w:rsidR="00DE5213" w:rsidRPr="00907B70" w:rsidRDefault="00DE5213" w:rsidP="00DE5213">
            <w:pPr>
              <w:spacing w:after="0" w:line="240" w:lineRule="auto"/>
              <w:rPr>
                <w:sz w:val="20"/>
                <w:szCs w:val="20"/>
              </w:rPr>
            </w:pPr>
            <w:r w:rsidRPr="00907B70">
              <w:rPr>
                <w:sz w:val="20"/>
                <w:szCs w:val="20"/>
              </w:rPr>
              <w:t>No Match 1</w:t>
            </w:r>
          </w:p>
        </w:tc>
        <w:tc>
          <w:tcPr>
            <w:tcW w:w="3600" w:type="dxa"/>
            <w:gridSpan w:val="5"/>
            <w:tcBorders>
              <w:bottom w:val="single" w:sz="4" w:space="0" w:color="000000"/>
            </w:tcBorders>
            <w:shd w:val="clear" w:color="auto" w:fill="auto"/>
          </w:tcPr>
          <w:p w14:paraId="7A7758F7" w14:textId="66BAB6C8" w:rsidR="00DE5213" w:rsidRPr="00907B70" w:rsidRDefault="00DE5213" w:rsidP="00DE5213">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95" w:type="dxa"/>
            <w:tcBorders>
              <w:bottom w:val="single" w:sz="4" w:space="0" w:color="000000"/>
            </w:tcBorders>
            <w:shd w:val="clear" w:color="auto" w:fill="auto"/>
          </w:tcPr>
          <w:p w14:paraId="4F9CF065" w14:textId="24031536" w:rsidR="00DE5213" w:rsidRPr="00907B70" w:rsidRDefault="00DE5213" w:rsidP="00DE5213">
            <w:pPr>
              <w:spacing w:after="0" w:line="240" w:lineRule="auto"/>
              <w:rPr>
                <w:sz w:val="20"/>
                <w:szCs w:val="20"/>
              </w:rPr>
            </w:pPr>
            <w:r>
              <w:rPr>
                <w:sz w:val="20"/>
                <w:szCs w:val="20"/>
              </w:rPr>
              <w:t>--</w:t>
            </w:r>
          </w:p>
        </w:tc>
      </w:tr>
      <w:tr w:rsidR="00DE5213" w:rsidRPr="00907B70" w14:paraId="2173BD4D" w14:textId="77777777" w:rsidTr="00626E9C">
        <w:trPr>
          <w:trHeight w:val="305"/>
        </w:trPr>
        <w:tc>
          <w:tcPr>
            <w:tcW w:w="2178" w:type="dxa"/>
            <w:tcBorders>
              <w:bottom w:val="single" w:sz="4" w:space="0" w:color="000000"/>
            </w:tcBorders>
            <w:shd w:val="clear" w:color="auto" w:fill="auto"/>
          </w:tcPr>
          <w:p w14:paraId="0BC8A752" w14:textId="0C858334" w:rsidR="00DE5213" w:rsidRPr="00907B70" w:rsidRDefault="00DE5213" w:rsidP="00DE5213">
            <w:pPr>
              <w:spacing w:after="0" w:line="240" w:lineRule="auto"/>
              <w:rPr>
                <w:sz w:val="20"/>
                <w:szCs w:val="20"/>
              </w:rPr>
            </w:pPr>
            <w:r>
              <w:rPr>
                <w:sz w:val="20"/>
                <w:szCs w:val="20"/>
              </w:rPr>
              <w:t>2000-2.wav</w:t>
            </w:r>
          </w:p>
        </w:tc>
        <w:tc>
          <w:tcPr>
            <w:tcW w:w="1890" w:type="dxa"/>
            <w:gridSpan w:val="3"/>
            <w:tcBorders>
              <w:bottom w:val="single" w:sz="4" w:space="0" w:color="000000"/>
            </w:tcBorders>
            <w:shd w:val="clear" w:color="auto" w:fill="auto"/>
          </w:tcPr>
          <w:p w14:paraId="2BC7BD19" w14:textId="4438D204" w:rsidR="00DE5213" w:rsidRPr="00907B70" w:rsidRDefault="00DE5213" w:rsidP="00DE5213">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28AE266D" w14:textId="4DA1CF84" w:rsidR="00DE5213" w:rsidRPr="00F03FB4" w:rsidRDefault="00DE5213" w:rsidP="00DE521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Esta información, ¿es correcta?  Simplemente diga ‘sí’ o 'no'.</w:t>
            </w:r>
          </w:p>
        </w:tc>
        <w:tc>
          <w:tcPr>
            <w:tcW w:w="1695" w:type="dxa"/>
            <w:tcBorders>
              <w:bottom w:val="single" w:sz="4" w:space="0" w:color="000000"/>
            </w:tcBorders>
            <w:shd w:val="clear" w:color="auto" w:fill="auto"/>
          </w:tcPr>
          <w:p w14:paraId="3C04DBDF" w14:textId="1CB9FA31" w:rsidR="00DE5213" w:rsidRPr="00907B70" w:rsidRDefault="00DE5213" w:rsidP="00DE5213">
            <w:pPr>
              <w:spacing w:after="0" w:line="240" w:lineRule="auto"/>
              <w:rPr>
                <w:sz w:val="20"/>
                <w:szCs w:val="20"/>
              </w:rPr>
            </w:pPr>
            <w:proofErr w:type="spellStart"/>
            <w:r>
              <w:rPr>
                <w:sz w:val="20"/>
                <w:szCs w:val="20"/>
              </w:rPr>
              <w:t>Rerecognition</w:t>
            </w:r>
            <w:proofErr w:type="spellEnd"/>
          </w:p>
        </w:tc>
      </w:tr>
      <w:tr w:rsidR="00DE5213" w:rsidRPr="00907B70" w14:paraId="40015B1F" w14:textId="77777777" w:rsidTr="00626E9C">
        <w:trPr>
          <w:trHeight w:val="305"/>
        </w:trPr>
        <w:tc>
          <w:tcPr>
            <w:tcW w:w="2178" w:type="dxa"/>
            <w:tcBorders>
              <w:bottom w:val="single" w:sz="4" w:space="0" w:color="000000"/>
            </w:tcBorders>
            <w:shd w:val="clear" w:color="auto" w:fill="auto"/>
          </w:tcPr>
          <w:p w14:paraId="6F8A77E3" w14:textId="25BFEEBD" w:rsidR="00DE5213" w:rsidRPr="00907B70" w:rsidRDefault="00DE5213" w:rsidP="00DE5213">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2E262A04" w14:textId="78E61524" w:rsidR="00DE5213" w:rsidRPr="00907B70" w:rsidRDefault="00DE5213" w:rsidP="00DE5213">
            <w:pPr>
              <w:spacing w:after="0" w:line="240" w:lineRule="auto"/>
              <w:rPr>
                <w:sz w:val="20"/>
                <w:szCs w:val="20"/>
              </w:rPr>
            </w:pPr>
            <w:r w:rsidRPr="00907B70">
              <w:rPr>
                <w:sz w:val="20"/>
                <w:szCs w:val="20"/>
              </w:rPr>
              <w:t>No Match 2</w:t>
            </w:r>
          </w:p>
        </w:tc>
        <w:tc>
          <w:tcPr>
            <w:tcW w:w="3600" w:type="dxa"/>
            <w:gridSpan w:val="5"/>
            <w:tcBorders>
              <w:bottom w:val="single" w:sz="4" w:space="0" w:color="000000"/>
            </w:tcBorders>
            <w:shd w:val="clear" w:color="auto" w:fill="auto"/>
          </w:tcPr>
          <w:p w14:paraId="09269A52" w14:textId="2DC6053C" w:rsidR="00DE5213" w:rsidRPr="00907B70" w:rsidRDefault="00DE5213" w:rsidP="00DE5213">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695" w:type="dxa"/>
            <w:tcBorders>
              <w:bottom w:val="single" w:sz="4" w:space="0" w:color="000000"/>
            </w:tcBorders>
            <w:shd w:val="clear" w:color="auto" w:fill="auto"/>
          </w:tcPr>
          <w:p w14:paraId="28FAFE7A" w14:textId="20C38BB7" w:rsidR="00DE5213" w:rsidRPr="00907B70" w:rsidRDefault="00DE5213" w:rsidP="00DE5213">
            <w:pPr>
              <w:spacing w:after="0" w:line="240" w:lineRule="auto"/>
              <w:rPr>
                <w:sz w:val="20"/>
                <w:szCs w:val="20"/>
              </w:rPr>
            </w:pPr>
            <w:r>
              <w:rPr>
                <w:sz w:val="20"/>
                <w:szCs w:val="20"/>
              </w:rPr>
              <w:t>--</w:t>
            </w:r>
          </w:p>
        </w:tc>
      </w:tr>
      <w:tr w:rsidR="00DE5213" w:rsidRPr="00907B70" w14:paraId="1D1A8323" w14:textId="77777777" w:rsidTr="00626E9C">
        <w:trPr>
          <w:trHeight w:val="305"/>
        </w:trPr>
        <w:tc>
          <w:tcPr>
            <w:tcW w:w="2178" w:type="dxa"/>
            <w:tcBorders>
              <w:bottom w:val="single" w:sz="4" w:space="0" w:color="000000"/>
            </w:tcBorders>
            <w:shd w:val="clear" w:color="auto" w:fill="auto"/>
          </w:tcPr>
          <w:p w14:paraId="7031EACB" w14:textId="41639054" w:rsidR="00DE5213" w:rsidRPr="00907B70" w:rsidRDefault="00DE5213" w:rsidP="00DE5213">
            <w:pPr>
              <w:spacing w:after="0" w:line="240" w:lineRule="auto"/>
              <w:rPr>
                <w:sz w:val="20"/>
                <w:szCs w:val="20"/>
              </w:rPr>
            </w:pPr>
            <w:r>
              <w:rPr>
                <w:sz w:val="20"/>
                <w:szCs w:val="20"/>
              </w:rPr>
              <w:t>2000-3.wav</w:t>
            </w:r>
          </w:p>
        </w:tc>
        <w:tc>
          <w:tcPr>
            <w:tcW w:w="1890" w:type="dxa"/>
            <w:gridSpan w:val="3"/>
            <w:tcBorders>
              <w:bottom w:val="single" w:sz="4" w:space="0" w:color="000000"/>
            </w:tcBorders>
            <w:shd w:val="clear" w:color="auto" w:fill="auto"/>
          </w:tcPr>
          <w:p w14:paraId="460953F3" w14:textId="3D65A20F" w:rsidR="00DE5213" w:rsidRPr="00907B70" w:rsidRDefault="00DE5213" w:rsidP="00DE5213">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6EE661D3" w14:textId="6EF074DF" w:rsidR="00DE5213" w:rsidRPr="00907B70" w:rsidRDefault="00DE5213" w:rsidP="00DE5213">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Para fijar pagos recurrentes, simplemente diga 'sí' o marque 1.  </w:t>
            </w:r>
            <w:r>
              <w:rPr>
                <w:rFonts w:ascii="Tahoma" w:hAnsi="Tahoma" w:cs="Tahoma"/>
                <w:color w:val="0070C0"/>
                <w:sz w:val="16"/>
                <w:szCs w:val="16"/>
              </w:rPr>
              <w:t xml:space="preserve">Para </w:t>
            </w:r>
            <w:proofErr w:type="spellStart"/>
            <w:r>
              <w:rPr>
                <w:rFonts w:ascii="Tahoma" w:hAnsi="Tahoma" w:cs="Tahoma"/>
                <w:color w:val="0070C0"/>
                <w:sz w:val="16"/>
                <w:szCs w:val="16"/>
              </w:rPr>
              <w:t>cancelar</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diga</w:t>
            </w:r>
            <w:proofErr w:type="spellEnd"/>
            <w:r>
              <w:rPr>
                <w:rFonts w:ascii="Tahoma" w:hAnsi="Tahoma" w:cs="Tahoma"/>
                <w:color w:val="0070C0"/>
                <w:sz w:val="16"/>
                <w:szCs w:val="16"/>
              </w:rPr>
              <w:t xml:space="preserve"> 'no' o marque 2.</w:t>
            </w:r>
          </w:p>
        </w:tc>
        <w:tc>
          <w:tcPr>
            <w:tcW w:w="1695" w:type="dxa"/>
            <w:tcBorders>
              <w:bottom w:val="single" w:sz="4" w:space="0" w:color="000000"/>
            </w:tcBorders>
            <w:shd w:val="clear" w:color="auto" w:fill="auto"/>
          </w:tcPr>
          <w:p w14:paraId="1743BF9C" w14:textId="4845D457" w:rsidR="00DE5213" w:rsidRPr="00907B70" w:rsidRDefault="00DE5213" w:rsidP="00DE5213">
            <w:pPr>
              <w:spacing w:after="0" w:line="240" w:lineRule="auto"/>
              <w:rPr>
                <w:sz w:val="20"/>
                <w:szCs w:val="20"/>
              </w:rPr>
            </w:pPr>
            <w:proofErr w:type="spellStart"/>
            <w:r>
              <w:rPr>
                <w:sz w:val="20"/>
                <w:szCs w:val="20"/>
              </w:rPr>
              <w:t>Rerecognition</w:t>
            </w:r>
            <w:proofErr w:type="spellEnd"/>
          </w:p>
        </w:tc>
      </w:tr>
      <w:tr w:rsidR="00DE5213" w:rsidRPr="00907B70" w14:paraId="2019FC38" w14:textId="77777777" w:rsidTr="00626E9C">
        <w:trPr>
          <w:trHeight w:val="305"/>
        </w:trPr>
        <w:tc>
          <w:tcPr>
            <w:tcW w:w="2178" w:type="dxa"/>
            <w:tcBorders>
              <w:bottom w:val="single" w:sz="4" w:space="0" w:color="000000"/>
            </w:tcBorders>
            <w:shd w:val="clear" w:color="auto" w:fill="auto"/>
          </w:tcPr>
          <w:p w14:paraId="1D25A9C9" w14:textId="39EFE619" w:rsidR="00DE5213" w:rsidRPr="00907B70" w:rsidRDefault="00DE5213" w:rsidP="00DE5213">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48EF5637" w14:textId="182AFD5A" w:rsidR="00DE5213" w:rsidRPr="00907B70" w:rsidRDefault="00DE5213" w:rsidP="00DE5213">
            <w:pPr>
              <w:spacing w:after="0" w:line="240" w:lineRule="auto"/>
              <w:rPr>
                <w:sz w:val="20"/>
                <w:szCs w:val="20"/>
              </w:rPr>
            </w:pPr>
            <w:r w:rsidRPr="00907B70">
              <w:rPr>
                <w:sz w:val="20"/>
                <w:szCs w:val="20"/>
              </w:rPr>
              <w:t xml:space="preserve">No Match </w:t>
            </w:r>
            <w:r>
              <w:rPr>
                <w:sz w:val="20"/>
                <w:szCs w:val="20"/>
              </w:rPr>
              <w:t>3</w:t>
            </w:r>
          </w:p>
        </w:tc>
        <w:tc>
          <w:tcPr>
            <w:tcW w:w="3600" w:type="dxa"/>
            <w:gridSpan w:val="5"/>
            <w:tcBorders>
              <w:bottom w:val="single" w:sz="4" w:space="0" w:color="000000"/>
            </w:tcBorders>
            <w:shd w:val="clear" w:color="auto" w:fill="auto"/>
          </w:tcPr>
          <w:p w14:paraId="20CB5FCA" w14:textId="313956EB" w:rsidR="00DE5213" w:rsidRPr="00907B70" w:rsidRDefault="00DE5213" w:rsidP="00DE5213">
            <w:pPr>
              <w:spacing w:after="0" w:line="240" w:lineRule="auto"/>
              <w:rPr>
                <w:rFonts w:ascii="Tahoma" w:hAnsi="Tahoma" w:cs="Tahoma"/>
                <w:color w:val="0070C0"/>
                <w:sz w:val="16"/>
                <w:szCs w:val="16"/>
              </w:rPr>
            </w:pPr>
          </w:p>
        </w:tc>
        <w:tc>
          <w:tcPr>
            <w:tcW w:w="1695" w:type="dxa"/>
            <w:tcBorders>
              <w:bottom w:val="single" w:sz="4" w:space="0" w:color="000000"/>
            </w:tcBorders>
            <w:shd w:val="clear" w:color="auto" w:fill="auto"/>
          </w:tcPr>
          <w:p w14:paraId="352679C3" w14:textId="32A25309" w:rsidR="00DE5213" w:rsidRPr="00907B70" w:rsidRDefault="00DE5213" w:rsidP="00DE5213">
            <w:pPr>
              <w:spacing w:after="0" w:line="240" w:lineRule="auto"/>
              <w:rPr>
                <w:sz w:val="20"/>
                <w:szCs w:val="20"/>
              </w:rPr>
            </w:pPr>
            <w:r>
              <w:rPr>
                <w:sz w:val="20"/>
                <w:szCs w:val="20"/>
              </w:rPr>
              <w:t>END1</w:t>
            </w:r>
          </w:p>
        </w:tc>
      </w:tr>
      <w:tr w:rsidR="00DE5213" w:rsidRPr="00907B70" w14:paraId="5441BC46" w14:textId="77777777" w:rsidTr="00626E9C">
        <w:trPr>
          <w:trHeight w:val="305"/>
        </w:trPr>
        <w:tc>
          <w:tcPr>
            <w:tcW w:w="2178" w:type="dxa"/>
            <w:tcBorders>
              <w:bottom w:val="single" w:sz="4" w:space="0" w:color="000000"/>
            </w:tcBorders>
            <w:shd w:val="clear" w:color="auto" w:fill="auto"/>
          </w:tcPr>
          <w:p w14:paraId="1FEDA3AC" w14:textId="533FFC20" w:rsidR="00DE5213" w:rsidRPr="00907B70" w:rsidRDefault="00DE5213" w:rsidP="00DE5213">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7AACC137" w14:textId="2F11BF99" w:rsidR="00DE5213" w:rsidRPr="00907B70" w:rsidRDefault="00DE5213" w:rsidP="00DE5213">
            <w:pPr>
              <w:spacing w:after="0" w:line="240" w:lineRule="auto"/>
              <w:rPr>
                <w:sz w:val="20"/>
                <w:szCs w:val="20"/>
              </w:rPr>
            </w:pPr>
            <w:r w:rsidRPr="00907B70">
              <w:rPr>
                <w:sz w:val="20"/>
                <w:szCs w:val="20"/>
              </w:rPr>
              <w:t>No Input 1</w:t>
            </w:r>
          </w:p>
        </w:tc>
        <w:tc>
          <w:tcPr>
            <w:tcW w:w="3600" w:type="dxa"/>
            <w:gridSpan w:val="5"/>
            <w:tcBorders>
              <w:bottom w:val="single" w:sz="4" w:space="0" w:color="000000"/>
            </w:tcBorders>
            <w:shd w:val="clear" w:color="auto" w:fill="auto"/>
          </w:tcPr>
          <w:p w14:paraId="507D62FA" w14:textId="56F02F24" w:rsidR="00DE5213" w:rsidRPr="00907B70" w:rsidRDefault="00DE5213" w:rsidP="00DE5213">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95" w:type="dxa"/>
            <w:tcBorders>
              <w:bottom w:val="single" w:sz="4" w:space="0" w:color="000000"/>
            </w:tcBorders>
            <w:shd w:val="clear" w:color="auto" w:fill="auto"/>
          </w:tcPr>
          <w:p w14:paraId="754ADE5E" w14:textId="574D5AC2" w:rsidR="00DE5213" w:rsidRPr="00907B70" w:rsidRDefault="00DE5213" w:rsidP="00DE5213">
            <w:pPr>
              <w:spacing w:after="0" w:line="240" w:lineRule="auto"/>
              <w:rPr>
                <w:sz w:val="20"/>
                <w:szCs w:val="20"/>
              </w:rPr>
            </w:pPr>
            <w:r>
              <w:rPr>
                <w:sz w:val="20"/>
                <w:szCs w:val="20"/>
              </w:rPr>
              <w:t>--</w:t>
            </w:r>
          </w:p>
        </w:tc>
      </w:tr>
      <w:tr w:rsidR="00DE5213" w:rsidRPr="00907B70" w14:paraId="0C922925" w14:textId="77777777" w:rsidTr="00626E9C">
        <w:trPr>
          <w:trHeight w:val="305"/>
        </w:trPr>
        <w:tc>
          <w:tcPr>
            <w:tcW w:w="2178" w:type="dxa"/>
            <w:tcBorders>
              <w:bottom w:val="single" w:sz="4" w:space="0" w:color="000000"/>
            </w:tcBorders>
            <w:shd w:val="clear" w:color="auto" w:fill="auto"/>
          </w:tcPr>
          <w:p w14:paraId="3EF8EC3C" w14:textId="33DD87AD" w:rsidR="00DE5213" w:rsidRPr="00907B70" w:rsidRDefault="00DE5213" w:rsidP="00DE5213">
            <w:pPr>
              <w:spacing w:after="0" w:line="240" w:lineRule="auto"/>
              <w:rPr>
                <w:sz w:val="20"/>
                <w:szCs w:val="20"/>
              </w:rPr>
            </w:pPr>
            <w:r>
              <w:rPr>
                <w:sz w:val="20"/>
                <w:szCs w:val="20"/>
              </w:rPr>
              <w:t>2000-2.wav</w:t>
            </w:r>
          </w:p>
        </w:tc>
        <w:tc>
          <w:tcPr>
            <w:tcW w:w="1890" w:type="dxa"/>
            <w:gridSpan w:val="3"/>
            <w:tcBorders>
              <w:bottom w:val="single" w:sz="4" w:space="0" w:color="000000"/>
            </w:tcBorders>
            <w:shd w:val="clear" w:color="auto" w:fill="auto"/>
          </w:tcPr>
          <w:p w14:paraId="6E8B8912" w14:textId="37D96302" w:rsidR="00DE5213" w:rsidRPr="00907B70" w:rsidRDefault="00DE5213" w:rsidP="00DE5213">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7A16581E" w14:textId="29B80FC8" w:rsidR="00DE5213" w:rsidRPr="00F03FB4" w:rsidRDefault="00DE5213" w:rsidP="00DE521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Esta información, ¿es correcta?  Simplemente diga ‘sí’ o 'no'.</w:t>
            </w:r>
          </w:p>
        </w:tc>
        <w:tc>
          <w:tcPr>
            <w:tcW w:w="1695" w:type="dxa"/>
            <w:tcBorders>
              <w:bottom w:val="single" w:sz="4" w:space="0" w:color="000000"/>
            </w:tcBorders>
            <w:shd w:val="clear" w:color="auto" w:fill="auto"/>
          </w:tcPr>
          <w:p w14:paraId="463F7C58" w14:textId="4B6D0218" w:rsidR="00DE5213" w:rsidRPr="00907B70" w:rsidRDefault="00DE5213" w:rsidP="00DE5213">
            <w:pPr>
              <w:spacing w:after="0" w:line="240" w:lineRule="auto"/>
              <w:rPr>
                <w:sz w:val="20"/>
                <w:szCs w:val="20"/>
              </w:rPr>
            </w:pPr>
            <w:proofErr w:type="spellStart"/>
            <w:r>
              <w:rPr>
                <w:sz w:val="20"/>
                <w:szCs w:val="20"/>
              </w:rPr>
              <w:t>Rerecognition</w:t>
            </w:r>
            <w:proofErr w:type="spellEnd"/>
          </w:p>
        </w:tc>
      </w:tr>
      <w:tr w:rsidR="00DE5213" w:rsidRPr="00907B70" w14:paraId="251DABF1" w14:textId="77777777" w:rsidTr="00626E9C">
        <w:trPr>
          <w:trHeight w:val="305"/>
        </w:trPr>
        <w:tc>
          <w:tcPr>
            <w:tcW w:w="2178" w:type="dxa"/>
            <w:tcBorders>
              <w:bottom w:val="single" w:sz="4" w:space="0" w:color="000000"/>
            </w:tcBorders>
            <w:shd w:val="clear" w:color="auto" w:fill="auto"/>
          </w:tcPr>
          <w:p w14:paraId="78E0BAA5" w14:textId="2FF64206" w:rsidR="00DE5213" w:rsidRPr="00907B70" w:rsidRDefault="00DE5213" w:rsidP="00DE5213">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60653763" w14:textId="2D109577" w:rsidR="00DE5213" w:rsidRPr="00907B70" w:rsidRDefault="00DE5213" w:rsidP="00DE5213">
            <w:pPr>
              <w:spacing w:after="0" w:line="240" w:lineRule="auto"/>
              <w:rPr>
                <w:sz w:val="20"/>
                <w:szCs w:val="20"/>
              </w:rPr>
            </w:pPr>
            <w:r w:rsidRPr="00907B70">
              <w:rPr>
                <w:sz w:val="20"/>
                <w:szCs w:val="20"/>
              </w:rPr>
              <w:t>No Input 2</w:t>
            </w:r>
          </w:p>
        </w:tc>
        <w:tc>
          <w:tcPr>
            <w:tcW w:w="3600" w:type="dxa"/>
            <w:gridSpan w:val="5"/>
            <w:tcBorders>
              <w:bottom w:val="single" w:sz="4" w:space="0" w:color="000000"/>
            </w:tcBorders>
            <w:shd w:val="clear" w:color="auto" w:fill="auto"/>
          </w:tcPr>
          <w:p w14:paraId="260ABD17" w14:textId="7042CCFF" w:rsidR="00DE5213" w:rsidRPr="00907B70" w:rsidRDefault="00DE5213" w:rsidP="00DE5213">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695" w:type="dxa"/>
            <w:tcBorders>
              <w:bottom w:val="single" w:sz="4" w:space="0" w:color="000000"/>
            </w:tcBorders>
            <w:shd w:val="clear" w:color="auto" w:fill="auto"/>
          </w:tcPr>
          <w:p w14:paraId="0504D2F5" w14:textId="4DBF3983" w:rsidR="00DE5213" w:rsidRPr="00907B70" w:rsidRDefault="00DE5213" w:rsidP="00DE5213">
            <w:pPr>
              <w:spacing w:after="0" w:line="240" w:lineRule="auto"/>
              <w:rPr>
                <w:sz w:val="20"/>
                <w:szCs w:val="20"/>
              </w:rPr>
            </w:pPr>
            <w:r>
              <w:rPr>
                <w:sz w:val="20"/>
                <w:szCs w:val="20"/>
              </w:rPr>
              <w:t>--</w:t>
            </w:r>
          </w:p>
        </w:tc>
      </w:tr>
      <w:tr w:rsidR="00DE5213" w:rsidRPr="00907B70" w14:paraId="21BCFD6F" w14:textId="77777777" w:rsidTr="00626E9C">
        <w:trPr>
          <w:trHeight w:val="305"/>
        </w:trPr>
        <w:tc>
          <w:tcPr>
            <w:tcW w:w="2178" w:type="dxa"/>
            <w:tcBorders>
              <w:bottom w:val="single" w:sz="4" w:space="0" w:color="000000"/>
            </w:tcBorders>
            <w:shd w:val="clear" w:color="auto" w:fill="auto"/>
          </w:tcPr>
          <w:p w14:paraId="7E59F318" w14:textId="2D4317BE" w:rsidR="00DE5213" w:rsidRPr="00907B70" w:rsidRDefault="00DE5213" w:rsidP="00DE5213">
            <w:pPr>
              <w:spacing w:after="0" w:line="240" w:lineRule="auto"/>
              <w:rPr>
                <w:sz w:val="20"/>
                <w:szCs w:val="20"/>
              </w:rPr>
            </w:pPr>
            <w:r>
              <w:rPr>
                <w:sz w:val="20"/>
                <w:szCs w:val="20"/>
              </w:rPr>
              <w:t>2000-3.wav</w:t>
            </w:r>
          </w:p>
        </w:tc>
        <w:tc>
          <w:tcPr>
            <w:tcW w:w="1890" w:type="dxa"/>
            <w:gridSpan w:val="3"/>
            <w:tcBorders>
              <w:bottom w:val="single" w:sz="4" w:space="0" w:color="000000"/>
            </w:tcBorders>
            <w:shd w:val="clear" w:color="auto" w:fill="auto"/>
          </w:tcPr>
          <w:p w14:paraId="5BCFE8E9" w14:textId="5105A282" w:rsidR="00DE5213" w:rsidRPr="00907B70" w:rsidRDefault="00DE5213" w:rsidP="00DE5213">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522722F6" w14:textId="6038270D" w:rsidR="00DE5213" w:rsidRPr="00907B70" w:rsidRDefault="00DE5213" w:rsidP="00DE5213">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Para fijar pagos recurrentes, simplemente diga 'sí' o marque 1.  </w:t>
            </w:r>
            <w:r>
              <w:rPr>
                <w:rFonts w:ascii="Tahoma" w:hAnsi="Tahoma" w:cs="Tahoma"/>
                <w:color w:val="0070C0"/>
                <w:sz w:val="16"/>
                <w:szCs w:val="16"/>
              </w:rPr>
              <w:t xml:space="preserve">Para </w:t>
            </w:r>
            <w:proofErr w:type="spellStart"/>
            <w:r>
              <w:rPr>
                <w:rFonts w:ascii="Tahoma" w:hAnsi="Tahoma" w:cs="Tahoma"/>
                <w:color w:val="0070C0"/>
                <w:sz w:val="16"/>
                <w:szCs w:val="16"/>
              </w:rPr>
              <w:t>cancelar</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diga</w:t>
            </w:r>
            <w:proofErr w:type="spellEnd"/>
            <w:r>
              <w:rPr>
                <w:rFonts w:ascii="Tahoma" w:hAnsi="Tahoma" w:cs="Tahoma"/>
                <w:color w:val="0070C0"/>
                <w:sz w:val="16"/>
                <w:szCs w:val="16"/>
              </w:rPr>
              <w:t xml:space="preserve"> 'no' o marque 2.</w:t>
            </w:r>
          </w:p>
        </w:tc>
        <w:tc>
          <w:tcPr>
            <w:tcW w:w="1695" w:type="dxa"/>
            <w:tcBorders>
              <w:bottom w:val="single" w:sz="4" w:space="0" w:color="000000"/>
            </w:tcBorders>
            <w:shd w:val="clear" w:color="auto" w:fill="auto"/>
          </w:tcPr>
          <w:p w14:paraId="42751BEC" w14:textId="452B66B5" w:rsidR="00DE5213" w:rsidRPr="00907B70" w:rsidRDefault="00DE5213" w:rsidP="00DE5213">
            <w:pPr>
              <w:spacing w:after="0" w:line="240" w:lineRule="auto"/>
              <w:rPr>
                <w:sz w:val="20"/>
                <w:szCs w:val="20"/>
              </w:rPr>
            </w:pPr>
            <w:proofErr w:type="spellStart"/>
            <w:r>
              <w:rPr>
                <w:sz w:val="20"/>
                <w:szCs w:val="20"/>
              </w:rPr>
              <w:t>Rerecognition</w:t>
            </w:r>
            <w:proofErr w:type="spellEnd"/>
          </w:p>
        </w:tc>
      </w:tr>
      <w:tr w:rsidR="00DE5213" w:rsidRPr="00907B70" w14:paraId="53C8E3E9" w14:textId="77777777" w:rsidTr="00626E9C">
        <w:trPr>
          <w:trHeight w:val="305"/>
        </w:trPr>
        <w:tc>
          <w:tcPr>
            <w:tcW w:w="2178" w:type="dxa"/>
            <w:tcBorders>
              <w:bottom w:val="single" w:sz="4" w:space="0" w:color="000000"/>
            </w:tcBorders>
            <w:shd w:val="clear" w:color="auto" w:fill="auto"/>
          </w:tcPr>
          <w:p w14:paraId="34482FCA" w14:textId="2D100B0B" w:rsidR="00DE5213" w:rsidRPr="00907B70" w:rsidRDefault="00DE5213" w:rsidP="00DE5213">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05E1C7E" w14:textId="0014C231" w:rsidR="00DE5213" w:rsidRPr="00907B70" w:rsidRDefault="00DE5213" w:rsidP="00DE5213">
            <w:pPr>
              <w:spacing w:after="0" w:line="240" w:lineRule="auto"/>
              <w:rPr>
                <w:sz w:val="20"/>
                <w:szCs w:val="20"/>
              </w:rPr>
            </w:pPr>
            <w:r>
              <w:rPr>
                <w:sz w:val="20"/>
                <w:szCs w:val="20"/>
              </w:rPr>
              <w:t>No Input 3</w:t>
            </w:r>
          </w:p>
        </w:tc>
        <w:tc>
          <w:tcPr>
            <w:tcW w:w="3600" w:type="dxa"/>
            <w:gridSpan w:val="5"/>
            <w:tcBorders>
              <w:bottom w:val="single" w:sz="4" w:space="0" w:color="000000"/>
            </w:tcBorders>
            <w:shd w:val="clear" w:color="auto" w:fill="auto"/>
          </w:tcPr>
          <w:p w14:paraId="4577EBE2" w14:textId="77777777" w:rsidR="00DE5213" w:rsidRPr="00907B70" w:rsidRDefault="00DE5213" w:rsidP="00DE5213">
            <w:pPr>
              <w:spacing w:after="0" w:line="240" w:lineRule="auto"/>
              <w:rPr>
                <w:rFonts w:ascii="Tahoma" w:hAnsi="Tahoma" w:cs="Tahoma"/>
                <w:color w:val="0070C0"/>
                <w:sz w:val="16"/>
                <w:szCs w:val="16"/>
              </w:rPr>
            </w:pPr>
          </w:p>
        </w:tc>
        <w:tc>
          <w:tcPr>
            <w:tcW w:w="1695" w:type="dxa"/>
            <w:tcBorders>
              <w:bottom w:val="single" w:sz="4" w:space="0" w:color="000000"/>
            </w:tcBorders>
            <w:shd w:val="clear" w:color="auto" w:fill="auto"/>
          </w:tcPr>
          <w:p w14:paraId="24A11C56" w14:textId="6CD56CD7" w:rsidR="00DE5213" w:rsidRPr="00907B70" w:rsidRDefault="00DE5213" w:rsidP="00DE5213">
            <w:pPr>
              <w:spacing w:after="0" w:line="240" w:lineRule="auto"/>
              <w:rPr>
                <w:sz w:val="20"/>
                <w:szCs w:val="20"/>
              </w:rPr>
            </w:pPr>
            <w:r>
              <w:rPr>
                <w:sz w:val="20"/>
                <w:szCs w:val="20"/>
              </w:rPr>
              <w:t>END1</w:t>
            </w:r>
          </w:p>
        </w:tc>
      </w:tr>
      <w:tr w:rsidR="00DE5213" w:rsidRPr="00907B70" w14:paraId="1A37C6A2" w14:textId="77777777" w:rsidTr="00626E9C">
        <w:trPr>
          <w:trHeight w:val="305"/>
        </w:trPr>
        <w:tc>
          <w:tcPr>
            <w:tcW w:w="9363" w:type="dxa"/>
            <w:gridSpan w:val="10"/>
            <w:tcBorders>
              <w:bottom w:val="single" w:sz="4" w:space="0" w:color="000000"/>
            </w:tcBorders>
            <w:shd w:val="clear" w:color="auto" w:fill="D9D9D9"/>
            <w:vAlign w:val="center"/>
          </w:tcPr>
          <w:p w14:paraId="6A5356DA" w14:textId="77777777" w:rsidR="00DE5213" w:rsidRPr="00907B70" w:rsidRDefault="00DE5213" w:rsidP="00DE5213">
            <w:pPr>
              <w:spacing w:after="0" w:line="240" w:lineRule="auto"/>
              <w:rPr>
                <w:b/>
                <w:sz w:val="24"/>
                <w:szCs w:val="24"/>
              </w:rPr>
            </w:pPr>
            <w:r w:rsidRPr="00907B70">
              <w:rPr>
                <w:b/>
                <w:sz w:val="24"/>
                <w:szCs w:val="24"/>
              </w:rPr>
              <w:t>Grammar</w:t>
            </w:r>
          </w:p>
        </w:tc>
      </w:tr>
      <w:tr w:rsidR="00DE5213" w:rsidRPr="00907B70" w14:paraId="0280ABDA" w14:textId="77777777" w:rsidTr="00626E9C">
        <w:tc>
          <w:tcPr>
            <w:tcW w:w="3258" w:type="dxa"/>
            <w:gridSpan w:val="2"/>
            <w:tcBorders>
              <w:bottom w:val="single" w:sz="4" w:space="0" w:color="000000"/>
            </w:tcBorders>
            <w:shd w:val="solid" w:color="DAEEF3" w:themeColor="accent5" w:themeTint="33" w:fill="CCFFFF"/>
          </w:tcPr>
          <w:p w14:paraId="68CBFBBB" w14:textId="3B36ED91" w:rsidR="00DE5213" w:rsidRPr="00907B70" w:rsidRDefault="00DE5213" w:rsidP="00DE5213">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74852EB0" w14:textId="77777777" w:rsidR="00DE5213" w:rsidRPr="00907B70" w:rsidRDefault="00DE5213" w:rsidP="00DE5213">
            <w:pPr>
              <w:spacing w:after="0" w:line="240" w:lineRule="auto"/>
              <w:jc w:val="center"/>
              <w:rPr>
                <w:b/>
                <w:i/>
              </w:rPr>
            </w:pPr>
            <w:r w:rsidRPr="00907B70">
              <w:rPr>
                <w:b/>
                <w:i/>
              </w:rPr>
              <w:t>DTMF</w:t>
            </w:r>
          </w:p>
        </w:tc>
        <w:tc>
          <w:tcPr>
            <w:tcW w:w="3374" w:type="dxa"/>
            <w:gridSpan w:val="4"/>
            <w:tcBorders>
              <w:bottom w:val="single" w:sz="4" w:space="0" w:color="000000"/>
            </w:tcBorders>
            <w:shd w:val="solid" w:color="DAEEF3" w:themeColor="accent5" w:themeTint="33" w:fill="CCFFFF"/>
          </w:tcPr>
          <w:p w14:paraId="345D1C82" w14:textId="77777777" w:rsidR="00DE5213" w:rsidRPr="00907B70" w:rsidRDefault="00DE5213" w:rsidP="00DE5213">
            <w:pPr>
              <w:spacing w:after="0" w:line="240" w:lineRule="auto"/>
              <w:jc w:val="center"/>
              <w:rPr>
                <w:b/>
                <w:i/>
              </w:rPr>
            </w:pPr>
            <w:r w:rsidRPr="00907B70">
              <w:rPr>
                <w:b/>
                <w:i/>
              </w:rPr>
              <w:t xml:space="preserve"> Response</w:t>
            </w:r>
          </w:p>
        </w:tc>
        <w:tc>
          <w:tcPr>
            <w:tcW w:w="1695" w:type="dxa"/>
            <w:tcBorders>
              <w:bottom w:val="single" w:sz="4" w:space="0" w:color="000000"/>
            </w:tcBorders>
            <w:shd w:val="solid" w:color="DAEEF3" w:themeColor="accent5" w:themeTint="33" w:fill="CCFFFF"/>
          </w:tcPr>
          <w:p w14:paraId="731B89C1" w14:textId="77777777" w:rsidR="00DE5213" w:rsidRPr="00907B70" w:rsidRDefault="00DE5213" w:rsidP="00DE5213">
            <w:pPr>
              <w:spacing w:after="0" w:line="240" w:lineRule="auto"/>
              <w:jc w:val="center"/>
              <w:rPr>
                <w:b/>
                <w:i/>
              </w:rPr>
            </w:pPr>
            <w:r w:rsidRPr="00907B70">
              <w:rPr>
                <w:b/>
                <w:i/>
              </w:rPr>
              <w:t>Confirm</w:t>
            </w:r>
          </w:p>
        </w:tc>
      </w:tr>
      <w:tr w:rsidR="00E50601" w:rsidRPr="00907B70" w14:paraId="6D4F2FFE" w14:textId="77777777" w:rsidTr="00626E9C">
        <w:tc>
          <w:tcPr>
            <w:tcW w:w="3258" w:type="dxa"/>
            <w:gridSpan w:val="2"/>
          </w:tcPr>
          <w:p w14:paraId="1D4D6BB1" w14:textId="3CFEAC45" w:rsidR="00E50601" w:rsidRPr="00702845"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3E292032" w14:textId="1EDFDED6"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374" w:type="dxa"/>
            <w:gridSpan w:val="4"/>
          </w:tcPr>
          <w:p w14:paraId="4AC5062A" w14:textId="612FF1F8" w:rsidR="00E50601" w:rsidRPr="00907B70" w:rsidRDefault="00E50601" w:rsidP="00E50601">
            <w:pPr>
              <w:spacing w:after="0" w:line="240" w:lineRule="auto"/>
              <w:rPr>
                <w:sz w:val="20"/>
                <w:szCs w:val="20"/>
              </w:rPr>
            </w:pPr>
            <w:proofErr w:type="spellStart"/>
            <w:r>
              <w:rPr>
                <w:sz w:val="20"/>
                <w:szCs w:val="20"/>
              </w:rPr>
              <w:t>Sí</w:t>
            </w:r>
            <w:proofErr w:type="spellEnd"/>
          </w:p>
        </w:tc>
        <w:tc>
          <w:tcPr>
            <w:tcW w:w="1695" w:type="dxa"/>
          </w:tcPr>
          <w:p w14:paraId="038A579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48BDEA02" w14:textId="77777777" w:rsidTr="00626E9C">
        <w:tc>
          <w:tcPr>
            <w:tcW w:w="3258" w:type="dxa"/>
            <w:gridSpan w:val="2"/>
          </w:tcPr>
          <w:p w14:paraId="01068F1F" w14:textId="1123A052" w:rsidR="00E50601" w:rsidRPr="00907B70"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73AD576C" w14:textId="304CAA5B"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374" w:type="dxa"/>
            <w:gridSpan w:val="4"/>
          </w:tcPr>
          <w:p w14:paraId="5BFFCF28" w14:textId="0CAD45A6" w:rsidR="00E50601" w:rsidRPr="00907B70" w:rsidRDefault="00E50601" w:rsidP="00E50601">
            <w:pPr>
              <w:spacing w:after="0" w:line="240" w:lineRule="auto"/>
              <w:rPr>
                <w:rFonts w:asciiTheme="majorHAnsi" w:hAnsiTheme="majorHAnsi"/>
                <w:sz w:val="20"/>
                <w:szCs w:val="20"/>
              </w:rPr>
            </w:pPr>
            <w:r>
              <w:rPr>
                <w:rFonts w:asciiTheme="majorHAnsi" w:hAnsiTheme="majorHAnsi"/>
                <w:sz w:val="20"/>
                <w:szCs w:val="20"/>
              </w:rPr>
              <w:t>no</w:t>
            </w:r>
          </w:p>
        </w:tc>
        <w:tc>
          <w:tcPr>
            <w:tcW w:w="1695" w:type="dxa"/>
          </w:tcPr>
          <w:p w14:paraId="7FBB1FBF"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6229BC7D" w14:textId="77777777" w:rsidTr="00626E9C">
        <w:trPr>
          <w:trHeight w:val="314"/>
        </w:trPr>
        <w:tc>
          <w:tcPr>
            <w:tcW w:w="9363" w:type="dxa"/>
            <w:gridSpan w:val="10"/>
            <w:shd w:val="solid" w:color="DAEEF3" w:themeColor="accent5" w:themeTint="33" w:fill="auto"/>
            <w:vAlign w:val="bottom"/>
          </w:tcPr>
          <w:p w14:paraId="44BEAE19" w14:textId="77777777" w:rsidR="00E50601" w:rsidRPr="00907B70" w:rsidRDefault="00E50601" w:rsidP="00E50601">
            <w:pPr>
              <w:spacing w:after="0" w:line="240" w:lineRule="auto"/>
              <w:rPr>
                <w:b/>
                <w:i/>
              </w:rPr>
            </w:pPr>
            <w:proofErr w:type="spellStart"/>
            <w:r w:rsidRPr="00907B70">
              <w:rPr>
                <w:b/>
                <w:sz w:val="24"/>
                <w:szCs w:val="24"/>
              </w:rPr>
              <w:t>Globals</w:t>
            </w:r>
            <w:proofErr w:type="spellEnd"/>
          </w:p>
        </w:tc>
      </w:tr>
      <w:tr w:rsidR="00E50601" w:rsidRPr="00907B70" w14:paraId="2BAB1C78" w14:textId="77777777" w:rsidTr="00626E9C">
        <w:tc>
          <w:tcPr>
            <w:tcW w:w="3258" w:type="dxa"/>
            <w:gridSpan w:val="2"/>
          </w:tcPr>
          <w:p w14:paraId="7630E538" w14:textId="78D95BDF"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4CD67F11" w14:textId="77777777" w:rsidR="00E50601" w:rsidRPr="00907B70" w:rsidRDefault="00E50601" w:rsidP="00E50601">
            <w:pPr>
              <w:spacing w:after="0" w:line="240" w:lineRule="auto"/>
            </w:pPr>
          </w:p>
        </w:tc>
        <w:tc>
          <w:tcPr>
            <w:tcW w:w="5069" w:type="dxa"/>
            <w:gridSpan w:val="5"/>
          </w:tcPr>
          <w:p w14:paraId="5BD59467" w14:textId="77777777" w:rsidR="00E50601" w:rsidRPr="00907B70" w:rsidRDefault="00E50601" w:rsidP="00E50601">
            <w:pPr>
              <w:autoSpaceDE w:val="0"/>
              <w:autoSpaceDN w:val="0"/>
              <w:adjustRightInd w:val="0"/>
              <w:spacing w:after="0" w:line="240" w:lineRule="auto"/>
              <w:rPr>
                <w:rFonts w:cs="Arial"/>
              </w:rPr>
            </w:pPr>
          </w:p>
        </w:tc>
      </w:tr>
    </w:tbl>
    <w:p w14:paraId="41EF2FDA" w14:textId="77777777" w:rsidR="00483A85" w:rsidRPr="00907B70" w:rsidRDefault="00483A85">
      <w:pPr>
        <w:spacing w:after="0" w:line="240" w:lineRule="auto"/>
        <w:rPr>
          <w:rFonts w:ascii="Cambria" w:eastAsia="Times New Roman" w:hAnsi="Cambria"/>
          <w:b/>
          <w:bCs/>
          <w:color w:val="4F81BD"/>
          <w:sz w:val="26"/>
          <w:szCs w:val="26"/>
        </w:rPr>
      </w:pPr>
      <w:r w:rsidRPr="00907B70">
        <w:br w:type="page"/>
      </w:r>
    </w:p>
    <w:p w14:paraId="1F4CC735" w14:textId="2A6329C9" w:rsidR="00890F6A" w:rsidRPr="00907B70" w:rsidRDefault="00702845" w:rsidP="00890F6A">
      <w:pPr>
        <w:pStyle w:val="Heading2"/>
      </w:pPr>
      <w:bookmarkStart w:id="139" w:name="_Toc49979733"/>
      <w:r>
        <w:lastRenderedPageBreak/>
        <w:t>2100</w:t>
      </w:r>
      <w:r w:rsidR="00890F6A" w:rsidRPr="00907B70">
        <w:t>_</w:t>
      </w:r>
      <w:r>
        <w:t>inCardNbr</w:t>
      </w:r>
      <w:bookmarkEnd w:id="139"/>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270"/>
        <w:gridCol w:w="1695"/>
      </w:tblGrid>
      <w:tr w:rsidR="00BD5EB4" w:rsidRPr="00907B70" w14:paraId="541A777C" w14:textId="77777777" w:rsidTr="00626E9C">
        <w:tc>
          <w:tcPr>
            <w:tcW w:w="9363" w:type="dxa"/>
            <w:gridSpan w:val="11"/>
            <w:shd w:val="clear" w:color="auto" w:fill="BFBFBF"/>
          </w:tcPr>
          <w:p w14:paraId="75C9A70C" w14:textId="747AE7F6" w:rsidR="00BD5EB4" w:rsidRPr="00907B70" w:rsidRDefault="00BD5EB4" w:rsidP="00E827D1">
            <w:pPr>
              <w:spacing w:after="0" w:line="240" w:lineRule="auto"/>
              <w:rPr>
                <w:b/>
                <w:sz w:val="24"/>
                <w:szCs w:val="24"/>
              </w:rPr>
            </w:pPr>
            <w:r w:rsidRPr="00907B70">
              <w:rPr>
                <w:b/>
                <w:sz w:val="24"/>
                <w:szCs w:val="24"/>
              </w:rPr>
              <w:t>Description:</w:t>
            </w:r>
            <w:r w:rsidRPr="00907B70">
              <w:rPr>
                <w:b/>
                <w:sz w:val="24"/>
                <w:szCs w:val="24"/>
              </w:rPr>
              <w:tab/>
            </w:r>
            <w:r w:rsidR="00702845">
              <w:rPr>
                <w:b/>
                <w:sz w:val="24"/>
                <w:szCs w:val="24"/>
              </w:rPr>
              <w:t>Prompt to collect card number.</w:t>
            </w:r>
          </w:p>
        </w:tc>
      </w:tr>
      <w:tr w:rsidR="00BD5EB4" w:rsidRPr="00907B70" w14:paraId="7F1112C9" w14:textId="77777777" w:rsidTr="00626E9C">
        <w:trPr>
          <w:trHeight w:val="305"/>
        </w:trPr>
        <w:tc>
          <w:tcPr>
            <w:tcW w:w="9363" w:type="dxa"/>
            <w:gridSpan w:val="11"/>
            <w:shd w:val="clear" w:color="auto" w:fill="D9D9D9"/>
            <w:vAlign w:val="center"/>
          </w:tcPr>
          <w:p w14:paraId="1666C144" w14:textId="77777777" w:rsidR="00BD5EB4" w:rsidRPr="00907B70" w:rsidRDefault="00BD5EB4" w:rsidP="00BD5EB4">
            <w:pPr>
              <w:spacing w:after="0" w:line="240" w:lineRule="auto"/>
              <w:rPr>
                <w:b/>
                <w:sz w:val="24"/>
                <w:szCs w:val="24"/>
              </w:rPr>
            </w:pPr>
            <w:r w:rsidRPr="00907B70">
              <w:rPr>
                <w:b/>
                <w:sz w:val="24"/>
                <w:szCs w:val="24"/>
              </w:rPr>
              <w:t>Dialog Module Settings</w:t>
            </w:r>
          </w:p>
        </w:tc>
      </w:tr>
      <w:tr w:rsidR="00483A85" w:rsidRPr="00907B70" w14:paraId="1537D490" w14:textId="77777777" w:rsidTr="00626E9C">
        <w:trPr>
          <w:trHeight w:val="224"/>
        </w:trPr>
        <w:tc>
          <w:tcPr>
            <w:tcW w:w="3258" w:type="dxa"/>
            <w:gridSpan w:val="2"/>
            <w:shd w:val="clear" w:color="DAEEF3" w:themeColor="accent5" w:themeTint="33" w:fill="DAEEF3" w:themeFill="accent5" w:themeFillTint="33"/>
          </w:tcPr>
          <w:p w14:paraId="1D808B16" w14:textId="77777777" w:rsidR="00483A85" w:rsidRPr="00907B70" w:rsidRDefault="00483A85" w:rsidP="00103D47">
            <w:pPr>
              <w:spacing w:after="0" w:line="240" w:lineRule="auto"/>
              <w:rPr>
                <w:b/>
              </w:rPr>
            </w:pPr>
            <w:r w:rsidRPr="00907B70">
              <w:rPr>
                <w:b/>
              </w:rPr>
              <w:t>Peg</w:t>
            </w:r>
          </w:p>
        </w:tc>
        <w:tc>
          <w:tcPr>
            <w:tcW w:w="6105" w:type="dxa"/>
            <w:gridSpan w:val="9"/>
            <w:shd w:val="clear" w:color="DAEEF3" w:themeColor="accent5" w:themeTint="33" w:fill="auto"/>
          </w:tcPr>
          <w:p w14:paraId="67647DB7" w14:textId="365A644E" w:rsidR="00483A85" w:rsidRPr="00907B70" w:rsidRDefault="00702845" w:rsidP="00103D47">
            <w:pPr>
              <w:spacing w:after="0" w:line="240" w:lineRule="auto"/>
            </w:pPr>
            <w:r>
              <w:t>2100</w:t>
            </w:r>
          </w:p>
        </w:tc>
      </w:tr>
      <w:tr w:rsidR="00483A85" w:rsidRPr="00907B70" w14:paraId="00F96CFB" w14:textId="77777777" w:rsidTr="00626E9C">
        <w:trPr>
          <w:trHeight w:val="224"/>
        </w:trPr>
        <w:tc>
          <w:tcPr>
            <w:tcW w:w="3258" w:type="dxa"/>
            <w:gridSpan w:val="2"/>
            <w:shd w:val="clear" w:color="DAEEF3" w:themeColor="accent5" w:themeTint="33" w:fill="DAEEF3" w:themeFill="accent5" w:themeFillTint="33"/>
          </w:tcPr>
          <w:p w14:paraId="19E24E30" w14:textId="77777777" w:rsidR="00483A85" w:rsidRPr="00907B70" w:rsidRDefault="00483A85" w:rsidP="00103D47">
            <w:pPr>
              <w:spacing w:after="0" w:line="240" w:lineRule="auto"/>
              <w:rPr>
                <w:b/>
              </w:rPr>
            </w:pPr>
            <w:proofErr w:type="spellStart"/>
            <w:r w:rsidRPr="00907B70">
              <w:rPr>
                <w:b/>
              </w:rPr>
              <w:t>InitialTimeout</w:t>
            </w:r>
            <w:proofErr w:type="spellEnd"/>
          </w:p>
        </w:tc>
        <w:tc>
          <w:tcPr>
            <w:tcW w:w="6105" w:type="dxa"/>
            <w:gridSpan w:val="9"/>
            <w:shd w:val="clear" w:color="DAEEF3" w:themeColor="accent5" w:themeTint="33" w:fill="auto"/>
          </w:tcPr>
          <w:p w14:paraId="19DE51EB" w14:textId="30C0656B" w:rsidR="00483A85" w:rsidRPr="00907B70" w:rsidRDefault="0063036A" w:rsidP="00103D47">
            <w:pPr>
              <w:spacing w:after="0" w:line="240" w:lineRule="auto"/>
            </w:pPr>
            <w:r w:rsidRPr="00907B70">
              <w:t>6</w:t>
            </w:r>
            <w:r w:rsidR="00483A85" w:rsidRPr="00907B70">
              <w:t xml:space="preserve"> seconds</w:t>
            </w:r>
          </w:p>
        </w:tc>
      </w:tr>
      <w:tr w:rsidR="00483A85" w:rsidRPr="00907B70" w14:paraId="347E5571" w14:textId="77777777" w:rsidTr="00626E9C">
        <w:trPr>
          <w:trHeight w:val="224"/>
        </w:trPr>
        <w:tc>
          <w:tcPr>
            <w:tcW w:w="3258" w:type="dxa"/>
            <w:gridSpan w:val="2"/>
            <w:shd w:val="clear" w:color="DAEEF3" w:themeColor="accent5" w:themeTint="33" w:fill="DAEEF3" w:themeFill="accent5" w:themeFillTint="33"/>
          </w:tcPr>
          <w:p w14:paraId="7BD68D08" w14:textId="77777777" w:rsidR="00483A85" w:rsidRPr="00907B70" w:rsidRDefault="00483A85" w:rsidP="00103D47">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14:paraId="70ED606B" w14:textId="1CC4B055" w:rsidR="00483A85" w:rsidRPr="00907B70" w:rsidRDefault="00702845" w:rsidP="00103D47">
            <w:pPr>
              <w:spacing w:after="0" w:line="240" w:lineRule="auto"/>
            </w:pPr>
            <w:r>
              <w:t>3</w:t>
            </w:r>
          </w:p>
        </w:tc>
        <w:tc>
          <w:tcPr>
            <w:tcW w:w="2880" w:type="dxa"/>
            <w:gridSpan w:val="3"/>
            <w:shd w:val="clear" w:color="DAEEF3" w:themeColor="accent5" w:themeTint="33" w:fill="DAEEF3" w:themeFill="accent5" w:themeFillTint="33"/>
          </w:tcPr>
          <w:p w14:paraId="5D98DFA2" w14:textId="77777777" w:rsidR="00483A85" w:rsidRPr="00907B70" w:rsidRDefault="00483A85" w:rsidP="00103D4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14:paraId="4CC81FF2" w14:textId="57D78366" w:rsidR="00483A85" w:rsidRPr="00907B70" w:rsidRDefault="00702845" w:rsidP="00103D47">
            <w:pPr>
              <w:spacing w:after="0" w:line="240" w:lineRule="auto"/>
            </w:pPr>
            <w:r>
              <w:t>3</w:t>
            </w:r>
          </w:p>
        </w:tc>
      </w:tr>
      <w:tr w:rsidR="00483A85" w:rsidRPr="00907B70" w14:paraId="43F38BEB" w14:textId="77777777" w:rsidTr="00626E9C">
        <w:trPr>
          <w:trHeight w:val="224"/>
        </w:trPr>
        <w:tc>
          <w:tcPr>
            <w:tcW w:w="9363" w:type="dxa"/>
            <w:gridSpan w:val="11"/>
            <w:shd w:val="clear" w:color="DAEEF3" w:themeColor="accent5" w:themeTint="33" w:fill="92CDDC" w:themeFill="accent5" w:themeFillTint="99"/>
          </w:tcPr>
          <w:p w14:paraId="6DA09150" w14:textId="77777777" w:rsidR="00483A85" w:rsidRPr="00907B70" w:rsidRDefault="00483A85" w:rsidP="00103D47">
            <w:pPr>
              <w:spacing w:after="0" w:line="240" w:lineRule="auto"/>
            </w:pPr>
            <w:r w:rsidRPr="00907B70">
              <w:rPr>
                <w:b/>
              </w:rPr>
              <w:t>Speech Settings</w:t>
            </w:r>
          </w:p>
        </w:tc>
      </w:tr>
      <w:tr w:rsidR="00483A85" w:rsidRPr="00907B70" w14:paraId="31D2A0BE" w14:textId="77777777" w:rsidTr="00626E9C">
        <w:trPr>
          <w:trHeight w:val="224"/>
        </w:trPr>
        <w:tc>
          <w:tcPr>
            <w:tcW w:w="3258" w:type="dxa"/>
            <w:gridSpan w:val="2"/>
            <w:shd w:val="solid" w:color="DAEEF3" w:themeColor="accent5" w:themeTint="33" w:fill="CCFFFF"/>
          </w:tcPr>
          <w:p w14:paraId="714B98E6" w14:textId="77777777" w:rsidR="00483A85" w:rsidRPr="00907B70" w:rsidRDefault="00483A85" w:rsidP="00103D47">
            <w:pPr>
              <w:spacing w:after="0" w:line="240" w:lineRule="auto"/>
              <w:rPr>
                <w:b/>
              </w:rPr>
            </w:pPr>
            <w:r w:rsidRPr="00907B70">
              <w:rPr>
                <w:b/>
              </w:rPr>
              <w:t>Grammar Name(s):</w:t>
            </w:r>
          </w:p>
        </w:tc>
        <w:tc>
          <w:tcPr>
            <w:tcW w:w="6105" w:type="dxa"/>
            <w:gridSpan w:val="9"/>
          </w:tcPr>
          <w:p w14:paraId="2EA4EB3F" w14:textId="77777777" w:rsidR="00483A85" w:rsidRDefault="00702845" w:rsidP="00103D47">
            <w:pPr>
              <w:spacing w:after="0" w:line="240" w:lineRule="auto"/>
            </w:pPr>
            <w:r>
              <w:t>2100_CardNbr.grxml</w:t>
            </w:r>
          </w:p>
          <w:p w14:paraId="7C35AA49" w14:textId="6FAF1466" w:rsidR="00702845" w:rsidRPr="00907B70" w:rsidRDefault="00702845" w:rsidP="00103D47">
            <w:pPr>
              <w:spacing w:after="0" w:line="240" w:lineRule="auto"/>
            </w:pPr>
            <w:r>
              <w:t>2100_CardNbrDTMF.grxml</w:t>
            </w:r>
          </w:p>
        </w:tc>
      </w:tr>
      <w:tr w:rsidR="00E927C4" w:rsidRPr="00907B70" w14:paraId="7764BD4B" w14:textId="77777777" w:rsidTr="00626E9C">
        <w:trPr>
          <w:trHeight w:val="341"/>
        </w:trPr>
        <w:tc>
          <w:tcPr>
            <w:tcW w:w="3258" w:type="dxa"/>
            <w:gridSpan w:val="2"/>
            <w:shd w:val="solid" w:color="DAEEF3" w:themeColor="accent5" w:themeTint="33" w:fill="CCFFFF"/>
          </w:tcPr>
          <w:p w14:paraId="18357C7D" w14:textId="77777777" w:rsidR="00E927C4" w:rsidRPr="00907B70" w:rsidRDefault="00E927C4" w:rsidP="00357F8F">
            <w:pPr>
              <w:spacing w:after="0" w:line="240" w:lineRule="auto"/>
              <w:rPr>
                <w:b/>
              </w:rPr>
            </w:pPr>
            <w:proofErr w:type="spellStart"/>
            <w:r w:rsidRPr="00907B70">
              <w:rPr>
                <w:b/>
              </w:rPr>
              <w:t>MinConfidenceScore</w:t>
            </w:r>
            <w:proofErr w:type="spellEnd"/>
          </w:p>
        </w:tc>
        <w:tc>
          <w:tcPr>
            <w:tcW w:w="1260" w:type="dxa"/>
            <w:gridSpan w:val="4"/>
          </w:tcPr>
          <w:p w14:paraId="56F58201" w14:textId="4A449D04" w:rsidR="00E927C4" w:rsidRPr="00907B70" w:rsidRDefault="00702845" w:rsidP="00357F8F">
            <w:pPr>
              <w:spacing w:after="0" w:line="240" w:lineRule="auto"/>
            </w:pPr>
            <w:r>
              <w:t>.4</w:t>
            </w:r>
          </w:p>
        </w:tc>
        <w:tc>
          <w:tcPr>
            <w:tcW w:w="2430" w:type="dxa"/>
            <w:shd w:val="solid" w:color="DAEEF3" w:themeColor="accent5" w:themeTint="33" w:fill="F2F2F2"/>
          </w:tcPr>
          <w:p w14:paraId="23893BDA" w14:textId="77777777" w:rsidR="00E927C4" w:rsidRPr="00907B70" w:rsidRDefault="00E927C4" w:rsidP="00357F8F">
            <w:pPr>
              <w:spacing w:after="0" w:line="240" w:lineRule="auto"/>
              <w:rPr>
                <w:b/>
              </w:rPr>
            </w:pPr>
            <w:proofErr w:type="spellStart"/>
            <w:r w:rsidRPr="00907B70">
              <w:rPr>
                <w:b/>
              </w:rPr>
              <w:t>MedConfidenceScore</w:t>
            </w:r>
            <w:proofErr w:type="spellEnd"/>
          </w:p>
        </w:tc>
        <w:tc>
          <w:tcPr>
            <w:tcW w:w="2415" w:type="dxa"/>
            <w:gridSpan w:val="4"/>
          </w:tcPr>
          <w:p w14:paraId="62C9EBB7" w14:textId="76A1A235" w:rsidR="00E927C4" w:rsidRPr="00907B70" w:rsidRDefault="00702845" w:rsidP="00357F8F">
            <w:pPr>
              <w:spacing w:after="0" w:line="240" w:lineRule="auto"/>
            </w:pPr>
            <w:r>
              <w:t>.6</w:t>
            </w:r>
          </w:p>
        </w:tc>
      </w:tr>
      <w:tr w:rsidR="00E927C4" w:rsidRPr="00907B70" w14:paraId="735FE646" w14:textId="77777777" w:rsidTr="00626E9C">
        <w:trPr>
          <w:trHeight w:val="242"/>
        </w:trPr>
        <w:tc>
          <w:tcPr>
            <w:tcW w:w="3258" w:type="dxa"/>
            <w:gridSpan w:val="2"/>
            <w:shd w:val="solid" w:color="DAEEF3" w:themeColor="accent5" w:themeTint="33" w:fill="CCFFFF"/>
          </w:tcPr>
          <w:p w14:paraId="6EBEE313" w14:textId="77777777" w:rsidR="00E927C4" w:rsidRPr="00907B70" w:rsidRDefault="00E927C4" w:rsidP="00357F8F">
            <w:pPr>
              <w:spacing w:after="0" w:line="240" w:lineRule="auto"/>
              <w:rPr>
                <w:b/>
              </w:rPr>
            </w:pPr>
            <w:proofErr w:type="spellStart"/>
            <w:r w:rsidRPr="00907B70">
              <w:rPr>
                <w:b/>
              </w:rPr>
              <w:t>NBest</w:t>
            </w:r>
            <w:proofErr w:type="spellEnd"/>
          </w:p>
        </w:tc>
        <w:tc>
          <w:tcPr>
            <w:tcW w:w="1260" w:type="dxa"/>
            <w:gridSpan w:val="4"/>
          </w:tcPr>
          <w:p w14:paraId="2C1A416C" w14:textId="77777777" w:rsidR="00E927C4" w:rsidRPr="00907B70" w:rsidRDefault="00E927C4" w:rsidP="00357F8F">
            <w:pPr>
              <w:spacing w:after="0" w:line="240" w:lineRule="auto"/>
            </w:pPr>
            <w:r w:rsidRPr="00907B70">
              <w:t>No</w:t>
            </w:r>
          </w:p>
        </w:tc>
        <w:tc>
          <w:tcPr>
            <w:tcW w:w="2430" w:type="dxa"/>
            <w:shd w:val="solid" w:color="DAEEF3" w:themeColor="accent5" w:themeTint="33" w:fill="F2F2F2"/>
          </w:tcPr>
          <w:p w14:paraId="064C86E8" w14:textId="77777777" w:rsidR="00E927C4" w:rsidRPr="00907B70" w:rsidRDefault="00E927C4" w:rsidP="00357F8F">
            <w:pPr>
              <w:spacing w:after="0" w:line="240" w:lineRule="auto"/>
              <w:rPr>
                <w:b/>
              </w:rPr>
            </w:pPr>
            <w:proofErr w:type="spellStart"/>
            <w:r w:rsidRPr="00907B70">
              <w:rPr>
                <w:b/>
              </w:rPr>
              <w:t>BargeIn</w:t>
            </w:r>
            <w:proofErr w:type="spellEnd"/>
          </w:p>
        </w:tc>
        <w:tc>
          <w:tcPr>
            <w:tcW w:w="2415" w:type="dxa"/>
            <w:gridSpan w:val="4"/>
          </w:tcPr>
          <w:p w14:paraId="40E02E60" w14:textId="77777777" w:rsidR="00E927C4" w:rsidRPr="00907B70" w:rsidRDefault="00E927C4" w:rsidP="00357F8F">
            <w:pPr>
              <w:spacing w:after="0" w:line="240" w:lineRule="auto"/>
            </w:pPr>
            <w:r w:rsidRPr="00907B70">
              <w:t>True</w:t>
            </w:r>
          </w:p>
        </w:tc>
      </w:tr>
      <w:tr w:rsidR="00E927C4" w:rsidRPr="00907B70" w14:paraId="2080A9F5" w14:textId="77777777" w:rsidTr="00626E9C">
        <w:trPr>
          <w:trHeight w:val="242"/>
        </w:trPr>
        <w:tc>
          <w:tcPr>
            <w:tcW w:w="3258" w:type="dxa"/>
            <w:gridSpan w:val="2"/>
            <w:shd w:val="solid" w:color="DAEEF3" w:themeColor="accent5" w:themeTint="33" w:fill="CCFFFF"/>
          </w:tcPr>
          <w:p w14:paraId="4111FD9F" w14:textId="77777777" w:rsidR="00E927C4" w:rsidRPr="00907B70" w:rsidRDefault="00E927C4" w:rsidP="00357F8F">
            <w:pPr>
              <w:spacing w:after="0" w:line="240" w:lineRule="auto"/>
              <w:rPr>
                <w:b/>
              </w:rPr>
            </w:pPr>
            <w:proofErr w:type="spellStart"/>
            <w:r w:rsidRPr="00907B70">
              <w:rPr>
                <w:b/>
              </w:rPr>
              <w:t>Completetimeout</w:t>
            </w:r>
            <w:proofErr w:type="spellEnd"/>
          </w:p>
        </w:tc>
        <w:tc>
          <w:tcPr>
            <w:tcW w:w="1260" w:type="dxa"/>
            <w:gridSpan w:val="4"/>
          </w:tcPr>
          <w:p w14:paraId="6A3B8FB5" w14:textId="77777777" w:rsidR="00E927C4" w:rsidRPr="00907B70" w:rsidRDefault="00E927C4" w:rsidP="00357F8F">
            <w:pPr>
              <w:spacing w:after="0" w:line="240" w:lineRule="auto"/>
            </w:pPr>
            <w:r w:rsidRPr="00907B70">
              <w:t>0</w:t>
            </w:r>
          </w:p>
        </w:tc>
        <w:tc>
          <w:tcPr>
            <w:tcW w:w="2430" w:type="dxa"/>
            <w:shd w:val="solid" w:color="DAEEF3" w:themeColor="accent5" w:themeTint="33" w:fill="F2F2F2"/>
          </w:tcPr>
          <w:p w14:paraId="0A04EF85" w14:textId="77777777" w:rsidR="00E927C4" w:rsidRPr="00907B70" w:rsidRDefault="00E927C4" w:rsidP="00357F8F">
            <w:pPr>
              <w:spacing w:after="0" w:line="240" w:lineRule="auto"/>
              <w:rPr>
                <w:b/>
              </w:rPr>
            </w:pPr>
            <w:proofErr w:type="spellStart"/>
            <w:r w:rsidRPr="00907B70">
              <w:rPr>
                <w:b/>
              </w:rPr>
              <w:t>Incompletetimeout</w:t>
            </w:r>
            <w:proofErr w:type="spellEnd"/>
          </w:p>
        </w:tc>
        <w:tc>
          <w:tcPr>
            <w:tcW w:w="2415" w:type="dxa"/>
            <w:gridSpan w:val="4"/>
          </w:tcPr>
          <w:p w14:paraId="7A656FD8" w14:textId="77777777" w:rsidR="00E927C4" w:rsidRPr="00907B70" w:rsidRDefault="00E927C4" w:rsidP="00357F8F">
            <w:pPr>
              <w:spacing w:after="0" w:line="240" w:lineRule="auto"/>
            </w:pPr>
            <w:r w:rsidRPr="00907B70">
              <w:t xml:space="preserve">1500 </w:t>
            </w:r>
            <w:proofErr w:type="spellStart"/>
            <w:r w:rsidRPr="00907B70">
              <w:t>ms</w:t>
            </w:r>
            <w:proofErr w:type="spellEnd"/>
          </w:p>
        </w:tc>
      </w:tr>
      <w:tr w:rsidR="00E927C4" w:rsidRPr="00907B70" w14:paraId="48304E2C" w14:textId="77777777" w:rsidTr="00626E9C">
        <w:trPr>
          <w:trHeight w:val="242"/>
        </w:trPr>
        <w:tc>
          <w:tcPr>
            <w:tcW w:w="3258" w:type="dxa"/>
            <w:gridSpan w:val="2"/>
            <w:shd w:val="solid" w:color="DAEEF3" w:themeColor="accent5" w:themeTint="33" w:fill="CCFFFF"/>
          </w:tcPr>
          <w:p w14:paraId="0304D27B" w14:textId="77777777" w:rsidR="00E927C4" w:rsidRPr="00907B70" w:rsidRDefault="00E927C4" w:rsidP="00357F8F">
            <w:pPr>
              <w:spacing w:after="0" w:line="240" w:lineRule="auto"/>
              <w:rPr>
                <w:b/>
              </w:rPr>
            </w:pPr>
            <w:proofErr w:type="spellStart"/>
            <w:r w:rsidRPr="00907B70">
              <w:rPr>
                <w:b/>
              </w:rPr>
              <w:t>MaxSpeechTimeout</w:t>
            </w:r>
            <w:proofErr w:type="spellEnd"/>
          </w:p>
        </w:tc>
        <w:tc>
          <w:tcPr>
            <w:tcW w:w="1260" w:type="dxa"/>
            <w:gridSpan w:val="4"/>
          </w:tcPr>
          <w:p w14:paraId="6B0B6E2E" w14:textId="77777777" w:rsidR="00E927C4" w:rsidRPr="00907B70" w:rsidRDefault="00E927C4" w:rsidP="00357F8F">
            <w:pPr>
              <w:spacing w:after="0" w:line="240" w:lineRule="auto"/>
            </w:pPr>
            <w:r w:rsidRPr="00907B70">
              <w:t>22 seconds</w:t>
            </w:r>
          </w:p>
        </w:tc>
        <w:tc>
          <w:tcPr>
            <w:tcW w:w="2430" w:type="dxa"/>
            <w:shd w:val="clear" w:color="DAEEF3" w:themeColor="accent5" w:themeTint="33" w:fill="DAEEF3" w:themeFill="accent5" w:themeFillTint="33"/>
          </w:tcPr>
          <w:p w14:paraId="308ECF14" w14:textId="77777777" w:rsidR="00E927C4" w:rsidRPr="00907B70" w:rsidRDefault="00E927C4" w:rsidP="00357F8F">
            <w:pPr>
              <w:spacing w:after="0" w:line="240" w:lineRule="auto"/>
              <w:rPr>
                <w:b/>
              </w:rPr>
            </w:pPr>
            <w:r w:rsidRPr="00907B70">
              <w:rPr>
                <w:b/>
              </w:rPr>
              <w:t>Sensitivity</w:t>
            </w:r>
          </w:p>
        </w:tc>
        <w:tc>
          <w:tcPr>
            <w:tcW w:w="2415" w:type="dxa"/>
            <w:gridSpan w:val="4"/>
            <w:shd w:val="clear" w:color="DAEEF3" w:themeColor="accent5" w:themeTint="33" w:fill="auto"/>
          </w:tcPr>
          <w:p w14:paraId="71AB001D" w14:textId="77777777" w:rsidR="00E927C4" w:rsidRPr="00907B70" w:rsidRDefault="00E927C4" w:rsidP="00357F8F">
            <w:pPr>
              <w:spacing w:after="0" w:line="240" w:lineRule="auto"/>
              <w:rPr>
                <w:b/>
              </w:rPr>
            </w:pPr>
            <w:r w:rsidRPr="00907B70">
              <w:t>0.4</w:t>
            </w:r>
          </w:p>
        </w:tc>
      </w:tr>
      <w:tr w:rsidR="00483A85" w:rsidRPr="00907B70" w14:paraId="6BF10852" w14:textId="77777777" w:rsidTr="00626E9C">
        <w:tc>
          <w:tcPr>
            <w:tcW w:w="9363" w:type="dxa"/>
            <w:gridSpan w:val="11"/>
            <w:tcBorders>
              <w:bottom w:val="single" w:sz="4" w:space="0" w:color="000000"/>
            </w:tcBorders>
            <w:shd w:val="clear" w:color="auto" w:fill="92CDDC" w:themeFill="accent5" w:themeFillTint="99"/>
          </w:tcPr>
          <w:p w14:paraId="79D498A6" w14:textId="77777777" w:rsidR="00483A85" w:rsidRPr="00907B70" w:rsidRDefault="00483A85" w:rsidP="00103D47">
            <w:pPr>
              <w:spacing w:after="0" w:line="240" w:lineRule="auto"/>
              <w:rPr>
                <w:b/>
              </w:rPr>
            </w:pPr>
            <w:r w:rsidRPr="00907B70">
              <w:rPr>
                <w:b/>
              </w:rPr>
              <w:t>DTMF Settings</w:t>
            </w:r>
          </w:p>
        </w:tc>
      </w:tr>
      <w:tr w:rsidR="00483A85" w:rsidRPr="00907B70" w14:paraId="3E13E41A" w14:textId="77777777" w:rsidTr="00626E9C">
        <w:tc>
          <w:tcPr>
            <w:tcW w:w="3258" w:type="dxa"/>
            <w:gridSpan w:val="2"/>
            <w:tcBorders>
              <w:bottom w:val="single" w:sz="4" w:space="0" w:color="000000"/>
            </w:tcBorders>
            <w:shd w:val="clear" w:color="auto" w:fill="DAEEF3" w:themeFill="accent5" w:themeFillTint="33"/>
          </w:tcPr>
          <w:p w14:paraId="18D920E9" w14:textId="77777777" w:rsidR="00483A85" w:rsidRPr="00907B70" w:rsidRDefault="00483A85" w:rsidP="00103D47">
            <w:pPr>
              <w:spacing w:after="0" w:line="240" w:lineRule="auto"/>
              <w:rPr>
                <w:b/>
              </w:rPr>
            </w:pPr>
            <w:r w:rsidRPr="00907B70">
              <w:rPr>
                <w:b/>
              </w:rPr>
              <w:t>DTMF Allowed?</w:t>
            </w:r>
          </w:p>
        </w:tc>
        <w:tc>
          <w:tcPr>
            <w:tcW w:w="6105" w:type="dxa"/>
            <w:gridSpan w:val="9"/>
            <w:shd w:val="clear" w:color="auto" w:fill="auto"/>
          </w:tcPr>
          <w:p w14:paraId="5CD04C81" w14:textId="1266F4A3" w:rsidR="00483A85" w:rsidRPr="00907B70" w:rsidRDefault="00483A85" w:rsidP="00103D47">
            <w:pPr>
              <w:spacing w:after="0" w:line="240" w:lineRule="auto"/>
            </w:pPr>
            <w:proofErr w:type="spellStart"/>
            <w:r w:rsidRPr="00907B70">
              <w:t>Sí</w:t>
            </w:r>
            <w:proofErr w:type="spellEnd"/>
          </w:p>
        </w:tc>
      </w:tr>
      <w:tr w:rsidR="00483A85" w:rsidRPr="00907B70" w14:paraId="385046CD" w14:textId="77777777" w:rsidTr="00626E9C">
        <w:trPr>
          <w:trHeight w:val="224"/>
        </w:trPr>
        <w:tc>
          <w:tcPr>
            <w:tcW w:w="3258" w:type="dxa"/>
            <w:gridSpan w:val="2"/>
            <w:shd w:val="solid" w:color="DAEEF3" w:themeColor="accent5" w:themeTint="33" w:fill="F2F2F2"/>
          </w:tcPr>
          <w:p w14:paraId="1C22A139" w14:textId="77777777" w:rsidR="00483A85" w:rsidRPr="00907B70" w:rsidRDefault="00483A85" w:rsidP="00103D47">
            <w:pPr>
              <w:spacing w:after="0" w:line="240" w:lineRule="auto"/>
              <w:rPr>
                <w:b/>
              </w:rPr>
            </w:pPr>
            <w:proofErr w:type="spellStart"/>
            <w:r w:rsidRPr="00907B70">
              <w:rPr>
                <w:b/>
              </w:rPr>
              <w:t>MinDigits</w:t>
            </w:r>
            <w:proofErr w:type="spellEnd"/>
          </w:p>
        </w:tc>
        <w:tc>
          <w:tcPr>
            <w:tcW w:w="1036" w:type="dxa"/>
            <w:gridSpan w:val="3"/>
          </w:tcPr>
          <w:p w14:paraId="778FD122" w14:textId="7998D4D0" w:rsidR="00483A85" w:rsidRPr="00907B70" w:rsidRDefault="00702845" w:rsidP="00103D47">
            <w:pPr>
              <w:spacing w:after="0" w:line="240" w:lineRule="auto"/>
            </w:pPr>
            <w:r>
              <w:t>16</w:t>
            </w:r>
          </w:p>
        </w:tc>
        <w:tc>
          <w:tcPr>
            <w:tcW w:w="2654" w:type="dxa"/>
            <w:gridSpan w:val="2"/>
            <w:shd w:val="solid" w:color="DAEEF3" w:themeColor="accent5" w:themeTint="33" w:fill="F2F2F2"/>
          </w:tcPr>
          <w:p w14:paraId="635705DA" w14:textId="77777777" w:rsidR="00483A85" w:rsidRPr="00907B70" w:rsidRDefault="00483A85" w:rsidP="00103D47">
            <w:pPr>
              <w:spacing w:after="0" w:line="240" w:lineRule="auto"/>
              <w:rPr>
                <w:b/>
              </w:rPr>
            </w:pPr>
            <w:proofErr w:type="spellStart"/>
            <w:r w:rsidRPr="00907B70">
              <w:rPr>
                <w:b/>
              </w:rPr>
              <w:t>MaxDigits</w:t>
            </w:r>
            <w:proofErr w:type="spellEnd"/>
          </w:p>
        </w:tc>
        <w:tc>
          <w:tcPr>
            <w:tcW w:w="2415" w:type="dxa"/>
            <w:gridSpan w:val="4"/>
          </w:tcPr>
          <w:p w14:paraId="1C8869D1" w14:textId="469485C6" w:rsidR="00483A85" w:rsidRPr="00907B70" w:rsidRDefault="00702845" w:rsidP="00103D47">
            <w:pPr>
              <w:spacing w:after="0" w:line="240" w:lineRule="auto"/>
            </w:pPr>
            <w:r>
              <w:t>16</w:t>
            </w:r>
          </w:p>
        </w:tc>
      </w:tr>
      <w:tr w:rsidR="00483A85" w:rsidRPr="00907B70" w14:paraId="071DE7E8" w14:textId="77777777" w:rsidTr="00626E9C">
        <w:trPr>
          <w:trHeight w:val="233"/>
        </w:trPr>
        <w:tc>
          <w:tcPr>
            <w:tcW w:w="3258" w:type="dxa"/>
            <w:gridSpan w:val="2"/>
            <w:shd w:val="solid" w:color="DAEEF3" w:themeColor="accent5" w:themeTint="33" w:fill="F2F2F2"/>
          </w:tcPr>
          <w:p w14:paraId="7AB8F212" w14:textId="77777777" w:rsidR="00483A85" w:rsidRPr="00907B70" w:rsidRDefault="00483A85" w:rsidP="00103D47">
            <w:pPr>
              <w:spacing w:after="0" w:line="240" w:lineRule="auto"/>
              <w:rPr>
                <w:b/>
              </w:rPr>
            </w:pPr>
            <w:proofErr w:type="spellStart"/>
            <w:r w:rsidRPr="00907B70">
              <w:rPr>
                <w:b/>
              </w:rPr>
              <w:t>TerminationDigit</w:t>
            </w:r>
            <w:proofErr w:type="spellEnd"/>
          </w:p>
        </w:tc>
        <w:tc>
          <w:tcPr>
            <w:tcW w:w="1036" w:type="dxa"/>
            <w:gridSpan w:val="3"/>
          </w:tcPr>
          <w:p w14:paraId="242BA74F" w14:textId="77777777" w:rsidR="00483A85" w:rsidRPr="00907B70" w:rsidRDefault="00483A85" w:rsidP="00103D47">
            <w:pPr>
              <w:spacing w:after="0" w:line="240" w:lineRule="auto"/>
            </w:pPr>
            <w:r w:rsidRPr="00907B70">
              <w:t>N/A</w:t>
            </w:r>
          </w:p>
        </w:tc>
        <w:tc>
          <w:tcPr>
            <w:tcW w:w="2654" w:type="dxa"/>
            <w:gridSpan w:val="2"/>
            <w:shd w:val="solid" w:color="DAEEF3" w:themeColor="accent5" w:themeTint="33" w:fill="F2F2F2"/>
          </w:tcPr>
          <w:p w14:paraId="39BE4476" w14:textId="77777777" w:rsidR="00483A85" w:rsidRPr="00907B70" w:rsidRDefault="00483A85" w:rsidP="00103D47">
            <w:pPr>
              <w:spacing w:after="0" w:line="240" w:lineRule="auto"/>
              <w:rPr>
                <w:b/>
              </w:rPr>
            </w:pPr>
            <w:r w:rsidRPr="00907B70">
              <w:rPr>
                <w:b/>
              </w:rPr>
              <w:t>Interdigit Timeout</w:t>
            </w:r>
          </w:p>
        </w:tc>
        <w:tc>
          <w:tcPr>
            <w:tcW w:w="2415" w:type="dxa"/>
            <w:gridSpan w:val="4"/>
          </w:tcPr>
          <w:p w14:paraId="535536A3" w14:textId="0033CEB9" w:rsidR="00483A85" w:rsidRPr="00907B70" w:rsidRDefault="00E927C4" w:rsidP="00103D47">
            <w:pPr>
              <w:spacing w:after="0" w:line="240" w:lineRule="auto"/>
            </w:pPr>
            <w:r w:rsidRPr="00907B70">
              <w:t>5 seconds</w:t>
            </w:r>
          </w:p>
        </w:tc>
      </w:tr>
      <w:tr w:rsidR="00BD5EB4" w:rsidRPr="00907B70" w14:paraId="3D801C55" w14:textId="77777777" w:rsidTr="00626E9C">
        <w:trPr>
          <w:trHeight w:val="305"/>
        </w:trPr>
        <w:tc>
          <w:tcPr>
            <w:tcW w:w="9363" w:type="dxa"/>
            <w:gridSpan w:val="11"/>
            <w:shd w:val="clear" w:color="auto" w:fill="000000" w:themeFill="text1"/>
            <w:vAlign w:val="center"/>
          </w:tcPr>
          <w:p w14:paraId="63CFFF40" w14:textId="77777777" w:rsidR="00BD5EB4" w:rsidRPr="00907B70" w:rsidRDefault="00BD5EB4" w:rsidP="00483A85">
            <w:pPr>
              <w:spacing w:after="0" w:line="240" w:lineRule="auto"/>
              <w:rPr>
                <w:b/>
                <w:sz w:val="24"/>
                <w:szCs w:val="24"/>
              </w:rPr>
            </w:pPr>
          </w:p>
        </w:tc>
      </w:tr>
      <w:tr w:rsidR="00BD5EB4" w:rsidRPr="00907B70" w14:paraId="00A3CDE9" w14:textId="77777777" w:rsidTr="00626E9C">
        <w:trPr>
          <w:trHeight w:val="305"/>
        </w:trPr>
        <w:tc>
          <w:tcPr>
            <w:tcW w:w="9363" w:type="dxa"/>
            <w:gridSpan w:val="11"/>
            <w:shd w:val="clear" w:color="auto" w:fill="D9D9D9"/>
            <w:vAlign w:val="center"/>
          </w:tcPr>
          <w:p w14:paraId="76CBB9CC" w14:textId="77777777" w:rsidR="00BD5EB4" w:rsidRPr="00907B70" w:rsidRDefault="00BD5EB4" w:rsidP="00BD5EB4">
            <w:pPr>
              <w:spacing w:after="0" w:line="240" w:lineRule="auto"/>
              <w:rPr>
                <w:b/>
                <w:sz w:val="24"/>
                <w:szCs w:val="24"/>
              </w:rPr>
            </w:pPr>
            <w:r w:rsidRPr="00907B70">
              <w:rPr>
                <w:b/>
                <w:sz w:val="24"/>
                <w:szCs w:val="24"/>
              </w:rPr>
              <w:t>Initial Prompts</w:t>
            </w:r>
          </w:p>
        </w:tc>
      </w:tr>
      <w:tr w:rsidR="00BD5EB4" w:rsidRPr="00907B70" w14:paraId="698ACBF2" w14:textId="77777777" w:rsidTr="00626E9C">
        <w:trPr>
          <w:trHeight w:val="305"/>
        </w:trPr>
        <w:tc>
          <w:tcPr>
            <w:tcW w:w="2178" w:type="dxa"/>
            <w:tcBorders>
              <w:bottom w:val="single" w:sz="4" w:space="0" w:color="000000"/>
            </w:tcBorders>
            <w:shd w:val="clear" w:color="auto" w:fill="DAEEF3" w:themeFill="accent5" w:themeFillTint="33"/>
            <w:vAlign w:val="center"/>
          </w:tcPr>
          <w:p w14:paraId="271F0E6E" w14:textId="77777777" w:rsidR="00BD5EB4" w:rsidRPr="00907B70" w:rsidRDefault="00BD5EB4" w:rsidP="00BD5EB4">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6D7960EF" w14:textId="77777777" w:rsidR="00BD5EB4" w:rsidRPr="00907B70" w:rsidRDefault="00BD5EB4" w:rsidP="00BD5EB4">
            <w:pPr>
              <w:spacing w:after="0" w:line="240" w:lineRule="auto"/>
              <w:jc w:val="center"/>
              <w:rPr>
                <w:b/>
                <w:i/>
              </w:rPr>
            </w:pPr>
            <w:r w:rsidRPr="00907B70">
              <w:rPr>
                <w:b/>
                <w:i/>
              </w:rPr>
              <w:t>Condition</w:t>
            </w:r>
          </w:p>
        </w:tc>
        <w:tc>
          <w:tcPr>
            <w:tcW w:w="5385" w:type="dxa"/>
            <w:gridSpan w:val="8"/>
            <w:tcBorders>
              <w:bottom w:val="single" w:sz="4" w:space="0" w:color="000000"/>
            </w:tcBorders>
            <w:shd w:val="clear" w:color="auto" w:fill="DAEEF3" w:themeFill="accent5" w:themeFillTint="33"/>
            <w:vAlign w:val="center"/>
          </w:tcPr>
          <w:p w14:paraId="6488A765" w14:textId="77777777" w:rsidR="00BD5EB4" w:rsidRPr="00907B70" w:rsidRDefault="00BD5EB4" w:rsidP="00BD5EB4">
            <w:pPr>
              <w:spacing w:after="0" w:line="240" w:lineRule="auto"/>
              <w:jc w:val="center"/>
              <w:rPr>
                <w:b/>
                <w:i/>
              </w:rPr>
            </w:pPr>
            <w:r w:rsidRPr="00907B70">
              <w:rPr>
                <w:b/>
                <w:i/>
              </w:rPr>
              <w:t>Wording</w:t>
            </w:r>
          </w:p>
        </w:tc>
      </w:tr>
      <w:tr w:rsidR="00BD5EB4" w:rsidRPr="00F85F27" w14:paraId="1E47AA10" w14:textId="77777777" w:rsidTr="00626E9C">
        <w:trPr>
          <w:trHeight w:val="305"/>
        </w:trPr>
        <w:tc>
          <w:tcPr>
            <w:tcW w:w="2178" w:type="dxa"/>
            <w:tcBorders>
              <w:bottom w:val="single" w:sz="4" w:space="0" w:color="000000"/>
            </w:tcBorders>
            <w:shd w:val="clear" w:color="auto" w:fill="auto"/>
          </w:tcPr>
          <w:p w14:paraId="0CBEDF3B" w14:textId="112E10C1" w:rsidR="00BD5EB4" w:rsidRPr="00907B70" w:rsidRDefault="00702845" w:rsidP="00BD5EB4">
            <w:pPr>
              <w:spacing w:after="0" w:line="240" w:lineRule="auto"/>
              <w:rPr>
                <w:sz w:val="20"/>
                <w:szCs w:val="20"/>
              </w:rPr>
            </w:pPr>
            <w:r>
              <w:rPr>
                <w:sz w:val="20"/>
                <w:szCs w:val="20"/>
              </w:rPr>
              <w:t>2100-1.wav</w:t>
            </w:r>
          </w:p>
        </w:tc>
        <w:tc>
          <w:tcPr>
            <w:tcW w:w="1800" w:type="dxa"/>
            <w:gridSpan w:val="2"/>
            <w:tcBorders>
              <w:bottom w:val="single" w:sz="4" w:space="0" w:color="000000"/>
            </w:tcBorders>
            <w:shd w:val="clear" w:color="auto" w:fill="auto"/>
          </w:tcPr>
          <w:p w14:paraId="11868585" w14:textId="5E1518E9" w:rsidR="00BD5EB4" w:rsidRPr="00907B70" w:rsidRDefault="00702845" w:rsidP="00BD5EB4">
            <w:pPr>
              <w:spacing w:after="0" w:line="240" w:lineRule="auto"/>
              <w:rPr>
                <w:sz w:val="20"/>
                <w:szCs w:val="20"/>
              </w:rPr>
            </w:pPr>
            <w:r>
              <w:rPr>
                <w:sz w:val="20"/>
                <w:szCs w:val="20"/>
              </w:rPr>
              <w:t>Initial</w:t>
            </w:r>
          </w:p>
        </w:tc>
        <w:tc>
          <w:tcPr>
            <w:tcW w:w="5385" w:type="dxa"/>
            <w:gridSpan w:val="8"/>
            <w:tcBorders>
              <w:bottom w:val="single" w:sz="4" w:space="0" w:color="000000"/>
            </w:tcBorders>
            <w:shd w:val="clear" w:color="auto" w:fill="auto"/>
            <w:vAlign w:val="center"/>
          </w:tcPr>
          <w:p w14:paraId="70BD03CC" w14:textId="3B427EB1" w:rsidR="00BD5EB4" w:rsidRPr="00F03FB4" w:rsidRDefault="00702845" w:rsidP="0037191C">
            <w:pPr>
              <w:widowControl w:val="0"/>
              <w:autoSpaceDE w:val="0"/>
              <w:autoSpaceDN w:val="0"/>
              <w:adjustRightInd w:val="0"/>
              <w:spacing w:after="0" w:line="240" w:lineRule="auto"/>
              <w:rPr>
                <w:rFonts w:ascii="Tahoma" w:hAnsi="Tahoma" w:cs="Tahoma"/>
                <w:b/>
                <w:bCs/>
                <w:color w:val="0070C0"/>
                <w:sz w:val="16"/>
                <w:szCs w:val="16"/>
                <w:lang w:val="es-419"/>
              </w:rPr>
            </w:pPr>
            <w:r w:rsidRPr="00F03FB4">
              <w:rPr>
                <w:rFonts w:ascii="Tahoma" w:hAnsi="Tahoma" w:cs="Tahoma"/>
                <w:color w:val="0070C0"/>
                <w:sz w:val="16"/>
                <w:szCs w:val="16"/>
                <w:lang w:val="es-419"/>
              </w:rPr>
              <w:t>Dígame el número de tarjeta que desea utilizar.</w:t>
            </w:r>
          </w:p>
        </w:tc>
      </w:tr>
      <w:tr w:rsidR="00BD5EB4" w:rsidRPr="00907B70" w14:paraId="358B8F77" w14:textId="77777777" w:rsidTr="00626E9C">
        <w:trPr>
          <w:trHeight w:val="305"/>
        </w:trPr>
        <w:tc>
          <w:tcPr>
            <w:tcW w:w="9363" w:type="dxa"/>
            <w:gridSpan w:val="11"/>
            <w:tcBorders>
              <w:bottom w:val="single" w:sz="4" w:space="0" w:color="000000"/>
            </w:tcBorders>
            <w:shd w:val="clear" w:color="auto" w:fill="D9D9D9"/>
            <w:vAlign w:val="center"/>
          </w:tcPr>
          <w:p w14:paraId="3E53F284" w14:textId="77777777" w:rsidR="00BD5EB4" w:rsidRPr="00907B70" w:rsidRDefault="00BD5EB4" w:rsidP="00BD5EB4">
            <w:pPr>
              <w:spacing w:after="0" w:line="240" w:lineRule="auto"/>
              <w:rPr>
                <w:b/>
                <w:sz w:val="24"/>
                <w:szCs w:val="24"/>
              </w:rPr>
            </w:pPr>
            <w:r w:rsidRPr="00907B70">
              <w:rPr>
                <w:b/>
                <w:sz w:val="24"/>
                <w:szCs w:val="24"/>
              </w:rPr>
              <w:t>Retry Prompts</w:t>
            </w:r>
          </w:p>
        </w:tc>
      </w:tr>
      <w:tr w:rsidR="00BD5EB4" w:rsidRPr="00907B70" w14:paraId="54C2425A" w14:textId="77777777" w:rsidTr="00626E9C">
        <w:trPr>
          <w:trHeight w:val="305"/>
        </w:trPr>
        <w:tc>
          <w:tcPr>
            <w:tcW w:w="2178" w:type="dxa"/>
            <w:tcBorders>
              <w:bottom w:val="single" w:sz="4" w:space="0" w:color="000000"/>
            </w:tcBorders>
            <w:shd w:val="clear" w:color="auto" w:fill="DAEEF3" w:themeFill="accent5" w:themeFillTint="33"/>
            <w:vAlign w:val="center"/>
          </w:tcPr>
          <w:p w14:paraId="460B9615" w14:textId="77777777" w:rsidR="00BD5EB4" w:rsidRPr="00907B70" w:rsidRDefault="00BD5EB4" w:rsidP="00BD5EB4">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458972E7" w14:textId="77777777" w:rsidR="00BD5EB4" w:rsidRPr="00907B70" w:rsidRDefault="00BD5EB4" w:rsidP="00BD5EB4">
            <w:pPr>
              <w:spacing w:after="0" w:line="240" w:lineRule="auto"/>
              <w:jc w:val="center"/>
              <w:rPr>
                <w:b/>
                <w:i/>
                <w:sz w:val="24"/>
                <w:szCs w:val="24"/>
              </w:rPr>
            </w:pPr>
            <w:r w:rsidRPr="00907B70">
              <w:rPr>
                <w:b/>
                <w:i/>
              </w:rPr>
              <w:t>Condition</w:t>
            </w:r>
          </w:p>
        </w:tc>
        <w:tc>
          <w:tcPr>
            <w:tcW w:w="3600" w:type="dxa"/>
            <w:gridSpan w:val="6"/>
            <w:tcBorders>
              <w:bottom w:val="single" w:sz="4" w:space="0" w:color="000000"/>
            </w:tcBorders>
            <w:shd w:val="clear" w:color="auto" w:fill="DAEEF3" w:themeFill="accent5" w:themeFillTint="33"/>
            <w:vAlign w:val="center"/>
          </w:tcPr>
          <w:p w14:paraId="4509E880" w14:textId="77777777" w:rsidR="00BD5EB4" w:rsidRPr="00907B70" w:rsidRDefault="00BD5EB4" w:rsidP="00BD5EB4">
            <w:pPr>
              <w:spacing w:after="0" w:line="240" w:lineRule="auto"/>
              <w:jc w:val="center"/>
              <w:rPr>
                <w:b/>
                <w:i/>
                <w:sz w:val="24"/>
                <w:szCs w:val="24"/>
              </w:rPr>
            </w:pPr>
            <w:r w:rsidRPr="00907B70">
              <w:rPr>
                <w:b/>
                <w:i/>
              </w:rPr>
              <w:t>Wording</w:t>
            </w:r>
          </w:p>
        </w:tc>
        <w:tc>
          <w:tcPr>
            <w:tcW w:w="1695" w:type="dxa"/>
            <w:tcBorders>
              <w:bottom w:val="single" w:sz="4" w:space="0" w:color="000000"/>
            </w:tcBorders>
            <w:shd w:val="clear" w:color="auto" w:fill="DAEEF3" w:themeFill="accent5" w:themeFillTint="33"/>
            <w:vAlign w:val="center"/>
          </w:tcPr>
          <w:p w14:paraId="28295583" w14:textId="77777777" w:rsidR="00BD5EB4" w:rsidRPr="00907B70" w:rsidRDefault="00BD5EB4" w:rsidP="00BD5EB4">
            <w:pPr>
              <w:spacing w:after="0" w:line="240" w:lineRule="auto"/>
              <w:jc w:val="center"/>
              <w:rPr>
                <w:b/>
                <w:i/>
              </w:rPr>
            </w:pPr>
            <w:r w:rsidRPr="00907B70">
              <w:rPr>
                <w:b/>
                <w:i/>
              </w:rPr>
              <w:t>Transition</w:t>
            </w:r>
          </w:p>
        </w:tc>
      </w:tr>
      <w:tr w:rsidR="00702845" w:rsidRPr="00907B70" w14:paraId="66ED5B66" w14:textId="77777777" w:rsidTr="00626E9C">
        <w:trPr>
          <w:trHeight w:val="305"/>
        </w:trPr>
        <w:tc>
          <w:tcPr>
            <w:tcW w:w="2178" w:type="dxa"/>
            <w:tcBorders>
              <w:bottom w:val="single" w:sz="4" w:space="0" w:color="000000"/>
            </w:tcBorders>
            <w:shd w:val="clear" w:color="auto" w:fill="auto"/>
          </w:tcPr>
          <w:p w14:paraId="3B7866A4" w14:textId="14965E40" w:rsidR="00702845" w:rsidRPr="00907B70" w:rsidRDefault="00702845" w:rsidP="00702845">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1506634B" w14:textId="14B2B335" w:rsidR="00702845" w:rsidRPr="00907B70" w:rsidRDefault="00702845" w:rsidP="00702845">
            <w:pPr>
              <w:spacing w:after="0" w:line="240" w:lineRule="auto"/>
              <w:rPr>
                <w:sz w:val="20"/>
                <w:szCs w:val="20"/>
              </w:rPr>
            </w:pPr>
            <w:r w:rsidRPr="00907B70">
              <w:rPr>
                <w:sz w:val="20"/>
                <w:szCs w:val="20"/>
              </w:rPr>
              <w:t>No Match 1</w:t>
            </w:r>
          </w:p>
        </w:tc>
        <w:tc>
          <w:tcPr>
            <w:tcW w:w="3600" w:type="dxa"/>
            <w:gridSpan w:val="6"/>
            <w:tcBorders>
              <w:bottom w:val="single" w:sz="4" w:space="0" w:color="000000"/>
            </w:tcBorders>
            <w:shd w:val="clear" w:color="auto" w:fill="auto"/>
          </w:tcPr>
          <w:p w14:paraId="311BF330" w14:textId="2691A1FE" w:rsidR="00702845" w:rsidRPr="00907B70" w:rsidRDefault="00702845" w:rsidP="00702845">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95" w:type="dxa"/>
            <w:tcBorders>
              <w:bottom w:val="single" w:sz="4" w:space="0" w:color="000000"/>
            </w:tcBorders>
            <w:shd w:val="clear" w:color="auto" w:fill="auto"/>
          </w:tcPr>
          <w:p w14:paraId="184D4218" w14:textId="3C00476B" w:rsidR="00702845" w:rsidRPr="00907B70" w:rsidRDefault="00702845" w:rsidP="00702845">
            <w:pPr>
              <w:spacing w:after="0" w:line="240" w:lineRule="auto"/>
              <w:rPr>
                <w:sz w:val="20"/>
                <w:szCs w:val="20"/>
              </w:rPr>
            </w:pPr>
            <w:r>
              <w:rPr>
                <w:sz w:val="20"/>
                <w:szCs w:val="20"/>
              </w:rPr>
              <w:t>--</w:t>
            </w:r>
          </w:p>
        </w:tc>
      </w:tr>
      <w:tr w:rsidR="00702845" w:rsidRPr="00907B70" w14:paraId="579A9FD1" w14:textId="77777777" w:rsidTr="00626E9C">
        <w:trPr>
          <w:trHeight w:val="305"/>
        </w:trPr>
        <w:tc>
          <w:tcPr>
            <w:tcW w:w="2178" w:type="dxa"/>
            <w:tcBorders>
              <w:bottom w:val="single" w:sz="4" w:space="0" w:color="000000"/>
            </w:tcBorders>
            <w:shd w:val="clear" w:color="auto" w:fill="auto"/>
          </w:tcPr>
          <w:p w14:paraId="3AD8393D" w14:textId="6BDF916F" w:rsidR="00702845" w:rsidRPr="00907B70" w:rsidRDefault="003C2571" w:rsidP="00702845">
            <w:pPr>
              <w:spacing w:after="0" w:line="240" w:lineRule="auto"/>
              <w:rPr>
                <w:sz w:val="20"/>
                <w:szCs w:val="20"/>
              </w:rPr>
            </w:pPr>
            <w:r>
              <w:rPr>
                <w:sz w:val="20"/>
                <w:szCs w:val="20"/>
              </w:rPr>
              <w:t>2100-1.wav</w:t>
            </w:r>
          </w:p>
        </w:tc>
        <w:tc>
          <w:tcPr>
            <w:tcW w:w="1890" w:type="dxa"/>
            <w:gridSpan w:val="3"/>
            <w:tcBorders>
              <w:bottom w:val="single" w:sz="4" w:space="0" w:color="000000"/>
            </w:tcBorders>
            <w:shd w:val="clear" w:color="auto" w:fill="auto"/>
          </w:tcPr>
          <w:p w14:paraId="1418A331" w14:textId="078FF3E6" w:rsidR="00702845" w:rsidRPr="00907B70" w:rsidRDefault="00702845" w:rsidP="00702845">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103953F6" w14:textId="047C5675" w:rsidR="00702845" w:rsidRPr="00F03FB4" w:rsidRDefault="003C2571" w:rsidP="00702845">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Dígame el número de tarjeta que desea utilizar.</w:t>
            </w:r>
          </w:p>
        </w:tc>
        <w:tc>
          <w:tcPr>
            <w:tcW w:w="1695" w:type="dxa"/>
            <w:tcBorders>
              <w:bottom w:val="single" w:sz="4" w:space="0" w:color="000000"/>
            </w:tcBorders>
            <w:shd w:val="clear" w:color="auto" w:fill="auto"/>
          </w:tcPr>
          <w:p w14:paraId="0256D0F3" w14:textId="7C870B07" w:rsidR="00702845" w:rsidRPr="00907B70" w:rsidRDefault="00702845" w:rsidP="00702845">
            <w:pPr>
              <w:spacing w:after="0" w:line="240" w:lineRule="auto"/>
              <w:rPr>
                <w:sz w:val="20"/>
                <w:szCs w:val="20"/>
              </w:rPr>
            </w:pPr>
            <w:proofErr w:type="spellStart"/>
            <w:r>
              <w:rPr>
                <w:sz w:val="20"/>
                <w:szCs w:val="20"/>
              </w:rPr>
              <w:t>Rerecognition</w:t>
            </w:r>
            <w:proofErr w:type="spellEnd"/>
          </w:p>
        </w:tc>
      </w:tr>
      <w:tr w:rsidR="00702845" w:rsidRPr="00907B70" w14:paraId="33432CE6" w14:textId="77777777" w:rsidTr="00626E9C">
        <w:trPr>
          <w:trHeight w:val="305"/>
        </w:trPr>
        <w:tc>
          <w:tcPr>
            <w:tcW w:w="2178" w:type="dxa"/>
            <w:tcBorders>
              <w:bottom w:val="single" w:sz="4" w:space="0" w:color="000000"/>
            </w:tcBorders>
            <w:shd w:val="clear" w:color="auto" w:fill="auto"/>
          </w:tcPr>
          <w:p w14:paraId="2CEC3ADE" w14:textId="63BEFD35" w:rsidR="00702845" w:rsidRPr="00907B70" w:rsidRDefault="00702845" w:rsidP="00702845">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7D9B0F97" w14:textId="1FA869EC" w:rsidR="00702845" w:rsidRPr="00907B70" w:rsidRDefault="00702845" w:rsidP="00702845">
            <w:pPr>
              <w:spacing w:after="0" w:line="240" w:lineRule="auto"/>
              <w:rPr>
                <w:sz w:val="20"/>
                <w:szCs w:val="20"/>
              </w:rPr>
            </w:pPr>
            <w:r w:rsidRPr="00907B70">
              <w:rPr>
                <w:sz w:val="20"/>
                <w:szCs w:val="20"/>
              </w:rPr>
              <w:t>No Match 2</w:t>
            </w:r>
          </w:p>
        </w:tc>
        <w:tc>
          <w:tcPr>
            <w:tcW w:w="3600" w:type="dxa"/>
            <w:gridSpan w:val="6"/>
            <w:tcBorders>
              <w:bottom w:val="single" w:sz="4" w:space="0" w:color="000000"/>
            </w:tcBorders>
            <w:shd w:val="clear" w:color="auto" w:fill="auto"/>
          </w:tcPr>
          <w:p w14:paraId="40B215DB" w14:textId="1AF450E3" w:rsidR="00702845" w:rsidRPr="00907B70" w:rsidRDefault="00702845" w:rsidP="00702845">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695" w:type="dxa"/>
            <w:tcBorders>
              <w:bottom w:val="single" w:sz="4" w:space="0" w:color="000000"/>
            </w:tcBorders>
            <w:shd w:val="clear" w:color="auto" w:fill="auto"/>
          </w:tcPr>
          <w:p w14:paraId="0AFD5219" w14:textId="29CFD940" w:rsidR="00702845" w:rsidRPr="00907B70" w:rsidRDefault="00702845" w:rsidP="00702845">
            <w:pPr>
              <w:spacing w:after="0" w:line="240" w:lineRule="auto"/>
              <w:rPr>
                <w:sz w:val="20"/>
                <w:szCs w:val="20"/>
              </w:rPr>
            </w:pPr>
            <w:r>
              <w:rPr>
                <w:sz w:val="20"/>
                <w:szCs w:val="20"/>
              </w:rPr>
              <w:t>--</w:t>
            </w:r>
          </w:p>
        </w:tc>
      </w:tr>
      <w:tr w:rsidR="00702845" w:rsidRPr="00907B70" w14:paraId="038E1E56" w14:textId="77777777" w:rsidTr="00626E9C">
        <w:trPr>
          <w:trHeight w:val="305"/>
        </w:trPr>
        <w:tc>
          <w:tcPr>
            <w:tcW w:w="2178" w:type="dxa"/>
            <w:tcBorders>
              <w:bottom w:val="single" w:sz="4" w:space="0" w:color="000000"/>
            </w:tcBorders>
            <w:shd w:val="clear" w:color="auto" w:fill="auto"/>
          </w:tcPr>
          <w:p w14:paraId="61F1EED7" w14:textId="4650D036" w:rsidR="00702845" w:rsidRPr="00907B70" w:rsidRDefault="003C2571" w:rsidP="00702845">
            <w:pPr>
              <w:spacing w:after="0" w:line="240" w:lineRule="auto"/>
              <w:rPr>
                <w:sz w:val="20"/>
                <w:szCs w:val="20"/>
              </w:rPr>
            </w:pPr>
            <w:r>
              <w:rPr>
                <w:sz w:val="20"/>
                <w:szCs w:val="20"/>
              </w:rPr>
              <w:t>2100-2.wav</w:t>
            </w:r>
          </w:p>
        </w:tc>
        <w:tc>
          <w:tcPr>
            <w:tcW w:w="1890" w:type="dxa"/>
            <w:gridSpan w:val="3"/>
            <w:tcBorders>
              <w:bottom w:val="single" w:sz="4" w:space="0" w:color="000000"/>
            </w:tcBorders>
            <w:shd w:val="clear" w:color="auto" w:fill="auto"/>
          </w:tcPr>
          <w:p w14:paraId="19649DC0" w14:textId="73EE02D6" w:rsidR="00702845" w:rsidRPr="00907B70" w:rsidRDefault="00702845" w:rsidP="00702845">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44049AF4" w14:textId="56C8C0CC" w:rsidR="00702845" w:rsidRPr="00F03FB4" w:rsidRDefault="003C2571" w:rsidP="00702845">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Simplemente diga o ingrese el número de la tarjeta, 1 dígito a la vez.</w:t>
            </w:r>
          </w:p>
        </w:tc>
        <w:tc>
          <w:tcPr>
            <w:tcW w:w="1695" w:type="dxa"/>
            <w:tcBorders>
              <w:bottom w:val="single" w:sz="4" w:space="0" w:color="000000"/>
            </w:tcBorders>
            <w:shd w:val="clear" w:color="auto" w:fill="auto"/>
          </w:tcPr>
          <w:p w14:paraId="7FB95210" w14:textId="662AD7C3" w:rsidR="00702845" w:rsidRPr="00907B70" w:rsidRDefault="00702845" w:rsidP="00702845">
            <w:pPr>
              <w:spacing w:after="0" w:line="240" w:lineRule="auto"/>
              <w:rPr>
                <w:sz w:val="20"/>
                <w:szCs w:val="20"/>
              </w:rPr>
            </w:pPr>
            <w:proofErr w:type="spellStart"/>
            <w:r>
              <w:rPr>
                <w:sz w:val="20"/>
                <w:szCs w:val="20"/>
              </w:rPr>
              <w:t>Rerecognition</w:t>
            </w:r>
            <w:proofErr w:type="spellEnd"/>
          </w:p>
        </w:tc>
      </w:tr>
      <w:tr w:rsidR="00702845" w:rsidRPr="00907B70" w14:paraId="5EE155F0" w14:textId="77777777" w:rsidTr="00626E9C">
        <w:trPr>
          <w:trHeight w:val="305"/>
        </w:trPr>
        <w:tc>
          <w:tcPr>
            <w:tcW w:w="2178" w:type="dxa"/>
            <w:tcBorders>
              <w:bottom w:val="single" w:sz="4" w:space="0" w:color="000000"/>
            </w:tcBorders>
            <w:shd w:val="clear" w:color="auto" w:fill="auto"/>
          </w:tcPr>
          <w:p w14:paraId="7E2E79B8" w14:textId="14A44A61" w:rsidR="00702845" w:rsidRPr="00907B70" w:rsidRDefault="00702845" w:rsidP="00702845">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80075B0" w14:textId="36A04C9E" w:rsidR="00702845" w:rsidRPr="00907B70" w:rsidRDefault="00702845" w:rsidP="00702845">
            <w:pPr>
              <w:spacing w:after="0" w:line="240" w:lineRule="auto"/>
              <w:rPr>
                <w:sz w:val="20"/>
                <w:szCs w:val="20"/>
              </w:rPr>
            </w:pPr>
            <w:r w:rsidRPr="00907B70">
              <w:rPr>
                <w:sz w:val="20"/>
                <w:szCs w:val="20"/>
              </w:rPr>
              <w:t xml:space="preserve">No Match </w:t>
            </w:r>
            <w:r>
              <w:rPr>
                <w:sz w:val="20"/>
                <w:szCs w:val="20"/>
              </w:rPr>
              <w:t>3</w:t>
            </w:r>
          </w:p>
        </w:tc>
        <w:tc>
          <w:tcPr>
            <w:tcW w:w="3600" w:type="dxa"/>
            <w:gridSpan w:val="6"/>
            <w:tcBorders>
              <w:bottom w:val="single" w:sz="4" w:space="0" w:color="000000"/>
            </w:tcBorders>
            <w:shd w:val="clear" w:color="auto" w:fill="auto"/>
          </w:tcPr>
          <w:p w14:paraId="24AFC5DE" w14:textId="6791AD10" w:rsidR="00702845" w:rsidRPr="00907B70" w:rsidRDefault="00702845" w:rsidP="00702845">
            <w:pPr>
              <w:spacing w:after="0" w:line="240" w:lineRule="auto"/>
              <w:rPr>
                <w:rFonts w:ascii="Tahoma" w:hAnsi="Tahoma" w:cs="Tahoma"/>
                <w:color w:val="0070C0"/>
                <w:sz w:val="16"/>
                <w:szCs w:val="16"/>
              </w:rPr>
            </w:pPr>
          </w:p>
        </w:tc>
        <w:tc>
          <w:tcPr>
            <w:tcW w:w="1695" w:type="dxa"/>
            <w:tcBorders>
              <w:bottom w:val="single" w:sz="4" w:space="0" w:color="000000"/>
            </w:tcBorders>
            <w:shd w:val="clear" w:color="auto" w:fill="auto"/>
          </w:tcPr>
          <w:p w14:paraId="0646A2D4" w14:textId="03A263BE" w:rsidR="00702845" w:rsidRPr="00907B70" w:rsidRDefault="003C2571" w:rsidP="00702845">
            <w:pPr>
              <w:spacing w:after="0" w:line="240" w:lineRule="auto"/>
              <w:rPr>
                <w:sz w:val="20"/>
                <w:szCs w:val="20"/>
              </w:rPr>
            </w:pPr>
            <w:r>
              <w:rPr>
                <w:sz w:val="20"/>
                <w:szCs w:val="20"/>
              </w:rPr>
              <w:t>XFER2</w:t>
            </w:r>
          </w:p>
        </w:tc>
      </w:tr>
      <w:tr w:rsidR="00702845" w:rsidRPr="00907B70" w14:paraId="3E8DECD0" w14:textId="77777777" w:rsidTr="00626E9C">
        <w:trPr>
          <w:trHeight w:val="305"/>
        </w:trPr>
        <w:tc>
          <w:tcPr>
            <w:tcW w:w="2178" w:type="dxa"/>
            <w:tcBorders>
              <w:bottom w:val="single" w:sz="4" w:space="0" w:color="000000"/>
            </w:tcBorders>
            <w:shd w:val="clear" w:color="auto" w:fill="auto"/>
          </w:tcPr>
          <w:p w14:paraId="05AAB780" w14:textId="5020D214" w:rsidR="00702845" w:rsidRPr="00907B70" w:rsidRDefault="00702845" w:rsidP="00702845">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014E5EC7" w14:textId="1C6A5966" w:rsidR="00702845" w:rsidRPr="00907B70" w:rsidRDefault="00702845" w:rsidP="00702845">
            <w:pPr>
              <w:spacing w:after="0" w:line="240" w:lineRule="auto"/>
              <w:rPr>
                <w:sz w:val="20"/>
                <w:szCs w:val="20"/>
              </w:rPr>
            </w:pPr>
            <w:r w:rsidRPr="00907B70">
              <w:rPr>
                <w:sz w:val="20"/>
                <w:szCs w:val="20"/>
              </w:rPr>
              <w:t>No Input 1</w:t>
            </w:r>
          </w:p>
        </w:tc>
        <w:tc>
          <w:tcPr>
            <w:tcW w:w="3600" w:type="dxa"/>
            <w:gridSpan w:val="6"/>
            <w:tcBorders>
              <w:bottom w:val="single" w:sz="4" w:space="0" w:color="000000"/>
            </w:tcBorders>
            <w:shd w:val="clear" w:color="auto" w:fill="auto"/>
          </w:tcPr>
          <w:p w14:paraId="3696B164" w14:textId="36F4543B" w:rsidR="00702845" w:rsidRPr="00907B70" w:rsidRDefault="00702845" w:rsidP="00702845">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95" w:type="dxa"/>
            <w:tcBorders>
              <w:bottom w:val="single" w:sz="4" w:space="0" w:color="000000"/>
            </w:tcBorders>
            <w:shd w:val="clear" w:color="auto" w:fill="auto"/>
          </w:tcPr>
          <w:p w14:paraId="4E200C8A" w14:textId="56501B6C" w:rsidR="00702845" w:rsidRPr="00907B70" w:rsidRDefault="00702845" w:rsidP="00702845">
            <w:pPr>
              <w:spacing w:after="0" w:line="240" w:lineRule="auto"/>
              <w:rPr>
                <w:sz w:val="20"/>
                <w:szCs w:val="20"/>
              </w:rPr>
            </w:pPr>
            <w:r>
              <w:rPr>
                <w:sz w:val="20"/>
                <w:szCs w:val="20"/>
              </w:rPr>
              <w:t>--</w:t>
            </w:r>
          </w:p>
        </w:tc>
      </w:tr>
      <w:tr w:rsidR="003C2571" w:rsidRPr="00907B70" w14:paraId="3BDAF5F3" w14:textId="77777777" w:rsidTr="00626E9C">
        <w:trPr>
          <w:trHeight w:val="305"/>
        </w:trPr>
        <w:tc>
          <w:tcPr>
            <w:tcW w:w="2178" w:type="dxa"/>
            <w:tcBorders>
              <w:bottom w:val="single" w:sz="4" w:space="0" w:color="000000"/>
            </w:tcBorders>
            <w:shd w:val="clear" w:color="auto" w:fill="auto"/>
          </w:tcPr>
          <w:p w14:paraId="2BB7CEDC" w14:textId="1E15A513" w:rsidR="003C2571" w:rsidRPr="00907B70" w:rsidRDefault="003C2571" w:rsidP="003C2571">
            <w:pPr>
              <w:spacing w:after="0" w:line="240" w:lineRule="auto"/>
              <w:rPr>
                <w:sz w:val="20"/>
                <w:szCs w:val="20"/>
              </w:rPr>
            </w:pPr>
            <w:r>
              <w:rPr>
                <w:sz w:val="20"/>
                <w:szCs w:val="20"/>
              </w:rPr>
              <w:t>2100-1.wav</w:t>
            </w:r>
          </w:p>
        </w:tc>
        <w:tc>
          <w:tcPr>
            <w:tcW w:w="1890" w:type="dxa"/>
            <w:gridSpan w:val="3"/>
            <w:tcBorders>
              <w:bottom w:val="single" w:sz="4" w:space="0" w:color="000000"/>
            </w:tcBorders>
            <w:shd w:val="clear" w:color="auto" w:fill="auto"/>
          </w:tcPr>
          <w:p w14:paraId="45878E6F" w14:textId="57C43ED8" w:rsidR="003C2571" w:rsidRPr="00907B70" w:rsidRDefault="003C2571" w:rsidP="003C2571">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7C702138" w14:textId="0703B23F" w:rsidR="003C2571" w:rsidRPr="00F03FB4" w:rsidRDefault="003C2571" w:rsidP="003C257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Dígame el número de tarjeta que desea utilizar.</w:t>
            </w:r>
          </w:p>
        </w:tc>
        <w:tc>
          <w:tcPr>
            <w:tcW w:w="1695" w:type="dxa"/>
            <w:tcBorders>
              <w:bottom w:val="single" w:sz="4" w:space="0" w:color="000000"/>
            </w:tcBorders>
            <w:shd w:val="clear" w:color="auto" w:fill="auto"/>
          </w:tcPr>
          <w:p w14:paraId="74B76CEF" w14:textId="4A3CB88B" w:rsidR="003C2571" w:rsidRPr="00907B70" w:rsidRDefault="003C2571" w:rsidP="003C2571">
            <w:pPr>
              <w:spacing w:after="0" w:line="240" w:lineRule="auto"/>
              <w:rPr>
                <w:sz w:val="20"/>
                <w:szCs w:val="20"/>
              </w:rPr>
            </w:pPr>
            <w:proofErr w:type="spellStart"/>
            <w:r>
              <w:rPr>
                <w:sz w:val="20"/>
                <w:szCs w:val="20"/>
              </w:rPr>
              <w:t>Rerecognition</w:t>
            </w:r>
            <w:proofErr w:type="spellEnd"/>
          </w:p>
        </w:tc>
      </w:tr>
      <w:tr w:rsidR="003C2571" w:rsidRPr="00907B70" w14:paraId="0589753B" w14:textId="77777777" w:rsidTr="00626E9C">
        <w:trPr>
          <w:trHeight w:val="305"/>
        </w:trPr>
        <w:tc>
          <w:tcPr>
            <w:tcW w:w="2178" w:type="dxa"/>
            <w:tcBorders>
              <w:bottom w:val="single" w:sz="4" w:space="0" w:color="000000"/>
            </w:tcBorders>
            <w:shd w:val="clear" w:color="auto" w:fill="auto"/>
          </w:tcPr>
          <w:p w14:paraId="65C2C9DE" w14:textId="1680843D" w:rsidR="003C2571" w:rsidRPr="00907B70" w:rsidRDefault="003C2571" w:rsidP="003C2571">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7CC72F79" w14:textId="3C61EF76" w:rsidR="003C2571" w:rsidRPr="00907B70" w:rsidRDefault="003C2571" w:rsidP="003C2571">
            <w:pPr>
              <w:spacing w:after="0" w:line="240" w:lineRule="auto"/>
              <w:rPr>
                <w:sz w:val="20"/>
                <w:szCs w:val="20"/>
              </w:rPr>
            </w:pPr>
            <w:r w:rsidRPr="00907B70">
              <w:rPr>
                <w:sz w:val="20"/>
                <w:szCs w:val="20"/>
              </w:rPr>
              <w:t>No Input 2</w:t>
            </w:r>
          </w:p>
        </w:tc>
        <w:tc>
          <w:tcPr>
            <w:tcW w:w="3600" w:type="dxa"/>
            <w:gridSpan w:val="6"/>
            <w:tcBorders>
              <w:bottom w:val="single" w:sz="4" w:space="0" w:color="000000"/>
            </w:tcBorders>
            <w:shd w:val="clear" w:color="auto" w:fill="auto"/>
          </w:tcPr>
          <w:p w14:paraId="00752F65" w14:textId="142C459B" w:rsidR="003C2571" w:rsidRPr="00907B70" w:rsidRDefault="003C2571" w:rsidP="003C2571">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695" w:type="dxa"/>
            <w:tcBorders>
              <w:bottom w:val="single" w:sz="4" w:space="0" w:color="000000"/>
            </w:tcBorders>
            <w:shd w:val="clear" w:color="auto" w:fill="auto"/>
          </w:tcPr>
          <w:p w14:paraId="2AA7E1AD" w14:textId="01770695" w:rsidR="003C2571" w:rsidRPr="00907B70" w:rsidRDefault="003C2571" w:rsidP="003C2571">
            <w:pPr>
              <w:spacing w:after="0" w:line="240" w:lineRule="auto"/>
              <w:rPr>
                <w:sz w:val="20"/>
                <w:szCs w:val="20"/>
              </w:rPr>
            </w:pPr>
            <w:r>
              <w:rPr>
                <w:sz w:val="20"/>
                <w:szCs w:val="20"/>
              </w:rPr>
              <w:t>--</w:t>
            </w:r>
          </w:p>
        </w:tc>
      </w:tr>
      <w:tr w:rsidR="003C2571" w:rsidRPr="00907B70" w14:paraId="105A4114" w14:textId="77777777" w:rsidTr="00626E9C">
        <w:trPr>
          <w:trHeight w:val="305"/>
        </w:trPr>
        <w:tc>
          <w:tcPr>
            <w:tcW w:w="2178" w:type="dxa"/>
            <w:tcBorders>
              <w:bottom w:val="single" w:sz="4" w:space="0" w:color="000000"/>
            </w:tcBorders>
            <w:shd w:val="clear" w:color="auto" w:fill="auto"/>
          </w:tcPr>
          <w:p w14:paraId="05630D13" w14:textId="730E0745" w:rsidR="003C2571" w:rsidRPr="00907B70" w:rsidRDefault="003C2571" w:rsidP="003C2571">
            <w:pPr>
              <w:spacing w:after="0" w:line="240" w:lineRule="auto"/>
              <w:rPr>
                <w:sz w:val="20"/>
                <w:szCs w:val="20"/>
              </w:rPr>
            </w:pPr>
            <w:r>
              <w:rPr>
                <w:sz w:val="20"/>
                <w:szCs w:val="20"/>
              </w:rPr>
              <w:t>2100-2.wav</w:t>
            </w:r>
          </w:p>
        </w:tc>
        <w:tc>
          <w:tcPr>
            <w:tcW w:w="1890" w:type="dxa"/>
            <w:gridSpan w:val="3"/>
            <w:tcBorders>
              <w:bottom w:val="single" w:sz="4" w:space="0" w:color="000000"/>
            </w:tcBorders>
            <w:shd w:val="clear" w:color="auto" w:fill="auto"/>
          </w:tcPr>
          <w:p w14:paraId="43F94950" w14:textId="6370FED7" w:rsidR="003C2571" w:rsidRPr="00907B70" w:rsidRDefault="003C2571" w:rsidP="003C2571">
            <w:pPr>
              <w:spacing w:after="0" w:line="240" w:lineRule="auto"/>
              <w:rPr>
                <w:sz w:val="20"/>
                <w:szCs w:val="20"/>
              </w:rPr>
            </w:pPr>
            <w:r>
              <w:rPr>
                <w:sz w:val="20"/>
                <w:szCs w:val="20"/>
              </w:rPr>
              <w:t>^^</w:t>
            </w:r>
          </w:p>
        </w:tc>
        <w:tc>
          <w:tcPr>
            <w:tcW w:w="3600" w:type="dxa"/>
            <w:gridSpan w:val="6"/>
            <w:tcBorders>
              <w:bottom w:val="single" w:sz="4" w:space="0" w:color="000000"/>
            </w:tcBorders>
            <w:shd w:val="clear" w:color="auto" w:fill="auto"/>
          </w:tcPr>
          <w:p w14:paraId="4D7E551F" w14:textId="00ED6DD4" w:rsidR="003C2571" w:rsidRPr="00F03FB4" w:rsidRDefault="003C2571" w:rsidP="003C257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Simplemente diga o ingrese el número de la tarjeta, 1 dígito a la vez.</w:t>
            </w:r>
          </w:p>
        </w:tc>
        <w:tc>
          <w:tcPr>
            <w:tcW w:w="1695" w:type="dxa"/>
            <w:tcBorders>
              <w:bottom w:val="single" w:sz="4" w:space="0" w:color="000000"/>
            </w:tcBorders>
            <w:shd w:val="clear" w:color="auto" w:fill="auto"/>
          </w:tcPr>
          <w:p w14:paraId="02945A56" w14:textId="7BAC7A61" w:rsidR="003C2571" w:rsidRPr="00907B70" w:rsidRDefault="003C2571" w:rsidP="003C2571">
            <w:pPr>
              <w:spacing w:after="0" w:line="240" w:lineRule="auto"/>
              <w:rPr>
                <w:sz w:val="20"/>
                <w:szCs w:val="20"/>
              </w:rPr>
            </w:pPr>
            <w:proofErr w:type="spellStart"/>
            <w:r>
              <w:rPr>
                <w:sz w:val="20"/>
                <w:szCs w:val="20"/>
              </w:rPr>
              <w:t>Rerecognition</w:t>
            </w:r>
            <w:proofErr w:type="spellEnd"/>
          </w:p>
        </w:tc>
      </w:tr>
      <w:tr w:rsidR="003C2571" w:rsidRPr="00907B70" w14:paraId="5B88FC6B" w14:textId="77777777" w:rsidTr="00626E9C">
        <w:trPr>
          <w:trHeight w:val="305"/>
        </w:trPr>
        <w:tc>
          <w:tcPr>
            <w:tcW w:w="2178" w:type="dxa"/>
            <w:tcBorders>
              <w:bottom w:val="single" w:sz="4" w:space="0" w:color="000000"/>
            </w:tcBorders>
            <w:shd w:val="clear" w:color="auto" w:fill="auto"/>
          </w:tcPr>
          <w:p w14:paraId="14F75375" w14:textId="22DFE8A1" w:rsidR="003C2571" w:rsidRPr="00907B70" w:rsidRDefault="003C2571" w:rsidP="003C2571">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6F49727D" w14:textId="3B54F239" w:rsidR="003C2571" w:rsidRPr="00907B70" w:rsidRDefault="003C2571" w:rsidP="003C2571">
            <w:pPr>
              <w:spacing w:after="0" w:line="240" w:lineRule="auto"/>
              <w:rPr>
                <w:sz w:val="20"/>
                <w:szCs w:val="20"/>
              </w:rPr>
            </w:pPr>
            <w:r>
              <w:rPr>
                <w:sz w:val="20"/>
                <w:szCs w:val="20"/>
              </w:rPr>
              <w:t>No Input 3</w:t>
            </w:r>
          </w:p>
        </w:tc>
        <w:tc>
          <w:tcPr>
            <w:tcW w:w="3600" w:type="dxa"/>
            <w:gridSpan w:val="6"/>
            <w:tcBorders>
              <w:bottom w:val="single" w:sz="4" w:space="0" w:color="000000"/>
            </w:tcBorders>
            <w:shd w:val="clear" w:color="auto" w:fill="auto"/>
          </w:tcPr>
          <w:p w14:paraId="6FBA0E15" w14:textId="77777777" w:rsidR="003C2571" w:rsidRPr="00907B70" w:rsidRDefault="003C2571" w:rsidP="003C2571">
            <w:pPr>
              <w:spacing w:after="0" w:line="240" w:lineRule="auto"/>
              <w:rPr>
                <w:rFonts w:ascii="Tahoma" w:hAnsi="Tahoma" w:cs="Tahoma"/>
                <w:color w:val="0070C0"/>
                <w:sz w:val="16"/>
                <w:szCs w:val="16"/>
              </w:rPr>
            </w:pPr>
          </w:p>
        </w:tc>
        <w:tc>
          <w:tcPr>
            <w:tcW w:w="1695" w:type="dxa"/>
            <w:tcBorders>
              <w:bottom w:val="single" w:sz="4" w:space="0" w:color="000000"/>
            </w:tcBorders>
            <w:shd w:val="clear" w:color="auto" w:fill="auto"/>
          </w:tcPr>
          <w:p w14:paraId="4FBB3264" w14:textId="0E1385A6" w:rsidR="003C2571" w:rsidRPr="00907B70" w:rsidRDefault="003C2571" w:rsidP="003C2571">
            <w:pPr>
              <w:spacing w:after="0" w:line="240" w:lineRule="auto"/>
              <w:rPr>
                <w:sz w:val="20"/>
                <w:szCs w:val="20"/>
              </w:rPr>
            </w:pPr>
            <w:r>
              <w:rPr>
                <w:sz w:val="20"/>
                <w:szCs w:val="20"/>
              </w:rPr>
              <w:t>XFER2</w:t>
            </w:r>
          </w:p>
        </w:tc>
      </w:tr>
      <w:tr w:rsidR="003C2571" w:rsidRPr="00907B70" w14:paraId="3DA16380" w14:textId="77777777" w:rsidTr="00626E9C">
        <w:trPr>
          <w:trHeight w:val="305"/>
        </w:trPr>
        <w:tc>
          <w:tcPr>
            <w:tcW w:w="9363" w:type="dxa"/>
            <w:gridSpan w:val="11"/>
            <w:tcBorders>
              <w:bottom w:val="single" w:sz="4" w:space="0" w:color="000000"/>
            </w:tcBorders>
            <w:shd w:val="clear" w:color="auto" w:fill="D9D9D9"/>
            <w:vAlign w:val="center"/>
          </w:tcPr>
          <w:p w14:paraId="717F59B5" w14:textId="5E8E2F6D" w:rsidR="003C2571" w:rsidRPr="00907B70" w:rsidRDefault="003C2571" w:rsidP="003C2571">
            <w:pPr>
              <w:spacing w:after="0" w:line="240" w:lineRule="auto"/>
              <w:rPr>
                <w:b/>
                <w:sz w:val="24"/>
                <w:szCs w:val="24"/>
              </w:rPr>
            </w:pPr>
            <w:r w:rsidRPr="00907B70">
              <w:rPr>
                <w:b/>
                <w:sz w:val="24"/>
                <w:szCs w:val="24"/>
              </w:rPr>
              <w:t>Grammar</w:t>
            </w:r>
          </w:p>
        </w:tc>
      </w:tr>
      <w:tr w:rsidR="003C2571" w:rsidRPr="00907B70" w14:paraId="35FAC54A" w14:textId="77777777" w:rsidTr="00626E9C">
        <w:tc>
          <w:tcPr>
            <w:tcW w:w="3258" w:type="dxa"/>
            <w:gridSpan w:val="2"/>
            <w:tcBorders>
              <w:bottom w:val="single" w:sz="4" w:space="0" w:color="000000"/>
            </w:tcBorders>
            <w:shd w:val="solid" w:color="DAEEF3" w:themeColor="accent5" w:themeTint="33" w:fill="CCFFFF"/>
          </w:tcPr>
          <w:p w14:paraId="7372EAF5" w14:textId="2FD5A414" w:rsidR="003C2571" w:rsidRPr="00907B70" w:rsidRDefault="003C2571" w:rsidP="003C2571">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1AACA175" w14:textId="77777777" w:rsidR="003C2571" w:rsidRPr="00907B70" w:rsidRDefault="003C2571" w:rsidP="003C2571">
            <w:pPr>
              <w:spacing w:after="0" w:line="240" w:lineRule="auto"/>
              <w:jc w:val="center"/>
              <w:rPr>
                <w:b/>
                <w:i/>
              </w:rPr>
            </w:pPr>
            <w:r w:rsidRPr="00907B70">
              <w:rPr>
                <w:b/>
                <w:i/>
              </w:rPr>
              <w:t>DTMF</w:t>
            </w:r>
          </w:p>
        </w:tc>
        <w:tc>
          <w:tcPr>
            <w:tcW w:w="3015" w:type="dxa"/>
            <w:gridSpan w:val="3"/>
            <w:tcBorders>
              <w:bottom w:val="single" w:sz="4" w:space="0" w:color="000000"/>
            </w:tcBorders>
            <w:shd w:val="solid" w:color="DAEEF3" w:themeColor="accent5" w:themeTint="33" w:fill="CCFFFF"/>
          </w:tcPr>
          <w:p w14:paraId="6BBAC112" w14:textId="77777777" w:rsidR="003C2571" w:rsidRPr="00907B70" w:rsidRDefault="003C2571" w:rsidP="003C2571">
            <w:pPr>
              <w:spacing w:after="0" w:line="240" w:lineRule="auto"/>
              <w:jc w:val="center"/>
              <w:rPr>
                <w:b/>
                <w:i/>
              </w:rPr>
            </w:pPr>
            <w:r w:rsidRPr="00907B70">
              <w:rPr>
                <w:b/>
                <w:i/>
              </w:rPr>
              <w:t xml:space="preserve"> Response</w:t>
            </w:r>
          </w:p>
        </w:tc>
        <w:tc>
          <w:tcPr>
            <w:tcW w:w="2054" w:type="dxa"/>
            <w:gridSpan w:val="3"/>
            <w:tcBorders>
              <w:bottom w:val="single" w:sz="4" w:space="0" w:color="000000"/>
            </w:tcBorders>
            <w:shd w:val="solid" w:color="DAEEF3" w:themeColor="accent5" w:themeTint="33" w:fill="CCFFFF"/>
          </w:tcPr>
          <w:p w14:paraId="768DB8E3" w14:textId="77777777" w:rsidR="003C2571" w:rsidRPr="00907B70" w:rsidRDefault="003C2571" w:rsidP="003C2571">
            <w:pPr>
              <w:spacing w:after="0" w:line="240" w:lineRule="auto"/>
              <w:jc w:val="center"/>
              <w:rPr>
                <w:b/>
                <w:i/>
              </w:rPr>
            </w:pPr>
            <w:r w:rsidRPr="00907B70">
              <w:rPr>
                <w:b/>
                <w:i/>
              </w:rPr>
              <w:t>Confirm</w:t>
            </w:r>
          </w:p>
        </w:tc>
      </w:tr>
      <w:tr w:rsidR="003C2571" w:rsidRPr="00907B70" w14:paraId="1E6DFF28" w14:textId="77777777" w:rsidTr="00626E9C">
        <w:tc>
          <w:tcPr>
            <w:tcW w:w="3258" w:type="dxa"/>
            <w:gridSpan w:val="2"/>
          </w:tcPr>
          <w:p w14:paraId="1A4EEFF5" w14:textId="77777777" w:rsidR="003C2571" w:rsidRPr="00907B70" w:rsidRDefault="003C2571" w:rsidP="003C2571">
            <w:pPr>
              <w:tabs>
                <w:tab w:val="left" w:pos="933"/>
              </w:tabs>
              <w:spacing w:after="0" w:line="240" w:lineRule="auto"/>
              <w:rPr>
                <w:sz w:val="20"/>
                <w:szCs w:val="20"/>
              </w:rPr>
            </w:pPr>
            <w:r w:rsidRPr="00907B70">
              <w:rPr>
                <w:sz w:val="20"/>
                <w:szCs w:val="20"/>
              </w:rPr>
              <w:t>Optional:</w:t>
            </w:r>
          </w:p>
          <w:p w14:paraId="454DCE57" w14:textId="763C4223" w:rsidR="003C2571" w:rsidRPr="00F03FB4" w:rsidRDefault="003C2571" w:rsidP="003C2571">
            <w:pPr>
              <w:pStyle w:val="ListParagraph"/>
              <w:numPr>
                <w:ilvl w:val="0"/>
                <w:numId w:val="22"/>
              </w:numPr>
              <w:tabs>
                <w:tab w:val="left" w:pos="933"/>
              </w:tabs>
              <w:spacing w:after="0" w:line="240" w:lineRule="auto"/>
              <w:rPr>
                <w:sz w:val="20"/>
                <w:szCs w:val="20"/>
                <w:lang w:val="es-419"/>
              </w:rPr>
            </w:pPr>
            <w:r w:rsidRPr="00F03FB4">
              <w:rPr>
                <w:sz w:val="20"/>
                <w:szCs w:val="20"/>
                <w:lang w:val="es-419"/>
              </w:rPr>
              <w:t>(mi/el) número de tarjeta (es)</w:t>
            </w:r>
          </w:p>
          <w:p w14:paraId="7AF19958" w14:textId="7F25BF92" w:rsidR="003C2571" w:rsidRPr="00F03FB4" w:rsidRDefault="003C2571" w:rsidP="003C2571">
            <w:pPr>
              <w:pStyle w:val="ListParagraph"/>
              <w:numPr>
                <w:ilvl w:val="0"/>
                <w:numId w:val="22"/>
              </w:numPr>
              <w:tabs>
                <w:tab w:val="left" w:pos="933"/>
              </w:tabs>
              <w:spacing w:after="0" w:line="240" w:lineRule="auto"/>
              <w:rPr>
                <w:sz w:val="20"/>
                <w:szCs w:val="20"/>
                <w:lang w:val="es-419"/>
              </w:rPr>
            </w:pPr>
            <w:r w:rsidRPr="00F03FB4">
              <w:rPr>
                <w:sz w:val="20"/>
                <w:szCs w:val="20"/>
                <w:lang w:val="es-419"/>
              </w:rPr>
              <w:t>(el) número de (mi/la) tarjeta de crédito (es)</w:t>
            </w:r>
          </w:p>
          <w:p w14:paraId="00C22777" w14:textId="1FE2AF88" w:rsidR="003C2571" w:rsidRPr="00F03FB4" w:rsidRDefault="003C2571" w:rsidP="003C2571">
            <w:pPr>
              <w:pStyle w:val="ListParagraph"/>
              <w:numPr>
                <w:ilvl w:val="0"/>
                <w:numId w:val="22"/>
              </w:numPr>
              <w:tabs>
                <w:tab w:val="left" w:pos="933"/>
              </w:tabs>
              <w:spacing w:after="0" w:line="240" w:lineRule="auto"/>
              <w:rPr>
                <w:sz w:val="20"/>
                <w:szCs w:val="20"/>
                <w:lang w:val="es-419"/>
              </w:rPr>
            </w:pPr>
            <w:r w:rsidRPr="00F03FB4">
              <w:rPr>
                <w:sz w:val="20"/>
                <w:szCs w:val="20"/>
                <w:lang w:val="es-419"/>
              </w:rPr>
              <w:t>(el) número de (mi/la) tarjeta de débito (es)</w:t>
            </w:r>
          </w:p>
          <w:p w14:paraId="5674C2B5" w14:textId="32ACE774" w:rsidR="003C2571" w:rsidRPr="003C2571" w:rsidRDefault="003C2571" w:rsidP="003C2571">
            <w:pPr>
              <w:pStyle w:val="ListParagraph"/>
              <w:numPr>
                <w:ilvl w:val="0"/>
                <w:numId w:val="22"/>
              </w:numPr>
              <w:tabs>
                <w:tab w:val="left" w:pos="933"/>
              </w:tabs>
              <w:spacing w:after="0" w:line="240" w:lineRule="auto"/>
              <w:rPr>
                <w:sz w:val="20"/>
                <w:szCs w:val="20"/>
              </w:rPr>
            </w:pPr>
            <w:r>
              <w:rPr>
                <w:sz w:val="20"/>
                <w:szCs w:val="20"/>
              </w:rPr>
              <w:t xml:space="preserve">(el) </w:t>
            </w:r>
            <w:proofErr w:type="spellStart"/>
            <w:r>
              <w:rPr>
                <w:sz w:val="20"/>
                <w:szCs w:val="20"/>
              </w:rPr>
              <w:t>número</w:t>
            </w:r>
            <w:proofErr w:type="spellEnd"/>
            <w:r>
              <w:rPr>
                <w:sz w:val="20"/>
                <w:szCs w:val="20"/>
              </w:rPr>
              <w:t xml:space="preserve"> (es)</w:t>
            </w:r>
          </w:p>
          <w:p w14:paraId="14DBDF96" w14:textId="186EEDA7" w:rsidR="003C2571" w:rsidRDefault="00F85F27" w:rsidP="003C2571">
            <w:pPr>
              <w:pStyle w:val="ListParagraph"/>
              <w:numPr>
                <w:ilvl w:val="0"/>
                <w:numId w:val="22"/>
              </w:numPr>
              <w:tabs>
                <w:tab w:val="left" w:pos="933"/>
              </w:tabs>
              <w:spacing w:after="0" w:line="240" w:lineRule="auto"/>
              <w:rPr>
                <w:sz w:val="20"/>
                <w:szCs w:val="20"/>
              </w:rPr>
            </w:pPr>
            <w:r>
              <w:rPr>
                <w:sz w:val="20"/>
                <w:szCs w:val="20"/>
              </w:rPr>
              <w:t>Es</w:t>
            </w:r>
          </w:p>
          <w:p w14:paraId="4698B87F" w14:textId="77777777" w:rsidR="003C2571" w:rsidRPr="00907B70" w:rsidRDefault="003C2571" w:rsidP="003C2571">
            <w:pPr>
              <w:tabs>
                <w:tab w:val="left" w:pos="933"/>
              </w:tabs>
              <w:spacing w:after="0" w:line="240" w:lineRule="auto"/>
              <w:rPr>
                <w:sz w:val="20"/>
                <w:szCs w:val="20"/>
              </w:rPr>
            </w:pPr>
            <w:r w:rsidRPr="00907B70">
              <w:rPr>
                <w:sz w:val="20"/>
                <w:szCs w:val="20"/>
              </w:rPr>
              <w:t>Required:</w:t>
            </w:r>
          </w:p>
          <w:p w14:paraId="706F8637" w14:textId="0F09DBB8" w:rsidR="003C2571" w:rsidRPr="00907B70" w:rsidRDefault="003C2571" w:rsidP="003C2571">
            <w:pPr>
              <w:pStyle w:val="ListParagraph"/>
              <w:numPr>
                <w:ilvl w:val="0"/>
                <w:numId w:val="9"/>
              </w:numPr>
              <w:spacing w:after="0" w:line="240" w:lineRule="auto"/>
              <w:rPr>
                <w:rFonts w:asciiTheme="majorHAnsi" w:eastAsia="Times New Roman" w:hAnsiTheme="majorHAnsi"/>
                <w:color w:val="000000"/>
                <w:sz w:val="20"/>
                <w:szCs w:val="20"/>
              </w:rPr>
            </w:pPr>
            <w:r>
              <w:rPr>
                <w:sz w:val="20"/>
                <w:szCs w:val="20"/>
              </w:rPr>
              <w:t xml:space="preserve">&lt;16 digits </w:t>
            </w:r>
            <w:r w:rsidR="00E42C3A">
              <w:rPr>
                <w:sz w:val="20"/>
                <w:szCs w:val="20"/>
              </w:rPr>
              <w:t>numeric</w:t>
            </w:r>
            <w:r>
              <w:rPr>
                <w:sz w:val="20"/>
                <w:szCs w:val="20"/>
              </w:rPr>
              <w:t>&gt; 0-9</w:t>
            </w:r>
          </w:p>
        </w:tc>
        <w:tc>
          <w:tcPr>
            <w:tcW w:w="1036" w:type="dxa"/>
            <w:gridSpan w:val="3"/>
          </w:tcPr>
          <w:p w14:paraId="1F7A6B39" w14:textId="77777777" w:rsidR="003C2571" w:rsidRDefault="003C2571" w:rsidP="003C2571">
            <w:pPr>
              <w:spacing w:after="0"/>
              <w:rPr>
                <w:sz w:val="20"/>
                <w:szCs w:val="20"/>
              </w:rPr>
            </w:pPr>
            <w:r>
              <w:rPr>
                <w:sz w:val="20"/>
                <w:szCs w:val="20"/>
              </w:rPr>
              <w:t xml:space="preserve">0-9, </w:t>
            </w:r>
          </w:p>
          <w:p w14:paraId="017CE020" w14:textId="58045A27" w:rsidR="003C2571" w:rsidRPr="00907B70" w:rsidRDefault="003C2571" w:rsidP="003C2571">
            <w:pPr>
              <w:spacing w:after="0" w:line="240" w:lineRule="auto"/>
              <w:rPr>
                <w:rFonts w:asciiTheme="majorHAnsi" w:hAnsiTheme="majorHAnsi"/>
                <w:sz w:val="20"/>
                <w:szCs w:val="20"/>
              </w:rPr>
            </w:pPr>
            <w:r>
              <w:rPr>
                <w:sz w:val="20"/>
                <w:szCs w:val="20"/>
              </w:rPr>
              <w:t>16 digits</w:t>
            </w:r>
          </w:p>
        </w:tc>
        <w:tc>
          <w:tcPr>
            <w:tcW w:w="3015" w:type="dxa"/>
            <w:gridSpan w:val="3"/>
            <w:shd w:val="clear" w:color="auto" w:fill="auto"/>
          </w:tcPr>
          <w:p w14:paraId="2EAECDB8" w14:textId="3728C491" w:rsidR="003C2571" w:rsidRPr="00907B70" w:rsidRDefault="003C2571" w:rsidP="003C2571">
            <w:pPr>
              <w:spacing w:after="0" w:line="240" w:lineRule="auto"/>
              <w:rPr>
                <w:sz w:val="20"/>
                <w:szCs w:val="20"/>
              </w:rPr>
            </w:pPr>
            <w:proofErr w:type="spellStart"/>
            <w:r>
              <w:rPr>
                <w:sz w:val="20"/>
                <w:szCs w:val="20"/>
              </w:rPr>
              <w:t>ivrCardNbr</w:t>
            </w:r>
            <w:proofErr w:type="spellEnd"/>
            <w:r>
              <w:rPr>
                <w:sz w:val="20"/>
                <w:szCs w:val="20"/>
              </w:rPr>
              <w:t>=</w:t>
            </w:r>
            <w:proofErr w:type="spellStart"/>
            <w:r>
              <w:rPr>
                <w:sz w:val="20"/>
                <w:szCs w:val="20"/>
              </w:rPr>
              <w:t>digits.value</w:t>
            </w:r>
            <w:proofErr w:type="spellEnd"/>
          </w:p>
        </w:tc>
        <w:tc>
          <w:tcPr>
            <w:tcW w:w="2054" w:type="dxa"/>
            <w:gridSpan w:val="3"/>
          </w:tcPr>
          <w:p w14:paraId="0316D820" w14:textId="4F6EC396" w:rsidR="003C2571" w:rsidRPr="00907B70" w:rsidRDefault="003C2571" w:rsidP="003C2571">
            <w:pPr>
              <w:spacing w:after="0" w:line="240" w:lineRule="auto"/>
              <w:rPr>
                <w:rFonts w:asciiTheme="majorHAnsi" w:hAnsiTheme="majorHAnsi"/>
                <w:sz w:val="20"/>
                <w:szCs w:val="20"/>
              </w:rPr>
            </w:pPr>
            <w:r w:rsidRPr="00850FE7">
              <w:rPr>
                <w:rFonts w:asciiTheme="majorHAnsi" w:hAnsiTheme="majorHAnsi"/>
                <w:sz w:val="20"/>
                <w:szCs w:val="20"/>
              </w:rPr>
              <w:t>Never</w:t>
            </w:r>
          </w:p>
        </w:tc>
      </w:tr>
      <w:tr w:rsidR="003C2571" w:rsidRPr="00907B70" w14:paraId="7FF23639" w14:textId="77777777" w:rsidTr="00626E9C">
        <w:trPr>
          <w:trHeight w:val="314"/>
        </w:trPr>
        <w:tc>
          <w:tcPr>
            <w:tcW w:w="9363" w:type="dxa"/>
            <w:gridSpan w:val="11"/>
            <w:shd w:val="solid" w:color="DAEEF3" w:themeColor="accent5" w:themeTint="33" w:fill="auto"/>
            <w:vAlign w:val="bottom"/>
          </w:tcPr>
          <w:p w14:paraId="07EF3C8A" w14:textId="0CA04FF3" w:rsidR="003C2571" w:rsidRPr="00907B70" w:rsidRDefault="003C2571" w:rsidP="003C2571">
            <w:pPr>
              <w:spacing w:after="0" w:line="240" w:lineRule="auto"/>
              <w:rPr>
                <w:b/>
                <w:i/>
              </w:rPr>
            </w:pPr>
            <w:r w:rsidRPr="00907B70">
              <w:br w:type="page"/>
            </w:r>
            <w:proofErr w:type="spellStart"/>
            <w:r w:rsidRPr="00907B70">
              <w:rPr>
                <w:b/>
                <w:sz w:val="24"/>
                <w:szCs w:val="24"/>
              </w:rPr>
              <w:t>Globals</w:t>
            </w:r>
            <w:proofErr w:type="spellEnd"/>
          </w:p>
        </w:tc>
      </w:tr>
      <w:tr w:rsidR="003C2571" w:rsidRPr="00907B70" w14:paraId="0F6C7863" w14:textId="77777777" w:rsidTr="00626E9C">
        <w:tc>
          <w:tcPr>
            <w:tcW w:w="3258" w:type="dxa"/>
            <w:gridSpan w:val="2"/>
          </w:tcPr>
          <w:p w14:paraId="0A171C7A" w14:textId="201B512D" w:rsidR="003C2571" w:rsidRPr="00907B70" w:rsidRDefault="003C2571" w:rsidP="003C257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33AC19DC" w14:textId="77777777" w:rsidR="003C2571" w:rsidRPr="00907B70" w:rsidRDefault="003C2571" w:rsidP="003C2571">
            <w:pPr>
              <w:spacing w:after="0" w:line="240" w:lineRule="auto"/>
            </w:pPr>
          </w:p>
        </w:tc>
        <w:tc>
          <w:tcPr>
            <w:tcW w:w="5069" w:type="dxa"/>
            <w:gridSpan w:val="6"/>
          </w:tcPr>
          <w:p w14:paraId="6C68E6D5" w14:textId="77777777" w:rsidR="003C2571" w:rsidRPr="00907B70" w:rsidRDefault="003C2571" w:rsidP="003C2571">
            <w:pPr>
              <w:autoSpaceDE w:val="0"/>
              <w:autoSpaceDN w:val="0"/>
              <w:adjustRightInd w:val="0"/>
              <w:spacing w:after="0" w:line="240" w:lineRule="auto"/>
              <w:rPr>
                <w:rFonts w:cs="Arial"/>
              </w:rPr>
            </w:pPr>
          </w:p>
        </w:tc>
      </w:tr>
    </w:tbl>
    <w:p w14:paraId="601451D1" w14:textId="77777777" w:rsidR="00890F6A" w:rsidRPr="00907B70" w:rsidRDefault="00890F6A" w:rsidP="00890F6A">
      <w:r w:rsidRPr="00907B70">
        <w:lastRenderedPageBreak/>
        <w:br w:type="page"/>
      </w:r>
    </w:p>
    <w:p w14:paraId="09650133" w14:textId="0F83661B" w:rsidR="00A95897" w:rsidRPr="00907B70" w:rsidRDefault="003C2571" w:rsidP="00A95897">
      <w:pPr>
        <w:pStyle w:val="Heading2"/>
      </w:pPr>
      <w:bookmarkStart w:id="140" w:name="_Toc49979734"/>
      <w:r>
        <w:lastRenderedPageBreak/>
        <w:t>2110</w:t>
      </w:r>
      <w:r w:rsidR="00A95897" w:rsidRPr="00C26A25">
        <w:t>_</w:t>
      </w:r>
      <w:r>
        <w:t>mnuConfirmCardNbr</w:t>
      </w:r>
      <w:bookmarkEnd w:id="140"/>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450"/>
        <w:gridCol w:w="540"/>
        <w:gridCol w:w="1425"/>
      </w:tblGrid>
      <w:tr w:rsidR="00BD5EB4" w:rsidRPr="00907B70" w14:paraId="2E94C5B6" w14:textId="77777777" w:rsidTr="00626E9C">
        <w:tc>
          <w:tcPr>
            <w:tcW w:w="9363" w:type="dxa"/>
            <w:gridSpan w:val="10"/>
            <w:shd w:val="clear" w:color="auto" w:fill="BFBFBF"/>
          </w:tcPr>
          <w:p w14:paraId="591FA89F" w14:textId="1E72173C" w:rsidR="00BD5EB4" w:rsidRPr="00907B70" w:rsidRDefault="00BD5EB4" w:rsidP="00683112">
            <w:pPr>
              <w:spacing w:after="0" w:line="240" w:lineRule="auto"/>
              <w:rPr>
                <w:b/>
                <w:sz w:val="24"/>
                <w:szCs w:val="24"/>
              </w:rPr>
            </w:pPr>
            <w:r w:rsidRPr="00907B70">
              <w:rPr>
                <w:b/>
                <w:sz w:val="24"/>
                <w:szCs w:val="24"/>
              </w:rPr>
              <w:t>Description:</w:t>
            </w:r>
            <w:r w:rsidRPr="00907B70">
              <w:rPr>
                <w:b/>
                <w:sz w:val="24"/>
                <w:szCs w:val="24"/>
              </w:rPr>
              <w:tab/>
            </w:r>
            <w:r w:rsidR="00626E9C">
              <w:rPr>
                <w:b/>
                <w:sz w:val="24"/>
                <w:szCs w:val="24"/>
              </w:rPr>
              <w:t>Caller confirms card number.</w:t>
            </w:r>
          </w:p>
        </w:tc>
      </w:tr>
      <w:tr w:rsidR="00BD5EB4" w:rsidRPr="00907B70" w14:paraId="4FB2C348" w14:textId="77777777" w:rsidTr="00626E9C">
        <w:trPr>
          <w:trHeight w:val="305"/>
        </w:trPr>
        <w:tc>
          <w:tcPr>
            <w:tcW w:w="9363" w:type="dxa"/>
            <w:gridSpan w:val="10"/>
            <w:shd w:val="clear" w:color="auto" w:fill="D9D9D9"/>
            <w:vAlign w:val="center"/>
          </w:tcPr>
          <w:p w14:paraId="1C71AAD1" w14:textId="77777777" w:rsidR="00BD5EB4" w:rsidRPr="00907B70" w:rsidRDefault="00BD5EB4" w:rsidP="00BD5EB4">
            <w:pPr>
              <w:spacing w:after="0" w:line="240" w:lineRule="auto"/>
              <w:rPr>
                <w:b/>
                <w:sz w:val="24"/>
                <w:szCs w:val="24"/>
              </w:rPr>
            </w:pPr>
            <w:r w:rsidRPr="00907B70">
              <w:rPr>
                <w:b/>
                <w:sz w:val="24"/>
                <w:szCs w:val="24"/>
              </w:rPr>
              <w:t>Dialog Module Settings</w:t>
            </w:r>
          </w:p>
        </w:tc>
      </w:tr>
      <w:tr w:rsidR="00483A85" w:rsidRPr="00907B70" w14:paraId="7F05FF08" w14:textId="77777777" w:rsidTr="00626E9C">
        <w:trPr>
          <w:trHeight w:val="224"/>
        </w:trPr>
        <w:tc>
          <w:tcPr>
            <w:tcW w:w="3258" w:type="dxa"/>
            <w:gridSpan w:val="2"/>
            <w:shd w:val="clear" w:color="DAEEF3" w:themeColor="accent5" w:themeTint="33" w:fill="DAEEF3" w:themeFill="accent5" w:themeFillTint="33"/>
          </w:tcPr>
          <w:p w14:paraId="021D1632" w14:textId="77777777" w:rsidR="00483A85" w:rsidRPr="00907B70" w:rsidRDefault="00483A85" w:rsidP="00103D47">
            <w:pPr>
              <w:spacing w:after="0" w:line="240" w:lineRule="auto"/>
              <w:rPr>
                <w:b/>
              </w:rPr>
            </w:pPr>
            <w:r w:rsidRPr="00907B70">
              <w:rPr>
                <w:b/>
              </w:rPr>
              <w:t>Peg</w:t>
            </w:r>
          </w:p>
        </w:tc>
        <w:tc>
          <w:tcPr>
            <w:tcW w:w="6105" w:type="dxa"/>
            <w:gridSpan w:val="8"/>
            <w:shd w:val="clear" w:color="DAEEF3" w:themeColor="accent5" w:themeTint="33" w:fill="auto"/>
          </w:tcPr>
          <w:p w14:paraId="30E93E41" w14:textId="5B1F2A20" w:rsidR="00483A85" w:rsidRPr="00907B70" w:rsidRDefault="003C2571" w:rsidP="00103D47">
            <w:pPr>
              <w:spacing w:after="0" w:line="240" w:lineRule="auto"/>
            </w:pPr>
            <w:r>
              <w:t>2110</w:t>
            </w:r>
          </w:p>
        </w:tc>
      </w:tr>
      <w:tr w:rsidR="00483A85" w:rsidRPr="00907B70" w14:paraId="525718D9" w14:textId="77777777" w:rsidTr="00626E9C">
        <w:trPr>
          <w:trHeight w:val="224"/>
        </w:trPr>
        <w:tc>
          <w:tcPr>
            <w:tcW w:w="3258" w:type="dxa"/>
            <w:gridSpan w:val="2"/>
            <w:shd w:val="clear" w:color="DAEEF3" w:themeColor="accent5" w:themeTint="33" w:fill="DAEEF3" w:themeFill="accent5" w:themeFillTint="33"/>
          </w:tcPr>
          <w:p w14:paraId="2415C853" w14:textId="77777777" w:rsidR="00483A85" w:rsidRPr="00907B70" w:rsidRDefault="00483A85" w:rsidP="00103D47">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14:paraId="72B2D9B6" w14:textId="1277FE1C" w:rsidR="00483A85" w:rsidRPr="00907B70" w:rsidRDefault="0063036A" w:rsidP="00103D47">
            <w:pPr>
              <w:spacing w:after="0" w:line="240" w:lineRule="auto"/>
            </w:pPr>
            <w:r w:rsidRPr="00907B70">
              <w:t>6</w:t>
            </w:r>
            <w:r w:rsidR="00483A85" w:rsidRPr="00907B70">
              <w:t xml:space="preserve"> seconds</w:t>
            </w:r>
          </w:p>
        </w:tc>
      </w:tr>
      <w:tr w:rsidR="00483A85" w:rsidRPr="00907B70" w14:paraId="086C5A87" w14:textId="77777777" w:rsidTr="00626E9C">
        <w:trPr>
          <w:trHeight w:val="224"/>
        </w:trPr>
        <w:tc>
          <w:tcPr>
            <w:tcW w:w="3258" w:type="dxa"/>
            <w:gridSpan w:val="2"/>
            <w:shd w:val="clear" w:color="DAEEF3" w:themeColor="accent5" w:themeTint="33" w:fill="DAEEF3" w:themeFill="accent5" w:themeFillTint="33"/>
          </w:tcPr>
          <w:p w14:paraId="72610EE0" w14:textId="77777777" w:rsidR="00483A85" w:rsidRPr="00907B70" w:rsidRDefault="00483A85" w:rsidP="00103D47">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14:paraId="1084A39C" w14:textId="72BBEF2F" w:rsidR="00483A85" w:rsidRPr="00907B70" w:rsidRDefault="003C2571" w:rsidP="00103D47">
            <w:pPr>
              <w:spacing w:after="0" w:line="240" w:lineRule="auto"/>
            </w:pPr>
            <w:r>
              <w:t>3</w:t>
            </w:r>
          </w:p>
        </w:tc>
        <w:tc>
          <w:tcPr>
            <w:tcW w:w="2880" w:type="dxa"/>
            <w:gridSpan w:val="2"/>
            <w:shd w:val="clear" w:color="DAEEF3" w:themeColor="accent5" w:themeTint="33" w:fill="DAEEF3" w:themeFill="accent5" w:themeFillTint="33"/>
          </w:tcPr>
          <w:p w14:paraId="4B855171" w14:textId="77777777" w:rsidR="00483A85" w:rsidRPr="00907B70" w:rsidRDefault="00483A85" w:rsidP="00103D4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14:paraId="5492379D" w14:textId="0F794D56" w:rsidR="00483A85" w:rsidRPr="00907B70" w:rsidRDefault="003C2571" w:rsidP="00103D47">
            <w:pPr>
              <w:spacing w:after="0" w:line="240" w:lineRule="auto"/>
            </w:pPr>
            <w:r>
              <w:t>3</w:t>
            </w:r>
          </w:p>
        </w:tc>
      </w:tr>
      <w:tr w:rsidR="00483A85" w:rsidRPr="00907B70" w14:paraId="1DE99DB8" w14:textId="77777777" w:rsidTr="00626E9C">
        <w:trPr>
          <w:trHeight w:val="224"/>
        </w:trPr>
        <w:tc>
          <w:tcPr>
            <w:tcW w:w="9363" w:type="dxa"/>
            <w:gridSpan w:val="10"/>
            <w:shd w:val="clear" w:color="DAEEF3" w:themeColor="accent5" w:themeTint="33" w:fill="92CDDC" w:themeFill="accent5" w:themeFillTint="99"/>
          </w:tcPr>
          <w:p w14:paraId="3FD9B460" w14:textId="77777777" w:rsidR="00483A85" w:rsidRPr="00907B70" w:rsidRDefault="00483A85" w:rsidP="00103D47">
            <w:pPr>
              <w:spacing w:after="0" w:line="240" w:lineRule="auto"/>
            </w:pPr>
            <w:r w:rsidRPr="00907B70">
              <w:rPr>
                <w:b/>
              </w:rPr>
              <w:t>Speech Settings</w:t>
            </w:r>
          </w:p>
        </w:tc>
      </w:tr>
      <w:tr w:rsidR="00483A85" w:rsidRPr="00907B70" w14:paraId="1CF87E58" w14:textId="77777777" w:rsidTr="00626E9C">
        <w:trPr>
          <w:trHeight w:val="224"/>
        </w:trPr>
        <w:tc>
          <w:tcPr>
            <w:tcW w:w="3258" w:type="dxa"/>
            <w:gridSpan w:val="2"/>
            <w:shd w:val="solid" w:color="DAEEF3" w:themeColor="accent5" w:themeTint="33" w:fill="CCFFFF"/>
          </w:tcPr>
          <w:p w14:paraId="26546354" w14:textId="77777777" w:rsidR="00483A85" w:rsidRPr="00907B70" w:rsidRDefault="00483A85" w:rsidP="00103D47">
            <w:pPr>
              <w:spacing w:after="0" w:line="240" w:lineRule="auto"/>
              <w:rPr>
                <w:b/>
              </w:rPr>
            </w:pPr>
            <w:r w:rsidRPr="00907B70">
              <w:rPr>
                <w:b/>
              </w:rPr>
              <w:t>Grammar Name(s):</w:t>
            </w:r>
          </w:p>
        </w:tc>
        <w:tc>
          <w:tcPr>
            <w:tcW w:w="6105" w:type="dxa"/>
            <w:gridSpan w:val="8"/>
          </w:tcPr>
          <w:p w14:paraId="4584CCC0" w14:textId="77777777" w:rsidR="00483A85" w:rsidRDefault="003C2571" w:rsidP="0063036A">
            <w:pPr>
              <w:spacing w:after="0" w:line="240" w:lineRule="auto"/>
            </w:pPr>
            <w:r>
              <w:t>2110_ConfirmCardNbr.grxml</w:t>
            </w:r>
          </w:p>
          <w:p w14:paraId="7834CF10" w14:textId="62CC5D3A" w:rsidR="003C2571" w:rsidRPr="00907B70" w:rsidRDefault="003C2571" w:rsidP="0063036A">
            <w:pPr>
              <w:spacing w:after="0" w:line="240" w:lineRule="auto"/>
            </w:pPr>
            <w:r>
              <w:t>2110_ConfirmCardNbrDTMF.grxml</w:t>
            </w:r>
          </w:p>
        </w:tc>
      </w:tr>
      <w:tr w:rsidR="0063036A" w:rsidRPr="00907B70" w14:paraId="7490A1E6" w14:textId="77777777" w:rsidTr="00626E9C">
        <w:trPr>
          <w:trHeight w:val="341"/>
        </w:trPr>
        <w:tc>
          <w:tcPr>
            <w:tcW w:w="3258" w:type="dxa"/>
            <w:gridSpan w:val="2"/>
            <w:shd w:val="solid" w:color="DAEEF3" w:themeColor="accent5" w:themeTint="33" w:fill="CCFFFF"/>
          </w:tcPr>
          <w:p w14:paraId="1494B3E2" w14:textId="77777777" w:rsidR="0063036A" w:rsidRPr="00907B70" w:rsidRDefault="0063036A" w:rsidP="00357F8F">
            <w:pPr>
              <w:spacing w:after="0" w:line="240" w:lineRule="auto"/>
              <w:rPr>
                <w:b/>
              </w:rPr>
            </w:pPr>
            <w:proofErr w:type="spellStart"/>
            <w:r w:rsidRPr="00907B70">
              <w:rPr>
                <w:b/>
              </w:rPr>
              <w:t>MinConfidenceScore</w:t>
            </w:r>
            <w:proofErr w:type="spellEnd"/>
          </w:p>
        </w:tc>
        <w:tc>
          <w:tcPr>
            <w:tcW w:w="1260" w:type="dxa"/>
            <w:gridSpan w:val="4"/>
          </w:tcPr>
          <w:p w14:paraId="27C5AE88" w14:textId="2B9E280A" w:rsidR="0063036A" w:rsidRPr="00907B70" w:rsidRDefault="003C2571" w:rsidP="00357F8F">
            <w:pPr>
              <w:spacing w:after="0" w:line="240" w:lineRule="auto"/>
            </w:pPr>
            <w:r>
              <w:t>.4</w:t>
            </w:r>
          </w:p>
        </w:tc>
        <w:tc>
          <w:tcPr>
            <w:tcW w:w="2430" w:type="dxa"/>
            <w:shd w:val="solid" w:color="DAEEF3" w:themeColor="accent5" w:themeTint="33" w:fill="F2F2F2"/>
          </w:tcPr>
          <w:p w14:paraId="65C5718B" w14:textId="77777777" w:rsidR="0063036A" w:rsidRPr="00907B70" w:rsidRDefault="0063036A" w:rsidP="00357F8F">
            <w:pPr>
              <w:spacing w:after="0" w:line="240" w:lineRule="auto"/>
              <w:rPr>
                <w:b/>
              </w:rPr>
            </w:pPr>
            <w:proofErr w:type="spellStart"/>
            <w:r w:rsidRPr="00907B70">
              <w:rPr>
                <w:b/>
              </w:rPr>
              <w:t>MedConfidenceScore</w:t>
            </w:r>
            <w:proofErr w:type="spellEnd"/>
          </w:p>
        </w:tc>
        <w:tc>
          <w:tcPr>
            <w:tcW w:w="2415" w:type="dxa"/>
            <w:gridSpan w:val="3"/>
          </w:tcPr>
          <w:p w14:paraId="62A1CF0A" w14:textId="43EDDAE5" w:rsidR="0063036A" w:rsidRPr="00907B70" w:rsidRDefault="003C2571" w:rsidP="00357F8F">
            <w:pPr>
              <w:spacing w:after="0" w:line="240" w:lineRule="auto"/>
            </w:pPr>
            <w:r>
              <w:t>.6</w:t>
            </w:r>
          </w:p>
        </w:tc>
      </w:tr>
      <w:tr w:rsidR="0063036A" w:rsidRPr="00907B70" w14:paraId="721CE606" w14:textId="77777777" w:rsidTr="00626E9C">
        <w:trPr>
          <w:trHeight w:val="242"/>
        </w:trPr>
        <w:tc>
          <w:tcPr>
            <w:tcW w:w="3258" w:type="dxa"/>
            <w:gridSpan w:val="2"/>
            <w:shd w:val="solid" w:color="DAEEF3" w:themeColor="accent5" w:themeTint="33" w:fill="CCFFFF"/>
          </w:tcPr>
          <w:p w14:paraId="6B9FEAA4" w14:textId="77777777" w:rsidR="0063036A" w:rsidRPr="00907B70" w:rsidRDefault="0063036A" w:rsidP="00357F8F">
            <w:pPr>
              <w:spacing w:after="0" w:line="240" w:lineRule="auto"/>
              <w:rPr>
                <w:b/>
              </w:rPr>
            </w:pPr>
            <w:proofErr w:type="spellStart"/>
            <w:r w:rsidRPr="00907B70">
              <w:rPr>
                <w:b/>
              </w:rPr>
              <w:t>NBest</w:t>
            </w:r>
            <w:proofErr w:type="spellEnd"/>
          </w:p>
        </w:tc>
        <w:tc>
          <w:tcPr>
            <w:tcW w:w="1260" w:type="dxa"/>
            <w:gridSpan w:val="4"/>
          </w:tcPr>
          <w:p w14:paraId="70F9799B" w14:textId="77777777" w:rsidR="0063036A" w:rsidRPr="00907B70" w:rsidRDefault="0063036A" w:rsidP="00357F8F">
            <w:pPr>
              <w:spacing w:after="0" w:line="240" w:lineRule="auto"/>
            </w:pPr>
            <w:r w:rsidRPr="00907B70">
              <w:t>No</w:t>
            </w:r>
          </w:p>
        </w:tc>
        <w:tc>
          <w:tcPr>
            <w:tcW w:w="2430" w:type="dxa"/>
            <w:shd w:val="solid" w:color="DAEEF3" w:themeColor="accent5" w:themeTint="33" w:fill="F2F2F2"/>
          </w:tcPr>
          <w:p w14:paraId="2DBB1C08" w14:textId="77777777" w:rsidR="0063036A" w:rsidRPr="00907B70" w:rsidRDefault="0063036A" w:rsidP="00357F8F">
            <w:pPr>
              <w:spacing w:after="0" w:line="240" w:lineRule="auto"/>
              <w:rPr>
                <w:b/>
              </w:rPr>
            </w:pPr>
            <w:proofErr w:type="spellStart"/>
            <w:r w:rsidRPr="00907B70">
              <w:rPr>
                <w:b/>
              </w:rPr>
              <w:t>BargeIn</w:t>
            </w:r>
            <w:proofErr w:type="spellEnd"/>
          </w:p>
        </w:tc>
        <w:tc>
          <w:tcPr>
            <w:tcW w:w="2415" w:type="dxa"/>
            <w:gridSpan w:val="3"/>
          </w:tcPr>
          <w:p w14:paraId="7E2F27F5" w14:textId="77777777" w:rsidR="0063036A" w:rsidRPr="00907B70" w:rsidRDefault="0063036A" w:rsidP="00357F8F">
            <w:pPr>
              <w:spacing w:after="0" w:line="240" w:lineRule="auto"/>
            </w:pPr>
            <w:r w:rsidRPr="00907B70">
              <w:t>True</w:t>
            </w:r>
          </w:p>
        </w:tc>
      </w:tr>
      <w:tr w:rsidR="0063036A" w:rsidRPr="00907B70" w14:paraId="6A2B9F3D" w14:textId="77777777" w:rsidTr="00626E9C">
        <w:trPr>
          <w:trHeight w:val="242"/>
        </w:trPr>
        <w:tc>
          <w:tcPr>
            <w:tcW w:w="3258" w:type="dxa"/>
            <w:gridSpan w:val="2"/>
            <w:shd w:val="solid" w:color="DAEEF3" w:themeColor="accent5" w:themeTint="33" w:fill="CCFFFF"/>
          </w:tcPr>
          <w:p w14:paraId="59B1767B" w14:textId="77777777" w:rsidR="0063036A" w:rsidRPr="00907B70" w:rsidRDefault="0063036A" w:rsidP="00357F8F">
            <w:pPr>
              <w:spacing w:after="0" w:line="240" w:lineRule="auto"/>
              <w:rPr>
                <w:b/>
              </w:rPr>
            </w:pPr>
            <w:proofErr w:type="spellStart"/>
            <w:r w:rsidRPr="00907B70">
              <w:rPr>
                <w:b/>
              </w:rPr>
              <w:t>Completetimeout</w:t>
            </w:r>
            <w:proofErr w:type="spellEnd"/>
          </w:p>
        </w:tc>
        <w:tc>
          <w:tcPr>
            <w:tcW w:w="1260" w:type="dxa"/>
            <w:gridSpan w:val="4"/>
          </w:tcPr>
          <w:p w14:paraId="081B21BB" w14:textId="77777777" w:rsidR="0063036A" w:rsidRPr="00907B70" w:rsidRDefault="0063036A" w:rsidP="00357F8F">
            <w:pPr>
              <w:spacing w:after="0" w:line="240" w:lineRule="auto"/>
            </w:pPr>
            <w:r w:rsidRPr="00907B70">
              <w:t>0</w:t>
            </w:r>
          </w:p>
        </w:tc>
        <w:tc>
          <w:tcPr>
            <w:tcW w:w="2430" w:type="dxa"/>
            <w:shd w:val="solid" w:color="DAEEF3" w:themeColor="accent5" w:themeTint="33" w:fill="F2F2F2"/>
          </w:tcPr>
          <w:p w14:paraId="13E9BCA2" w14:textId="77777777" w:rsidR="0063036A" w:rsidRPr="00907B70" w:rsidRDefault="0063036A" w:rsidP="00357F8F">
            <w:pPr>
              <w:spacing w:after="0" w:line="240" w:lineRule="auto"/>
              <w:rPr>
                <w:b/>
              </w:rPr>
            </w:pPr>
            <w:proofErr w:type="spellStart"/>
            <w:r w:rsidRPr="00907B70">
              <w:rPr>
                <w:b/>
              </w:rPr>
              <w:t>Incompletetimeout</w:t>
            </w:r>
            <w:proofErr w:type="spellEnd"/>
          </w:p>
        </w:tc>
        <w:tc>
          <w:tcPr>
            <w:tcW w:w="2415" w:type="dxa"/>
            <w:gridSpan w:val="3"/>
          </w:tcPr>
          <w:p w14:paraId="08F64116" w14:textId="77777777" w:rsidR="0063036A" w:rsidRPr="00907B70" w:rsidRDefault="0063036A" w:rsidP="00357F8F">
            <w:pPr>
              <w:spacing w:after="0" w:line="240" w:lineRule="auto"/>
            </w:pPr>
            <w:r w:rsidRPr="00907B70">
              <w:t xml:space="preserve">1500 </w:t>
            </w:r>
            <w:proofErr w:type="spellStart"/>
            <w:r w:rsidRPr="00907B70">
              <w:t>ms</w:t>
            </w:r>
            <w:proofErr w:type="spellEnd"/>
          </w:p>
        </w:tc>
      </w:tr>
      <w:tr w:rsidR="0063036A" w:rsidRPr="00907B70" w14:paraId="76FB9BA2" w14:textId="77777777" w:rsidTr="00626E9C">
        <w:trPr>
          <w:trHeight w:val="242"/>
        </w:trPr>
        <w:tc>
          <w:tcPr>
            <w:tcW w:w="3258" w:type="dxa"/>
            <w:gridSpan w:val="2"/>
            <w:shd w:val="solid" w:color="DAEEF3" w:themeColor="accent5" w:themeTint="33" w:fill="CCFFFF"/>
          </w:tcPr>
          <w:p w14:paraId="2688D47B" w14:textId="77777777" w:rsidR="0063036A" w:rsidRPr="00907B70" w:rsidRDefault="0063036A" w:rsidP="00357F8F">
            <w:pPr>
              <w:spacing w:after="0" w:line="240" w:lineRule="auto"/>
              <w:rPr>
                <w:b/>
              </w:rPr>
            </w:pPr>
            <w:proofErr w:type="spellStart"/>
            <w:r w:rsidRPr="00907B70">
              <w:rPr>
                <w:b/>
              </w:rPr>
              <w:t>MaxSpeechTimeout</w:t>
            </w:r>
            <w:proofErr w:type="spellEnd"/>
          </w:p>
        </w:tc>
        <w:tc>
          <w:tcPr>
            <w:tcW w:w="1260" w:type="dxa"/>
            <w:gridSpan w:val="4"/>
          </w:tcPr>
          <w:p w14:paraId="6A4C4D0B" w14:textId="77777777" w:rsidR="0063036A" w:rsidRPr="00907B70" w:rsidRDefault="0063036A" w:rsidP="00357F8F">
            <w:pPr>
              <w:spacing w:after="0" w:line="240" w:lineRule="auto"/>
            </w:pPr>
            <w:r w:rsidRPr="00907B70">
              <w:t>22 seconds</w:t>
            </w:r>
          </w:p>
        </w:tc>
        <w:tc>
          <w:tcPr>
            <w:tcW w:w="2430" w:type="dxa"/>
            <w:shd w:val="clear" w:color="DAEEF3" w:themeColor="accent5" w:themeTint="33" w:fill="DAEEF3" w:themeFill="accent5" w:themeFillTint="33"/>
          </w:tcPr>
          <w:p w14:paraId="0C34A173" w14:textId="77777777" w:rsidR="0063036A" w:rsidRPr="00907B70" w:rsidRDefault="0063036A" w:rsidP="00357F8F">
            <w:pPr>
              <w:spacing w:after="0" w:line="240" w:lineRule="auto"/>
              <w:rPr>
                <w:b/>
              </w:rPr>
            </w:pPr>
            <w:r w:rsidRPr="00907B70">
              <w:rPr>
                <w:b/>
              </w:rPr>
              <w:t>Sensitivity</w:t>
            </w:r>
          </w:p>
        </w:tc>
        <w:tc>
          <w:tcPr>
            <w:tcW w:w="2415" w:type="dxa"/>
            <w:gridSpan w:val="3"/>
            <w:shd w:val="clear" w:color="DAEEF3" w:themeColor="accent5" w:themeTint="33" w:fill="auto"/>
          </w:tcPr>
          <w:p w14:paraId="5A227551" w14:textId="77777777" w:rsidR="0063036A" w:rsidRPr="00907B70" w:rsidRDefault="0063036A" w:rsidP="00357F8F">
            <w:pPr>
              <w:spacing w:after="0" w:line="240" w:lineRule="auto"/>
              <w:rPr>
                <w:b/>
              </w:rPr>
            </w:pPr>
            <w:r w:rsidRPr="00907B70">
              <w:t>0.4</w:t>
            </w:r>
          </w:p>
        </w:tc>
      </w:tr>
      <w:tr w:rsidR="00483A85" w:rsidRPr="00907B70" w14:paraId="27658A42" w14:textId="77777777" w:rsidTr="00626E9C">
        <w:tc>
          <w:tcPr>
            <w:tcW w:w="9363" w:type="dxa"/>
            <w:gridSpan w:val="10"/>
            <w:tcBorders>
              <w:bottom w:val="single" w:sz="4" w:space="0" w:color="000000"/>
            </w:tcBorders>
            <w:shd w:val="clear" w:color="auto" w:fill="92CDDC" w:themeFill="accent5" w:themeFillTint="99"/>
          </w:tcPr>
          <w:p w14:paraId="044A09C5" w14:textId="77777777" w:rsidR="00483A85" w:rsidRPr="00907B70" w:rsidRDefault="00483A85" w:rsidP="00103D47">
            <w:pPr>
              <w:spacing w:after="0" w:line="240" w:lineRule="auto"/>
              <w:rPr>
                <w:b/>
              </w:rPr>
            </w:pPr>
            <w:r w:rsidRPr="00907B70">
              <w:rPr>
                <w:b/>
              </w:rPr>
              <w:t>DTMF Settings</w:t>
            </w:r>
          </w:p>
        </w:tc>
      </w:tr>
      <w:tr w:rsidR="00483A85" w:rsidRPr="00907B70" w14:paraId="66495ADD" w14:textId="77777777" w:rsidTr="00626E9C">
        <w:tc>
          <w:tcPr>
            <w:tcW w:w="3258" w:type="dxa"/>
            <w:gridSpan w:val="2"/>
            <w:tcBorders>
              <w:bottom w:val="single" w:sz="4" w:space="0" w:color="000000"/>
            </w:tcBorders>
            <w:shd w:val="clear" w:color="auto" w:fill="DAEEF3" w:themeFill="accent5" w:themeFillTint="33"/>
          </w:tcPr>
          <w:p w14:paraId="7D75C896" w14:textId="77777777" w:rsidR="00483A85" w:rsidRPr="00907B70" w:rsidRDefault="00483A85" w:rsidP="00103D47">
            <w:pPr>
              <w:spacing w:after="0" w:line="240" w:lineRule="auto"/>
              <w:rPr>
                <w:b/>
              </w:rPr>
            </w:pPr>
            <w:r w:rsidRPr="00907B70">
              <w:rPr>
                <w:b/>
              </w:rPr>
              <w:t>DTMF Allowed?</w:t>
            </w:r>
          </w:p>
        </w:tc>
        <w:tc>
          <w:tcPr>
            <w:tcW w:w="6105" w:type="dxa"/>
            <w:gridSpan w:val="8"/>
            <w:shd w:val="clear" w:color="auto" w:fill="auto"/>
          </w:tcPr>
          <w:p w14:paraId="2A9D0EB1" w14:textId="77777777" w:rsidR="00483A85" w:rsidRPr="00907B70" w:rsidRDefault="00483A85" w:rsidP="00103D47">
            <w:pPr>
              <w:spacing w:after="0" w:line="240" w:lineRule="auto"/>
            </w:pPr>
            <w:proofErr w:type="spellStart"/>
            <w:r w:rsidRPr="00907B70">
              <w:t>Sí</w:t>
            </w:r>
            <w:proofErr w:type="spellEnd"/>
          </w:p>
        </w:tc>
      </w:tr>
      <w:tr w:rsidR="00483A85" w:rsidRPr="00907B70" w14:paraId="0131A264" w14:textId="77777777" w:rsidTr="00626E9C">
        <w:trPr>
          <w:trHeight w:val="224"/>
        </w:trPr>
        <w:tc>
          <w:tcPr>
            <w:tcW w:w="3258" w:type="dxa"/>
            <w:gridSpan w:val="2"/>
            <w:shd w:val="solid" w:color="DAEEF3" w:themeColor="accent5" w:themeTint="33" w:fill="F2F2F2"/>
          </w:tcPr>
          <w:p w14:paraId="272FC3D4" w14:textId="77777777" w:rsidR="00483A85" w:rsidRPr="00907B70" w:rsidRDefault="00483A85" w:rsidP="00103D47">
            <w:pPr>
              <w:spacing w:after="0" w:line="240" w:lineRule="auto"/>
              <w:rPr>
                <w:b/>
              </w:rPr>
            </w:pPr>
            <w:proofErr w:type="spellStart"/>
            <w:r w:rsidRPr="00907B70">
              <w:rPr>
                <w:b/>
              </w:rPr>
              <w:t>MinDigits</w:t>
            </w:r>
            <w:proofErr w:type="spellEnd"/>
          </w:p>
        </w:tc>
        <w:tc>
          <w:tcPr>
            <w:tcW w:w="1036" w:type="dxa"/>
            <w:gridSpan w:val="3"/>
          </w:tcPr>
          <w:p w14:paraId="6E7852F0" w14:textId="77777777" w:rsidR="00483A85" w:rsidRPr="00907B70" w:rsidRDefault="00483A85" w:rsidP="00103D47">
            <w:pPr>
              <w:spacing w:after="0" w:line="240" w:lineRule="auto"/>
            </w:pPr>
            <w:r w:rsidRPr="00907B70">
              <w:t>1</w:t>
            </w:r>
          </w:p>
        </w:tc>
        <w:tc>
          <w:tcPr>
            <w:tcW w:w="2654" w:type="dxa"/>
            <w:gridSpan w:val="2"/>
            <w:shd w:val="solid" w:color="DAEEF3" w:themeColor="accent5" w:themeTint="33" w:fill="F2F2F2"/>
          </w:tcPr>
          <w:p w14:paraId="1912A080" w14:textId="77777777" w:rsidR="00483A85" w:rsidRPr="00907B70" w:rsidRDefault="00483A85" w:rsidP="00103D47">
            <w:pPr>
              <w:spacing w:after="0" w:line="240" w:lineRule="auto"/>
              <w:rPr>
                <w:b/>
              </w:rPr>
            </w:pPr>
            <w:proofErr w:type="spellStart"/>
            <w:r w:rsidRPr="00907B70">
              <w:rPr>
                <w:b/>
              </w:rPr>
              <w:t>MaxDigits</w:t>
            </w:r>
            <w:proofErr w:type="spellEnd"/>
          </w:p>
        </w:tc>
        <w:tc>
          <w:tcPr>
            <w:tcW w:w="2415" w:type="dxa"/>
            <w:gridSpan w:val="3"/>
          </w:tcPr>
          <w:p w14:paraId="7AA403C5" w14:textId="77777777" w:rsidR="00483A85" w:rsidRPr="00907B70" w:rsidRDefault="00483A85" w:rsidP="00103D47">
            <w:pPr>
              <w:spacing w:after="0" w:line="240" w:lineRule="auto"/>
            </w:pPr>
            <w:r w:rsidRPr="00907B70">
              <w:t>1</w:t>
            </w:r>
          </w:p>
        </w:tc>
      </w:tr>
      <w:tr w:rsidR="00483A85" w:rsidRPr="00907B70" w14:paraId="259D5561" w14:textId="77777777" w:rsidTr="00626E9C">
        <w:trPr>
          <w:trHeight w:val="233"/>
        </w:trPr>
        <w:tc>
          <w:tcPr>
            <w:tcW w:w="3258" w:type="dxa"/>
            <w:gridSpan w:val="2"/>
            <w:shd w:val="solid" w:color="DAEEF3" w:themeColor="accent5" w:themeTint="33" w:fill="F2F2F2"/>
          </w:tcPr>
          <w:p w14:paraId="682F99B0" w14:textId="77777777" w:rsidR="00483A85" w:rsidRPr="00907B70" w:rsidRDefault="00483A85" w:rsidP="00103D47">
            <w:pPr>
              <w:spacing w:after="0" w:line="240" w:lineRule="auto"/>
              <w:rPr>
                <w:b/>
              </w:rPr>
            </w:pPr>
            <w:proofErr w:type="spellStart"/>
            <w:r w:rsidRPr="00907B70">
              <w:rPr>
                <w:b/>
              </w:rPr>
              <w:t>TerminationDigit</w:t>
            </w:r>
            <w:proofErr w:type="spellEnd"/>
          </w:p>
        </w:tc>
        <w:tc>
          <w:tcPr>
            <w:tcW w:w="1036" w:type="dxa"/>
            <w:gridSpan w:val="3"/>
          </w:tcPr>
          <w:p w14:paraId="0527DA19" w14:textId="77777777" w:rsidR="00483A85" w:rsidRPr="00907B70" w:rsidRDefault="00483A85" w:rsidP="00103D47">
            <w:pPr>
              <w:spacing w:after="0" w:line="240" w:lineRule="auto"/>
            </w:pPr>
            <w:r w:rsidRPr="00907B70">
              <w:t>N/A</w:t>
            </w:r>
          </w:p>
        </w:tc>
        <w:tc>
          <w:tcPr>
            <w:tcW w:w="2654" w:type="dxa"/>
            <w:gridSpan w:val="2"/>
            <w:shd w:val="solid" w:color="DAEEF3" w:themeColor="accent5" w:themeTint="33" w:fill="F2F2F2"/>
          </w:tcPr>
          <w:p w14:paraId="64E691E6" w14:textId="77777777" w:rsidR="00483A85" w:rsidRPr="00907B70" w:rsidRDefault="00483A85" w:rsidP="00103D47">
            <w:pPr>
              <w:spacing w:after="0" w:line="240" w:lineRule="auto"/>
              <w:rPr>
                <w:b/>
              </w:rPr>
            </w:pPr>
            <w:r w:rsidRPr="00907B70">
              <w:rPr>
                <w:b/>
              </w:rPr>
              <w:t>Interdigit Timeout</w:t>
            </w:r>
          </w:p>
        </w:tc>
        <w:tc>
          <w:tcPr>
            <w:tcW w:w="2415" w:type="dxa"/>
            <w:gridSpan w:val="3"/>
          </w:tcPr>
          <w:p w14:paraId="7C7813D2" w14:textId="2D8E95AE" w:rsidR="00483A85" w:rsidRPr="00907B70" w:rsidRDefault="0063036A" w:rsidP="00103D47">
            <w:pPr>
              <w:spacing w:after="0" w:line="240" w:lineRule="auto"/>
            </w:pPr>
            <w:r w:rsidRPr="00907B70">
              <w:t>5 seconds</w:t>
            </w:r>
          </w:p>
        </w:tc>
      </w:tr>
      <w:tr w:rsidR="00BD5EB4" w:rsidRPr="00907B70" w14:paraId="4DB37B9C" w14:textId="77777777" w:rsidTr="00626E9C">
        <w:trPr>
          <w:trHeight w:val="305"/>
        </w:trPr>
        <w:tc>
          <w:tcPr>
            <w:tcW w:w="9363" w:type="dxa"/>
            <w:gridSpan w:val="10"/>
            <w:shd w:val="clear" w:color="auto" w:fill="000000" w:themeFill="text1"/>
            <w:vAlign w:val="center"/>
          </w:tcPr>
          <w:p w14:paraId="0213D3DD" w14:textId="77777777" w:rsidR="00BD5EB4" w:rsidRPr="00907B70" w:rsidRDefault="00BD5EB4" w:rsidP="00483A85">
            <w:pPr>
              <w:spacing w:after="0" w:line="240" w:lineRule="auto"/>
              <w:rPr>
                <w:b/>
                <w:sz w:val="24"/>
                <w:szCs w:val="24"/>
              </w:rPr>
            </w:pPr>
          </w:p>
        </w:tc>
      </w:tr>
      <w:tr w:rsidR="00BD5EB4" w:rsidRPr="00907B70" w14:paraId="1ED723D4" w14:textId="77777777" w:rsidTr="00626E9C">
        <w:trPr>
          <w:trHeight w:val="305"/>
        </w:trPr>
        <w:tc>
          <w:tcPr>
            <w:tcW w:w="9363" w:type="dxa"/>
            <w:gridSpan w:val="10"/>
            <w:shd w:val="clear" w:color="auto" w:fill="D9D9D9"/>
            <w:vAlign w:val="center"/>
          </w:tcPr>
          <w:p w14:paraId="7999DD99" w14:textId="77777777" w:rsidR="00BD5EB4" w:rsidRPr="00907B70" w:rsidRDefault="00BD5EB4" w:rsidP="00BD5EB4">
            <w:pPr>
              <w:spacing w:after="0" w:line="240" w:lineRule="auto"/>
              <w:rPr>
                <w:b/>
                <w:sz w:val="24"/>
                <w:szCs w:val="24"/>
              </w:rPr>
            </w:pPr>
            <w:r w:rsidRPr="00907B70">
              <w:rPr>
                <w:b/>
                <w:sz w:val="24"/>
                <w:szCs w:val="24"/>
              </w:rPr>
              <w:t>Initial Prompts</w:t>
            </w:r>
          </w:p>
        </w:tc>
      </w:tr>
      <w:tr w:rsidR="00BD5EB4" w:rsidRPr="00907B70" w14:paraId="7456AFD8" w14:textId="77777777" w:rsidTr="00626E9C">
        <w:trPr>
          <w:trHeight w:val="305"/>
        </w:trPr>
        <w:tc>
          <w:tcPr>
            <w:tcW w:w="2178" w:type="dxa"/>
            <w:tcBorders>
              <w:bottom w:val="single" w:sz="4" w:space="0" w:color="000000"/>
            </w:tcBorders>
            <w:shd w:val="clear" w:color="auto" w:fill="DAEEF3" w:themeFill="accent5" w:themeFillTint="33"/>
            <w:vAlign w:val="center"/>
          </w:tcPr>
          <w:p w14:paraId="3E864F90" w14:textId="77777777" w:rsidR="00BD5EB4" w:rsidRPr="00907B70" w:rsidRDefault="00BD5EB4" w:rsidP="00BD5EB4">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41A70F18" w14:textId="77777777" w:rsidR="00BD5EB4" w:rsidRPr="00907B70" w:rsidRDefault="00BD5EB4" w:rsidP="00BD5EB4">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40FAE602" w14:textId="77777777" w:rsidR="00BD5EB4" w:rsidRPr="00907B70" w:rsidRDefault="00BD5EB4" w:rsidP="00BD5EB4">
            <w:pPr>
              <w:spacing w:after="0" w:line="240" w:lineRule="auto"/>
              <w:jc w:val="center"/>
              <w:rPr>
                <w:b/>
                <w:i/>
              </w:rPr>
            </w:pPr>
            <w:r w:rsidRPr="00907B70">
              <w:rPr>
                <w:b/>
                <w:i/>
              </w:rPr>
              <w:t>Wording</w:t>
            </w:r>
          </w:p>
        </w:tc>
      </w:tr>
      <w:tr w:rsidR="00BD5EB4" w:rsidRPr="00907B70" w14:paraId="3D1579B9" w14:textId="77777777" w:rsidTr="00626E9C">
        <w:trPr>
          <w:trHeight w:val="305"/>
        </w:trPr>
        <w:tc>
          <w:tcPr>
            <w:tcW w:w="2178" w:type="dxa"/>
            <w:tcBorders>
              <w:bottom w:val="single" w:sz="4" w:space="0" w:color="000000"/>
            </w:tcBorders>
            <w:shd w:val="clear" w:color="auto" w:fill="auto"/>
          </w:tcPr>
          <w:p w14:paraId="3CA4D87F" w14:textId="263760C5" w:rsidR="00BD5EB4" w:rsidRPr="00907B70" w:rsidRDefault="003C2571" w:rsidP="00BD5EB4">
            <w:pPr>
              <w:spacing w:after="0" w:line="240" w:lineRule="auto"/>
              <w:rPr>
                <w:sz w:val="20"/>
                <w:szCs w:val="20"/>
              </w:rPr>
            </w:pPr>
            <w:r>
              <w:rPr>
                <w:sz w:val="20"/>
                <w:szCs w:val="20"/>
              </w:rPr>
              <w:t>2110-1a.wav</w:t>
            </w:r>
          </w:p>
        </w:tc>
        <w:tc>
          <w:tcPr>
            <w:tcW w:w="1800" w:type="dxa"/>
            <w:gridSpan w:val="2"/>
            <w:tcBorders>
              <w:bottom w:val="single" w:sz="4" w:space="0" w:color="000000"/>
            </w:tcBorders>
            <w:shd w:val="clear" w:color="auto" w:fill="auto"/>
          </w:tcPr>
          <w:p w14:paraId="1B1250B0" w14:textId="794E096D" w:rsidR="00BD5EB4" w:rsidRPr="00907B70" w:rsidRDefault="003C2571" w:rsidP="00BD5EB4">
            <w:pPr>
              <w:spacing w:after="0" w:line="240" w:lineRule="auto"/>
              <w:rPr>
                <w:sz w:val="20"/>
                <w:szCs w:val="20"/>
              </w:rPr>
            </w:pPr>
            <w:r>
              <w:rPr>
                <w:sz w:val="20"/>
                <w:szCs w:val="20"/>
              </w:rPr>
              <w:t>Initial</w:t>
            </w:r>
          </w:p>
        </w:tc>
        <w:tc>
          <w:tcPr>
            <w:tcW w:w="5385" w:type="dxa"/>
            <w:gridSpan w:val="7"/>
            <w:tcBorders>
              <w:bottom w:val="single" w:sz="4" w:space="0" w:color="000000"/>
            </w:tcBorders>
            <w:shd w:val="clear" w:color="auto" w:fill="auto"/>
            <w:vAlign w:val="center"/>
          </w:tcPr>
          <w:p w14:paraId="28AE2D88" w14:textId="73A04FCF" w:rsidR="00BD5EB4" w:rsidRPr="00907B70" w:rsidRDefault="00626E9C" w:rsidP="00377355">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w:t>
            </w:r>
            <w:proofErr w:type="gramStart"/>
            <w:r>
              <w:rPr>
                <w:rFonts w:ascii="Tahoma" w:hAnsi="Tahoma" w:cs="Tahoma"/>
                <w:color w:val="0070C0"/>
                <w:sz w:val="16"/>
                <w:szCs w:val="16"/>
              </w:rPr>
              <w:t>Es</w:t>
            </w:r>
            <w:r w:rsidR="007234EB" w:rsidRPr="00676051">
              <w:rPr>
                <w:rFonts w:ascii="Tahoma" w:hAnsi="Tahoma" w:cs="Tahoma"/>
                <w:color w:val="0070C0"/>
                <w:sz w:val="16"/>
                <w:szCs w:val="16"/>
              </w:rPr>
              <w:t xml:space="preserve">  </w:t>
            </w:r>
            <w:r w:rsidR="0073375D" w:rsidRPr="00907B70">
              <w:rPr>
                <w:rFonts w:ascii="Tahoma" w:hAnsi="Tahoma" w:cs="Tahoma"/>
                <w:color w:val="0070C0"/>
                <w:sz w:val="16"/>
                <w:szCs w:val="16"/>
              </w:rPr>
              <w:tab/>
            </w:r>
            <w:proofErr w:type="gramEnd"/>
          </w:p>
        </w:tc>
      </w:tr>
      <w:tr w:rsidR="003C2571" w:rsidRPr="00907B70" w14:paraId="5CFE9CBF" w14:textId="77777777" w:rsidTr="00626E9C">
        <w:trPr>
          <w:trHeight w:val="305"/>
        </w:trPr>
        <w:tc>
          <w:tcPr>
            <w:tcW w:w="2178" w:type="dxa"/>
            <w:tcBorders>
              <w:bottom w:val="single" w:sz="4" w:space="0" w:color="000000"/>
            </w:tcBorders>
            <w:shd w:val="clear" w:color="auto" w:fill="auto"/>
          </w:tcPr>
          <w:p w14:paraId="62D9716F" w14:textId="3A311425" w:rsidR="003C2571" w:rsidRPr="00907B70" w:rsidRDefault="003C2571" w:rsidP="00BD5EB4">
            <w:pPr>
              <w:spacing w:after="0" w:line="240" w:lineRule="auto"/>
              <w:rPr>
                <w:sz w:val="20"/>
                <w:szCs w:val="20"/>
              </w:rPr>
            </w:pPr>
            <w:r>
              <w:rPr>
                <w:sz w:val="20"/>
                <w:szCs w:val="20"/>
              </w:rPr>
              <w:t>DIGITS</w:t>
            </w:r>
          </w:p>
        </w:tc>
        <w:tc>
          <w:tcPr>
            <w:tcW w:w="1800" w:type="dxa"/>
            <w:gridSpan w:val="2"/>
            <w:tcBorders>
              <w:bottom w:val="single" w:sz="4" w:space="0" w:color="000000"/>
            </w:tcBorders>
            <w:shd w:val="clear" w:color="auto" w:fill="auto"/>
          </w:tcPr>
          <w:p w14:paraId="4AE192D4" w14:textId="77777777" w:rsidR="003C2571" w:rsidRPr="00907B70" w:rsidRDefault="003C2571" w:rsidP="00BD5EB4">
            <w:pPr>
              <w:spacing w:after="0" w:line="240" w:lineRule="auto"/>
              <w:rPr>
                <w:sz w:val="20"/>
                <w:szCs w:val="20"/>
              </w:rPr>
            </w:pPr>
          </w:p>
        </w:tc>
        <w:tc>
          <w:tcPr>
            <w:tcW w:w="5385" w:type="dxa"/>
            <w:gridSpan w:val="7"/>
            <w:tcBorders>
              <w:bottom w:val="single" w:sz="4" w:space="0" w:color="000000"/>
            </w:tcBorders>
            <w:shd w:val="clear" w:color="auto" w:fill="auto"/>
            <w:vAlign w:val="center"/>
          </w:tcPr>
          <w:p w14:paraId="4ACAB13F" w14:textId="6179BC0E" w:rsidR="003C2571" w:rsidRPr="003C2571" w:rsidRDefault="003C2571" w:rsidP="00377355">
            <w:pPr>
              <w:widowControl w:val="0"/>
              <w:autoSpaceDE w:val="0"/>
              <w:autoSpaceDN w:val="0"/>
              <w:adjustRightInd w:val="0"/>
              <w:spacing w:after="0" w:line="240" w:lineRule="auto"/>
              <w:rPr>
                <w:rFonts w:ascii="Tahoma" w:hAnsi="Tahoma" w:cs="Tahoma"/>
                <w:color w:val="0070C0"/>
                <w:sz w:val="16"/>
                <w:szCs w:val="16"/>
              </w:rPr>
            </w:pPr>
            <w:r w:rsidRPr="003C2571">
              <w:rPr>
                <w:rFonts w:ascii="Tahoma" w:hAnsi="Tahoma" w:cs="Tahoma"/>
                <w:color w:val="7AB648"/>
                <w:sz w:val="16"/>
                <w:szCs w:val="16"/>
              </w:rPr>
              <w:t>&lt;</w:t>
            </w:r>
            <w:proofErr w:type="spellStart"/>
            <w:r w:rsidRPr="003C2571">
              <w:rPr>
                <w:rFonts w:ascii="Tahoma" w:hAnsi="Tahoma" w:cs="Tahoma"/>
                <w:color w:val="7AB648"/>
                <w:sz w:val="16"/>
                <w:szCs w:val="16"/>
              </w:rPr>
              <w:t>ivrCardNbr</w:t>
            </w:r>
            <w:proofErr w:type="spellEnd"/>
            <w:r w:rsidRPr="003C2571">
              <w:rPr>
                <w:rFonts w:ascii="Tahoma" w:hAnsi="Tahoma" w:cs="Tahoma"/>
                <w:color w:val="7AB648"/>
                <w:sz w:val="16"/>
                <w:szCs w:val="16"/>
              </w:rPr>
              <w:t>&gt;</w:t>
            </w:r>
          </w:p>
        </w:tc>
      </w:tr>
      <w:tr w:rsidR="00626E9C" w:rsidRPr="00907B70" w14:paraId="6A3368F4" w14:textId="77777777" w:rsidTr="00626E9C">
        <w:trPr>
          <w:trHeight w:val="305"/>
        </w:trPr>
        <w:tc>
          <w:tcPr>
            <w:tcW w:w="2178" w:type="dxa"/>
            <w:tcBorders>
              <w:bottom w:val="single" w:sz="4" w:space="0" w:color="000000"/>
            </w:tcBorders>
            <w:shd w:val="clear" w:color="auto" w:fill="auto"/>
          </w:tcPr>
          <w:p w14:paraId="65AA79EF" w14:textId="05025426" w:rsidR="00626E9C" w:rsidRPr="00907B70" w:rsidRDefault="003C2571" w:rsidP="00BD5EB4">
            <w:pPr>
              <w:spacing w:after="0" w:line="240" w:lineRule="auto"/>
              <w:rPr>
                <w:sz w:val="20"/>
                <w:szCs w:val="20"/>
              </w:rPr>
            </w:pPr>
            <w:r>
              <w:rPr>
                <w:sz w:val="20"/>
                <w:szCs w:val="20"/>
              </w:rPr>
              <w:t>2110-1b.wav</w:t>
            </w:r>
          </w:p>
        </w:tc>
        <w:tc>
          <w:tcPr>
            <w:tcW w:w="1800" w:type="dxa"/>
            <w:gridSpan w:val="2"/>
            <w:tcBorders>
              <w:bottom w:val="single" w:sz="4" w:space="0" w:color="000000"/>
            </w:tcBorders>
            <w:shd w:val="clear" w:color="auto" w:fill="auto"/>
          </w:tcPr>
          <w:p w14:paraId="5814B47E" w14:textId="77777777" w:rsidR="00626E9C" w:rsidRPr="00907B70" w:rsidRDefault="00626E9C" w:rsidP="00BD5EB4">
            <w:pPr>
              <w:spacing w:after="0" w:line="240" w:lineRule="auto"/>
              <w:rPr>
                <w:sz w:val="20"/>
                <w:szCs w:val="20"/>
              </w:rPr>
            </w:pPr>
          </w:p>
        </w:tc>
        <w:tc>
          <w:tcPr>
            <w:tcW w:w="5385" w:type="dxa"/>
            <w:gridSpan w:val="7"/>
            <w:tcBorders>
              <w:bottom w:val="single" w:sz="4" w:space="0" w:color="000000"/>
            </w:tcBorders>
            <w:shd w:val="clear" w:color="auto" w:fill="auto"/>
            <w:vAlign w:val="center"/>
          </w:tcPr>
          <w:p w14:paraId="2D5D2A7B" w14:textId="79410F60" w:rsidR="00626E9C" w:rsidRDefault="00626E9C" w:rsidP="00377355">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 xml:space="preserve">el </w:t>
            </w:r>
            <w:proofErr w:type="spellStart"/>
            <w:r>
              <w:rPr>
                <w:rFonts w:ascii="Tahoma" w:hAnsi="Tahoma" w:cs="Tahoma"/>
                <w:color w:val="0070C0"/>
                <w:sz w:val="16"/>
                <w:szCs w:val="16"/>
              </w:rPr>
              <w:t>número</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correcto</w:t>
            </w:r>
            <w:proofErr w:type="spellEnd"/>
            <w:r>
              <w:rPr>
                <w:rFonts w:ascii="Tahoma" w:hAnsi="Tahoma" w:cs="Tahoma"/>
                <w:color w:val="0070C0"/>
                <w:sz w:val="16"/>
                <w:szCs w:val="16"/>
              </w:rPr>
              <w:t>?</w:t>
            </w:r>
          </w:p>
        </w:tc>
      </w:tr>
      <w:tr w:rsidR="00BD5EB4" w:rsidRPr="00907B70" w14:paraId="12DB080C" w14:textId="77777777" w:rsidTr="00626E9C">
        <w:trPr>
          <w:trHeight w:val="305"/>
        </w:trPr>
        <w:tc>
          <w:tcPr>
            <w:tcW w:w="9363" w:type="dxa"/>
            <w:gridSpan w:val="10"/>
            <w:tcBorders>
              <w:bottom w:val="single" w:sz="4" w:space="0" w:color="000000"/>
            </w:tcBorders>
            <w:shd w:val="clear" w:color="auto" w:fill="D9D9D9"/>
            <w:vAlign w:val="center"/>
          </w:tcPr>
          <w:p w14:paraId="7BEB7456" w14:textId="77777777" w:rsidR="00BD5EB4" w:rsidRPr="00907B70" w:rsidRDefault="00BD5EB4" w:rsidP="00BD5EB4">
            <w:pPr>
              <w:spacing w:after="0" w:line="240" w:lineRule="auto"/>
              <w:rPr>
                <w:b/>
                <w:sz w:val="24"/>
                <w:szCs w:val="24"/>
              </w:rPr>
            </w:pPr>
            <w:r w:rsidRPr="00907B70">
              <w:rPr>
                <w:b/>
                <w:sz w:val="24"/>
                <w:szCs w:val="24"/>
              </w:rPr>
              <w:t>Retry Prompts</w:t>
            </w:r>
          </w:p>
        </w:tc>
      </w:tr>
      <w:tr w:rsidR="00BD5EB4" w:rsidRPr="00907B70" w14:paraId="537553F2" w14:textId="77777777" w:rsidTr="00626E9C">
        <w:trPr>
          <w:trHeight w:val="305"/>
        </w:trPr>
        <w:tc>
          <w:tcPr>
            <w:tcW w:w="2178" w:type="dxa"/>
            <w:tcBorders>
              <w:bottom w:val="single" w:sz="4" w:space="0" w:color="000000"/>
            </w:tcBorders>
            <w:shd w:val="clear" w:color="auto" w:fill="DAEEF3" w:themeFill="accent5" w:themeFillTint="33"/>
            <w:vAlign w:val="center"/>
          </w:tcPr>
          <w:p w14:paraId="77D07120" w14:textId="77777777" w:rsidR="00BD5EB4" w:rsidRPr="00907B70" w:rsidRDefault="00BD5EB4" w:rsidP="00BD5EB4">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1290BE61" w14:textId="77777777" w:rsidR="00BD5EB4" w:rsidRPr="00907B70" w:rsidRDefault="00BD5EB4" w:rsidP="00BD5EB4">
            <w:pPr>
              <w:spacing w:after="0" w:line="240" w:lineRule="auto"/>
              <w:jc w:val="center"/>
              <w:rPr>
                <w:b/>
                <w:i/>
                <w:sz w:val="24"/>
                <w:szCs w:val="24"/>
              </w:rPr>
            </w:pPr>
            <w:r w:rsidRPr="00907B70">
              <w:rPr>
                <w:b/>
                <w:i/>
              </w:rPr>
              <w:t>Condition</w:t>
            </w:r>
          </w:p>
        </w:tc>
        <w:tc>
          <w:tcPr>
            <w:tcW w:w="3870" w:type="dxa"/>
            <w:gridSpan w:val="5"/>
            <w:tcBorders>
              <w:bottom w:val="single" w:sz="4" w:space="0" w:color="000000"/>
            </w:tcBorders>
            <w:shd w:val="clear" w:color="auto" w:fill="DAEEF3" w:themeFill="accent5" w:themeFillTint="33"/>
            <w:vAlign w:val="center"/>
          </w:tcPr>
          <w:p w14:paraId="55E45C7D" w14:textId="77777777" w:rsidR="00BD5EB4" w:rsidRPr="00907B70" w:rsidRDefault="00BD5EB4" w:rsidP="00BD5EB4">
            <w:pPr>
              <w:spacing w:after="0" w:line="240" w:lineRule="auto"/>
              <w:jc w:val="center"/>
              <w:rPr>
                <w:b/>
                <w:i/>
                <w:sz w:val="24"/>
                <w:szCs w:val="24"/>
              </w:rPr>
            </w:pPr>
            <w:r w:rsidRPr="00907B70">
              <w:rPr>
                <w:b/>
                <w:i/>
              </w:rPr>
              <w:t>Wording</w:t>
            </w:r>
          </w:p>
        </w:tc>
        <w:tc>
          <w:tcPr>
            <w:tcW w:w="1425" w:type="dxa"/>
            <w:tcBorders>
              <w:bottom w:val="single" w:sz="4" w:space="0" w:color="000000"/>
            </w:tcBorders>
            <w:shd w:val="clear" w:color="auto" w:fill="DAEEF3" w:themeFill="accent5" w:themeFillTint="33"/>
            <w:vAlign w:val="center"/>
          </w:tcPr>
          <w:p w14:paraId="34BD0BAA" w14:textId="77777777" w:rsidR="00BD5EB4" w:rsidRPr="00907B70" w:rsidRDefault="00BD5EB4" w:rsidP="00BD5EB4">
            <w:pPr>
              <w:spacing w:after="0" w:line="240" w:lineRule="auto"/>
              <w:jc w:val="center"/>
              <w:rPr>
                <w:b/>
                <w:i/>
              </w:rPr>
            </w:pPr>
            <w:r w:rsidRPr="00907B70">
              <w:rPr>
                <w:b/>
                <w:i/>
              </w:rPr>
              <w:t>Transition</w:t>
            </w:r>
          </w:p>
        </w:tc>
      </w:tr>
      <w:tr w:rsidR="003C2571" w:rsidRPr="00907B70" w14:paraId="5DD07CF7" w14:textId="77777777" w:rsidTr="00626E9C">
        <w:trPr>
          <w:trHeight w:val="305"/>
        </w:trPr>
        <w:tc>
          <w:tcPr>
            <w:tcW w:w="2178" w:type="dxa"/>
            <w:tcBorders>
              <w:bottom w:val="single" w:sz="4" w:space="0" w:color="000000"/>
            </w:tcBorders>
            <w:shd w:val="clear" w:color="auto" w:fill="auto"/>
          </w:tcPr>
          <w:p w14:paraId="572246ED" w14:textId="4C1E3243" w:rsidR="003C2571" w:rsidRPr="00907B70" w:rsidRDefault="003C2571" w:rsidP="003C2571">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5907CE09" w14:textId="37628F49" w:rsidR="003C2571" w:rsidRPr="00907B70" w:rsidRDefault="003C2571" w:rsidP="003C2571">
            <w:pPr>
              <w:spacing w:after="0" w:line="240" w:lineRule="auto"/>
              <w:rPr>
                <w:sz w:val="20"/>
                <w:szCs w:val="20"/>
              </w:rPr>
            </w:pPr>
            <w:r w:rsidRPr="00907B70">
              <w:rPr>
                <w:sz w:val="20"/>
                <w:szCs w:val="20"/>
              </w:rPr>
              <w:t>No Match 1</w:t>
            </w:r>
          </w:p>
        </w:tc>
        <w:tc>
          <w:tcPr>
            <w:tcW w:w="3870" w:type="dxa"/>
            <w:gridSpan w:val="5"/>
            <w:tcBorders>
              <w:bottom w:val="single" w:sz="4" w:space="0" w:color="000000"/>
            </w:tcBorders>
            <w:shd w:val="clear" w:color="auto" w:fill="auto"/>
          </w:tcPr>
          <w:p w14:paraId="1B78043E" w14:textId="5B1FB664"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6647713F" w14:textId="6AA4F01E" w:rsidR="003C2571" w:rsidRPr="00907B70" w:rsidRDefault="003C2571" w:rsidP="003C2571">
            <w:pPr>
              <w:spacing w:after="0" w:line="240" w:lineRule="auto"/>
              <w:rPr>
                <w:sz w:val="20"/>
                <w:szCs w:val="20"/>
              </w:rPr>
            </w:pPr>
            <w:r>
              <w:rPr>
                <w:sz w:val="20"/>
                <w:szCs w:val="20"/>
              </w:rPr>
              <w:t>--</w:t>
            </w:r>
          </w:p>
        </w:tc>
      </w:tr>
      <w:tr w:rsidR="003C2571" w:rsidRPr="00907B70" w14:paraId="20A08893" w14:textId="77777777" w:rsidTr="00626E9C">
        <w:trPr>
          <w:trHeight w:val="305"/>
        </w:trPr>
        <w:tc>
          <w:tcPr>
            <w:tcW w:w="2178" w:type="dxa"/>
            <w:tcBorders>
              <w:bottom w:val="single" w:sz="4" w:space="0" w:color="000000"/>
            </w:tcBorders>
            <w:shd w:val="clear" w:color="auto" w:fill="auto"/>
          </w:tcPr>
          <w:p w14:paraId="2256EBF8" w14:textId="5B6B2C14" w:rsidR="003C2571" w:rsidRPr="00907B70" w:rsidRDefault="003C2571" w:rsidP="003C2571">
            <w:pPr>
              <w:spacing w:after="0" w:line="240" w:lineRule="auto"/>
              <w:rPr>
                <w:sz w:val="20"/>
                <w:szCs w:val="20"/>
              </w:rPr>
            </w:pPr>
            <w:r>
              <w:rPr>
                <w:sz w:val="20"/>
                <w:szCs w:val="20"/>
              </w:rPr>
              <w:t>2110-2.wav</w:t>
            </w:r>
          </w:p>
        </w:tc>
        <w:tc>
          <w:tcPr>
            <w:tcW w:w="1890" w:type="dxa"/>
            <w:gridSpan w:val="3"/>
            <w:tcBorders>
              <w:bottom w:val="single" w:sz="4" w:space="0" w:color="000000"/>
            </w:tcBorders>
            <w:shd w:val="clear" w:color="auto" w:fill="auto"/>
          </w:tcPr>
          <w:p w14:paraId="7BA75392" w14:textId="549CAE47" w:rsidR="003C2571" w:rsidRPr="00907B70" w:rsidRDefault="003C2571" w:rsidP="003C2571">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5D3DF702" w14:textId="0DDE770D" w:rsidR="003C2571" w:rsidRPr="00F03FB4" w:rsidRDefault="003C2571" w:rsidP="003C257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 ese el número de tarjeta correcto?  Simplemente diga ‘sí’ o 'no'.</w:t>
            </w:r>
          </w:p>
        </w:tc>
        <w:tc>
          <w:tcPr>
            <w:tcW w:w="1425" w:type="dxa"/>
            <w:tcBorders>
              <w:bottom w:val="single" w:sz="4" w:space="0" w:color="000000"/>
            </w:tcBorders>
            <w:shd w:val="clear" w:color="auto" w:fill="auto"/>
          </w:tcPr>
          <w:p w14:paraId="2D39E204" w14:textId="19D6AB8B" w:rsidR="003C2571" w:rsidRPr="00907B70" w:rsidRDefault="003C2571" w:rsidP="003C2571">
            <w:pPr>
              <w:spacing w:after="0" w:line="240" w:lineRule="auto"/>
              <w:rPr>
                <w:sz w:val="20"/>
                <w:szCs w:val="20"/>
              </w:rPr>
            </w:pPr>
            <w:proofErr w:type="spellStart"/>
            <w:r>
              <w:rPr>
                <w:sz w:val="20"/>
                <w:szCs w:val="20"/>
              </w:rPr>
              <w:t>Rerecognition</w:t>
            </w:r>
            <w:proofErr w:type="spellEnd"/>
          </w:p>
        </w:tc>
      </w:tr>
      <w:tr w:rsidR="003C2571" w:rsidRPr="00907B70" w14:paraId="67834113" w14:textId="77777777" w:rsidTr="00626E9C">
        <w:trPr>
          <w:trHeight w:val="305"/>
        </w:trPr>
        <w:tc>
          <w:tcPr>
            <w:tcW w:w="2178" w:type="dxa"/>
            <w:tcBorders>
              <w:bottom w:val="single" w:sz="4" w:space="0" w:color="000000"/>
            </w:tcBorders>
            <w:shd w:val="clear" w:color="auto" w:fill="auto"/>
          </w:tcPr>
          <w:p w14:paraId="61EDF913" w14:textId="5B7FAD7D" w:rsidR="003C2571" w:rsidRPr="00907B70" w:rsidRDefault="003C2571" w:rsidP="003C2571">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01792EDD" w14:textId="560977DD" w:rsidR="003C2571" w:rsidRPr="00907B70" w:rsidRDefault="003C2571" w:rsidP="003C2571">
            <w:pPr>
              <w:spacing w:after="0" w:line="240" w:lineRule="auto"/>
              <w:rPr>
                <w:sz w:val="20"/>
                <w:szCs w:val="20"/>
              </w:rPr>
            </w:pPr>
            <w:r w:rsidRPr="00907B70">
              <w:rPr>
                <w:sz w:val="20"/>
                <w:szCs w:val="20"/>
              </w:rPr>
              <w:t>No Match 2</w:t>
            </w:r>
          </w:p>
        </w:tc>
        <w:tc>
          <w:tcPr>
            <w:tcW w:w="3870" w:type="dxa"/>
            <w:gridSpan w:val="5"/>
            <w:tcBorders>
              <w:bottom w:val="single" w:sz="4" w:space="0" w:color="000000"/>
            </w:tcBorders>
            <w:shd w:val="clear" w:color="auto" w:fill="auto"/>
          </w:tcPr>
          <w:p w14:paraId="21078969" w14:textId="4448481B" w:rsidR="003C2571" w:rsidRPr="00907B70" w:rsidRDefault="003C2571" w:rsidP="003C2571">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392F52AB" w14:textId="24030016" w:rsidR="003C2571" w:rsidRPr="00907B70" w:rsidRDefault="003C2571" w:rsidP="003C2571">
            <w:pPr>
              <w:spacing w:after="0" w:line="240" w:lineRule="auto"/>
              <w:rPr>
                <w:sz w:val="20"/>
                <w:szCs w:val="20"/>
              </w:rPr>
            </w:pPr>
            <w:r>
              <w:rPr>
                <w:sz w:val="20"/>
                <w:szCs w:val="20"/>
              </w:rPr>
              <w:t>--</w:t>
            </w:r>
          </w:p>
        </w:tc>
      </w:tr>
      <w:tr w:rsidR="003C2571" w:rsidRPr="00907B70" w14:paraId="3C916055" w14:textId="77777777" w:rsidTr="00626E9C">
        <w:trPr>
          <w:trHeight w:val="305"/>
        </w:trPr>
        <w:tc>
          <w:tcPr>
            <w:tcW w:w="2178" w:type="dxa"/>
            <w:tcBorders>
              <w:bottom w:val="single" w:sz="4" w:space="0" w:color="000000"/>
            </w:tcBorders>
            <w:shd w:val="clear" w:color="auto" w:fill="auto"/>
          </w:tcPr>
          <w:p w14:paraId="49A43011" w14:textId="0B71BD73" w:rsidR="003C2571" w:rsidRPr="00907B70" w:rsidRDefault="003C2571" w:rsidP="003C2571">
            <w:pPr>
              <w:spacing w:after="0" w:line="240" w:lineRule="auto"/>
              <w:rPr>
                <w:sz w:val="20"/>
                <w:szCs w:val="20"/>
              </w:rPr>
            </w:pPr>
            <w:r>
              <w:rPr>
                <w:sz w:val="20"/>
                <w:szCs w:val="20"/>
              </w:rPr>
              <w:t>2110-3.wav</w:t>
            </w:r>
          </w:p>
        </w:tc>
        <w:tc>
          <w:tcPr>
            <w:tcW w:w="1890" w:type="dxa"/>
            <w:gridSpan w:val="3"/>
            <w:tcBorders>
              <w:bottom w:val="single" w:sz="4" w:space="0" w:color="000000"/>
            </w:tcBorders>
            <w:shd w:val="clear" w:color="auto" w:fill="auto"/>
          </w:tcPr>
          <w:p w14:paraId="3AD4CCA6" w14:textId="22272263" w:rsidR="003C2571" w:rsidRPr="00907B70" w:rsidRDefault="003C2571" w:rsidP="003C2571">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10BBD94B" w14:textId="38137097" w:rsidR="003C2571" w:rsidRPr="00F03FB4" w:rsidRDefault="003C2571" w:rsidP="003C257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el número de tarjeta es correcto, diga sí o marque 1.  Si no es correcto, diga 'no' o marque 2.</w:t>
            </w:r>
          </w:p>
        </w:tc>
        <w:tc>
          <w:tcPr>
            <w:tcW w:w="1425" w:type="dxa"/>
            <w:tcBorders>
              <w:bottom w:val="single" w:sz="4" w:space="0" w:color="000000"/>
            </w:tcBorders>
            <w:shd w:val="clear" w:color="auto" w:fill="auto"/>
          </w:tcPr>
          <w:p w14:paraId="118BD5AF" w14:textId="525EF400" w:rsidR="003C2571" w:rsidRPr="00907B70" w:rsidRDefault="003C2571" w:rsidP="003C2571">
            <w:pPr>
              <w:spacing w:after="0" w:line="240" w:lineRule="auto"/>
              <w:rPr>
                <w:sz w:val="20"/>
                <w:szCs w:val="20"/>
              </w:rPr>
            </w:pPr>
            <w:proofErr w:type="spellStart"/>
            <w:r>
              <w:rPr>
                <w:sz w:val="20"/>
                <w:szCs w:val="20"/>
              </w:rPr>
              <w:t>Rerecognition</w:t>
            </w:r>
            <w:proofErr w:type="spellEnd"/>
          </w:p>
        </w:tc>
      </w:tr>
      <w:tr w:rsidR="003C2571" w:rsidRPr="00907B70" w14:paraId="00808837" w14:textId="77777777" w:rsidTr="00626E9C">
        <w:trPr>
          <w:trHeight w:val="305"/>
        </w:trPr>
        <w:tc>
          <w:tcPr>
            <w:tcW w:w="2178" w:type="dxa"/>
            <w:tcBorders>
              <w:bottom w:val="single" w:sz="4" w:space="0" w:color="000000"/>
            </w:tcBorders>
            <w:shd w:val="clear" w:color="auto" w:fill="auto"/>
          </w:tcPr>
          <w:p w14:paraId="30297AD7" w14:textId="1FC37B25" w:rsidR="003C2571" w:rsidRPr="00907B70" w:rsidRDefault="003C2571" w:rsidP="003C2571">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425A5B67" w14:textId="2EBC319F" w:rsidR="003C2571" w:rsidRPr="00907B70" w:rsidRDefault="003C2571" w:rsidP="003C2571">
            <w:pPr>
              <w:spacing w:after="0" w:line="240" w:lineRule="auto"/>
              <w:rPr>
                <w:sz w:val="20"/>
                <w:szCs w:val="20"/>
              </w:rPr>
            </w:pPr>
            <w:r w:rsidRPr="00907B70">
              <w:rPr>
                <w:sz w:val="20"/>
                <w:szCs w:val="20"/>
              </w:rPr>
              <w:t xml:space="preserve">No Match </w:t>
            </w:r>
            <w:r>
              <w:rPr>
                <w:sz w:val="20"/>
                <w:szCs w:val="20"/>
              </w:rPr>
              <w:t>3</w:t>
            </w:r>
          </w:p>
        </w:tc>
        <w:tc>
          <w:tcPr>
            <w:tcW w:w="3870" w:type="dxa"/>
            <w:gridSpan w:val="5"/>
            <w:tcBorders>
              <w:bottom w:val="single" w:sz="4" w:space="0" w:color="000000"/>
            </w:tcBorders>
            <w:shd w:val="clear" w:color="auto" w:fill="auto"/>
          </w:tcPr>
          <w:p w14:paraId="1F715B55" w14:textId="52D3731D"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cBorders>
            <w:shd w:val="clear" w:color="auto" w:fill="auto"/>
          </w:tcPr>
          <w:p w14:paraId="5AC98858" w14:textId="68E4E10F" w:rsidR="003C2571" w:rsidRPr="00907B70" w:rsidRDefault="003C2571" w:rsidP="003C2571">
            <w:pPr>
              <w:spacing w:after="0" w:line="240" w:lineRule="auto"/>
              <w:rPr>
                <w:sz w:val="20"/>
                <w:szCs w:val="20"/>
              </w:rPr>
            </w:pPr>
            <w:r>
              <w:rPr>
                <w:sz w:val="20"/>
                <w:szCs w:val="20"/>
              </w:rPr>
              <w:t>XFER2</w:t>
            </w:r>
          </w:p>
        </w:tc>
      </w:tr>
      <w:tr w:rsidR="003C2571" w:rsidRPr="00907B70" w14:paraId="0910C3F1" w14:textId="77777777" w:rsidTr="00626E9C">
        <w:trPr>
          <w:trHeight w:val="305"/>
        </w:trPr>
        <w:tc>
          <w:tcPr>
            <w:tcW w:w="2178" w:type="dxa"/>
            <w:tcBorders>
              <w:bottom w:val="single" w:sz="4" w:space="0" w:color="000000"/>
            </w:tcBorders>
            <w:shd w:val="clear" w:color="auto" w:fill="auto"/>
          </w:tcPr>
          <w:p w14:paraId="5DF65D33" w14:textId="04C86181" w:rsidR="003C2571" w:rsidRPr="00907B70" w:rsidRDefault="003C2571" w:rsidP="003C257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4F6268B6" w14:textId="4681F06A" w:rsidR="003C2571" w:rsidRPr="00907B70" w:rsidRDefault="003C2571" w:rsidP="003C2571">
            <w:pPr>
              <w:spacing w:after="0" w:line="240" w:lineRule="auto"/>
              <w:rPr>
                <w:sz w:val="20"/>
                <w:szCs w:val="20"/>
              </w:rPr>
            </w:pPr>
            <w:r w:rsidRPr="00907B70">
              <w:rPr>
                <w:sz w:val="20"/>
                <w:szCs w:val="20"/>
              </w:rPr>
              <w:t>No Input 1</w:t>
            </w:r>
          </w:p>
        </w:tc>
        <w:tc>
          <w:tcPr>
            <w:tcW w:w="3870" w:type="dxa"/>
            <w:gridSpan w:val="5"/>
            <w:tcBorders>
              <w:bottom w:val="single" w:sz="4" w:space="0" w:color="000000"/>
            </w:tcBorders>
            <w:shd w:val="clear" w:color="auto" w:fill="auto"/>
          </w:tcPr>
          <w:p w14:paraId="0D57E4BD" w14:textId="01F0FCAF"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7FEED93C" w14:textId="151A87D0" w:rsidR="003C2571" w:rsidRPr="00907B70" w:rsidRDefault="003C2571" w:rsidP="003C2571">
            <w:pPr>
              <w:spacing w:after="0" w:line="240" w:lineRule="auto"/>
              <w:rPr>
                <w:sz w:val="20"/>
                <w:szCs w:val="20"/>
              </w:rPr>
            </w:pPr>
            <w:r>
              <w:rPr>
                <w:sz w:val="20"/>
                <w:szCs w:val="20"/>
              </w:rPr>
              <w:t>--</w:t>
            </w:r>
          </w:p>
        </w:tc>
      </w:tr>
      <w:tr w:rsidR="003C2571" w:rsidRPr="00907B70" w14:paraId="44431644" w14:textId="77777777" w:rsidTr="00626E9C">
        <w:trPr>
          <w:trHeight w:val="305"/>
        </w:trPr>
        <w:tc>
          <w:tcPr>
            <w:tcW w:w="2178" w:type="dxa"/>
            <w:tcBorders>
              <w:bottom w:val="single" w:sz="4" w:space="0" w:color="000000"/>
            </w:tcBorders>
            <w:shd w:val="clear" w:color="auto" w:fill="auto"/>
          </w:tcPr>
          <w:p w14:paraId="0A62D2FE" w14:textId="265FC2A3" w:rsidR="003C2571" w:rsidRPr="00907B70" w:rsidRDefault="003C2571" w:rsidP="003C2571">
            <w:pPr>
              <w:spacing w:after="0" w:line="240" w:lineRule="auto"/>
              <w:rPr>
                <w:sz w:val="20"/>
                <w:szCs w:val="20"/>
              </w:rPr>
            </w:pPr>
            <w:r>
              <w:rPr>
                <w:sz w:val="20"/>
                <w:szCs w:val="20"/>
              </w:rPr>
              <w:t>2110-2.wav</w:t>
            </w:r>
          </w:p>
        </w:tc>
        <w:tc>
          <w:tcPr>
            <w:tcW w:w="1890" w:type="dxa"/>
            <w:gridSpan w:val="3"/>
            <w:tcBorders>
              <w:bottom w:val="single" w:sz="4" w:space="0" w:color="000000"/>
            </w:tcBorders>
            <w:shd w:val="clear" w:color="auto" w:fill="auto"/>
          </w:tcPr>
          <w:p w14:paraId="0C451BC4" w14:textId="0BEA08AF" w:rsidR="003C2571" w:rsidRPr="00907B70" w:rsidRDefault="003C2571" w:rsidP="003C2571">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5246D83D" w14:textId="2C5BD1C1" w:rsidR="003C2571" w:rsidRPr="00F03FB4" w:rsidRDefault="003C2571" w:rsidP="003C257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 ese el número de tarjeta correcto?  Simplemente diga ‘sí’ o 'no'.</w:t>
            </w:r>
          </w:p>
        </w:tc>
        <w:tc>
          <w:tcPr>
            <w:tcW w:w="1425" w:type="dxa"/>
            <w:tcBorders>
              <w:bottom w:val="single" w:sz="4" w:space="0" w:color="000000"/>
            </w:tcBorders>
            <w:shd w:val="clear" w:color="auto" w:fill="auto"/>
          </w:tcPr>
          <w:p w14:paraId="02E2722F" w14:textId="60DEC48B" w:rsidR="003C2571" w:rsidRPr="00907B70" w:rsidRDefault="003C2571" w:rsidP="003C2571">
            <w:pPr>
              <w:spacing w:after="0" w:line="240" w:lineRule="auto"/>
              <w:rPr>
                <w:sz w:val="20"/>
                <w:szCs w:val="20"/>
              </w:rPr>
            </w:pPr>
            <w:proofErr w:type="spellStart"/>
            <w:r>
              <w:rPr>
                <w:sz w:val="20"/>
                <w:szCs w:val="20"/>
              </w:rPr>
              <w:t>Rerecognition</w:t>
            </w:r>
            <w:proofErr w:type="spellEnd"/>
          </w:p>
        </w:tc>
      </w:tr>
      <w:tr w:rsidR="003C2571" w:rsidRPr="00907B70" w14:paraId="3BDA728C" w14:textId="77777777" w:rsidTr="00626E9C">
        <w:trPr>
          <w:trHeight w:val="305"/>
        </w:trPr>
        <w:tc>
          <w:tcPr>
            <w:tcW w:w="2178" w:type="dxa"/>
            <w:tcBorders>
              <w:bottom w:val="single" w:sz="4" w:space="0" w:color="000000"/>
            </w:tcBorders>
            <w:shd w:val="clear" w:color="auto" w:fill="auto"/>
          </w:tcPr>
          <w:p w14:paraId="6339B2D0" w14:textId="5D26F118" w:rsidR="003C2571" w:rsidRPr="00907B70" w:rsidRDefault="003C2571" w:rsidP="003C2571">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378DD398" w14:textId="16CF3CDC" w:rsidR="003C2571" w:rsidRPr="00907B70" w:rsidRDefault="003C2571" w:rsidP="003C2571">
            <w:pPr>
              <w:spacing w:after="0" w:line="240" w:lineRule="auto"/>
              <w:rPr>
                <w:sz w:val="20"/>
                <w:szCs w:val="20"/>
              </w:rPr>
            </w:pPr>
            <w:r w:rsidRPr="00907B70">
              <w:rPr>
                <w:sz w:val="20"/>
                <w:szCs w:val="20"/>
              </w:rPr>
              <w:t>No Input 2</w:t>
            </w:r>
          </w:p>
        </w:tc>
        <w:tc>
          <w:tcPr>
            <w:tcW w:w="3870" w:type="dxa"/>
            <w:gridSpan w:val="5"/>
            <w:tcBorders>
              <w:bottom w:val="single" w:sz="4" w:space="0" w:color="000000"/>
            </w:tcBorders>
            <w:shd w:val="clear" w:color="auto" w:fill="auto"/>
          </w:tcPr>
          <w:p w14:paraId="56FB35A0" w14:textId="275E8F3A" w:rsidR="003C2571" w:rsidRPr="00907B70" w:rsidRDefault="003C2571" w:rsidP="003C2571">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425" w:type="dxa"/>
            <w:tcBorders>
              <w:bottom w:val="single" w:sz="4" w:space="0" w:color="000000"/>
            </w:tcBorders>
            <w:shd w:val="clear" w:color="auto" w:fill="auto"/>
          </w:tcPr>
          <w:p w14:paraId="7E4518EF" w14:textId="71A96C99" w:rsidR="003C2571" w:rsidRPr="00907B70" w:rsidRDefault="003C2571" w:rsidP="003C2571">
            <w:pPr>
              <w:spacing w:after="0" w:line="240" w:lineRule="auto"/>
              <w:rPr>
                <w:sz w:val="20"/>
                <w:szCs w:val="20"/>
              </w:rPr>
            </w:pPr>
            <w:r>
              <w:rPr>
                <w:sz w:val="20"/>
                <w:szCs w:val="20"/>
              </w:rPr>
              <w:t>--</w:t>
            </w:r>
          </w:p>
        </w:tc>
      </w:tr>
      <w:tr w:rsidR="003C2571" w:rsidRPr="00907B70" w14:paraId="5BDA63EC" w14:textId="77777777" w:rsidTr="00626E9C">
        <w:trPr>
          <w:trHeight w:val="305"/>
        </w:trPr>
        <w:tc>
          <w:tcPr>
            <w:tcW w:w="2178" w:type="dxa"/>
            <w:tcBorders>
              <w:bottom w:val="single" w:sz="4" w:space="0" w:color="000000"/>
            </w:tcBorders>
            <w:shd w:val="clear" w:color="auto" w:fill="auto"/>
          </w:tcPr>
          <w:p w14:paraId="46694A16" w14:textId="4ADFD42F" w:rsidR="003C2571" w:rsidRPr="00907B70" w:rsidRDefault="003C2571" w:rsidP="003C2571">
            <w:pPr>
              <w:spacing w:after="0" w:line="240" w:lineRule="auto"/>
              <w:rPr>
                <w:sz w:val="20"/>
                <w:szCs w:val="20"/>
              </w:rPr>
            </w:pPr>
            <w:r>
              <w:rPr>
                <w:sz w:val="20"/>
                <w:szCs w:val="20"/>
              </w:rPr>
              <w:t>2110-3.wav</w:t>
            </w:r>
          </w:p>
        </w:tc>
        <w:tc>
          <w:tcPr>
            <w:tcW w:w="1890" w:type="dxa"/>
            <w:gridSpan w:val="3"/>
            <w:tcBorders>
              <w:bottom w:val="single" w:sz="4" w:space="0" w:color="000000"/>
            </w:tcBorders>
            <w:shd w:val="clear" w:color="auto" w:fill="auto"/>
          </w:tcPr>
          <w:p w14:paraId="504C170A" w14:textId="1A272ED2" w:rsidR="003C2571" w:rsidRPr="00907B70" w:rsidRDefault="003C2571" w:rsidP="003C2571">
            <w:pPr>
              <w:spacing w:after="0" w:line="240" w:lineRule="auto"/>
              <w:rPr>
                <w:sz w:val="20"/>
                <w:szCs w:val="20"/>
              </w:rPr>
            </w:pPr>
            <w:r>
              <w:rPr>
                <w:sz w:val="20"/>
                <w:szCs w:val="20"/>
              </w:rPr>
              <w:t>^^</w:t>
            </w:r>
          </w:p>
        </w:tc>
        <w:tc>
          <w:tcPr>
            <w:tcW w:w="3870" w:type="dxa"/>
            <w:gridSpan w:val="5"/>
            <w:tcBorders>
              <w:bottom w:val="single" w:sz="4" w:space="0" w:color="000000"/>
            </w:tcBorders>
            <w:shd w:val="clear" w:color="auto" w:fill="auto"/>
          </w:tcPr>
          <w:p w14:paraId="121CCDCD" w14:textId="5CD320BA" w:rsidR="003C2571" w:rsidRPr="00F03FB4" w:rsidRDefault="003C2571" w:rsidP="003C257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el número de tarjeta es correcto, diga sí o marque 1.  Si no es correcto, diga 'no' o marque 2.</w:t>
            </w:r>
          </w:p>
        </w:tc>
        <w:tc>
          <w:tcPr>
            <w:tcW w:w="1425" w:type="dxa"/>
            <w:tcBorders>
              <w:bottom w:val="single" w:sz="4" w:space="0" w:color="000000"/>
            </w:tcBorders>
            <w:shd w:val="clear" w:color="auto" w:fill="auto"/>
          </w:tcPr>
          <w:p w14:paraId="760FEBEA" w14:textId="322AE126" w:rsidR="003C2571" w:rsidRPr="00907B70" w:rsidRDefault="003C2571" w:rsidP="003C2571">
            <w:pPr>
              <w:spacing w:after="0" w:line="240" w:lineRule="auto"/>
              <w:rPr>
                <w:sz w:val="20"/>
                <w:szCs w:val="20"/>
              </w:rPr>
            </w:pPr>
            <w:proofErr w:type="spellStart"/>
            <w:r>
              <w:rPr>
                <w:sz w:val="20"/>
                <w:szCs w:val="20"/>
              </w:rPr>
              <w:t>Rerecognition</w:t>
            </w:r>
            <w:proofErr w:type="spellEnd"/>
          </w:p>
        </w:tc>
      </w:tr>
      <w:tr w:rsidR="003C2571" w:rsidRPr="00907B70" w14:paraId="43A501F5" w14:textId="77777777" w:rsidTr="00626E9C">
        <w:trPr>
          <w:trHeight w:val="305"/>
        </w:trPr>
        <w:tc>
          <w:tcPr>
            <w:tcW w:w="2178" w:type="dxa"/>
            <w:tcBorders>
              <w:bottom w:val="single" w:sz="4" w:space="0" w:color="000000"/>
            </w:tcBorders>
            <w:shd w:val="clear" w:color="auto" w:fill="auto"/>
          </w:tcPr>
          <w:p w14:paraId="763B588E" w14:textId="320C3A2F" w:rsidR="003C2571" w:rsidRPr="00907B70" w:rsidRDefault="003C2571" w:rsidP="003C2571">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5DC13B37" w14:textId="7C209286" w:rsidR="003C2571" w:rsidRPr="00907B70" w:rsidRDefault="003C2571" w:rsidP="003C2571">
            <w:pPr>
              <w:spacing w:after="0" w:line="240" w:lineRule="auto"/>
              <w:rPr>
                <w:sz w:val="20"/>
                <w:szCs w:val="20"/>
              </w:rPr>
            </w:pPr>
            <w:r>
              <w:rPr>
                <w:sz w:val="20"/>
                <w:szCs w:val="20"/>
              </w:rPr>
              <w:t>No Input 3</w:t>
            </w:r>
          </w:p>
        </w:tc>
        <w:tc>
          <w:tcPr>
            <w:tcW w:w="3870" w:type="dxa"/>
            <w:gridSpan w:val="5"/>
            <w:tcBorders>
              <w:bottom w:val="single" w:sz="4" w:space="0" w:color="000000"/>
            </w:tcBorders>
            <w:shd w:val="clear" w:color="auto" w:fill="auto"/>
          </w:tcPr>
          <w:p w14:paraId="5909A218" w14:textId="46DE56F6"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sz="4" w:space="0" w:color="000000"/>
            </w:tcBorders>
            <w:shd w:val="clear" w:color="auto" w:fill="auto"/>
          </w:tcPr>
          <w:p w14:paraId="619C48E2" w14:textId="2299BB91" w:rsidR="003C2571" w:rsidRPr="00907B70" w:rsidRDefault="003C2571" w:rsidP="003C2571">
            <w:pPr>
              <w:spacing w:after="0" w:line="240" w:lineRule="auto"/>
              <w:rPr>
                <w:sz w:val="20"/>
                <w:szCs w:val="20"/>
              </w:rPr>
            </w:pPr>
            <w:r>
              <w:rPr>
                <w:sz w:val="20"/>
                <w:szCs w:val="20"/>
              </w:rPr>
              <w:t>XFER2</w:t>
            </w:r>
          </w:p>
        </w:tc>
      </w:tr>
      <w:tr w:rsidR="003C2571" w:rsidRPr="00907B70" w14:paraId="5A5F8F13" w14:textId="77777777" w:rsidTr="00626E9C">
        <w:trPr>
          <w:trHeight w:val="305"/>
        </w:trPr>
        <w:tc>
          <w:tcPr>
            <w:tcW w:w="9363" w:type="dxa"/>
            <w:gridSpan w:val="10"/>
            <w:tcBorders>
              <w:bottom w:val="single" w:sz="4" w:space="0" w:color="000000"/>
            </w:tcBorders>
            <w:shd w:val="clear" w:color="auto" w:fill="D9D9D9"/>
            <w:vAlign w:val="center"/>
          </w:tcPr>
          <w:p w14:paraId="64382E92" w14:textId="2023D5B2" w:rsidR="003C2571" w:rsidRPr="00907B70" w:rsidRDefault="003C2571" w:rsidP="003C2571">
            <w:pPr>
              <w:spacing w:after="0" w:line="240" w:lineRule="auto"/>
              <w:rPr>
                <w:b/>
                <w:sz w:val="24"/>
                <w:szCs w:val="24"/>
              </w:rPr>
            </w:pPr>
            <w:r w:rsidRPr="00907B70">
              <w:br w:type="page"/>
            </w:r>
            <w:r w:rsidRPr="00907B70">
              <w:rPr>
                <w:b/>
                <w:sz w:val="24"/>
                <w:szCs w:val="24"/>
              </w:rPr>
              <w:t>Grammar</w:t>
            </w:r>
          </w:p>
        </w:tc>
      </w:tr>
      <w:tr w:rsidR="003C2571" w:rsidRPr="00907B70" w14:paraId="7188E48B" w14:textId="77777777" w:rsidTr="00626E9C">
        <w:tc>
          <w:tcPr>
            <w:tcW w:w="3258" w:type="dxa"/>
            <w:gridSpan w:val="2"/>
            <w:tcBorders>
              <w:bottom w:val="single" w:sz="4" w:space="0" w:color="000000"/>
            </w:tcBorders>
            <w:shd w:val="solid" w:color="DAEEF3" w:themeColor="accent5" w:themeTint="33" w:fill="CCFFFF"/>
          </w:tcPr>
          <w:p w14:paraId="1F00A54B" w14:textId="650B6387" w:rsidR="003C2571" w:rsidRPr="00907B70" w:rsidRDefault="003C2571" w:rsidP="003C2571">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76D1FC78" w14:textId="77777777" w:rsidR="003C2571" w:rsidRPr="00907B70" w:rsidRDefault="003C2571" w:rsidP="003C2571">
            <w:pPr>
              <w:spacing w:after="0" w:line="240" w:lineRule="auto"/>
              <w:jc w:val="center"/>
              <w:rPr>
                <w:b/>
                <w:i/>
              </w:rPr>
            </w:pPr>
            <w:r w:rsidRPr="00907B70">
              <w:rPr>
                <w:b/>
                <w:i/>
              </w:rPr>
              <w:t>DTMF</w:t>
            </w:r>
          </w:p>
        </w:tc>
        <w:tc>
          <w:tcPr>
            <w:tcW w:w="3644" w:type="dxa"/>
            <w:gridSpan w:val="4"/>
            <w:tcBorders>
              <w:bottom w:val="single" w:sz="4" w:space="0" w:color="000000"/>
            </w:tcBorders>
            <w:shd w:val="solid" w:color="DAEEF3" w:themeColor="accent5" w:themeTint="33" w:fill="CCFFFF"/>
          </w:tcPr>
          <w:p w14:paraId="70CF79B5" w14:textId="77777777" w:rsidR="003C2571" w:rsidRPr="00907B70" w:rsidRDefault="003C2571" w:rsidP="003C2571">
            <w:pPr>
              <w:spacing w:after="0" w:line="240" w:lineRule="auto"/>
              <w:jc w:val="center"/>
              <w:rPr>
                <w:b/>
                <w:i/>
              </w:rPr>
            </w:pPr>
            <w:r w:rsidRPr="00907B70">
              <w:rPr>
                <w:b/>
                <w:i/>
              </w:rPr>
              <w:t xml:space="preserve"> Response</w:t>
            </w:r>
          </w:p>
        </w:tc>
        <w:tc>
          <w:tcPr>
            <w:tcW w:w="1425" w:type="dxa"/>
            <w:tcBorders>
              <w:bottom w:val="single" w:sz="4" w:space="0" w:color="000000"/>
            </w:tcBorders>
            <w:shd w:val="solid" w:color="DAEEF3" w:themeColor="accent5" w:themeTint="33" w:fill="CCFFFF"/>
          </w:tcPr>
          <w:p w14:paraId="627D072B" w14:textId="77777777" w:rsidR="003C2571" w:rsidRPr="00907B70" w:rsidRDefault="003C2571" w:rsidP="003C2571">
            <w:pPr>
              <w:spacing w:after="0" w:line="240" w:lineRule="auto"/>
              <w:jc w:val="center"/>
              <w:rPr>
                <w:b/>
                <w:i/>
              </w:rPr>
            </w:pPr>
            <w:r w:rsidRPr="00907B70">
              <w:rPr>
                <w:b/>
                <w:i/>
              </w:rPr>
              <w:t>Confirm</w:t>
            </w:r>
          </w:p>
        </w:tc>
      </w:tr>
      <w:tr w:rsidR="00E50601" w:rsidRPr="00907B70" w14:paraId="626EEB10" w14:textId="77777777" w:rsidTr="00626E9C">
        <w:tc>
          <w:tcPr>
            <w:tcW w:w="3258" w:type="dxa"/>
            <w:gridSpan w:val="2"/>
          </w:tcPr>
          <w:p w14:paraId="2BB4A63A" w14:textId="4AFE9FA7"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4C59D11E" w14:textId="52C632B2"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644" w:type="dxa"/>
            <w:gridSpan w:val="4"/>
            <w:shd w:val="clear" w:color="auto" w:fill="auto"/>
          </w:tcPr>
          <w:p w14:paraId="2CB841C5" w14:textId="47FC77E5" w:rsidR="00E50601" w:rsidRPr="00907B70" w:rsidRDefault="00E50601" w:rsidP="00E50601">
            <w:pPr>
              <w:spacing w:after="0" w:line="240" w:lineRule="auto"/>
              <w:rPr>
                <w:sz w:val="20"/>
                <w:szCs w:val="20"/>
              </w:rPr>
            </w:pPr>
            <w:proofErr w:type="spellStart"/>
            <w:r>
              <w:rPr>
                <w:sz w:val="20"/>
                <w:szCs w:val="20"/>
              </w:rPr>
              <w:t>Sí</w:t>
            </w:r>
            <w:proofErr w:type="spellEnd"/>
          </w:p>
        </w:tc>
        <w:tc>
          <w:tcPr>
            <w:tcW w:w="1425" w:type="dxa"/>
          </w:tcPr>
          <w:p w14:paraId="33BFDC30"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62DE44EA" w14:textId="77777777" w:rsidTr="00626E9C">
        <w:tc>
          <w:tcPr>
            <w:tcW w:w="3258" w:type="dxa"/>
            <w:gridSpan w:val="2"/>
          </w:tcPr>
          <w:p w14:paraId="7D7576EF" w14:textId="253F9712" w:rsidR="00E50601" w:rsidRPr="00E50601"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3"/>
          </w:tcPr>
          <w:p w14:paraId="1E609F85" w14:textId="38BA137E"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644" w:type="dxa"/>
            <w:gridSpan w:val="4"/>
            <w:shd w:val="clear" w:color="auto" w:fill="auto"/>
          </w:tcPr>
          <w:p w14:paraId="7BD46BFB" w14:textId="154C2AC8" w:rsidR="00E50601" w:rsidRPr="00907B70" w:rsidRDefault="00E50601" w:rsidP="00E50601">
            <w:pPr>
              <w:spacing w:after="0" w:line="240" w:lineRule="auto"/>
              <w:rPr>
                <w:rFonts w:asciiTheme="majorHAnsi" w:hAnsiTheme="majorHAnsi"/>
                <w:sz w:val="20"/>
                <w:szCs w:val="20"/>
              </w:rPr>
            </w:pPr>
            <w:r>
              <w:rPr>
                <w:sz w:val="20"/>
                <w:szCs w:val="20"/>
              </w:rPr>
              <w:t>no</w:t>
            </w:r>
          </w:p>
        </w:tc>
        <w:tc>
          <w:tcPr>
            <w:tcW w:w="1425" w:type="dxa"/>
          </w:tcPr>
          <w:p w14:paraId="1F3F8501"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69311B48" w14:textId="77777777" w:rsidTr="00626E9C">
        <w:trPr>
          <w:trHeight w:val="314"/>
        </w:trPr>
        <w:tc>
          <w:tcPr>
            <w:tcW w:w="9363" w:type="dxa"/>
            <w:gridSpan w:val="10"/>
            <w:shd w:val="solid" w:color="DAEEF3" w:themeColor="accent5" w:themeTint="33" w:fill="auto"/>
            <w:vAlign w:val="bottom"/>
          </w:tcPr>
          <w:p w14:paraId="3C3C1CFE" w14:textId="77777777" w:rsidR="00E50601" w:rsidRPr="00907B70" w:rsidRDefault="00E50601" w:rsidP="00E50601">
            <w:pPr>
              <w:spacing w:after="0" w:line="240" w:lineRule="auto"/>
              <w:rPr>
                <w:b/>
                <w:i/>
              </w:rPr>
            </w:pPr>
            <w:proofErr w:type="spellStart"/>
            <w:r w:rsidRPr="00907B70">
              <w:rPr>
                <w:b/>
                <w:sz w:val="24"/>
                <w:szCs w:val="24"/>
              </w:rPr>
              <w:t>Globals</w:t>
            </w:r>
            <w:proofErr w:type="spellEnd"/>
          </w:p>
        </w:tc>
      </w:tr>
      <w:tr w:rsidR="00E50601" w:rsidRPr="00907B70" w14:paraId="14C713EA" w14:textId="77777777" w:rsidTr="00626E9C">
        <w:tc>
          <w:tcPr>
            <w:tcW w:w="3258" w:type="dxa"/>
            <w:gridSpan w:val="2"/>
          </w:tcPr>
          <w:p w14:paraId="1BF07F49" w14:textId="5DBA633A"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744FDD19" w14:textId="77777777" w:rsidR="00E50601" w:rsidRPr="00907B70" w:rsidRDefault="00E50601" w:rsidP="00E50601">
            <w:pPr>
              <w:spacing w:after="0" w:line="240" w:lineRule="auto"/>
            </w:pPr>
          </w:p>
        </w:tc>
        <w:tc>
          <w:tcPr>
            <w:tcW w:w="5069" w:type="dxa"/>
            <w:gridSpan w:val="5"/>
          </w:tcPr>
          <w:p w14:paraId="36E1F029" w14:textId="77777777" w:rsidR="00E50601" w:rsidRPr="00907B70" w:rsidRDefault="00E50601" w:rsidP="00E50601">
            <w:pPr>
              <w:autoSpaceDE w:val="0"/>
              <w:autoSpaceDN w:val="0"/>
              <w:adjustRightInd w:val="0"/>
              <w:spacing w:after="0" w:line="240" w:lineRule="auto"/>
              <w:rPr>
                <w:rFonts w:cs="Arial"/>
              </w:rPr>
            </w:pPr>
          </w:p>
        </w:tc>
      </w:tr>
    </w:tbl>
    <w:p w14:paraId="583F1F37" w14:textId="77777777" w:rsidR="00A95897" w:rsidRPr="00907B70" w:rsidRDefault="00A95897" w:rsidP="00A95897">
      <w:r w:rsidRPr="00907B70">
        <w:br w:type="page"/>
      </w:r>
    </w:p>
    <w:p w14:paraId="14D041E7" w14:textId="4046DB23" w:rsidR="00A95897" w:rsidRPr="00907B70" w:rsidRDefault="003C2571" w:rsidP="00A95897">
      <w:pPr>
        <w:pStyle w:val="Heading2"/>
      </w:pPr>
      <w:bookmarkStart w:id="141" w:name="_Toc49979735"/>
      <w:r>
        <w:lastRenderedPageBreak/>
        <w:t>2120</w:t>
      </w:r>
      <w:r w:rsidR="00A95897" w:rsidRPr="00907B70">
        <w:t>_</w:t>
      </w:r>
      <w:r>
        <w:t>inCardExp</w:t>
      </w:r>
      <w:bookmarkEnd w:id="141"/>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337"/>
        <w:gridCol w:w="113"/>
        <w:gridCol w:w="2430"/>
        <w:gridCol w:w="450"/>
        <w:gridCol w:w="270"/>
        <w:gridCol w:w="1695"/>
      </w:tblGrid>
      <w:tr w:rsidR="00F6141C" w:rsidRPr="00907B70" w14:paraId="35FE80A5" w14:textId="77777777" w:rsidTr="00626E9C">
        <w:tc>
          <w:tcPr>
            <w:tcW w:w="9363" w:type="dxa"/>
            <w:gridSpan w:val="10"/>
            <w:shd w:val="clear" w:color="auto" w:fill="BFBFBF"/>
          </w:tcPr>
          <w:p w14:paraId="178720B5" w14:textId="038BFAEA" w:rsidR="00F6141C" w:rsidRPr="00907B70" w:rsidRDefault="00F6141C" w:rsidP="00F6141C">
            <w:pPr>
              <w:spacing w:after="0" w:line="240" w:lineRule="auto"/>
              <w:rPr>
                <w:b/>
                <w:sz w:val="24"/>
                <w:szCs w:val="24"/>
              </w:rPr>
            </w:pPr>
            <w:r w:rsidRPr="00907B70">
              <w:rPr>
                <w:b/>
                <w:sz w:val="24"/>
                <w:szCs w:val="24"/>
              </w:rPr>
              <w:t>Description:</w:t>
            </w:r>
            <w:r w:rsidRPr="00907B70">
              <w:rPr>
                <w:b/>
                <w:sz w:val="24"/>
                <w:szCs w:val="24"/>
              </w:rPr>
              <w:tab/>
            </w:r>
            <w:r w:rsidR="00626E9C">
              <w:rPr>
                <w:b/>
                <w:sz w:val="24"/>
                <w:szCs w:val="24"/>
              </w:rPr>
              <w:t>Prompt to collect expiration date.</w:t>
            </w:r>
            <w:r w:rsidRPr="00907B70">
              <w:rPr>
                <w:b/>
                <w:sz w:val="24"/>
                <w:szCs w:val="24"/>
              </w:rPr>
              <w:t xml:space="preserve"> </w:t>
            </w:r>
          </w:p>
        </w:tc>
      </w:tr>
      <w:tr w:rsidR="00F6141C" w:rsidRPr="00907B70" w14:paraId="50F09FA0" w14:textId="77777777" w:rsidTr="00626E9C">
        <w:trPr>
          <w:trHeight w:val="305"/>
        </w:trPr>
        <w:tc>
          <w:tcPr>
            <w:tcW w:w="9363" w:type="dxa"/>
            <w:gridSpan w:val="10"/>
            <w:shd w:val="clear" w:color="auto" w:fill="D9D9D9"/>
            <w:vAlign w:val="center"/>
          </w:tcPr>
          <w:p w14:paraId="7F99F8F4" w14:textId="77777777" w:rsidR="00F6141C" w:rsidRPr="00907B70" w:rsidRDefault="00F6141C" w:rsidP="00E3491F">
            <w:pPr>
              <w:spacing w:after="0" w:line="240" w:lineRule="auto"/>
              <w:rPr>
                <w:b/>
                <w:sz w:val="24"/>
                <w:szCs w:val="24"/>
              </w:rPr>
            </w:pPr>
            <w:r w:rsidRPr="00907B70">
              <w:rPr>
                <w:b/>
                <w:sz w:val="24"/>
                <w:szCs w:val="24"/>
              </w:rPr>
              <w:t>Dialog Module Settings</w:t>
            </w:r>
          </w:p>
        </w:tc>
      </w:tr>
      <w:tr w:rsidR="00483A85" w:rsidRPr="00907B70" w14:paraId="6B7C9DD8" w14:textId="77777777" w:rsidTr="00626E9C">
        <w:trPr>
          <w:trHeight w:val="224"/>
        </w:trPr>
        <w:tc>
          <w:tcPr>
            <w:tcW w:w="3258" w:type="dxa"/>
            <w:gridSpan w:val="2"/>
            <w:shd w:val="clear" w:color="DAEEF3" w:themeColor="accent5" w:themeTint="33" w:fill="DAEEF3" w:themeFill="accent5" w:themeFillTint="33"/>
          </w:tcPr>
          <w:p w14:paraId="1F6DA553" w14:textId="77777777" w:rsidR="00483A85" w:rsidRPr="00907B70" w:rsidRDefault="00483A85" w:rsidP="00103D47">
            <w:pPr>
              <w:spacing w:after="0" w:line="240" w:lineRule="auto"/>
              <w:rPr>
                <w:b/>
              </w:rPr>
            </w:pPr>
            <w:r w:rsidRPr="00907B70">
              <w:rPr>
                <w:b/>
              </w:rPr>
              <w:t>Peg</w:t>
            </w:r>
          </w:p>
        </w:tc>
        <w:tc>
          <w:tcPr>
            <w:tcW w:w="6105" w:type="dxa"/>
            <w:gridSpan w:val="8"/>
            <w:shd w:val="clear" w:color="DAEEF3" w:themeColor="accent5" w:themeTint="33" w:fill="auto"/>
          </w:tcPr>
          <w:p w14:paraId="4C6C22B7" w14:textId="195D5136" w:rsidR="00483A85" w:rsidRPr="00907B70" w:rsidRDefault="003C2571" w:rsidP="00103D47">
            <w:pPr>
              <w:spacing w:after="0" w:line="240" w:lineRule="auto"/>
            </w:pPr>
            <w:r>
              <w:t>2120</w:t>
            </w:r>
          </w:p>
        </w:tc>
      </w:tr>
      <w:tr w:rsidR="00483A85" w:rsidRPr="00907B70" w14:paraId="5B9EF661" w14:textId="77777777" w:rsidTr="00626E9C">
        <w:trPr>
          <w:trHeight w:val="224"/>
        </w:trPr>
        <w:tc>
          <w:tcPr>
            <w:tcW w:w="3258" w:type="dxa"/>
            <w:gridSpan w:val="2"/>
            <w:shd w:val="clear" w:color="DAEEF3" w:themeColor="accent5" w:themeTint="33" w:fill="DAEEF3" w:themeFill="accent5" w:themeFillTint="33"/>
          </w:tcPr>
          <w:p w14:paraId="26C05FBB" w14:textId="77777777" w:rsidR="00483A85" w:rsidRPr="00907B70" w:rsidRDefault="00483A85" w:rsidP="00103D47">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14:paraId="3D2550F1" w14:textId="3F67CD10" w:rsidR="00483A85" w:rsidRPr="00907B70" w:rsidRDefault="0063036A" w:rsidP="00103D47">
            <w:pPr>
              <w:spacing w:after="0" w:line="240" w:lineRule="auto"/>
            </w:pPr>
            <w:r w:rsidRPr="00907B70">
              <w:t>6</w:t>
            </w:r>
            <w:r w:rsidR="00483A85" w:rsidRPr="00907B70">
              <w:t xml:space="preserve"> seconds</w:t>
            </w:r>
          </w:p>
        </w:tc>
      </w:tr>
      <w:tr w:rsidR="00483A85" w:rsidRPr="00907B70" w14:paraId="0CDABC9B" w14:textId="77777777" w:rsidTr="00626E9C">
        <w:trPr>
          <w:trHeight w:val="224"/>
        </w:trPr>
        <w:tc>
          <w:tcPr>
            <w:tcW w:w="3258" w:type="dxa"/>
            <w:gridSpan w:val="2"/>
            <w:shd w:val="clear" w:color="DAEEF3" w:themeColor="accent5" w:themeTint="33" w:fill="DAEEF3" w:themeFill="accent5" w:themeFillTint="33"/>
          </w:tcPr>
          <w:p w14:paraId="7C5ED65B" w14:textId="77777777" w:rsidR="00483A85" w:rsidRPr="00907B70" w:rsidRDefault="00483A85" w:rsidP="00103D47">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14:paraId="5D524935" w14:textId="358B59DE" w:rsidR="00483A85" w:rsidRPr="00907B70" w:rsidRDefault="00FE3018" w:rsidP="00103D47">
            <w:pPr>
              <w:spacing w:after="0" w:line="240" w:lineRule="auto"/>
            </w:pPr>
            <w:r>
              <w:t>3</w:t>
            </w:r>
          </w:p>
        </w:tc>
        <w:tc>
          <w:tcPr>
            <w:tcW w:w="2880" w:type="dxa"/>
            <w:gridSpan w:val="2"/>
            <w:shd w:val="clear" w:color="DAEEF3" w:themeColor="accent5" w:themeTint="33" w:fill="DAEEF3" w:themeFill="accent5" w:themeFillTint="33"/>
          </w:tcPr>
          <w:p w14:paraId="38CF62AD" w14:textId="77777777" w:rsidR="00483A85" w:rsidRPr="00907B70" w:rsidRDefault="00483A85" w:rsidP="00103D4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14:paraId="07095A52" w14:textId="2161C2E6" w:rsidR="00483A85" w:rsidRPr="00907B70" w:rsidRDefault="00FE3018" w:rsidP="00103D47">
            <w:pPr>
              <w:spacing w:after="0" w:line="240" w:lineRule="auto"/>
            </w:pPr>
            <w:r>
              <w:t>3</w:t>
            </w:r>
          </w:p>
        </w:tc>
      </w:tr>
      <w:tr w:rsidR="00483A85" w:rsidRPr="00907B70" w14:paraId="259EFDCE" w14:textId="77777777" w:rsidTr="00626E9C">
        <w:trPr>
          <w:trHeight w:val="224"/>
        </w:trPr>
        <w:tc>
          <w:tcPr>
            <w:tcW w:w="9363" w:type="dxa"/>
            <w:gridSpan w:val="10"/>
            <w:shd w:val="clear" w:color="DAEEF3" w:themeColor="accent5" w:themeTint="33" w:fill="92CDDC" w:themeFill="accent5" w:themeFillTint="99"/>
          </w:tcPr>
          <w:p w14:paraId="3E823E5B" w14:textId="77777777" w:rsidR="00483A85" w:rsidRPr="00907B70" w:rsidRDefault="00483A85" w:rsidP="00103D47">
            <w:pPr>
              <w:spacing w:after="0" w:line="240" w:lineRule="auto"/>
            </w:pPr>
            <w:r w:rsidRPr="00907B70">
              <w:rPr>
                <w:b/>
              </w:rPr>
              <w:t>Speech Settings</w:t>
            </w:r>
          </w:p>
        </w:tc>
      </w:tr>
      <w:tr w:rsidR="00483A85" w:rsidRPr="00907B70" w14:paraId="6E570161" w14:textId="77777777" w:rsidTr="00626E9C">
        <w:trPr>
          <w:trHeight w:val="224"/>
        </w:trPr>
        <w:tc>
          <w:tcPr>
            <w:tcW w:w="3258" w:type="dxa"/>
            <w:gridSpan w:val="2"/>
            <w:shd w:val="solid" w:color="DAEEF3" w:themeColor="accent5" w:themeTint="33" w:fill="CCFFFF"/>
          </w:tcPr>
          <w:p w14:paraId="5F7B8C05" w14:textId="77777777" w:rsidR="00483A85" w:rsidRPr="00907B70" w:rsidRDefault="00483A85" w:rsidP="00103D47">
            <w:pPr>
              <w:spacing w:after="0" w:line="240" w:lineRule="auto"/>
              <w:rPr>
                <w:b/>
              </w:rPr>
            </w:pPr>
            <w:r w:rsidRPr="00907B70">
              <w:rPr>
                <w:b/>
              </w:rPr>
              <w:t>Grammar Name(s):</w:t>
            </w:r>
          </w:p>
        </w:tc>
        <w:tc>
          <w:tcPr>
            <w:tcW w:w="6105" w:type="dxa"/>
            <w:gridSpan w:val="8"/>
          </w:tcPr>
          <w:p w14:paraId="1E6461A8" w14:textId="38855ACE" w:rsidR="00483A85" w:rsidRPr="00907B70" w:rsidRDefault="003C2571" w:rsidP="00483A85">
            <w:pPr>
              <w:spacing w:after="0" w:line="240" w:lineRule="auto"/>
            </w:pPr>
            <w:r>
              <w:t>2120_CardExp</w:t>
            </w:r>
            <w:r w:rsidR="00FE3018">
              <w:t>.grxml</w:t>
            </w:r>
          </w:p>
          <w:p w14:paraId="17D8AC4F" w14:textId="765D01C0" w:rsidR="00483A85" w:rsidRPr="00907B70" w:rsidRDefault="00FE3018" w:rsidP="00103D47">
            <w:pPr>
              <w:spacing w:after="0" w:line="240" w:lineRule="auto"/>
            </w:pPr>
            <w:r>
              <w:t>2120_CardExpDTMF.grxml</w:t>
            </w:r>
          </w:p>
        </w:tc>
      </w:tr>
      <w:tr w:rsidR="0063036A" w:rsidRPr="00907B70" w14:paraId="0486659F" w14:textId="77777777" w:rsidTr="00626E9C">
        <w:trPr>
          <w:trHeight w:val="341"/>
        </w:trPr>
        <w:tc>
          <w:tcPr>
            <w:tcW w:w="3258" w:type="dxa"/>
            <w:gridSpan w:val="2"/>
            <w:shd w:val="solid" w:color="DAEEF3" w:themeColor="accent5" w:themeTint="33" w:fill="CCFFFF"/>
          </w:tcPr>
          <w:p w14:paraId="77C145FB" w14:textId="77777777" w:rsidR="0063036A" w:rsidRPr="00907B70" w:rsidRDefault="0063036A" w:rsidP="00357F8F">
            <w:pPr>
              <w:spacing w:after="0" w:line="240" w:lineRule="auto"/>
              <w:rPr>
                <w:b/>
              </w:rPr>
            </w:pPr>
            <w:proofErr w:type="spellStart"/>
            <w:r w:rsidRPr="00907B70">
              <w:rPr>
                <w:b/>
              </w:rPr>
              <w:t>MinConfidenceScore</w:t>
            </w:r>
            <w:proofErr w:type="spellEnd"/>
          </w:p>
        </w:tc>
        <w:tc>
          <w:tcPr>
            <w:tcW w:w="1260" w:type="dxa"/>
            <w:gridSpan w:val="4"/>
          </w:tcPr>
          <w:p w14:paraId="4CA6A060" w14:textId="4DADA973" w:rsidR="0063036A" w:rsidRPr="00907B70" w:rsidRDefault="00FE3018" w:rsidP="00357F8F">
            <w:pPr>
              <w:spacing w:after="0" w:line="240" w:lineRule="auto"/>
            </w:pPr>
            <w:r>
              <w:t>.4</w:t>
            </w:r>
          </w:p>
        </w:tc>
        <w:tc>
          <w:tcPr>
            <w:tcW w:w="2430" w:type="dxa"/>
            <w:shd w:val="solid" w:color="DAEEF3" w:themeColor="accent5" w:themeTint="33" w:fill="F2F2F2"/>
          </w:tcPr>
          <w:p w14:paraId="2F6355D2" w14:textId="77777777" w:rsidR="0063036A" w:rsidRPr="00907B70" w:rsidRDefault="0063036A" w:rsidP="00357F8F">
            <w:pPr>
              <w:spacing w:after="0" w:line="240" w:lineRule="auto"/>
              <w:rPr>
                <w:b/>
              </w:rPr>
            </w:pPr>
            <w:proofErr w:type="spellStart"/>
            <w:r w:rsidRPr="00907B70">
              <w:rPr>
                <w:b/>
              </w:rPr>
              <w:t>MedConfidenceScore</w:t>
            </w:r>
            <w:proofErr w:type="spellEnd"/>
          </w:p>
        </w:tc>
        <w:tc>
          <w:tcPr>
            <w:tcW w:w="2415" w:type="dxa"/>
            <w:gridSpan w:val="3"/>
          </w:tcPr>
          <w:p w14:paraId="10E0360E" w14:textId="2B4C572C" w:rsidR="0063036A" w:rsidRPr="00907B70" w:rsidRDefault="00FE3018" w:rsidP="00357F8F">
            <w:pPr>
              <w:spacing w:after="0" w:line="240" w:lineRule="auto"/>
            </w:pPr>
            <w:r>
              <w:t>.6</w:t>
            </w:r>
          </w:p>
        </w:tc>
      </w:tr>
      <w:tr w:rsidR="0063036A" w:rsidRPr="00907B70" w14:paraId="1791337F" w14:textId="77777777" w:rsidTr="00626E9C">
        <w:trPr>
          <w:trHeight w:val="242"/>
        </w:trPr>
        <w:tc>
          <w:tcPr>
            <w:tcW w:w="3258" w:type="dxa"/>
            <w:gridSpan w:val="2"/>
            <w:shd w:val="solid" w:color="DAEEF3" w:themeColor="accent5" w:themeTint="33" w:fill="CCFFFF"/>
          </w:tcPr>
          <w:p w14:paraId="32F53085" w14:textId="77777777" w:rsidR="0063036A" w:rsidRPr="00907B70" w:rsidRDefault="0063036A" w:rsidP="00357F8F">
            <w:pPr>
              <w:spacing w:after="0" w:line="240" w:lineRule="auto"/>
              <w:rPr>
                <w:b/>
              </w:rPr>
            </w:pPr>
            <w:proofErr w:type="spellStart"/>
            <w:r w:rsidRPr="00907B70">
              <w:rPr>
                <w:b/>
              </w:rPr>
              <w:t>NBest</w:t>
            </w:r>
            <w:proofErr w:type="spellEnd"/>
          </w:p>
        </w:tc>
        <w:tc>
          <w:tcPr>
            <w:tcW w:w="1260" w:type="dxa"/>
            <w:gridSpan w:val="4"/>
          </w:tcPr>
          <w:p w14:paraId="03533B28" w14:textId="77777777" w:rsidR="0063036A" w:rsidRPr="00907B70" w:rsidRDefault="0063036A" w:rsidP="00357F8F">
            <w:pPr>
              <w:spacing w:after="0" w:line="240" w:lineRule="auto"/>
            </w:pPr>
            <w:r w:rsidRPr="00907B70">
              <w:t>No</w:t>
            </w:r>
          </w:p>
        </w:tc>
        <w:tc>
          <w:tcPr>
            <w:tcW w:w="2430" w:type="dxa"/>
            <w:shd w:val="solid" w:color="DAEEF3" w:themeColor="accent5" w:themeTint="33" w:fill="F2F2F2"/>
          </w:tcPr>
          <w:p w14:paraId="2B112308" w14:textId="77777777" w:rsidR="0063036A" w:rsidRPr="00907B70" w:rsidRDefault="0063036A" w:rsidP="00357F8F">
            <w:pPr>
              <w:spacing w:after="0" w:line="240" w:lineRule="auto"/>
              <w:rPr>
                <w:b/>
              </w:rPr>
            </w:pPr>
            <w:proofErr w:type="spellStart"/>
            <w:r w:rsidRPr="00907B70">
              <w:rPr>
                <w:b/>
              </w:rPr>
              <w:t>BargeIn</w:t>
            </w:r>
            <w:proofErr w:type="spellEnd"/>
          </w:p>
        </w:tc>
        <w:tc>
          <w:tcPr>
            <w:tcW w:w="2415" w:type="dxa"/>
            <w:gridSpan w:val="3"/>
          </w:tcPr>
          <w:p w14:paraId="4B79B7E9" w14:textId="77777777" w:rsidR="0063036A" w:rsidRPr="00907B70" w:rsidRDefault="0063036A" w:rsidP="00357F8F">
            <w:pPr>
              <w:spacing w:after="0" w:line="240" w:lineRule="auto"/>
            </w:pPr>
            <w:r w:rsidRPr="00907B70">
              <w:t>True</w:t>
            </w:r>
          </w:p>
        </w:tc>
      </w:tr>
      <w:tr w:rsidR="0063036A" w:rsidRPr="00907B70" w14:paraId="3BD0F9C6" w14:textId="77777777" w:rsidTr="00626E9C">
        <w:trPr>
          <w:trHeight w:val="242"/>
        </w:trPr>
        <w:tc>
          <w:tcPr>
            <w:tcW w:w="3258" w:type="dxa"/>
            <w:gridSpan w:val="2"/>
            <w:shd w:val="solid" w:color="DAEEF3" w:themeColor="accent5" w:themeTint="33" w:fill="CCFFFF"/>
          </w:tcPr>
          <w:p w14:paraId="38715E69" w14:textId="77777777" w:rsidR="0063036A" w:rsidRPr="00907B70" w:rsidRDefault="0063036A" w:rsidP="00357F8F">
            <w:pPr>
              <w:spacing w:after="0" w:line="240" w:lineRule="auto"/>
              <w:rPr>
                <w:b/>
              </w:rPr>
            </w:pPr>
            <w:proofErr w:type="spellStart"/>
            <w:r w:rsidRPr="00907B70">
              <w:rPr>
                <w:b/>
              </w:rPr>
              <w:t>Completetimeout</w:t>
            </w:r>
            <w:proofErr w:type="spellEnd"/>
          </w:p>
        </w:tc>
        <w:tc>
          <w:tcPr>
            <w:tcW w:w="1260" w:type="dxa"/>
            <w:gridSpan w:val="4"/>
          </w:tcPr>
          <w:p w14:paraId="703FC2B9" w14:textId="77777777" w:rsidR="0063036A" w:rsidRPr="00907B70" w:rsidRDefault="0063036A" w:rsidP="00357F8F">
            <w:pPr>
              <w:spacing w:after="0" w:line="240" w:lineRule="auto"/>
            </w:pPr>
            <w:r w:rsidRPr="00907B70">
              <w:t>0</w:t>
            </w:r>
          </w:p>
        </w:tc>
        <w:tc>
          <w:tcPr>
            <w:tcW w:w="2430" w:type="dxa"/>
            <w:shd w:val="solid" w:color="DAEEF3" w:themeColor="accent5" w:themeTint="33" w:fill="F2F2F2"/>
          </w:tcPr>
          <w:p w14:paraId="591E3894" w14:textId="77777777" w:rsidR="0063036A" w:rsidRPr="00907B70" w:rsidRDefault="0063036A" w:rsidP="00357F8F">
            <w:pPr>
              <w:spacing w:after="0" w:line="240" w:lineRule="auto"/>
              <w:rPr>
                <w:b/>
              </w:rPr>
            </w:pPr>
            <w:proofErr w:type="spellStart"/>
            <w:r w:rsidRPr="00907B70">
              <w:rPr>
                <w:b/>
              </w:rPr>
              <w:t>Incompletetimeout</w:t>
            </w:r>
            <w:proofErr w:type="spellEnd"/>
          </w:p>
        </w:tc>
        <w:tc>
          <w:tcPr>
            <w:tcW w:w="2415" w:type="dxa"/>
            <w:gridSpan w:val="3"/>
          </w:tcPr>
          <w:p w14:paraId="776D6BE4" w14:textId="77777777" w:rsidR="0063036A" w:rsidRPr="00907B70" w:rsidRDefault="0063036A" w:rsidP="00357F8F">
            <w:pPr>
              <w:spacing w:after="0" w:line="240" w:lineRule="auto"/>
            </w:pPr>
            <w:r w:rsidRPr="00907B70">
              <w:t xml:space="preserve">1500 </w:t>
            </w:r>
            <w:proofErr w:type="spellStart"/>
            <w:r w:rsidRPr="00907B70">
              <w:t>ms</w:t>
            </w:r>
            <w:proofErr w:type="spellEnd"/>
          </w:p>
        </w:tc>
      </w:tr>
      <w:tr w:rsidR="0063036A" w:rsidRPr="00907B70" w14:paraId="49431673" w14:textId="77777777" w:rsidTr="00626E9C">
        <w:trPr>
          <w:trHeight w:val="242"/>
        </w:trPr>
        <w:tc>
          <w:tcPr>
            <w:tcW w:w="3258" w:type="dxa"/>
            <w:gridSpan w:val="2"/>
            <w:shd w:val="solid" w:color="DAEEF3" w:themeColor="accent5" w:themeTint="33" w:fill="CCFFFF"/>
          </w:tcPr>
          <w:p w14:paraId="5B0AE2CA" w14:textId="77777777" w:rsidR="0063036A" w:rsidRPr="00907B70" w:rsidRDefault="0063036A" w:rsidP="00357F8F">
            <w:pPr>
              <w:spacing w:after="0" w:line="240" w:lineRule="auto"/>
              <w:rPr>
                <w:b/>
              </w:rPr>
            </w:pPr>
            <w:proofErr w:type="spellStart"/>
            <w:r w:rsidRPr="00907B70">
              <w:rPr>
                <w:b/>
              </w:rPr>
              <w:t>MaxSpeechTimeout</w:t>
            </w:r>
            <w:proofErr w:type="spellEnd"/>
          </w:p>
        </w:tc>
        <w:tc>
          <w:tcPr>
            <w:tcW w:w="1260" w:type="dxa"/>
            <w:gridSpan w:val="4"/>
          </w:tcPr>
          <w:p w14:paraId="4BAB529F" w14:textId="77777777" w:rsidR="0063036A" w:rsidRPr="00907B70" w:rsidRDefault="0063036A" w:rsidP="00357F8F">
            <w:pPr>
              <w:spacing w:after="0" w:line="240" w:lineRule="auto"/>
            </w:pPr>
            <w:r w:rsidRPr="00907B70">
              <w:t>22 seconds</w:t>
            </w:r>
          </w:p>
        </w:tc>
        <w:tc>
          <w:tcPr>
            <w:tcW w:w="2430" w:type="dxa"/>
            <w:shd w:val="clear" w:color="DAEEF3" w:themeColor="accent5" w:themeTint="33" w:fill="DAEEF3" w:themeFill="accent5" w:themeFillTint="33"/>
          </w:tcPr>
          <w:p w14:paraId="068D858B" w14:textId="77777777" w:rsidR="0063036A" w:rsidRPr="00907B70" w:rsidRDefault="0063036A" w:rsidP="00357F8F">
            <w:pPr>
              <w:spacing w:after="0" w:line="240" w:lineRule="auto"/>
              <w:rPr>
                <w:b/>
              </w:rPr>
            </w:pPr>
            <w:r w:rsidRPr="00907B70">
              <w:rPr>
                <w:b/>
              </w:rPr>
              <w:t>Sensitivity</w:t>
            </w:r>
          </w:p>
        </w:tc>
        <w:tc>
          <w:tcPr>
            <w:tcW w:w="2415" w:type="dxa"/>
            <w:gridSpan w:val="3"/>
            <w:shd w:val="clear" w:color="DAEEF3" w:themeColor="accent5" w:themeTint="33" w:fill="auto"/>
          </w:tcPr>
          <w:p w14:paraId="7E48C88F" w14:textId="77777777" w:rsidR="0063036A" w:rsidRPr="00907B70" w:rsidRDefault="0063036A" w:rsidP="00357F8F">
            <w:pPr>
              <w:spacing w:after="0" w:line="240" w:lineRule="auto"/>
              <w:rPr>
                <w:b/>
              </w:rPr>
            </w:pPr>
            <w:r w:rsidRPr="00907B70">
              <w:t>0.4</w:t>
            </w:r>
          </w:p>
        </w:tc>
      </w:tr>
      <w:tr w:rsidR="00483A85" w:rsidRPr="00907B70" w14:paraId="5E821148" w14:textId="77777777" w:rsidTr="00626E9C">
        <w:tc>
          <w:tcPr>
            <w:tcW w:w="9363" w:type="dxa"/>
            <w:gridSpan w:val="10"/>
            <w:tcBorders>
              <w:bottom w:val="single" w:sz="4" w:space="0" w:color="000000"/>
            </w:tcBorders>
            <w:shd w:val="clear" w:color="auto" w:fill="92CDDC" w:themeFill="accent5" w:themeFillTint="99"/>
          </w:tcPr>
          <w:p w14:paraId="5C45029C" w14:textId="77777777" w:rsidR="00483A85" w:rsidRPr="00907B70" w:rsidRDefault="00483A85" w:rsidP="00103D47">
            <w:pPr>
              <w:spacing w:after="0" w:line="240" w:lineRule="auto"/>
              <w:rPr>
                <w:b/>
              </w:rPr>
            </w:pPr>
            <w:r w:rsidRPr="00907B70">
              <w:rPr>
                <w:b/>
              </w:rPr>
              <w:t>DTMF Settings</w:t>
            </w:r>
          </w:p>
        </w:tc>
      </w:tr>
      <w:tr w:rsidR="00483A85" w:rsidRPr="00907B70" w14:paraId="542EA805" w14:textId="77777777" w:rsidTr="00626E9C">
        <w:tc>
          <w:tcPr>
            <w:tcW w:w="3258" w:type="dxa"/>
            <w:gridSpan w:val="2"/>
            <w:tcBorders>
              <w:bottom w:val="single" w:sz="4" w:space="0" w:color="000000"/>
            </w:tcBorders>
            <w:shd w:val="clear" w:color="auto" w:fill="DAEEF3" w:themeFill="accent5" w:themeFillTint="33"/>
          </w:tcPr>
          <w:p w14:paraId="3EDDE59A" w14:textId="77777777" w:rsidR="00483A85" w:rsidRPr="00907B70" w:rsidRDefault="00483A85" w:rsidP="00103D47">
            <w:pPr>
              <w:spacing w:after="0" w:line="240" w:lineRule="auto"/>
              <w:rPr>
                <w:b/>
              </w:rPr>
            </w:pPr>
            <w:r w:rsidRPr="00907B70">
              <w:rPr>
                <w:b/>
              </w:rPr>
              <w:t>DTMF Allowed?</w:t>
            </w:r>
          </w:p>
        </w:tc>
        <w:tc>
          <w:tcPr>
            <w:tcW w:w="6105" w:type="dxa"/>
            <w:gridSpan w:val="8"/>
            <w:shd w:val="clear" w:color="auto" w:fill="auto"/>
          </w:tcPr>
          <w:p w14:paraId="61BE14BE" w14:textId="77777777" w:rsidR="00483A85" w:rsidRPr="00907B70" w:rsidRDefault="00483A85" w:rsidP="00103D47">
            <w:pPr>
              <w:spacing w:after="0" w:line="240" w:lineRule="auto"/>
            </w:pPr>
            <w:proofErr w:type="spellStart"/>
            <w:r w:rsidRPr="00907B70">
              <w:t>Sí</w:t>
            </w:r>
            <w:proofErr w:type="spellEnd"/>
          </w:p>
        </w:tc>
      </w:tr>
      <w:tr w:rsidR="00483A85" w:rsidRPr="00907B70" w14:paraId="6DF7C52D" w14:textId="77777777" w:rsidTr="00047CEE">
        <w:trPr>
          <w:trHeight w:val="224"/>
        </w:trPr>
        <w:tc>
          <w:tcPr>
            <w:tcW w:w="3258" w:type="dxa"/>
            <w:gridSpan w:val="2"/>
            <w:shd w:val="solid" w:color="DAEEF3" w:themeColor="accent5" w:themeTint="33" w:fill="F2F2F2"/>
          </w:tcPr>
          <w:p w14:paraId="1CF0B058" w14:textId="77777777" w:rsidR="00483A85" w:rsidRPr="00907B70" w:rsidRDefault="00483A85" w:rsidP="00103D47">
            <w:pPr>
              <w:spacing w:after="0" w:line="240" w:lineRule="auto"/>
              <w:rPr>
                <w:b/>
              </w:rPr>
            </w:pPr>
            <w:proofErr w:type="spellStart"/>
            <w:r w:rsidRPr="00907B70">
              <w:rPr>
                <w:b/>
              </w:rPr>
              <w:t>MinDigits</w:t>
            </w:r>
            <w:proofErr w:type="spellEnd"/>
          </w:p>
        </w:tc>
        <w:tc>
          <w:tcPr>
            <w:tcW w:w="1147" w:type="dxa"/>
            <w:gridSpan w:val="3"/>
          </w:tcPr>
          <w:p w14:paraId="58A9E25B" w14:textId="46902DEB" w:rsidR="00483A85" w:rsidRPr="00907B70" w:rsidRDefault="00FE3018" w:rsidP="00103D47">
            <w:pPr>
              <w:spacing w:after="0" w:line="240" w:lineRule="auto"/>
            </w:pPr>
            <w:r>
              <w:t>6</w:t>
            </w:r>
          </w:p>
        </w:tc>
        <w:tc>
          <w:tcPr>
            <w:tcW w:w="2543" w:type="dxa"/>
            <w:gridSpan w:val="2"/>
            <w:shd w:val="solid" w:color="DAEEF3" w:themeColor="accent5" w:themeTint="33" w:fill="F2F2F2"/>
          </w:tcPr>
          <w:p w14:paraId="085D945B" w14:textId="77777777" w:rsidR="00483A85" w:rsidRPr="00907B70" w:rsidRDefault="00483A85" w:rsidP="00103D47">
            <w:pPr>
              <w:spacing w:after="0" w:line="240" w:lineRule="auto"/>
              <w:rPr>
                <w:b/>
              </w:rPr>
            </w:pPr>
            <w:proofErr w:type="spellStart"/>
            <w:r w:rsidRPr="00907B70">
              <w:rPr>
                <w:b/>
              </w:rPr>
              <w:t>MaxDigits</w:t>
            </w:r>
            <w:proofErr w:type="spellEnd"/>
          </w:p>
        </w:tc>
        <w:tc>
          <w:tcPr>
            <w:tcW w:w="2415" w:type="dxa"/>
            <w:gridSpan w:val="3"/>
          </w:tcPr>
          <w:p w14:paraId="09110BA1" w14:textId="1ED0D3CF" w:rsidR="00483A85" w:rsidRPr="00907B70" w:rsidRDefault="00FE3018" w:rsidP="00103D47">
            <w:pPr>
              <w:spacing w:after="0" w:line="240" w:lineRule="auto"/>
            </w:pPr>
            <w:r>
              <w:t>6</w:t>
            </w:r>
          </w:p>
        </w:tc>
      </w:tr>
      <w:tr w:rsidR="00483A85" w:rsidRPr="00907B70" w14:paraId="42B2314B" w14:textId="77777777" w:rsidTr="00047CEE">
        <w:trPr>
          <w:trHeight w:val="233"/>
        </w:trPr>
        <w:tc>
          <w:tcPr>
            <w:tcW w:w="3258" w:type="dxa"/>
            <w:gridSpan w:val="2"/>
            <w:shd w:val="solid" w:color="DAEEF3" w:themeColor="accent5" w:themeTint="33" w:fill="F2F2F2"/>
          </w:tcPr>
          <w:p w14:paraId="55543733" w14:textId="77777777" w:rsidR="00483A85" w:rsidRPr="00907B70" w:rsidRDefault="00483A85" w:rsidP="00103D47">
            <w:pPr>
              <w:spacing w:after="0" w:line="240" w:lineRule="auto"/>
              <w:rPr>
                <w:b/>
              </w:rPr>
            </w:pPr>
            <w:proofErr w:type="spellStart"/>
            <w:r w:rsidRPr="00907B70">
              <w:rPr>
                <w:b/>
              </w:rPr>
              <w:t>TerminationDigit</w:t>
            </w:r>
            <w:proofErr w:type="spellEnd"/>
          </w:p>
        </w:tc>
        <w:tc>
          <w:tcPr>
            <w:tcW w:w="1147" w:type="dxa"/>
            <w:gridSpan w:val="3"/>
          </w:tcPr>
          <w:p w14:paraId="1AD67014" w14:textId="77777777" w:rsidR="00483A85" w:rsidRPr="00907B70" w:rsidRDefault="00483A85" w:rsidP="00103D47">
            <w:pPr>
              <w:spacing w:after="0" w:line="240" w:lineRule="auto"/>
            </w:pPr>
            <w:r w:rsidRPr="00907B70">
              <w:t>N/A</w:t>
            </w:r>
          </w:p>
        </w:tc>
        <w:tc>
          <w:tcPr>
            <w:tcW w:w="2543" w:type="dxa"/>
            <w:gridSpan w:val="2"/>
            <w:shd w:val="solid" w:color="DAEEF3" w:themeColor="accent5" w:themeTint="33" w:fill="F2F2F2"/>
          </w:tcPr>
          <w:p w14:paraId="2F966CDC" w14:textId="77777777" w:rsidR="00483A85" w:rsidRPr="00907B70" w:rsidRDefault="00483A85" w:rsidP="00103D47">
            <w:pPr>
              <w:spacing w:after="0" w:line="240" w:lineRule="auto"/>
              <w:rPr>
                <w:b/>
              </w:rPr>
            </w:pPr>
            <w:r w:rsidRPr="00907B70">
              <w:rPr>
                <w:b/>
              </w:rPr>
              <w:t>Interdigit Timeout</w:t>
            </w:r>
          </w:p>
        </w:tc>
        <w:tc>
          <w:tcPr>
            <w:tcW w:w="2415" w:type="dxa"/>
            <w:gridSpan w:val="3"/>
          </w:tcPr>
          <w:p w14:paraId="38DAF33D" w14:textId="2DC12766" w:rsidR="00483A85" w:rsidRPr="00907B70" w:rsidRDefault="0063036A" w:rsidP="00103D47">
            <w:pPr>
              <w:spacing w:after="0" w:line="240" w:lineRule="auto"/>
            </w:pPr>
            <w:r w:rsidRPr="00907B70">
              <w:t>5 seconds</w:t>
            </w:r>
          </w:p>
        </w:tc>
      </w:tr>
      <w:tr w:rsidR="00F6141C" w:rsidRPr="00907B70" w14:paraId="58E153AA" w14:textId="77777777" w:rsidTr="00626E9C">
        <w:trPr>
          <w:trHeight w:val="305"/>
        </w:trPr>
        <w:tc>
          <w:tcPr>
            <w:tcW w:w="9363" w:type="dxa"/>
            <w:gridSpan w:val="10"/>
            <w:shd w:val="clear" w:color="auto" w:fill="D9D9D9"/>
            <w:vAlign w:val="center"/>
          </w:tcPr>
          <w:p w14:paraId="5B3344C0" w14:textId="77777777" w:rsidR="00F6141C" w:rsidRPr="00907B70" w:rsidRDefault="00F6141C" w:rsidP="00E3491F">
            <w:pPr>
              <w:spacing w:after="0" w:line="240" w:lineRule="auto"/>
              <w:rPr>
                <w:b/>
                <w:sz w:val="24"/>
                <w:szCs w:val="24"/>
              </w:rPr>
            </w:pPr>
            <w:r w:rsidRPr="00907B70">
              <w:rPr>
                <w:b/>
                <w:sz w:val="24"/>
                <w:szCs w:val="24"/>
              </w:rPr>
              <w:t>Initial Prompts</w:t>
            </w:r>
          </w:p>
        </w:tc>
      </w:tr>
      <w:tr w:rsidR="00F6141C" w:rsidRPr="00907B70" w14:paraId="45EC2558" w14:textId="77777777" w:rsidTr="00626E9C">
        <w:trPr>
          <w:trHeight w:val="305"/>
        </w:trPr>
        <w:tc>
          <w:tcPr>
            <w:tcW w:w="2178" w:type="dxa"/>
            <w:tcBorders>
              <w:bottom w:val="single" w:sz="4" w:space="0" w:color="000000"/>
            </w:tcBorders>
            <w:shd w:val="clear" w:color="auto" w:fill="DAEEF3" w:themeFill="accent5" w:themeFillTint="33"/>
            <w:vAlign w:val="center"/>
          </w:tcPr>
          <w:p w14:paraId="57537966" w14:textId="77777777" w:rsidR="00F6141C" w:rsidRPr="00907B70" w:rsidRDefault="00F6141C" w:rsidP="00E3491F">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38651353" w14:textId="77777777" w:rsidR="00F6141C" w:rsidRPr="00907B70" w:rsidRDefault="00F6141C" w:rsidP="00E3491F">
            <w:pPr>
              <w:spacing w:after="0" w:line="240" w:lineRule="auto"/>
              <w:jc w:val="center"/>
              <w:rPr>
                <w:b/>
                <w:i/>
              </w:rPr>
            </w:pPr>
            <w:r w:rsidRPr="00907B70">
              <w:rPr>
                <w:b/>
                <w:i/>
              </w:rPr>
              <w:t>Condition</w:t>
            </w:r>
          </w:p>
        </w:tc>
        <w:tc>
          <w:tcPr>
            <w:tcW w:w="5385" w:type="dxa"/>
            <w:gridSpan w:val="7"/>
            <w:tcBorders>
              <w:bottom w:val="single" w:sz="4" w:space="0" w:color="000000"/>
            </w:tcBorders>
            <w:shd w:val="clear" w:color="auto" w:fill="DAEEF3" w:themeFill="accent5" w:themeFillTint="33"/>
            <w:vAlign w:val="center"/>
          </w:tcPr>
          <w:p w14:paraId="18A325C1" w14:textId="77777777" w:rsidR="00F6141C" w:rsidRPr="00907B70" w:rsidRDefault="00F6141C" w:rsidP="00E3491F">
            <w:pPr>
              <w:spacing w:after="0" w:line="240" w:lineRule="auto"/>
              <w:jc w:val="center"/>
              <w:rPr>
                <w:b/>
                <w:i/>
              </w:rPr>
            </w:pPr>
            <w:r w:rsidRPr="00907B70">
              <w:rPr>
                <w:b/>
                <w:i/>
              </w:rPr>
              <w:t>Wording</w:t>
            </w:r>
          </w:p>
        </w:tc>
      </w:tr>
      <w:tr w:rsidR="00F6141C" w:rsidRPr="00F85F27" w14:paraId="6323A42F" w14:textId="77777777" w:rsidTr="00626E9C">
        <w:trPr>
          <w:trHeight w:val="305"/>
        </w:trPr>
        <w:tc>
          <w:tcPr>
            <w:tcW w:w="2178" w:type="dxa"/>
            <w:tcBorders>
              <w:bottom w:val="single" w:sz="4" w:space="0" w:color="000000"/>
            </w:tcBorders>
            <w:shd w:val="clear" w:color="auto" w:fill="auto"/>
          </w:tcPr>
          <w:p w14:paraId="0F617EB5" w14:textId="209453C1" w:rsidR="00F6141C" w:rsidRPr="00907B70" w:rsidRDefault="00FE3018" w:rsidP="00E3491F">
            <w:pPr>
              <w:spacing w:after="0" w:line="240" w:lineRule="auto"/>
              <w:rPr>
                <w:sz w:val="20"/>
                <w:szCs w:val="20"/>
              </w:rPr>
            </w:pPr>
            <w:r>
              <w:rPr>
                <w:sz w:val="20"/>
                <w:szCs w:val="20"/>
              </w:rPr>
              <w:t>2120-1a.wav</w:t>
            </w:r>
          </w:p>
        </w:tc>
        <w:tc>
          <w:tcPr>
            <w:tcW w:w="1800" w:type="dxa"/>
            <w:gridSpan w:val="2"/>
            <w:tcBorders>
              <w:bottom w:val="single" w:sz="4" w:space="0" w:color="000000"/>
            </w:tcBorders>
            <w:shd w:val="clear" w:color="auto" w:fill="auto"/>
          </w:tcPr>
          <w:p w14:paraId="2A46A226" w14:textId="4555C08A" w:rsidR="00F6141C" w:rsidRPr="00907B70" w:rsidRDefault="00FE3018" w:rsidP="00E3491F">
            <w:pPr>
              <w:spacing w:after="0" w:line="240" w:lineRule="auto"/>
              <w:rPr>
                <w:sz w:val="20"/>
                <w:szCs w:val="20"/>
              </w:rPr>
            </w:pPr>
            <w:r>
              <w:rPr>
                <w:sz w:val="20"/>
                <w:szCs w:val="20"/>
              </w:rPr>
              <w:t>Initial</w:t>
            </w:r>
          </w:p>
        </w:tc>
        <w:tc>
          <w:tcPr>
            <w:tcW w:w="5385" w:type="dxa"/>
            <w:gridSpan w:val="7"/>
            <w:tcBorders>
              <w:bottom w:val="single" w:sz="4" w:space="0" w:color="000000"/>
            </w:tcBorders>
            <w:shd w:val="clear" w:color="auto" w:fill="auto"/>
            <w:vAlign w:val="center"/>
          </w:tcPr>
          <w:p w14:paraId="72C74EB6" w14:textId="5D1953E5" w:rsidR="00F6141C" w:rsidRPr="00F03FB4" w:rsidRDefault="00626E9C" w:rsidP="00E3491F">
            <w:pPr>
              <w:widowControl w:val="0"/>
              <w:autoSpaceDE w:val="0"/>
              <w:autoSpaceDN w:val="0"/>
              <w:adjustRightInd w:val="0"/>
              <w:spacing w:after="0" w:line="240" w:lineRule="auto"/>
              <w:rPr>
                <w:rFonts w:ascii="Tahoma" w:hAnsi="Tahoma" w:cs="Tahoma"/>
                <w:b/>
                <w:bCs/>
                <w:color w:val="0070C0"/>
                <w:sz w:val="16"/>
                <w:szCs w:val="16"/>
                <w:lang w:val="es-419"/>
              </w:rPr>
            </w:pPr>
            <w:r w:rsidRPr="00F03FB4">
              <w:rPr>
                <w:rFonts w:ascii="Tahoma" w:hAnsi="Tahoma" w:cs="Tahoma"/>
                <w:color w:val="0070C0"/>
                <w:sz w:val="16"/>
                <w:szCs w:val="16"/>
                <w:lang w:val="es-419"/>
              </w:rPr>
              <w:t>Ahora, ¿cuál es la fecha de vencimiento? Dígala de este modo... Marzo ...</w:t>
            </w:r>
          </w:p>
        </w:tc>
      </w:tr>
      <w:tr w:rsidR="00FE3018" w:rsidRPr="00907B70" w14:paraId="74794A5A" w14:textId="77777777" w:rsidTr="00626E9C">
        <w:trPr>
          <w:trHeight w:val="305"/>
        </w:trPr>
        <w:tc>
          <w:tcPr>
            <w:tcW w:w="2178" w:type="dxa"/>
            <w:tcBorders>
              <w:bottom w:val="single" w:sz="4" w:space="0" w:color="000000"/>
            </w:tcBorders>
            <w:shd w:val="clear" w:color="auto" w:fill="auto"/>
          </w:tcPr>
          <w:p w14:paraId="699988E3" w14:textId="36D9417B" w:rsidR="00FE3018" w:rsidRPr="00907B70" w:rsidRDefault="00FE3018" w:rsidP="00E3491F">
            <w:pPr>
              <w:spacing w:after="0" w:line="240" w:lineRule="auto"/>
              <w:rPr>
                <w:sz w:val="20"/>
                <w:szCs w:val="20"/>
              </w:rPr>
            </w:pPr>
            <w:r>
              <w:rPr>
                <w:sz w:val="20"/>
                <w:szCs w:val="20"/>
              </w:rPr>
              <w:t>YYYY</w:t>
            </w:r>
          </w:p>
        </w:tc>
        <w:tc>
          <w:tcPr>
            <w:tcW w:w="1800" w:type="dxa"/>
            <w:gridSpan w:val="2"/>
            <w:tcBorders>
              <w:bottom w:val="single" w:sz="4" w:space="0" w:color="000000"/>
            </w:tcBorders>
            <w:shd w:val="clear" w:color="auto" w:fill="auto"/>
          </w:tcPr>
          <w:p w14:paraId="42256C84" w14:textId="77777777" w:rsidR="00FE3018" w:rsidRPr="00907B70" w:rsidRDefault="00FE3018" w:rsidP="00E3491F">
            <w:pPr>
              <w:spacing w:after="0" w:line="240" w:lineRule="auto"/>
              <w:rPr>
                <w:sz w:val="20"/>
                <w:szCs w:val="20"/>
              </w:rPr>
            </w:pPr>
          </w:p>
        </w:tc>
        <w:tc>
          <w:tcPr>
            <w:tcW w:w="5385" w:type="dxa"/>
            <w:gridSpan w:val="7"/>
            <w:tcBorders>
              <w:bottom w:val="single" w:sz="4" w:space="0" w:color="000000"/>
            </w:tcBorders>
            <w:shd w:val="clear" w:color="auto" w:fill="auto"/>
            <w:vAlign w:val="center"/>
          </w:tcPr>
          <w:p w14:paraId="30C0EE0E" w14:textId="08D8E9E1" w:rsidR="00FE3018" w:rsidRPr="00FE3018" w:rsidRDefault="00FE3018" w:rsidP="00E3491F">
            <w:pPr>
              <w:widowControl w:val="0"/>
              <w:autoSpaceDE w:val="0"/>
              <w:autoSpaceDN w:val="0"/>
              <w:adjustRightInd w:val="0"/>
              <w:spacing w:after="0" w:line="240" w:lineRule="auto"/>
              <w:rPr>
                <w:rFonts w:ascii="Tahoma" w:hAnsi="Tahoma" w:cs="Tahoma"/>
                <w:sz w:val="16"/>
                <w:szCs w:val="16"/>
              </w:rPr>
            </w:pPr>
            <w:r w:rsidRPr="003C2571">
              <w:rPr>
                <w:rFonts w:ascii="Tahoma" w:hAnsi="Tahoma" w:cs="Tahoma"/>
                <w:color w:val="7AB648"/>
                <w:sz w:val="16"/>
                <w:szCs w:val="16"/>
              </w:rPr>
              <w:t>&lt;</w:t>
            </w:r>
            <w:r>
              <w:rPr>
                <w:rFonts w:ascii="Tahoma" w:hAnsi="Tahoma" w:cs="Tahoma"/>
                <w:color w:val="7AB648"/>
                <w:sz w:val="16"/>
                <w:szCs w:val="16"/>
              </w:rPr>
              <w:t>Current Year +3</w:t>
            </w:r>
            <w:r w:rsidRPr="003C2571">
              <w:rPr>
                <w:rFonts w:ascii="Tahoma" w:hAnsi="Tahoma" w:cs="Tahoma"/>
                <w:color w:val="7AB648"/>
                <w:sz w:val="16"/>
                <w:szCs w:val="16"/>
              </w:rPr>
              <w:t>&gt;</w:t>
            </w:r>
            <w:r>
              <w:rPr>
                <w:rFonts w:ascii="Tahoma" w:hAnsi="Tahoma" w:cs="Tahoma"/>
                <w:color w:val="7AB648"/>
                <w:sz w:val="16"/>
                <w:szCs w:val="16"/>
              </w:rPr>
              <w:t xml:space="preserve"> </w:t>
            </w:r>
            <w:r w:rsidR="00E42C3A">
              <w:rPr>
                <w:rFonts w:ascii="Tahoma" w:hAnsi="Tahoma" w:cs="Tahoma"/>
                <w:sz w:val="16"/>
                <w:szCs w:val="16"/>
              </w:rPr>
              <w:t>i.e.</w:t>
            </w:r>
            <w:r>
              <w:rPr>
                <w:rFonts w:ascii="Tahoma" w:hAnsi="Tahoma" w:cs="Tahoma"/>
                <w:sz w:val="16"/>
                <w:szCs w:val="16"/>
              </w:rPr>
              <w:t xml:space="preserve"> “two thousand </w:t>
            </w:r>
            <w:r w:rsidR="00C915D7">
              <w:rPr>
                <w:rFonts w:ascii="Tahoma" w:hAnsi="Tahoma" w:cs="Tahoma"/>
                <w:sz w:val="16"/>
                <w:szCs w:val="16"/>
              </w:rPr>
              <w:t>twenty-five</w:t>
            </w:r>
            <w:r>
              <w:rPr>
                <w:rFonts w:ascii="Tahoma" w:hAnsi="Tahoma" w:cs="Tahoma"/>
                <w:sz w:val="16"/>
                <w:szCs w:val="16"/>
              </w:rPr>
              <w:t>”</w:t>
            </w:r>
          </w:p>
        </w:tc>
      </w:tr>
      <w:tr w:rsidR="00FE3018" w:rsidRPr="00907B70" w14:paraId="4C3ECEE7" w14:textId="77777777" w:rsidTr="00626E9C">
        <w:trPr>
          <w:trHeight w:val="305"/>
        </w:trPr>
        <w:tc>
          <w:tcPr>
            <w:tcW w:w="2178" w:type="dxa"/>
            <w:tcBorders>
              <w:bottom w:val="single" w:sz="4" w:space="0" w:color="000000"/>
            </w:tcBorders>
            <w:shd w:val="clear" w:color="auto" w:fill="auto"/>
          </w:tcPr>
          <w:p w14:paraId="128B9674" w14:textId="6C548570" w:rsidR="00FE3018" w:rsidRDefault="00FE3018" w:rsidP="00E3491F">
            <w:pPr>
              <w:spacing w:after="0" w:line="240" w:lineRule="auto"/>
              <w:rPr>
                <w:sz w:val="20"/>
                <w:szCs w:val="20"/>
              </w:rPr>
            </w:pPr>
            <w:r>
              <w:rPr>
                <w:sz w:val="20"/>
                <w:szCs w:val="20"/>
              </w:rPr>
              <w:t>2120-1b.wav</w:t>
            </w:r>
          </w:p>
        </w:tc>
        <w:tc>
          <w:tcPr>
            <w:tcW w:w="1800" w:type="dxa"/>
            <w:gridSpan w:val="2"/>
            <w:tcBorders>
              <w:bottom w:val="single" w:sz="4" w:space="0" w:color="000000"/>
            </w:tcBorders>
            <w:shd w:val="clear" w:color="auto" w:fill="auto"/>
          </w:tcPr>
          <w:p w14:paraId="1017A17C" w14:textId="77777777" w:rsidR="00FE3018" w:rsidRPr="00907B70" w:rsidRDefault="00FE3018" w:rsidP="00E3491F">
            <w:pPr>
              <w:spacing w:after="0" w:line="240" w:lineRule="auto"/>
              <w:rPr>
                <w:sz w:val="20"/>
                <w:szCs w:val="20"/>
              </w:rPr>
            </w:pPr>
          </w:p>
        </w:tc>
        <w:tc>
          <w:tcPr>
            <w:tcW w:w="5385" w:type="dxa"/>
            <w:gridSpan w:val="7"/>
            <w:tcBorders>
              <w:bottom w:val="single" w:sz="4" w:space="0" w:color="000000"/>
            </w:tcBorders>
            <w:shd w:val="clear" w:color="auto" w:fill="auto"/>
            <w:vAlign w:val="center"/>
          </w:tcPr>
          <w:p w14:paraId="759ABC82" w14:textId="5A320568" w:rsidR="00FE3018" w:rsidRPr="003C2571" w:rsidRDefault="00FE3018" w:rsidP="00E3491F">
            <w:pPr>
              <w:widowControl w:val="0"/>
              <w:autoSpaceDE w:val="0"/>
              <w:autoSpaceDN w:val="0"/>
              <w:adjustRightInd w:val="0"/>
              <w:spacing w:after="0" w:line="240" w:lineRule="auto"/>
              <w:rPr>
                <w:rFonts w:ascii="Tahoma" w:hAnsi="Tahoma" w:cs="Tahoma"/>
                <w:color w:val="7AB648"/>
                <w:sz w:val="16"/>
                <w:szCs w:val="16"/>
              </w:rPr>
            </w:pPr>
            <w:proofErr w:type="spellStart"/>
            <w:r w:rsidRPr="00FE3018">
              <w:rPr>
                <w:rFonts w:ascii="Tahoma" w:hAnsi="Tahoma" w:cs="Tahoma"/>
                <w:color w:val="0070C0"/>
                <w:sz w:val="16"/>
                <w:szCs w:val="16"/>
              </w:rPr>
              <w:t>Dígalo</w:t>
            </w:r>
            <w:proofErr w:type="spellEnd"/>
            <w:r w:rsidRPr="00FE3018">
              <w:rPr>
                <w:rFonts w:ascii="Tahoma" w:hAnsi="Tahoma" w:cs="Tahoma"/>
                <w:color w:val="0070C0"/>
                <w:sz w:val="16"/>
                <w:szCs w:val="16"/>
              </w:rPr>
              <w:t xml:space="preserve"> </w:t>
            </w:r>
            <w:proofErr w:type="spellStart"/>
            <w:r w:rsidRPr="00FE3018">
              <w:rPr>
                <w:rFonts w:ascii="Tahoma" w:hAnsi="Tahoma" w:cs="Tahoma"/>
                <w:color w:val="0070C0"/>
                <w:sz w:val="16"/>
                <w:szCs w:val="16"/>
              </w:rPr>
              <w:t>ahora</w:t>
            </w:r>
            <w:proofErr w:type="spellEnd"/>
            <w:r w:rsidRPr="00FE3018">
              <w:rPr>
                <w:rFonts w:ascii="Tahoma" w:hAnsi="Tahoma" w:cs="Tahoma"/>
                <w:color w:val="0070C0"/>
                <w:sz w:val="16"/>
                <w:szCs w:val="16"/>
              </w:rPr>
              <w:t>.</w:t>
            </w:r>
          </w:p>
        </w:tc>
      </w:tr>
      <w:tr w:rsidR="00F6141C" w:rsidRPr="00907B70" w14:paraId="6D4241C6" w14:textId="77777777" w:rsidTr="00626E9C">
        <w:trPr>
          <w:trHeight w:val="305"/>
        </w:trPr>
        <w:tc>
          <w:tcPr>
            <w:tcW w:w="9363" w:type="dxa"/>
            <w:gridSpan w:val="10"/>
            <w:tcBorders>
              <w:bottom w:val="single" w:sz="4" w:space="0" w:color="000000"/>
            </w:tcBorders>
            <w:shd w:val="clear" w:color="auto" w:fill="D9D9D9"/>
            <w:vAlign w:val="center"/>
          </w:tcPr>
          <w:p w14:paraId="695E99E1" w14:textId="77777777" w:rsidR="00F6141C" w:rsidRPr="00907B70" w:rsidRDefault="00F6141C" w:rsidP="00E3491F">
            <w:pPr>
              <w:spacing w:after="0" w:line="240" w:lineRule="auto"/>
              <w:rPr>
                <w:b/>
                <w:sz w:val="24"/>
                <w:szCs w:val="24"/>
              </w:rPr>
            </w:pPr>
            <w:r w:rsidRPr="00907B70">
              <w:rPr>
                <w:b/>
                <w:sz w:val="24"/>
                <w:szCs w:val="24"/>
              </w:rPr>
              <w:t>Retry Prompts</w:t>
            </w:r>
          </w:p>
        </w:tc>
      </w:tr>
      <w:tr w:rsidR="00F6141C" w:rsidRPr="00907B70" w14:paraId="10D38B44" w14:textId="77777777" w:rsidTr="00626E9C">
        <w:trPr>
          <w:trHeight w:val="305"/>
        </w:trPr>
        <w:tc>
          <w:tcPr>
            <w:tcW w:w="2178" w:type="dxa"/>
            <w:tcBorders>
              <w:bottom w:val="single" w:sz="4" w:space="0" w:color="000000"/>
            </w:tcBorders>
            <w:shd w:val="clear" w:color="auto" w:fill="DAEEF3" w:themeFill="accent5" w:themeFillTint="33"/>
            <w:vAlign w:val="center"/>
          </w:tcPr>
          <w:p w14:paraId="21E23E7F" w14:textId="77777777" w:rsidR="00F6141C" w:rsidRPr="00907B70" w:rsidRDefault="00F6141C" w:rsidP="00E3491F">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7F844176" w14:textId="77777777" w:rsidR="00F6141C" w:rsidRPr="00907B70" w:rsidRDefault="00F6141C" w:rsidP="00E3491F">
            <w:pPr>
              <w:spacing w:after="0" w:line="240" w:lineRule="auto"/>
              <w:jc w:val="center"/>
              <w:rPr>
                <w:b/>
                <w:i/>
                <w:sz w:val="24"/>
                <w:szCs w:val="24"/>
              </w:rPr>
            </w:pPr>
            <w:r w:rsidRPr="00907B70">
              <w:rPr>
                <w:b/>
                <w:i/>
              </w:rPr>
              <w:t>Condition</w:t>
            </w:r>
          </w:p>
        </w:tc>
        <w:tc>
          <w:tcPr>
            <w:tcW w:w="3600" w:type="dxa"/>
            <w:gridSpan w:val="5"/>
            <w:tcBorders>
              <w:bottom w:val="single" w:sz="4" w:space="0" w:color="000000"/>
            </w:tcBorders>
            <w:shd w:val="clear" w:color="auto" w:fill="DAEEF3" w:themeFill="accent5" w:themeFillTint="33"/>
            <w:vAlign w:val="center"/>
          </w:tcPr>
          <w:p w14:paraId="0FD035F8" w14:textId="77777777" w:rsidR="00F6141C" w:rsidRPr="00907B70" w:rsidRDefault="00F6141C" w:rsidP="00E3491F">
            <w:pPr>
              <w:spacing w:after="0" w:line="240" w:lineRule="auto"/>
              <w:jc w:val="center"/>
              <w:rPr>
                <w:b/>
                <w:i/>
                <w:sz w:val="24"/>
                <w:szCs w:val="24"/>
              </w:rPr>
            </w:pPr>
            <w:r w:rsidRPr="00907B70">
              <w:rPr>
                <w:b/>
                <w:i/>
              </w:rPr>
              <w:t>Wording</w:t>
            </w:r>
          </w:p>
        </w:tc>
        <w:tc>
          <w:tcPr>
            <w:tcW w:w="1695" w:type="dxa"/>
            <w:tcBorders>
              <w:bottom w:val="single" w:sz="4" w:space="0" w:color="000000"/>
            </w:tcBorders>
            <w:shd w:val="clear" w:color="auto" w:fill="DAEEF3" w:themeFill="accent5" w:themeFillTint="33"/>
            <w:vAlign w:val="center"/>
          </w:tcPr>
          <w:p w14:paraId="41B3265D" w14:textId="77777777" w:rsidR="00F6141C" w:rsidRPr="00907B70" w:rsidRDefault="00F6141C" w:rsidP="00E3491F">
            <w:pPr>
              <w:spacing w:after="0" w:line="240" w:lineRule="auto"/>
              <w:jc w:val="center"/>
              <w:rPr>
                <w:b/>
                <w:i/>
              </w:rPr>
            </w:pPr>
            <w:r w:rsidRPr="00907B70">
              <w:rPr>
                <w:b/>
                <w:i/>
              </w:rPr>
              <w:t>Transition</w:t>
            </w:r>
          </w:p>
        </w:tc>
      </w:tr>
      <w:tr w:rsidR="003C2571" w:rsidRPr="00907B70" w14:paraId="59729470" w14:textId="77777777" w:rsidTr="00626E9C">
        <w:trPr>
          <w:trHeight w:val="305"/>
        </w:trPr>
        <w:tc>
          <w:tcPr>
            <w:tcW w:w="2178" w:type="dxa"/>
            <w:tcBorders>
              <w:bottom w:val="single" w:sz="4" w:space="0" w:color="000000"/>
            </w:tcBorders>
            <w:shd w:val="clear" w:color="auto" w:fill="auto"/>
          </w:tcPr>
          <w:p w14:paraId="1E925C23" w14:textId="00C7E079" w:rsidR="003C2571" w:rsidRPr="00907B70" w:rsidRDefault="003C2571" w:rsidP="003C2571">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6FE57989" w14:textId="5720CAC8" w:rsidR="003C2571" w:rsidRPr="00907B70" w:rsidRDefault="003C2571" w:rsidP="003C2571">
            <w:pPr>
              <w:spacing w:after="0" w:line="240" w:lineRule="auto"/>
              <w:rPr>
                <w:sz w:val="20"/>
                <w:szCs w:val="20"/>
              </w:rPr>
            </w:pPr>
            <w:r w:rsidRPr="00907B70">
              <w:rPr>
                <w:sz w:val="20"/>
                <w:szCs w:val="20"/>
              </w:rPr>
              <w:t>No Match 1</w:t>
            </w:r>
          </w:p>
        </w:tc>
        <w:tc>
          <w:tcPr>
            <w:tcW w:w="3600" w:type="dxa"/>
            <w:gridSpan w:val="5"/>
            <w:tcBorders>
              <w:bottom w:val="single" w:sz="4" w:space="0" w:color="000000"/>
            </w:tcBorders>
            <w:shd w:val="clear" w:color="auto" w:fill="auto"/>
          </w:tcPr>
          <w:p w14:paraId="51748045" w14:textId="20102CE4"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95" w:type="dxa"/>
            <w:tcBorders>
              <w:bottom w:val="single" w:sz="4" w:space="0" w:color="000000"/>
            </w:tcBorders>
            <w:shd w:val="clear" w:color="auto" w:fill="auto"/>
          </w:tcPr>
          <w:p w14:paraId="7D69A883" w14:textId="2796FAE6" w:rsidR="003C2571" w:rsidRPr="00907B70" w:rsidRDefault="003C2571" w:rsidP="003C2571">
            <w:pPr>
              <w:spacing w:after="0" w:line="240" w:lineRule="auto"/>
              <w:rPr>
                <w:sz w:val="20"/>
                <w:szCs w:val="20"/>
              </w:rPr>
            </w:pPr>
            <w:r>
              <w:rPr>
                <w:sz w:val="20"/>
                <w:szCs w:val="20"/>
              </w:rPr>
              <w:t>--</w:t>
            </w:r>
          </w:p>
        </w:tc>
      </w:tr>
      <w:tr w:rsidR="003C2571" w:rsidRPr="00907B70" w14:paraId="47976C57" w14:textId="77777777" w:rsidTr="00626E9C">
        <w:trPr>
          <w:trHeight w:val="305"/>
        </w:trPr>
        <w:tc>
          <w:tcPr>
            <w:tcW w:w="2178" w:type="dxa"/>
            <w:tcBorders>
              <w:bottom w:val="single" w:sz="4" w:space="0" w:color="000000"/>
            </w:tcBorders>
            <w:shd w:val="clear" w:color="auto" w:fill="auto"/>
          </w:tcPr>
          <w:p w14:paraId="1BB5676E" w14:textId="6640CE3C" w:rsidR="003C2571" w:rsidRPr="00907B70" w:rsidRDefault="00FE3018" w:rsidP="003C2571">
            <w:pPr>
              <w:spacing w:after="0" w:line="240" w:lineRule="auto"/>
              <w:rPr>
                <w:sz w:val="20"/>
                <w:szCs w:val="20"/>
              </w:rPr>
            </w:pPr>
            <w:r>
              <w:rPr>
                <w:sz w:val="20"/>
                <w:szCs w:val="20"/>
              </w:rPr>
              <w:t>2120-2a.wav</w:t>
            </w:r>
          </w:p>
        </w:tc>
        <w:tc>
          <w:tcPr>
            <w:tcW w:w="1890" w:type="dxa"/>
            <w:gridSpan w:val="3"/>
            <w:tcBorders>
              <w:bottom w:val="single" w:sz="4" w:space="0" w:color="000000"/>
            </w:tcBorders>
            <w:shd w:val="clear" w:color="auto" w:fill="auto"/>
          </w:tcPr>
          <w:p w14:paraId="194D992A" w14:textId="66241BC0" w:rsidR="003C2571" w:rsidRPr="00907B70" w:rsidRDefault="003C2571" w:rsidP="003C2571">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50F9AE8F" w14:textId="62EAC7E0" w:rsidR="003C2571" w:rsidRPr="00F03FB4" w:rsidRDefault="00FE3018" w:rsidP="003C2571">
            <w:pPr>
              <w:spacing w:after="0" w:line="240" w:lineRule="auto"/>
              <w:rPr>
                <w:rFonts w:ascii="Tahoma" w:hAnsi="Tahoma" w:cs="Tahoma"/>
                <w:color w:val="0070C0"/>
                <w:sz w:val="16"/>
                <w:szCs w:val="16"/>
                <w:lang w:val="es-419"/>
              </w:rPr>
            </w:pPr>
            <w:proofErr w:type="spellStart"/>
            <w:r w:rsidRPr="00F03FB4">
              <w:rPr>
                <w:rFonts w:ascii="Tahoma" w:hAnsi="Tahoma" w:cs="Tahoma"/>
                <w:color w:val="0070C0"/>
                <w:sz w:val="16"/>
                <w:szCs w:val="16"/>
                <w:lang w:val="es-419"/>
              </w:rPr>
              <w:t>Símplemente</w:t>
            </w:r>
            <w:proofErr w:type="spellEnd"/>
            <w:r w:rsidRPr="00F03FB4">
              <w:rPr>
                <w:rFonts w:ascii="Tahoma" w:hAnsi="Tahoma" w:cs="Tahoma"/>
                <w:color w:val="0070C0"/>
                <w:sz w:val="16"/>
                <w:szCs w:val="16"/>
                <w:lang w:val="es-419"/>
              </w:rPr>
              <w:t xml:space="preserve"> dígame la fecha de vencimiento.  Dígala de este modo... Marzo</w:t>
            </w:r>
            <w:proofErr w:type="gramStart"/>
            <w:r w:rsidRPr="00F03FB4">
              <w:rPr>
                <w:rFonts w:ascii="Tahoma" w:hAnsi="Tahoma" w:cs="Tahoma"/>
                <w:color w:val="0070C0"/>
                <w:sz w:val="16"/>
                <w:szCs w:val="16"/>
                <w:lang w:val="es-419"/>
              </w:rPr>
              <w:t xml:space="preserve"> ....</w:t>
            </w:r>
            <w:proofErr w:type="gramEnd"/>
          </w:p>
        </w:tc>
        <w:tc>
          <w:tcPr>
            <w:tcW w:w="1695" w:type="dxa"/>
            <w:tcBorders>
              <w:bottom w:val="single" w:sz="4" w:space="0" w:color="000000"/>
            </w:tcBorders>
            <w:shd w:val="clear" w:color="auto" w:fill="auto"/>
          </w:tcPr>
          <w:p w14:paraId="15AA76AC" w14:textId="0D6003C5" w:rsidR="003C2571" w:rsidRPr="00907B70" w:rsidRDefault="00FE3018" w:rsidP="003C2571">
            <w:pPr>
              <w:spacing w:after="0" w:line="240" w:lineRule="auto"/>
              <w:rPr>
                <w:sz w:val="20"/>
                <w:szCs w:val="20"/>
              </w:rPr>
            </w:pPr>
            <w:r>
              <w:rPr>
                <w:sz w:val="20"/>
                <w:szCs w:val="20"/>
              </w:rPr>
              <w:t>--</w:t>
            </w:r>
          </w:p>
        </w:tc>
      </w:tr>
      <w:tr w:rsidR="00FE3018" w:rsidRPr="00907B70" w14:paraId="183FF0D3" w14:textId="77777777" w:rsidTr="00626E9C">
        <w:trPr>
          <w:trHeight w:val="305"/>
        </w:trPr>
        <w:tc>
          <w:tcPr>
            <w:tcW w:w="2178" w:type="dxa"/>
            <w:tcBorders>
              <w:bottom w:val="single" w:sz="4" w:space="0" w:color="000000"/>
            </w:tcBorders>
            <w:shd w:val="clear" w:color="auto" w:fill="auto"/>
          </w:tcPr>
          <w:p w14:paraId="752AC3AB" w14:textId="22EFD08F" w:rsidR="00FE3018" w:rsidRDefault="00FE3018" w:rsidP="003C2571">
            <w:pPr>
              <w:spacing w:after="0" w:line="240" w:lineRule="auto"/>
              <w:rPr>
                <w:sz w:val="20"/>
                <w:szCs w:val="20"/>
              </w:rPr>
            </w:pPr>
            <w:r>
              <w:rPr>
                <w:sz w:val="20"/>
                <w:szCs w:val="20"/>
              </w:rPr>
              <w:t>YYYY</w:t>
            </w:r>
          </w:p>
        </w:tc>
        <w:tc>
          <w:tcPr>
            <w:tcW w:w="1890" w:type="dxa"/>
            <w:gridSpan w:val="3"/>
            <w:tcBorders>
              <w:bottom w:val="single" w:sz="4" w:space="0" w:color="000000"/>
            </w:tcBorders>
            <w:shd w:val="clear" w:color="auto" w:fill="auto"/>
          </w:tcPr>
          <w:p w14:paraId="04A15F33" w14:textId="33040B9B" w:rsidR="00FE3018" w:rsidRDefault="00FE3018" w:rsidP="003C2571">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3DCDE68B" w14:textId="4E30283E" w:rsidR="00FE3018" w:rsidRPr="00907B70" w:rsidRDefault="00FE3018" w:rsidP="003C2571">
            <w:pPr>
              <w:spacing w:after="0" w:line="240" w:lineRule="auto"/>
              <w:rPr>
                <w:rFonts w:ascii="Tahoma" w:hAnsi="Tahoma" w:cs="Tahoma"/>
                <w:color w:val="0070C0"/>
                <w:sz w:val="16"/>
                <w:szCs w:val="16"/>
              </w:rPr>
            </w:pPr>
            <w:r w:rsidRPr="003C2571">
              <w:rPr>
                <w:rFonts w:ascii="Tahoma" w:hAnsi="Tahoma" w:cs="Tahoma"/>
                <w:color w:val="7AB648"/>
                <w:sz w:val="16"/>
                <w:szCs w:val="16"/>
              </w:rPr>
              <w:t>&lt;</w:t>
            </w:r>
            <w:r>
              <w:rPr>
                <w:rFonts w:ascii="Tahoma" w:hAnsi="Tahoma" w:cs="Tahoma"/>
                <w:color w:val="7AB648"/>
                <w:sz w:val="16"/>
                <w:szCs w:val="16"/>
              </w:rPr>
              <w:t>Current Year +3</w:t>
            </w:r>
            <w:r w:rsidRPr="003C2571">
              <w:rPr>
                <w:rFonts w:ascii="Tahoma" w:hAnsi="Tahoma" w:cs="Tahoma"/>
                <w:color w:val="7AB648"/>
                <w:sz w:val="16"/>
                <w:szCs w:val="16"/>
              </w:rPr>
              <w:t>&gt;</w:t>
            </w:r>
            <w:r>
              <w:rPr>
                <w:rFonts w:ascii="Tahoma" w:hAnsi="Tahoma" w:cs="Tahoma"/>
                <w:color w:val="7AB648"/>
                <w:sz w:val="16"/>
                <w:szCs w:val="16"/>
              </w:rPr>
              <w:t xml:space="preserve"> </w:t>
            </w:r>
            <w:r w:rsidR="00E42C3A">
              <w:rPr>
                <w:rFonts w:ascii="Tahoma" w:hAnsi="Tahoma" w:cs="Tahoma"/>
                <w:sz w:val="16"/>
                <w:szCs w:val="16"/>
              </w:rPr>
              <w:t>i.e.</w:t>
            </w:r>
            <w:r>
              <w:rPr>
                <w:rFonts w:ascii="Tahoma" w:hAnsi="Tahoma" w:cs="Tahoma"/>
                <w:sz w:val="16"/>
                <w:szCs w:val="16"/>
              </w:rPr>
              <w:t xml:space="preserve"> “two thousand </w:t>
            </w:r>
            <w:r w:rsidR="00C915D7">
              <w:rPr>
                <w:rFonts w:ascii="Tahoma" w:hAnsi="Tahoma" w:cs="Tahoma"/>
                <w:sz w:val="16"/>
                <w:szCs w:val="16"/>
              </w:rPr>
              <w:t>twenty-five</w:t>
            </w:r>
            <w:r>
              <w:rPr>
                <w:rFonts w:ascii="Tahoma" w:hAnsi="Tahoma" w:cs="Tahoma"/>
                <w:sz w:val="16"/>
                <w:szCs w:val="16"/>
              </w:rPr>
              <w:t>”</w:t>
            </w:r>
          </w:p>
        </w:tc>
        <w:tc>
          <w:tcPr>
            <w:tcW w:w="1695" w:type="dxa"/>
            <w:tcBorders>
              <w:bottom w:val="single" w:sz="4" w:space="0" w:color="000000"/>
            </w:tcBorders>
            <w:shd w:val="clear" w:color="auto" w:fill="auto"/>
          </w:tcPr>
          <w:p w14:paraId="1F12331F" w14:textId="36C5C5A6" w:rsidR="00FE3018" w:rsidRDefault="00FE3018" w:rsidP="003C2571">
            <w:pPr>
              <w:spacing w:after="0" w:line="240" w:lineRule="auto"/>
              <w:rPr>
                <w:sz w:val="20"/>
                <w:szCs w:val="20"/>
              </w:rPr>
            </w:pPr>
            <w:r>
              <w:rPr>
                <w:sz w:val="20"/>
                <w:szCs w:val="20"/>
              </w:rPr>
              <w:t>--</w:t>
            </w:r>
          </w:p>
        </w:tc>
      </w:tr>
      <w:tr w:rsidR="00FE3018" w:rsidRPr="00907B70" w14:paraId="6868BFB9" w14:textId="77777777" w:rsidTr="00626E9C">
        <w:trPr>
          <w:trHeight w:val="305"/>
        </w:trPr>
        <w:tc>
          <w:tcPr>
            <w:tcW w:w="2178" w:type="dxa"/>
            <w:tcBorders>
              <w:bottom w:val="single" w:sz="4" w:space="0" w:color="000000"/>
            </w:tcBorders>
            <w:shd w:val="clear" w:color="auto" w:fill="auto"/>
          </w:tcPr>
          <w:p w14:paraId="435679B9" w14:textId="49A0FA02" w:rsidR="00FE3018" w:rsidRDefault="00FE3018" w:rsidP="00FE3018">
            <w:pPr>
              <w:spacing w:after="0" w:line="240" w:lineRule="auto"/>
              <w:rPr>
                <w:sz w:val="20"/>
                <w:szCs w:val="20"/>
              </w:rPr>
            </w:pPr>
            <w:r>
              <w:rPr>
                <w:sz w:val="20"/>
                <w:szCs w:val="20"/>
              </w:rPr>
              <w:t>2120-2b.wav</w:t>
            </w:r>
          </w:p>
        </w:tc>
        <w:tc>
          <w:tcPr>
            <w:tcW w:w="1890" w:type="dxa"/>
            <w:gridSpan w:val="3"/>
            <w:tcBorders>
              <w:bottom w:val="single" w:sz="4" w:space="0" w:color="000000"/>
            </w:tcBorders>
            <w:shd w:val="clear" w:color="auto" w:fill="auto"/>
          </w:tcPr>
          <w:p w14:paraId="678874CA" w14:textId="77777777" w:rsidR="00FE3018" w:rsidRDefault="00FE3018" w:rsidP="00FE3018">
            <w:pPr>
              <w:spacing w:after="0" w:line="240" w:lineRule="auto"/>
              <w:rPr>
                <w:sz w:val="20"/>
                <w:szCs w:val="20"/>
              </w:rPr>
            </w:pPr>
          </w:p>
        </w:tc>
        <w:tc>
          <w:tcPr>
            <w:tcW w:w="3600" w:type="dxa"/>
            <w:gridSpan w:val="5"/>
            <w:tcBorders>
              <w:bottom w:val="single" w:sz="4" w:space="0" w:color="000000"/>
            </w:tcBorders>
            <w:shd w:val="clear" w:color="auto" w:fill="auto"/>
          </w:tcPr>
          <w:p w14:paraId="78F54744" w14:textId="4D4847F1" w:rsidR="00FE3018" w:rsidRPr="00907B70" w:rsidRDefault="00FE3018" w:rsidP="00FE3018">
            <w:pPr>
              <w:spacing w:after="0" w:line="240" w:lineRule="auto"/>
              <w:rPr>
                <w:rFonts w:ascii="Tahoma" w:hAnsi="Tahoma" w:cs="Tahoma"/>
                <w:color w:val="0070C0"/>
                <w:sz w:val="16"/>
                <w:szCs w:val="16"/>
              </w:rPr>
            </w:pPr>
            <w:proofErr w:type="spellStart"/>
            <w:r>
              <w:rPr>
                <w:rFonts w:ascii="Tahoma" w:hAnsi="Tahoma" w:cs="Tahoma"/>
                <w:color w:val="0070C0"/>
                <w:sz w:val="16"/>
                <w:szCs w:val="16"/>
              </w:rPr>
              <w:t>Dígalo</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ahora</w:t>
            </w:r>
            <w:proofErr w:type="spellEnd"/>
            <w:r>
              <w:rPr>
                <w:rFonts w:ascii="Tahoma" w:hAnsi="Tahoma" w:cs="Tahoma"/>
                <w:color w:val="0070C0"/>
                <w:sz w:val="16"/>
                <w:szCs w:val="16"/>
              </w:rPr>
              <w:t>.</w:t>
            </w:r>
          </w:p>
        </w:tc>
        <w:tc>
          <w:tcPr>
            <w:tcW w:w="1695" w:type="dxa"/>
            <w:tcBorders>
              <w:bottom w:val="single" w:sz="4" w:space="0" w:color="000000"/>
            </w:tcBorders>
            <w:shd w:val="clear" w:color="auto" w:fill="auto"/>
          </w:tcPr>
          <w:p w14:paraId="74BBEC64" w14:textId="5153BF2E" w:rsidR="00FE3018" w:rsidRDefault="00FE3018" w:rsidP="00FE3018">
            <w:pPr>
              <w:spacing w:after="0" w:line="240" w:lineRule="auto"/>
              <w:rPr>
                <w:sz w:val="20"/>
                <w:szCs w:val="20"/>
              </w:rPr>
            </w:pPr>
            <w:proofErr w:type="spellStart"/>
            <w:r>
              <w:rPr>
                <w:sz w:val="20"/>
                <w:szCs w:val="20"/>
              </w:rPr>
              <w:t>Rerecognition</w:t>
            </w:r>
            <w:proofErr w:type="spellEnd"/>
          </w:p>
        </w:tc>
      </w:tr>
      <w:tr w:rsidR="00FE3018" w:rsidRPr="00907B70" w14:paraId="29113507" w14:textId="77777777" w:rsidTr="00626E9C">
        <w:trPr>
          <w:trHeight w:val="305"/>
        </w:trPr>
        <w:tc>
          <w:tcPr>
            <w:tcW w:w="2178" w:type="dxa"/>
            <w:tcBorders>
              <w:bottom w:val="single" w:sz="4" w:space="0" w:color="000000"/>
            </w:tcBorders>
            <w:shd w:val="clear" w:color="auto" w:fill="auto"/>
          </w:tcPr>
          <w:p w14:paraId="7CEB8588" w14:textId="27A2B754" w:rsidR="00FE3018" w:rsidRPr="00907B70" w:rsidRDefault="00FE3018" w:rsidP="00FE3018">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726EADA9" w14:textId="011D0785" w:rsidR="00FE3018" w:rsidRPr="00907B70" w:rsidRDefault="00FE3018" w:rsidP="00FE3018">
            <w:pPr>
              <w:spacing w:after="0" w:line="240" w:lineRule="auto"/>
              <w:rPr>
                <w:sz w:val="20"/>
                <w:szCs w:val="20"/>
              </w:rPr>
            </w:pPr>
            <w:r w:rsidRPr="00907B70">
              <w:rPr>
                <w:sz w:val="20"/>
                <w:szCs w:val="20"/>
              </w:rPr>
              <w:t>No Match 2</w:t>
            </w:r>
          </w:p>
        </w:tc>
        <w:tc>
          <w:tcPr>
            <w:tcW w:w="3600" w:type="dxa"/>
            <w:gridSpan w:val="5"/>
            <w:tcBorders>
              <w:bottom w:val="single" w:sz="4" w:space="0" w:color="000000"/>
            </w:tcBorders>
            <w:shd w:val="clear" w:color="auto" w:fill="auto"/>
          </w:tcPr>
          <w:p w14:paraId="1B0924F5" w14:textId="51B63D0D" w:rsidR="00FE3018" w:rsidRPr="00907B70" w:rsidRDefault="00FE3018" w:rsidP="00FE3018">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695" w:type="dxa"/>
            <w:tcBorders>
              <w:bottom w:val="single" w:sz="4" w:space="0" w:color="000000"/>
            </w:tcBorders>
            <w:shd w:val="clear" w:color="auto" w:fill="auto"/>
          </w:tcPr>
          <w:p w14:paraId="48DB8885" w14:textId="5750FD5B" w:rsidR="00FE3018" w:rsidRPr="00907B70" w:rsidRDefault="00FE3018" w:rsidP="00FE3018">
            <w:pPr>
              <w:spacing w:after="0" w:line="240" w:lineRule="auto"/>
              <w:rPr>
                <w:sz w:val="20"/>
                <w:szCs w:val="20"/>
              </w:rPr>
            </w:pPr>
            <w:r>
              <w:rPr>
                <w:sz w:val="20"/>
                <w:szCs w:val="20"/>
              </w:rPr>
              <w:t>--</w:t>
            </w:r>
          </w:p>
        </w:tc>
      </w:tr>
      <w:tr w:rsidR="00FE3018" w:rsidRPr="00907B70" w14:paraId="74EC224C" w14:textId="77777777" w:rsidTr="00626E9C">
        <w:trPr>
          <w:trHeight w:val="305"/>
        </w:trPr>
        <w:tc>
          <w:tcPr>
            <w:tcW w:w="2178" w:type="dxa"/>
            <w:tcBorders>
              <w:bottom w:val="single" w:sz="4" w:space="0" w:color="000000"/>
            </w:tcBorders>
            <w:shd w:val="clear" w:color="auto" w:fill="auto"/>
          </w:tcPr>
          <w:p w14:paraId="172426DD" w14:textId="4C957C26" w:rsidR="00FE3018" w:rsidRPr="00907B70" w:rsidRDefault="00FE3018" w:rsidP="00FE3018">
            <w:pPr>
              <w:spacing w:after="0" w:line="240" w:lineRule="auto"/>
              <w:rPr>
                <w:sz w:val="20"/>
                <w:szCs w:val="20"/>
              </w:rPr>
            </w:pPr>
            <w:r>
              <w:rPr>
                <w:sz w:val="20"/>
                <w:szCs w:val="20"/>
              </w:rPr>
              <w:t>2120-3.wav</w:t>
            </w:r>
          </w:p>
        </w:tc>
        <w:tc>
          <w:tcPr>
            <w:tcW w:w="1890" w:type="dxa"/>
            <w:gridSpan w:val="3"/>
            <w:tcBorders>
              <w:bottom w:val="single" w:sz="4" w:space="0" w:color="000000"/>
            </w:tcBorders>
            <w:shd w:val="clear" w:color="auto" w:fill="auto"/>
          </w:tcPr>
          <w:p w14:paraId="60F3BD48" w14:textId="591464FF" w:rsidR="00FE3018" w:rsidRPr="00907B70" w:rsidRDefault="00FE3018" w:rsidP="00FE3018">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01B15A90" w14:textId="6B131F6D" w:rsidR="00FE3018" w:rsidRPr="00907B70" w:rsidRDefault="00FE3018" w:rsidP="00FE3018">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Dígame la fecha de vencimiento o ingrésela utilizando el teclado de su teléfono, utilizando 2 dígitos para el mes y 4 dígitos para el año.  </w:t>
            </w:r>
            <w:r>
              <w:rPr>
                <w:rFonts w:ascii="Tahoma" w:hAnsi="Tahoma" w:cs="Tahoma"/>
                <w:color w:val="0070C0"/>
                <w:sz w:val="16"/>
                <w:szCs w:val="16"/>
              </w:rPr>
              <w:t xml:space="preserve">Por </w:t>
            </w:r>
            <w:proofErr w:type="spellStart"/>
            <w:r>
              <w:rPr>
                <w:rFonts w:ascii="Tahoma" w:hAnsi="Tahoma" w:cs="Tahoma"/>
                <w:color w:val="0070C0"/>
                <w:sz w:val="16"/>
                <w:szCs w:val="16"/>
              </w:rPr>
              <w:t>ejemplo</w:t>
            </w:r>
            <w:proofErr w:type="spellEnd"/>
            <w:r>
              <w:rPr>
                <w:rFonts w:ascii="Tahoma" w:hAnsi="Tahoma" w:cs="Tahoma"/>
                <w:color w:val="0070C0"/>
                <w:sz w:val="16"/>
                <w:szCs w:val="16"/>
              </w:rPr>
              <w:t xml:space="preserve">, para </w:t>
            </w:r>
            <w:proofErr w:type="spellStart"/>
            <w:r>
              <w:rPr>
                <w:rFonts w:ascii="Tahoma" w:hAnsi="Tahoma" w:cs="Tahoma"/>
                <w:color w:val="0070C0"/>
                <w:sz w:val="16"/>
                <w:szCs w:val="16"/>
              </w:rPr>
              <w:t>marzo</w:t>
            </w:r>
            <w:proofErr w:type="spellEnd"/>
            <w:r>
              <w:rPr>
                <w:rFonts w:ascii="Tahoma" w:hAnsi="Tahoma" w:cs="Tahoma"/>
                <w:color w:val="0070C0"/>
                <w:sz w:val="16"/>
                <w:szCs w:val="16"/>
              </w:rPr>
              <w:t xml:space="preserve"> 2025, </w:t>
            </w:r>
            <w:proofErr w:type="spellStart"/>
            <w:r>
              <w:rPr>
                <w:rFonts w:ascii="Tahoma" w:hAnsi="Tahoma" w:cs="Tahoma"/>
                <w:color w:val="0070C0"/>
                <w:sz w:val="16"/>
                <w:szCs w:val="16"/>
              </w:rPr>
              <w:t>ingrese</w:t>
            </w:r>
            <w:proofErr w:type="spellEnd"/>
            <w:r>
              <w:rPr>
                <w:rFonts w:ascii="Tahoma" w:hAnsi="Tahoma" w:cs="Tahoma"/>
                <w:color w:val="0070C0"/>
                <w:sz w:val="16"/>
                <w:szCs w:val="16"/>
              </w:rPr>
              <w:t xml:space="preserve"> 0-3-2-0-2-5.  </w:t>
            </w:r>
            <w:proofErr w:type="spellStart"/>
            <w:r>
              <w:rPr>
                <w:rFonts w:ascii="Tahoma" w:hAnsi="Tahoma" w:cs="Tahoma"/>
                <w:color w:val="0070C0"/>
                <w:sz w:val="16"/>
                <w:szCs w:val="16"/>
              </w:rPr>
              <w:t>Dígalo</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ahora</w:t>
            </w:r>
            <w:proofErr w:type="spellEnd"/>
            <w:r>
              <w:rPr>
                <w:rFonts w:ascii="Tahoma" w:hAnsi="Tahoma" w:cs="Tahoma"/>
                <w:color w:val="0070C0"/>
                <w:sz w:val="16"/>
                <w:szCs w:val="16"/>
              </w:rPr>
              <w:t>.</w:t>
            </w:r>
          </w:p>
        </w:tc>
        <w:tc>
          <w:tcPr>
            <w:tcW w:w="1695" w:type="dxa"/>
            <w:tcBorders>
              <w:bottom w:val="single" w:sz="4" w:space="0" w:color="000000"/>
            </w:tcBorders>
            <w:shd w:val="clear" w:color="auto" w:fill="auto"/>
          </w:tcPr>
          <w:p w14:paraId="0BEBECE7" w14:textId="7E737BC6" w:rsidR="00FE3018" w:rsidRPr="00907B70" w:rsidRDefault="00FE3018" w:rsidP="00FE3018">
            <w:pPr>
              <w:spacing w:after="0" w:line="240" w:lineRule="auto"/>
              <w:rPr>
                <w:sz w:val="20"/>
                <w:szCs w:val="20"/>
              </w:rPr>
            </w:pPr>
            <w:proofErr w:type="spellStart"/>
            <w:r>
              <w:rPr>
                <w:sz w:val="20"/>
                <w:szCs w:val="20"/>
              </w:rPr>
              <w:t>Rerecognition</w:t>
            </w:r>
            <w:proofErr w:type="spellEnd"/>
          </w:p>
        </w:tc>
      </w:tr>
      <w:tr w:rsidR="00FE3018" w:rsidRPr="00907B70" w14:paraId="443DA018" w14:textId="77777777" w:rsidTr="00626E9C">
        <w:trPr>
          <w:trHeight w:val="305"/>
        </w:trPr>
        <w:tc>
          <w:tcPr>
            <w:tcW w:w="2178" w:type="dxa"/>
            <w:tcBorders>
              <w:bottom w:val="single" w:sz="4" w:space="0" w:color="000000"/>
            </w:tcBorders>
            <w:shd w:val="clear" w:color="auto" w:fill="auto"/>
          </w:tcPr>
          <w:p w14:paraId="21ECC047" w14:textId="2F6065C6" w:rsidR="00FE3018" w:rsidRPr="00907B70" w:rsidRDefault="00FE3018" w:rsidP="00FE3018">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1299261C" w14:textId="7F33D0E9" w:rsidR="00FE3018" w:rsidRPr="00907B70" w:rsidRDefault="00FE3018" w:rsidP="00FE3018">
            <w:pPr>
              <w:spacing w:after="0" w:line="240" w:lineRule="auto"/>
              <w:rPr>
                <w:sz w:val="20"/>
                <w:szCs w:val="20"/>
              </w:rPr>
            </w:pPr>
            <w:r w:rsidRPr="00907B70">
              <w:rPr>
                <w:sz w:val="20"/>
                <w:szCs w:val="20"/>
              </w:rPr>
              <w:t xml:space="preserve">No Match </w:t>
            </w:r>
            <w:r>
              <w:rPr>
                <w:sz w:val="20"/>
                <w:szCs w:val="20"/>
              </w:rPr>
              <w:t>3</w:t>
            </w:r>
          </w:p>
        </w:tc>
        <w:tc>
          <w:tcPr>
            <w:tcW w:w="3600" w:type="dxa"/>
            <w:gridSpan w:val="5"/>
            <w:tcBorders>
              <w:bottom w:val="single" w:sz="4" w:space="0" w:color="000000"/>
            </w:tcBorders>
            <w:shd w:val="clear" w:color="auto" w:fill="auto"/>
          </w:tcPr>
          <w:p w14:paraId="1857AA22" w14:textId="733D6A1D" w:rsidR="00FE3018" w:rsidRPr="00907B70" w:rsidRDefault="00FE3018" w:rsidP="00FE3018">
            <w:pPr>
              <w:spacing w:after="0" w:line="240" w:lineRule="auto"/>
              <w:rPr>
                <w:rFonts w:ascii="Tahoma" w:hAnsi="Tahoma" w:cs="Tahoma"/>
                <w:color w:val="0070C0"/>
                <w:sz w:val="16"/>
                <w:szCs w:val="16"/>
              </w:rPr>
            </w:pPr>
          </w:p>
        </w:tc>
        <w:tc>
          <w:tcPr>
            <w:tcW w:w="1695" w:type="dxa"/>
            <w:tcBorders>
              <w:bottom w:val="single" w:sz="4" w:space="0" w:color="000000"/>
            </w:tcBorders>
            <w:shd w:val="clear" w:color="auto" w:fill="auto"/>
          </w:tcPr>
          <w:p w14:paraId="7626A966" w14:textId="7C5CA5E9" w:rsidR="00FE3018" w:rsidRPr="00907B70" w:rsidRDefault="00FE3018" w:rsidP="00FE3018">
            <w:pPr>
              <w:spacing w:after="0" w:line="240" w:lineRule="auto"/>
              <w:rPr>
                <w:sz w:val="20"/>
                <w:szCs w:val="20"/>
              </w:rPr>
            </w:pPr>
            <w:r>
              <w:rPr>
                <w:sz w:val="20"/>
                <w:szCs w:val="20"/>
              </w:rPr>
              <w:t>XFER2</w:t>
            </w:r>
          </w:p>
        </w:tc>
      </w:tr>
      <w:tr w:rsidR="00FE3018" w:rsidRPr="00907B70" w14:paraId="230D0988" w14:textId="77777777" w:rsidTr="00626E9C">
        <w:trPr>
          <w:trHeight w:val="305"/>
        </w:trPr>
        <w:tc>
          <w:tcPr>
            <w:tcW w:w="2178" w:type="dxa"/>
            <w:tcBorders>
              <w:bottom w:val="single" w:sz="4" w:space="0" w:color="000000"/>
            </w:tcBorders>
            <w:shd w:val="clear" w:color="auto" w:fill="auto"/>
          </w:tcPr>
          <w:p w14:paraId="0B33A43F" w14:textId="01E279F4" w:rsidR="00FE3018" w:rsidRPr="00907B70" w:rsidRDefault="00FE3018" w:rsidP="00FE3018">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5730AB19" w14:textId="3EF61F70" w:rsidR="00FE3018" w:rsidRPr="00907B70" w:rsidRDefault="00FE3018" w:rsidP="00FE3018">
            <w:pPr>
              <w:spacing w:after="0" w:line="240" w:lineRule="auto"/>
              <w:rPr>
                <w:sz w:val="20"/>
                <w:szCs w:val="20"/>
              </w:rPr>
            </w:pPr>
            <w:r w:rsidRPr="00907B70">
              <w:rPr>
                <w:sz w:val="20"/>
                <w:szCs w:val="20"/>
              </w:rPr>
              <w:t>No Input 1</w:t>
            </w:r>
          </w:p>
        </w:tc>
        <w:tc>
          <w:tcPr>
            <w:tcW w:w="3600" w:type="dxa"/>
            <w:gridSpan w:val="5"/>
            <w:tcBorders>
              <w:bottom w:val="single" w:sz="4" w:space="0" w:color="000000"/>
            </w:tcBorders>
            <w:shd w:val="clear" w:color="auto" w:fill="auto"/>
          </w:tcPr>
          <w:p w14:paraId="0120D05A" w14:textId="0320E84E" w:rsidR="00FE3018" w:rsidRPr="00907B70" w:rsidRDefault="00FE3018" w:rsidP="00FE3018">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95" w:type="dxa"/>
            <w:tcBorders>
              <w:bottom w:val="single" w:sz="4" w:space="0" w:color="000000"/>
            </w:tcBorders>
            <w:shd w:val="clear" w:color="auto" w:fill="auto"/>
          </w:tcPr>
          <w:p w14:paraId="62E5C03F" w14:textId="207C98EF" w:rsidR="00FE3018" w:rsidRPr="00907B70" w:rsidRDefault="00FE3018" w:rsidP="00FE3018">
            <w:pPr>
              <w:spacing w:after="0" w:line="240" w:lineRule="auto"/>
              <w:rPr>
                <w:sz w:val="20"/>
                <w:szCs w:val="20"/>
              </w:rPr>
            </w:pPr>
            <w:r>
              <w:rPr>
                <w:sz w:val="20"/>
                <w:szCs w:val="20"/>
              </w:rPr>
              <w:t>--</w:t>
            </w:r>
          </w:p>
        </w:tc>
      </w:tr>
      <w:tr w:rsidR="00FE3018" w:rsidRPr="00907B70" w14:paraId="2F26FA9A" w14:textId="77777777" w:rsidTr="00626E9C">
        <w:trPr>
          <w:trHeight w:val="305"/>
        </w:trPr>
        <w:tc>
          <w:tcPr>
            <w:tcW w:w="2178" w:type="dxa"/>
            <w:tcBorders>
              <w:bottom w:val="single" w:sz="4" w:space="0" w:color="000000"/>
            </w:tcBorders>
            <w:shd w:val="clear" w:color="auto" w:fill="auto"/>
          </w:tcPr>
          <w:p w14:paraId="2554D58B" w14:textId="466B8F79" w:rsidR="00FE3018" w:rsidRPr="00907B70" w:rsidRDefault="00FE3018" w:rsidP="00FE3018">
            <w:pPr>
              <w:spacing w:after="0" w:line="240" w:lineRule="auto"/>
              <w:rPr>
                <w:sz w:val="20"/>
                <w:szCs w:val="20"/>
              </w:rPr>
            </w:pPr>
            <w:r>
              <w:rPr>
                <w:sz w:val="20"/>
                <w:szCs w:val="20"/>
              </w:rPr>
              <w:t>2120-2a.wav</w:t>
            </w:r>
          </w:p>
        </w:tc>
        <w:tc>
          <w:tcPr>
            <w:tcW w:w="1890" w:type="dxa"/>
            <w:gridSpan w:val="3"/>
            <w:tcBorders>
              <w:bottom w:val="single" w:sz="4" w:space="0" w:color="000000"/>
            </w:tcBorders>
            <w:shd w:val="clear" w:color="auto" w:fill="auto"/>
          </w:tcPr>
          <w:p w14:paraId="4290ECB8" w14:textId="74080A85" w:rsidR="00FE3018" w:rsidRPr="00907B70" w:rsidRDefault="00FE3018" w:rsidP="00FE3018">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4CD623AA" w14:textId="73887624" w:rsidR="00FE3018" w:rsidRPr="00F03FB4" w:rsidRDefault="00FE3018" w:rsidP="00FE3018">
            <w:pPr>
              <w:spacing w:after="0" w:line="240" w:lineRule="auto"/>
              <w:rPr>
                <w:rFonts w:ascii="Tahoma" w:hAnsi="Tahoma" w:cs="Tahoma"/>
                <w:color w:val="0070C0"/>
                <w:sz w:val="16"/>
                <w:szCs w:val="16"/>
                <w:lang w:val="es-419"/>
              </w:rPr>
            </w:pPr>
            <w:proofErr w:type="spellStart"/>
            <w:r w:rsidRPr="00F03FB4">
              <w:rPr>
                <w:rFonts w:ascii="Tahoma" w:hAnsi="Tahoma" w:cs="Tahoma"/>
                <w:color w:val="0070C0"/>
                <w:sz w:val="16"/>
                <w:szCs w:val="16"/>
                <w:lang w:val="es-419"/>
              </w:rPr>
              <w:t>Símplemente</w:t>
            </w:r>
            <w:proofErr w:type="spellEnd"/>
            <w:r w:rsidRPr="00F03FB4">
              <w:rPr>
                <w:rFonts w:ascii="Tahoma" w:hAnsi="Tahoma" w:cs="Tahoma"/>
                <w:color w:val="0070C0"/>
                <w:sz w:val="16"/>
                <w:szCs w:val="16"/>
                <w:lang w:val="es-419"/>
              </w:rPr>
              <w:t xml:space="preserve"> dígame la fecha de vencimiento.  Dígala de este modo... Marzo</w:t>
            </w:r>
            <w:proofErr w:type="gramStart"/>
            <w:r w:rsidRPr="00F03FB4">
              <w:rPr>
                <w:rFonts w:ascii="Tahoma" w:hAnsi="Tahoma" w:cs="Tahoma"/>
                <w:color w:val="0070C0"/>
                <w:sz w:val="16"/>
                <w:szCs w:val="16"/>
                <w:lang w:val="es-419"/>
              </w:rPr>
              <w:t xml:space="preserve"> ....</w:t>
            </w:r>
            <w:proofErr w:type="gramEnd"/>
          </w:p>
        </w:tc>
        <w:tc>
          <w:tcPr>
            <w:tcW w:w="1695" w:type="dxa"/>
            <w:tcBorders>
              <w:bottom w:val="single" w:sz="4" w:space="0" w:color="000000"/>
            </w:tcBorders>
            <w:shd w:val="clear" w:color="auto" w:fill="auto"/>
          </w:tcPr>
          <w:p w14:paraId="4E22FBE9" w14:textId="2A2C7CBC" w:rsidR="00FE3018" w:rsidRPr="00907B70" w:rsidRDefault="00FE3018" w:rsidP="00FE3018">
            <w:pPr>
              <w:spacing w:after="0" w:line="240" w:lineRule="auto"/>
              <w:rPr>
                <w:sz w:val="20"/>
                <w:szCs w:val="20"/>
              </w:rPr>
            </w:pPr>
            <w:r>
              <w:rPr>
                <w:sz w:val="20"/>
                <w:szCs w:val="20"/>
              </w:rPr>
              <w:t>--</w:t>
            </w:r>
          </w:p>
        </w:tc>
      </w:tr>
      <w:tr w:rsidR="00FE3018" w:rsidRPr="00907B70" w14:paraId="6928B1A9" w14:textId="77777777" w:rsidTr="00626E9C">
        <w:trPr>
          <w:trHeight w:val="305"/>
        </w:trPr>
        <w:tc>
          <w:tcPr>
            <w:tcW w:w="2178" w:type="dxa"/>
            <w:tcBorders>
              <w:bottom w:val="single" w:sz="4" w:space="0" w:color="000000"/>
            </w:tcBorders>
            <w:shd w:val="clear" w:color="auto" w:fill="auto"/>
          </w:tcPr>
          <w:p w14:paraId="7A4C72B2" w14:textId="07B9F897" w:rsidR="00FE3018" w:rsidRPr="00907B70" w:rsidRDefault="00FE3018" w:rsidP="00FE3018">
            <w:pPr>
              <w:spacing w:after="0" w:line="240" w:lineRule="auto"/>
              <w:rPr>
                <w:sz w:val="20"/>
                <w:szCs w:val="20"/>
              </w:rPr>
            </w:pPr>
            <w:r>
              <w:rPr>
                <w:sz w:val="20"/>
                <w:szCs w:val="20"/>
              </w:rPr>
              <w:t>YYYY</w:t>
            </w:r>
          </w:p>
        </w:tc>
        <w:tc>
          <w:tcPr>
            <w:tcW w:w="1890" w:type="dxa"/>
            <w:gridSpan w:val="3"/>
            <w:tcBorders>
              <w:bottom w:val="single" w:sz="4" w:space="0" w:color="000000"/>
            </w:tcBorders>
            <w:shd w:val="clear" w:color="auto" w:fill="auto"/>
          </w:tcPr>
          <w:p w14:paraId="61D9051B" w14:textId="0482667E" w:rsidR="00FE3018" w:rsidRDefault="00FE3018" w:rsidP="00FE3018">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5DA5D31E" w14:textId="07F73961" w:rsidR="00FE3018" w:rsidRPr="00907B70" w:rsidRDefault="00FE3018" w:rsidP="00FE3018">
            <w:pPr>
              <w:spacing w:after="0" w:line="240" w:lineRule="auto"/>
              <w:rPr>
                <w:rFonts w:ascii="Tahoma" w:hAnsi="Tahoma" w:cs="Tahoma"/>
                <w:color w:val="0070C0"/>
                <w:sz w:val="16"/>
                <w:szCs w:val="16"/>
              </w:rPr>
            </w:pPr>
            <w:r w:rsidRPr="003C2571">
              <w:rPr>
                <w:rFonts w:ascii="Tahoma" w:hAnsi="Tahoma" w:cs="Tahoma"/>
                <w:color w:val="7AB648"/>
                <w:sz w:val="16"/>
                <w:szCs w:val="16"/>
              </w:rPr>
              <w:t>&lt;</w:t>
            </w:r>
            <w:r>
              <w:rPr>
                <w:rFonts w:ascii="Tahoma" w:hAnsi="Tahoma" w:cs="Tahoma"/>
                <w:color w:val="7AB648"/>
                <w:sz w:val="16"/>
                <w:szCs w:val="16"/>
              </w:rPr>
              <w:t>Current Year +3</w:t>
            </w:r>
            <w:r w:rsidRPr="003C2571">
              <w:rPr>
                <w:rFonts w:ascii="Tahoma" w:hAnsi="Tahoma" w:cs="Tahoma"/>
                <w:color w:val="7AB648"/>
                <w:sz w:val="16"/>
                <w:szCs w:val="16"/>
              </w:rPr>
              <w:t>&gt;</w:t>
            </w:r>
            <w:r>
              <w:rPr>
                <w:rFonts w:ascii="Tahoma" w:hAnsi="Tahoma" w:cs="Tahoma"/>
                <w:color w:val="7AB648"/>
                <w:sz w:val="16"/>
                <w:szCs w:val="16"/>
              </w:rPr>
              <w:t xml:space="preserve"> </w:t>
            </w:r>
            <w:r w:rsidR="00E42C3A">
              <w:rPr>
                <w:rFonts w:ascii="Tahoma" w:hAnsi="Tahoma" w:cs="Tahoma"/>
                <w:sz w:val="16"/>
                <w:szCs w:val="16"/>
              </w:rPr>
              <w:t>i.e.</w:t>
            </w:r>
            <w:r>
              <w:rPr>
                <w:rFonts w:ascii="Tahoma" w:hAnsi="Tahoma" w:cs="Tahoma"/>
                <w:sz w:val="16"/>
                <w:szCs w:val="16"/>
              </w:rPr>
              <w:t xml:space="preserve"> “two thousand </w:t>
            </w:r>
            <w:r w:rsidR="00C915D7">
              <w:rPr>
                <w:rFonts w:ascii="Tahoma" w:hAnsi="Tahoma" w:cs="Tahoma"/>
                <w:sz w:val="16"/>
                <w:szCs w:val="16"/>
              </w:rPr>
              <w:t>twenty-five</w:t>
            </w:r>
            <w:r>
              <w:rPr>
                <w:rFonts w:ascii="Tahoma" w:hAnsi="Tahoma" w:cs="Tahoma"/>
                <w:sz w:val="16"/>
                <w:szCs w:val="16"/>
              </w:rPr>
              <w:t>”</w:t>
            </w:r>
          </w:p>
        </w:tc>
        <w:tc>
          <w:tcPr>
            <w:tcW w:w="1695" w:type="dxa"/>
            <w:tcBorders>
              <w:bottom w:val="single" w:sz="4" w:space="0" w:color="000000"/>
            </w:tcBorders>
            <w:shd w:val="clear" w:color="auto" w:fill="auto"/>
          </w:tcPr>
          <w:p w14:paraId="3DA11ED5" w14:textId="0D2D1925" w:rsidR="00FE3018" w:rsidRDefault="00FE3018" w:rsidP="00FE3018">
            <w:pPr>
              <w:spacing w:after="0" w:line="240" w:lineRule="auto"/>
              <w:rPr>
                <w:sz w:val="20"/>
                <w:szCs w:val="20"/>
              </w:rPr>
            </w:pPr>
            <w:r>
              <w:rPr>
                <w:sz w:val="20"/>
                <w:szCs w:val="20"/>
              </w:rPr>
              <w:t>--</w:t>
            </w:r>
          </w:p>
        </w:tc>
      </w:tr>
      <w:tr w:rsidR="00FE3018" w:rsidRPr="00907B70" w14:paraId="7809C712" w14:textId="77777777" w:rsidTr="00626E9C">
        <w:trPr>
          <w:trHeight w:val="305"/>
        </w:trPr>
        <w:tc>
          <w:tcPr>
            <w:tcW w:w="2178" w:type="dxa"/>
            <w:tcBorders>
              <w:bottom w:val="single" w:sz="4" w:space="0" w:color="000000"/>
            </w:tcBorders>
            <w:shd w:val="clear" w:color="auto" w:fill="auto"/>
          </w:tcPr>
          <w:p w14:paraId="002A11CE" w14:textId="162A5173" w:rsidR="00FE3018" w:rsidRPr="00907B70" w:rsidRDefault="00FE3018" w:rsidP="00FE3018">
            <w:pPr>
              <w:spacing w:after="0" w:line="240" w:lineRule="auto"/>
              <w:rPr>
                <w:sz w:val="20"/>
                <w:szCs w:val="20"/>
              </w:rPr>
            </w:pPr>
            <w:r>
              <w:rPr>
                <w:sz w:val="20"/>
                <w:szCs w:val="20"/>
              </w:rPr>
              <w:t>2120-2b.wav</w:t>
            </w:r>
          </w:p>
        </w:tc>
        <w:tc>
          <w:tcPr>
            <w:tcW w:w="1890" w:type="dxa"/>
            <w:gridSpan w:val="3"/>
            <w:tcBorders>
              <w:bottom w:val="single" w:sz="4" w:space="0" w:color="000000"/>
            </w:tcBorders>
            <w:shd w:val="clear" w:color="auto" w:fill="auto"/>
          </w:tcPr>
          <w:p w14:paraId="68F9CDFF" w14:textId="77777777" w:rsidR="00FE3018" w:rsidRDefault="00FE3018" w:rsidP="00FE3018">
            <w:pPr>
              <w:spacing w:after="0" w:line="240" w:lineRule="auto"/>
              <w:rPr>
                <w:sz w:val="20"/>
                <w:szCs w:val="20"/>
              </w:rPr>
            </w:pPr>
          </w:p>
        </w:tc>
        <w:tc>
          <w:tcPr>
            <w:tcW w:w="3600" w:type="dxa"/>
            <w:gridSpan w:val="5"/>
            <w:tcBorders>
              <w:bottom w:val="single" w:sz="4" w:space="0" w:color="000000"/>
            </w:tcBorders>
            <w:shd w:val="clear" w:color="auto" w:fill="auto"/>
          </w:tcPr>
          <w:p w14:paraId="52609863" w14:textId="7083544F" w:rsidR="00FE3018" w:rsidRPr="00907B70" w:rsidRDefault="00FE3018" w:rsidP="00FE3018">
            <w:pPr>
              <w:spacing w:after="0" w:line="240" w:lineRule="auto"/>
              <w:rPr>
                <w:rFonts w:ascii="Tahoma" w:hAnsi="Tahoma" w:cs="Tahoma"/>
                <w:color w:val="0070C0"/>
                <w:sz w:val="16"/>
                <w:szCs w:val="16"/>
              </w:rPr>
            </w:pPr>
            <w:proofErr w:type="spellStart"/>
            <w:r>
              <w:rPr>
                <w:rFonts w:ascii="Tahoma" w:hAnsi="Tahoma" w:cs="Tahoma"/>
                <w:color w:val="0070C0"/>
                <w:sz w:val="16"/>
                <w:szCs w:val="16"/>
              </w:rPr>
              <w:t>Dígalo</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ahora</w:t>
            </w:r>
            <w:proofErr w:type="spellEnd"/>
            <w:r>
              <w:rPr>
                <w:rFonts w:ascii="Tahoma" w:hAnsi="Tahoma" w:cs="Tahoma"/>
                <w:color w:val="0070C0"/>
                <w:sz w:val="16"/>
                <w:szCs w:val="16"/>
              </w:rPr>
              <w:t>.</w:t>
            </w:r>
          </w:p>
        </w:tc>
        <w:tc>
          <w:tcPr>
            <w:tcW w:w="1695" w:type="dxa"/>
            <w:tcBorders>
              <w:bottom w:val="single" w:sz="4" w:space="0" w:color="000000"/>
            </w:tcBorders>
            <w:shd w:val="clear" w:color="auto" w:fill="auto"/>
          </w:tcPr>
          <w:p w14:paraId="5EC2F3A4" w14:textId="794648FE" w:rsidR="00FE3018" w:rsidRDefault="00FE3018" w:rsidP="00FE3018">
            <w:pPr>
              <w:spacing w:after="0" w:line="240" w:lineRule="auto"/>
              <w:rPr>
                <w:sz w:val="20"/>
                <w:szCs w:val="20"/>
              </w:rPr>
            </w:pPr>
            <w:proofErr w:type="spellStart"/>
            <w:r>
              <w:rPr>
                <w:sz w:val="20"/>
                <w:szCs w:val="20"/>
              </w:rPr>
              <w:t>Rerecognition</w:t>
            </w:r>
            <w:proofErr w:type="spellEnd"/>
          </w:p>
        </w:tc>
      </w:tr>
      <w:tr w:rsidR="00FE3018" w:rsidRPr="00907B70" w14:paraId="58780427" w14:textId="77777777" w:rsidTr="00626E9C">
        <w:trPr>
          <w:trHeight w:val="305"/>
        </w:trPr>
        <w:tc>
          <w:tcPr>
            <w:tcW w:w="2178" w:type="dxa"/>
            <w:tcBorders>
              <w:bottom w:val="single" w:sz="4" w:space="0" w:color="000000"/>
            </w:tcBorders>
            <w:shd w:val="clear" w:color="auto" w:fill="auto"/>
          </w:tcPr>
          <w:p w14:paraId="463360C6" w14:textId="7F9A9BDC" w:rsidR="00FE3018" w:rsidRPr="00907B70" w:rsidRDefault="00FE3018" w:rsidP="00FE3018">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3C1478E0" w14:textId="462E168B" w:rsidR="00FE3018" w:rsidRPr="00907B70" w:rsidRDefault="00FE3018" w:rsidP="00FE3018">
            <w:pPr>
              <w:spacing w:after="0" w:line="240" w:lineRule="auto"/>
              <w:rPr>
                <w:sz w:val="20"/>
                <w:szCs w:val="20"/>
              </w:rPr>
            </w:pPr>
            <w:r w:rsidRPr="00907B70">
              <w:rPr>
                <w:sz w:val="20"/>
                <w:szCs w:val="20"/>
              </w:rPr>
              <w:t>No Input 2</w:t>
            </w:r>
          </w:p>
        </w:tc>
        <w:tc>
          <w:tcPr>
            <w:tcW w:w="3600" w:type="dxa"/>
            <w:gridSpan w:val="5"/>
            <w:tcBorders>
              <w:bottom w:val="single" w:sz="4" w:space="0" w:color="000000"/>
            </w:tcBorders>
            <w:shd w:val="clear" w:color="auto" w:fill="auto"/>
          </w:tcPr>
          <w:p w14:paraId="786E0742" w14:textId="7123AEA8" w:rsidR="00FE3018" w:rsidRPr="00907B70" w:rsidRDefault="00FE3018" w:rsidP="00FE3018">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695" w:type="dxa"/>
            <w:tcBorders>
              <w:bottom w:val="single" w:sz="4" w:space="0" w:color="000000"/>
            </w:tcBorders>
            <w:shd w:val="clear" w:color="auto" w:fill="auto"/>
          </w:tcPr>
          <w:p w14:paraId="30195FAC" w14:textId="00F04CE9" w:rsidR="00FE3018" w:rsidRPr="00907B70" w:rsidRDefault="00FE3018" w:rsidP="00FE3018">
            <w:pPr>
              <w:spacing w:after="0" w:line="240" w:lineRule="auto"/>
              <w:rPr>
                <w:sz w:val="20"/>
                <w:szCs w:val="20"/>
              </w:rPr>
            </w:pPr>
            <w:r>
              <w:rPr>
                <w:sz w:val="20"/>
                <w:szCs w:val="20"/>
              </w:rPr>
              <w:t>--</w:t>
            </w:r>
          </w:p>
        </w:tc>
      </w:tr>
      <w:tr w:rsidR="00FE3018" w:rsidRPr="00907B70" w14:paraId="6DC2E3C3" w14:textId="77777777" w:rsidTr="00626E9C">
        <w:trPr>
          <w:trHeight w:val="305"/>
        </w:trPr>
        <w:tc>
          <w:tcPr>
            <w:tcW w:w="2178" w:type="dxa"/>
            <w:tcBorders>
              <w:bottom w:val="single" w:sz="4" w:space="0" w:color="000000"/>
            </w:tcBorders>
            <w:shd w:val="clear" w:color="auto" w:fill="auto"/>
          </w:tcPr>
          <w:p w14:paraId="0F442EA1" w14:textId="637CF946" w:rsidR="00FE3018" w:rsidRPr="00907B70" w:rsidRDefault="00FE3018" w:rsidP="00FE3018">
            <w:pPr>
              <w:spacing w:after="0" w:line="240" w:lineRule="auto"/>
              <w:rPr>
                <w:sz w:val="20"/>
                <w:szCs w:val="20"/>
              </w:rPr>
            </w:pPr>
            <w:r>
              <w:rPr>
                <w:sz w:val="20"/>
                <w:szCs w:val="20"/>
              </w:rPr>
              <w:t>2120-3.wav</w:t>
            </w:r>
          </w:p>
        </w:tc>
        <w:tc>
          <w:tcPr>
            <w:tcW w:w="1890" w:type="dxa"/>
            <w:gridSpan w:val="3"/>
            <w:tcBorders>
              <w:bottom w:val="single" w:sz="4" w:space="0" w:color="000000"/>
            </w:tcBorders>
            <w:shd w:val="clear" w:color="auto" w:fill="auto"/>
          </w:tcPr>
          <w:p w14:paraId="45BD7D87" w14:textId="1205BE04" w:rsidR="00FE3018" w:rsidRPr="00907B70" w:rsidRDefault="00FE3018" w:rsidP="00FE3018">
            <w:pPr>
              <w:spacing w:after="0" w:line="240" w:lineRule="auto"/>
              <w:rPr>
                <w:sz w:val="20"/>
                <w:szCs w:val="20"/>
              </w:rPr>
            </w:pPr>
            <w:r>
              <w:rPr>
                <w:sz w:val="20"/>
                <w:szCs w:val="20"/>
              </w:rPr>
              <w:t>^^</w:t>
            </w:r>
          </w:p>
        </w:tc>
        <w:tc>
          <w:tcPr>
            <w:tcW w:w="3600" w:type="dxa"/>
            <w:gridSpan w:val="5"/>
            <w:tcBorders>
              <w:bottom w:val="single" w:sz="4" w:space="0" w:color="000000"/>
            </w:tcBorders>
            <w:shd w:val="clear" w:color="auto" w:fill="auto"/>
          </w:tcPr>
          <w:p w14:paraId="11856FE0" w14:textId="0157625E" w:rsidR="00FE3018" w:rsidRPr="00907B70" w:rsidRDefault="00FE3018" w:rsidP="00FE3018">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Dígame la fecha de vencimiento o ingrésela utilizando el teclado de su teléfono, utilizando 2 dígitos para el mes y 4 dígitos para el año.  </w:t>
            </w:r>
            <w:r>
              <w:rPr>
                <w:rFonts w:ascii="Tahoma" w:hAnsi="Tahoma" w:cs="Tahoma"/>
                <w:color w:val="0070C0"/>
                <w:sz w:val="16"/>
                <w:szCs w:val="16"/>
              </w:rPr>
              <w:t xml:space="preserve">Por </w:t>
            </w:r>
            <w:proofErr w:type="spellStart"/>
            <w:r>
              <w:rPr>
                <w:rFonts w:ascii="Tahoma" w:hAnsi="Tahoma" w:cs="Tahoma"/>
                <w:color w:val="0070C0"/>
                <w:sz w:val="16"/>
                <w:szCs w:val="16"/>
              </w:rPr>
              <w:t>ejemplo</w:t>
            </w:r>
            <w:proofErr w:type="spellEnd"/>
            <w:r>
              <w:rPr>
                <w:rFonts w:ascii="Tahoma" w:hAnsi="Tahoma" w:cs="Tahoma"/>
                <w:color w:val="0070C0"/>
                <w:sz w:val="16"/>
                <w:szCs w:val="16"/>
              </w:rPr>
              <w:t xml:space="preserve">, para </w:t>
            </w:r>
            <w:proofErr w:type="spellStart"/>
            <w:r>
              <w:rPr>
                <w:rFonts w:ascii="Tahoma" w:hAnsi="Tahoma" w:cs="Tahoma"/>
                <w:color w:val="0070C0"/>
                <w:sz w:val="16"/>
                <w:szCs w:val="16"/>
              </w:rPr>
              <w:t>marzo</w:t>
            </w:r>
            <w:proofErr w:type="spellEnd"/>
            <w:r>
              <w:rPr>
                <w:rFonts w:ascii="Tahoma" w:hAnsi="Tahoma" w:cs="Tahoma"/>
                <w:color w:val="0070C0"/>
                <w:sz w:val="16"/>
                <w:szCs w:val="16"/>
              </w:rPr>
              <w:t xml:space="preserve"> 2025, </w:t>
            </w:r>
            <w:proofErr w:type="spellStart"/>
            <w:r>
              <w:rPr>
                <w:rFonts w:ascii="Tahoma" w:hAnsi="Tahoma" w:cs="Tahoma"/>
                <w:color w:val="0070C0"/>
                <w:sz w:val="16"/>
                <w:szCs w:val="16"/>
              </w:rPr>
              <w:t>ingrese</w:t>
            </w:r>
            <w:proofErr w:type="spellEnd"/>
            <w:r>
              <w:rPr>
                <w:rFonts w:ascii="Tahoma" w:hAnsi="Tahoma" w:cs="Tahoma"/>
                <w:color w:val="0070C0"/>
                <w:sz w:val="16"/>
                <w:szCs w:val="16"/>
              </w:rPr>
              <w:t xml:space="preserve"> 0-3-2-0-2-5.  </w:t>
            </w:r>
            <w:proofErr w:type="spellStart"/>
            <w:r>
              <w:rPr>
                <w:rFonts w:ascii="Tahoma" w:hAnsi="Tahoma" w:cs="Tahoma"/>
                <w:color w:val="0070C0"/>
                <w:sz w:val="16"/>
                <w:szCs w:val="16"/>
              </w:rPr>
              <w:t>Dígalo</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ahora</w:t>
            </w:r>
            <w:proofErr w:type="spellEnd"/>
            <w:r>
              <w:rPr>
                <w:rFonts w:ascii="Tahoma" w:hAnsi="Tahoma" w:cs="Tahoma"/>
                <w:color w:val="0070C0"/>
                <w:sz w:val="16"/>
                <w:szCs w:val="16"/>
              </w:rPr>
              <w:t>.</w:t>
            </w:r>
          </w:p>
        </w:tc>
        <w:tc>
          <w:tcPr>
            <w:tcW w:w="1695" w:type="dxa"/>
            <w:tcBorders>
              <w:bottom w:val="single" w:sz="4" w:space="0" w:color="000000"/>
            </w:tcBorders>
            <w:shd w:val="clear" w:color="auto" w:fill="auto"/>
          </w:tcPr>
          <w:p w14:paraId="472190F5" w14:textId="1DD99539" w:rsidR="00FE3018" w:rsidRPr="00907B70" w:rsidRDefault="00FE3018" w:rsidP="00FE3018">
            <w:pPr>
              <w:spacing w:after="0" w:line="240" w:lineRule="auto"/>
              <w:rPr>
                <w:sz w:val="20"/>
                <w:szCs w:val="20"/>
              </w:rPr>
            </w:pPr>
            <w:proofErr w:type="spellStart"/>
            <w:r>
              <w:rPr>
                <w:sz w:val="20"/>
                <w:szCs w:val="20"/>
              </w:rPr>
              <w:t>Rerecognition</w:t>
            </w:r>
            <w:proofErr w:type="spellEnd"/>
          </w:p>
        </w:tc>
      </w:tr>
      <w:tr w:rsidR="00FE3018" w:rsidRPr="00907B70" w14:paraId="7CF28B8E" w14:textId="77777777" w:rsidTr="00626E9C">
        <w:trPr>
          <w:trHeight w:val="305"/>
        </w:trPr>
        <w:tc>
          <w:tcPr>
            <w:tcW w:w="2178" w:type="dxa"/>
            <w:tcBorders>
              <w:bottom w:val="single" w:sz="4" w:space="0" w:color="000000"/>
            </w:tcBorders>
            <w:shd w:val="clear" w:color="auto" w:fill="auto"/>
          </w:tcPr>
          <w:p w14:paraId="452B8D89" w14:textId="5A4B24BD" w:rsidR="00FE3018" w:rsidRPr="00907B70" w:rsidRDefault="00FE3018" w:rsidP="00FE3018">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32E192D1" w14:textId="5260C6F4" w:rsidR="00FE3018" w:rsidRPr="00907B70" w:rsidRDefault="00FE3018" w:rsidP="00FE3018">
            <w:pPr>
              <w:spacing w:after="0" w:line="240" w:lineRule="auto"/>
              <w:rPr>
                <w:sz w:val="20"/>
                <w:szCs w:val="20"/>
              </w:rPr>
            </w:pPr>
            <w:r>
              <w:rPr>
                <w:sz w:val="20"/>
                <w:szCs w:val="20"/>
              </w:rPr>
              <w:t>No Input 3</w:t>
            </w:r>
          </w:p>
        </w:tc>
        <w:tc>
          <w:tcPr>
            <w:tcW w:w="3600" w:type="dxa"/>
            <w:gridSpan w:val="5"/>
            <w:tcBorders>
              <w:bottom w:val="single" w:sz="4" w:space="0" w:color="000000"/>
            </w:tcBorders>
            <w:shd w:val="clear" w:color="auto" w:fill="auto"/>
          </w:tcPr>
          <w:p w14:paraId="12CA31CC" w14:textId="77777777" w:rsidR="00FE3018" w:rsidRPr="00907B70" w:rsidRDefault="00FE3018" w:rsidP="00FE3018">
            <w:pPr>
              <w:spacing w:after="0" w:line="240" w:lineRule="auto"/>
              <w:rPr>
                <w:rFonts w:ascii="Tahoma" w:hAnsi="Tahoma" w:cs="Tahoma"/>
                <w:color w:val="0070C0"/>
                <w:sz w:val="16"/>
                <w:szCs w:val="16"/>
              </w:rPr>
            </w:pPr>
          </w:p>
        </w:tc>
        <w:tc>
          <w:tcPr>
            <w:tcW w:w="1695" w:type="dxa"/>
            <w:tcBorders>
              <w:bottom w:val="single" w:sz="4" w:space="0" w:color="000000"/>
            </w:tcBorders>
            <w:shd w:val="clear" w:color="auto" w:fill="auto"/>
          </w:tcPr>
          <w:p w14:paraId="71E518BA" w14:textId="2A159A6D" w:rsidR="00FE3018" w:rsidRPr="00907B70" w:rsidRDefault="00FE3018" w:rsidP="00FE3018">
            <w:pPr>
              <w:spacing w:after="0" w:line="240" w:lineRule="auto"/>
              <w:rPr>
                <w:sz w:val="20"/>
                <w:szCs w:val="20"/>
              </w:rPr>
            </w:pPr>
            <w:r>
              <w:rPr>
                <w:sz w:val="20"/>
                <w:szCs w:val="20"/>
              </w:rPr>
              <w:t>XFER2</w:t>
            </w:r>
          </w:p>
        </w:tc>
      </w:tr>
      <w:tr w:rsidR="00FE3018" w:rsidRPr="00907B70" w14:paraId="29B8B048" w14:textId="77777777" w:rsidTr="00626E9C">
        <w:trPr>
          <w:trHeight w:val="305"/>
        </w:trPr>
        <w:tc>
          <w:tcPr>
            <w:tcW w:w="9363" w:type="dxa"/>
            <w:gridSpan w:val="10"/>
            <w:tcBorders>
              <w:bottom w:val="single" w:sz="4" w:space="0" w:color="000000"/>
            </w:tcBorders>
            <w:shd w:val="clear" w:color="auto" w:fill="D9D9D9"/>
            <w:vAlign w:val="center"/>
          </w:tcPr>
          <w:p w14:paraId="68A8AB18" w14:textId="77777777" w:rsidR="00FE3018" w:rsidRPr="00907B70" w:rsidRDefault="00FE3018" w:rsidP="00FE3018">
            <w:pPr>
              <w:spacing w:after="0" w:line="240" w:lineRule="auto"/>
              <w:rPr>
                <w:b/>
                <w:sz w:val="24"/>
                <w:szCs w:val="24"/>
              </w:rPr>
            </w:pPr>
            <w:r w:rsidRPr="00907B70">
              <w:rPr>
                <w:b/>
                <w:sz w:val="24"/>
                <w:szCs w:val="24"/>
              </w:rPr>
              <w:t>Grammar</w:t>
            </w:r>
          </w:p>
        </w:tc>
      </w:tr>
      <w:tr w:rsidR="00FE3018" w:rsidRPr="00907B70" w14:paraId="3A18E208" w14:textId="77777777" w:rsidTr="00047CEE">
        <w:tc>
          <w:tcPr>
            <w:tcW w:w="3258" w:type="dxa"/>
            <w:gridSpan w:val="2"/>
            <w:tcBorders>
              <w:bottom w:val="single" w:sz="4" w:space="0" w:color="000000"/>
            </w:tcBorders>
            <w:shd w:val="solid" w:color="DAEEF3" w:themeColor="accent5" w:themeTint="33" w:fill="CCFFFF"/>
          </w:tcPr>
          <w:p w14:paraId="2D4F7799" w14:textId="6D1105F1" w:rsidR="00FE3018" w:rsidRPr="00907B70" w:rsidRDefault="00FE3018" w:rsidP="00FE3018">
            <w:pPr>
              <w:spacing w:after="0" w:line="240" w:lineRule="auto"/>
              <w:jc w:val="center"/>
              <w:rPr>
                <w:b/>
                <w:i/>
              </w:rPr>
            </w:pPr>
            <w:r w:rsidRPr="00907B70">
              <w:rPr>
                <w:b/>
                <w:i/>
              </w:rPr>
              <w:lastRenderedPageBreak/>
              <w:t>Valid Utterances</w:t>
            </w:r>
          </w:p>
        </w:tc>
        <w:tc>
          <w:tcPr>
            <w:tcW w:w="1147" w:type="dxa"/>
            <w:gridSpan w:val="3"/>
            <w:tcBorders>
              <w:bottom w:val="single" w:sz="4" w:space="0" w:color="000000"/>
            </w:tcBorders>
            <w:shd w:val="solid" w:color="DAEEF3" w:themeColor="accent5" w:themeTint="33" w:fill="CCFFFF"/>
          </w:tcPr>
          <w:p w14:paraId="5CAC0052" w14:textId="77777777" w:rsidR="00FE3018" w:rsidRPr="00907B70" w:rsidRDefault="00FE3018" w:rsidP="00FE3018">
            <w:pPr>
              <w:spacing w:after="0" w:line="240" w:lineRule="auto"/>
              <w:jc w:val="center"/>
              <w:rPr>
                <w:b/>
                <w:i/>
              </w:rPr>
            </w:pPr>
            <w:r w:rsidRPr="00907B70">
              <w:rPr>
                <w:b/>
                <w:i/>
              </w:rPr>
              <w:t>DTMF</w:t>
            </w:r>
          </w:p>
        </w:tc>
        <w:tc>
          <w:tcPr>
            <w:tcW w:w="3263" w:type="dxa"/>
            <w:gridSpan w:val="4"/>
            <w:tcBorders>
              <w:bottom w:val="single" w:sz="4" w:space="0" w:color="000000"/>
            </w:tcBorders>
            <w:shd w:val="solid" w:color="DAEEF3" w:themeColor="accent5" w:themeTint="33" w:fill="CCFFFF"/>
          </w:tcPr>
          <w:p w14:paraId="4D953E87" w14:textId="77777777" w:rsidR="00FE3018" w:rsidRPr="00907B70" w:rsidRDefault="00FE3018" w:rsidP="00FE3018">
            <w:pPr>
              <w:spacing w:after="0" w:line="240" w:lineRule="auto"/>
              <w:jc w:val="center"/>
              <w:rPr>
                <w:b/>
                <w:i/>
              </w:rPr>
            </w:pPr>
            <w:r w:rsidRPr="00907B70">
              <w:rPr>
                <w:b/>
                <w:i/>
              </w:rPr>
              <w:t xml:space="preserve"> Response</w:t>
            </w:r>
          </w:p>
        </w:tc>
        <w:tc>
          <w:tcPr>
            <w:tcW w:w="1695" w:type="dxa"/>
            <w:tcBorders>
              <w:bottom w:val="single" w:sz="4" w:space="0" w:color="000000"/>
            </w:tcBorders>
            <w:shd w:val="solid" w:color="DAEEF3" w:themeColor="accent5" w:themeTint="33" w:fill="CCFFFF"/>
          </w:tcPr>
          <w:p w14:paraId="718C9ABB" w14:textId="77777777" w:rsidR="00FE3018" w:rsidRPr="00907B70" w:rsidRDefault="00FE3018" w:rsidP="00FE3018">
            <w:pPr>
              <w:spacing w:after="0" w:line="240" w:lineRule="auto"/>
              <w:jc w:val="center"/>
              <w:rPr>
                <w:b/>
                <w:i/>
              </w:rPr>
            </w:pPr>
            <w:r w:rsidRPr="00907B70">
              <w:rPr>
                <w:b/>
                <w:i/>
              </w:rPr>
              <w:t>Confirm</w:t>
            </w:r>
          </w:p>
        </w:tc>
      </w:tr>
      <w:tr w:rsidR="00FE3018" w:rsidRPr="00907B70" w14:paraId="19A64802" w14:textId="77777777" w:rsidTr="00047CEE">
        <w:tc>
          <w:tcPr>
            <w:tcW w:w="3258" w:type="dxa"/>
            <w:gridSpan w:val="2"/>
          </w:tcPr>
          <w:p w14:paraId="56E34F2A" w14:textId="7B1D164E" w:rsidR="00FE3018" w:rsidRDefault="00FE3018" w:rsidP="00FE3018">
            <w:pPr>
              <w:spacing w:after="0" w:line="240" w:lineRule="auto"/>
              <w:rPr>
                <w:rFonts w:asciiTheme="majorHAnsi" w:eastAsia="Times New Roman" w:hAnsiTheme="majorHAnsi"/>
                <w:color w:val="000000"/>
                <w:sz w:val="20"/>
                <w:szCs w:val="20"/>
              </w:rPr>
            </w:pPr>
            <w:r>
              <w:rPr>
                <w:rFonts w:asciiTheme="majorHAnsi" w:eastAsia="Times New Roman" w:hAnsiTheme="majorHAnsi"/>
                <w:color w:val="000000"/>
                <w:sz w:val="20"/>
                <w:szCs w:val="20"/>
              </w:rPr>
              <w:t>Optional:</w:t>
            </w:r>
          </w:p>
          <w:p w14:paraId="25EDB31C" w14:textId="3EE27E93" w:rsidR="00FE3018" w:rsidRDefault="00FE3018" w:rsidP="00FE3018">
            <w:pPr>
              <w:pStyle w:val="ListParagraph"/>
              <w:numPr>
                <w:ilvl w:val="0"/>
                <w:numId w:val="12"/>
              </w:numPr>
              <w:spacing w:after="0" w:line="240" w:lineRule="auto"/>
              <w:rPr>
                <w:rFonts w:asciiTheme="majorHAnsi" w:eastAsia="Times New Roman" w:hAnsiTheme="majorHAnsi"/>
                <w:color w:val="000000"/>
                <w:sz w:val="20"/>
                <w:szCs w:val="20"/>
              </w:rPr>
            </w:pPr>
            <w:r>
              <w:rPr>
                <w:rFonts w:asciiTheme="majorHAnsi" w:eastAsia="Times New Roman" w:hAnsiTheme="majorHAnsi"/>
                <w:color w:val="000000"/>
                <w:sz w:val="20"/>
                <w:szCs w:val="20"/>
              </w:rPr>
              <w:t>Es</w:t>
            </w:r>
          </w:p>
          <w:p w14:paraId="121EB123" w14:textId="23DAB8D5" w:rsidR="00FE3018" w:rsidRDefault="00FE3018" w:rsidP="00FE3018">
            <w:pPr>
              <w:pStyle w:val="ListParagraph"/>
              <w:numPr>
                <w:ilvl w:val="0"/>
                <w:numId w:val="12"/>
              </w:numPr>
              <w:spacing w:after="0" w:line="240" w:lineRule="auto"/>
              <w:rPr>
                <w:rFonts w:asciiTheme="majorHAnsi" w:eastAsia="Times New Roman" w:hAnsiTheme="majorHAnsi"/>
                <w:color w:val="000000"/>
                <w:sz w:val="20"/>
                <w:szCs w:val="20"/>
              </w:rPr>
            </w:pPr>
            <w:r>
              <w:rPr>
                <w:rFonts w:asciiTheme="majorHAnsi" w:eastAsia="Times New Roman" w:hAnsiTheme="majorHAnsi"/>
                <w:color w:val="000000"/>
                <w:sz w:val="20"/>
                <w:szCs w:val="20"/>
              </w:rPr>
              <w:t xml:space="preserve">(la) </w:t>
            </w:r>
            <w:proofErr w:type="spellStart"/>
            <w:r>
              <w:rPr>
                <w:rFonts w:asciiTheme="majorHAnsi" w:eastAsia="Times New Roman" w:hAnsiTheme="majorHAnsi"/>
                <w:color w:val="000000"/>
                <w:sz w:val="20"/>
                <w:szCs w:val="20"/>
              </w:rPr>
              <w:t>fecha</w:t>
            </w:r>
            <w:proofErr w:type="spellEnd"/>
            <w:r>
              <w:rPr>
                <w:rFonts w:asciiTheme="majorHAnsi" w:eastAsia="Times New Roman" w:hAnsiTheme="majorHAnsi"/>
                <w:color w:val="000000"/>
                <w:sz w:val="20"/>
                <w:szCs w:val="20"/>
              </w:rPr>
              <w:t xml:space="preserve"> (de </w:t>
            </w:r>
            <w:proofErr w:type="spellStart"/>
            <w:r>
              <w:rPr>
                <w:rFonts w:asciiTheme="majorHAnsi" w:eastAsia="Times New Roman" w:hAnsiTheme="majorHAnsi"/>
                <w:color w:val="000000"/>
                <w:sz w:val="20"/>
                <w:szCs w:val="20"/>
              </w:rPr>
              <w:t>vencimiento</w:t>
            </w:r>
            <w:proofErr w:type="spellEnd"/>
            <w:r>
              <w:rPr>
                <w:rFonts w:asciiTheme="majorHAnsi" w:eastAsia="Times New Roman" w:hAnsiTheme="majorHAnsi"/>
                <w:color w:val="000000"/>
                <w:sz w:val="20"/>
                <w:szCs w:val="20"/>
              </w:rPr>
              <w:t>) es</w:t>
            </w:r>
          </w:p>
          <w:p w14:paraId="18F18D43" w14:textId="175DDE39" w:rsidR="00FE3018" w:rsidRDefault="00FE3018" w:rsidP="00FE3018">
            <w:pPr>
              <w:pStyle w:val="ListParagraph"/>
              <w:numPr>
                <w:ilvl w:val="0"/>
                <w:numId w:val="12"/>
              </w:numPr>
              <w:spacing w:after="0" w:line="240" w:lineRule="auto"/>
              <w:rPr>
                <w:rFonts w:asciiTheme="majorHAnsi" w:eastAsia="Times New Roman" w:hAnsiTheme="majorHAnsi"/>
                <w:color w:val="000000"/>
                <w:sz w:val="20"/>
                <w:szCs w:val="20"/>
              </w:rPr>
            </w:pPr>
            <w:proofErr w:type="spellStart"/>
            <w:r>
              <w:rPr>
                <w:rFonts w:asciiTheme="majorHAnsi" w:eastAsia="Times New Roman" w:hAnsiTheme="majorHAnsi"/>
                <w:color w:val="000000"/>
                <w:sz w:val="20"/>
                <w:szCs w:val="20"/>
              </w:rPr>
              <w:t>Fecha</w:t>
            </w:r>
            <w:proofErr w:type="spellEnd"/>
          </w:p>
          <w:p w14:paraId="0722F6EB" w14:textId="6AFF2CF8" w:rsidR="00FE3018" w:rsidRPr="00FE3018" w:rsidRDefault="00FE3018" w:rsidP="00FE3018">
            <w:pPr>
              <w:pStyle w:val="ListParagraph"/>
              <w:numPr>
                <w:ilvl w:val="0"/>
                <w:numId w:val="12"/>
              </w:numPr>
              <w:spacing w:after="0" w:line="240" w:lineRule="auto"/>
              <w:rPr>
                <w:rFonts w:asciiTheme="majorHAnsi" w:eastAsia="Times New Roman" w:hAnsiTheme="majorHAnsi"/>
                <w:color w:val="000000"/>
                <w:sz w:val="20"/>
                <w:szCs w:val="20"/>
              </w:rPr>
            </w:pPr>
            <w:proofErr w:type="spellStart"/>
            <w:r>
              <w:rPr>
                <w:rFonts w:asciiTheme="majorHAnsi" w:eastAsia="Times New Roman" w:hAnsiTheme="majorHAnsi"/>
                <w:color w:val="000000"/>
                <w:sz w:val="20"/>
                <w:szCs w:val="20"/>
              </w:rPr>
              <w:t>Fecha</w:t>
            </w:r>
            <w:proofErr w:type="spellEnd"/>
            <w:r>
              <w:rPr>
                <w:rFonts w:asciiTheme="majorHAnsi" w:eastAsia="Times New Roman" w:hAnsiTheme="majorHAnsi"/>
                <w:color w:val="000000"/>
                <w:sz w:val="20"/>
                <w:szCs w:val="20"/>
              </w:rPr>
              <w:t xml:space="preserve"> de </w:t>
            </w:r>
            <w:proofErr w:type="spellStart"/>
            <w:r>
              <w:rPr>
                <w:rFonts w:asciiTheme="majorHAnsi" w:eastAsia="Times New Roman" w:hAnsiTheme="majorHAnsi"/>
                <w:color w:val="000000"/>
                <w:sz w:val="20"/>
                <w:szCs w:val="20"/>
              </w:rPr>
              <w:t>vencimiento</w:t>
            </w:r>
            <w:proofErr w:type="spellEnd"/>
          </w:p>
          <w:p w14:paraId="4B06F807" w14:textId="3F3E5F85" w:rsidR="00FE3018" w:rsidRPr="00907B70" w:rsidRDefault="00FE3018" w:rsidP="00FE3018">
            <w:pPr>
              <w:spacing w:after="0" w:line="240" w:lineRule="auto"/>
              <w:rPr>
                <w:rFonts w:asciiTheme="majorHAnsi" w:eastAsia="Times New Roman" w:hAnsiTheme="majorHAnsi"/>
                <w:color w:val="000000"/>
                <w:sz w:val="20"/>
                <w:szCs w:val="20"/>
              </w:rPr>
            </w:pPr>
            <w:r w:rsidRPr="00907B70">
              <w:rPr>
                <w:rFonts w:asciiTheme="majorHAnsi" w:eastAsia="Times New Roman" w:hAnsiTheme="majorHAnsi"/>
                <w:color w:val="000000"/>
                <w:sz w:val="20"/>
                <w:szCs w:val="20"/>
              </w:rPr>
              <w:t>Required:</w:t>
            </w:r>
          </w:p>
          <w:p w14:paraId="144A9B45" w14:textId="77777777" w:rsidR="00FE3018" w:rsidRDefault="00FE3018" w:rsidP="00FE3018">
            <w:pPr>
              <w:pStyle w:val="ListParagraph"/>
              <w:numPr>
                <w:ilvl w:val="0"/>
                <w:numId w:val="14"/>
              </w:numPr>
              <w:spacing w:after="0" w:line="240" w:lineRule="auto"/>
              <w:rPr>
                <w:rFonts w:asciiTheme="majorHAnsi" w:eastAsia="Times New Roman" w:hAnsiTheme="majorHAnsi"/>
                <w:color w:val="000000"/>
                <w:sz w:val="20"/>
                <w:szCs w:val="20"/>
              </w:rPr>
            </w:pPr>
            <w:r>
              <w:rPr>
                <w:rFonts w:asciiTheme="majorHAnsi" w:eastAsia="Times New Roman" w:hAnsiTheme="majorHAnsi"/>
                <w:color w:val="000000"/>
                <w:sz w:val="20"/>
                <w:szCs w:val="20"/>
              </w:rPr>
              <w:t>Digits: 1</w:t>
            </w:r>
            <w:r w:rsidRPr="00FE3018">
              <w:rPr>
                <w:rFonts w:asciiTheme="majorHAnsi" w:eastAsia="Times New Roman" w:hAnsiTheme="majorHAnsi"/>
                <w:color w:val="000000"/>
                <w:sz w:val="20"/>
                <w:szCs w:val="20"/>
                <w:vertAlign w:val="superscript"/>
              </w:rPr>
              <w:t>st</w:t>
            </w:r>
            <w:r w:rsidR="00047CEE">
              <w:rPr>
                <w:rFonts w:asciiTheme="majorHAnsi" w:eastAsia="Times New Roman" w:hAnsiTheme="majorHAnsi"/>
                <w:color w:val="000000"/>
                <w:sz w:val="20"/>
                <w:szCs w:val="20"/>
              </w:rPr>
              <w:t>:</w:t>
            </w:r>
            <w:r>
              <w:rPr>
                <w:rFonts w:asciiTheme="majorHAnsi" w:eastAsia="Times New Roman" w:hAnsiTheme="majorHAnsi"/>
                <w:color w:val="000000"/>
                <w:sz w:val="20"/>
                <w:szCs w:val="20"/>
              </w:rPr>
              <w:t>0,</w:t>
            </w:r>
            <w:r w:rsidR="00047CEE">
              <w:rPr>
                <w:rFonts w:asciiTheme="majorHAnsi" w:eastAsia="Times New Roman" w:hAnsiTheme="majorHAnsi"/>
                <w:color w:val="000000"/>
                <w:sz w:val="20"/>
                <w:szCs w:val="20"/>
              </w:rPr>
              <w:t xml:space="preserve"> 2</w:t>
            </w:r>
            <w:r w:rsidR="00047CEE" w:rsidRPr="00047CEE">
              <w:rPr>
                <w:rFonts w:asciiTheme="majorHAnsi" w:eastAsia="Times New Roman" w:hAnsiTheme="majorHAnsi"/>
                <w:color w:val="000000"/>
                <w:sz w:val="20"/>
                <w:szCs w:val="20"/>
                <w:vertAlign w:val="superscript"/>
              </w:rPr>
              <w:t>nd</w:t>
            </w:r>
            <w:r w:rsidR="00047CEE">
              <w:rPr>
                <w:rFonts w:asciiTheme="majorHAnsi" w:eastAsia="Times New Roman" w:hAnsiTheme="majorHAnsi"/>
                <w:color w:val="000000"/>
                <w:sz w:val="20"/>
                <w:szCs w:val="20"/>
              </w:rPr>
              <w:t>:1-9 or 1</w:t>
            </w:r>
            <w:r w:rsidR="00047CEE" w:rsidRPr="00047CEE">
              <w:rPr>
                <w:rFonts w:asciiTheme="majorHAnsi" w:eastAsia="Times New Roman" w:hAnsiTheme="majorHAnsi"/>
                <w:color w:val="000000"/>
                <w:sz w:val="20"/>
                <w:szCs w:val="20"/>
                <w:vertAlign w:val="superscript"/>
              </w:rPr>
              <w:t>st</w:t>
            </w:r>
            <w:r w:rsidR="00047CEE">
              <w:rPr>
                <w:rFonts w:asciiTheme="majorHAnsi" w:eastAsia="Times New Roman" w:hAnsiTheme="majorHAnsi"/>
                <w:color w:val="000000"/>
                <w:sz w:val="20"/>
                <w:szCs w:val="20"/>
              </w:rPr>
              <w:t>:1, 2</w:t>
            </w:r>
            <w:r w:rsidR="00047CEE" w:rsidRPr="00047CEE">
              <w:rPr>
                <w:rFonts w:asciiTheme="majorHAnsi" w:eastAsia="Times New Roman" w:hAnsiTheme="majorHAnsi"/>
                <w:color w:val="000000"/>
                <w:sz w:val="20"/>
                <w:szCs w:val="20"/>
                <w:vertAlign w:val="superscript"/>
              </w:rPr>
              <w:t>nd</w:t>
            </w:r>
            <w:r w:rsidR="00047CEE">
              <w:rPr>
                <w:rFonts w:asciiTheme="majorHAnsi" w:eastAsia="Times New Roman" w:hAnsiTheme="majorHAnsi"/>
                <w:color w:val="000000"/>
                <w:sz w:val="20"/>
                <w:szCs w:val="20"/>
              </w:rPr>
              <w:t xml:space="preserve">:0,1, or 2 </w:t>
            </w:r>
            <w:proofErr w:type="gramStart"/>
            <w:r w:rsidR="00047CEE">
              <w:rPr>
                <w:rFonts w:asciiTheme="majorHAnsi" w:eastAsia="Times New Roman" w:hAnsiTheme="majorHAnsi"/>
                <w:color w:val="000000"/>
                <w:sz w:val="20"/>
                <w:szCs w:val="20"/>
              </w:rPr>
              <w:t>3</w:t>
            </w:r>
            <w:r w:rsidR="00047CEE" w:rsidRPr="00047CEE">
              <w:rPr>
                <w:rFonts w:asciiTheme="majorHAnsi" w:eastAsia="Times New Roman" w:hAnsiTheme="majorHAnsi"/>
                <w:color w:val="000000"/>
                <w:sz w:val="20"/>
                <w:szCs w:val="20"/>
                <w:vertAlign w:val="superscript"/>
              </w:rPr>
              <w:t>rd</w:t>
            </w:r>
            <w:proofErr w:type="gramEnd"/>
            <w:r w:rsidR="00047CEE">
              <w:rPr>
                <w:rFonts w:asciiTheme="majorHAnsi" w:eastAsia="Times New Roman" w:hAnsiTheme="majorHAnsi"/>
                <w:color w:val="000000"/>
                <w:sz w:val="20"/>
                <w:szCs w:val="20"/>
              </w:rPr>
              <w:t>:2 4</w:t>
            </w:r>
            <w:r w:rsidR="00047CEE" w:rsidRPr="00047CEE">
              <w:rPr>
                <w:rFonts w:asciiTheme="majorHAnsi" w:eastAsia="Times New Roman" w:hAnsiTheme="majorHAnsi"/>
                <w:color w:val="000000"/>
                <w:sz w:val="20"/>
                <w:szCs w:val="20"/>
                <w:vertAlign w:val="superscript"/>
              </w:rPr>
              <w:t>th</w:t>
            </w:r>
            <w:r w:rsidR="00047CEE">
              <w:rPr>
                <w:rFonts w:asciiTheme="majorHAnsi" w:eastAsia="Times New Roman" w:hAnsiTheme="majorHAnsi"/>
                <w:color w:val="000000"/>
                <w:sz w:val="20"/>
                <w:szCs w:val="20"/>
              </w:rPr>
              <w:t>:0 5</w:t>
            </w:r>
            <w:r w:rsidR="00047CEE" w:rsidRPr="00047CEE">
              <w:rPr>
                <w:rFonts w:asciiTheme="majorHAnsi" w:eastAsia="Times New Roman" w:hAnsiTheme="majorHAnsi"/>
                <w:color w:val="000000"/>
                <w:sz w:val="20"/>
                <w:szCs w:val="20"/>
                <w:vertAlign w:val="superscript"/>
              </w:rPr>
              <w:t>th</w:t>
            </w:r>
            <w:r w:rsidR="00047CEE">
              <w:rPr>
                <w:rFonts w:asciiTheme="majorHAnsi" w:eastAsia="Times New Roman" w:hAnsiTheme="majorHAnsi"/>
                <w:color w:val="000000"/>
                <w:sz w:val="20"/>
                <w:szCs w:val="20"/>
              </w:rPr>
              <w:t xml:space="preserve"> and 6</w:t>
            </w:r>
            <w:r w:rsidR="00047CEE" w:rsidRPr="00047CEE">
              <w:rPr>
                <w:rFonts w:asciiTheme="majorHAnsi" w:eastAsia="Times New Roman" w:hAnsiTheme="majorHAnsi"/>
                <w:color w:val="000000"/>
                <w:sz w:val="20"/>
                <w:szCs w:val="20"/>
                <w:vertAlign w:val="superscript"/>
              </w:rPr>
              <w:t>th</w:t>
            </w:r>
            <w:r w:rsidR="00047CEE">
              <w:rPr>
                <w:rFonts w:asciiTheme="majorHAnsi" w:eastAsia="Times New Roman" w:hAnsiTheme="majorHAnsi"/>
                <w:color w:val="000000"/>
                <w:sz w:val="20"/>
                <w:szCs w:val="20"/>
              </w:rPr>
              <w:t xml:space="preserve"> 20-99</w:t>
            </w:r>
          </w:p>
          <w:p w14:paraId="67A42E89" w14:textId="4C3FA9FD" w:rsidR="00047CEE" w:rsidRPr="00047CEE" w:rsidRDefault="00047CEE" w:rsidP="00047CEE">
            <w:pPr>
              <w:pStyle w:val="ListParagraph"/>
              <w:numPr>
                <w:ilvl w:val="0"/>
                <w:numId w:val="14"/>
              </w:numPr>
              <w:spacing w:after="0" w:line="240" w:lineRule="auto"/>
              <w:rPr>
                <w:rFonts w:asciiTheme="majorHAnsi" w:eastAsia="Times New Roman" w:hAnsiTheme="majorHAnsi"/>
                <w:color w:val="000000"/>
                <w:sz w:val="20"/>
                <w:szCs w:val="20"/>
              </w:rPr>
            </w:pPr>
            <w:r>
              <w:rPr>
                <w:rFonts w:asciiTheme="majorHAnsi" w:eastAsia="Times New Roman" w:hAnsiTheme="majorHAnsi"/>
                <w:color w:val="000000"/>
                <w:sz w:val="20"/>
                <w:szCs w:val="20"/>
              </w:rPr>
              <w:t xml:space="preserve">Dates spoken in </w:t>
            </w:r>
            <w:proofErr w:type="spellStart"/>
            <w:r>
              <w:rPr>
                <w:rFonts w:asciiTheme="majorHAnsi" w:eastAsia="Times New Roman" w:hAnsiTheme="majorHAnsi"/>
                <w:color w:val="000000"/>
                <w:sz w:val="20"/>
                <w:szCs w:val="20"/>
              </w:rPr>
              <w:t>mmyyyy</w:t>
            </w:r>
            <w:proofErr w:type="spellEnd"/>
            <w:r>
              <w:rPr>
                <w:rFonts w:asciiTheme="majorHAnsi" w:eastAsia="Times New Roman" w:hAnsiTheme="majorHAnsi"/>
                <w:color w:val="000000"/>
                <w:sz w:val="20"/>
                <w:szCs w:val="20"/>
              </w:rPr>
              <w:t xml:space="preserve"> using the </w:t>
            </w:r>
            <w:r w:rsidR="00C915D7">
              <w:rPr>
                <w:rFonts w:asciiTheme="majorHAnsi" w:eastAsia="Times New Roman" w:hAnsiTheme="majorHAnsi"/>
                <w:color w:val="000000"/>
                <w:sz w:val="20"/>
                <w:szCs w:val="20"/>
              </w:rPr>
              <w:t>built-in</w:t>
            </w:r>
            <w:r>
              <w:rPr>
                <w:rFonts w:asciiTheme="majorHAnsi" w:eastAsia="Times New Roman" w:hAnsiTheme="majorHAnsi"/>
                <w:color w:val="000000"/>
                <w:sz w:val="20"/>
                <w:szCs w:val="20"/>
              </w:rPr>
              <w:t xml:space="preserve"> dates grammar- date must be future, current month/year is ok</w:t>
            </w:r>
          </w:p>
        </w:tc>
        <w:tc>
          <w:tcPr>
            <w:tcW w:w="1147" w:type="dxa"/>
            <w:gridSpan w:val="3"/>
          </w:tcPr>
          <w:p w14:paraId="209A319C" w14:textId="48D4FE5B" w:rsidR="00FE3018" w:rsidRPr="00907B70" w:rsidRDefault="00047CEE" w:rsidP="00FE3018">
            <w:pPr>
              <w:spacing w:after="0" w:line="240" w:lineRule="auto"/>
              <w:rPr>
                <w:rFonts w:asciiTheme="majorHAnsi" w:hAnsiTheme="majorHAnsi"/>
                <w:sz w:val="20"/>
                <w:szCs w:val="20"/>
              </w:rPr>
            </w:pPr>
            <w:r>
              <w:rPr>
                <w:rFonts w:asciiTheme="majorHAnsi" w:hAnsiTheme="majorHAnsi"/>
                <w:sz w:val="20"/>
                <w:szCs w:val="20"/>
              </w:rPr>
              <w:t>6 digits follow rules under valid utterances</w:t>
            </w:r>
          </w:p>
        </w:tc>
        <w:tc>
          <w:tcPr>
            <w:tcW w:w="3263" w:type="dxa"/>
            <w:gridSpan w:val="4"/>
          </w:tcPr>
          <w:p w14:paraId="566E0077" w14:textId="369EB9C1" w:rsidR="00FE3018" w:rsidRPr="00907B70" w:rsidRDefault="00047CEE" w:rsidP="00FE3018">
            <w:pPr>
              <w:spacing w:after="0" w:line="240" w:lineRule="auto"/>
              <w:rPr>
                <w:sz w:val="20"/>
                <w:szCs w:val="20"/>
              </w:rPr>
            </w:pPr>
            <w:proofErr w:type="spellStart"/>
            <w:r>
              <w:rPr>
                <w:rFonts w:asciiTheme="majorHAnsi" w:hAnsiTheme="majorHAnsi" w:cstheme="majorHAnsi"/>
                <w:sz w:val="20"/>
                <w:szCs w:val="20"/>
              </w:rPr>
              <w:t>ivrCardExp</w:t>
            </w:r>
            <w:proofErr w:type="spellEnd"/>
            <w:r>
              <w:rPr>
                <w:rFonts w:asciiTheme="majorHAnsi" w:hAnsiTheme="majorHAnsi" w:cstheme="majorHAnsi"/>
                <w:sz w:val="20"/>
                <w:szCs w:val="20"/>
              </w:rPr>
              <w:t xml:space="preserve"> = digits/date entered in this format </w:t>
            </w:r>
            <w:proofErr w:type="spellStart"/>
            <w:r>
              <w:rPr>
                <w:rFonts w:asciiTheme="majorHAnsi" w:hAnsiTheme="majorHAnsi" w:cstheme="majorHAnsi"/>
                <w:sz w:val="20"/>
                <w:szCs w:val="20"/>
              </w:rPr>
              <w:t>mmyyyy</w:t>
            </w:r>
            <w:proofErr w:type="spellEnd"/>
          </w:p>
        </w:tc>
        <w:tc>
          <w:tcPr>
            <w:tcW w:w="1695" w:type="dxa"/>
          </w:tcPr>
          <w:p w14:paraId="5514CA6B" w14:textId="2D77A31D" w:rsidR="00FE3018" w:rsidRPr="00907B70" w:rsidRDefault="00E50601" w:rsidP="00FE3018">
            <w:pPr>
              <w:spacing w:after="0" w:line="240" w:lineRule="auto"/>
              <w:rPr>
                <w:rFonts w:asciiTheme="majorHAnsi" w:hAnsiTheme="majorHAnsi"/>
                <w:sz w:val="20"/>
                <w:szCs w:val="20"/>
              </w:rPr>
            </w:pPr>
            <w:r>
              <w:rPr>
                <w:rFonts w:asciiTheme="majorHAnsi" w:hAnsiTheme="majorHAnsi"/>
                <w:sz w:val="20"/>
                <w:szCs w:val="20"/>
              </w:rPr>
              <w:t>Never</w:t>
            </w:r>
          </w:p>
        </w:tc>
      </w:tr>
      <w:tr w:rsidR="00FE3018" w:rsidRPr="00907B70" w14:paraId="7E25D344" w14:textId="77777777" w:rsidTr="00626E9C">
        <w:trPr>
          <w:trHeight w:val="314"/>
        </w:trPr>
        <w:tc>
          <w:tcPr>
            <w:tcW w:w="9363" w:type="dxa"/>
            <w:gridSpan w:val="10"/>
            <w:shd w:val="solid" w:color="DAEEF3" w:themeColor="accent5" w:themeTint="33" w:fill="auto"/>
            <w:vAlign w:val="bottom"/>
          </w:tcPr>
          <w:p w14:paraId="63097DA3" w14:textId="6E965EF9" w:rsidR="00FE3018" w:rsidRPr="00907B70" w:rsidRDefault="00FE3018" w:rsidP="00FE3018">
            <w:pPr>
              <w:spacing w:after="0" w:line="240" w:lineRule="auto"/>
              <w:rPr>
                <w:b/>
                <w:i/>
              </w:rPr>
            </w:pPr>
            <w:proofErr w:type="spellStart"/>
            <w:r w:rsidRPr="00907B70">
              <w:rPr>
                <w:b/>
                <w:sz w:val="24"/>
                <w:szCs w:val="24"/>
              </w:rPr>
              <w:t>Globals</w:t>
            </w:r>
            <w:proofErr w:type="spellEnd"/>
          </w:p>
        </w:tc>
      </w:tr>
      <w:tr w:rsidR="00FE3018" w:rsidRPr="00907B70" w14:paraId="4AFA138E" w14:textId="77777777" w:rsidTr="00047CEE">
        <w:tc>
          <w:tcPr>
            <w:tcW w:w="3258" w:type="dxa"/>
            <w:gridSpan w:val="2"/>
          </w:tcPr>
          <w:p w14:paraId="0C26DDFA" w14:textId="37D8CC2F" w:rsidR="00FE3018" w:rsidRPr="00907B70" w:rsidRDefault="00FE3018" w:rsidP="00FE3018">
            <w:pPr>
              <w:spacing w:after="0" w:line="240" w:lineRule="auto"/>
            </w:pPr>
            <w:r w:rsidRPr="00907B70">
              <w:t xml:space="preserve">See </w:t>
            </w:r>
            <w:hyperlink w:anchor="_Global_Grammar_Properties_5" w:history="1">
              <w:r w:rsidRPr="00907B70">
                <w:rPr>
                  <w:rStyle w:val="Hyperlink"/>
                </w:rPr>
                <w:t>Global Grammar Properties</w:t>
              </w:r>
            </w:hyperlink>
          </w:p>
        </w:tc>
        <w:tc>
          <w:tcPr>
            <w:tcW w:w="1147" w:type="dxa"/>
            <w:gridSpan w:val="3"/>
          </w:tcPr>
          <w:p w14:paraId="4A1E867A" w14:textId="77777777" w:rsidR="00FE3018" w:rsidRPr="00907B70" w:rsidRDefault="00FE3018" w:rsidP="00FE3018">
            <w:pPr>
              <w:spacing w:after="0" w:line="240" w:lineRule="auto"/>
            </w:pPr>
          </w:p>
        </w:tc>
        <w:tc>
          <w:tcPr>
            <w:tcW w:w="4958" w:type="dxa"/>
            <w:gridSpan w:val="5"/>
          </w:tcPr>
          <w:p w14:paraId="1019DB2D" w14:textId="77777777" w:rsidR="00FE3018" w:rsidRPr="00907B70" w:rsidRDefault="00FE3018" w:rsidP="00FE3018">
            <w:pPr>
              <w:autoSpaceDE w:val="0"/>
              <w:autoSpaceDN w:val="0"/>
              <w:adjustRightInd w:val="0"/>
              <w:spacing w:after="0" w:line="240" w:lineRule="auto"/>
              <w:rPr>
                <w:rFonts w:cs="Arial"/>
              </w:rPr>
            </w:pPr>
          </w:p>
        </w:tc>
      </w:tr>
    </w:tbl>
    <w:p w14:paraId="33D803BD" w14:textId="77777777" w:rsidR="00357F8F" w:rsidRPr="00907B70" w:rsidRDefault="00357F8F">
      <w:pPr>
        <w:spacing w:after="0" w:line="240" w:lineRule="auto"/>
        <w:rPr>
          <w:rFonts w:ascii="Cambria" w:eastAsia="Times New Roman" w:hAnsi="Cambria"/>
          <w:b/>
          <w:bCs/>
          <w:color w:val="4F81BD"/>
          <w:sz w:val="26"/>
          <w:szCs w:val="26"/>
        </w:rPr>
      </w:pPr>
      <w:r w:rsidRPr="00907B70">
        <w:br w:type="page"/>
      </w:r>
    </w:p>
    <w:p w14:paraId="0D06DF09" w14:textId="73DC95A9" w:rsidR="00A95897" w:rsidRPr="00907B70" w:rsidRDefault="00047CEE" w:rsidP="00A95897">
      <w:pPr>
        <w:pStyle w:val="Heading2"/>
      </w:pPr>
      <w:bookmarkStart w:id="142" w:name="_Toc49979736"/>
      <w:r>
        <w:lastRenderedPageBreak/>
        <w:t>2130</w:t>
      </w:r>
      <w:r w:rsidR="00A95897" w:rsidRPr="00907B70">
        <w:t>_</w:t>
      </w:r>
      <w:r>
        <w:t>mnuConfirmCardPmt</w:t>
      </w:r>
      <w:bookmarkEnd w:id="142"/>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810"/>
        <w:gridCol w:w="226"/>
        <w:gridCol w:w="224"/>
        <w:gridCol w:w="2430"/>
        <w:gridCol w:w="450"/>
        <w:gridCol w:w="360"/>
        <w:gridCol w:w="1605"/>
      </w:tblGrid>
      <w:tr w:rsidR="00F6141C" w:rsidRPr="00907B70" w14:paraId="68236A7C" w14:textId="77777777" w:rsidTr="2A9575AB">
        <w:tc>
          <w:tcPr>
            <w:tcW w:w="9363" w:type="dxa"/>
            <w:gridSpan w:val="9"/>
            <w:shd w:val="clear" w:color="auto" w:fill="BFBFBF" w:themeFill="background1" w:themeFillShade="BF"/>
          </w:tcPr>
          <w:p w14:paraId="33EB6235" w14:textId="1673D2C5" w:rsidR="00F6141C" w:rsidRPr="00907B70" w:rsidRDefault="00F6141C" w:rsidP="00B268DF">
            <w:pPr>
              <w:spacing w:after="0" w:line="240" w:lineRule="auto"/>
              <w:rPr>
                <w:b/>
                <w:sz w:val="24"/>
                <w:szCs w:val="24"/>
              </w:rPr>
            </w:pPr>
            <w:r w:rsidRPr="00907B70">
              <w:rPr>
                <w:b/>
                <w:sz w:val="24"/>
                <w:szCs w:val="24"/>
              </w:rPr>
              <w:t>Description:</w:t>
            </w:r>
            <w:r w:rsidRPr="00907B70">
              <w:rPr>
                <w:b/>
                <w:sz w:val="24"/>
                <w:szCs w:val="24"/>
              </w:rPr>
              <w:tab/>
            </w:r>
            <w:r w:rsidR="00626E9C">
              <w:rPr>
                <w:b/>
                <w:sz w:val="24"/>
                <w:szCs w:val="24"/>
              </w:rPr>
              <w:t>Caller confirms payment amount and account.</w:t>
            </w:r>
          </w:p>
        </w:tc>
      </w:tr>
      <w:tr w:rsidR="00F6141C" w:rsidRPr="00907B70" w14:paraId="23F76CD9" w14:textId="77777777" w:rsidTr="2A9575AB">
        <w:trPr>
          <w:trHeight w:val="305"/>
        </w:trPr>
        <w:tc>
          <w:tcPr>
            <w:tcW w:w="9363" w:type="dxa"/>
            <w:gridSpan w:val="9"/>
            <w:shd w:val="clear" w:color="auto" w:fill="D9D9D9" w:themeFill="background1" w:themeFillShade="D9"/>
            <w:vAlign w:val="center"/>
          </w:tcPr>
          <w:p w14:paraId="31B91215" w14:textId="77777777" w:rsidR="00F6141C" w:rsidRPr="00907B70" w:rsidRDefault="00F6141C" w:rsidP="00E3491F">
            <w:pPr>
              <w:spacing w:after="0" w:line="240" w:lineRule="auto"/>
              <w:rPr>
                <w:b/>
                <w:sz w:val="24"/>
                <w:szCs w:val="24"/>
              </w:rPr>
            </w:pPr>
            <w:r w:rsidRPr="00907B70">
              <w:rPr>
                <w:b/>
                <w:sz w:val="24"/>
                <w:szCs w:val="24"/>
              </w:rPr>
              <w:t>Dialog Module Settings</w:t>
            </w:r>
          </w:p>
        </w:tc>
      </w:tr>
      <w:tr w:rsidR="00483A85" w:rsidRPr="00907B70" w14:paraId="1FFDE860" w14:textId="77777777" w:rsidTr="2A9575AB">
        <w:trPr>
          <w:trHeight w:val="224"/>
        </w:trPr>
        <w:tc>
          <w:tcPr>
            <w:tcW w:w="3258" w:type="dxa"/>
            <w:gridSpan w:val="2"/>
            <w:shd w:val="clear" w:color="auto" w:fill="DAEEF3" w:themeFill="accent5" w:themeFillTint="33"/>
          </w:tcPr>
          <w:p w14:paraId="3474FE36" w14:textId="77777777" w:rsidR="00483A85" w:rsidRPr="00907B70" w:rsidRDefault="00483A85" w:rsidP="00103D47">
            <w:pPr>
              <w:spacing w:after="0" w:line="240" w:lineRule="auto"/>
              <w:rPr>
                <w:b/>
              </w:rPr>
            </w:pPr>
            <w:r w:rsidRPr="00907B70">
              <w:rPr>
                <w:b/>
              </w:rPr>
              <w:t>Peg</w:t>
            </w:r>
          </w:p>
        </w:tc>
        <w:tc>
          <w:tcPr>
            <w:tcW w:w="6105" w:type="dxa"/>
            <w:gridSpan w:val="7"/>
            <w:shd w:val="clear" w:color="auto" w:fill="auto"/>
          </w:tcPr>
          <w:p w14:paraId="07493EE1" w14:textId="62248D73" w:rsidR="00483A85" w:rsidRPr="00907B70" w:rsidRDefault="00047CEE" w:rsidP="00103D47">
            <w:pPr>
              <w:spacing w:after="0" w:line="240" w:lineRule="auto"/>
            </w:pPr>
            <w:r>
              <w:t>2130</w:t>
            </w:r>
          </w:p>
        </w:tc>
      </w:tr>
      <w:tr w:rsidR="00483A85" w:rsidRPr="00907B70" w14:paraId="39BDF1D3" w14:textId="77777777" w:rsidTr="2A9575AB">
        <w:trPr>
          <w:trHeight w:val="224"/>
        </w:trPr>
        <w:tc>
          <w:tcPr>
            <w:tcW w:w="3258" w:type="dxa"/>
            <w:gridSpan w:val="2"/>
            <w:shd w:val="clear" w:color="auto" w:fill="DAEEF3" w:themeFill="accent5" w:themeFillTint="33"/>
          </w:tcPr>
          <w:p w14:paraId="6AC86BE9" w14:textId="77777777" w:rsidR="00483A85" w:rsidRPr="00907B70" w:rsidRDefault="00483A85" w:rsidP="00103D47">
            <w:pPr>
              <w:spacing w:after="0" w:line="240" w:lineRule="auto"/>
              <w:rPr>
                <w:b/>
              </w:rPr>
            </w:pPr>
            <w:proofErr w:type="spellStart"/>
            <w:r w:rsidRPr="00907B70">
              <w:rPr>
                <w:b/>
              </w:rPr>
              <w:t>InitialTimeout</w:t>
            </w:r>
            <w:proofErr w:type="spellEnd"/>
          </w:p>
        </w:tc>
        <w:tc>
          <w:tcPr>
            <w:tcW w:w="6105" w:type="dxa"/>
            <w:gridSpan w:val="7"/>
            <w:shd w:val="clear" w:color="auto" w:fill="auto"/>
          </w:tcPr>
          <w:p w14:paraId="25E0BCF6" w14:textId="2B652CE0" w:rsidR="00483A85" w:rsidRPr="00907B70" w:rsidRDefault="00357F8F" w:rsidP="00103D47">
            <w:pPr>
              <w:spacing w:after="0" w:line="240" w:lineRule="auto"/>
            </w:pPr>
            <w:r w:rsidRPr="00907B70">
              <w:t>6</w:t>
            </w:r>
            <w:r w:rsidR="00483A85" w:rsidRPr="00907B70">
              <w:t xml:space="preserve"> seconds</w:t>
            </w:r>
          </w:p>
        </w:tc>
      </w:tr>
      <w:tr w:rsidR="00483A85" w:rsidRPr="00907B70" w14:paraId="62F936C6" w14:textId="77777777" w:rsidTr="2A9575AB">
        <w:trPr>
          <w:trHeight w:val="224"/>
        </w:trPr>
        <w:tc>
          <w:tcPr>
            <w:tcW w:w="3258" w:type="dxa"/>
            <w:gridSpan w:val="2"/>
            <w:shd w:val="clear" w:color="auto" w:fill="DAEEF3" w:themeFill="accent5" w:themeFillTint="33"/>
          </w:tcPr>
          <w:p w14:paraId="46F2F7EE" w14:textId="77777777" w:rsidR="00483A85" w:rsidRPr="00907B70" w:rsidRDefault="00483A85" w:rsidP="00103D47">
            <w:pPr>
              <w:spacing w:after="0" w:line="240" w:lineRule="auto"/>
              <w:rPr>
                <w:b/>
              </w:rPr>
            </w:pPr>
            <w:proofErr w:type="spellStart"/>
            <w:r w:rsidRPr="00907B70">
              <w:rPr>
                <w:b/>
              </w:rPr>
              <w:t>MaxRetriesOnNoInput</w:t>
            </w:r>
            <w:proofErr w:type="spellEnd"/>
          </w:p>
        </w:tc>
        <w:tc>
          <w:tcPr>
            <w:tcW w:w="1260" w:type="dxa"/>
            <w:gridSpan w:val="3"/>
            <w:shd w:val="clear" w:color="auto" w:fill="auto"/>
          </w:tcPr>
          <w:p w14:paraId="721E3BDA" w14:textId="2BC4E082" w:rsidR="00483A85" w:rsidRPr="00907B70" w:rsidRDefault="00047CEE" w:rsidP="00103D47">
            <w:pPr>
              <w:spacing w:after="0" w:line="240" w:lineRule="auto"/>
            </w:pPr>
            <w:r>
              <w:t>3</w:t>
            </w:r>
          </w:p>
        </w:tc>
        <w:tc>
          <w:tcPr>
            <w:tcW w:w="2880" w:type="dxa"/>
            <w:gridSpan w:val="2"/>
            <w:shd w:val="clear" w:color="auto" w:fill="DAEEF3" w:themeFill="accent5" w:themeFillTint="33"/>
          </w:tcPr>
          <w:p w14:paraId="0CEB0499" w14:textId="77777777" w:rsidR="00483A85" w:rsidRPr="00907B70" w:rsidRDefault="00483A85" w:rsidP="00103D47">
            <w:pPr>
              <w:spacing w:after="0" w:line="240" w:lineRule="auto"/>
            </w:pPr>
            <w:proofErr w:type="spellStart"/>
            <w:r w:rsidRPr="00907B70">
              <w:rPr>
                <w:b/>
              </w:rPr>
              <w:t>MaxRetriesOnNoMatch</w:t>
            </w:r>
            <w:proofErr w:type="spellEnd"/>
          </w:p>
        </w:tc>
        <w:tc>
          <w:tcPr>
            <w:tcW w:w="1965" w:type="dxa"/>
            <w:gridSpan w:val="2"/>
            <w:shd w:val="clear" w:color="auto" w:fill="auto"/>
          </w:tcPr>
          <w:p w14:paraId="2F1C125D" w14:textId="2CC4C924" w:rsidR="00483A85" w:rsidRPr="00907B70" w:rsidRDefault="00047CEE" w:rsidP="00103D47">
            <w:pPr>
              <w:spacing w:after="0" w:line="240" w:lineRule="auto"/>
            </w:pPr>
            <w:r>
              <w:t>3</w:t>
            </w:r>
          </w:p>
        </w:tc>
      </w:tr>
      <w:tr w:rsidR="00483A85" w:rsidRPr="00907B70" w14:paraId="4ACF1598" w14:textId="77777777" w:rsidTr="2A9575AB">
        <w:trPr>
          <w:trHeight w:val="224"/>
        </w:trPr>
        <w:tc>
          <w:tcPr>
            <w:tcW w:w="9363" w:type="dxa"/>
            <w:gridSpan w:val="9"/>
            <w:shd w:val="clear" w:color="auto" w:fill="92CDDC" w:themeFill="accent5" w:themeFillTint="99"/>
          </w:tcPr>
          <w:p w14:paraId="0DB74497" w14:textId="77777777" w:rsidR="00483A85" w:rsidRPr="00907B70" w:rsidRDefault="00483A85" w:rsidP="00103D47">
            <w:pPr>
              <w:spacing w:after="0" w:line="240" w:lineRule="auto"/>
            </w:pPr>
            <w:r w:rsidRPr="00907B70">
              <w:rPr>
                <w:b/>
              </w:rPr>
              <w:t>Speech Settings</w:t>
            </w:r>
          </w:p>
        </w:tc>
      </w:tr>
      <w:tr w:rsidR="00483A85" w:rsidRPr="00907B70" w14:paraId="42093768" w14:textId="77777777" w:rsidTr="2A9575AB">
        <w:trPr>
          <w:trHeight w:val="224"/>
        </w:trPr>
        <w:tc>
          <w:tcPr>
            <w:tcW w:w="3258" w:type="dxa"/>
            <w:gridSpan w:val="2"/>
            <w:shd w:val="clear" w:color="auto" w:fill="DAEEF3" w:themeFill="accent5" w:themeFillTint="33"/>
          </w:tcPr>
          <w:p w14:paraId="057C3FAA" w14:textId="77777777" w:rsidR="00483A85" w:rsidRPr="00907B70" w:rsidRDefault="00483A85" w:rsidP="00103D47">
            <w:pPr>
              <w:spacing w:after="0" w:line="240" w:lineRule="auto"/>
              <w:rPr>
                <w:b/>
              </w:rPr>
            </w:pPr>
            <w:r w:rsidRPr="00907B70">
              <w:rPr>
                <w:b/>
              </w:rPr>
              <w:t>Grammar Name(s):</w:t>
            </w:r>
          </w:p>
        </w:tc>
        <w:tc>
          <w:tcPr>
            <w:tcW w:w="6105" w:type="dxa"/>
            <w:gridSpan w:val="7"/>
          </w:tcPr>
          <w:p w14:paraId="522B274A" w14:textId="77777777" w:rsidR="00483A85" w:rsidRDefault="00047CEE" w:rsidP="00103D47">
            <w:pPr>
              <w:spacing w:after="0" w:line="240" w:lineRule="auto"/>
            </w:pPr>
            <w:r>
              <w:t>2130_ConfirmCardPmt.grxml</w:t>
            </w:r>
          </w:p>
          <w:p w14:paraId="2C8D4127" w14:textId="3C45C4FF" w:rsidR="00047CEE" w:rsidRPr="00907B70" w:rsidRDefault="00047CEE" w:rsidP="00103D47">
            <w:pPr>
              <w:spacing w:after="0" w:line="240" w:lineRule="auto"/>
            </w:pPr>
            <w:r>
              <w:t>2130_ConfirmCardPmtDTFM.grmxl</w:t>
            </w:r>
          </w:p>
        </w:tc>
      </w:tr>
      <w:tr w:rsidR="00357F8F" w:rsidRPr="00907B70" w14:paraId="29C6E42E" w14:textId="77777777" w:rsidTr="2A9575AB">
        <w:trPr>
          <w:trHeight w:val="341"/>
        </w:trPr>
        <w:tc>
          <w:tcPr>
            <w:tcW w:w="3258" w:type="dxa"/>
            <w:gridSpan w:val="2"/>
            <w:shd w:val="clear" w:color="auto" w:fill="DAEEF3" w:themeFill="accent5" w:themeFillTint="33"/>
          </w:tcPr>
          <w:p w14:paraId="0DE6DF42" w14:textId="77777777" w:rsidR="00357F8F" w:rsidRPr="00907B70" w:rsidRDefault="00357F8F" w:rsidP="00357F8F">
            <w:pPr>
              <w:spacing w:after="0" w:line="240" w:lineRule="auto"/>
              <w:rPr>
                <w:b/>
              </w:rPr>
            </w:pPr>
            <w:proofErr w:type="spellStart"/>
            <w:r w:rsidRPr="00907B70">
              <w:rPr>
                <w:b/>
              </w:rPr>
              <w:t>MinConfidenceScore</w:t>
            </w:r>
            <w:proofErr w:type="spellEnd"/>
          </w:p>
        </w:tc>
        <w:tc>
          <w:tcPr>
            <w:tcW w:w="1260" w:type="dxa"/>
            <w:gridSpan w:val="3"/>
          </w:tcPr>
          <w:p w14:paraId="6D0F962E" w14:textId="1720B63A" w:rsidR="00357F8F" w:rsidRPr="00907B70" w:rsidRDefault="00047CEE" w:rsidP="00357F8F">
            <w:pPr>
              <w:spacing w:after="0" w:line="240" w:lineRule="auto"/>
            </w:pPr>
            <w:r>
              <w:t>.4</w:t>
            </w:r>
          </w:p>
        </w:tc>
        <w:tc>
          <w:tcPr>
            <w:tcW w:w="2430" w:type="dxa"/>
            <w:shd w:val="clear" w:color="auto" w:fill="DAEEF3" w:themeFill="accent5" w:themeFillTint="33"/>
          </w:tcPr>
          <w:p w14:paraId="0A014D30" w14:textId="77777777" w:rsidR="00357F8F" w:rsidRPr="00907B70" w:rsidRDefault="00357F8F" w:rsidP="00357F8F">
            <w:pPr>
              <w:spacing w:after="0" w:line="240" w:lineRule="auto"/>
              <w:rPr>
                <w:b/>
              </w:rPr>
            </w:pPr>
            <w:proofErr w:type="spellStart"/>
            <w:r w:rsidRPr="00907B70">
              <w:rPr>
                <w:b/>
              </w:rPr>
              <w:t>MedConfidenceScore</w:t>
            </w:r>
            <w:proofErr w:type="spellEnd"/>
          </w:p>
        </w:tc>
        <w:tc>
          <w:tcPr>
            <w:tcW w:w="2415" w:type="dxa"/>
            <w:gridSpan w:val="3"/>
          </w:tcPr>
          <w:p w14:paraId="6EFAE242" w14:textId="2F164F34" w:rsidR="00357F8F" w:rsidRPr="00907B70" w:rsidRDefault="00047CEE" w:rsidP="00357F8F">
            <w:pPr>
              <w:spacing w:after="0" w:line="240" w:lineRule="auto"/>
            </w:pPr>
            <w:r>
              <w:t>.6</w:t>
            </w:r>
          </w:p>
        </w:tc>
      </w:tr>
      <w:tr w:rsidR="00357F8F" w:rsidRPr="00907B70" w14:paraId="7BE65D0D" w14:textId="77777777" w:rsidTr="2A9575AB">
        <w:trPr>
          <w:trHeight w:val="242"/>
        </w:trPr>
        <w:tc>
          <w:tcPr>
            <w:tcW w:w="3258" w:type="dxa"/>
            <w:gridSpan w:val="2"/>
            <w:shd w:val="clear" w:color="auto" w:fill="DAEEF3" w:themeFill="accent5" w:themeFillTint="33"/>
          </w:tcPr>
          <w:p w14:paraId="4E2C8942" w14:textId="77777777" w:rsidR="00357F8F" w:rsidRPr="00907B70" w:rsidRDefault="00357F8F" w:rsidP="00357F8F">
            <w:pPr>
              <w:spacing w:after="0" w:line="240" w:lineRule="auto"/>
              <w:rPr>
                <w:b/>
              </w:rPr>
            </w:pPr>
            <w:proofErr w:type="spellStart"/>
            <w:r w:rsidRPr="00907B70">
              <w:rPr>
                <w:b/>
              </w:rPr>
              <w:t>NBest</w:t>
            </w:r>
            <w:proofErr w:type="spellEnd"/>
          </w:p>
        </w:tc>
        <w:tc>
          <w:tcPr>
            <w:tcW w:w="1260" w:type="dxa"/>
            <w:gridSpan w:val="3"/>
          </w:tcPr>
          <w:p w14:paraId="1D9A8CEF" w14:textId="77777777" w:rsidR="00357F8F" w:rsidRPr="00907B70" w:rsidRDefault="00357F8F" w:rsidP="00357F8F">
            <w:pPr>
              <w:spacing w:after="0" w:line="240" w:lineRule="auto"/>
            </w:pPr>
            <w:r w:rsidRPr="00907B70">
              <w:t>No</w:t>
            </w:r>
          </w:p>
        </w:tc>
        <w:tc>
          <w:tcPr>
            <w:tcW w:w="2430" w:type="dxa"/>
            <w:shd w:val="clear" w:color="auto" w:fill="DAEEF3" w:themeFill="accent5" w:themeFillTint="33"/>
          </w:tcPr>
          <w:p w14:paraId="4D1D6C23" w14:textId="77777777" w:rsidR="00357F8F" w:rsidRPr="00907B70" w:rsidRDefault="00357F8F" w:rsidP="00357F8F">
            <w:pPr>
              <w:spacing w:after="0" w:line="240" w:lineRule="auto"/>
              <w:rPr>
                <w:b/>
              </w:rPr>
            </w:pPr>
            <w:proofErr w:type="spellStart"/>
            <w:r w:rsidRPr="00907B70">
              <w:rPr>
                <w:b/>
              </w:rPr>
              <w:t>BargeIn</w:t>
            </w:r>
            <w:proofErr w:type="spellEnd"/>
          </w:p>
        </w:tc>
        <w:tc>
          <w:tcPr>
            <w:tcW w:w="2415" w:type="dxa"/>
            <w:gridSpan w:val="3"/>
          </w:tcPr>
          <w:p w14:paraId="7CCA6735" w14:textId="77777777" w:rsidR="00357F8F" w:rsidRPr="00907B70" w:rsidRDefault="00357F8F" w:rsidP="00357F8F">
            <w:pPr>
              <w:spacing w:after="0" w:line="240" w:lineRule="auto"/>
            </w:pPr>
            <w:r w:rsidRPr="00907B70">
              <w:t>True</w:t>
            </w:r>
          </w:p>
        </w:tc>
      </w:tr>
      <w:tr w:rsidR="00357F8F" w:rsidRPr="00907B70" w14:paraId="172AB839" w14:textId="77777777" w:rsidTr="2A9575AB">
        <w:trPr>
          <w:trHeight w:val="242"/>
        </w:trPr>
        <w:tc>
          <w:tcPr>
            <w:tcW w:w="3258" w:type="dxa"/>
            <w:gridSpan w:val="2"/>
            <w:shd w:val="clear" w:color="auto" w:fill="DAEEF3" w:themeFill="accent5" w:themeFillTint="33"/>
          </w:tcPr>
          <w:p w14:paraId="4F8CC537" w14:textId="77777777" w:rsidR="00357F8F" w:rsidRPr="00907B70" w:rsidRDefault="00357F8F" w:rsidP="00357F8F">
            <w:pPr>
              <w:spacing w:after="0" w:line="240" w:lineRule="auto"/>
              <w:rPr>
                <w:b/>
              </w:rPr>
            </w:pPr>
            <w:proofErr w:type="spellStart"/>
            <w:r w:rsidRPr="00907B70">
              <w:rPr>
                <w:b/>
              </w:rPr>
              <w:t>Completetimeout</w:t>
            </w:r>
            <w:proofErr w:type="spellEnd"/>
          </w:p>
        </w:tc>
        <w:tc>
          <w:tcPr>
            <w:tcW w:w="1260" w:type="dxa"/>
            <w:gridSpan w:val="3"/>
          </w:tcPr>
          <w:p w14:paraId="6676B4CE" w14:textId="77777777" w:rsidR="00357F8F" w:rsidRPr="00907B70" w:rsidRDefault="00357F8F" w:rsidP="00357F8F">
            <w:pPr>
              <w:spacing w:after="0" w:line="240" w:lineRule="auto"/>
            </w:pPr>
            <w:r w:rsidRPr="00907B70">
              <w:t>0</w:t>
            </w:r>
          </w:p>
        </w:tc>
        <w:tc>
          <w:tcPr>
            <w:tcW w:w="2430" w:type="dxa"/>
            <w:shd w:val="clear" w:color="auto" w:fill="DAEEF3" w:themeFill="accent5" w:themeFillTint="33"/>
          </w:tcPr>
          <w:p w14:paraId="73033D44" w14:textId="77777777" w:rsidR="00357F8F" w:rsidRPr="00907B70" w:rsidRDefault="00357F8F" w:rsidP="00357F8F">
            <w:pPr>
              <w:spacing w:after="0" w:line="240" w:lineRule="auto"/>
              <w:rPr>
                <w:b/>
              </w:rPr>
            </w:pPr>
            <w:proofErr w:type="spellStart"/>
            <w:r w:rsidRPr="00907B70">
              <w:rPr>
                <w:b/>
              </w:rPr>
              <w:t>Incompletetimeout</w:t>
            </w:r>
            <w:proofErr w:type="spellEnd"/>
          </w:p>
        </w:tc>
        <w:tc>
          <w:tcPr>
            <w:tcW w:w="2415" w:type="dxa"/>
            <w:gridSpan w:val="3"/>
          </w:tcPr>
          <w:p w14:paraId="5E525243" w14:textId="77777777" w:rsidR="00357F8F" w:rsidRPr="00907B70" w:rsidRDefault="00357F8F" w:rsidP="00357F8F">
            <w:pPr>
              <w:spacing w:after="0" w:line="240" w:lineRule="auto"/>
            </w:pPr>
            <w:r w:rsidRPr="00907B70">
              <w:t xml:space="preserve">1500 </w:t>
            </w:r>
            <w:proofErr w:type="spellStart"/>
            <w:r w:rsidRPr="00907B70">
              <w:t>ms</w:t>
            </w:r>
            <w:proofErr w:type="spellEnd"/>
          </w:p>
        </w:tc>
      </w:tr>
      <w:tr w:rsidR="00357F8F" w:rsidRPr="00907B70" w14:paraId="1E94030E" w14:textId="77777777" w:rsidTr="2A9575AB">
        <w:trPr>
          <w:trHeight w:val="242"/>
        </w:trPr>
        <w:tc>
          <w:tcPr>
            <w:tcW w:w="3258" w:type="dxa"/>
            <w:gridSpan w:val="2"/>
            <w:shd w:val="clear" w:color="auto" w:fill="DAEEF3" w:themeFill="accent5" w:themeFillTint="33"/>
          </w:tcPr>
          <w:p w14:paraId="5CEA1B0D" w14:textId="77777777" w:rsidR="00357F8F" w:rsidRPr="00907B70" w:rsidRDefault="00357F8F" w:rsidP="00357F8F">
            <w:pPr>
              <w:spacing w:after="0" w:line="240" w:lineRule="auto"/>
              <w:rPr>
                <w:b/>
              </w:rPr>
            </w:pPr>
            <w:proofErr w:type="spellStart"/>
            <w:r w:rsidRPr="00907B70">
              <w:rPr>
                <w:b/>
              </w:rPr>
              <w:t>MaxSpeechTimeout</w:t>
            </w:r>
            <w:proofErr w:type="spellEnd"/>
          </w:p>
        </w:tc>
        <w:tc>
          <w:tcPr>
            <w:tcW w:w="1260" w:type="dxa"/>
            <w:gridSpan w:val="3"/>
          </w:tcPr>
          <w:p w14:paraId="1C1CB258" w14:textId="77777777" w:rsidR="00357F8F" w:rsidRPr="00907B70" w:rsidRDefault="00357F8F" w:rsidP="00357F8F">
            <w:pPr>
              <w:spacing w:after="0" w:line="240" w:lineRule="auto"/>
            </w:pPr>
            <w:r w:rsidRPr="00907B70">
              <w:t>22 seconds</w:t>
            </w:r>
          </w:p>
        </w:tc>
        <w:tc>
          <w:tcPr>
            <w:tcW w:w="2430" w:type="dxa"/>
            <w:shd w:val="clear" w:color="auto" w:fill="DAEEF3" w:themeFill="accent5" w:themeFillTint="33"/>
          </w:tcPr>
          <w:p w14:paraId="13F28DAC" w14:textId="77777777" w:rsidR="00357F8F" w:rsidRPr="00907B70" w:rsidRDefault="00357F8F" w:rsidP="00357F8F">
            <w:pPr>
              <w:spacing w:after="0" w:line="240" w:lineRule="auto"/>
              <w:rPr>
                <w:b/>
              </w:rPr>
            </w:pPr>
            <w:r w:rsidRPr="00907B70">
              <w:rPr>
                <w:b/>
              </w:rPr>
              <w:t>Sensitivity</w:t>
            </w:r>
          </w:p>
        </w:tc>
        <w:tc>
          <w:tcPr>
            <w:tcW w:w="2415" w:type="dxa"/>
            <w:gridSpan w:val="3"/>
            <w:shd w:val="clear" w:color="auto" w:fill="auto"/>
          </w:tcPr>
          <w:p w14:paraId="5B31BFB2" w14:textId="77777777" w:rsidR="00357F8F" w:rsidRPr="00907B70" w:rsidRDefault="00357F8F" w:rsidP="00357F8F">
            <w:pPr>
              <w:spacing w:after="0" w:line="240" w:lineRule="auto"/>
              <w:rPr>
                <w:b/>
              </w:rPr>
            </w:pPr>
            <w:r w:rsidRPr="00907B70">
              <w:t>0.4</w:t>
            </w:r>
          </w:p>
        </w:tc>
      </w:tr>
      <w:tr w:rsidR="00483A85" w:rsidRPr="00907B70" w14:paraId="1A364248" w14:textId="77777777" w:rsidTr="2A9575AB">
        <w:tc>
          <w:tcPr>
            <w:tcW w:w="9363" w:type="dxa"/>
            <w:gridSpan w:val="9"/>
            <w:tcBorders>
              <w:bottom w:val="single" w:sz="4" w:space="0" w:color="000000" w:themeColor="text1"/>
            </w:tcBorders>
            <w:shd w:val="clear" w:color="auto" w:fill="92CDDC" w:themeFill="accent5" w:themeFillTint="99"/>
          </w:tcPr>
          <w:p w14:paraId="5810DE8A" w14:textId="77777777" w:rsidR="00483A85" w:rsidRPr="00907B70" w:rsidRDefault="00483A85" w:rsidP="00103D47">
            <w:pPr>
              <w:spacing w:after="0" w:line="240" w:lineRule="auto"/>
              <w:rPr>
                <w:b/>
              </w:rPr>
            </w:pPr>
            <w:r w:rsidRPr="00907B70">
              <w:rPr>
                <w:b/>
              </w:rPr>
              <w:t>DTMF Settings</w:t>
            </w:r>
          </w:p>
        </w:tc>
      </w:tr>
      <w:tr w:rsidR="00483A85" w:rsidRPr="00907B70" w14:paraId="3B2A906A" w14:textId="77777777" w:rsidTr="2A9575AB">
        <w:tc>
          <w:tcPr>
            <w:tcW w:w="3258" w:type="dxa"/>
            <w:gridSpan w:val="2"/>
            <w:tcBorders>
              <w:bottom w:val="single" w:sz="4" w:space="0" w:color="000000" w:themeColor="text1"/>
            </w:tcBorders>
            <w:shd w:val="clear" w:color="auto" w:fill="DAEEF3" w:themeFill="accent5" w:themeFillTint="33"/>
          </w:tcPr>
          <w:p w14:paraId="2E997815" w14:textId="77777777" w:rsidR="00483A85" w:rsidRPr="00907B70" w:rsidRDefault="00483A85" w:rsidP="00103D47">
            <w:pPr>
              <w:spacing w:after="0" w:line="240" w:lineRule="auto"/>
              <w:rPr>
                <w:b/>
              </w:rPr>
            </w:pPr>
            <w:r w:rsidRPr="00907B70">
              <w:rPr>
                <w:b/>
              </w:rPr>
              <w:t>DTMF Allowed?</w:t>
            </w:r>
          </w:p>
        </w:tc>
        <w:tc>
          <w:tcPr>
            <w:tcW w:w="6105" w:type="dxa"/>
            <w:gridSpan w:val="7"/>
            <w:shd w:val="clear" w:color="auto" w:fill="auto"/>
          </w:tcPr>
          <w:p w14:paraId="50A092BF" w14:textId="77777777" w:rsidR="00483A85" w:rsidRPr="00907B70" w:rsidRDefault="00483A85" w:rsidP="00103D47">
            <w:pPr>
              <w:spacing w:after="0" w:line="240" w:lineRule="auto"/>
            </w:pPr>
            <w:proofErr w:type="spellStart"/>
            <w:r w:rsidRPr="00907B70">
              <w:t>Sí</w:t>
            </w:r>
            <w:proofErr w:type="spellEnd"/>
          </w:p>
        </w:tc>
      </w:tr>
      <w:tr w:rsidR="00483A85" w:rsidRPr="00907B70" w14:paraId="7C16731F" w14:textId="77777777" w:rsidTr="2A9575AB">
        <w:trPr>
          <w:trHeight w:val="224"/>
        </w:trPr>
        <w:tc>
          <w:tcPr>
            <w:tcW w:w="3258" w:type="dxa"/>
            <w:gridSpan w:val="2"/>
            <w:shd w:val="clear" w:color="auto" w:fill="DAEEF3" w:themeFill="accent5" w:themeFillTint="33"/>
          </w:tcPr>
          <w:p w14:paraId="6AF302FA" w14:textId="77777777" w:rsidR="00483A85" w:rsidRPr="00907B70" w:rsidRDefault="00483A85" w:rsidP="00103D47">
            <w:pPr>
              <w:spacing w:after="0" w:line="240" w:lineRule="auto"/>
              <w:rPr>
                <w:b/>
              </w:rPr>
            </w:pPr>
            <w:proofErr w:type="spellStart"/>
            <w:r w:rsidRPr="00907B70">
              <w:rPr>
                <w:b/>
              </w:rPr>
              <w:t>MinDigits</w:t>
            </w:r>
            <w:proofErr w:type="spellEnd"/>
          </w:p>
        </w:tc>
        <w:tc>
          <w:tcPr>
            <w:tcW w:w="1036" w:type="dxa"/>
            <w:gridSpan w:val="2"/>
          </w:tcPr>
          <w:p w14:paraId="07C6342C" w14:textId="77777777" w:rsidR="00483A85" w:rsidRPr="00907B70" w:rsidRDefault="00483A85" w:rsidP="00103D47">
            <w:pPr>
              <w:spacing w:after="0" w:line="240" w:lineRule="auto"/>
            </w:pPr>
            <w:r w:rsidRPr="00907B70">
              <w:t>1</w:t>
            </w:r>
          </w:p>
        </w:tc>
        <w:tc>
          <w:tcPr>
            <w:tcW w:w="2654" w:type="dxa"/>
            <w:gridSpan w:val="2"/>
            <w:shd w:val="clear" w:color="auto" w:fill="DAEEF3" w:themeFill="accent5" w:themeFillTint="33"/>
          </w:tcPr>
          <w:p w14:paraId="59CC3F7E" w14:textId="77777777" w:rsidR="00483A85" w:rsidRPr="00907B70" w:rsidRDefault="00483A85" w:rsidP="00103D47">
            <w:pPr>
              <w:spacing w:after="0" w:line="240" w:lineRule="auto"/>
              <w:rPr>
                <w:b/>
              </w:rPr>
            </w:pPr>
            <w:proofErr w:type="spellStart"/>
            <w:r w:rsidRPr="00907B70">
              <w:rPr>
                <w:b/>
              </w:rPr>
              <w:t>MaxDigits</w:t>
            </w:r>
            <w:proofErr w:type="spellEnd"/>
          </w:p>
        </w:tc>
        <w:tc>
          <w:tcPr>
            <w:tcW w:w="2415" w:type="dxa"/>
            <w:gridSpan w:val="3"/>
          </w:tcPr>
          <w:p w14:paraId="0BACB7DE" w14:textId="77777777" w:rsidR="00483A85" w:rsidRPr="00907B70" w:rsidRDefault="00483A85" w:rsidP="00103D47">
            <w:pPr>
              <w:spacing w:after="0" w:line="240" w:lineRule="auto"/>
            </w:pPr>
            <w:r w:rsidRPr="00907B70">
              <w:t>1</w:t>
            </w:r>
          </w:p>
        </w:tc>
      </w:tr>
      <w:tr w:rsidR="00483A85" w:rsidRPr="00907B70" w14:paraId="2108AA0A" w14:textId="77777777" w:rsidTr="2A9575AB">
        <w:trPr>
          <w:trHeight w:val="233"/>
        </w:trPr>
        <w:tc>
          <w:tcPr>
            <w:tcW w:w="3258" w:type="dxa"/>
            <w:gridSpan w:val="2"/>
            <w:shd w:val="clear" w:color="auto" w:fill="DAEEF3" w:themeFill="accent5" w:themeFillTint="33"/>
          </w:tcPr>
          <w:p w14:paraId="044B644D" w14:textId="77777777" w:rsidR="00483A85" w:rsidRPr="00907B70" w:rsidRDefault="00483A85" w:rsidP="00103D47">
            <w:pPr>
              <w:spacing w:after="0" w:line="240" w:lineRule="auto"/>
              <w:rPr>
                <w:b/>
              </w:rPr>
            </w:pPr>
            <w:proofErr w:type="spellStart"/>
            <w:r w:rsidRPr="00907B70">
              <w:rPr>
                <w:b/>
              </w:rPr>
              <w:t>TerminationDigit</w:t>
            </w:r>
            <w:proofErr w:type="spellEnd"/>
          </w:p>
        </w:tc>
        <w:tc>
          <w:tcPr>
            <w:tcW w:w="1036" w:type="dxa"/>
            <w:gridSpan w:val="2"/>
          </w:tcPr>
          <w:p w14:paraId="5B539126" w14:textId="77777777" w:rsidR="00483A85" w:rsidRPr="00907B70" w:rsidRDefault="00483A85" w:rsidP="00103D47">
            <w:pPr>
              <w:spacing w:after="0" w:line="240" w:lineRule="auto"/>
            </w:pPr>
            <w:r w:rsidRPr="00907B70">
              <w:t>N/A</w:t>
            </w:r>
          </w:p>
        </w:tc>
        <w:tc>
          <w:tcPr>
            <w:tcW w:w="2654" w:type="dxa"/>
            <w:gridSpan w:val="2"/>
            <w:shd w:val="clear" w:color="auto" w:fill="DAEEF3" w:themeFill="accent5" w:themeFillTint="33"/>
          </w:tcPr>
          <w:p w14:paraId="2FF43AF8" w14:textId="77777777" w:rsidR="00483A85" w:rsidRPr="00907B70" w:rsidRDefault="00483A85" w:rsidP="00103D47">
            <w:pPr>
              <w:spacing w:after="0" w:line="240" w:lineRule="auto"/>
              <w:rPr>
                <w:b/>
              </w:rPr>
            </w:pPr>
            <w:r w:rsidRPr="00907B70">
              <w:rPr>
                <w:b/>
              </w:rPr>
              <w:t>Interdigit Timeout</w:t>
            </w:r>
          </w:p>
        </w:tc>
        <w:tc>
          <w:tcPr>
            <w:tcW w:w="2415" w:type="dxa"/>
            <w:gridSpan w:val="3"/>
          </w:tcPr>
          <w:p w14:paraId="4786FF9B" w14:textId="63776843" w:rsidR="00483A85" w:rsidRPr="00907B70" w:rsidRDefault="00357F8F" w:rsidP="00103D47">
            <w:pPr>
              <w:spacing w:after="0" w:line="240" w:lineRule="auto"/>
            </w:pPr>
            <w:r w:rsidRPr="00907B70">
              <w:t>5 seconds</w:t>
            </w:r>
          </w:p>
        </w:tc>
      </w:tr>
      <w:tr w:rsidR="00F6141C" w:rsidRPr="00907B70" w14:paraId="2888FF17" w14:textId="77777777" w:rsidTr="2A9575AB">
        <w:trPr>
          <w:trHeight w:val="305"/>
        </w:trPr>
        <w:tc>
          <w:tcPr>
            <w:tcW w:w="9363" w:type="dxa"/>
            <w:gridSpan w:val="9"/>
            <w:shd w:val="clear" w:color="auto" w:fill="000000" w:themeFill="text1"/>
            <w:vAlign w:val="center"/>
          </w:tcPr>
          <w:p w14:paraId="2BF9C861" w14:textId="77777777" w:rsidR="00F6141C" w:rsidRPr="00907B70" w:rsidRDefault="00F6141C" w:rsidP="00483A85">
            <w:pPr>
              <w:spacing w:after="0" w:line="240" w:lineRule="auto"/>
              <w:rPr>
                <w:b/>
                <w:sz w:val="24"/>
                <w:szCs w:val="24"/>
              </w:rPr>
            </w:pPr>
          </w:p>
        </w:tc>
      </w:tr>
      <w:tr w:rsidR="00F6141C" w:rsidRPr="00907B70" w14:paraId="1285D513" w14:textId="77777777" w:rsidTr="2A9575AB">
        <w:trPr>
          <w:trHeight w:val="305"/>
        </w:trPr>
        <w:tc>
          <w:tcPr>
            <w:tcW w:w="9363" w:type="dxa"/>
            <w:gridSpan w:val="9"/>
            <w:shd w:val="clear" w:color="auto" w:fill="D9D9D9" w:themeFill="background1" w:themeFillShade="D9"/>
            <w:vAlign w:val="center"/>
          </w:tcPr>
          <w:p w14:paraId="2AAEE4A2" w14:textId="77777777" w:rsidR="00F6141C" w:rsidRPr="00907B70" w:rsidRDefault="00F6141C" w:rsidP="00E3491F">
            <w:pPr>
              <w:spacing w:after="0" w:line="240" w:lineRule="auto"/>
              <w:rPr>
                <w:b/>
                <w:sz w:val="24"/>
                <w:szCs w:val="24"/>
              </w:rPr>
            </w:pPr>
            <w:r w:rsidRPr="00907B70">
              <w:rPr>
                <w:b/>
                <w:sz w:val="24"/>
                <w:szCs w:val="24"/>
              </w:rPr>
              <w:t>Initial Prompts</w:t>
            </w:r>
          </w:p>
        </w:tc>
      </w:tr>
      <w:tr w:rsidR="00F6141C" w:rsidRPr="00907B70" w14:paraId="3EA1447C" w14:textId="77777777" w:rsidTr="2A9575AB">
        <w:trPr>
          <w:trHeight w:val="305"/>
        </w:trPr>
        <w:tc>
          <w:tcPr>
            <w:tcW w:w="2178" w:type="dxa"/>
            <w:tcBorders>
              <w:bottom w:val="single" w:sz="4" w:space="0" w:color="000000" w:themeColor="text1"/>
            </w:tcBorders>
            <w:shd w:val="clear" w:color="auto" w:fill="DAEEF3" w:themeFill="accent5" w:themeFillTint="33"/>
            <w:vAlign w:val="center"/>
          </w:tcPr>
          <w:p w14:paraId="334BF28D" w14:textId="77777777" w:rsidR="00F6141C" w:rsidRPr="00907B70" w:rsidRDefault="00F6141C" w:rsidP="00E3491F">
            <w:pPr>
              <w:spacing w:after="0" w:line="240" w:lineRule="auto"/>
              <w:jc w:val="center"/>
              <w:rPr>
                <w:b/>
                <w:i/>
              </w:rPr>
            </w:pPr>
            <w:r w:rsidRPr="00907B70">
              <w:rPr>
                <w:b/>
                <w:i/>
              </w:rPr>
              <w:t>Name</w:t>
            </w:r>
          </w:p>
        </w:tc>
        <w:tc>
          <w:tcPr>
            <w:tcW w:w="1890" w:type="dxa"/>
            <w:gridSpan w:val="2"/>
            <w:tcBorders>
              <w:bottom w:val="single" w:sz="4" w:space="0" w:color="000000" w:themeColor="text1"/>
            </w:tcBorders>
            <w:shd w:val="clear" w:color="auto" w:fill="DAEEF3" w:themeFill="accent5" w:themeFillTint="33"/>
            <w:vAlign w:val="center"/>
          </w:tcPr>
          <w:p w14:paraId="03A4CAFE" w14:textId="77777777" w:rsidR="00F6141C" w:rsidRPr="00907B70" w:rsidRDefault="00F6141C" w:rsidP="00E3491F">
            <w:pPr>
              <w:spacing w:after="0" w:line="240" w:lineRule="auto"/>
              <w:jc w:val="center"/>
              <w:rPr>
                <w:b/>
                <w:i/>
              </w:rPr>
            </w:pPr>
            <w:r w:rsidRPr="00907B70">
              <w:rPr>
                <w:b/>
                <w:i/>
              </w:rPr>
              <w:t>Condition</w:t>
            </w:r>
          </w:p>
        </w:tc>
        <w:tc>
          <w:tcPr>
            <w:tcW w:w="5295" w:type="dxa"/>
            <w:gridSpan w:val="6"/>
            <w:tcBorders>
              <w:bottom w:val="single" w:sz="4" w:space="0" w:color="000000" w:themeColor="text1"/>
            </w:tcBorders>
            <w:shd w:val="clear" w:color="auto" w:fill="DAEEF3" w:themeFill="accent5" w:themeFillTint="33"/>
            <w:vAlign w:val="center"/>
          </w:tcPr>
          <w:p w14:paraId="640C157D" w14:textId="77777777" w:rsidR="00F6141C" w:rsidRPr="00907B70" w:rsidRDefault="00F6141C" w:rsidP="00E3491F">
            <w:pPr>
              <w:spacing w:after="0" w:line="240" w:lineRule="auto"/>
              <w:jc w:val="center"/>
              <w:rPr>
                <w:b/>
                <w:i/>
              </w:rPr>
            </w:pPr>
            <w:r w:rsidRPr="00907B70">
              <w:rPr>
                <w:b/>
                <w:i/>
              </w:rPr>
              <w:t>Wording</w:t>
            </w:r>
          </w:p>
        </w:tc>
      </w:tr>
      <w:tr w:rsidR="00F6141C" w:rsidRPr="00907B70" w14:paraId="7225310E" w14:textId="77777777" w:rsidTr="2A9575AB">
        <w:trPr>
          <w:trHeight w:val="305"/>
        </w:trPr>
        <w:tc>
          <w:tcPr>
            <w:tcW w:w="2178" w:type="dxa"/>
            <w:tcBorders>
              <w:bottom w:val="single" w:sz="4" w:space="0" w:color="000000" w:themeColor="text1"/>
            </w:tcBorders>
            <w:shd w:val="clear" w:color="auto" w:fill="auto"/>
          </w:tcPr>
          <w:p w14:paraId="4BCD2E59" w14:textId="06BD821E" w:rsidR="00F6141C" w:rsidRPr="00907B70" w:rsidRDefault="00047CEE" w:rsidP="00E3491F">
            <w:pPr>
              <w:spacing w:after="0" w:line="240" w:lineRule="auto"/>
              <w:rPr>
                <w:sz w:val="20"/>
                <w:szCs w:val="20"/>
              </w:rPr>
            </w:pPr>
            <w:r>
              <w:rPr>
                <w:sz w:val="20"/>
                <w:szCs w:val="20"/>
              </w:rPr>
              <w:t>2130-1a.wav</w:t>
            </w:r>
          </w:p>
        </w:tc>
        <w:tc>
          <w:tcPr>
            <w:tcW w:w="1890" w:type="dxa"/>
            <w:gridSpan w:val="2"/>
            <w:tcBorders>
              <w:bottom w:val="single" w:sz="4" w:space="0" w:color="000000" w:themeColor="text1"/>
            </w:tcBorders>
            <w:shd w:val="clear" w:color="auto" w:fill="auto"/>
          </w:tcPr>
          <w:p w14:paraId="1977FC5A" w14:textId="70B7C1C8" w:rsidR="00F6141C" w:rsidRPr="00907B70" w:rsidRDefault="00047CEE" w:rsidP="00E3491F">
            <w:pPr>
              <w:spacing w:after="0" w:line="240" w:lineRule="auto"/>
              <w:rPr>
                <w:sz w:val="20"/>
                <w:szCs w:val="20"/>
              </w:rPr>
            </w:pPr>
            <w:r>
              <w:rPr>
                <w:sz w:val="20"/>
                <w:szCs w:val="20"/>
              </w:rPr>
              <w:t>Initial</w:t>
            </w:r>
          </w:p>
        </w:tc>
        <w:tc>
          <w:tcPr>
            <w:tcW w:w="5295" w:type="dxa"/>
            <w:gridSpan w:val="6"/>
            <w:tcBorders>
              <w:bottom w:val="single" w:sz="4" w:space="0" w:color="000000" w:themeColor="text1"/>
            </w:tcBorders>
            <w:shd w:val="clear" w:color="auto" w:fill="auto"/>
            <w:vAlign w:val="center"/>
          </w:tcPr>
          <w:p w14:paraId="2B18D161" w14:textId="535F6376" w:rsidR="00F6141C" w:rsidRPr="00907B70" w:rsidRDefault="00626E9C" w:rsidP="00B268DF">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 xml:space="preserve">Para </w:t>
            </w:r>
            <w:proofErr w:type="spellStart"/>
            <w:r>
              <w:rPr>
                <w:rFonts w:ascii="Tahoma" w:hAnsi="Tahoma" w:cs="Tahoma"/>
                <w:color w:val="0070C0"/>
                <w:sz w:val="16"/>
                <w:szCs w:val="16"/>
              </w:rPr>
              <w:t>confrimar</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desea</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pagar</w:t>
            </w:r>
            <w:proofErr w:type="spellEnd"/>
            <w:r>
              <w:rPr>
                <w:rFonts w:ascii="Tahoma" w:hAnsi="Tahoma" w:cs="Tahoma"/>
                <w:color w:val="0070C0"/>
                <w:sz w:val="16"/>
                <w:szCs w:val="16"/>
              </w:rPr>
              <w:t xml:space="preserve"> ...</w:t>
            </w:r>
          </w:p>
        </w:tc>
      </w:tr>
      <w:tr w:rsidR="00626E9C" w:rsidRPr="00907B70" w14:paraId="512FABEF" w14:textId="77777777" w:rsidTr="2A9575AB">
        <w:trPr>
          <w:trHeight w:val="305"/>
        </w:trPr>
        <w:tc>
          <w:tcPr>
            <w:tcW w:w="2178" w:type="dxa"/>
            <w:tcBorders>
              <w:bottom w:val="single" w:sz="4" w:space="0" w:color="000000" w:themeColor="text1"/>
            </w:tcBorders>
            <w:shd w:val="clear" w:color="auto" w:fill="auto"/>
          </w:tcPr>
          <w:p w14:paraId="483A5D5D" w14:textId="676DE4ED" w:rsidR="00626E9C" w:rsidRPr="00907B70" w:rsidRDefault="00047CEE" w:rsidP="00E3491F">
            <w:pPr>
              <w:spacing w:after="0" w:line="240" w:lineRule="auto"/>
              <w:rPr>
                <w:sz w:val="20"/>
                <w:szCs w:val="20"/>
              </w:rPr>
            </w:pPr>
            <w:r>
              <w:rPr>
                <w:sz w:val="20"/>
                <w:szCs w:val="20"/>
              </w:rPr>
              <w:t>$DD.CC</w:t>
            </w:r>
          </w:p>
        </w:tc>
        <w:tc>
          <w:tcPr>
            <w:tcW w:w="1890" w:type="dxa"/>
            <w:gridSpan w:val="2"/>
            <w:tcBorders>
              <w:bottom w:val="single" w:sz="4" w:space="0" w:color="000000" w:themeColor="text1"/>
            </w:tcBorders>
            <w:shd w:val="clear" w:color="auto" w:fill="auto"/>
          </w:tcPr>
          <w:p w14:paraId="021C8D88" w14:textId="518E0E29" w:rsidR="00626E9C" w:rsidRPr="00907B70" w:rsidRDefault="00047CEE" w:rsidP="00E3491F">
            <w:pPr>
              <w:spacing w:after="0" w:line="240" w:lineRule="auto"/>
              <w:rPr>
                <w:sz w:val="20"/>
                <w:szCs w:val="20"/>
              </w:rPr>
            </w:pPr>
            <w:r>
              <w:rPr>
                <w:sz w:val="20"/>
                <w:szCs w:val="20"/>
              </w:rPr>
              <w:t>^^</w:t>
            </w:r>
          </w:p>
        </w:tc>
        <w:tc>
          <w:tcPr>
            <w:tcW w:w="5295" w:type="dxa"/>
            <w:gridSpan w:val="6"/>
            <w:tcBorders>
              <w:bottom w:val="single" w:sz="4" w:space="0" w:color="000000" w:themeColor="text1"/>
            </w:tcBorders>
            <w:shd w:val="clear" w:color="auto" w:fill="auto"/>
            <w:vAlign w:val="center"/>
          </w:tcPr>
          <w:p w14:paraId="1C6E5E98" w14:textId="26B12D2C" w:rsidR="00626E9C" w:rsidRPr="00047CEE" w:rsidRDefault="00047CEE" w:rsidP="00B268DF">
            <w:pPr>
              <w:widowControl w:val="0"/>
              <w:autoSpaceDE w:val="0"/>
              <w:autoSpaceDN w:val="0"/>
              <w:adjustRightInd w:val="0"/>
              <w:spacing w:after="0" w:line="240" w:lineRule="auto"/>
              <w:rPr>
                <w:rFonts w:ascii="Tahoma" w:hAnsi="Tahoma" w:cs="Tahoma"/>
                <w:color w:val="0070C0"/>
                <w:sz w:val="16"/>
                <w:szCs w:val="16"/>
              </w:rPr>
            </w:pPr>
            <w:r w:rsidRPr="00047CEE">
              <w:rPr>
                <w:rFonts w:ascii="Tahoma" w:hAnsi="Tahoma" w:cs="Tahoma"/>
                <w:color w:val="7AB648"/>
                <w:sz w:val="16"/>
                <w:szCs w:val="16"/>
              </w:rPr>
              <w:t>&lt;</w:t>
            </w:r>
            <w:proofErr w:type="spellStart"/>
            <w:r w:rsidRPr="00047CEE">
              <w:rPr>
                <w:rFonts w:ascii="Tahoma" w:hAnsi="Tahoma" w:cs="Tahoma"/>
                <w:color w:val="7AB648"/>
                <w:sz w:val="16"/>
                <w:szCs w:val="16"/>
              </w:rPr>
              <w:t>ivrPmtAmt</w:t>
            </w:r>
            <w:proofErr w:type="spellEnd"/>
            <w:r w:rsidRPr="00047CEE">
              <w:rPr>
                <w:rFonts w:ascii="Tahoma" w:hAnsi="Tahoma" w:cs="Tahoma"/>
                <w:color w:val="7AB648"/>
                <w:sz w:val="16"/>
                <w:szCs w:val="16"/>
              </w:rPr>
              <w:t>&gt;</w:t>
            </w:r>
          </w:p>
        </w:tc>
      </w:tr>
      <w:tr w:rsidR="00047CEE" w:rsidRPr="00F85F27" w14:paraId="25810BE5" w14:textId="77777777" w:rsidTr="2A9575AB">
        <w:trPr>
          <w:trHeight w:val="305"/>
        </w:trPr>
        <w:tc>
          <w:tcPr>
            <w:tcW w:w="2178" w:type="dxa"/>
            <w:tcBorders>
              <w:bottom w:val="single" w:sz="4" w:space="0" w:color="000000" w:themeColor="text1"/>
            </w:tcBorders>
            <w:shd w:val="clear" w:color="auto" w:fill="auto"/>
          </w:tcPr>
          <w:p w14:paraId="07E07D9F" w14:textId="198CDEF7" w:rsidR="00047CEE" w:rsidRPr="00907B70" w:rsidRDefault="00047CEE" w:rsidP="00047CEE">
            <w:pPr>
              <w:spacing w:after="0" w:line="240" w:lineRule="auto"/>
              <w:rPr>
                <w:sz w:val="20"/>
                <w:szCs w:val="20"/>
              </w:rPr>
            </w:pPr>
            <w:r>
              <w:rPr>
                <w:sz w:val="20"/>
                <w:szCs w:val="20"/>
              </w:rPr>
              <w:t>2130-1b.wav</w:t>
            </w:r>
          </w:p>
        </w:tc>
        <w:tc>
          <w:tcPr>
            <w:tcW w:w="1890" w:type="dxa"/>
            <w:gridSpan w:val="2"/>
            <w:tcBorders>
              <w:bottom w:val="single" w:sz="4" w:space="0" w:color="000000" w:themeColor="text1"/>
            </w:tcBorders>
            <w:shd w:val="clear" w:color="auto" w:fill="auto"/>
          </w:tcPr>
          <w:p w14:paraId="4A3FEC0B" w14:textId="1C88AA65" w:rsidR="00047CEE" w:rsidRPr="00907B70" w:rsidRDefault="00047CEE" w:rsidP="00047CEE">
            <w:pPr>
              <w:spacing w:after="0" w:line="240" w:lineRule="auto"/>
              <w:rPr>
                <w:sz w:val="20"/>
                <w:szCs w:val="20"/>
              </w:rPr>
            </w:pPr>
            <w:r w:rsidRPr="00AB6F6E">
              <w:rPr>
                <w:sz w:val="20"/>
                <w:szCs w:val="20"/>
              </w:rPr>
              <w:t>^^</w:t>
            </w:r>
          </w:p>
        </w:tc>
        <w:tc>
          <w:tcPr>
            <w:tcW w:w="5295" w:type="dxa"/>
            <w:gridSpan w:val="6"/>
            <w:tcBorders>
              <w:bottom w:val="single" w:sz="4" w:space="0" w:color="000000" w:themeColor="text1"/>
            </w:tcBorders>
            <w:shd w:val="clear" w:color="auto" w:fill="auto"/>
            <w:vAlign w:val="center"/>
          </w:tcPr>
          <w:p w14:paraId="114F2D14" w14:textId="13A667BF" w:rsidR="00047CEE" w:rsidRPr="00F03FB4" w:rsidRDefault="00047CEE" w:rsidP="00047CEE">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con una tarjeta que termina en ...</w:t>
            </w:r>
          </w:p>
        </w:tc>
      </w:tr>
      <w:tr w:rsidR="00047CEE" w:rsidRPr="00907B70" w14:paraId="75430668" w14:textId="77777777" w:rsidTr="2A9575AB">
        <w:trPr>
          <w:trHeight w:val="305"/>
        </w:trPr>
        <w:tc>
          <w:tcPr>
            <w:tcW w:w="2178" w:type="dxa"/>
            <w:tcBorders>
              <w:bottom w:val="single" w:sz="4" w:space="0" w:color="000000" w:themeColor="text1"/>
            </w:tcBorders>
            <w:shd w:val="clear" w:color="auto" w:fill="auto"/>
          </w:tcPr>
          <w:p w14:paraId="0C6567B3" w14:textId="0D42959F" w:rsidR="00047CEE" w:rsidRPr="00907B70" w:rsidRDefault="00047CEE" w:rsidP="00047CEE">
            <w:pPr>
              <w:spacing w:after="0" w:line="240" w:lineRule="auto"/>
              <w:rPr>
                <w:sz w:val="20"/>
                <w:szCs w:val="20"/>
              </w:rPr>
            </w:pPr>
            <w:r>
              <w:rPr>
                <w:sz w:val="20"/>
                <w:szCs w:val="20"/>
              </w:rPr>
              <w:t>DIGITS</w:t>
            </w:r>
          </w:p>
        </w:tc>
        <w:tc>
          <w:tcPr>
            <w:tcW w:w="1890" w:type="dxa"/>
            <w:gridSpan w:val="2"/>
            <w:tcBorders>
              <w:bottom w:val="single" w:sz="4" w:space="0" w:color="000000" w:themeColor="text1"/>
            </w:tcBorders>
            <w:shd w:val="clear" w:color="auto" w:fill="auto"/>
          </w:tcPr>
          <w:p w14:paraId="2947F2B4" w14:textId="41FD9C5D" w:rsidR="00047CEE" w:rsidRPr="00907B70" w:rsidRDefault="00047CEE" w:rsidP="00047CEE">
            <w:pPr>
              <w:spacing w:after="0" w:line="240" w:lineRule="auto"/>
              <w:rPr>
                <w:sz w:val="20"/>
                <w:szCs w:val="20"/>
              </w:rPr>
            </w:pPr>
            <w:r w:rsidRPr="00AB6F6E">
              <w:rPr>
                <w:sz w:val="20"/>
                <w:szCs w:val="20"/>
              </w:rPr>
              <w:t>^^</w:t>
            </w:r>
          </w:p>
        </w:tc>
        <w:tc>
          <w:tcPr>
            <w:tcW w:w="5295" w:type="dxa"/>
            <w:gridSpan w:val="6"/>
            <w:tcBorders>
              <w:bottom w:val="single" w:sz="4" w:space="0" w:color="000000" w:themeColor="text1"/>
            </w:tcBorders>
            <w:shd w:val="clear" w:color="auto" w:fill="auto"/>
            <w:vAlign w:val="center"/>
          </w:tcPr>
          <w:p w14:paraId="4836B177" w14:textId="079E9E53" w:rsidR="00047CEE" w:rsidRPr="00047CEE" w:rsidRDefault="00047CEE" w:rsidP="00047CEE">
            <w:pPr>
              <w:widowControl w:val="0"/>
              <w:autoSpaceDE w:val="0"/>
              <w:autoSpaceDN w:val="0"/>
              <w:adjustRightInd w:val="0"/>
              <w:spacing w:after="0" w:line="240" w:lineRule="auto"/>
              <w:rPr>
                <w:rFonts w:ascii="Tahoma" w:hAnsi="Tahoma" w:cs="Tahoma"/>
                <w:color w:val="0070C0"/>
                <w:sz w:val="16"/>
                <w:szCs w:val="16"/>
              </w:rPr>
            </w:pPr>
            <w:r w:rsidRPr="00047CEE">
              <w:rPr>
                <w:rFonts w:ascii="Tahoma" w:hAnsi="Tahoma" w:cs="Tahoma"/>
                <w:color w:val="7AB648"/>
                <w:sz w:val="16"/>
                <w:szCs w:val="16"/>
              </w:rPr>
              <w:t>&lt;ivrCard</w:t>
            </w:r>
            <w:r w:rsidR="00994FF4">
              <w:rPr>
                <w:rFonts w:ascii="Tahoma" w:hAnsi="Tahoma" w:cs="Tahoma"/>
                <w:color w:val="7AB648"/>
                <w:sz w:val="16"/>
                <w:szCs w:val="16"/>
              </w:rPr>
              <w:t>Last4</w:t>
            </w:r>
            <w:r w:rsidRPr="00047CEE">
              <w:rPr>
                <w:rFonts w:ascii="Tahoma" w:hAnsi="Tahoma" w:cs="Tahoma"/>
                <w:color w:val="7AB648"/>
                <w:sz w:val="16"/>
                <w:szCs w:val="16"/>
              </w:rPr>
              <w:t>&gt;</w:t>
            </w:r>
          </w:p>
        </w:tc>
      </w:tr>
      <w:tr w:rsidR="00047CEE" w:rsidRPr="00907B70" w14:paraId="05ABA046" w14:textId="77777777" w:rsidTr="2A9575AB">
        <w:trPr>
          <w:trHeight w:val="305"/>
        </w:trPr>
        <w:tc>
          <w:tcPr>
            <w:tcW w:w="2178" w:type="dxa"/>
            <w:tcBorders>
              <w:bottom w:val="single" w:sz="4" w:space="0" w:color="000000" w:themeColor="text1"/>
            </w:tcBorders>
            <w:shd w:val="clear" w:color="auto" w:fill="auto"/>
          </w:tcPr>
          <w:p w14:paraId="1D637051" w14:textId="4A19DDF3" w:rsidR="00047CEE" w:rsidRPr="00907B70" w:rsidRDefault="00047CEE" w:rsidP="00047CEE">
            <w:pPr>
              <w:spacing w:after="0" w:line="240" w:lineRule="auto"/>
              <w:rPr>
                <w:sz w:val="20"/>
                <w:szCs w:val="20"/>
              </w:rPr>
            </w:pPr>
            <w:r>
              <w:rPr>
                <w:sz w:val="20"/>
                <w:szCs w:val="20"/>
              </w:rPr>
              <w:t>2130-1c.wav</w:t>
            </w:r>
          </w:p>
        </w:tc>
        <w:tc>
          <w:tcPr>
            <w:tcW w:w="1890" w:type="dxa"/>
            <w:gridSpan w:val="2"/>
            <w:tcBorders>
              <w:bottom w:val="single" w:sz="4" w:space="0" w:color="000000" w:themeColor="text1"/>
            </w:tcBorders>
            <w:shd w:val="clear" w:color="auto" w:fill="auto"/>
          </w:tcPr>
          <w:p w14:paraId="0AD89AC3" w14:textId="3964740D" w:rsidR="00047CEE" w:rsidRPr="00907B70" w:rsidRDefault="00047CEE" w:rsidP="00047CEE">
            <w:pPr>
              <w:spacing w:after="0" w:line="240" w:lineRule="auto"/>
              <w:rPr>
                <w:sz w:val="20"/>
                <w:szCs w:val="20"/>
              </w:rPr>
            </w:pPr>
            <w:r w:rsidRPr="00AB6F6E">
              <w:rPr>
                <w:sz w:val="20"/>
                <w:szCs w:val="20"/>
              </w:rPr>
              <w:t>^^</w:t>
            </w:r>
          </w:p>
        </w:tc>
        <w:tc>
          <w:tcPr>
            <w:tcW w:w="5295" w:type="dxa"/>
            <w:gridSpan w:val="6"/>
            <w:tcBorders>
              <w:bottom w:val="single" w:sz="4" w:space="0" w:color="000000" w:themeColor="text1"/>
            </w:tcBorders>
            <w:shd w:val="clear" w:color="auto" w:fill="auto"/>
            <w:vAlign w:val="center"/>
          </w:tcPr>
          <w:p w14:paraId="32B5DB52" w14:textId="7BF3C9DE" w:rsidR="00047CEE" w:rsidRDefault="00047CEE" w:rsidP="00047CEE">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 xml:space="preserve">¿Es </w:t>
            </w:r>
            <w:proofErr w:type="spellStart"/>
            <w:r>
              <w:rPr>
                <w:rFonts w:ascii="Tahoma" w:hAnsi="Tahoma" w:cs="Tahoma"/>
                <w:color w:val="0070C0"/>
                <w:sz w:val="16"/>
                <w:szCs w:val="16"/>
              </w:rPr>
              <w:t>correcto</w:t>
            </w:r>
            <w:proofErr w:type="spellEnd"/>
            <w:r>
              <w:rPr>
                <w:rFonts w:ascii="Tahoma" w:hAnsi="Tahoma" w:cs="Tahoma"/>
                <w:color w:val="0070C0"/>
                <w:sz w:val="16"/>
                <w:szCs w:val="16"/>
              </w:rPr>
              <w:t>?</w:t>
            </w:r>
          </w:p>
        </w:tc>
      </w:tr>
      <w:tr w:rsidR="00F6141C" w:rsidRPr="00907B70" w14:paraId="4E4BF1D8" w14:textId="77777777" w:rsidTr="2A9575AB">
        <w:trPr>
          <w:trHeight w:val="305"/>
        </w:trPr>
        <w:tc>
          <w:tcPr>
            <w:tcW w:w="9363" w:type="dxa"/>
            <w:gridSpan w:val="9"/>
            <w:tcBorders>
              <w:bottom w:val="single" w:sz="4" w:space="0" w:color="000000" w:themeColor="text1"/>
            </w:tcBorders>
            <w:shd w:val="clear" w:color="auto" w:fill="D9D9D9" w:themeFill="background1" w:themeFillShade="D9"/>
            <w:vAlign w:val="center"/>
          </w:tcPr>
          <w:p w14:paraId="17D7D67B" w14:textId="77777777" w:rsidR="00F6141C" w:rsidRPr="00907B70" w:rsidRDefault="00F6141C" w:rsidP="00E3491F">
            <w:pPr>
              <w:spacing w:after="0" w:line="240" w:lineRule="auto"/>
              <w:rPr>
                <w:b/>
                <w:sz w:val="24"/>
                <w:szCs w:val="24"/>
              </w:rPr>
            </w:pPr>
            <w:r w:rsidRPr="00907B70">
              <w:rPr>
                <w:b/>
                <w:sz w:val="24"/>
                <w:szCs w:val="24"/>
              </w:rPr>
              <w:t>Retry Prompts</w:t>
            </w:r>
          </w:p>
        </w:tc>
      </w:tr>
      <w:tr w:rsidR="00F6141C" w:rsidRPr="00907B70" w14:paraId="155C44E2" w14:textId="77777777" w:rsidTr="2A9575AB">
        <w:trPr>
          <w:trHeight w:val="305"/>
        </w:trPr>
        <w:tc>
          <w:tcPr>
            <w:tcW w:w="2178" w:type="dxa"/>
            <w:tcBorders>
              <w:bottom w:val="single" w:sz="4" w:space="0" w:color="000000" w:themeColor="text1"/>
            </w:tcBorders>
            <w:shd w:val="clear" w:color="auto" w:fill="DAEEF3" w:themeFill="accent5" w:themeFillTint="33"/>
            <w:vAlign w:val="center"/>
          </w:tcPr>
          <w:p w14:paraId="5289B80B" w14:textId="77777777" w:rsidR="00F6141C" w:rsidRPr="00907B70" w:rsidRDefault="00F6141C" w:rsidP="00E3491F">
            <w:pPr>
              <w:spacing w:after="0" w:line="240" w:lineRule="auto"/>
              <w:jc w:val="center"/>
              <w:rPr>
                <w:b/>
                <w:i/>
                <w:sz w:val="24"/>
                <w:szCs w:val="24"/>
              </w:rPr>
            </w:pPr>
            <w:r w:rsidRPr="00907B70">
              <w:rPr>
                <w:b/>
                <w:i/>
              </w:rPr>
              <w:t>Name</w:t>
            </w:r>
          </w:p>
        </w:tc>
        <w:tc>
          <w:tcPr>
            <w:tcW w:w="1890" w:type="dxa"/>
            <w:gridSpan w:val="2"/>
            <w:tcBorders>
              <w:bottom w:val="single" w:sz="4" w:space="0" w:color="000000" w:themeColor="text1"/>
            </w:tcBorders>
            <w:shd w:val="clear" w:color="auto" w:fill="DAEEF3" w:themeFill="accent5" w:themeFillTint="33"/>
            <w:vAlign w:val="center"/>
          </w:tcPr>
          <w:p w14:paraId="08667044" w14:textId="77777777" w:rsidR="00F6141C" w:rsidRPr="00907B70" w:rsidRDefault="00F6141C" w:rsidP="00E3491F">
            <w:pPr>
              <w:spacing w:after="0" w:line="240" w:lineRule="auto"/>
              <w:jc w:val="center"/>
              <w:rPr>
                <w:b/>
                <w:i/>
                <w:sz w:val="24"/>
                <w:szCs w:val="24"/>
              </w:rPr>
            </w:pPr>
            <w:r w:rsidRPr="00907B70">
              <w:rPr>
                <w:b/>
                <w:i/>
              </w:rPr>
              <w:t>Condition</w:t>
            </w:r>
          </w:p>
        </w:tc>
        <w:tc>
          <w:tcPr>
            <w:tcW w:w="3690" w:type="dxa"/>
            <w:gridSpan w:val="5"/>
            <w:tcBorders>
              <w:bottom w:val="single" w:sz="4" w:space="0" w:color="000000" w:themeColor="text1"/>
            </w:tcBorders>
            <w:shd w:val="clear" w:color="auto" w:fill="DAEEF3" w:themeFill="accent5" w:themeFillTint="33"/>
            <w:vAlign w:val="center"/>
          </w:tcPr>
          <w:p w14:paraId="5CED9441" w14:textId="77777777" w:rsidR="00F6141C" w:rsidRPr="00907B70" w:rsidRDefault="00F6141C" w:rsidP="00E3491F">
            <w:pPr>
              <w:spacing w:after="0" w:line="240" w:lineRule="auto"/>
              <w:jc w:val="center"/>
              <w:rPr>
                <w:b/>
                <w:i/>
                <w:sz w:val="24"/>
                <w:szCs w:val="24"/>
              </w:rPr>
            </w:pPr>
            <w:r w:rsidRPr="00907B70">
              <w:rPr>
                <w:b/>
                <w:i/>
              </w:rPr>
              <w:t>Wording</w:t>
            </w:r>
          </w:p>
        </w:tc>
        <w:tc>
          <w:tcPr>
            <w:tcW w:w="1605" w:type="dxa"/>
            <w:tcBorders>
              <w:bottom w:val="single" w:sz="4" w:space="0" w:color="000000" w:themeColor="text1"/>
            </w:tcBorders>
            <w:shd w:val="clear" w:color="auto" w:fill="DAEEF3" w:themeFill="accent5" w:themeFillTint="33"/>
            <w:vAlign w:val="center"/>
          </w:tcPr>
          <w:p w14:paraId="215D5A41" w14:textId="77777777" w:rsidR="00F6141C" w:rsidRPr="00907B70" w:rsidRDefault="00F6141C" w:rsidP="00E3491F">
            <w:pPr>
              <w:spacing w:after="0" w:line="240" w:lineRule="auto"/>
              <w:jc w:val="center"/>
              <w:rPr>
                <w:b/>
                <w:i/>
              </w:rPr>
            </w:pPr>
            <w:r w:rsidRPr="00907B70">
              <w:rPr>
                <w:b/>
                <w:i/>
              </w:rPr>
              <w:t>Transition</w:t>
            </w:r>
          </w:p>
        </w:tc>
      </w:tr>
      <w:tr w:rsidR="003C2571" w:rsidRPr="00907B70" w14:paraId="0A37341B" w14:textId="77777777" w:rsidTr="2A9575AB">
        <w:trPr>
          <w:trHeight w:val="305"/>
        </w:trPr>
        <w:tc>
          <w:tcPr>
            <w:tcW w:w="2178" w:type="dxa"/>
            <w:tcBorders>
              <w:bottom w:val="single" w:sz="4" w:space="0" w:color="000000" w:themeColor="text1"/>
            </w:tcBorders>
            <w:shd w:val="clear" w:color="auto" w:fill="auto"/>
          </w:tcPr>
          <w:p w14:paraId="0FCB60B4" w14:textId="55CC01B2" w:rsidR="003C2571" w:rsidRPr="00907B70" w:rsidRDefault="003C2571" w:rsidP="003C2571">
            <w:pPr>
              <w:spacing w:after="0" w:line="240" w:lineRule="auto"/>
              <w:rPr>
                <w:sz w:val="20"/>
                <w:szCs w:val="20"/>
              </w:rPr>
            </w:pPr>
            <w:r w:rsidRPr="00907B70">
              <w:rPr>
                <w:sz w:val="20"/>
                <w:szCs w:val="20"/>
              </w:rPr>
              <w:t>NoMatch1.wav</w:t>
            </w:r>
          </w:p>
        </w:tc>
        <w:tc>
          <w:tcPr>
            <w:tcW w:w="1890" w:type="dxa"/>
            <w:gridSpan w:val="2"/>
            <w:tcBorders>
              <w:bottom w:val="single" w:sz="4" w:space="0" w:color="000000" w:themeColor="text1"/>
            </w:tcBorders>
            <w:shd w:val="clear" w:color="auto" w:fill="auto"/>
          </w:tcPr>
          <w:p w14:paraId="0849A1A0" w14:textId="0FD0B776" w:rsidR="003C2571" w:rsidRPr="00907B70" w:rsidRDefault="003C2571" w:rsidP="003C2571">
            <w:pPr>
              <w:spacing w:after="0" w:line="240" w:lineRule="auto"/>
              <w:rPr>
                <w:sz w:val="20"/>
                <w:szCs w:val="20"/>
              </w:rPr>
            </w:pPr>
            <w:r w:rsidRPr="00907B70">
              <w:rPr>
                <w:sz w:val="20"/>
                <w:szCs w:val="20"/>
              </w:rPr>
              <w:t>No Match 1</w:t>
            </w:r>
          </w:p>
        </w:tc>
        <w:tc>
          <w:tcPr>
            <w:tcW w:w="3690" w:type="dxa"/>
            <w:gridSpan w:val="5"/>
            <w:tcBorders>
              <w:bottom w:val="single" w:sz="4" w:space="0" w:color="000000" w:themeColor="text1"/>
            </w:tcBorders>
            <w:shd w:val="clear" w:color="auto" w:fill="auto"/>
          </w:tcPr>
          <w:p w14:paraId="0BCA2E80" w14:textId="551ADB05"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05" w:type="dxa"/>
            <w:tcBorders>
              <w:bottom w:val="single" w:sz="4" w:space="0" w:color="000000" w:themeColor="text1"/>
            </w:tcBorders>
            <w:shd w:val="clear" w:color="auto" w:fill="auto"/>
          </w:tcPr>
          <w:p w14:paraId="6666A0E4" w14:textId="02512EA7" w:rsidR="003C2571" w:rsidRPr="00907B70" w:rsidRDefault="003C2571" w:rsidP="003C2571">
            <w:pPr>
              <w:spacing w:after="0" w:line="240" w:lineRule="auto"/>
              <w:rPr>
                <w:sz w:val="20"/>
                <w:szCs w:val="20"/>
              </w:rPr>
            </w:pPr>
            <w:r>
              <w:rPr>
                <w:sz w:val="20"/>
                <w:szCs w:val="20"/>
              </w:rPr>
              <w:t>--</w:t>
            </w:r>
          </w:p>
        </w:tc>
      </w:tr>
      <w:tr w:rsidR="003C2571" w:rsidRPr="00907B70" w14:paraId="6E4C90D9" w14:textId="77777777" w:rsidTr="2A9575AB">
        <w:trPr>
          <w:trHeight w:val="305"/>
        </w:trPr>
        <w:tc>
          <w:tcPr>
            <w:tcW w:w="2178" w:type="dxa"/>
            <w:tcBorders>
              <w:bottom w:val="single" w:sz="4" w:space="0" w:color="000000" w:themeColor="text1"/>
            </w:tcBorders>
            <w:shd w:val="clear" w:color="auto" w:fill="auto"/>
          </w:tcPr>
          <w:p w14:paraId="02D6AB28" w14:textId="22DDCD95" w:rsidR="003C2571" w:rsidRPr="00907B70" w:rsidRDefault="00047CEE" w:rsidP="003C2571">
            <w:pPr>
              <w:spacing w:after="0" w:line="240" w:lineRule="auto"/>
              <w:rPr>
                <w:sz w:val="20"/>
                <w:szCs w:val="20"/>
              </w:rPr>
            </w:pPr>
            <w:r>
              <w:rPr>
                <w:sz w:val="20"/>
                <w:szCs w:val="20"/>
              </w:rPr>
              <w:t>2130-2.wav</w:t>
            </w:r>
          </w:p>
        </w:tc>
        <w:tc>
          <w:tcPr>
            <w:tcW w:w="1890" w:type="dxa"/>
            <w:gridSpan w:val="2"/>
            <w:tcBorders>
              <w:bottom w:val="single" w:sz="4" w:space="0" w:color="000000" w:themeColor="text1"/>
            </w:tcBorders>
            <w:shd w:val="clear" w:color="auto" w:fill="auto"/>
          </w:tcPr>
          <w:p w14:paraId="0070CB9E" w14:textId="7F777C5A" w:rsidR="003C2571" w:rsidRPr="00907B70" w:rsidRDefault="003C2571" w:rsidP="003C2571">
            <w:pPr>
              <w:spacing w:after="0" w:line="240" w:lineRule="auto"/>
              <w:rPr>
                <w:sz w:val="20"/>
                <w:szCs w:val="20"/>
              </w:rPr>
            </w:pPr>
            <w:r>
              <w:rPr>
                <w:sz w:val="20"/>
                <w:szCs w:val="20"/>
              </w:rPr>
              <w:t>^^</w:t>
            </w:r>
          </w:p>
        </w:tc>
        <w:tc>
          <w:tcPr>
            <w:tcW w:w="3690" w:type="dxa"/>
            <w:gridSpan w:val="5"/>
            <w:tcBorders>
              <w:bottom w:val="single" w:sz="4" w:space="0" w:color="000000" w:themeColor="text1"/>
            </w:tcBorders>
            <w:shd w:val="clear" w:color="auto" w:fill="auto"/>
          </w:tcPr>
          <w:p w14:paraId="024014B7" w14:textId="5B62EEE9" w:rsidR="003C2571" w:rsidRPr="00F03FB4" w:rsidRDefault="00047CEE" w:rsidP="003C257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Esta información, ¿es correcta?  Simplemente diga ‘sí’ o 'no'.</w:t>
            </w:r>
          </w:p>
        </w:tc>
        <w:tc>
          <w:tcPr>
            <w:tcW w:w="1605" w:type="dxa"/>
            <w:tcBorders>
              <w:bottom w:val="single" w:sz="4" w:space="0" w:color="000000" w:themeColor="text1"/>
            </w:tcBorders>
            <w:shd w:val="clear" w:color="auto" w:fill="auto"/>
          </w:tcPr>
          <w:p w14:paraId="6F677050" w14:textId="25EA980A" w:rsidR="003C2571" w:rsidRPr="00907B70" w:rsidRDefault="003C2571" w:rsidP="003C2571">
            <w:pPr>
              <w:spacing w:after="0" w:line="240" w:lineRule="auto"/>
              <w:rPr>
                <w:sz w:val="20"/>
                <w:szCs w:val="20"/>
              </w:rPr>
            </w:pPr>
            <w:proofErr w:type="spellStart"/>
            <w:r>
              <w:rPr>
                <w:sz w:val="20"/>
                <w:szCs w:val="20"/>
              </w:rPr>
              <w:t>Rerecognition</w:t>
            </w:r>
            <w:proofErr w:type="spellEnd"/>
          </w:p>
        </w:tc>
      </w:tr>
      <w:tr w:rsidR="003C2571" w:rsidRPr="00907B70" w14:paraId="6F69958D" w14:textId="77777777" w:rsidTr="2A9575AB">
        <w:trPr>
          <w:trHeight w:val="305"/>
        </w:trPr>
        <w:tc>
          <w:tcPr>
            <w:tcW w:w="2178" w:type="dxa"/>
            <w:tcBorders>
              <w:bottom w:val="single" w:sz="4" w:space="0" w:color="000000" w:themeColor="text1"/>
            </w:tcBorders>
            <w:shd w:val="clear" w:color="auto" w:fill="auto"/>
          </w:tcPr>
          <w:p w14:paraId="09B6DDF3" w14:textId="33D76E1B" w:rsidR="003C2571" w:rsidRPr="00907B70" w:rsidRDefault="003C2571" w:rsidP="003C2571">
            <w:pPr>
              <w:spacing w:after="0" w:line="240" w:lineRule="auto"/>
              <w:rPr>
                <w:sz w:val="20"/>
                <w:szCs w:val="20"/>
              </w:rPr>
            </w:pPr>
            <w:r w:rsidRPr="00907B70">
              <w:rPr>
                <w:sz w:val="20"/>
                <w:szCs w:val="20"/>
              </w:rPr>
              <w:t>NoMatch2.wav</w:t>
            </w:r>
          </w:p>
        </w:tc>
        <w:tc>
          <w:tcPr>
            <w:tcW w:w="1890" w:type="dxa"/>
            <w:gridSpan w:val="2"/>
            <w:tcBorders>
              <w:bottom w:val="single" w:sz="4" w:space="0" w:color="000000" w:themeColor="text1"/>
            </w:tcBorders>
            <w:shd w:val="clear" w:color="auto" w:fill="auto"/>
          </w:tcPr>
          <w:p w14:paraId="476D60E9" w14:textId="44EFDD7C" w:rsidR="003C2571" w:rsidRPr="00907B70" w:rsidRDefault="003C2571" w:rsidP="003C2571">
            <w:pPr>
              <w:spacing w:after="0" w:line="240" w:lineRule="auto"/>
              <w:rPr>
                <w:sz w:val="20"/>
                <w:szCs w:val="20"/>
              </w:rPr>
            </w:pPr>
            <w:r w:rsidRPr="00907B70">
              <w:rPr>
                <w:sz w:val="20"/>
                <w:szCs w:val="20"/>
              </w:rPr>
              <w:t>No Match 2</w:t>
            </w:r>
          </w:p>
        </w:tc>
        <w:tc>
          <w:tcPr>
            <w:tcW w:w="3690" w:type="dxa"/>
            <w:gridSpan w:val="5"/>
            <w:tcBorders>
              <w:bottom w:val="single" w:sz="4" w:space="0" w:color="000000" w:themeColor="text1"/>
            </w:tcBorders>
            <w:shd w:val="clear" w:color="auto" w:fill="auto"/>
          </w:tcPr>
          <w:p w14:paraId="4A2B95DF" w14:textId="4110BB42" w:rsidR="003C2571" w:rsidRPr="00907B70" w:rsidRDefault="003C2571" w:rsidP="003C2571">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605" w:type="dxa"/>
            <w:tcBorders>
              <w:bottom w:val="single" w:sz="4" w:space="0" w:color="000000" w:themeColor="text1"/>
            </w:tcBorders>
            <w:shd w:val="clear" w:color="auto" w:fill="auto"/>
          </w:tcPr>
          <w:p w14:paraId="052173F1" w14:textId="39ECAB51" w:rsidR="003C2571" w:rsidRPr="00907B70" w:rsidRDefault="003C2571" w:rsidP="003C2571">
            <w:pPr>
              <w:spacing w:after="0" w:line="240" w:lineRule="auto"/>
              <w:rPr>
                <w:sz w:val="20"/>
                <w:szCs w:val="20"/>
              </w:rPr>
            </w:pPr>
            <w:r>
              <w:rPr>
                <w:sz w:val="20"/>
                <w:szCs w:val="20"/>
              </w:rPr>
              <w:t>--</w:t>
            </w:r>
          </w:p>
        </w:tc>
      </w:tr>
      <w:tr w:rsidR="003C2571" w:rsidRPr="00907B70" w14:paraId="08267B05" w14:textId="77777777" w:rsidTr="2A9575AB">
        <w:trPr>
          <w:trHeight w:val="305"/>
        </w:trPr>
        <w:tc>
          <w:tcPr>
            <w:tcW w:w="2178" w:type="dxa"/>
            <w:tcBorders>
              <w:bottom w:val="single" w:sz="4" w:space="0" w:color="000000" w:themeColor="text1"/>
            </w:tcBorders>
            <w:shd w:val="clear" w:color="auto" w:fill="auto"/>
          </w:tcPr>
          <w:p w14:paraId="0A5DCB72" w14:textId="3C505660" w:rsidR="003C2571" w:rsidRPr="00907B70" w:rsidRDefault="00047CEE" w:rsidP="003C2571">
            <w:pPr>
              <w:spacing w:after="0" w:line="240" w:lineRule="auto"/>
              <w:rPr>
                <w:sz w:val="20"/>
                <w:szCs w:val="20"/>
              </w:rPr>
            </w:pPr>
            <w:r>
              <w:rPr>
                <w:sz w:val="20"/>
                <w:szCs w:val="20"/>
              </w:rPr>
              <w:t>2130-3.wav</w:t>
            </w:r>
          </w:p>
        </w:tc>
        <w:tc>
          <w:tcPr>
            <w:tcW w:w="1890" w:type="dxa"/>
            <w:gridSpan w:val="2"/>
            <w:tcBorders>
              <w:bottom w:val="single" w:sz="4" w:space="0" w:color="000000" w:themeColor="text1"/>
            </w:tcBorders>
            <w:shd w:val="clear" w:color="auto" w:fill="auto"/>
          </w:tcPr>
          <w:p w14:paraId="4B529C92" w14:textId="4775222F" w:rsidR="003C2571" w:rsidRPr="00907B70" w:rsidRDefault="003C2571" w:rsidP="003C2571">
            <w:pPr>
              <w:spacing w:after="0" w:line="240" w:lineRule="auto"/>
              <w:rPr>
                <w:sz w:val="20"/>
                <w:szCs w:val="20"/>
              </w:rPr>
            </w:pPr>
            <w:r>
              <w:rPr>
                <w:sz w:val="20"/>
                <w:szCs w:val="20"/>
              </w:rPr>
              <w:t>^^</w:t>
            </w:r>
          </w:p>
        </w:tc>
        <w:tc>
          <w:tcPr>
            <w:tcW w:w="3690" w:type="dxa"/>
            <w:gridSpan w:val="5"/>
            <w:tcBorders>
              <w:bottom w:val="single" w:sz="4" w:space="0" w:color="000000" w:themeColor="text1"/>
            </w:tcBorders>
            <w:shd w:val="clear" w:color="auto" w:fill="auto"/>
          </w:tcPr>
          <w:p w14:paraId="6268C5DB" w14:textId="77777777" w:rsidR="003C2571" w:rsidRPr="00F03FB4" w:rsidRDefault="00047CEE" w:rsidP="003C257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es correcto, diga 'sí' o marque 1.</w:t>
            </w:r>
          </w:p>
          <w:p w14:paraId="3B4D63CE" w14:textId="44F6B763" w:rsidR="00047CEE" w:rsidRPr="00F03FB4" w:rsidRDefault="00047CEE" w:rsidP="003C257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 no ser así, diga 'no' o marque 2.</w:t>
            </w:r>
          </w:p>
        </w:tc>
        <w:tc>
          <w:tcPr>
            <w:tcW w:w="1605" w:type="dxa"/>
            <w:tcBorders>
              <w:bottom w:val="single" w:sz="4" w:space="0" w:color="000000" w:themeColor="text1"/>
            </w:tcBorders>
            <w:shd w:val="clear" w:color="auto" w:fill="auto"/>
          </w:tcPr>
          <w:p w14:paraId="22FABCB7" w14:textId="73AD4428" w:rsidR="003C2571" w:rsidRPr="00907B70" w:rsidRDefault="003C2571" w:rsidP="003C2571">
            <w:pPr>
              <w:spacing w:after="0" w:line="240" w:lineRule="auto"/>
              <w:rPr>
                <w:sz w:val="20"/>
                <w:szCs w:val="20"/>
              </w:rPr>
            </w:pPr>
            <w:proofErr w:type="spellStart"/>
            <w:r>
              <w:rPr>
                <w:sz w:val="20"/>
                <w:szCs w:val="20"/>
              </w:rPr>
              <w:t>Rerecognition</w:t>
            </w:r>
            <w:proofErr w:type="spellEnd"/>
          </w:p>
        </w:tc>
      </w:tr>
      <w:tr w:rsidR="003C2571" w:rsidRPr="00907B70" w14:paraId="0E065B05" w14:textId="77777777" w:rsidTr="2A9575AB">
        <w:trPr>
          <w:trHeight w:val="305"/>
        </w:trPr>
        <w:tc>
          <w:tcPr>
            <w:tcW w:w="2178" w:type="dxa"/>
            <w:tcBorders>
              <w:bottom w:val="single" w:sz="4" w:space="0" w:color="000000" w:themeColor="text1"/>
            </w:tcBorders>
            <w:shd w:val="clear" w:color="auto" w:fill="auto"/>
          </w:tcPr>
          <w:p w14:paraId="474A2DAE" w14:textId="591C9FA0" w:rsidR="003C2571" w:rsidRPr="00907B70" w:rsidRDefault="003C2571" w:rsidP="003C2571">
            <w:pPr>
              <w:spacing w:after="0" w:line="240" w:lineRule="auto"/>
              <w:rPr>
                <w:sz w:val="20"/>
                <w:szCs w:val="20"/>
              </w:rPr>
            </w:pPr>
            <w:r>
              <w:rPr>
                <w:sz w:val="20"/>
                <w:szCs w:val="20"/>
              </w:rPr>
              <w:t>--</w:t>
            </w:r>
          </w:p>
        </w:tc>
        <w:tc>
          <w:tcPr>
            <w:tcW w:w="1890" w:type="dxa"/>
            <w:gridSpan w:val="2"/>
            <w:tcBorders>
              <w:bottom w:val="single" w:sz="4" w:space="0" w:color="000000" w:themeColor="text1"/>
            </w:tcBorders>
            <w:shd w:val="clear" w:color="auto" w:fill="auto"/>
          </w:tcPr>
          <w:p w14:paraId="03C75544" w14:textId="2B72345E" w:rsidR="003C2571" w:rsidRPr="00907B70" w:rsidRDefault="003C2571" w:rsidP="003C2571">
            <w:pPr>
              <w:spacing w:after="0" w:line="240" w:lineRule="auto"/>
              <w:rPr>
                <w:sz w:val="20"/>
                <w:szCs w:val="20"/>
              </w:rPr>
            </w:pPr>
            <w:r w:rsidRPr="00907B70">
              <w:rPr>
                <w:sz w:val="20"/>
                <w:szCs w:val="20"/>
              </w:rPr>
              <w:t xml:space="preserve">No Match </w:t>
            </w:r>
            <w:r>
              <w:rPr>
                <w:sz w:val="20"/>
                <w:szCs w:val="20"/>
              </w:rPr>
              <w:t>3</w:t>
            </w:r>
          </w:p>
        </w:tc>
        <w:tc>
          <w:tcPr>
            <w:tcW w:w="3690" w:type="dxa"/>
            <w:gridSpan w:val="5"/>
            <w:tcBorders>
              <w:bottom w:val="single" w:sz="4" w:space="0" w:color="000000" w:themeColor="text1"/>
            </w:tcBorders>
            <w:shd w:val="clear" w:color="auto" w:fill="auto"/>
          </w:tcPr>
          <w:p w14:paraId="111EB825" w14:textId="52ECFC19" w:rsidR="003C2571" w:rsidRPr="00907B70" w:rsidRDefault="003C2571" w:rsidP="003C2571">
            <w:pPr>
              <w:spacing w:after="0" w:line="240" w:lineRule="auto"/>
              <w:rPr>
                <w:rFonts w:ascii="Tahoma" w:hAnsi="Tahoma" w:cs="Tahoma"/>
                <w:color w:val="0070C0"/>
                <w:sz w:val="16"/>
                <w:szCs w:val="16"/>
              </w:rPr>
            </w:pPr>
          </w:p>
        </w:tc>
        <w:tc>
          <w:tcPr>
            <w:tcW w:w="1605" w:type="dxa"/>
            <w:tcBorders>
              <w:bottom w:val="single" w:sz="4" w:space="0" w:color="000000" w:themeColor="text1"/>
            </w:tcBorders>
            <w:shd w:val="clear" w:color="auto" w:fill="auto"/>
          </w:tcPr>
          <w:p w14:paraId="628B1DE2" w14:textId="7257E222" w:rsidR="003C2571" w:rsidRPr="00907B70" w:rsidRDefault="00047CEE" w:rsidP="003C2571">
            <w:pPr>
              <w:spacing w:after="0" w:line="240" w:lineRule="auto"/>
              <w:rPr>
                <w:sz w:val="20"/>
                <w:szCs w:val="20"/>
              </w:rPr>
            </w:pPr>
            <w:r>
              <w:rPr>
                <w:sz w:val="20"/>
                <w:szCs w:val="20"/>
              </w:rPr>
              <w:t>XFER2</w:t>
            </w:r>
          </w:p>
        </w:tc>
      </w:tr>
      <w:tr w:rsidR="003C2571" w:rsidRPr="00907B70" w14:paraId="30A80390" w14:textId="77777777" w:rsidTr="2A9575AB">
        <w:trPr>
          <w:trHeight w:val="305"/>
        </w:trPr>
        <w:tc>
          <w:tcPr>
            <w:tcW w:w="2178" w:type="dxa"/>
            <w:tcBorders>
              <w:bottom w:val="single" w:sz="4" w:space="0" w:color="000000" w:themeColor="text1"/>
            </w:tcBorders>
            <w:shd w:val="clear" w:color="auto" w:fill="auto"/>
          </w:tcPr>
          <w:p w14:paraId="24DE8238" w14:textId="574FB591" w:rsidR="003C2571" w:rsidRPr="00907B70" w:rsidRDefault="003C2571" w:rsidP="003C257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sz="4" w:space="0" w:color="000000" w:themeColor="text1"/>
            </w:tcBorders>
            <w:shd w:val="clear" w:color="auto" w:fill="auto"/>
          </w:tcPr>
          <w:p w14:paraId="0736690D" w14:textId="0A1AD7EA" w:rsidR="003C2571" w:rsidRPr="00907B70" w:rsidRDefault="003C2571" w:rsidP="003C2571">
            <w:pPr>
              <w:spacing w:after="0" w:line="240" w:lineRule="auto"/>
              <w:rPr>
                <w:sz w:val="20"/>
                <w:szCs w:val="20"/>
              </w:rPr>
            </w:pPr>
            <w:r w:rsidRPr="00907B70">
              <w:rPr>
                <w:sz w:val="20"/>
                <w:szCs w:val="20"/>
              </w:rPr>
              <w:t>No Input 1</w:t>
            </w:r>
          </w:p>
        </w:tc>
        <w:tc>
          <w:tcPr>
            <w:tcW w:w="3690" w:type="dxa"/>
            <w:gridSpan w:val="5"/>
            <w:tcBorders>
              <w:bottom w:val="single" w:sz="4" w:space="0" w:color="000000" w:themeColor="text1"/>
            </w:tcBorders>
            <w:shd w:val="clear" w:color="auto" w:fill="auto"/>
          </w:tcPr>
          <w:p w14:paraId="4D68CEDF" w14:textId="42D9D538"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05" w:type="dxa"/>
            <w:tcBorders>
              <w:bottom w:val="single" w:sz="4" w:space="0" w:color="000000" w:themeColor="text1"/>
            </w:tcBorders>
            <w:shd w:val="clear" w:color="auto" w:fill="auto"/>
          </w:tcPr>
          <w:p w14:paraId="48D50EDD" w14:textId="39D59B70" w:rsidR="003C2571" w:rsidRPr="00907B70" w:rsidRDefault="003C2571" w:rsidP="003C2571">
            <w:pPr>
              <w:spacing w:after="0" w:line="240" w:lineRule="auto"/>
              <w:rPr>
                <w:sz w:val="20"/>
                <w:szCs w:val="20"/>
              </w:rPr>
            </w:pPr>
            <w:r>
              <w:rPr>
                <w:sz w:val="20"/>
                <w:szCs w:val="20"/>
              </w:rPr>
              <w:t>--</w:t>
            </w:r>
          </w:p>
        </w:tc>
      </w:tr>
      <w:tr w:rsidR="00047CEE" w:rsidRPr="00907B70" w14:paraId="395FA6BF" w14:textId="77777777" w:rsidTr="2A9575AB">
        <w:trPr>
          <w:trHeight w:val="305"/>
        </w:trPr>
        <w:tc>
          <w:tcPr>
            <w:tcW w:w="2178" w:type="dxa"/>
            <w:tcBorders>
              <w:bottom w:val="single" w:sz="4" w:space="0" w:color="000000" w:themeColor="text1"/>
            </w:tcBorders>
            <w:shd w:val="clear" w:color="auto" w:fill="auto"/>
          </w:tcPr>
          <w:p w14:paraId="5E20A56D" w14:textId="54146A33" w:rsidR="00047CEE" w:rsidRPr="00907B70" w:rsidRDefault="00047CEE" w:rsidP="00047CEE">
            <w:pPr>
              <w:spacing w:after="0" w:line="240" w:lineRule="auto"/>
              <w:rPr>
                <w:sz w:val="20"/>
                <w:szCs w:val="20"/>
              </w:rPr>
            </w:pPr>
            <w:r>
              <w:rPr>
                <w:sz w:val="20"/>
                <w:szCs w:val="20"/>
              </w:rPr>
              <w:t>2130-2.wav</w:t>
            </w:r>
          </w:p>
        </w:tc>
        <w:tc>
          <w:tcPr>
            <w:tcW w:w="1890" w:type="dxa"/>
            <w:gridSpan w:val="2"/>
            <w:tcBorders>
              <w:bottom w:val="single" w:sz="4" w:space="0" w:color="000000" w:themeColor="text1"/>
            </w:tcBorders>
            <w:shd w:val="clear" w:color="auto" w:fill="auto"/>
          </w:tcPr>
          <w:p w14:paraId="25772F93" w14:textId="27B53164" w:rsidR="00047CEE" w:rsidRPr="00907B70" w:rsidRDefault="00047CEE" w:rsidP="00047CEE">
            <w:pPr>
              <w:spacing w:after="0" w:line="240" w:lineRule="auto"/>
              <w:rPr>
                <w:sz w:val="20"/>
                <w:szCs w:val="20"/>
              </w:rPr>
            </w:pPr>
            <w:r>
              <w:rPr>
                <w:sz w:val="20"/>
                <w:szCs w:val="20"/>
              </w:rPr>
              <w:t>^^</w:t>
            </w:r>
          </w:p>
        </w:tc>
        <w:tc>
          <w:tcPr>
            <w:tcW w:w="3690" w:type="dxa"/>
            <w:gridSpan w:val="5"/>
            <w:tcBorders>
              <w:bottom w:val="single" w:sz="4" w:space="0" w:color="000000" w:themeColor="text1"/>
            </w:tcBorders>
            <w:shd w:val="clear" w:color="auto" w:fill="auto"/>
          </w:tcPr>
          <w:p w14:paraId="6868E03C" w14:textId="6D34A0C4" w:rsidR="00047CEE" w:rsidRPr="00F03FB4" w:rsidRDefault="00047CEE" w:rsidP="00047CEE">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Esta información, ¿es correcta?  Simplemente diga ‘sí’ o 'no'.</w:t>
            </w:r>
          </w:p>
        </w:tc>
        <w:tc>
          <w:tcPr>
            <w:tcW w:w="1605" w:type="dxa"/>
            <w:tcBorders>
              <w:bottom w:val="single" w:sz="4" w:space="0" w:color="000000" w:themeColor="text1"/>
            </w:tcBorders>
            <w:shd w:val="clear" w:color="auto" w:fill="auto"/>
          </w:tcPr>
          <w:p w14:paraId="1A6F42BA" w14:textId="1A648D3F" w:rsidR="00047CEE" w:rsidRPr="00907B70" w:rsidRDefault="00047CEE" w:rsidP="00047CEE">
            <w:pPr>
              <w:spacing w:after="0" w:line="240" w:lineRule="auto"/>
              <w:rPr>
                <w:sz w:val="20"/>
                <w:szCs w:val="20"/>
              </w:rPr>
            </w:pPr>
            <w:proofErr w:type="spellStart"/>
            <w:r>
              <w:rPr>
                <w:sz w:val="20"/>
                <w:szCs w:val="20"/>
              </w:rPr>
              <w:t>Rerecognition</w:t>
            </w:r>
            <w:proofErr w:type="spellEnd"/>
          </w:p>
        </w:tc>
      </w:tr>
      <w:tr w:rsidR="00047CEE" w:rsidRPr="00907B70" w14:paraId="2CBDAED3" w14:textId="77777777" w:rsidTr="2A9575AB">
        <w:trPr>
          <w:trHeight w:val="305"/>
        </w:trPr>
        <w:tc>
          <w:tcPr>
            <w:tcW w:w="2178" w:type="dxa"/>
            <w:tcBorders>
              <w:bottom w:val="single" w:sz="4" w:space="0" w:color="000000" w:themeColor="text1"/>
            </w:tcBorders>
            <w:shd w:val="clear" w:color="auto" w:fill="auto"/>
          </w:tcPr>
          <w:p w14:paraId="389D6588" w14:textId="1E8B6562" w:rsidR="00047CEE" w:rsidRPr="00907B70" w:rsidRDefault="00047CEE" w:rsidP="00047CEE">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sz="4" w:space="0" w:color="000000" w:themeColor="text1"/>
            </w:tcBorders>
            <w:shd w:val="clear" w:color="auto" w:fill="auto"/>
          </w:tcPr>
          <w:p w14:paraId="094CF16B" w14:textId="45FFC632" w:rsidR="00047CEE" w:rsidRPr="00907B70" w:rsidRDefault="00047CEE" w:rsidP="00047CEE">
            <w:pPr>
              <w:spacing w:after="0" w:line="240" w:lineRule="auto"/>
              <w:rPr>
                <w:sz w:val="20"/>
                <w:szCs w:val="20"/>
              </w:rPr>
            </w:pPr>
            <w:r w:rsidRPr="00907B70">
              <w:rPr>
                <w:sz w:val="20"/>
                <w:szCs w:val="20"/>
              </w:rPr>
              <w:t>No Input 2</w:t>
            </w:r>
          </w:p>
        </w:tc>
        <w:tc>
          <w:tcPr>
            <w:tcW w:w="3690" w:type="dxa"/>
            <w:gridSpan w:val="5"/>
            <w:tcBorders>
              <w:bottom w:val="single" w:sz="4" w:space="0" w:color="000000" w:themeColor="text1"/>
            </w:tcBorders>
            <w:shd w:val="clear" w:color="auto" w:fill="auto"/>
          </w:tcPr>
          <w:p w14:paraId="67D655A2" w14:textId="00633C1E" w:rsidR="00047CEE" w:rsidRPr="00907B70" w:rsidRDefault="00047CEE" w:rsidP="00047CEE">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605" w:type="dxa"/>
            <w:tcBorders>
              <w:bottom w:val="single" w:sz="4" w:space="0" w:color="000000" w:themeColor="text1"/>
            </w:tcBorders>
            <w:shd w:val="clear" w:color="auto" w:fill="auto"/>
          </w:tcPr>
          <w:p w14:paraId="24A017CC" w14:textId="7A05F71A" w:rsidR="00047CEE" w:rsidRPr="00907B70" w:rsidRDefault="00047CEE" w:rsidP="00047CEE">
            <w:pPr>
              <w:spacing w:after="0" w:line="240" w:lineRule="auto"/>
              <w:rPr>
                <w:sz w:val="20"/>
                <w:szCs w:val="20"/>
              </w:rPr>
            </w:pPr>
            <w:r>
              <w:rPr>
                <w:sz w:val="20"/>
                <w:szCs w:val="20"/>
              </w:rPr>
              <w:t>--</w:t>
            </w:r>
          </w:p>
        </w:tc>
      </w:tr>
      <w:tr w:rsidR="00047CEE" w:rsidRPr="00907B70" w14:paraId="02B1701A" w14:textId="77777777" w:rsidTr="2A9575AB">
        <w:trPr>
          <w:trHeight w:val="305"/>
        </w:trPr>
        <w:tc>
          <w:tcPr>
            <w:tcW w:w="2178" w:type="dxa"/>
            <w:tcBorders>
              <w:bottom w:val="single" w:sz="4" w:space="0" w:color="000000" w:themeColor="text1"/>
            </w:tcBorders>
            <w:shd w:val="clear" w:color="auto" w:fill="auto"/>
          </w:tcPr>
          <w:p w14:paraId="03E89399" w14:textId="2B4DBE8F" w:rsidR="00047CEE" w:rsidRPr="00907B70" w:rsidRDefault="00047CEE" w:rsidP="00047CEE">
            <w:pPr>
              <w:spacing w:after="0" w:line="240" w:lineRule="auto"/>
              <w:rPr>
                <w:sz w:val="20"/>
                <w:szCs w:val="20"/>
              </w:rPr>
            </w:pPr>
            <w:r>
              <w:rPr>
                <w:sz w:val="20"/>
                <w:szCs w:val="20"/>
              </w:rPr>
              <w:t>2130-3.wav</w:t>
            </w:r>
          </w:p>
        </w:tc>
        <w:tc>
          <w:tcPr>
            <w:tcW w:w="1890" w:type="dxa"/>
            <w:gridSpan w:val="2"/>
            <w:tcBorders>
              <w:bottom w:val="single" w:sz="4" w:space="0" w:color="000000" w:themeColor="text1"/>
            </w:tcBorders>
            <w:shd w:val="clear" w:color="auto" w:fill="auto"/>
          </w:tcPr>
          <w:p w14:paraId="0C72F7E0" w14:textId="33B878B8" w:rsidR="00047CEE" w:rsidRPr="00907B70" w:rsidRDefault="00047CEE" w:rsidP="00047CEE">
            <w:pPr>
              <w:spacing w:after="0" w:line="240" w:lineRule="auto"/>
              <w:rPr>
                <w:sz w:val="20"/>
                <w:szCs w:val="20"/>
              </w:rPr>
            </w:pPr>
            <w:r>
              <w:rPr>
                <w:sz w:val="20"/>
                <w:szCs w:val="20"/>
              </w:rPr>
              <w:t>^^</w:t>
            </w:r>
          </w:p>
        </w:tc>
        <w:tc>
          <w:tcPr>
            <w:tcW w:w="3690" w:type="dxa"/>
            <w:gridSpan w:val="5"/>
            <w:tcBorders>
              <w:bottom w:val="single" w:sz="4" w:space="0" w:color="000000" w:themeColor="text1"/>
            </w:tcBorders>
            <w:shd w:val="clear" w:color="auto" w:fill="auto"/>
          </w:tcPr>
          <w:p w14:paraId="46FC0BCD" w14:textId="77777777" w:rsidR="00047CEE" w:rsidRPr="00F03FB4" w:rsidRDefault="00047CEE" w:rsidP="00047CEE">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es correcto, diga 'sí' o marque 1.</w:t>
            </w:r>
          </w:p>
          <w:p w14:paraId="319C150F" w14:textId="4E5D92F6" w:rsidR="00047CEE" w:rsidRPr="00F03FB4" w:rsidRDefault="00047CEE" w:rsidP="00047CEE">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 no ser así, diga 'no' o marque 2.</w:t>
            </w:r>
          </w:p>
        </w:tc>
        <w:tc>
          <w:tcPr>
            <w:tcW w:w="1605" w:type="dxa"/>
            <w:tcBorders>
              <w:bottom w:val="single" w:sz="4" w:space="0" w:color="000000" w:themeColor="text1"/>
            </w:tcBorders>
            <w:shd w:val="clear" w:color="auto" w:fill="auto"/>
          </w:tcPr>
          <w:p w14:paraId="4BE09B44" w14:textId="72481550" w:rsidR="00047CEE" w:rsidRPr="00907B70" w:rsidRDefault="00047CEE" w:rsidP="00047CEE">
            <w:pPr>
              <w:spacing w:after="0" w:line="240" w:lineRule="auto"/>
              <w:rPr>
                <w:sz w:val="20"/>
                <w:szCs w:val="20"/>
              </w:rPr>
            </w:pPr>
            <w:proofErr w:type="spellStart"/>
            <w:r>
              <w:rPr>
                <w:sz w:val="20"/>
                <w:szCs w:val="20"/>
              </w:rPr>
              <w:t>Rerecognition</w:t>
            </w:r>
            <w:proofErr w:type="spellEnd"/>
          </w:p>
        </w:tc>
      </w:tr>
      <w:tr w:rsidR="00047CEE" w:rsidRPr="00907B70" w14:paraId="5132F5BA" w14:textId="77777777" w:rsidTr="2A9575AB">
        <w:trPr>
          <w:trHeight w:val="305"/>
        </w:trPr>
        <w:tc>
          <w:tcPr>
            <w:tcW w:w="2178" w:type="dxa"/>
            <w:tcBorders>
              <w:bottom w:val="single" w:sz="4" w:space="0" w:color="000000" w:themeColor="text1"/>
            </w:tcBorders>
            <w:shd w:val="clear" w:color="auto" w:fill="auto"/>
          </w:tcPr>
          <w:p w14:paraId="6F6DAA22" w14:textId="526696D9" w:rsidR="00047CEE" w:rsidRPr="00907B70" w:rsidRDefault="00047CEE" w:rsidP="00047CEE">
            <w:pPr>
              <w:spacing w:after="0" w:line="240" w:lineRule="auto"/>
              <w:rPr>
                <w:sz w:val="20"/>
                <w:szCs w:val="20"/>
              </w:rPr>
            </w:pPr>
            <w:r>
              <w:rPr>
                <w:sz w:val="20"/>
                <w:szCs w:val="20"/>
              </w:rPr>
              <w:t>--</w:t>
            </w:r>
          </w:p>
        </w:tc>
        <w:tc>
          <w:tcPr>
            <w:tcW w:w="1890" w:type="dxa"/>
            <w:gridSpan w:val="2"/>
            <w:tcBorders>
              <w:bottom w:val="single" w:sz="4" w:space="0" w:color="000000" w:themeColor="text1"/>
            </w:tcBorders>
            <w:shd w:val="clear" w:color="auto" w:fill="auto"/>
          </w:tcPr>
          <w:p w14:paraId="5D24C13A" w14:textId="0EC01118" w:rsidR="00047CEE" w:rsidRPr="00907B70" w:rsidRDefault="00047CEE" w:rsidP="00047CEE">
            <w:pPr>
              <w:spacing w:after="0" w:line="240" w:lineRule="auto"/>
              <w:rPr>
                <w:sz w:val="20"/>
                <w:szCs w:val="20"/>
              </w:rPr>
            </w:pPr>
            <w:r>
              <w:rPr>
                <w:sz w:val="20"/>
                <w:szCs w:val="20"/>
              </w:rPr>
              <w:t>No Input 3</w:t>
            </w:r>
          </w:p>
        </w:tc>
        <w:tc>
          <w:tcPr>
            <w:tcW w:w="3690" w:type="dxa"/>
            <w:gridSpan w:val="5"/>
            <w:tcBorders>
              <w:bottom w:val="single" w:sz="4" w:space="0" w:color="000000" w:themeColor="text1"/>
            </w:tcBorders>
            <w:shd w:val="clear" w:color="auto" w:fill="auto"/>
          </w:tcPr>
          <w:p w14:paraId="6615B70B" w14:textId="77777777" w:rsidR="00047CEE" w:rsidRPr="00907B70" w:rsidRDefault="00047CEE" w:rsidP="00047CEE">
            <w:pPr>
              <w:spacing w:after="0" w:line="240" w:lineRule="auto"/>
              <w:rPr>
                <w:rFonts w:ascii="Tahoma" w:hAnsi="Tahoma" w:cs="Tahoma"/>
                <w:color w:val="0070C0"/>
                <w:sz w:val="16"/>
                <w:szCs w:val="16"/>
              </w:rPr>
            </w:pPr>
          </w:p>
        </w:tc>
        <w:tc>
          <w:tcPr>
            <w:tcW w:w="1605" w:type="dxa"/>
            <w:tcBorders>
              <w:bottom w:val="single" w:sz="4" w:space="0" w:color="000000" w:themeColor="text1"/>
            </w:tcBorders>
            <w:shd w:val="clear" w:color="auto" w:fill="auto"/>
          </w:tcPr>
          <w:p w14:paraId="6A1C0D31" w14:textId="5C2265E6" w:rsidR="00047CEE" w:rsidRPr="00907B70" w:rsidRDefault="00047CEE" w:rsidP="00047CEE">
            <w:pPr>
              <w:spacing w:after="0" w:line="240" w:lineRule="auto"/>
              <w:rPr>
                <w:sz w:val="20"/>
                <w:szCs w:val="20"/>
              </w:rPr>
            </w:pPr>
            <w:r>
              <w:rPr>
                <w:sz w:val="20"/>
                <w:szCs w:val="20"/>
              </w:rPr>
              <w:t>XFER2</w:t>
            </w:r>
          </w:p>
        </w:tc>
      </w:tr>
      <w:tr w:rsidR="00047CEE" w:rsidRPr="00907B70" w14:paraId="10AEFB1B" w14:textId="77777777" w:rsidTr="2A9575AB">
        <w:trPr>
          <w:trHeight w:val="305"/>
        </w:trPr>
        <w:tc>
          <w:tcPr>
            <w:tcW w:w="9363" w:type="dxa"/>
            <w:gridSpan w:val="9"/>
            <w:tcBorders>
              <w:bottom w:val="single" w:sz="4" w:space="0" w:color="000000" w:themeColor="text1"/>
            </w:tcBorders>
            <w:shd w:val="clear" w:color="auto" w:fill="D9D9D9" w:themeFill="background1" w:themeFillShade="D9"/>
            <w:vAlign w:val="center"/>
          </w:tcPr>
          <w:p w14:paraId="6C26343D" w14:textId="77777777" w:rsidR="00047CEE" w:rsidRPr="00907B70" w:rsidRDefault="00047CEE" w:rsidP="00047CEE">
            <w:pPr>
              <w:spacing w:after="0" w:line="240" w:lineRule="auto"/>
              <w:rPr>
                <w:b/>
                <w:sz w:val="24"/>
                <w:szCs w:val="24"/>
              </w:rPr>
            </w:pPr>
            <w:r w:rsidRPr="00907B70">
              <w:rPr>
                <w:b/>
                <w:sz w:val="24"/>
                <w:szCs w:val="24"/>
              </w:rPr>
              <w:t>Grammar</w:t>
            </w:r>
          </w:p>
        </w:tc>
      </w:tr>
      <w:tr w:rsidR="00047CEE" w:rsidRPr="00907B70" w14:paraId="1092BA30" w14:textId="77777777" w:rsidTr="2A9575AB">
        <w:tc>
          <w:tcPr>
            <w:tcW w:w="3258" w:type="dxa"/>
            <w:gridSpan w:val="2"/>
            <w:tcBorders>
              <w:bottom w:val="single" w:sz="4" w:space="0" w:color="000000" w:themeColor="text1"/>
            </w:tcBorders>
            <w:shd w:val="clear" w:color="auto" w:fill="DAEEF3" w:themeFill="accent5" w:themeFillTint="33"/>
          </w:tcPr>
          <w:p w14:paraId="23E3F76D" w14:textId="7F2111AE" w:rsidR="00047CEE" w:rsidRPr="00907B70" w:rsidRDefault="00047CEE" w:rsidP="00047CEE">
            <w:pPr>
              <w:spacing w:after="0" w:line="240" w:lineRule="auto"/>
              <w:jc w:val="center"/>
              <w:rPr>
                <w:b/>
                <w:i/>
              </w:rPr>
            </w:pPr>
            <w:r w:rsidRPr="00907B70">
              <w:rPr>
                <w:b/>
                <w:i/>
              </w:rPr>
              <w:t>Valid Utterances</w:t>
            </w:r>
          </w:p>
        </w:tc>
        <w:tc>
          <w:tcPr>
            <w:tcW w:w="1036" w:type="dxa"/>
            <w:gridSpan w:val="2"/>
            <w:tcBorders>
              <w:bottom w:val="single" w:sz="4" w:space="0" w:color="000000" w:themeColor="text1"/>
            </w:tcBorders>
            <w:shd w:val="clear" w:color="auto" w:fill="DAEEF3" w:themeFill="accent5" w:themeFillTint="33"/>
          </w:tcPr>
          <w:p w14:paraId="7B97E869" w14:textId="77777777" w:rsidR="00047CEE" w:rsidRPr="00907B70" w:rsidRDefault="00047CEE" w:rsidP="00047CEE">
            <w:pPr>
              <w:spacing w:after="0" w:line="240" w:lineRule="auto"/>
              <w:jc w:val="center"/>
              <w:rPr>
                <w:b/>
                <w:i/>
              </w:rPr>
            </w:pPr>
            <w:r w:rsidRPr="00907B70">
              <w:rPr>
                <w:b/>
                <w:i/>
              </w:rPr>
              <w:t>DTMF</w:t>
            </w:r>
          </w:p>
        </w:tc>
        <w:tc>
          <w:tcPr>
            <w:tcW w:w="3464" w:type="dxa"/>
            <w:gridSpan w:val="4"/>
            <w:tcBorders>
              <w:bottom w:val="single" w:sz="4" w:space="0" w:color="000000" w:themeColor="text1"/>
            </w:tcBorders>
            <w:shd w:val="clear" w:color="auto" w:fill="DAEEF3" w:themeFill="accent5" w:themeFillTint="33"/>
          </w:tcPr>
          <w:p w14:paraId="0DBBFFDB" w14:textId="77777777" w:rsidR="00047CEE" w:rsidRPr="00907B70" w:rsidRDefault="00047CEE" w:rsidP="00047CEE">
            <w:pPr>
              <w:spacing w:after="0" w:line="240" w:lineRule="auto"/>
              <w:jc w:val="center"/>
              <w:rPr>
                <w:b/>
                <w:i/>
              </w:rPr>
            </w:pPr>
            <w:r w:rsidRPr="00907B70">
              <w:rPr>
                <w:b/>
                <w:i/>
              </w:rPr>
              <w:t xml:space="preserve"> Response</w:t>
            </w:r>
          </w:p>
        </w:tc>
        <w:tc>
          <w:tcPr>
            <w:tcW w:w="1605" w:type="dxa"/>
            <w:tcBorders>
              <w:bottom w:val="single" w:sz="4" w:space="0" w:color="000000" w:themeColor="text1"/>
            </w:tcBorders>
            <w:shd w:val="clear" w:color="auto" w:fill="DAEEF3" w:themeFill="accent5" w:themeFillTint="33"/>
          </w:tcPr>
          <w:p w14:paraId="005323D8" w14:textId="77777777" w:rsidR="00047CEE" w:rsidRPr="00907B70" w:rsidRDefault="00047CEE" w:rsidP="00047CEE">
            <w:pPr>
              <w:spacing w:after="0" w:line="240" w:lineRule="auto"/>
              <w:jc w:val="center"/>
              <w:rPr>
                <w:b/>
                <w:i/>
              </w:rPr>
            </w:pPr>
            <w:r w:rsidRPr="00907B70">
              <w:rPr>
                <w:b/>
                <w:i/>
              </w:rPr>
              <w:t>Confirm</w:t>
            </w:r>
          </w:p>
        </w:tc>
      </w:tr>
      <w:tr w:rsidR="00E50601" w:rsidRPr="00907B70" w14:paraId="4496FCD5" w14:textId="77777777" w:rsidTr="2A9575AB">
        <w:tc>
          <w:tcPr>
            <w:tcW w:w="3258" w:type="dxa"/>
            <w:gridSpan w:val="2"/>
          </w:tcPr>
          <w:p w14:paraId="67FD7710" w14:textId="7F22B414"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01CD8ECB" w14:textId="6E2C65BE"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464" w:type="dxa"/>
            <w:gridSpan w:val="4"/>
          </w:tcPr>
          <w:p w14:paraId="45EBAF9A" w14:textId="32E78927" w:rsidR="00E50601" w:rsidRPr="00907B70" w:rsidRDefault="00E50601" w:rsidP="00E50601">
            <w:pPr>
              <w:spacing w:after="0" w:line="240" w:lineRule="auto"/>
              <w:rPr>
                <w:sz w:val="20"/>
                <w:szCs w:val="20"/>
              </w:rPr>
            </w:pPr>
            <w:proofErr w:type="spellStart"/>
            <w:r>
              <w:rPr>
                <w:sz w:val="20"/>
                <w:szCs w:val="20"/>
              </w:rPr>
              <w:t>Sí</w:t>
            </w:r>
            <w:proofErr w:type="spellEnd"/>
          </w:p>
        </w:tc>
        <w:tc>
          <w:tcPr>
            <w:tcW w:w="1605" w:type="dxa"/>
          </w:tcPr>
          <w:p w14:paraId="7DBC8714"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6C60EC5D" w14:textId="77777777" w:rsidTr="2A9575AB">
        <w:tc>
          <w:tcPr>
            <w:tcW w:w="3258" w:type="dxa"/>
            <w:gridSpan w:val="2"/>
          </w:tcPr>
          <w:p w14:paraId="6F6E46E0" w14:textId="716367A9" w:rsidR="00E50601" w:rsidRPr="00907B70"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74A1F4DC" w14:textId="41949B52"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464" w:type="dxa"/>
            <w:gridSpan w:val="4"/>
          </w:tcPr>
          <w:p w14:paraId="043B94EF" w14:textId="6FDC8A45" w:rsidR="00E50601" w:rsidRPr="00907B70" w:rsidRDefault="00E50601" w:rsidP="00E50601">
            <w:pPr>
              <w:spacing w:after="0" w:line="240" w:lineRule="auto"/>
              <w:rPr>
                <w:rFonts w:asciiTheme="majorHAnsi" w:hAnsiTheme="majorHAnsi"/>
                <w:sz w:val="20"/>
                <w:szCs w:val="20"/>
              </w:rPr>
            </w:pPr>
            <w:r>
              <w:rPr>
                <w:sz w:val="20"/>
                <w:szCs w:val="20"/>
              </w:rPr>
              <w:t>no</w:t>
            </w:r>
          </w:p>
        </w:tc>
        <w:tc>
          <w:tcPr>
            <w:tcW w:w="1605" w:type="dxa"/>
          </w:tcPr>
          <w:p w14:paraId="7CCD55C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75CC8BAC" w14:textId="77777777" w:rsidTr="2A9575AB">
        <w:trPr>
          <w:trHeight w:val="314"/>
        </w:trPr>
        <w:tc>
          <w:tcPr>
            <w:tcW w:w="9363" w:type="dxa"/>
            <w:gridSpan w:val="9"/>
            <w:shd w:val="clear" w:color="auto" w:fill="DAEEF3" w:themeFill="accent5" w:themeFillTint="33"/>
            <w:vAlign w:val="bottom"/>
          </w:tcPr>
          <w:p w14:paraId="4A09D210" w14:textId="59AEB796" w:rsidR="00E50601" w:rsidRPr="00907B70" w:rsidRDefault="00E50601" w:rsidP="00E50601">
            <w:pPr>
              <w:spacing w:after="0" w:line="240" w:lineRule="auto"/>
              <w:rPr>
                <w:b/>
                <w:i/>
              </w:rPr>
            </w:pPr>
            <w:proofErr w:type="spellStart"/>
            <w:r w:rsidRPr="00907B70">
              <w:rPr>
                <w:b/>
                <w:sz w:val="24"/>
                <w:szCs w:val="24"/>
              </w:rPr>
              <w:t>Globals</w:t>
            </w:r>
            <w:proofErr w:type="spellEnd"/>
          </w:p>
        </w:tc>
      </w:tr>
      <w:tr w:rsidR="00E50601" w:rsidRPr="00907B70" w14:paraId="695001E4" w14:textId="77777777" w:rsidTr="2A9575AB">
        <w:tc>
          <w:tcPr>
            <w:tcW w:w="3258" w:type="dxa"/>
            <w:gridSpan w:val="2"/>
          </w:tcPr>
          <w:p w14:paraId="431739D9" w14:textId="28F8FDE8"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2"/>
          </w:tcPr>
          <w:p w14:paraId="6D13171E" w14:textId="77777777" w:rsidR="00E50601" w:rsidRPr="00907B70" w:rsidRDefault="00E50601" w:rsidP="00E50601">
            <w:pPr>
              <w:spacing w:after="0" w:line="240" w:lineRule="auto"/>
            </w:pPr>
          </w:p>
        </w:tc>
        <w:tc>
          <w:tcPr>
            <w:tcW w:w="5069" w:type="dxa"/>
            <w:gridSpan w:val="5"/>
          </w:tcPr>
          <w:p w14:paraId="106AB936" w14:textId="77777777" w:rsidR="00E50601" w:rsidRPr="00907B70" w:rsidRDefault="00E50601" w:rsidP="00E50601">
            <w:pPr>
              <w:autoSpaceDE w:val="0"/>
              <w:autoSpaceDN w:val="0"/>
              <w:adjustRightInd w:val="0"/>
              <w:spacing w:after="0" w:line="240" w:lineRule="auto"/>
              <w:rPr>
                <w:rFonts w:cs="Arial"/>
              </w:rPr>
            </w:pPr>
          </w:p>
        </w:tc>
      </w:tr>
    </w:tbl>
    <w:p w14:paraId="4D6B0F96" w14:textId="0AF5B8B4" w:rsidR="00A95897" w:rsidRPr="00907B70" w:rsidRDefault="0094648A" w:rsidP="00A95897">
      <w:r w:rsidRPr="00907B70">
        <w:tab/>
      </w:r>
      <w:r w:rsidR="00A95897" w:rsidRPr="00907B70">
        <w:br w:type="page"/>
      </w:r>
    </w:p>
    <w:p w14:paraId="676D632F" w14:textId="066B312A" w:rsidR="00A95897" w:rsidRPr="00907B70" w:rsidRDefault="00FC7B93" w:rsidP="00A95897">
      <w:pPr>
        <w:pStyle w:val="Heading2"/>
      </w:pPr>
      <w:bookmarkStart w:id="143" w:name="_Toc49979737"/>
      <w:r>
        <w:lastRenderedPageBreak/>
        <w:t>2200</w:t>
      </w:r>
      <w:r w:rsidR="00A95897" w:rsidRPr="00907B70">
        <w:t>_</w:t>
      </w:r>
      <w:r w:rsidR="00AA0BF6">
        <w:t>mnuAsk</w:t>
      </w:r>
      <w:r>
        <w:t>CardRecurring</w:t>
      </w:r>
      <w:bookmarkEnd w:id="143"/>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00977DF0" w:rsidRPr="00907B70" w14:paraId="4FB0FC1E" w14:textId="77777777" w:rsidTr="004F524A">
        <w:tc>
          <w:tcPr>
            <w:tcW w:w="9363" w:type="dxa"/>
            <w:gridSpan w:val="9"/>
            <w:shd w:val="clear" w:color="auto" w:fill="BFBFBF"/>
          </w:tcPr>
          <w:p w14:paraId="63766296" w14:textId="5718A371" w:rsidR="00977DF0" w:rsidRPr="00907B70" w:rsidRDefault="00977DF0" w:rsidP="00977DF0">
            <w:pPr>
              <w:spacing w:after="0" w:line="240" w:lineRule="auto"/>
              <w:rPr>
                <w:b/>
                <w:sz w:val="24"/>
                <w:szCs w:val="24"/>
              </w:rPr>
            </w:pPr>
            <w:r w:rsidRPr="00907B70">
              <w:rPr>
                <w:b/>
                <w:sz w:val="24"/>
                <w:szCs w:val="24"/>
              </w:rPr>
              <w:t>Description:</w:t>
            </w:r>
            <w:r w:rsidRPr="00907B70">
              <w:rPr>
                <w:b/>
                <w:sz w:val="24"/>
                <w:szCs w:val="24"/>
              </w:rPr>
              <w:tab/>
            </w:r>
            <w:r w:rsidR="004F524A">
              <w:rPr>
                <w:b/>
                <w:sz w:val="24"/>
                <w:szCs w:val="24"/>
              </w:rPr>
              <w:t>Requests setup for recurring monthly payments.</w:t>
            </w:r>
          </w:p>
        </w:tc>
      </w:tr>
      <w:tr w:rsidR="00977DF0" w:rsidRPr="00907B70" w14:paraId="44BB8A7F" w14:textId="77777777" w:rsidTr="004F524A">
        <w:trPr>
          <w:trHeight w:val="305"/>
        </w:trPr>
        <w:tc>
          <w:tcPr>
            <w:tcW w:w="9363" w:type="dxa"/>
            <w:gridSpan w:val="9"/>
            <w:shd w:val="clear" w:color="auto" w:fill="D9D9D9"/>
            <w:vAlign w:val="center"/>
          </w:tcPr>
          <w:p w14:paraId="53C4ECC1" w14:textId="77777777" w:rsidR="00977DF0" w:rsidRPr="00907B70" w:rsidRDefault="00977DF0" w:rsidP="00E3491F">
            <w:pPr>
              <w:spacing w:after="0" w:line="240" w:lineRule="auto"/>
              <w:rPr>
                <w:b/>
                <w:sz w:val="24"/>
                <w:szCs w:val="24"/>
              </w:rPr>
            </w:pPr>
            <w:r w:rsidRPr="00907B70">
              <w:rPr>
                <w:b/>
                <w:sz w:val="24"/>
                <w:szCs w:val="24"/>
              </w:rPr>
              <w:t>Dialog Module Settings</w:t>
            </w:r>
          </w:p>
        </w:tc>
      </w:tr>
      <w:tr w:rsidR="00483A85" w:rsidRPr="00907B70" w14:paraId="01B5E45B" w14:textId="77777777" w:rsidTr="004F524A">
        <w:trPr>
          <w:trHeight w:val="224"/>
        </w:trPr>
        <w:tc>
          <w:tcPr>
            <w:tcW w:w="3258" w:type="dxa"/>
            <w:gridSpan w:val="2"/>
            <w:shd w:val="clear" w:color="DAEEF3" w:themeColor="accent5" w:themeTint="33" w:fill="DAEEF3" w:themeFill="accent5" w:themeFillTint="33"/>
          </w:tcPr>
          <w:p w14:paraId="04182B88" w14:textId="77777777" w:rsidR="00483A85" w:rsidRPr="00907B70" w:rsidRDefault="00483A85" w:rsidP="00103D47">
            <w:pPr>
              <w:spacing w:after="0" w:line="240" w:lineRule="auto"/>
              <w:rPr>
                <w:b/>
              </w:rPr>
            </w:pPr>
            <w:r w:rsidRPr="00907B70">
              <w:rPr>
                <w:b/>
              </w:rPr>
              <w:t>Peg</w:t>
            </w:r>
          </w:p>
        </w:tc>
        <w:tc>
          <w:tcPr>
            <w:tcW w:w="6105" w:type="dxa"/>
            <w:gridSpan w:val="7"/>
            <w:shd w:val="clear" w:color="DAEEF3" w:themeColor="accent5" w:themeTint="33" w:fill="auto"/>
          </w:tcPr>
          <w:p w14:paraId="2E4AAC04" w14:textId="3BE445C4" w:rsidR="00483A85" w:rsidRPr="00907B70" w:rsidRDefault="00941FE4" w:rsidP="00103D47">
            <w:pPr>
              <w:spacing w:after="0" w:line="240" w:lineRule="auto"/>
            </w:pPr>
            <w:r w:rsidRPr="00907B70">
              <w:t>1240</w:t>
            </w:r>
          </w:p>
        </w:tc>
      </w:tr>
      <w:tr w:rsidR="00483A85" w:rsidRPr="00907B70" w14:paraId="0BBB7C5B" w14:textId="77777777" w:rsidTr="004F524A">
        <w:trPr>
          <w:trHeight w:val="224"/>
        </w:trPr>
        <w:tc>
          <w:tcPr>
            <w:tcW w:w="3258" w:type="dxa"/>
            <w:gridSpan w:val="2"/>
            <w:shd w:val="clear" w:color="DAEEF3" w:themeColor="accent5" w:themeTint="33" w:fill="DAEEF3" w:themeFill="accent5" w:themeFillTint="33"/>
          </w:tcPr>
          <w:p w14:paraId="3A0634CD" w14:textId="77777777" w:rsidR="00483A85" w:rsidRPr="00907B70" w:rsidRDefault="00483A85" w:rsidP="00103D47">
            <w:pPr>
              <w:spacing w:after="0" w:line="240" w:lineRule="auto"/>
              <w:rPr>
                <w:b/>
              </w:rPr>
            </w:pPr>
            <w:proofErr w:type="spellStart"/>
            <w:r w:rsidRPr="00907B70">
              <w:rPr>
                <w:b/>
              </w:rPr>
              <w:t>InitialTimeout</w:t>
            </w:r>
            <w:proofErr w:type="spellEnd"/>
          </w:p>
        </w:tc>
        <w:tc>
          <w:tcPr>
            <w:tcW w:w="6105" w:type="dxa"/>
            <w:gridSpan w:val="7"/>
            <w:shd w:val="clear" w:color="DAEEF3" w:themeColor="accent5" w:themeTint="33" w:fill="auto"/>
          </w:tcPr>
          <w:p w14:paraId="5EF8D976" w14:textId="0BF61FA4" w:rsidR="00483A85" w:rsidRPr="00907B70" w:rsidRDefault="00357F8F" w:rsidP="00103D47">
            <w:pPr>
              <w:spacing w:after="0" w:line="240" w:lineRule="auto"/>
            </w:pPr>
            <w:r w:rsidRPr="00907B70">
              <w:t>6</w:t>
            </w:r>
            <w:r w:rsidR="00E00327" w:rsidRPr="00907B70">
              <w:t xml:space="preserve"> seconds</w:t>
            </w:r>
          </w:p>
        </w:tc>
      </w:tr>
      <w:tr w:rsidR="00483A85" w:rsidRPr="00907B70" w14:paraId="240991D9" w14:textId="77777777" w:rsidTr="004F524A">
        <w:trPr>
          <w:trHeight w:val="224"/>
        </w:trPr>
        <w:tc>
          <w:tcPr>
            <w:tcW w:w="3258" w:type="dxa"/>
            <w:gridSpan w:val="2"/>
            <w:shd w:val="clear" w:color="DAEEF3" w:themeColor="accent5" w:themeTint="33" w:fill="DAEEF3" w:themeFill="accent5" w:themeFillTint="33"/>
          </w:tcPr>
          <w:p w14:paraId="329E6588" w14:textId="77777777" w:rsidR="00483A85" w:rsidRPr="00907B70" w:rsidRDefault="00483A85" w:rsidP="00103D47">
            <w:pPr>
              <w:spacing w:after="0" w:line="240" w:lineRule="auto"/>
              <w:rPr>
                <w:b/>
              </w:rPr>
            </w:pPr>
            <w:proofErr w:type="spellStart"/>
            <w:r w:rsidRPr="00907B70">
              <w:rPr>
                <w:b/>
              </w:rPr>
              <w:t>MaxRetriesOnNoInput</w:t>
            </w:r>
            <w:proofErr w:type="spellEnd"/>
          </w:p>
        </w:tc>
        <w:tc>
          <w:tcPr>
            <w:tcW w:w="1260" w:type="dxa"/>
            <w:gridSpan w:val="3"/>
            <w:shd w:val="clear" w:color="DAEEF3" w:themeColor="accent5" w:themeTint="33" w:fill="auto"/>
          </w:tcPr>
          <w:p w14:paraId="01A9EE46" w14:textId="268A0585" w:rsidR="00483A85" w:rsidRPr="00907B70" w:rsidRDefault="00FC7B93" w:rsidP="00103D47">
            <w:pPr>
              <w:spacing w:after="0" w:line="240" w:lineRule="auto"/>
            </w:pPr>
            <w:r>
              <w:t>3</w:t>
            </w:r>
          </w:p>
        </w:tc>
        <w:tc>
          <w:tcPr>
            <w:tcW w:w="2880" w:type="dxa"/>
            <w:gridSpan w:val="2"/>
            <w:shd w:val="clear" w:color="DAEEF3" w:themeColor="accent5" w:themeTint="33" w:fill="DAEEF3" w:themeFill="accent5" w:themeFillTint="33"/>
          </w:tcPr>
          <w:p w14:paraId="6F269B10" w14:textId="77777777" w:rsidR="00483A85" w:rsidRPr="00907B70" w:rsidRDefault="00483A85" w:rsidP="00103D4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14:paraId="3717B863" w14:textId="313424D5" w:rsidR="00483A85" w:rsidRPr="00907B70" w:rsidRDefault="00FC7B93" w:rsidP="00103D47">
            <w:pPr>
              <w:spacing w:after="0" w:line="240" w:lineRule="auto"/>
            </w:pPr>
            <w:r>
              <w:t>3</w:t>
            </w:r>
          </w:p>
        </w:tc>
      </w:tr>
      <w:tr w:rsidR="00483A85" w:rsidRPr="00907B70" w14:paraId="3C20B0F7" w14:textId="77777777" w:rsidTr="004F524A">
        <w:trPr>
          <w:trHeight w:val="224"/>
        </w:trPr>
        <w:tc>
          <w:tcPr>
            <w:tcW w:w="9363" w:type="dxa"/>
            <w:gridSpan w:val="9"/>
            <w:shd w:val="clear" w:color="DAEEF3" w:themeColor="accent5" w:themeTint="33" w:fill="92CDDC" w:themeFill="accent5" w:themeFillTint="99"/>
          </w:tcPr>
          <w:p w14:paraId="1E2CEA2E" w14:textId="77777777" w:rsidR="00483A85" w:rsidRPr="00907B70" w:rsidRDefault="00483A85" w:rsidP="00103D47">
            <w:pPr>
              <w:spacing w:after="0" w:line="240" w:lineRule="auto"/>
            </w:pPr>
            <w:r w:rsidRPr="00907B70">
              <w:rPr>
                <w:b/>
              </w:rPr>
              <w:t>Speech Settings</w:t>
            </w:r>
          </w:p>
        </w:tc>
      </w:tr>
      <w:tr w:rsidR="00483A85" w:rsidRPr="00907B70" w14:paraId="3B74FC2E" w14:textId="77777777" w:rsidTr="004F524A">
        <w:trPr>
          <w:trHeight w:val="224"/>
        </w:trPr>
        <w:tc>
          <w:tcPr>
            <w:tcW w:w="3258" w:type="dxa"/>
            <w:gridSpan w:val="2"/>
            <w:shd w:val="solid" w:color="DAEEF3" w:themeColor="accent5" w:themeTint="33" w:fill="CCFFFF"/>
          </w:tcPr>
          <w:p w14:paraId="4D31CDCB" w14:textId="77777777" w:rsidR="00483A85" w:rsidRPr="00907B70" w:rsidRDefault="00483A85" w:rsidP="00103D47">
            <w:pPr>
              <w:spacing w:after="0" w:line="240" w:lineRule="auto"/>
              <w:rPr>
                <w:b/>
              </w:rPr>
            </w:pPr>
            <w:r w:rsidRPr="00907B70">
              <w:rPr>
                <w:b/>
              </w:rPr>
              <w:t>Grammar Name(s):</w:t>
            </w:r>
          </w:p>
        </w:tc>
        <w:tc>
          <w:tcPr>
            <w:tcW w:w="6105" w:type="dxa"/>
            <w:gridSpan w:val="7"/>
          </w:tcPr>
          <w:p w14:paraId="08502B55" w14:textId="77777777" w:rsidR="00FC7B93" w:rsidRDefault="00FC7B93" w:rsidP="00FC7B93">
            <w:pPr>
              <w:spacing w:after="0" w:line="240" w:lineRule="auto"/>
            </w:pPr>
            <w:r>
              <w:t>2200_AskCardRecurring.grxml</w:t>
            </w:r>
          </w:p>
          <w:p w14:paraId="0AB0CB54" w14:textId="63AA861E" w:rsidR="00483A85" w:rsidRPr="00907B70" w:rsidRDefault="00FC7B93" w:rsidP="00FC7B93">
            <w:pPr>
              <w:spacing w:after="0" w:line="240" w:lineRule="auto"/>
            </w:pPr>
            <w:r>
              <w:t>2200_AskCardRecurringDTMF.grxml</w:t>
            </w:r>
          </w:p>
        </w:tc>
      </w:tr>
      <w:tr w:rsidR="00357F8F" w:rsidRPr="00907B70" w14:paraId="67EDDAA4" w14:textId="77777777" w:rsidTr="004F524A">
        <w:trPr>
          <w:trHeight w:val="341"/>
        </w:trPr>
        <w:tc>
          <w:tcPr>
            <w:tcW w:w="3258" w:type="dxa"/>
            <w:gridSpan w:val="2"/>
            <w:shd w:val="solid" w:color="DAEEF3" w:themeColor="accent5" w:themeTint="33" w:fill="CCFFFF"/>
          </w:tcPr>
          <w:p w14:paraId="3B6FFF4F" w14:textId="77777777" w:rsidR="00357F8F" w:rsidRPr="00907B70" w:rsidRDefault="00357F8F" w:rsidP="00357F8F">
            <w:pPr>
              <w:spacing w:after="0" w:line="240" w:lineRule="auto"/>
              <w:rPr>
                <w:b/>
              </w:rPr>
            </w:pPr>
            <w:proofErr w:type="spellStart"/>
            <w:r w:rsidRPr="00907B70">
              <w:rPr>
                <w:b/>
              </w:rPr>
              <w:t>MinConfidenceScore</w:t>
            </w:r>
            <w:proofErr w:type="spellEnd"/>
          </w:p>
        </w:tc>
        <w:tc>
          <w:tcPr>
            <w:tcW w:w="1260" w:type="dxa"/>
            <w:gridSpan w:val="3"/>
          </w:tcPr>
          <w:p w14:paraId="52A24CA5" w14:textId="52AA3379" w:rsidR="00357F8F" w:rsidRPr="00907B70" w:rsidRDefault="00FC7B93" w:rsidP="00357F8F">
            <w:pPr>
              <w:spacing w:after="0" w:line="240" w:lineRule="auto"/>
            </w:pPr>
            <w:r>
              <w:t>.4</w:t>
            </w:r>
          </w:p>
        </w:tc>
        <w:tc>
          <w:tcPr>
            <w:tcW w:w="2430" w:type="dxa"/>
            <w:shd w:val="solid" w:color="DAEEF3" w:themeColor="accent5" w:themeTint="33" w:fill="F2F2F2"/>
          </w:tcPr>
          <w:p w14:paraId="376332B4" w14:textId="77777777" w:rsidR="00357F8F" w:rsidRPr="00907B70" w:rsidRDefault="00357F8F" w:rsidP="00357F8F">
            <w:pPr>
              <w:spacing w:after="0" w:line="240" w:lineRule="auto"/>
              <w:rPr>
                <w:b/>
              </w:rPr>
            </w:pPr>
            <w:proofErr w:type="spellStart"/>
            <w:r w:rsidRPr="00907B70">
              <w:rPr>
                <w:b/>
              </w:rPr>
              <w:t>MedConfidenceScore</w:t>
            </w:r>
            <w:proofErr w:type="spellEnd"/>
          </w:p>
        </w:tc>
        <w:tc>
          <w:tcPr>
            <w:tcW w:w="2415" w:type="dxa"/>
            <w:gridSpan w:val="3"/>
          </w:tcPr>
          <w:p w14:paraId="739CF848" w14:textId="610F13C9" w:rsidR="00357F8F" w:rsidRPr="00907B70" w:rsidRDefault="00FC7B93" w:rsidP="00357F8F">
            <w:pPr>
              <w:spacing w:after="0" w:line="240" w:lineRule="auto"/>
            </w:pPr>
            <w:r>
              <w:t>.6</w:t>
            </w:r>
          </w:p>
        </w:tc>
      </w:tr>
      <w:tr w:rsidR="00357F8F" w:rsidRPr="00907B70" w14:paraId="5C3528D0" w14:textId="77777777" w:rsidTr="004F524A">
        <w:trPr>
          <w:trHeight w:val="242"/>
        </w:trPr>
        <w:tc>
          <w:tcPr>
            <w:tcW w:w="3258" w:type="dxa"/>
            <w:gridSpan w:val="2"/>
            <w:shd w:val="solid" w:color="DAEEF3" w:themeColor="accent5" w:themeTint="33" w:fill="CCFFFF"/>
          </w:tcPr>
          <w:p w14:paraId="2AE9A26A" w14:textId="77777777" w:rsidR="00357F8F" w:rsidRPr="00907B70" w:rsidRDefault="00357F8F" w:rsidP="00357F8F">
            <w:pPr>
              <w:spacing w:after="0" w:line="240" w:lineRule="auto"/>
              <w:rPr>
                <w:b/>
              </w:rPr>
            </w:pPr>
            <w:proofErr w:type="spellStart"/>
            <w:r w:rsidRPr="00907B70">
              <w:rPr>
                <w:b/>
              </w:rPr>
              <w:t>NBest</w:t>
            </w:r>
            <w:proofErr w:type="spellEnd"/>
          </w:p>
        </w:tc>
        <w:tc>
          <w:tcPr>
            <w:tcW w:w="1260" w:type="dxa"/>
            <w:gridSpan w:val="3"/>
          </w:tcPr>
          <w:p w14:paraId="6008985E" w14:textId="77777777" w:rsidR="00357F8F" w:rsidRPr="00907B70" w:rsidRDefault="00357F8F" w:rsidP="00357F8F">
            <w:pPr>
              <w:spacing w:after="0" w:line="240" w:lineRule="auto"/>
            </w:pPr>
            <w:r w:rsidRPr="00907B70">
              <w:t>No</w:t>
            </w:r>
          </w:p>
        </w:tc>
        <w:tc>
          <w:tcPr>
            <w:tcW w:w="2430" w:type="dxa"/>
            <w:shd w:val="solid" w:color="DAEEF3" w:themeColor="accent5" w:themeTint="33" w:fill="F2F2F2"/>
          </w:tcPr>
          <w:p w14:paraId="44CA4283" w14:textId="77777777" w:rsidR="00357F8F" w:rsidRPr="00907B70" w:rsidRDefault="00357F8F" w:rsidP="00357F8F">
            <w:pPr>
              <w:spacing w:after="0" w:line="240" w:lineRule="auto"/>
              <w:rPr>
                <w:b/>
              </w:rPr>
            </w:pPr>
            <w:proofErr w:type="spellStart"/>
            <w:r w:rsidRPr="00907B70">
              <w:rPr>
                <w:b/>
              </w:rPr>
              <w:t>BargeIn</w:t>
            </w:r>
            <w:proofErr w:type="spellEnd"/>
          </w:p>
        </w:tc>
        <w:tc>
          <w:tcPr>
            <w:tcW w:w="2415" w:type="dxa"/>
            <w:gridSpan w:val="3"/>
          </w:tcPr>
          <w:p w14:paraId="1E6678CE" w14:textId="77777777" w:rsidR="00357F8F" w:rsidRPr="00907B70" w:rsidRDefault="00357F8F" w:rsidP="00357F8F">
            <w:pPr>
              <w:spacing w:after="0" w:line="240" w:lineRule="auto"/>
            </w:pPr>
            <w:r w:rsidRPr="00907B70">
              <w:t>True</w:t>
            </w:r>
          </w:p>
        </w:tc>
      </w:tr>
      <w:tr w:rsidR="00357F8F" w:rsidRPr="00907B70" w14:paraId="1E52F0B4" w14:textId="77777777" w:rsidTr="004F524A">
        <w:trPr>
          <w:trHeight w:val="242"/>
        </w:trPr>
        <w:tc>
          <w:tcPr>
            <w:tcW w:w="3258" w:type="dxa"/>
            <w:gridSpan w:val="2"/>
            <w:shd w:val="solid" w:color="DAEEF3" w:themeColor="accent5" w:themeTint="33" w:fill="CCFFFF"/>
          </w:tcPr>
          <w:p w14:paraId="7E6B9351" w14:textId="77777777" w:rsidR="00357F8F" w:rsidRPr="00907B70" w:rsidRDefault="00357F8F" w:rsidP="00357F8F">
            <w:pPr>
              <w:spacing w:after="0" w:line="240" w:lineRule="auto"/>
              <w:rPr>
                <w:b/>
              </w:rPr>
            </w:pPr>
            <w:proofErr w:type="spellStart"/>
            <w:r w:rsidRPr="00907B70">
              <w:rPr>
                <w:b/>
              </w:rPr>
              <w:t>Completetimeout</w:t>
            </w:r>
            <w:proofErr w:type="spellEnd"/>
          </w:p>
        </w:tc>
        <w:tc>
          <w:tcPr>
            <w:tcW w:w="1260" w:type="dxa"/>
            <w:gridSpan w:val="3"/>
          </w:tcPr>
          <w:p w14:paraId="7FFF8FDF" w14:textId="77777777" w:rsidR="00357F8F" w:rsidRPr="00907B70" w:rsidRDefault="00357F8F" w:rsidP="00357F8F">
            <w:pPr>
              <w:spacing w:after="0" w:line="240" w:lineRule="auto"/>
            </w:pPr>
            <w:r w:rsidRPr="00907B70">
              <w:t>0</w:t>
            </w:r>
          </w:p>
        </w:tc>
        <w:tc>
          <w:tcPr>
            <w:tcW w:w="2430" w:type="dxa"/>
            <w:shd w:val="solid" w:color="DAEEF3" w:themeColor="accent5" w:themeTint="33" w:fill="F2F2F2"/>
          </w:tcPr>
          <w:p w14:paraId="0A3F4B30" w14:textId="77777777" w:rsidR="00357F8F" w:rsidRPr="00907B70" w:rsidRDefault="00357F8F" w:rsidP="00357F8F">
            <w:pPr>
              <w:spacing w:after="0" w:line="240" w:lineRule="auto"/>
              <w:rPr>
                <w:b/>
              </w:rPr>
            </w:pPr>
            <w:proofErr w:type="spellStart"/>
            <w:r w:rsidRPr="00907B70">
              <w:rPr>
                <w:b/>
              </w:rPr>
              <w:t>Incompletetimeout</w:t>
            </w:r>
            <w:proofErr w:type="spellEnd"/>
          </w:p>
        </w:tc>
        <w:tc>
          <w:tcPr>
            <w:tcW w:w="2415" w:type="dxa"/>
            <w:gridSpan w:val="3"/>
          </w:tcPr>
          <w:p w14:paraId="39341694" w14:textId="77777777" w:rsidR="00357F8F" w:rsidRPr="00907B70" w:rsidRDefault="00357F8F" w:rsidP="00357F8F">
            <w:pPr>
              <w:spacing w:after="0" w:line="240" w:lineRule="auto"/>
            </w:pPr>
            <w:r w:rsidRPr="00907B70">
              <w:t xml:space="preserve">1500 </w:t>
            </w:r>
            <w:proofErr w:type="spellStart"/>
            <w:r w:rsidRPr="00907B70">
              <w:t>ms</w:t>
            </w:r>
            <w:proofErr w:type="spellEnd"/>
          </w:p>
        </w:tc>
      </w:tr>
      <w:tr w:rsidR="00357F8F" w:rsidRPr="00907B70" w14:paraId="07CCC242" w14:textId="77777777" w:rsidTr="004F524A">
        <w:trPr>
          <w:trHeight w:val="242"/>
        </w:trPr>
        <w:tc>
          <w:tcPr>
            <w:tcW w:w="3258" w:type="dxa"/>
            <w:gridSpan w:val="2"/>
            <w:shd w:val="solid" w:color="DAEEF3" w:themeColor="accent5" w:themeTint="33" w:fill="CCFFFF"/>
          </w:tcPr>
          <w:p w14:paraId="6EE8E10F" w14:textId="77777777" w:rsidR="00357F8F" w:rsidRPr="00907B70" w:rsidRDefault="00357F8F" w:rsidP="00357F8F">
            <w:pPr>
              <w:spacing w:after="0" w:line="240" w:lineRule="auto"/>
              <w:rPr>
                <w:b/>
              </w:rPr>
            </w:pPr>
            <w:proofErr w:type="spellStart"/>
            <w:r w:rsidRPr="00907B70">
              <w:rPr>
                <w:b/>
              </w:rPr>
              <w:t>MaxSpeechTimeout</w:t>
            </w:r>
            <w:proofErr w:type="spellEnd"/>
          </w:p>
        </w:tc>
        <w:tc>
          <w:tcPr>
            <w:tcW w:w="1260" w:type="dxa"/>
            <w:gridSpan w:val="3"/>
          </w:tcPr>
          <w:p w14:paraId="770EFB13" w14:textId="77777777" w:rsidR="00357F8F" w:rsidRPr="00907B70" w:rsidRDefault="00357F8F" w:rsidP="00357F8F">
            <w:pPr>
              <w:spacing w:after="0" w:line="240" w:lineRule="auto"/>
            </w:pPr>
            <w:r w:rsidRPr="00907B70">
              <w:t>22 seconds</w:t>
            </w:r>
          </w:p>
        </w:tc>
        <w:tc>
          <w:tcPr>
            <w:tcW w:w="2430" w:type="dxa"/>
            <w:shd w:val="clear" w:color="DAEEF3" w:themeColor="accent5" w:themeTint="33" w:fill="DAEEF3" w:themeFill="accent5" w:themeFillTint="33"/>
          </w:tcPr>
          <w:p w14:paraId="14C30735" w14:textId="77777777" w:rsidR="00357F8F" w:rsidRPr="00907B70" w:rsidRDefault="00357F8F" w:rsidP="00357F8F">
            <w:pPr>
              <w:spacing w:after="0" w:line="240" w:lineRule="auto"/>
              <w:rPr>
                <w:b/>
              </w:rPr>
            </w:pPr>
            <w:r w:rsidRPr="00907B70">
              <w:rPr>
                <w:b/>
              </w:rPr>
              <w:t>Sensitivity</w:t>
            </w:r>
          </w:p>
        </w:tc>
        <w:tc>
          <w:tcPr>
            <w:tcW w:w="2415" w:type="dxa"/>
            <w:gridSpan w:val="3"/>
            <w:shd w:val="clear" w:color="DAEEF3" w:themeColor="accent5" w:themeTint="33" w:fill="auto"/>
          </w:tcPr>
          <w:p w14:paraId="18F8471C" w14:textId="77777777" w:rsidR="00357F8F" w:rsidRPr="00907B70" w:rsidRDefault="00357F8F" w:rsidP="00357F8F">
            <w:pPr>
              <w:spacing w:after="0" w:line="240" w:lineRule="auto"/>
              <w:rPr>
                <w:b/>
              </w:rPr>
            </w:pPr>
            <w:r w:rsidRPr="00907B70">
              <w:t>0.4</w:t>
            </w:r>
          </w:p>
        </w:tc>
      </w:tr>
      <w:tr w:rsidR="00483A85" w:rsidRPr="00907B70" w14:paraId="118951B9" w14:textId="77777777" w:rsidTr="004F524A">
        <w:tc>
          <w:tcPr>
            <w:tcW w:w="9363" w:type="dxa"/>
            <w:gridSpan w:val="9"/>
            <w:tcBorders>
              <w:bottom w:val="single" w:sz="4" w:space="0" w:color="000000"/>
            </w:tcBorders>
            <w:shd w:val="clear" w:color="auto" w:fill="92CDDC" w:themeFill="accent5" w:themeFillTint="99"/>
          </w:tcPr>
          <w:p w14:paraId="3BCBB91D" w14:textId="77777777" w:rsidR="00483A85" w:rsidRPr="00907B70" w:rsidRDefault="00483A85" w:rsidP="00103D47">
            <w:pPr>
              <w:spacing w:after="0" w:line="240" w:lineRule="auto"/>
              <w:rPr>
                <w:b/>
              </w:rPr>
            </w:pPr>
            <w:r w:rsidRPr="00907B70">
              <w:rPr>
                <w:b/>
              </w:rPr>
              <w:t>DTMF Settings</w:t>
            </w:r>
          </w:p>
        </w:tc>
      </w:tr>
      <w:tr w:rsidR="00483A85" w:rsidRPr="00907B70" w14:paraId="0198B5E1" w14:textId="77777777" w:rsidTr="004F524A">
        <w:tc>
          <w:tcPr>
            <w:tcW w:w="3258" w:type="dxa"/>
            <w:gridSpan w:val="2"/>
            <w:tcBorders>
              <w:bottom w:val="single" w:sz="4" w:space="0" w:color="000000"/>
            </w:tcBorders>
            <w:shd w:val="clear" w:color="auto" w:fill="DAEEF3" w:themeFill="accent5" w:themeFillTint="33"/>
          </w:tcPr>
          <w:p w14:paraId="5C10E4EC" w14:textId="77777777" w:rsidR="00483A85" w:rsidRPr="00907B70" w:rsidRDefault="00483A85" w:rsidP="00103D47">
            <w:pPr>
              <w:spacing w:after="0" w:line="240" w:lineRule="auto"/>
              <w:rPr>
                <w:b/>
              </w:rPr>
            </w:pPr>
            <w:r w:rsidRPr="00907B70">
              <w:rPr>
                <w:b/>
              </w:rPr>
              <w:t>DTMF Allowed?</w:t>
            </w:r>
          </w:p>
        </w:tc>
        <w:tc>
          <w:tcPr>
            <w:tcW w:w="6105" w:type="dxa"/>
            <w:gridSpan w:val="7"/>
            <w:shd w:val="clear" w:color="auto" w:fill="auto"/>
          </w:tcPr>
          <w:p w14:paraId="0F2B0CDA" w14:textId="77777777" w:rsidR="00483A85" w:rsidRPr="00907B70" w:rsidRDefault="00483A85" w:rsidP="00103D47">
            <w:pPr>
              <w:spacing w:after="0" w:line="240" w:lineRule="auto"/>
            </w:pPr>
            <w:proofErr w:type="spellStart"/>
            <w:r w:rsidRPr="00907B70">
              <w:t>Sí</w:t>
            </w:r>
            <w:proofErr w:type="spellEnd"/>
          </w:p>
        </w:tc>
      </w:tr>
      <w:tr w:rsidR="00483A85" w:rsidRPr="00907B70" w14:paraId="5C43A57F" w14:textId="77777777" w:rsidTr="004F524A">
        <w:trPr>
          <w:trHeight w:val="224"/>
        </w:trPr>
        <w:tc>
          <w:tcPr>
            <w:tcW w:w="3258" w:type="dxa"/>
            <w:gridSpan w:val="2"/>
            <w:shd w:val="solid" w:color="DAEEF3" w:themeColor="accent5" w:themeTint="33" w:fill="F2F2F2"/>
          </w:tcPr>
          <w:p w14:paraId="5A86326F" w14:textId="77777777" w:rsidR="00483A85" w:rsidRPr="00907B70" w:rsidRDefault="00483A85" w:rsidP="00103D47">
            <w:pPr>
              <w:spacing w:after="0" w:line="240" w:lineRule="auto"/>
              <w:rPr>
                <w:b/>
              </w:rPr>
            </w:pPr>
            <w:proofErr w:type="spellStart"/>
            <w:r w:rsidRPr="00907B70">
              <w:rPr>
                <w:b/>
              </w:rPr>
              <w:t>MinDigits</w:t>
            </w:r>
            <w:proofErr w:type="spellEnd"/>
          </w:p>
        </w:tc>
        <w:tc>
          <w:tcPr>
            <w:tcW w:w="1036" w:type="dxa"/>
            <w:gridSpan w:val="2"/>
          </w:tcPr>
          <w:p w14:paraId="6949A0EB" w14:textId="77777777" w:rsidR="00483A85" w:rsidRPr="00907B70" w:rsidRDefault="00483A85" w:rsidP="00103D47">
            <w:pPr>
              <w:spacing w:after="0" w:line="240" w:lineRule="auto"/>
            </w:pPr>
            <w:r w:rsidRPr="00907B70">
              <w:t>1</w:t>
            </w:r>
          </w:p>
        </w:tc>
        <w:tc>
          <w:tcPr>
            <w:tcW w:w="2654" w:type="dxa"/>
            <w:gridSpan w:val="2"/>
            <w:shd w:val="solid" w:color="DAEEF3" w:themeColor="accent5" w:themeTint="33" w:fill="F2F2F2"/>
          </w:tcPr>
          <w:p w14:paraId="48AF3F72" w14:textId="77777777" w:rsidR="00483A85" w:rsidRPr="00907B70" w:rsidRDefault="00483A85" w:rsidP="00103D47">
            <w:pPr>
              <w:spacing w:after="0" w:line="240" w:lineRule="auto"/>
              <w:rPr>
                <w:b/>
              </w:rPr>
            </w:pPr>
            <w:proofErr w:type="spellStart"/>
            <w:r w:rsidRPr="00907B70">
              <w:rPr>
                <w:b/>
              </w:rPr>
              <w:t>MaxDigits</w:t>
            </w:r>
            <w:proofErr w:type="spellEnd"/>
          </w:p>
        </w:tc>
        <w:tc>
          <w:tcPr>
            <w:tcW w:w="2415" w:type="dxa"/>
            <w:gridSpan w:val="3"/>
          </w:tcPr>
          <w:p w14:paraId="0621DDB9" w14:textId="77777777" w:rsidR="00483A85" w:rsidRPr="00907B70" w:rsidRDefault="00483A85" w:rsidP="00103D47">
            <w:pPr>
              <w:spacing w:after="0" w:line="240" w:lineRule="auto"/>
            </w:pPr>
            <w:r w:rsidRPr="00907B70">
              <w:t>1</w:t>
            </w:r>
          </w:p>
        </w:tc>
      </w:tr>
      <w:tr w:rsidR="00483A85" w:rsidRPr="00907B70" w14:paraId="57213839" w14:textId="77777777" w:rsidTr="004F524A">
        <w:trPr>
          <w:trHeight w:val="233"/>
        </w:trPr>
        <w:tc>
          <w:tcPr>
            <w:tcW w:w="3258" w:type="dxa"/>
            <w:gridSpan w:val="2"/>
            <w:shd w:val="solid" w:color="DAEEF3" w:themeColor="accent5" w:themeTint="33" w:fill="F2F2F2"/>
          </w:tcPr>
          <w:p w14:paraId="2A30E82F" w14:textId="77777777" w:rsidR="00483A85" w:rsidRPr="00907B70" w:rsidRDefault="00483A85" w:rsidP="00103D47">
            <w:pPr>
              <w:spacing w:after="0" w:line="240" w:lineRule="auto"/>
              <w:rPr>
                <w:b/>
              </w:rPr>
            </w:pPr>
            <w:proofErr w:type="spellStart"/>
            <w:r w:rsidRPr="00907B70">
              <w:rPr>
                <w:b/>
              </w:rPr>
              <w:t>TerminationDigit</w:t>
            </w:r>
            <w:proofErr w:type="spellEnd"/>
          </w:p>
        </w:tc>
        <w:tc>
          <w:tcPr>
            <w:tcW w:w="1036" w:type="dxa"/>
            <w:gridSpan w:val="2"/>
          </w:tcPr>
          <w:p w14:paraId="31480DE5" w14:textId="77777777" w:rsidR="00483A85" w:rsidRPr="00907B70" w:rsidRDefault="00483A85" w:rsidP="00103D47">
            <w:pPr>
              <w:spacing w:after="0" w:line="240" w:lineRule="auto"/>
            </w:pPr>
            <w:r w:rsidRPr="00907B70">
              <w:t>N/A</w:t>
            </w:r>
          </w:p>
        </w:tc>
        <w:tc>
          <w:tcPr>
            <w:tcW w:w="2654" w:type="dxa"/>
            <w:gridSpan w:val="2"/>
            <w:shd w:val="solid" w:color="DAEEF3" w:themeColor="accent5" w:themeTint="33" w:fill="F2F2F2"/>
          </w:tcPr>
          <w:p w14:paraId="3449D439" w14:textId="77777777" w:rsidR="00483A85" w:rsidRPr="00907B70" w:rsidRDefault="00483A85" w:rsidP="00103D47">
            <w:pPr>
              <w:spacing w:after="0" w:line="240" w:lineRule="auto"/>
              <w:rPr>
                <w:b/>
              </w:rPr>
            </w:pPr>
            <w:r w:rsidRPr="00907B70">
              <w:rPr>
                <w:b/>
              </w:rPr>
              <w:t>Interdigit Timeout</w:t>
            </w:r>
          </w:p>
        </w:tc>
        <w:tc>
          <w:tcPr>
            <w:tcW w:w="2415" w:type="dxa"/>
            <w:gridSpan w:val="3"/>
          </w:tcPr>
          <w:p w14:paraId="0F5F53DF" w14:textId="55452395" w:rsidR="00483A85" w:rsidRPr="00907B70" w:rsidRDefault="00357F8F" w:rsidP="00103D47">
            <w:pPr>
              <w:spacing w:after="0" w:line="240" w:lineRule="auto"/>
            </w:pPr>
            <w:r w:rsidRPr="00907B70">
              <w:t>5 seconds</w:t>
            </w:r>
          </w:p>
        </w:tc>
      </w:tr>
      <w:tr w:rsidR="00977DF0" w:rsidRPr="00907B70" w14:paraId="7362F17B" w14:textId="77777777" w:rsidTr="004F524A">
        <w:trPr>
          <w:trHeight w:val="305"/>
        </w:trPr>
        <w:tc>
          <w:tcPr>
            <w:tcW w:w="9363" w:type="dxa"/>
            <w:gridSpan w:val="9"/>
            <w:shd w:val="clear" w:color="auto" w:fill="000000" w:themeFill="text1"/>
            <w:vAlign w:val="center"/>
          </w:tcPr>
          <w:p w14:paraId="1B825E28" w14:textId="77777777" w:rsidR="00977DF0" w:rsidRPr="00907B70" w:rsidRDefault="00977DF0" w:rsidP="00483A85">
            <w:pPr>
              <w:spacing w:after="0" w:line="240" w:lineRule="auto"/>
              <w:rPr>
                <w:b/>
                <w:sz w:val="24"/>
                <w:szCs w:val="24"/>
              </w:rPr>
            </w:pPr>
          </w:p>
        </w:tc>
      </w:tr>
      <w:tr w:rsidR="00977DF0" w:rsidRPr="00907B70" w14:paraId="10EC436C" w14:textId="77777777" w:rsidTr="004F524A">
        <w:trPr>
          <w:trHeight w:val="305"/>
        </w:trPr>
        <w:tc>
          <w:tcPr>
            <w:tcW w:w="9363" w:type="dxa"/>
            <w:gridSpan w:val="9"/>
            <w:shd w:val="clear" w:color="auto" w:fill="D9D9D9"/>
            <w:vAlign w:val="center"/>
          </w:tcPr>
          <w:p w14:paraId="35D6EA6E" w14:textId="77777777" w:rsidR="00977DF0" w:rsidRPr="00907B70" w:rsidRDefault="00977DF0" w:rsidP="00E3491F">
            <w:pPr>
              <w:spacing w:after="0" w:line="240" w:lineRule="auto"/>
              <w:rPr>
                <w:b/>
                <w:sz w:val="24"/>
                <w:szCs w:val="24"/>
              </w:rPr>
            </w:pPr>
            <w:r w:rsidRPr="00907B70">
              <w:rPr>
                <w:b/>
                <w:sz w:val="24"/>
                <w:szCs w:val="24"/>
              </w:rPr>
              <w:t>Initial Prompts</w:t>
            </w:r>
          </w:p>
        </w:tc>
      </w:tr>
      <w:tr w:rsidR="00977DF0" w:rsidRPr="00907B70" w14:paraId="15D6A3B2" w14:textId="77777777" w:rsidTr="004F524A">
        <w:trPr>
          <w:trHeight w:val="305"/>
        </w:trPr>
        <w:tc>
          <w:tcPr>
            <w:tcW w:w="2178" w:type="dxa"/>
            <w:tcBorders>
              <w:bottom w:val="single" w:sz="4" w:space="0" w:color="000000"/>
            </w:tcBorders>
            <w:shd w:val="clear" w:color="auto" w:fill="DAEEF3" w:themeFill="accent5" w:themeFillTint="33"/>
            <w:vAlign w:val="center"/>
          </w:tcPr>
          <w:p w14:paraId="52E34852" w14:textId="77777777" w:rsidR="00977DF0" w:rsidRPr="00907B70" w:rsidRDefault="00977DF0" w:rsidP="00E3491F">
            <w:pPr>
              <w:spacing w:after="0" w:line="240" w:lineRule="auto"/>
              <w:jc w:val="center"/>
              <w:rPr>
                <w:b/>
                <w:i/>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745A5391" w14:textId="77777777" w:rsidR="00977DF0" w:rsidRPr="00907B70" w:rsidRDefault="00977DF0" w:rsidP="00E3491F">
            <w:pPr>
              <w:spacing w:after="0" w:line="240" w:lineRule="auto"/>
              <w:jc w:val="center"/>
              <w:rPr>
                <w:b/>
                <w:i/>
              </w:rPr>
            </w:pPr>
            <w:r w:rsidRPr="00907B70">
              <w:rPr>
                <w:b/>
                <w:i/>
              </w:rPr>
              <w:t>Condition</w:t>
            </w:r>
          </w:p>
        </w:tc>
        <w:tc>
          <w:tcPr>
            <w:tcW w:w="5295" w:type="dxa"/>
            <w:gridSpan w:val="6"/>
            <w:tcBorders>
              <w:bottom w:val="single" w:sz="4" w:space="0" w:color="000000"/>
            </w:tcBorders>
            <w:shd w:val="clear" w:color="auto" w:fill="DAEEF3" w:themeFill="accent5" w:themeFillTint="33"/>
            <w:vAlign w:val="center"/>
          </w:tcPr>
          <w:p w14:paraId="4844E374" w14:textId="77777777" w:rsidR="00977DF0" w:rsidRPr="00907B70" w:rsidRDefault="00977DF0" w:rsidP="00E3491F">
            <w:pPr>
              <w:spacing w:after="0" w:line="240" w:lineRule="auto"/>
              <w:jc w:val="center"/>
              <w:rPr>
                <w:b/>
                <w:i/>
              </w:rPr>
            </w:pPr>
            <w:r w:rsidRPr="00907B70">
              <w:rPr>
                <w:b/>
                <w:i/>
              </w:rPr>
              <w:t>Wording</w:t>
            </w:r>
          </w:p>
        </w:tc>
      </w:tr>
      <w:tr w:rsidR="00977DF0" w:rsidRPr="00F85F27" w14:paraId="7353CB56" w14:textId="77777777" w:rsidTr="004F524A">
        <w:trPr>
          <w:trHeight w:val="305"/>
        </w:trPr>
        <w:tc>
          <w:tcPr>
            <w:tcW w:w="2178" w:type="dxa"/>
            <w:tcBorders>
              <w:bottom w:val="single" w:sz="4" w:space="0" w:color="000000"/>
            </w:tcBorders>
            <w:shd w:val="clear" w:color="auto" w:fill="auto"/>
          </w:tcPr>
          <w:p w14:paraId="6652B33C" w14:textId="5C4249B2" w:rsidR="00977DF0" w:rsidRPr="00907B70" w:rsidRDefault="00FC7B93" w:rsidP="00E3491F">
            <w:pPr>
              <w:spacing w:after="0" w:line="240" w:lineRule="auto"/>
              <w:rPr>
                <w:sz w:val="20"/>
                <w:szCs w:val="20"/>
              </w:rPr>
            </w:pPr>
            <w:r>
              <w:rPr>
                <w:sz w:val="20"/>
                <w:szCs w:val="20"/>
              </w:rPr>
              <w:t>2200-1.wav</w:t>
            </w:r>
          </w:p>
        </w:tc>
        <w:tc>
          <w:tcPr>
            <w:tcW w:w="1890" w:type="dxa"/>
            <w:gridSpan w:val="2"/>
            <w:tcBorders>
              <w:bottom w:val="single" w:sz="4" w:space="0" w:color="000000"/>
            </w:tcBorders>
            <w:shd w:val="clear" w:color="auto" w:fill="auto"/>
          </w:tcPr>
          <w:p w14:paraId="0DB30142" w14:textId="0949B7E2" w:rsidR="00977DF0" w:rsidRPr="00907B70" w:rsidRDefault="00FC7B93" w:rsidP="00E3491F">
            <w:pPr>
              <w:spacing w:after="0" w:line="240" w:lineRule="auto"/>
              <w:rPr>
                <w:sz w:val="20"/>
                <w:szCs w:val="20"/>
              </w:rPr>
            </w:pPr>
            <w:r>
              <w:rPr>
                <w:sz w:val="20"/>
                <w:szCs w:val="20"/>
              </w:rPr>
              <w:t>Initial</w:t>
            </w:r>
          </w:p>
        </w:tc>
        <w:tc>
          <w:tcPr>
            <w:tcW w:w="5295" w:type="dxa"/>
            <w:gridSpan w:val="6"/>
            <w:tcBorders>
              <w:bottom w:val="single" w:sz="4" w:space="0" w:color="000000"/>
            </w:tcBorders>
            <w:shd w:val="clear" w:color="auto" w:fill="auto"/>
            <w:vAlign w:val="center"/>
          </w:tcPr>
          <w:p w14:paraId="2743E924" w14:textId="55B621AB" w:rsidR="00977DF0" w:rsidRPr="00F03FB4" w:rsidRDefault="004F524A" w:rsidP="00E3491F">
            <w:pPr>
              <w:widowControl w:val="0"/>
              <w:autoSpaceDE w:val="0"/>
              <w:autoSpaceDN w:val="0"/>
              <w:adjustRightInd w:val="0"/>
              <w:spacing w:after="0" w:line="240" w:lineRule="auto"/>
              <w:rPr>
                <w:rFonts w:ascii="Tahoma" w:hAnsi="Tahoma" w:cs="Tahoma"/>
                <w:b/>
                <w:bCs/>
                <w:color w:val="0070C0"/>
                <w:sz w:val="16"/>
                <w:szCs w:val="16"/>
                <w:lang w:val="es-419"/>
              </w:rPr>
            </w:pPr>
            <w:r w:rsidRPr="00F03FB4">
              <w:rPr>
                <w:rFonts w:ascii="Tahoma" w:hAnsi="Tahoma" w:cs="Tahoma"/>
                <w:color w:val="0070C0"/>
                <w:sz w:val="16"/>
                <w:szCs w:val="16"/>
                <w:lang w:val="es-419"/>
              </w:rPr>
              <w:t>Antes de decirle el número de confirmación, ¿le gustaría fijar esta cuenta para hacer pagos mensuales recurrentes?</w:t>
            </w:r>
          </w:p>
        </w:tc>
      </w:tr>
      <w:tr w:rsidR="00977DF0" w:rsidRPr="00907B70" w14:paraId="2B145366" w14:textId="77777777" w:rsidTr="004F524A">
        <w:trPr>
          <w:trHeight w:val="305"/>
        </w:trPr>
        <w:tc>
          <w:tcPr>
            <w:tcW w:w="9363" w:type="dxa"/>
            <w:gridSpan w:val="9"/>
            <w:tcBorders>
              <w:bottom w:val="single" w:sz="4" w:space="0" w:color="000000"/>
            </w:tcBorders>
            <w:shd w:val="clear" w:color="auto" w:fill="D9D9D9"/>
            <w:vAlign w:val="center"/>
          </w:tcPr>
          <w:p w14:paraId="70ACAA76" w14:textId="77777777" w:rsidR="00977DF0" w:rsidRPr="00907B70" w:rsidRDefault="00977DF0" w:rsidP="00E3491F">
            <w:pPr>
              <w:spacing w:after="0" w:line="240" w:lineRule="auto"/>
              <w:rPr>
                <w:b/>
                <w:sz w:val="24"/>
                <w:szCs w:val="24"/>
              </w:rPr>
            </w:pPr>
            <w:r w:rsidRPr="00907B70">
              <w:rPr>
                <w:b/>
                <w:sz w:val="24"/>
                <w:szCs w:val="24"/>
              </w:rPr>
              <w:t>Retry Prompts</w:t>
            </w:r>
          </w:p>
        </w:tc>
      </w:tr>
      <w:tr w:rsidR="00977DF0" w:rsidRPr="00907B70" w14:paraId="36FF3317" w14:textId="77777777" w:rsidTr="004F524A">
        <w:trPr>
          <w:trHeight w:val="305"/>
        </w:trPr>
        <w:tc>
          <w:tcPr>
            <w:tcW w:w="2178" w:type="dxa"/>
            <w:tcBorders>
              <w:bottom w:val="single" w:sz="4" w:space="0" w:color="000000"/>
            </w:tcBorders>
            <w:shd w:val="clear" w:color="auto" w:fill="DAEEF3" w:themeFill="accent5" w:themeFillTint="33"/>
            <w:vAlign w:val="center"/>
          </w:tcPr>
          <w:p w14:paraId="45D04480" w14:textId="77777777" w:rsidR="00977DF0" w:rsidRPr="00907B70" w:rsidRDefault="00977DF0" w:rsidP="00E3491F">
            <w:pPr>
              <w:spacing w:after="0" w:line="240" w:lineRule="auto"/>
              <w:jc w:val="center"/>
              <w:rPr>
                <w:b/>
                <w:i/>
                <w:sz w:val="24"/>
                <w:szCs w:val="24"/>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61E0B12C" w14:textId="77777777" w:rsidR="00977DF0" w:rsidRPr="00907B70" w:rsidRDefault="00977DF0" w:rsidP="00E3491F">
            <w:pPr>
              <w:spacing w:after="0" w:line="240" w:lineRule="auto"/>
              <w:jc w:val="center"/>
              <w:rPr>
                <w:b/>
                <w:i/>
                <w:sz w:val="24"/>
                <w:szCs w:val="24"/>
              </w:rPr>
            </w:pPr>
            <w:r w:rsidRPr="00907B70">
              <w:rPr>
                <w:b/>
                <w:i/>
              </w:rPr>
              <w:t>Condition</w:t>
            </w:r>
          </w:p>
        </w:tc>
        <w:tc>
          <w:tcPr>
            <w:tcW w:w="3780" w:type="dxa"/>
            <w:gridSpan w:val="5"/>
            <w:tcBorders>
              <w:bottom w:val="single" w:sz="4" w:space="0" w:color="000000"/>
            </w:tcBorders>
            <w:shd w:val="clear" w:color="auto" w:fill="DAEEF3" w:themeFill="accent5" w:themeFillTint="33"/>
            <w:vAlign w:val="center"/>
          </w:tcPr>
          <w:p w14:paraId="03F9DA8D" w14:textId="77777777" w:rsidR="00977DF0" w:rsidRPr="00907B70" w:rsidRDefault="00977DF0" w:rsidP="00E3491F">
            <w:pPr>
              <w:spacing w:after="0" w:line="240" w:lineRule="auto"/>
              <w:jc w:val="center"/>
              <w:rPr>
                <w:b/>
                <w:i/>
                <w:sz w:val="24"/>
                <w:szCs w:val="24"/>
              </w:rPr>
            </w:pPr>
            <w:r w:rsidRPr="00907B70">
              <w:rPr>
                <w:b/>
                <w:i/>
              </w:rPr>
              <w:t>Wording</w:t>
            </w:r>
          </w:p>
        </w:tc>
        <w:tc>
          <w:tcPr>
            <w:tcW w:w="1515" w:type="dxa"/>
            <w:tcBorders>
              <w:bottom w:val="single" w:sz="4" w:space="0" w:color="000000"/>
            </w:tcBorders>
            <w:shd w:val="clear" w:color="auto" w:fill="DAEEF3" w:themeFill="accent5" w:themeFillTint="33"/>
            <w:vAlign w:val="center"/>
          </w:tcPr>
          <w:p w14:paraId="2342067A" w14:textId="77777777" w:rsidR="00977DF0" w:rsidRPr="00907B70" w:rsidRDefault="00977DF0" w:rsidP="00E3491F">
            <w:pPr>
              <w:spacing w:after="0" w:line="240" w:lineRule="auto"/>
              <w:jc w:val="center"/>
              <w:rPr>
                <w:b/>
                <w:i/>
              </w:rPr>
            </w:pPr>
            <w:r w:rsidRPr="00907B70">
              <w:rPr>
                <w:b/>
                <w:i/>
              </w:rPr>
              <w:t>Transition</w:t>
            </w:r>
          </w:p>
        </w:tc>
      </w:tr>
      <w:tr w:rsidR="00FC7B93" w:rsidRPr="00907B70" w14:paraId="5EC12906" w14:textId="77777777" w:rsidTr="004F524A">
        <w:trPr>
          <w:trHeight w:val="305"/>
        </w:trPr>
        <w:tc>
          <w:tcPr>
            <w:tcW w:w="2178" w:type="dxa"/>
            <w:tcBorders>
              <w:bottom w:val="single" w:sz="4" w:space="0" w:color="000000"/>
            </w:tcBorders>
            <w:shd w:val="clear" w:color="auto" w:fill="auto"/>
          </w:tcPr>
          <w:p w14:paraId="7757B8BE" w14:textId="2C78C6C1" w:rsidR="00FC7B93" w:rsidRPr="00907B70" w:rsidRDefault="00FC7B93" w:rsidP="00FC7B93">
            <w:pPr>
              <w:spacing w:after="0" w:line="240" w:lineRule="auto"/>
              <w:rPr>
                <w:sz w:val="20"/>
                <w:szCs w:val="20"/>
              </w:rPr>
            </w:pPr>
            <w:r w:rsidRPr="00907B70">
              <w:rPr>
                <w:sz w:val="20"/>
                <w:szCs w:val="20"/>
              </w:rPr>
              <w:t>NoMatch1.wav</w:t>
            </w:r>
          </w:p>
        </w:tc>
        <w:tc>
          <w:tcPr>
            <w:tcW w:w="1890" w:type="dxa"/>
            <w:gridSpan w:val="2"/>
            <w:tcBorders>
              <w:bottom w:val="single" w:sz="4" w:space="0" w:color="000000"/>
            </w:tcBorders>
            <w:shd w:val="clear" w:color="auto" w:fill="auto"/>
          </w:tcPr>
          <w:p w14:paraId="7B57447C" w14:textId="7BBFE7C2" w:rsidR="00FC7B93" w:rsidRPr="00907B70" w:rsidRDefault="00FC7B93" w:rsidP="00FC7B93">
            <w:pPr>
              <w:spacing w:after="0" w:line="240" w:lineRule="auto"/>
              <w:rPr>
                <w:sz w:val="20"/>
                <w:szCs w:val="20"/>
              </w:rPr>
            </w:pPr>
            <w:r w:rsidRPr="00907B70">
              <w:rPr>
                <w:sz w:val="20"/>
                <w:szCs w:val="20"/>
              </w:rPr>
              <w:t>No Match 1</w:t>
            </w:r>
          </w:p>
        </w:tc>
        <w:tc>
          <w:tcPr>
            <w:tcW w:w="3780" w:type="dxa"/>
            <w:gridSpan w:val="5"/>
            <w:tcBorders>
              <w:bottom w:val="single" w:sz="4" w:space="0" w:color="000000"/>
            </w:tcBorders>
            <w:shd w:val="clear" w:color="auto" w:fill="auto"/>
          </w:tcPr>
          <w:p w14:paraId="5DEB45CD" w14:textId="669821DF"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25E1B3F3" w14:textId="59FC4AA9" w:rsidR="00FC7B93" w:rsidRPr="00907B70" w:rsidRDefault="00FC7B93" w:rsidP="00FC7B93">
            <w:pPr>
              <w:spacing w:after="0" w:line="240" w:lineRule="auto"/>
              <w:rPr>
                <w:sz w:val="20"/>
                <w:szCs w:val="20"/>
              </w:rPr>
            </w:pPr>
            <w:r>
              <w:rPr>
                <w:sz w:val="20"/>
                <w:szCs w:val="20"/>
              </w:rPr>
              <w:t>--</w:t>
            </w:r>
          </w:p>
        </w:tc>
      </w:tr>
      <w:tr w:rsidR="00FC7B93" w:rsidRPr="00907B70" w14:paraId="081B9D5A" w14:textId="77777777" w:rsidTr="004F524A">
        <w:trPr>
          <w:trHeight w:val="305"/>
        </w:trPr>
        <w:tc>
          <w:tcPr>
            <w:tcW w:w="2178" w:type="dxa"/>
            <w:tcBorders>
              <w:bottom w:val="single" w:sz="4" w:space="0" w:color="000000"/>
            </w:tcBorders>
            <w:shd w:val="clear" w:color="auto" w:fill="auto"/>
          </w:tcPr>
          <w:p w14:paraId="334FAA6A" w14:textId="3BA5EDC6" w:rsidR="00FC7B93" w:rsidRPr="00907B70" w:rsidRDefault="00FC7B93" w:rsidP="00FC7B93">
            <w:pPr>
              <w:spacing w:after="0" w:line="240" w:lineRule="auto"/>
              <w:rPr>
                <w:sz w:val="20"/>
                <w:szCs w:val="20"/>
              </w:rPr>
            </w:pPr>
            <w:r>
              <w:rPr>
                <w:sz w:val="20"/>
                <w:szCs w:val="20"/>
              </w:rPr>
              <w:t>2200-2.wav</w:t>
            </w:r>
          </w:p>
        </w:tc>
        <w:tc>
          <w:tcPr>
            <w:tcW w:w="1890" w:type="dxa"/>
            <w:gridSpan w:val="2"/>
            <w:tcBorders>
              <w:bottom w:val="single" w:sz="4" w:space="0" w:color="000000"/>
            </w:tcBorders>
            <w:shd w:val="clear" w:color="auto" w:fill="auto"/>
          </w:tcPr>
          <w:p w14:paraId="1249792E" w14:textId="69BA433F"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27BA96EE" w14:textId="29B2B8E1" w:rsidR="00FC7B93" w:rsidRPr="00F03FB4" w:rsidRDefault="00FC7B93"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¿Le gustaría fijar pagos mensuales recurrentes? Simplemente diga ‘sí’ o 'no'.</w:t>
            </w:r>
          </w:p>
        </w:tc>
        <w:tc>
          <w:tcPr>
            <w:tcW w:w="1515" w:type="dxa"/>
            <w:tcBorders>
              <w:bottom w:val="single" w:sz="4" w:space="0" w:color="000000"/>
            </w:tcBorders>
            <w:shd w:val="clear" w:color="auto" w:fill="auto"/>
          </w:tcPr>
          <w:p w14:paraId="3C3CEB4C" w14:textId="5B3FAA20" w:rsidR="00FC7B93" w:rsidRPr="00907B70" w:rsidRDefault="00FC7B93" w:rsidP="00FC7B93">
            <w:pPr>
              <w:spacing w:after="0" w:line="240" w:lineRule="auto"/>
              <w:rPr>
                <w:sz w:val="20"/>
                <w:szCs w:val="20"/>
              </w:rPr>
            </w:pPr>
            <w:proofErr w:type="spellStart"/>
            <w:r>
              <w:rPr>
                <w:sz w:val="20"/>
                <w:szCs w:val="20"/>
              </w:rPr>
              <w:t>Rerecognition</w:t>
            </w:r>
            <w:proofErr w:type="spellEnd"/>
          </w:p>
        </w:tc>
      </w:tr>
      <w:tr w:rsidR="00FC7B93" w:rsidRPr="00907B70" w14:paraId="63F73E9E" w14:textId="77777777" w:rsidTr="004F524A">
        <w:trPr>
          <w:trHeight w:val="305"/>
        </w:trPr>
        <w:tc>
          <w:tcPr>
            <w:tcW w:w="2178" w:type="dxa"/>
            <w:tcBorders>
              <w:bottom w:val="single" w:sz="4" w:space="0" w:color="000000"/>
            </w:tcBorders>
            <w:shd w:val="clear" w:color="auto" w:fill="auto"/>
          </w:tcPr>
          <w:p w14:paraId="471427AD" w14:textId="0EA02293" w:rsidR="00FC7B93" w:rsidRPr="00907B70" w:rsidRDefault="00FC7B93" w:rsidP="00FC7B93">
            <w:pPr>
              <w:spacing w:after="0" w:line="240" w:lineRule="auto"/>
              <w:rPr>
                <w:sz w:val="20"/>
                <w:szCs w:val="20"/>
              </w:rPr>
            </w:pPr>
            <w:r w:rsidRPr="00907B70">
              <w:rPr>
                <w:sz w:val="20"/>
                <w:szCs w:val="20"/>
              </w:rPr>
              <w:t>NoMatch2.wav</w:t>
            </w:r>
          </w:p>
        </w:tc>
        <w:tc>
          <w:tcPr>
            <w:tcW w:w="1890" w:type="dxa"/>
            <w:gridSpan w:val="2"/>
            <w:tcBorders>
              <w:bottom w:val="single" w:sz="4" w:space="0" w:color="000000"/>
            </w:tcBorders>
            <w:shd w:val="clear" w:color="auto" w:fill="auto"/>
          </w:tcPr>
          <w:p w14:paraId="6B43016B" w14:textId="2F59E323" w:rsidR="00FC7B93" w:rsidRPr="00907B70" w:rsidRDefault="00FC7B93" w:rsidP="00FC7B93">
            <w:pPr>
              <w:spacing w:after="0" w:line="240" w:lineRule="auto"/>
              <w:rPr>
                <w:sz w:val="20"/>
                <w:szCs w:val="20"/>
              </w:rPr>
            </w:pPr>
            <w:r w:rsidRPr="00907B70">
              <w:rPr>
                <w:sz w:val="20"/>
                <w:szCs w:val="20"/>
              </w:rPr>
              <w:t>No Match 2</w:t>
            </w:r>
          </w:p>
        </w:tc>
        <w:tc>
          <w:tcPr>
            <w:tcW w:w="3780" w:type="dxa"/>
            <w:gridSpan w:val="5"/>
            <w:tcBorders>
              <w:bottom w:val="single" w:sz="4" w:space="0" w:color="000000"/>
            </w:tcBorders>
            <w:shd w:val="clear" w:color="auto" w:fill="auto"/>
          </w:tcPr>
          <w:p w14:paraId="049A6374" w14:textId="07A2C9EF" w:rsidR="00FC7B93" w:rsidRPr="00907B70" w:rsidRDefault="00FC7B93" w:rsidP="00FC7B93">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31E61D1A" w14:textId="53D59D06" w:rsidR="00FC7B93" w:rsidRPr="00907B70" w:rsidRDefault="00FC7B93" w:rsidP="00FC7B93">
            <w:pPr>
              <w:spacing w:after="0" w:line="240" w:lineRule="auto"/>
              <w:rPr>
                <w:sz w:val="20"/>
                <w:szCs w:val="20"/>
              </w:rPr>
            </w:pPr>
            <w:r>
              <w:rPr>
                <w:sz w:val="20"/>
                <w:szCs w:val="20"/>
              </w:rPr>
              <w:t>--</w:t>
            </w:r>
          </w:p>
        </w:tc>
      </w:tr>
      <w:tr w:rsidR="00FC7B93" w:rsidRPr="00907B70" w14:paraId="13C5625A" w14:textId="77777777" w:rsidTr="004F524A">
        <w:trPr>
          <w:trHeight w:val="305"/>
        </w:trPr>
        <w:tc>
          <w:tcPr>
            <w:tcW w:w="2178" w:type="dxa"/>
            <w:tcBorders>
              <w:bottom w:val="single" w:sz="4" w:space="0" w:color="000000"/>
            </w:tcBorders>
            <w:shd w:val="clear" w:color="auto" w:fill="auto"/>
          </w:tcPr>
          <w:p w14:paraId="267037E6" w14:textId="69DD890F" w:rsidR="00FC7B93" w:rsidRPr="00907B70" w:rsidRDefault="00FC7B93" w:rsidP="00FC7B93">
            <w:pPr>
              <w:spacing w:after="0" w:line="240" w:lineRule="auto"/>
              <w:rPr>
                <w:sz w:val="20"/>
                <w:szCs w:val="20"/>
              </w:rPr>
            </w:pPr>
            <w:r>
              <w:rPr>
                <w:sz w:val="20"/>
                <w:szCs w:val="20"/>
              </w:rPr>
              <w:t>2200-3.wav</w:t>
            </w:r>
          </w:p>
        </w:tc>
        <w:tc>
          <w:tcPr>
            <w:tcW w:w="1890" w:type="dxa"/>
            <w:gridSpan w:val="2"/>
            <w:tcBorders>
              <w:bottom w:val="single" w:sz="4" w:space="0" w:color="000000"/>
            </w:tcBorders>
            <w:shd w:val="clear" w:color="auto" w:fill="auto"/>
          </w:tcPr>
          <w:p w14:paraId="3A1D40DB" w14:textId="3532EFE5"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0F4DE448" w14:textId="1B3246DA" w:rsidR="00FC7B93" w:rsidRPr="00F03FB4" w:rsidRDefault="00FC7B93"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fijar pagos recurrentes, diga 'sí' o marque 1. De lo contrario diga 'no' o marque 2</w:t>
            </w:r>
          </w:p>
        </w:tc>
        <w:tc>
          <w:tcPr>
            <w:tcW w:w="1515" w:type="dxa"/>
            <w:tcBorders>
              <w:bottom w:val="single" w:sz="4" w:space="0" w:color="000000"/>
            </w:tcBorders>
            <w:shd w:val="clear" w:color="auto" w:fill="auto"/>
          </w:tcPr>
          <w:p w14:paraId="3A3B6603" w14:textId="46EE1DA5" w:rsidR="00FC7B93" w:rsidRPr="00907B70" w:rsidRDefault="00FC7B93" w:rsidP="00FC7B93">
            <w:pPr>
              <w:spacing w:after="0" w:line="240" w:lineRule="auto"/>
              <w:rPr>
                <w:sz w:val="20"/>
                <w:szCs w:val="20"/>
              </w:rPr>
            </w:pPr>
            <w:proofErr w:type="spellStart"/>
            <w:r>
              <w:rPr>
                <w:sz w:val="20"/>
                <w:szCs w:val="20"/>
              </w:rPr>
              <w:t>Rerecognition</w:t>
            </w:r>
            <w:proofErr w:type="spellEnd"/>
          </w:p>
        </w:tc>
      </w:tr>
      <w:tr w:rsidR="00FC7B93" w:rsidRPr="00907B70" w14:paraId="5527CB14" w14:textId="77777777" w:rsidTr="004F524A">
        <w:trPr>
          <w:trHeight w:val="305"/>
        </w:trPr>
        <w:tc>
          <w:tcPr>
            <w:tcW w:w="2178" w:type="dxa"/>
            <w:tcBorders>
              <w:bottom w:val="single" w:sz="4" w:space="0" w:color="000000"/>
            </w:tcBorders>
            <w:shd w:val="clear" w:color="auto" w:fill="auto"/>
          </w:tcPr>
          <w:p w14:paraId="165AC155" w14:textId="2A4BDE7A" w:rsidR="00FC7B93" w:rsidRPr="00907B70" w:rsidRDefault="00FC7B93" w:rsidP="00FC7B93">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32B79AEB" w14:textId="6D7E4EBB" w:rsidR="00FC7B93" w:rsidRPr="00907B70" w:rsidRDefault="00FC7B93" w:rsidP="00FC7B93">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sz="4" w:space="0" w:color="000000"/>
            </w:tcBorders>
            <w:shd w:val="clear" w:color="auto" w:fill="auto"/>
          </w:tcPr>
          <w:p w14:paraId="48BEF652" w14:textId="7FE3880A" w:rsidR="00FC7B93" w:rsidRPr="00907B70" w:rsidRDefault="00FC7B93" w:rsidP="00FC7B93">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60FC9688" w14:textId="3891A7AF" w:rsidR="00FC7B93" w:rsidRPr="00907B70" w:rsidRDefault="00FC7B93" w:rsidP="00FC7B93">
            <w:pPr>
              <w:spacing w:after="0" w:line="240" w:lineRule="auto"/>
              <w:rPr>
                <w:sz w:val="20"/>
                <w:szCs w:val="20"/>
              </w:rPr>
            </w:pPr>
            <w:r>
              <w:rPr>
                <w:sz w:val="20"/>
                <w:szCs w:val="20"/>
              </w:rPr>
              <w:t>XFER2</w:t>
            </w:r>
          </w:p>
        </w:tc>
      </w:tr>
      <w:tr w:rsidR="00FC7B93" w:rsidRPr="00907B70" w14:paraId="045A35D4" w14:textId="77777777" w:rsidTr="004F524A">
        <w:trPr>
          <w:trHeight w:val="305"/>
        </w:trPr>
        <w:tc>
          <w:tcPr>
            <w:tcW w:w="2178" w:type="dxa"/>
            <w:tcBorders>
              <w:bottom w:val="single" w:sz="4" w:space="0" w:color="000000"/>
            </w:tcBorders>
            <w:shd w:val="clear" w:color="auto" w:fill="auto"/>
          </w:tcPr>
          <w:p w14:paraId="72A698C7" w14:textId="03D90E0D" w:rsidR="00FC7B93" w:rsidRPr="00907B70" w:rsidRDefault="00FC7B93" w:rsidP="00FC7B93">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sz="4" w:space="0" w:color="000000"/>
            </w:tcBorders>
            <w:shd w:val="clear" w:color="auto" w:fill="auto"/>
          </w:tcPr>
          <w:p w14:paraId="7C3FF450" w14:textId="518AD0AF" w:rsidR="00FC7B93" w:rsidRPr="00907B70" w:rsidRDefault="00FC7B93" w:rsidP="00FC7B93">
            <w:pPr>
              <w:spacing w:after="0" w:line="240" w:lineRule="auto"/>
              <w:rPr>
                <w:sz w:val="20"/>
                <w:szCs w:val="20"/>
              </w:rPr>
            </w:pPr>
            <w:r w:rsidRPr="00907B70">
              <w:rPr>
                <w:sz w:val="20"/>
                <w:szCs w:val="20"/>
              </w:rPr>
              <w:t>No Input 1</w:t>
            </w:r>
          </w:p>
        </w:tc>
        <w:tc>
          <w:tcPr>
            <w:tcW w:w="3780" w:type="dxa"/>
            <w:gridSpan w:val="5"/>
            <w:tcBorders>
              <w:bottom w:val="single" w:sz="4" w:space="0" w:color="000000"/>
            </w:tcBorders>
            <w:shd w:val="clear" w:color="auto" w:fill="auto"/>
          </w:tcPr>
          <w:p w14:paraId="3C8CA22A" w14:textId="76CAA9E2"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7A35FDE5" w14:textId="6A785EC5" w:rsidR="00FC7B93" w:rsidRPr="00907B70" w:rsidRDefault="00FC7B93" w:rsidP="00FC7B93">
            <w:pPr>
              <w:spacing w:after="0" w:line="240" w:lineRule="auto"/>
              <w:rPr>
                <w:sz w:val="20"/>
                <w:szCs w:val="20"/>
              </w:rPr>
            </w:pPr>
            <w:r>
              <w:rPr>
                <w:sz w:val="20"/>
                <w:szCs w:val="20"/>
              </w:rPr>
              <w:t>--</w:t>
            </w:r>
          </w:p>
        </w:tc>
      </w:tr>
      <w:tr w:rsidR="00FC7B93" w:rsidRPr="00907B70" w14:paraId="48901FAE" w14:textId="77777777" w:rsidTr="004F524A">
        <w:trPr>
          <w:trHeight w:val="305"/>
        </w:trPr>
        <w:tc>
          <w:tcPr>
            <w:tcW w:w="2178" w:type="dxa"/>
            <w:tcBorders>
              <w:bottom w:val="single" w:sz="4" w:space="0" w:color="000000"/>
            </w:tcBorders>
            <w:shd w:val="clear" w:color="auto" w:fill="auto"/>
          </w:tcPr>
          <w:p w14:paraId="35D08AC4" w14:textId="409793D7" w:rsidR="00FC7B93" w:rsidRPr="00907B70" w:rsidRDefault="00FC7B93" w:rsidP="00FC7B93">
            <w:pPr>
              <w:spacing w:after="0" w:line="240" w:lineRule="auto"/>
              <w:rPr>
                <w:sz w:val="20"/>
                <w:szCs w:val="20"/>
              </w:rPr>
            </w:pPr>
            <w:r>
              <w:rPr>
                <w:sz w:val="20"/>
                <w:szCs w:val="20"/>
              </w:rPr>
              <w:t>2200-2.wav</w:t>
            </w:r>
          </w:p>
        </w:tc>
        <w:tc>
          <w:tcPr>
            <w:tcW w:w="1890" w:type="dxa"/>
            <w:gridSpan w:val="2"/>
            <w:tcBorders>
              <w:bottom w:val="single" w:sz="4" w:space="0" w:color="000000"/>
            </w:tcBorders>
            <w:shd w:val="clear" w:color="auto" w:fill="auto"/>
          </w:tcPr>
          <w:p w14:paraId="1C685CD8" w14:textId="792AEF57"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6ABE8390" w14:textId="7F2CE3B3" w:rsidR="00FC7B93" w:rsidRPr="00F03FB4" w:rsidRDefault="00FC7B93"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¿Le gustaría fijar pagos mensuales recurrentes? Simplemente diga ‘sí’ o 'no'.</w:t>
            </w:r>
          </w:p>
        </w:tc>
        <w:tc>
          <w:tcPr>
            <w:tcW w:w="1515" w:type="dxa"/>
            <w:tcBorders>
              <w:bottom w:val="single" w:sz="4" w:space="0" w:color="000000"/>
            </w:tcBorders>
            <w:shd w:val="clear" w:color="auto" w:fill="auto"/>
          </w:tcPr>
          <w:p w14:paraId="29CA14E3" w14:textId="39D4AC4A" w:rsidR="00FC7B93" w:rsidRPr="00907B70" w:rsidRDefault="00FC7B93" w:rsidP="00FC7B93">
            <w:pPr>
              <w:spacing w:after="0" w:line="240" w:lineRule="auto"/>
              <w:rPr>
                <w:sz w:val="20"/>
                <w:szCs w:val="20"/>
              </w:rPr>
            </w:pPr>
            <w:proofErr w:type="spellStart"/>
            <w:r>
              <w:rPr>
                <w:sz w:val="20"/>
                <w:szCs w:val="20"/>
              </w:rPr>
              <w:t>Rerecognition</w:t>
            </w:r>
            <w:proofErr w:type="spellEnd"/>
          </w:p>
        </w:tc>
      </w:tr>
      <w:tr w:rsidR="00FC7B93" w:rsidRPr="00907B70" w14:paraId="4A4FEDF4" w14:textId="77777777" w:rsidTr="004F524A">
        <w:trPr>
          <w:trHeight w:val="305"/>
        </w:trPr>
        <w:tc>
          <w:tcPr>
            <w:tcW w:w="2178" w:type="dxa"/>
            <w:tcBorders>
              <w:bottom w:val="single" w:sz="4" w:space="0" w:color="000000"/>
            </w:tcBorders>
            <w:shd w:val="clear" w:color="auto" w:fill="auto"/>
          </w:tcPr>
          <w:p w14:paraId="13CFAE68" w14:textId="3D8EDC9B" w:rsidR="00FC7B93" w:rsidRPr="00907B70" w:rsidRDefault="00FC7B93" w:rsidP="00FC7B93">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sz="4" w:space="0" w:color="000000"/>
            </w:tcBorders>
            <w:shd w:val="clear" w:color="auto" w:fill="auto"/>
          </w:tcPr>
          <w:p w14:paraId="21627B96" w14:textId="43F04126" w:rsidR="00FC7B93" w:rsidRPr="00907B70" w:rsidRDefault="00FC7B93" w:rsidP="00FC7B93">
            <w:pPr>
              <w:spacing w:after="0" w:line="240" w:lineRule="auto"/>
              <w:rPr>
                <w:sz w:val="20"/>
                <w:szCs w:val="20"/>
              </w:rPr>
            </w:pPr>
            <w:r w:rsidRPr="00907B70">
              <w:rPr>
                <w:sz w:val="20"/>
                <w:szCs w:val="20"/>
              </w:rPr>
              <w:t>No Input 2</w:t>
            </w:r>
          </w:p>
        </w:tc>
        <w:tc>
          <w:tcPr>
            <w:tcW w:w="3780" w:type="dxa"/>
            <w:gridSpan w:val="5"/>
            <w:tcBorders>
              <w:bottom w:val="single" w:sz="4" w:space="0" w:color="000000"/>
            </w:tcBorders>
            <w:shd w:val="clear" w:color="auto" w:fill="auto"/>
          </w:tcPr>
          <w:p w14:paraId="5A2BFEFC" w14:textId="68748FFD" w:rsidR="00FC7B93" w:rsidRPr="00907B70" w:rsidRDefault="00FC7B93" w:rsidP="00FC7B93">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64E1ED0D" w14:textId="4D4C743E" w:rsidR="00FC7B93" w:rsidRPr="00907B70" w:rsidRDefault="00FC7B93" w:rsidP="00FC7B93">
            <w:pPr>
              <w:spacing w:after="0" w:line="240" w:lineRule="auto"/>
              <w:rPr>
                <w:sz w:val="20"/>
                <w:szCs w:val="20"/>
              </w:rPr>
            </w:pPr>
            <w:r>
              <w:rPr>
                <w:sz w:val="20"/>
                <w:szCs w:val="20"/>
              </w:rPr>
              <w:t>--</w:t>
            </w:r>
          </w:p>
        </w:tc>
      </w:tr>
      <w:tr w:rsidR="00FC7B93" w:rsidRPr="00907B70" w14:paraId="08CCF91E" w14:textId="77777777" w:rsidTr="004F524A">
        <w:trPr>
          <w:trHeight w:val="305"/>
        </w:trPr>
        <w:tc>
          <w:tcPr>
            <w:tcW w:w="2178" w:type="dxa"/>
            <w:tcBorders>
              <w:bottom w:val="single" w:sz="4" w:space="0" w:color="000000"/>
            </w:tcBorders>
            <w:shd w:val="clear" w:color="auto" w:fill="auto"/>
          </w:tcPr>
          <w:p w14:paraId="7768887F" w14:textId="4013575F" w:rsidR="00FC7B93" w:rsidRPr="00907B70" w:rsidRDefault="00FC7B93" w:rsidP="00FC7B93">
            <w:pPr>
              <w:spacing w:after="0" w:line="240" w:lineRule="auto"/>
              <w:rPr>
                <w:sz w:val="20"/>
                <w:szCs w:val="20"/>
              </w:rPr>
            </w:pPr>
            <w:r>
              <w:rPr>
                <w:sz w:val="20"/>
                <w:szCs w:val="20"/>
              </w:rPr>
              <w:t>2200-3.wav</w:t>
            </w:r>
          </w:p>
        </w:tc>
        <w:tc>
          <w:tcPr>
            <w:tcW w:w="1890" w:type="dxa"/>
            <w:gridSpan w:val="2"/>
            <w:tcBorders>
              <w:bottom w:val="single" w:sz="4" w:space="0" w:color="000000"/>
            </w:tcBorders>
            <w:shd w:val="clear" w:color="auto" w:fill="auto"/>
          </w:tcPr>
          <w:p w14:paraId="00496EB2" w14:textId="251CC36C"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1C284E33" w14:textId="28331DA5" w:rsidR="00FC7B93" w:rsidRPr="00F03FB4" w:rsidRDefault="00FC7B93"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fijar pagos recurrentes, diga 'sí' o marque 1. De lo contrario diga 'no' o marque 2</w:t>
            </w:r>
          </w:p>
        </w:tc>
        <w:tc>
          <w:tcPr>
            <w:tcW w:w="1515" w:type="dxa"/>
            <w:tcBorders>
              <w:bottom w:val="single" w:sz="4" w:space="0" w:color="000000"/>
            </w:tcBorders>
            <w:shd w:val="clear" w:color="auto" w:fill="auto"/>
          </w:tcPr>
          <w:p w14:paraId="514CC276" w14:textId="6754DC66" w:rsidR="00FC7B93" w:rsidRPr="00907B70" w:rsidRDefault="00FC7B93" w:rsidP="00FC7B93">
            <w:pPr>
              <w:spacing w:after="0" w:line="240" w:lineRule="auto"/>
              <w:rPr>
                <w:sz w:val="20"/>
                <w:szCs w:val="20"/>
              </w:rPr>
            </w:pPr>
            <w:proofErr w:type="spellStart"/>
            <w:r>
              <w:rPr>
                <w:sz w:val="20"/>
                <w:szCs w:val="20"/>
              </w:rPr>
              <w:t>Rerecognition</w:t>
            </w:r>
            <w:proofErr w:type="spellEnd"/>
          </w:p>
        </w:tc>
      </w:tr>
      <w:tr w:rsidR="00FC7B93" w:rsidRPr="00907B70" w14:paraId="4525B4D7" w14:textId="77777777" w:rsidTr="004F524A">
        <w:trPr>
          <w:trHeight w:val="305"/>
        </w:trPr>
        <w:tc>
          <w:tcPr>
            <w:tcW w:w="2178" w:type="dxa"/>
            <w:tcBorders>
              <w:bottom w:val="single" w:sz="4" w:space="0" w:color="000000"/>
            </w:tcBorders>
            <w:shd w:val="clear" w:color="auto" w:fill="auto"/>
          </w:tcPr>
          <w:p w14:paraId="4C6ECF6E" w14:textId="0FA82009" w:rsidR="00FC7B93" w:rsidRPr="00907B70" w:rsidRDefault="00FC7B93" w:rsidP="00FC7B93">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52187EE9" w14:textId="51C39501" w:rsidR="00FC7B93" w:rsidRPr="00907B70" w:rsidRDefault="00FC7B93" w:rsidP="00FC7B93">
            <w:pPr>
              <w:spacing w:after="0" w:line="240" w:lineRule="auto"/>
              <w:rPr>
                <w:sz w:val="20"/>
                <w:szCs w:val="20"/>
              </w:rPr>
            </w:pPr>
            <w:r>
              <w:rPr>
                <w:sz w:val="20"/>
                <w:szCs w:val="20"/>
              </w:rPr>
              <w:t>No Input 3</w:t>
            </w:r>
          </w:p>
        </w:tc>
        <w:tc>
          <w:tcPr>
            <w:tcW w:w="3780" w:type="dxa"/>
            <w:gridSpan w:val="5"/>
            <w:tcBorders>
              <w:bottom w:val="single" w:sz="4" w:space="0" w:color="000000"/>
            </w:tcBorders>
            <w:shd w:val="clear" w:color="auto" w:fill="auto"/>
          </w:tcPr>
          <w:p w14:paraId="10C98338" w14:textId="77777777" w:rsidR="00FC7B93" w:rsidRPr="00907B70" w:rsidRDefault="00FC7B93" w:rsidP="00FC7B93">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1DBBB544" w14:textId="75DC8150" w:rsidR="00FC7B93" w:rsidRPr="00907B70" w:rsidRDefault="00FC7B93" w:rsidP="00FC7B93">
            <w:pPr>
              <w:spacing w:after="0" w:line="240" w:lineRule="auto"/>
              <w:rPr>
                <w:sz w:val="20"/>
                <w:szCs w:val="20"/>
              </w:rPr>
            </w:pPr>
            <w:r>
              <w:rPr>
                <w:sz w:val="20"/>
                <w:szCs w:val="20"/>
              </w:rPr>
              <w:t>XFER2</w:t>
            </w:r>
          </w:p>
        </w:tc>
      </w:tr>
      <w:tr w:rsidR="00FC7B93" w:rsidRPr="00907B70" w14:paraId="04A15BFC" w14:textId="77777777" w:rsidTr="004F524A">
        <w:trPr>
          <w:trHeight w:val="305"/>
        </w:trPr>
        <w:tc>
          <w:tcPr>
            <w:tcW w:w="9363" w:type="dxa"/>
            <w:gridSpan w:val="9"/>
            <w:tcBorders>
              <w:bottom w:val="single" w:sz="4" w:space="0" w:color="000000"/>
            </w:tcBorders>
            <w:shd w:val="clear" w:color="auto" w:fill="D9D9D9"/>
            <w:vAlign w:val="center"/>
          </w:tcPr>
          <w:p w14:paraId="3A7DBBFB" w14:textId="77777777" w:rsidR="00FC7B93" w:rsidRPr="00907B70" w:rsidRDefault="00FC7B93" w:rsidP="00FC7B93">
            <w:pPr>
              <w:spacing w:after="0" w:line="240" w:lineRule="auto"/>
              <w:rPr>
                <w:b/>
                <w:sz w:val="24"/>
                <w:szCs w:val="24"/>
              </w:rPr>
            </w:pPr>
            <w:r w:rsidRPr="00907B70">
              <w:rPr>
                <w:b/>
                <w:sz w:val="24"/>
                <w:szCs w:val="24"/>
              </w:rPr>
              <w:t>Grammar</w:t>
            </w:r>
          </w:p>
        </w:tc>
      </w:tr>
      <w:tr w:rsidR="00FC7B93" w:rsidRPr="00907B70" w14:paraId="2640CB19" w14:textId="77777777" w:rsidTr="004F524A">
        <w:tc>
          <w:tcPr>
            <w:tcW w:w="3258" w:type="dxa"/>
            <w:gridSpan w:val="2"/>
            <w:tcBorders>
              <w:bottom w:val="single" w:sz="4" w:space="0" w:color="000000"/>
            </w:tcBorders>
            <w:shd w:val="solid" w:color="DAEEF3" w:themeColor="accent5" w:themeTint="33" w:fill="CCFFFF"/>
          </w:tcPr>
          <w:p w14:paraId="3D52972F" w14:textId="175B9115" w:rsidR="00FC7B93" w:rsidRPr="00907B70" w:rsidRDefault="00FC7B93" w:rsidP="00FC7B93">
            <w:pPr>
              <w:spacing w:after="0" w:line="240" w:lineRule="auto"/>
              <w:jc w:val="center"/>
              <w:rPr>
                <w:b/>
                <w:i/>
              </w:rPr>
            </w:pPr>
            <w:r w:rsidRPr="00907B70">
              <w:rPr>
                <w:b/>
                <w:i/>
              </w:rPr>
              <w:t>Valid Utterances</w:t>
            </w:r>
          </w:p>
        </w:tc>
        <w:tc>
          <w:tcPr>
            <w:tcW w:w="1036" w:type="dxa"/>
            <w:gridSpan w:val="2"/>
            <w:tcBorders>
              <w:bottom w:val="single" w:sz="4" w:space="0" w:color="000000"/>
            </w:tcBorders>
            <w:shd w:val="solid" w:color="DAEEF3" w:themeColor="accent5" w:themeTint="33" w:fill="CCFFFF"/>
          </w:tcPr>
          <w:p w14:paraId="247EA83D" w14:textId="77777777" w:rsidR="00FC7B93" w:rsidRPr="00907B70" w:rsidRDefault="00FC7B93" w:rsidP="00FC7B93">
            <w:pPr>
              <w:spacing w:after="0" w:line="240" w:lineRule="auto"/>
              <w:jc w:val="center"/>
              <w:rPr>
                <w:b/>
                <w:i/>
              </w:rPr>
            </w:pPr>
            <w:r w:rsidRPr="00907B70">
              <w:rPr>
                <w:b/>
                <w:i/>
              </w:rPr>
              <w:t>DTMF</w:t>
            </w:r>
          </w:p>
        </w:tc>
        <w:tc>
          <w:tcPr>
            <w:tcW w:w="3554" w:type="dxa"/>
            <w:gridSpan w:val="4"/>
            <w:tcBorders>
              <w:bottom w:val="single" w:sz="4" w:space="0" w:color="000000"/>
            </w:tcBorders>
            <w:shd w:val="solid" w:color="DAEEF3" w:themeColor="accent5" w:themeTint="33" w:fill="CCFFFF"/>
          </w:tcPr>
          <w:p w14:paraId="2A08EE8C" w14:textId="77777777" w:rsidR="00FC7B93" w:rsidRPr="00907B70" w:rsidRDefault="00FC7B93" w:rsidP="00FC7B93">
            <w:pPr>
              <w:spacing w:after="0" w:line="240" w:lineRule="auto"/>
              <w:jc w:val="center"/>
              <w:rPr>
                <w:b/>
                <w:i/>
              </w:rPr>
            </w:pPr>
            <w:r w:rsidRPr="00907B70">
              <w:rPr>
                <w:b/>
                <w:i/>
              </w:rPr>
              <w:t xml:space="preserve"> Response</w:t>
            </w:r>
          </w:p>
        </w:tc>
        <w:tc>
          <w:tcPr>
            <w:tcW w:w="1515" w:type="dxa"/>
            <w:tcBorders>
              <w:bottom w:val="single" w:sz="4" w:space="0" w:color="000000"/>
            </w:tcBorders>
            <w:shd w:val="solid" w:color="DAEEF3" w:themeColor="accent5" w:themeTint="33" w:fill="CCFFFF"/>
          </w:tcPr>
          <w:p w14:paraId="33B44827" w14:textId="77777777" w:rsidR="00FC7B93" w:rsidRPr="00907B70" w:rsidRDefault="00FC7B93" w:rsidP="00FC7B93">
            <w:pPr>
              <w:spacing w:after="0" w:line="240" w:lineRule="auto"/>
              <w:jc w:val="center"/>
              <w:rPr>
                <w:b/>
                <w:i/>
              </w:rPr>
            </w:pPr>
            <w:r w:rsidRPr="00907B70">
              <w:rPr>
                <w:b/>
                <w:i/>
              </w:rPr>
              <w:t>Confirm</w:t>
            </w:r>
          </w:p>
        </w:tc>
      </w:tr>
      <w:tr w:rsidR="00E50601" w:rsidRPr="00907B70" w14:paraId="473293B4" w14:textId="77777777" w:rsidTr="004F524A">
        <w:tc>
          <w:tcPr>
            <w:tcW w:w="3258" w:type="dxa"/>
            <w:gridSpan w:val="2"/>
          </w:tcPr>
          <w:p w14:paraId="3874E234" w14:textId="1B22727E"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7716B54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Pr>
          <w:p w14:paraId="3D35ADE7" w14:textId="090780FA" w:rsidR="00E50601" w:rsidRPr="00C26A25" w:rsidRDefault="00E50601" w:rsidP="00E50601">
            <w:pPr>
              <w:spacing w:after="0" w:line="240" w:lineRule="auto"/>
              <w:rPr>
                <w:sz w:val="20"/>
                <w:szCs w:val="20"/>
              </w:rPr>
            </w:pPr>
            <w:proofErr w:type="spellStart"/>
            <w:r>
              <w:rPr>
                <w:sz w:val="20"/>
                <w:szCs w:val="20"/>
              </w:rPr>
              <w:t>Sí</w:t>
            </w:r>
            <w:proofErr w:type="spellEnd"/>
          </w:p>
        </w:tc>
        <w:tc>
          <w:tcPr>
            <w:tcW w:w="1515" w:type="dxa"/>
          </w:tcPr>
          <w:p w14:paraId="4F5D3E7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1092DA17" w14:textId="77777777" w:rsidTr="004F524A">
        <w:tc>
          <w:tcPr>
            <w:tcW w:w="3258" w:type="dxa"/>
            <w:gridSpan w:val="2"/>
          </w:tcPr>
          <w:p w14:paraId="4D40EDEA" w14:textId="138F19ED" w:rsidR="00E50601" w:rsidRPr="00E50601"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4EF4050C"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Pr>
          <w:p w14:paraId="02726B70" w14:textId="647B66B5" w:rsidR="00E50601" w:rsidRPr="00C26A25" w:rsidRDefault="00E50601" w:rsidP="00E50601">
            <w:pPr>
              <w:spacing w:after="0" w:line="240" w:lineRule="auto"/>
              <w:rPr>
                <w:rFonts w:asciiTheme="majorHAnsi" w:hAnsiTheme="majorHAnsi"/>
                <w:sz w:val="20"/>
                <w:szCs w:val="20"/>
              </w:rPr>
            </w:pPr>
            <w:r>
              <w:rPr>
                <w:sz w:val="20"/>
                <w:szCs w:val="20"/>
              </w:rPr>
              <w:t>no</w:t>
            </w:r>
          </w:p>
        </w:tc>
        <w:tc>
          <w:tcPr>
            <w:tcW w:w="1515" w:type="dxa"/>
          </w:tcPr>
          <w:p w14:paraId="7A906580"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686E6791" w14:textId="77777777" w:rsidTr="004F524A">
        <w:trPr>
          <w:trHeight w:val="314"/>
        </w:trPr>
        <w:tc>
          <w:tcPr>
            <w:tcW w:w="9363" w:type="dxa"/>
            <w:gridSpan w:val="9"/>
            <w:shd w:val="solid" w:color="DAEEF3" w:themeColor="accent5" w:themeTint="33" w:fill="auto"/>
            <w:vAlign w:val="bottom"/>
          </w:tcPr>
          <w:p w14:paraId="6CC54ED6" w14:textId="77777777" w:rsidR="00E50601" w:rsidRPr="00907B70" w:rsidRDefault="00E50601" w:rsidP="00E50601">
            <w:pPr>
              <w:spacing w:after="0" w:line="240" w:lineRule="auto"/>
              <w:rPr>
                <w:b/>
                <w:i/>
              </w:rPr>
            </w:pPr>
            <w:proofErr w:type="spellStart"/>
            <w:r w:rsidRPr="00907B70">
              <w:rPr>
                <w:b/>
                <w:sz w:val="24"/>
                <w:szCs w:val="24"/>
              </w:rPr>
              <w:t>Globals</w:t>
            </w:r>
            <w:proofErr w:type="spellEnd"/>
          </w:p>
        </w:tc>
      </w:tr>
      <w:tr w:rsidR="00E50601" w:rsidRPr="00907B70" w14:paraId="5B03B4A5" w14:textId="77777777" w:rsidTr="004F524A">
        <w:tc>
          <w:tcPr>
            <w:tcW w:w="3258" w:type="dxa"/>
            <w:gridSpan w:val="2"/>
          </w:tcPr>
          <w:p w14:paraId="6E882161" w14:textId="4C3C5767"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2"/>
          </w:tcPr>
          <w:p w14:paraId="7775822B" w14:textId="77777777" w:rsidR="00E50601" w:rsidRPr="00907B70" w:rsidRDefault="00E50601" w:rsidP="00E50601">
            <w:pPr>
              <w:spacing w:after="0" w:line="240" w:lineRule="auto"/>
            </w:pPr>
          </w:p>
        </w:tc>
        <w:tc>
          <w:tcPr>
            <w:tcW w:w="5069" w:type="dxa"/>
            <w:gridSpan w:val="5"/>
          </w:tcPr>
          <w:p w14:paraId="720F963E" w14:textId="77777777" w:rsidR="00E50601" w:rsidRPr="00907B70" w:rsidRDefault="00E50601" w:rsidP="00E50601">
            <w:pPr>
              <w:autoSpaceDE w:val="0"/>
              <w:autoSpaceDN w:val="0"/>
              <w:adjustRightInd w:val="0"/>
              <w:spacing w:after="0" w:line="240" w:lineRule="auto"/>
              <w:rPr>
                <w:rFonts w:cs="Arial"/>
              </w:rPr>
            </w:pPr>
          </w:p>
        </w:tc>
      </w:tr>
    </w:tbl>
    <w:p w14:paraId="5489DF23" w14:textId="77777777" w:rsidR="00A95897" w:rsidRPr="00907B70" w:rsidRDefault="00A95897" w:rsidP="00A95897">
      <w:r w:rsidRPr="00907B70">
        <w:br w:type="page"/>
      </w:r>
    </w:p>
    <w:p w14:paraId="720A70EA" w14:textId="57B0BAF7" w:rsidR="00D307F9" w:rsidRPr="00907B70" w:rsidRDefault="00FC7B93" w:rsidP="00D307F9">
      <w:pPr>
        <w:pStyle w:val="Heading2"/>
      </w:pPr>
      <w:bookmarkStart w:id="144" w:name="_Toc49979738"/>
      <w:r>
        <w:lastRenderedPageBreak/>
        <w:t>2210</w:t>
      </w:r>
      <w:r w:rsidR="00B8116A" w:rsidRPr="00907B70">
        <w:t>_</w:t>
      </w:r>
      <w:r>
        <w:t>mnuPmtDecline</w:t>
      </w:r>
      <w:bookmarkEnd w:id="144"/>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00D307F9" w:rsidRPr="00907B70" w14:paraId="2302D13F" w14:textId="77777777" w:rsidTr="004F524A">
        <w:tc>
          <w:tcPr>
            <w:tcW w:w="9363" w:type="dxa"/>
            <w:gridSpan w:val="9"/>
            <w:shd w:val="clear" w:color="auto" w:fill="BFBFBF"/>
          </w:tcPr>
          <w:p w14:paraId="6B973616" w14:textId="0A9F7516" w:rsidR="00D307F9" w:rsidRPr="00907B70" w:rsidRDefault="00D307F9" w:rsidP="00670F89">
            <w:pPr>
              <w:spacing w:after="0" w:line="240" w:lineRule="auto"/>
              <w:rPr>
                <w:b/>
                <w:sz w:val="24"/>
                <w:szCs w:val="24"/>
              </w:rPr>
            </w:pPr>
            <w:r w:rsidRPr="00907B70">
              <w:rPr>
                <w:b/>
                <w:sz w:val="24"/>
                <w:szCs w:val="24"/>
              </w:rPr>
              <w:t>Description:</w:t>
            </w:r>
            <w:r w:rsidRPr="00907B70">
              <w:rPr>
                <w:b/>
                <w:sz w:val="24"/>
                <w:szCs w:val="24"/>
              </w:rPr>
              <w:tab/>
            </w:r>
            <w:r w:rsidR="004F524A">
              <w:rPr>
                <w:b/>
                <w:sz w:val="24"/>
                <w:szCs w:val="24"/>
              </w:rPr>
              <w:t>Prompt to notify caller payment was declined and offer to use a different method.</w:t>
            </w:r>
          </w:p>
        </w:tc>
      </w:tr>
      <w:tr w:rsidR="00D307F9" w:rsidRPr="00907B70" w14:paraId="3DC15A48" w14:textId="77777777" w:rsidTr="004F524A">
        <w:trPr>
          <w:trHeight w:val="305"/>
        </w:trPr>
        <w:tc>
          <w:tcPr>
            <w:tcW w:w="9363" w:type="dxa"/>
            <w:gridSpan w:val="9"/>
            <w:shd w:val="clear" w:color="auto" w:fill="D9D9D9"/>
            <w:vAlign w:val="center"/>
          </w:tcPr>
          <w:p w14:paraId="3E221D0D" w14:textId="77777777" w:rsidR="00D307F9" w:rsidRPr="00907B70" w:rsidRDefault="00D307F9" w:rsidP="00D307F9">
            <w:pPr>
              <w:spacing w:after="0" w:line="240" w:lineRule="auto"/>
              <w:rPr>
                <w:b/>
                <w:sz w:val="24"/>
                <w:szCs w:val="24"/>
              </w:rPr>
            </w:pPr>
            <w:r w:rsidRPr="00907B70">
              <w:rPr>
                <w:b/>
                <w:sz w:val="24"/>
                <w:szCs w:val="24"/>
              </w:rPr>
              <w:t>Dialog Module Settings</w:t>
            </w:r>
          </w:p>
        </w:tc>
      </w:tr>
      <w:tr w:rsidR="00D307F9" w:rsidRPr="00907B70" w14:paraId="2B442430" w14:textId="77777777" w:rsidTr="004F524A">
        <w:trPr>
          <w:trHeight w:val="224"/>
        </w:trPr>
        <w:tc>
          <w:tcPr>
            <w:tcW w:w="3258" w:type="dxa"/>
            <w:gridSpan w:val="2"/>
            <w:shd w:val="clear" w:color="DAEEF3" w:themeColor="accent5" w:themeTint="33" w:fill="DAEEF3" w:themeFill="accent5" w:themeFillTint="33"/>
          </w:tcPr>
          <w:p w14:paraId="3DB15ED6" w14:textId="77777777" w:rsidR="00D307F9" w:rsidRPr="00907B70" w:rsidRDefault="00D307F9" w:rsidP="00D307F9">
            <w:pPr>
              <w:spacing w:after="0" w:line="240" w:lineRule="auto"/>
              <w:rPr>
                <w:b/>
              </w:rPr>
            </w:pPr>
            <w:r w:rsidRPr="00907B70">
              <w:rPr>
                <w:b/>
              </w:rPr>
              <w:t>Peg</w:t>
            </w:r>
          </w:p>
        </w:tc>
        <w:tc>
          <w:tcPr>
            <w:tcW w:w="6105" w:type="dxa"/>
            <w:gridSpan w:val="7"/>
            <w:shd w:val="clear" w:color="DAEEF3" w:themeColor="accent5" w:themeTint="33" w:fill="auto"/>
          </w:tcPr>
          <w:p w14:paraId="58901A0C" w14:textId="60FA8D38" w:rsidR="00D307F9" w:rsidRPr="00907B70" w:rsidRDefault="00FC7B93" w:rsidP="00D307F9">
            <w:pPr>
              <w:spacing w:after="0" w:line="240" w:lineRule="auto"/>
            </w:pPr>
            <w:r>
              <w:t>2210</w:t>
            </w:r>
          </w:p>
        </w:tc>
      </w:tr>
      <w:tr w:rsidR="00D307F9" w:rsidRPr="00907B70" w14:paraId="4724AD1D" w14:textId="77777777" w:rsidTr="004F524A">
        <w:trPr>
          <w:trHeight w:val="224"/>
        </w:trPr>
        <w:tc>
          <w:tcPr>
            <w:tcW w:w="3258" w:type="dxa"/>
            <w:gridSpan w:val="2"/>
            <w:shd w:val="clear" w:color="DAEEF3" w:themeColor="accent5" w:themeTint="33" w:fill="DAEEF3" w:themeFill="accent5" w:themeFillTint="33"/>
          </w:tcPr>
          <w:p w14:paraId="702D1981" w14:textId="77777777" w:rsidR="00D307F9" w:rsidRPr="00907B70" w:rsidRDefault="00D307F9" w:rsidP="00D307F9">
            <w:pPr>
              <w:spacing w:after="0" w:line="240" w:lineRule="auto"/>
              <w:rPr>
                <w:b/>
              </w:rPr>
            </w:pPr>
            <w:proofErr w:type="spellStart"/>
            <w:r w:rsidRPr="00907B70">
              <w:rPr>
                <w:b/>
              </w:rPr>
              <w:t>InitialTimeout</w:t>
            </w:r>
            <w:proofErr w:type="spellEnd"/>
          </w:p>
        </w:tc>
        <w:tc>
          <w:tcPr>
            <w:tcW w:w="6105" w:type="dxa"/>
            <w:gridSpan w:val="7"/>
            <w:shd w:val="clear" w:color="DAEEF3" w:themeColor="accent5" w:themeTint="33" w:fill="auto"/>
          </w:tcPr>
          <w:p w14:paraId="0D38626D" w14:textId="77777777" w:rsidR="00D307F9" w:rsidRPr="00907B70" w:rsidRDefault="00D307F9" w:rsidP="00D307F9">
            <w:pPr>
              <w:spacing w:after="0" w:line="240" w:lineRule="auto"/>
            </w:pPr>
            <w:r w:rsidRPr="00907B70">
              <w:t>6 seconds</w:t>
            </w:r>
          </w:p>
        </w:tc>
      </w:tr>
      <w:tr w:rsidR="00D307F9" w:rsidRPr="00907B70" w14:paraId="3179F286" w14:textId="77777777" w:rsidTr="004F524A">
        <w:trPr>
          <w:trHeight w:val="224"/>
        </w:trPr>
        <w:tc>
          <w:tcPr>
            <w:tcW w:w="3258" w:type="dxa"/>
            <w:gridSpan w:val="2"/>
            <w:shd w:val="clear" w:color="DAEEF3" w:themeColor="accent5" w:themeTint="33" w:fill="DAEEF3" w:themeFill="accent5" w:themeFillTint="33"/>
          </w:tcPr>
          <w:p w14:paraId="6512103E" w14:textId="77777777" w:rsidR="00D307F9" w:rsidRPr="00907B70" w:rsidRDefault="00D307F9" w:rsidP="00D307F9">
            <w:pPr>
              <w:spacing w:after="0" w:line="240" w:lineRule="auto"/>
              <w:rPr>
                <w:b/>
              </w:rPr>
            </w:pPr>
            <w:proofErr w:type="spellStart"/>
            <w:r w:rsidRPr="00907B70">
              <w:rPr>
                <w:b/>
              </w:rPr>
              <w:t>MaxRetriesOnNoInput</w:t>
            </w:r>
            <w:proofErr w:type="spellEnd"/>
          </w:p>
        </w:tc>
        <w:tc>
          <w:tcPr>
            <w:tcW w:w="1260" w:type="dxa"/>
            <w:gridSpan w:val="3"/>
            <w:shd w:val="clear" w:color="DAEEF3" w:themeColor="accent5" w:themeTint="33" w:fill="auto"/>
          </w:tcPr>
          <w:p w14:paraId="01060B25" w14:textId="6E940C6B" w:rsidR="00D307F9" w:rsidRPr="00907B70" w:rsidRDefault="00FC7B93" w:rsidP="00D307F9">
            <w:pPr>
              <w:spacing w:after="0" w:line="240" w:lineRule="auto"/>
            </w:pPr>
            <w:r>
              <w:t>3</w:t>
            </w:r>
          </w:p>
        </w:tc>
        <w:tc>
          <w:tcPr>
            <w:tcW w:w="2880" w:type="dxa"/>
            <w:gridSpan w:val="2"/>
            <w:shd w:val="clear" w:color="DAEEF3" w:themeColor="accent5" w:themeTint="33" w:fill="DAEEF3" w:themeFill="accent5" w:themeFillTint="33"/>
          </w:tcPr>
          <w:p w14:paraId="5FE63E24" w14:textId="77777777" w:rsidR="00D307F9" w:rsidRPr="00907B70" w:rsidRDefault="00D307F9" w:rsidP="00D307F9">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14:paraId="1EEAD1A9" w14:textId="570E3B72" w:rsidR="00D307F9" w:rsidRPr="00907B70" w:rsidRDefault="00FC7B93" w:rsidP="00D307F9">
            <w:pPr>
              <w:spacing w:after="0" w:line="240" w:lineRule="auto"/>
            </w:pPr>
            <w:r>
              <w:t>3</w:t>
            </w:r>
          </w:p>
        </w:tc>
      </w:tr>
      <w:tr w:rsidR="00D307F9" w:rsidRPr="00907B70" w14:paraId="450E37EF" w14:textId="77777777" w:rsidTr="004F524A">
        <w:trPr>
          <w:trHeight w:val="224"/>
        </w:trPr>
        <w:tc>
          <w:tcPr>
            <w:tcW w:w="9363" w:type="dxa"/>
            <w:gridSpan w:val="9"/>
            <w:shd w:val="clear" w:color="DAEEF3" w:themeColor="accent5" w:themeTint="33" w:fill="92CDDC" w:themeFill="accent5" w:themeFillTint="99"/>
          </w:tcPr>
          <w:p w14:paraId="2E59C603" w14:textId="77777777" w:rsidR="00D307F9" w:rsidRPr="00907B70" w:rsidRDefault="00D307F9" w:rsidP="00D307F9">
            <w:pPr>
              <w:spacing w:after="0" w:line="240" w:lineRule="auto"/>
            </w:pPr>
            <w:r w:rsidRPr="00907B70">
              <w:rPr>
                <w:b/>
              </w:rPr>
              <w:t>Speech Settings</w:t>
            </w:r>
          </w:p>
        </w:tc>
      </w:tr>
      <w:tr w:rsidR="00D307F9" w:rsidRPr="00907B70" w14:paraId="5646863E" w14:textId="77777777" w:rsidTr="004F524A">
        <w:trPr>
          <w:trHeight w:val="224"/>
        </w:trPr>
        <w:tc>
          <w:tcPr>
            <w:tcW w:w="3258" w:type="dxa"/>
            <w:gridSpan w:val="2"/>
            <w:shd w:val="solid" w:color="DAEEF3" w:themeColor="accent5" w:themeTint="33" w:fill="CCFFFF"/>
          </w:tcPr>
          <w:p w14:paraId="4D84934E" w14:textId="77777777" w:rsidR="00D307F9" w:rsidRPr="00907B70" w:rsidRDefault="00D307F9" w:rsidP="00D307F9">
            <w:pPr>
              <w:spacing w:after="0" w:line="240" w:lineRule="auto"/>
              <w:rPr>
                <w:b/>
              </w:rPr>
            </w:pPr>
            <w:r w:rsidRPr="00907B70">
              <w:rPr>
                <w:b/>
              </w:rPr>
              <w:t>Grammar Name(s):</w:t>
            </w:r>
          </w:p>
        </w:tc>
        <w:tc>
          <w:tcPr>
            <w:tcW w:w="6105" w:type="dxa"/>
            <w:gridSpan w:val="7"/>
          </w:tcPr>
          <w:p w14:paraId="23F4A7C4" w14:textId="77777777" w:rsidR="00D307F9" w:rsidRDefault="00FC7B93" w:rsidP="00D307F9">
            <w:pPr>
              <w:spacing w:after="0" w:line="240" w:lineRule="auto"/>
            </w:pPr>
            <w:r>
              <w:t>2210_PmtDecline.grxml</w:t>
            </w:r>
          </w:p>
          <w:p w14:paraId="03BBCA24" w14:textId="62555E9E" w:rsidR="00FC7B93" w:rsidRPr="00907B70" w:rsidRDefault="00FC7B93" w:rsidP="00D307F9">
            <w:pPr>
              <w:spacing w:after="0" w:line="240" w:lineRule="auto"/>
            </w:pPr>
            <w:r>
              <w:t>2210_PmtDeclineDTMF.grxml</w:t>
            </w:r>
          </w:p>
        </w:tc>
      </w:tr>
      <w:tr w:rsidR="00D307F9" w:rsidRPr="00907B70" w14:paraId="777077DE" w14:textId="77777777" w:rsidTr="004F524A">
        <w:trPr>
          <w:trHeight w:val="341"/>
        </w:trPr>
        <w:tc>
          <w:tcPr>
            <w:tcW w:w="3258" w:type="dxa"/>
            <w:gridSpan w:val="2"/>
            <w:shd w:val="solid" w:color="DAEEF3" w:themeColor="accent5" w:themeTint="33" w:fill="CCFFFF"/>
          </w:tcPr>
          <w:p w14:paraId="6A98D715" w14:textId="77777777" w:rsidR="00D307F9" w:rsidRPr="00907B70" w:rsidRDefault="00D307F9" w:rsidP="00D307F9">
            <w:pPr>
              <w:spacing w:after="0" w:line="240" w:lineRule="auto"/>
              <w:rPr>
                <w:b/>
              </w:rPr>
            </w:pPr>
            <w:proofErr w:type="spellStart"/>
            <w:r w:rsidRPr="00907B70">
              <w:rPr>
                <w:b/>
              </w:rPr>
              <w:t>MinConfidenceScore</w:t>
            </w:r>
            <w:proofErr w:type="spellEnd"/>
          </w:p>
        </w:tc>
        <w:tc>
          <w:tcPr>
            <w:tcW w:w="1260" w:type="dxa"/>
            <w:gridSpan w:val="3"/>
          </w:tcPr>
          <w:p w14:paraId="04802350" w14:textId="77777777" w:rsidR="00D307F9" w:rsidRPr="00907B70" w:rsidRDefault="00D307F9" w:rsidP="00D307F9">
            <w:pPr>
              <w:spacing w:after="0" w:line="240" w:lineRule="auto"/>
            </w:pPr>
            <w:r w:rsidRPr="00907B70">
              <w:t>40</w:t>
            </w:r>
          </w:p>
        </w:tc>
        <w:tc>
          <w:tcPr>
            <w:tcW w:w="2430" w:type="dxa"/>
            <w:shd w:val="solid" w:color="DAEEF3" w:themeColor="accent5" w:themeTint="33" w:fill="F2F2F2"/>
          </w:tcPr>
          <w:p w14:paraId="42D77001" w14:textId="77777777" w:rsidR="00D307F9" w:rsidRPr="00907B70" w:rsidRDefault="00D307F9" w:rsidP="00D307F9">
            <w:pPr>
              <w:spacing w:after="0" w:line="240" w:lineRule="auto"/>
              <w:rPr>
                <w:b/>
              </w:rPr>
            </w:pPr>
            <w:proofErr w:type="spellStart"/>
            <w:r w:rsidRPr="00907B70">
              <w:rPr>
                <w:b/>
              </w:rPr>
              <w:t>MedConfidenceScore</w:t>
            </w:r>
            <w:proofErr w:type="spellEnd"/>
          </w:p>
        </w:tc>
        <w:tc>
          <w:tcPr>
            <w:tcW w:w="2415" w:type="dxa"/>
            <w:gridSpan w:val="3"/>
          </w:tcPr>
          <w:p w14:paraId="5DF0BC30" w14:textId="77777777" w:rsidR="00D307F9" w:rsidRPr="00907B70" w:rsidRDefault="00D307F9" w:rsidP="00D307F9">
            <w:pPr>
              <w:spacing w:after="0" w:line="240" w:lineRule="auto"/>
            </w:pPr>
            <w:r w:rsidRPr="00907B70">
              <w:t>N/A</w:t>
            </w:r>
          </w:p>
        </w:tc>
      </w:tr>
      <w:tr w:rsidR="00D307F9" w:rsidRPr="00907B70" w14:paraId="52C6E63D" w14:textId="77777777" w:rsidTr="004F524A">
        <w:trPr>
          <w:trHeight w:val="242"/>
        </w:trPr>
        <w:tc>
          <w:tcPr>
            <w:tcW w:w="3258" w:type="dxa"/>
            <w:gridSpan w:val="2"/>
            <w:shd w:val="solid" w:color="DAEEF3" w:themeColor="accent5" w:themeTint="33" w:fill="CCFFFF"/>
          </w:tcPr>
          <w:p w14:paraId="30B37836" w14:textId="77777777" w:rsidR="00D307F9" w:rsidRPr="00907B70" w:rsidRDefault="00D307F9" w:rsidP="00D307F9">
            <w:pPr>
              <w:spacing w:after="0" w:line="240" w:lineRule="auto"/>
              <w:rPr>
                <w:b/>
              </w:rPr>
            </w:pPr>
            <w:proofErr w:type="spellStart"/>
            <w:r w:rsidRPr="00907B70">
              <w:rPr>
                <w:b/>
              </w:rPr>
              <w:t>NBest</w:t>
            </w:r>
            <w:proofErr w:type="spellEnd"/>
          </w:p>
        </w:tc>
        <w:tc>
          <w:tcPr>
            <w:tcW w:w="1260" w:type="dxa"/>
            <w:gridSpan w:val="3"/>
          </w:tcPr>
          <w:p w14:paraId="70176D21" w14:textId="77777777" w:rsidR="00D307F9" w:rsidRPr="00907B70" w:rsidRDefault="00D307F9" w:rsidP="00D307F9">
            <w:pPr>
              <w:spacing w:after="0" w:line="240" w:lineRule="auto"/>
            </w:pPr>
            <w:r w:rsidRPr="00907B70">
              <w:t>No</w:t>
            </w:r>
          </w:p>
        </w:tc>
        <w:tc>
          <w:tcPr>
            <w:tcW w:w="2430" w:type="dxa"/>
            <w:shd w:val="solid" w:color="DAEEF3" w:themeColor="accent5" w:themeTint="33" w:fill="F2F2F2"/>
          </w:tcPr>
          <w:p w14:paraId="4DC2900F" w14:textId="77777777" w:rsidR="00D307F9" w:rsidRPr="00907B70" w:rsidRDefault="00D307F9" w:rsidP="00D307F9">
            <w:pPr>
              <w:spacing w:after="0" w:line="240" w:lineRule="auto"/>
              <w:rPr>
                <w:b/>
              </w:rPr>
            </w:pPr>
            <w:proofErr w:type="spellStart"/>
            <w:r w:rsidRPr="00907B70">
              <w:rPr>
                <w:b/>
              </w:rPr>
              <w:t>BargeIn</w:t>
            </w:r>
            <w:proofErr w:type="spellEnd"/>
          </w:p>
        </w:tc>
        <w:tc>
          <w:tcPr>
            <w:tcW w:w="2415" w:type="dxa"/>
            <w:gridSpan w:val="3"/>
          </w:tcPr>
          <w:p w14:paraId="3C1D8011" w14:textId="77777777" w:rsidR="00D307F9" w:rsidRPr="00907B70" w:rsidRDefault="00D307F9" w:rsidP="00D307F9">
            <w:pPr>
              <w:spacing w:after="0" w:line="240" w:lineRule="auto"/>
            </w:pPr>
            <w:r w:rsidRPr="00907B70">
              <w:t>True</w:t>
            </w:r>
          </w:p>
        </w:tc>
      </w:tr>
      <w:tr w:rsidR="00D307F9" w:rsidRPr="00907B70" w14:paraId="44549F6D" w14:textId="77777777" w:rsidTr="004F524A">
        <w:trPr>
          <w:trHeight w:val="242"/>
        </w:trPr>
        <w:tc>
          <w:tcPr>
            <w:tcW w:w="3258" w:type="dxa"/>
            <w:gridSpan w:val="2"/>
            <w:shd w:val="solid" w:color="DAEEF3" w:themeColor="accent5" w:themeTint="33" w:fill="CCFFFF"/>
          </w:tcPr>
          <w:p w14:paraId="337B98BD" w14:textId="77777777" w:rsidR="00D307F9" w:rsidRPr="00907B70" w:rsidRDefault="00D307F9" w:rsidP="00D307F9">
            <w:pPr>
              <w:spacing w:after="0" w:line="240" w:lineRule="auto"/>
              <w:rPr>
                <w:b/>
              </w:rPr>
            </w:pPr>
            <w:proofErr w:type="spellStart"/>
            <w:r w:rsidRPr="00907B70">
              <w:rPr>
                <w:b/>
              </w:rPr>
              <w:t>Completetimeout</w:t>
            </w:r>
            <w:proofErr w:type="spellEnd"/>
          </w:p>
        </w:tc>
        <w:tc>
          <w:tcPr>
            <w:tcW w:w="1260" w:type="dxa"/>
            <w:gridSpan w:val="3"/>
          </w:tcPr>
          <w:p w14:paraId="279F57B0" w14:textId="77777777" w:rsidR="00D307F9" w:rsidRPr="00907B70" w:rsidRDefault="00D307F9" w:rsidP="00D307F9">
            <w:pPr>
              <w:spacing w:after="0" w:line="240" w:lineRule="auto"/>
            </w:pPr>
            <w:r w:rsidRPr="00907B70">
              <w:t>0</w:t>
            </w:r>
          </w:p>
        </w:tc>
        <w:tc>
          <w:tcPr>
            <w:tcW w:w="2430" w:type="dxa"/>
            <w:shd w:val="solid" w:color="DAEEF3" w:themeColor="accent5" w:themeTint="33" w:fill="F2F2F2"/>
          </w:tcPr>
          <w:p w14:paraId="26F3CA4A" w14:textId="77777777" w:rsidR="00D307F9" w:rsidRPr="00907B70" w:rsidRDefault="00D307F9" w:rsidP="00D307F9">
            <w:pPr>
              <w:spacing w:after="0" w:line="240" w:lineRule="auto"/>
              <w:rPr>
                <w:b/>
              </w:rPr>
            </w:pPr>
            <w:proofErr w:type="spellStart"/>
            <w:r w:rsidRPr="00907B70">
              <w:rPr>
                <w:b/>
              </w:rPr>
              <w:t>Incompletetimeout</w:t>
            </w:r>
            <w:proofErr w:type="spellEnd"/>
          </w:p>
        </w:tc>
        <w:tc>
          <w:tcPr>
            <w:tcW w:w="2415" w:type="dxa"/>
            <w:gridSpan w:val="3"/>
          </w:tcPr>
          <w:p w14:paraId="71A43A11" w14:textId="77777777" w:rsidR="00D307F9" w:rsidRPr="00907B70" w:rsidRDefault="00D307F9" w:rsidP="00D307F9">
            <w:pPr>
              <w:spacing w:after="0" w:line="240" w:lineRule="auto"/>
            </w:pPr>
            <w:r w:rsidRPr="00907B70">
              <w:t xml:space="preserve">1500 </w:t>
            </w:r>
            <w:proofErr w:type="spellStart"/>
            <w:r w:rsidRPr="00907B70">
              <w:t>ms</w:t>
            </w:r>
            <w:proofErr w:type="spellEnd"/>
          </w:p>
        </w:tc>
      </w:tr>
      <w:tr w:rsidR="00D307F9" w:rsidRPr="00907B70" w14:paraId="07285105" w14:textId="77777777" w:rsidTr="004F524A">
        <w:trPr>
          <w:trHeight w:val="242"/>
        </w:trPr>
        <w:tc>
          <w:tcPr>
            <w:tcW w:w="3258" w:type="dxa"/>
            <w:gridSpan w:val="2"/>
            <w:shd w:val="solid" w:color="DAEEF3" w:themeColor="accent5" w:themeTint="33" w:fill="CCFFFF"/>
          </w:tcPr>
          <w:p w14:paraId="7D74FF2C" w14:textId="77777777" w:rsidR="00D307F9" w:rsidRPr="00907B70" w:rsidRDefault="00D307F9" w:rsidP="00D307F9">
            <w:pPr>
              <w:spacing w:after="0" w:line="240" w:lineRule="auto"/>
              <w:rPr>
                <w:b/>
              </w:rPr>
            </w:pPr>
            <w:proofErr w:type="spellStart"/>
            <w:r w:rsidRPr="00907B70">
              <w:rPr>
                <w:b/>
              </w:rPr>
              <w:t>MaxSpeechTimeout</w:t>
            </w:r>
            <w:proofErr w:type="spellEnd"/>
          </w:p>
        </w:tc>
        <w:tc>
          <w:tcPr>
            <w:tcW w:w="1260" w:type="dxa"/>
            <w:gridSpan w:val="3"/>
          </w:tcPr>
          <w:p w14:paraId="0C6E2E61" w14:textId="77777777" w:rsidR="00D307F9" w:rsidRPr="00907B70" w:rsidRDefault="00D307F9" w:rsidP="00D307F9">
            <w:pPr>
              <w:spacing w:after="0" w:line="240" w:lineRule="auto"/>
            </w:pPr>
            <w:r w:rsidRPr="00907B70">
              <w:t>22 seconds</w:t>
            </w:r>
          </w:p>
        </w:tc>
        <w:tc>
          <w:tcPr>
            <w:tcW w:w="2430" w:type="dxa"/>
            <w:shd w:val="clear" w:color="DAEEF3" w:themeColor="accent5" w:themeTint="33" w:fill="DAEEF3" w:themeFill="accent5" w:themeFillTint="33"/>
          </w:tcPr>
          <w:p w14:paraId="79F5E839" w14:textId="77777777" w:rsidR="00D307F9" w:rsidRPr="00907B70" w:rsidRDefault="00D307F9" w:rsidP="00D307F9">
            <w:pPr>
              <w:spacing w:after="0" w:line="240" w:lineRule="auto"/>
              <w:rPr>
                <w:b/>
              </w:rPr>
            </w:pPr>
            <w:r w:rsidRPr="00907B70">
              <w:rPr>
                <w:b/>
              </w:rPr>
              <w:t>Sensitivity</w:t>
            </w:r>
          </w:p>
        </w:tc>
        <w:tc>
          <w:tcPr>
            <w:tcW w:w="2415" w:type="dxa"/>
            <w:gridSpan w:val="3"/>
            <w:shd w:val="clear" w:color="DAEEF3" w:themeColor="accent5" w:themeTint="33" w:fill="auto"/>
          </w:tcPr>
          <w:p w14:paraId="69DABA41" w14:textId="77777777" w:rsidR="00D307F9" w:rsidRPr="00907B70" w:rsidRDefault="00D307F9" w:rsidP="00D307F9">
            <w:pPr>
              <w:spacing w:after="0" w:line="240" w:lineRule="auto"/>
              <w:rPr>
                <w:b/>
              </w:rPr>
            </w:pPr>
            <w:r w:rsidRPr="00907B70">
              <w:t>0.4</w:t>
            </w:r>
          </w:p>
        </w:tc>
      </w:tr>
      <w:tr w:rsidR="00D307F9" w:rsidRPr="00907B70" w14:paraId="3DBE2339" w14:textId="77777777" w:rsidTr="004F524A">
        <w:tc>
          <w:tcPr>
            <w:tcW w:w="9363" w:type="dxa"/>
            <w:gridSpan w:val="9"/>
            <w:tcBorders>
              <w:bottom w:val="single" w:sz="4" w:space="0" w:color="000000"/>
            </w:tcBorders>
            <w:shd w:val="clear" w:color="auto" w:fill="92CDDC" w:themeFill="accent5" w:themeFillTint="99"/>
          </w:tcPr>
          <w:p w14:paraId="30B8D488" w14:textId="77777777" w:rsidR="00D307F9" w:rsidRPr="00907B70" w:rsidRDefault="00D307F9" w:rsidP="00D307F9">
            <w:pPr>
              <w:spacing w:after="0" w:line="240" w:lineRule="auto"/>
              <w:rPr>
                <w:b/>
              </w:rPr>
            </w:pPr>
            <w:r w:rsidRPr="00907B70">
              <w:rPr>
                <w:b/>
              </w:rPr>
              <w:t>DTMF Settings</w:t>
            </w:r>
          </w:p>
        </w:tc>
      </w:tr>
      <w:tr w:rsidR="00D307F9" w:rsidRPr="00907B70" w14:paraId="6FBD83FE" w14:textId="77777777" w:rsidTr="004F524A">
        <w:tc>
          <w:tcPr>
            <w:tcW w:w="3258" w:type="dxa"/>
            <w:gridSpan w:val="2"/>
            <w:tcBorders>
              <w:bottom w:val="single" w:sz="4" w:space="0" w:color="000000"/>
            </w:tcBorders>
            <w:shd w:val="clear" w:color="auto" w:fill="DAEEF3" w:themeFill="accent5" w:themeFillTint="33"/>
          </w:tcPr>
          <w:p w14:paraId="425A15ED" w14:textId="77777777" w:rsidR="00D307F9" w:rsidRPr="00907B70" w:rsidRDefault="00D307F9" w:rsidP="00D307F9">
            <w:pPr>
              <w:spacing w:after="0" w:line="240" w:lineRule="auto"/>
              <w:rPr>
                <w:b/>
              </w:rPr>
            </w:pPr>
            <w:r w:rsidRPr="00907B70">
              <w:rPr>
                <w:b/>
              </w:rPr>
              <w:t>DTMF Allowed?</w:t>
            </w:r>
          </w:p>
        </w:tc>
        <w:tc>
          <w:tcPr>
            <w:tcW w:w="6105" w:type="dxa"/>
            <w:gridSpan w:val="7"/>
            <w:shd w:val="clear" w:color="auto" w:fill="auto"/>
          </w:tcPr>
          <w:p w14:paraId="1508053C" w14:textId="77777777" w:rsidR="00D307F9" w:rsidRPr="00907B70" w:rsidRDefault="00D307F9" w:rsidP="00D307F9">
            <w:pPr>
              <w:spacing w:after="0" w:line="240" w:lineRule="auto"/>
            </w:pPr>
            <w:proofErr w:type="spellStart"/>
            <w:r w:rsidRPr="00907B70">
              <w:t>Sí</w:t>
            </w:r>
            <w:proofErr w:type="spellEnd"/>
          </w:p>
        </w:tc>
      </w:tr>
      <w:tr w:rsidR="00D307F9" w:rsidRPr="00907B70" w14:paraId="51894ADC" w14:textId="77777777" w:rsidTr="004F524A">
        <w:trPr>
          <w:trHeight w:val="224"/>
        </w:trPr>
        <w:tc>
          <w:tcPr>
            <w:tcW w:w="3258" w:type="dxa"/>
            <w:gridSpan w:val="2"/>
            <w:shd w:val="solid" w:color="DAEEF3" w:themeColor="accent5" w:themeTint="33" w:fill="F2F2F2"/>
          </w:tcPr>
          <w:p w14:paraId="547DA620" w14:textId="77777777" w:rsidR="00D307F9" w:rsidRPr="00907B70" w:rsidRDefault="00D307F9" w:rsidP="00D307F9">
            <w:pPr>
              <w:spacing w:after="0" w:line="240" w:lineRule="auto"/>
              <w:rPr>
                <w:b/>
              </w:rPr>
            </w:pPr>
            <w:proofErr w:type="spellStart"/>
            <w:r w:rsidRPr="00907B70">
              <w:rPr>
                <w:b/>
              </w:rPr>
              <w:t>MinDigits</w:t>
            </w:r>
            <w:proofErr w:type="spellEnd"/>
          </w:p>
        </w:tc>
        <w:tc>
          <w:tcPr>
            <w:tcW w:w="1036" w:type="dxa"/>
            <w:gridSpan w:val="2"/>
          </w:tcPr>
          <w:p w14:paraId="735B0764" w14:textId="77777777" w:rsidR="00D307F9" w:rsidRPr="00907B70" w:rsidRDefault="00D307F9" w:rsidP="00D307F9">
            <w:pPr>
              <w:spacing w:after="0" w:line="240" w:lineRule="auto"/>
            </w:pPr>
            <w:r w:rsidRPr="00907B70">
              <w:t>1</w:t>
            </w:r>
          </w:p>
        </w:tc>
        <w:tc>
          <w:tcPr>
            <w:tcW w:w="2654" w:type="dxa"/>
            <w:gridSpan w:val="2"/>
            <w:shd w:val="solid" w:color="DAEEF3" w:themeColor="accent5" w:themeTint="33" w:fill="F2F2F2"/>
          </w:tcPr>
          <w:p w14:paraId="06378B81" w14:textId="77777777" w:rsidR="00D307F9" w:rsidRPr="00907B70" w:rsidRDefault="00D307F9" w:rsidP="00D307F9">
            <w:pPr>
              <w:spacing w:after="0" w:line="240" w:lineRule="auto"/>
              <w:rPr>
                <w:b/>
              </w:rPr>
            </w:pPr>
            <w:proofErr w:type="spellStart"/>
            <w:r w:rsidRPr="00907B70">
              <w:rPr>
                <w:b/>
              </w:rPr>
              <w:t>MaxDigits</w:t>
            </w:r>
            <w:proofErr w:type="spellEnd"/>
          </w:p>
        </w:tc>
        <w:tc>
          <w:tcPr>
            <w:tcW w:w="2415" w:type="dxa"/>
            <w:gridSpan w:val="3"/>
          </w:tcPr>
          <w:p w14:paraId="1BEF973A" w14:textId="77777777" w:rsidR="00D307F9" w:rsidRPr="00907B70" w:rsidRDefault="00D307F9" w:rsidP="00D307F9">
            <w:pPr>
              <w:spacing w:after="0" w:line="240" w:lineRule="auto"/>
            </w:pPr>
            <w:r w:rsidRPr="00907B70">
              <w:t>1</w:t>
            </w:r>
          </w:p>
        </w:tc>
      </w:tr>
      <w:tr w:rsidR="00D307F9" w:rsidRPr="00907B70" w14:paraId="1590107D" w14:textId="77777777" w:rsidTr="004F524A">
        <w:trPr>
          <w:trHeight w:val="233"/>
        </w:trPr>
        <w:tc>
          <w:tcPr>
            <w:tcW w:w="3258" w:type="dxa"/>
            <w:gridSpan w:val="2"/>
            <w:shd w:val="solid" w:color="DAEEF3" w:themeColor="accent5" w:themeTint="33" w:fill="F2F2F2"/>
          </w:tcPr>
          <w:p w14:paraId="1B09BC01" w14:textId="77777777" w:rsidR="00D307F9" w:rsidRPr="00907B70" w:rsidRDefault="00D307F9" w:rsidP="00D307F9">
            <w:pPr>
              <w:spacing w:after="0" w:line="240" w:lineRule="auto"/>
              <w:rPr>
                <w:b/>
              </w:rPr>
            </w:pPr>
            <w:proofErr w:type="spellStart"/>
            <w:r w:rsidRPr="00907B70">
              <w:rPr>
                <w:b/>
              </w:rPr>
              <w:t>TerminationDigit</w:t>
            </w:r>
            <w:proofErr w:type="spellEnd"/>
          </w:p>
        </w:tc>
        <w:tc>
          <w:tcPr>
            <w:tcW w:w="1036" w:type="dxa"/>
            <w:gridSpan w:val="2"/>
          </w:tcPr>
          <w:p w14:paraId="5F7E4349" w14:textId="77777777" w:rsidR="00D307F9" w:rsidRPr="00907B70" w:rsidRDefault="00D307F9" w:rsidP="00D307F9">
            <w:pPr>
              <w:spacing w:after="0" w:line="240" w:lineRule="auto"/>
            </w:pPr>
            <w:r w:rsidRPr="00907B70">
              <w:t>N/A</w:t>
            </w:r>
          </w:p>
        </w:tc>
        <w:tc>
          <w:tcPr>
            <w:tcW w:w="2654" w:type="dxa"/>
            <w:gridSpan w:val="2"/>
            <w:shd w:val="solid" w:color="DAEEF3" w:themeColor="accent5" w:themeTint="33" w:fill="F2F2F2"/>
          </w:tcPr>
          <w:p w14:paraId="09E827F5" w14:textId="77777777" w:rsidR="00D307F9" w:rsidRPr="00907B70" w:rsidRDefault="00D307F9" w:rsidP="00D307F9">
            <w:pPr>
              <w:spacing w:after="0" w:line="240" w:lineRule="auto"/>
              <w:rPr>
                <w:b/>
              </w:rPr>
            </w:pPr>
            <w:r w:rsidRPr="00907B70">
              <w:rPr>
                <w:b/>
              </w:rPr>
              <w:t>Interdigit Timeout</w:t>
            </w:r>
          </w:p>
        </w:tc>
        <w:tc>
          <w:tcPr>
            <w:tcW w:w="2415" w:type="dxa"/>
            <w:gridSpan w:val="3"/>
          </w:tcPr>
          <w:p w14:paraId="2A518CB7" w14:textId="77777777" w:rsidR="00D307F9" w:rsidRPr="00907B70" w:rsidRDefault="00D307F9" w:rsidP="00D307F9">
            <w:pPr>
              <w:spacing w:after="0" w:line="240" w:lineRule="auto"/>
            </w:pPr>
            <w:r w:rsidRPr="00907B70">
              <w:t>5 seconds</w:t>
            </w:r>
          </w:p>
        </w:tc>
      </w:tr>
      <w:tr w:rsidR="00D307F9" w:rsidRPr="00907B70" w14:paraId="5D0D9747" w14:textId="77777777" w:rsidTr="004F524A">
        <w:trPr>
          <w:trHeight w:val="305"/>
        </w:trPr>
        <w:tc>
          <w:tcPr>
            <w:tcW w:w="9363" w:type="dxa"/>
            <w:gridSpan w:val="9"/>
            <w:shd w:val="clear" w:color="auto" w:fill="000000" w:themeFill="text1"/>
            <w:vAlign w:val="center"/>
          </w:tcPr>
          <w:p w14:paraId="52D5543D" w14:textId="77777777" w:rsidR="00D307F9" w:rsidRPr="00907B70" w:rsidRDefault="00D307F9" w:rsidP="00D307F9">
            <w:pPr>
              <w:spacing w:after="0" w:line="240" w:lineRule="auto"/>
              <w:rPr>
                <w:b/>
                <w:sz w:val="24"/>
                <w:szCs w:val="24"/>
              </w:rPr>
            </w:pPr>
          </w:p>
        </w:tc>
      </w:tr>
      <w:tr w:rsidR="00D307F9" w:rsidRPr="00907B70" w14:paraId="328717D3" w14:textId="77777777" w:rsidTr="004F524A">
        <w:trPr>
          <w:trHeight w:val="305"/>
        </w:trPr>
        <w:tc>
          <w:tcPr>
            <w:tcW w:w="9363" w:type="dxa"/>
            <w:gridSpan w:val="9"/>
            <w:shd w:val="clear" w:color="auto" w:fill="D9D9D9"/>
            <w:vAlign w:val="center"/>
          </w:tcPr>
          <w:p w14:paraId="6D7166F1" w14:textId="77777777" w:rsidR="00D307F9" w:rsidRPr="00907B70" w:rsidRDefault="00D307F9" w:rsidP="00D307F9">
            <w:pPr>
              <w:spacing w:after="0" w:line="240" w:lineRule="auto"/>
              <w:rPr>
                <w:b/>
                <w:sz w:val="24"/>
                <w:szCs w:val="24"/>
              </w:rPr>
            </w:pPr>
            <w:r w:rsidRPr="00907B70">
              <w:rPr>
                <w:b/>
                <w:sz w:val="24"/>
                <w:szCs w:val="24"/>
              </w:rPr>
              <w:t>Initial Prompts</w:t>
            </w:r>
          </w:p>
        </w:tc>
      </w:tr>
      <w:tr w:rsidR="00D307F9" w:rsidRPr="00907B70" w14:paraId="54163650" w14:textId="77777777" w:rsidTr="004F524A">
        <w:trPr>
          <w:trHeight w:val="305"/>
        </w:trPr>
        <w:tc>
          <w:tcPr>
            <w:tcW w:w="2178" w:type="dxa"/>
            <w:tcBorders>
              <w:bottom w:val="single" w:sz="4" w:space="0" w:color="000000"/>
            </w:tcBorders>
            <w:shd w:val="clear" w:color="auto" w:fill="DAEEF3" w:themeFill="accent5" w:themeFillTint="33"/>
            <w:vAlign w:val="center"/>
          </w:tcPr>
          <w:p w14:paraId="03A9BF44" w14:textId="77777777" w:rsidR="00D307F9" w:rsidRPr="00907B70" w:rsidRDefault="00D307F9" w:rsidP="00D307F9">
            <w:pPr>
              <w:spacing w:after="0" w:line="240" w:lineRule="auto"/>
              <w:jc w:val="center"/>
              <w:rPr>
                <w:b/>
                <w:i/>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221B3D5E" w14:textId="77777777" w:rsidR="00D307F9" w:rsidRPr="00907B70" w:rsidRDefault="00D307F9" w:rsidP="00D307F9">
            <w:pPr>
              <w:spacing w:after="0" w:line="240" w:lineRule="auto"/>
              <w:jc w:val="center"/>
              <w:rPr>
                <w:b/>
                <w:i/>
              </w:rPr>
            </w:pPr>
            <w:r w:rsidRPr="00907B70">
              <w:rPr>
                <w:b/>
                <w:i/>
              </w:rPr>
              <w:t>Condition</w:t>
            </w:r>
          </w:p>
        </w:tc>
        <w:tc>
          <w:tcPr>
            <w:tcW w:w="5295" w:type="dxa"/>
            <w:gridSpan w:val="6"/>
            <w:tcBorders>
              <w:bottom w:val="single" w:sz="4" w:space="0" w:color="000000"/>
            </w:tcBorders>
            <w:shd w:val="clear" w:color="auto" w:fill="DAEEF3" w:themeFill="accent5" w:themeFillTint="33"/>
            <w:vAlign w:val="center"/>
          </w:tcPr>
          <w:p w14:paraId="0A0DF254" w14:textId="77777777" w:rsidR="00D307F9" w:rsidRPr="00907B70" w:rsidRDefault="00D307F9" w:rsidP="00D307F9">
            <w:pPr>
              <w:spacing w:after="0" w:line="240" w:lineRule="auto"/>
              <w:jc w:val="center"/>
              <w:rPr>
                <w:b/>
                <w:i/>
              </w:rPr>
            </w:pPr>
            <w:r w:rsidRPr="00907B70">
              <w:rPr>
                <w:b/>
                <w:i/>
              </w:rPr>
              <w:t>Wording</w:t>
            </w:r>
          </w:p>
        </w:tc>
      </w:tr>
      <w:tr w:rsidR="00D307F9" w:rsidRPr="00F85F27" w14:paraId="519A0781" w14:textId="77777777" w:rsidTr="004F524A">
        <w:trPr>
          <w:trHeight w:val="305"/>
        </w:trPr>
        <w:tc>
          <w:tcPr>
            <w:tcW w:w="2178" w:type="dxa"/>
            <w:tcBorders>
              <w:bottom w:val="single" w:sz="4" w:space="0" w:color="000000"/>
            </w:tcBorders>
            <w:shd w:val="clear" w:color="auto" w:fill="auto"/>
          </w:tcPr>
          <w:p w14:paraId="732E84EF" w14:textId="607967C0" w:rsidR="00D307F9" w:rsidRPr="00907B70" w:rsidRDefault="00FC7B93" w:rsidP="00D307F9">
            <w:pPr>
              <w:spacing w:after="0" w:line="240" w:lineRule="auto"/>
              <w:rPr>
                <w:sz w:val="20"/>
                <w:szCs w:val="20"/>
              </w:rPr>
            </w:pPr>
            <w:r>
              <w:rPr>
                <w:sz w:val="20"/>
                <w:szCs w:val="20"/>
              </w:rPr>
              <w:t>2210-1.wav</w:t>
            </w:r>
          </w:p>
        </w:tc>
        <w:tc>
          <w:tcPr>
            <w:tcW w:w="1890" w:type="dxa"/>
            <w:gridSpan w:val="2"/>
            <w:tcBorders>
              <w:bottom w:val="single" w:sz="4" w:space="0" w:color="000000"/>
            </w:tcBorders>
            <w:shd w:val="clear" w:color="auto" w:fill="auto"/>
          </w:tcPr>
          <w:p w14:paraId="5AAEB7EA" w14:textId="7CC8315A" w:rsidR="00D307F9" w:rsidRPr="00907B70" w:rsidRDefault="00D307F9" w:rsidP="00D307F9">
            <w:pPr>
              <w:spacing w:after="0" w:line="240" w:lineRule="auto"/>
              <w:rPr>
                <w:sz w:val="20"/>
                <w:szCs w:val="20"/>
              </w:rPr>
            </w:pPr>
          </w:p>
        </w:tc>
        <w:tc>
          <w:tcPr>
            <w:tcW w:w="5295" w:type="dxa"/>
            <w:gridSpan w:val="6"/>
            <w:tcBorders>
              <w:bottom w:val="single" w:sz="4" w:space="0" w:color="000000"/>
            </w:tcBorders>
            <w:shd w:val="clear" w:color="auto" w:fill="auto"/>
            <w:vAlign w:val="center"/>
          </w:tcPr>
          <w:p w14:paraId="7BD265D8" w14:textId="366C88C8" w:rsidR="00D307F9" w:rsidRPr="00F03FB4" w:rsidRDefault="004F524A" w:rsidP="00D307F9">
            <w:pPr>
              <w:widowControl w:val="0"/>
              <w:autoSpaceDE w:val="0"/>
              <w:autoSpaceDN w:val="0"/>
              <w:adjustRightInd w:val="0"/>
              <w:spacing w:after="0" w:line="288" w:lineRule="auto"/>
              <w:rPr>
                <w:rFonts w:ascii="Tahoma" w:hAnsi="Tahoma" w:cs="Tahoma"/>
                <w:color w:val="0070C0"/>
                <w:sz w:val="16"/>
                <w:szCs w:val="16"/>
                <w:lang w:val="es-419"/>
              </w:rPr>
            </w:pPr>
            <w:r w:rsidRPr="00F03FB4">
              <w:rPr>
                <w:rFonts w:ascii="Tahoma" w:hAnsi="Tahoma" w:cs="Tahoma"/>
                <w:color w:val="0070C0"/>
                <w:sz w:val="16"/>
                <w:szCs w:val="16"/>
                <w:lang w:val="es-419"/>
              </w:rPr>
              <w:t>No pude procesar el pago utilizando la tarjeta suministrada.  ¿Desearía usar un método de pago diferente?</w:t>
            </w:r>
          </w:p>
        </w:tc>
      </w:tr>
      <w:tr w:rsidR="00D307F9" w:rsidRPr="00907B70" w14:paraId="3EBB8095" w14:textId="77777777" w:rsidTr="004F524A">
        <w:trPr>
          <w:trHeight w:val="305"/>
        </w:trPr>
        <w:tc>
          <w:tcPr>
            <w:tcW w:w="9363" w:type="dxa"/>
            <w:gridSpan w:val="9"/>
            <w:tcBorders>
              <w:bottom w:val="single" w:sz="4" w:space="0" w:color="000000"/>
            </w:tcBorders>
            <w:shd w:val="clear" w:color="auto" w:fill="D9D9D9"/>
            <w:vAlign w:val="center"/>
          </w:tcPr>
          <w:p w14:paraId="1D1EB968" w14:textId="77777777" w:rsidR="00D307F9" w:rsidRPr="00907B70" w:rsidRDefault="00D307F9" w:rsidP="00D307F9">
            <w:pPr>
              <w:spacing w:after="0" w:line="240" w:lineRule="auto"/>
              <w:rPr>
                <w:b/>
                <w:sz w:val="24"/>
                <w:szCs w:val="24"/>
              </w:rPr>
            </w:pPr>
            <w:r w:rsidRPr="00907B70">
              <w:rPr>
                <w:b/>
                <w:sz w:val="24"/>
                <w:szCs w:val="24"/>
              </w:rPr>
              <w:t>Retry Prompts</w:t>
            </w:r>
          </w:p>
        </w:tc>
      </w:tr>
      <w:tr w:rsidR="00D307F9" w:rsidRPr="00907B70" w14:paraId="78E66A34" w14:textId="77777777" w:rsidTr="004F524A">
        <w:trPr>
          <w:trHeight w:val="305"/>
        </w:trPr>
        <w:tc>
          <w:tcPr>
            <w:tcW w:w="2178" w:type="dxa"/>
            <w:tcBorders>
              <w:bottom w:val="single" w:sz="4" w:space="0" w:color="000000"/>
            </w:tcBorders>
            <w:shd w:val="clear" w:color="auto" w:fill="DAEEF3" w:themeFill="accent5" w:themeFillTint="33"/>
            <w:vAlign w:val="center"/>
          </w:tcPr>
          <w:p w14:paraId="3A4097A4" w14:textId="77777777" w:rsidR="00D307F9" w:rsidRPr="00907B70" w:rsidRDefault="00D307F9" w:rsidP="00D307F9">
            <w:pPr>
              <w:spacing w:after="0" w:line="240" w:lineRule="auto"/>
              <w:jc w:val="center"/>
              <w:rPr>
                <w:b/>
                <w:i/>
                <w:sz w:val="24"/>
                <w:szCs w:val="24"/>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5B063B4E" w14:textId="77777777" w:rsidR="00D307F9" w:rsidRPr="00907B70" w:rsidRDefault="00D307F9" w:rsidP="00D307F9">
            <w:pPr>
              <w:spacing w:after="0" w:line="240" w:lineRule="auto"/>
              <w:jc w:val="center"/>
              <w:rPr>
                <w:b/>
                <w:i/>
                <w:sz w:val="24"/>
                <w:szCs w:val="24"/>
              </w:rPr>
            </w:pPr>
            <w:r w:rsidRPr="00907B70">
              <w:rPr>
                <w:b/>
                <w:i/>
              </w:rPr>
              <w:t>Condition</w:t>
            </w:r>
          </w:p>
        </w:tc>
        <w:tc>
          <w:tcPr>
            <w:tcW w:w="3780" w:type="dxa"/>
            <w:gridSpan w:val="5"/>
            <w:tcBorders>
              <w:bottom w:val="single" w:sz="4" w:space="0" w:color="000000"/>
            </w:tcBorders>
            <w:shd w:val="clear" w:color="auto" w:fill="DAEEF3" w:themeFill="accent5" w:themeFillTint="33"/>
            <w:vAlign w:val="center"/>
          </w:tcPr>
          <w:p w14:paraId="191DF92D" w14:textId="77777777" w:rsidR="00D307F9" w:rsidRPr="00907B70" w:rsidRDefault="00D307F9" w:rsidP="00D307F9">
            <w:pPr>
              <w:spacing w:after="0" w:line="240" w:lineRule="auto"/>
              <w:jc w:val="center"/>
              <w:rPr>
                <w:b/>
                <w:i/>
                <w:sz w:val="24"/>
                <w:szCs w:val="24"/>
              </w:rPr>
            </w:pPr>
            <w:r w:rsidRPr="00907B70">
              <w:rPr>
                <w:b/>
                <w:i/>
              </w:rPr>
              <w:t>Wording</w:t>
            </w:r>
          </w:p>
        </w:tc>
        <w:tc>
          <w:tcPr>
            <w:tcW w:w="1515" w:type="dxa"/>
            <w:tcBorders>
              <w:bottom w:val="single" w:sz="4" w:space="0" w:color="000000"/>
            </w:tcBorders>
            <w:shd w:val="clear" w:color="auto" w:fill="DAEEF3" w:themeFill="accent5" w:themeFillTint="33"/>
            <w:vAlign w:val="center"/>
          </w:tcPr>
          <w:p w14:paraId="2DED0505" w14:textId="77777777" w:rsidR="00D307F9" w:rsidRPr="00907B70" w:rsidRDefault="00D307F9" w:rsidP="00D307F9">
            <w:pPr>
              <w:spacing w:after="0" w:line="240" w:lineRule="auto"/>
              <w:jc w:val="center"/>
              <w:rPr>
                <w:b/>
                <w:i/>
              </w:rPr>
            </w:pPr>
            <w:r w:rsidRPr="00907B70">
              <w:rPr>
                <w:b/>
                <w:i/>
              </w:rPr>
              <w:t>Transition</w:t>
            </w:r>
          </w:p>
        </w:tc>
      </w:tr>
      <w:tr w:rsidR="003C2571" w:rsidRPr="00907B70" w14:paraId="74CA8118" w14:textId="77777777" w:rsidTr="004F524A">
        <w:trPr>
          <w:trHeight w:val="305"/>
        </w:trPr>
        <w:tc>
          <w:tcPr>
            <w:tcW w:w="2178" w:type="dxa"/>
            <w:tcBorders>
              <w:bottom w:val="single" w:sz="4" w:space="0" w:color="000000"/>
            </w:tcBorders>
            <w:shd w:val="clear" w:color="auto" w:fill="auto"/>
          </w:tcPr>
          <w:p w14:paraId="3A85417B" w14:textId="11C33486" w:rsidR="003C2571" w:rsidRPr="00907B70" w:rsidRDefault="003C2571" w:rsidP="003C2571">
            <w:pPr>
              <w:spacing w:after="0" w:line="240" w:lineRule="auto"/>
              <w:rPr>
                <w:sz w:val="20"/>
                <w:szCs w:val="20"/>
              </w:rPr>
            </w:pPr>
            <w:r w:rsidRPr="00907B70">
              <w:rPr>
                <w:sz w:val="20"/>
                <w:szCs w:val="20"/>
              </w:rPr>
              <w:t>NoMatch1.wav</w:t>
            </w:r>
          </w:p>
        </w:tc>
        <w:tc>
          <w:tcPr>
            <w:tcW w:w="1890" w:type="dxa"/>
            <w:gridSpan w:val="2"/>
            <w:tcBorders>
              <w:bottom w:val="single" w:sz="4" w:space="0" w:color="000000"/>
            </w:tcBorders>
            <w:shd w:val="clear" w:color="auto" w:fill="auto"/>
          </w:tcPr>
          <w:p w14:paraId="252DD770" w14:textId="3297C692" w:rsidR="003C2571" w:rsidRPr="00907B70" w:rsidRDefault="003C2571" w:rsidP="003C2571">
            <w:pPr>
              <w:spacing w:after="0" w:line="240" w:lineRule="auto"/>
              <w:rPr>
                <w:sz w:val="20"/>
                <w:szCs w:val="20"/>
              </w:rPr>
            </w:pPr>
            <w:r w:rsidRPr="00907B70">
              <w:rPr>
                <w:sz w:val="20"/>
                <w:szCs w:val="20"/>
              </w:rPr>
              <w:t>No Match 1</w:t>
            </w:r>
          </w:p>
        </w:tc>
        <w:tc>
          <w:tcPr>
            <w:tcW w:w="3780" w:type="dxa"/>
            <w:gridSpan w:val="5"/>
            <w:tcBorders>
              <w:bottom w:val="single" w:sz="4" w:space="0" w:color="000000"/>
            </w:tcBorders>
            <w:shd w:val="clear" w:color="auto" w:fill="auto"/>
          </w:tcPr>
          <w:p w14:paraId="6AAEAFAA" w14:textId="03A99E78"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4A95EDA4" w14:textId="1D310364" w:rsidR="003C2571" w:rsidRPr="00907B70" w:rsidRDefault="003C2571" w:rsidP="003C2571">
            <w:pPr>
              <w:spacing w:after="0" w:line="240" w:lineRule="auto"/>
              <w:rPr>
                <w:sz w:val="20"/>
                <w:szCs w:val="20"/>
              </w:rPr>
            </w:pPr>
            <w:r>
              <w:rPr>
                <w:sz w:val="20"/>
                <w:szCs w:val="20"/>
              </w:rPr>
              <w:t>--</w:t>
            </w:r>
          </w:p>
        </w:tc>
      </w:tr>
      <w:tr w:rsidR="003C2571" w:rsidRPr="00907B70" w14:paraId="2E3ABBE9" w14:textId="77777777" w:rsidTr="004F524A">
        <w:trPr>
          <w:trHeight w:val="305"/>
        </w:trPr>
        <w:tc>
          <w:tcPr>
            <w:tcW w:w="2178" w:type="dxa"/>
            <w:tcBorders>
              <w:bottom w:val="single" w:sz="4" w:space="0" w:color="000000"/>
            </w:tcBorders>
            <w:shd w:val="clear" w:color="auto" w:fill="auto"/>
          </w:tcPr>
          <w:p w14:paraId="17C771BA" w14:textId="2F361EAB" w:rsidR="003C2571" w:rsidRPr="00907B70" w:rsidRDefault="00FC7B93" w:rsidP="003C2571">
            <w:pPr>
              <w:spacing w:after="0" w:line="240" w:lineRule="auto"/>
              <w:rPr>
                <w:sz w:val="20"/>
                <w:szCs w:val="20"/>
              </w:rPr>
            </w:pPr>
            <w:r>
              <w:rPr>
                <w:sz w:val="20"/>
                <w:szCs w:val="20"/>
              </w:rPr>
              <w:t>2210-2.wav</w:t>
            </w:r>
          </w:p>
        </w:tc>
        <w:tc>
          <w:tcPr>
            <w:tcW w:w="1890" w:type="dxa"/>
            <w:gridSpan w:val="2"/>
            <w:tcBorders>
              <w:bottom w:val="single" w:sz="4" w:space="0" w:color="000000"/>
            </w:tcBorders>
            <w:shd w:val="clear" w:color="auto" w:fill="auto"/>
          </w:tcPr>
          <w:p w14:paraId="5962B7B9" w14:textId="7C5BC3BA" w:rsidR="003C2571" w:rsidRPr="00907B70" w:rsidRDefault="003C2571" w:rsidP="003C2571">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3B2F152A" w14:textId="1C1247E0" w:rsidR="003C2571" w:rsidRPr="00F03FB4" w:rsidRDefault="00FC7B93" w:rsidP="003C257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¿Desearía usar un método de pago diferente?  Simplemente diga ‘sí’ o 'no'.</w:t>
            </w:r>
          </w:p>
        </w:tc>
        <w:tc>
          <w:tcPr>
            <w:tcW w:w="1515" w:type="dxa"/>
            <w:tcBorders>
              <w:bottom w:val="single" w:sz="4" w:space="0" w:color="000000"/>
            </w:tcBorders>
            <w:shd w:val="clear" w:color="auto" w:fill="auto"/>
          </w:tcPr>
          <w:p w14:paraId="184BC7BF" w14:textId="6770C3CF" w:rsidR="003C2571" w:rsidRPr="00907B70" w:rsidRDefault="003C2571" w:rsidP="003C2571">
            <w:pPr>
              <w:spacing w:after="0" w:line="240" w:lineRule="auto"/>
              <w:rPr>
                <w:sz w:val="20"/>
                <w:szCs w:val="20"/>
              </w:rPr>
            </w:pPr>
            <w:proofErr w:type="spellStart"/>
            <w:r>
              <w:rPr>
                <w:sz w:val="20"/>
                <w:szCs w:val="20"/>
              </w:rPr>
              <w:t>Rerecognition</w:t>
            </w:r>
            <w:proofErr w:type="spellEnd"/>
          </w:p>
        </w:tc>
      </w:tr>
      <w:tr w:rsidR="003C2571" w:rsidRPr="00907B70" w14:paraId="06F33417" w14:textId="77777777" w:rsidTr="004F524A">
        <w:trPr>
          <w:trHeight w:val="305"/>
        </w:trPr>
        <w:tc>
          <w:tcPr>
            <w:tcW w:w="2178" w:type="dxa"/>
            <w:tcBorders>
              <w:bottom w:val="single" w:sz="4" w:space="0" w:color="000000"/>
            </w:tcBorders>
            <w:shd w:val="clear" w:color="auto" w:fill="auto"/>
          </w:tcPr>
          <w:p w14:paraId="1E47A51A" w14:textId="6C14C52C" w:rsidR="003C2571" w:rsidRPr="00907B70" w:rsidRDefault="003C2571" w:rsidP="003C2571">
            <w:pPr>
              <w:spacing w:after="0" w:line="240" w:lineRule="auto"/>
              <w:rPr>
                <w:sz w:val="20"/>
                <w:szCs w:val="20"/>
              </w:rPr>
            </w:pPr>
            <w:r w:rsidRPr="00907B70">
              <w:rPr>
                <w:sz w:val="20"/>
                <w:szCs w:val="20"/>
              </w:rPr>
              <w:t>NoMatch2.wav</w:t>
            </w:r>
          </w:p>
        </w:tc>
        <w:tc>
          <w:tcPr>
            <w:tcW w:w="1890" w:type="dxa"/>
            <w:gridSpan w:val="2"/>
            <w:tcBorders>
              <w:bottom w:val="single" w:sz="4" w:space="0" w:color="000000"/>
            </w:tcBorders>
            <w:shd w:val="clear" w:color="auto" w:fill="auto"/>
          </w:tcPr>
          <w:p w14:paraId="3D95868D" w14:textId="03826AA5" w:rsidR="003C2571" w:rsidRPr="00907B70" w:rsidRDefault="003C2571" w:rsidP="003C2571">
            <w:pPr>
              <w:spacing w:after="0" w:line="240" w:lineRule="auto"/>
              <w:rPr>
                <w:sz w:val="20"/>
                <w:szCs w:val="20"/>
              </w:rPr>
            </w:pPr>
            <w:r w:rsidRPr="00907B70">
              <w:rPr>
                <w:sz w:val="20"/>
                <w:szCs w:val="20"/>
              </w:rPr>
              <w:t>No Match 2</w:t>
            </w:r>
          </w:p>
        </w:tc>
        <w:tc>
          <w:tcPr>
            <w:tcW w:w="3780" w:type="dxa"/>
            <w:gridSpan w:val="5"/>
            <w:tcBorders>
              <w:bottom w:val="single" w:sz="4" w:space="0" w:color="000000"/>
            </w:tcBorders>
            <w:shd w:val="clear" w:color="auto" w:fill="auto"/>
          </w:tcPr>
          <w:p w14:paraId="2C579A3A" w14:textId="3D41E2D4" w:rsidR="003C2571" w:rsidRPr="00907B70" w:rsidRDefault="003C2571" w:rsidP="003C2571">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37C47617" w14:textId="23A7C346" w:rsidR="003C2571" w:rsidRPr="00907B70" w:rsidRDefault="003C2571" w:rsidP="003C2571">
            <w:pPr>
              <w:spacing w:after="0" w:line="240" w:lineRule="auto"/>
              <w:rPr>
                <w:sz w:val="20"/>
                <w:szCs w:val="20"/>
              </w:rPr>
            </w:pPr>
            <w:r>
              <w:rPr>
                <w:sz w:val="20"/>
                <w:szCs w:val="20"/>
              </w:rPr>
              <w:t>--</w:t>
            </w:r>
          </w:p>
        </w:tc>
      </w:tr>
      <w:tr w:rsidR="003C2571" w:rsidRPr="00907B70" w14:paraId="142D3CF2" w14:textId="77777777" w:rsidTr="004F524A">
        <w:trPr>
          <w:trHeight w:val="305"/>
        </w:trPr>
        <w:tc>
          <w:tcPr>
            <w:tcW w:w="2178" w:type="dxa"/>
            <w:tcBorders>
              <w:bottom w:val="single" w:sz="4" w:space="0" w:color="000000"/>
            </w:tcBorders>
            <w:shd w:val="clear" w:color="auto" w:fill="auto"/>
          </w:tcPr>
          <w:p w14:paraId="3B2200C4" w14:textId="015012FF" w:rsidR="003C2571" w:rsidRPr="00907B70" w:rsidRDefault="00FC7B93" w:rsidP="003C2571">
            <w:pPr>
              <w:spacing w:after="0" w:line="240" w:lineRule="auto"/>
              <w:rPr>
                <w:sz w:val="20"/>
                <w:szCs w:val="20"/>
              </w:rPr>
            </w:pPr>
            <w:r>
              <w:rPr>
                <w:sz w:val="20"/>
                <w:szCs w:val="20"/>
              </w:rPr>
              <w:t>2210-3wav</w:t>
            </w:r>
          </w:p>
        </w:tc>
        <w:tc>
          <w:tcPr>
            <w:tcW w:w="1890" w:type="dxa"/>
            <w:gridSpan w:val="2"/>
            <w:tcBorders>
              <w:bottom w:val="single" w:sz="4" w:space="0" w:color="000000"/>
            </w:tcBorders>
            <w:shd w:val="clear" w:color="auto" w:fill="auto"/>
          </w:tcPr>
          <w:p w14:paraId="228431B4" w14:textId="75FB0940" w:rsidR="003C2571" w:rsidRPr="00907B70" w:rsidRDefault="003C2571" w:rsidP="003C2571">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44737958" w14:textId="1C9E57AA" w:rsidR="003C2571" w:rsidRPr="00907B70" w:rsidRDefault="00FC7B93" w:rsidP="003C2571">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Para usar otro método de pago simplemente diga 'sí' o marque 1.  </w:t>
            </w:r>
            <w:r>
              <w:rPr>
                <w:rFonts w:ascii="Tahoma" w:hAnsi="Tahoma" w:cs="Tahoma"/>
                <w:color w:val="0070C0"/>
                <w:sz w:val="16"/>
                <w:szCs w:val="16"/>
              </w:rPr>
              <w:t xml:space="preserve">De lo </w:t>
            </w:r>
            <w:proofErr w:type="spellStart"/>
            <w:r>
              <w:rPr>
                <w:rFonts w:ascii="Tahoma" w:hAnsi="Tahoma" w:cs="Tahoma"/>
                <w:color w:val="0070C0"/>
                <w:sz w:val="16"/>
                <w:szCs w:val="16"/>
              </w:rPr>
              <w:t>contrario</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diga</w:t>
            </w:r>
            <w:proofErr w:type="spellEnd"/>
            <w:r>
              <w:rPr>
                <w:rFonts w:ascii="Tahoma" w:hAnsi="Tahoma" w:cs="Tahoma"/>
                <w:color w:val="0070C0"/>
                <w:sz w:val="16"/>
                <w:szCs w:val="16"/>
              </w:rPr>
              <w:t xml:space="preserve"> 'no' o marque 2</w:t>
            </w:r>
          </w:p>
        </w:tc>
        <w:tc>
          <w:tcPr>
            <w:tcW w:w="1515" w:type="dxa"/>
            <w:tcBorders>
              <w:bottom w:val="single" w:sz="4" w:space="0" w:color="000000"/>
            </w:tcBorders>
            <w:shd w:val="clear" w:color="auto" w:fill="auto"/>
          </w:tcPr>
          <w:p w14:paraId="1D02EC3A" w14:textId="3A9EDEA0" w:rsidR="003C2571" w:rsidRPr="00907B70" w:rsidRDefault="003C2571" w:rsidP="003C2571">
            <w:pPr>
              <w:spacing w:after="0" w:line="240" w:lineRule="auto"/>
              <w:rPr>
                <w:sz w:val="20"/>
                <w:szCs w:val="20"/>
              </w:rPr>
            </w:pPr>
            <w:proofErr w:type="spellStart"/>
            <w:r>
              <w:rPr>
                <w:sz w:val="20"/>
                <w:szCs w:val="20"/>
              </w:rPr>
              <w:t>Rerecognition</w:t>
            </w:r>
            <w:proofErr w:type="spellEnd"/>
          </w:p>
        </w:tc>
      </w:tr>
      <w:tr w:rsidR="003C2571" w:rsidRPr="00907B70" w14:paraId="0996F429" w14:textId="77777777" w:rsidTr="004F524A">
        <w:trPr>
          <w:trHeight w:val="305"/>
        </w:trPr>
        <w:tc>
          <w:tcPr>
            <w:tcW w:w="2178" w:type="dxa"/>
            <w:tcBorders>
              <w:bottom w:val="single" w:sz="4" w:space="0" w:color="000000"/>
            </w:tcBorders>
            <w:shd w:val="clear" w:color="auto" w:fill="auto"/>
          </w:tcPr>
          <w:p w14:paraId="2687DB85" w14:textId="7BCF7C0F" w:rsidR="003C2571" w:rsidRPr="00907B70" w:rsidRDefault="003C2571" w:rsidP="003C2571">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44FD3B5B" w14:textId="1AC33FE6" w:rsidR="003C2571" w:rsidRPr="00907B70" w:rsidRDefault="003C2571" w:rsidP="003C2571">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sz="4" w:space="0" w:color="000000"/>
            </w:tcBorders>
            <w:shd w:val="clear" w:color="auto" w:fill="auto"/>
          </w:tcPr>
          <w:p w14:paraId="41DAFB2F" w14:textId="6FC46B63" w:rsidR="003C2571" w:rsidRPr="00907B70" w:rsidRDefault="003C2571" w:rsidP="003C2571">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08E30DD9" w14:textId="41C7CD59" w:rsidR="003C2571" w:rsidRPr="00907B70" w:rsidRDefault="00FC7B93" w:rsidP="003C2571">
            <w:pPr>
              <w:spacing w:after="0" w:line="240" w:lineRule="auto"/>
              <w:rPr>
                <w:sz w:val="20"/>
                <w:szCs w:val="20"/>
              </w:rPr>
            </w:pPr>
            <w:r>
              <w:rPr>
                <w:sz w:val="20"/>
                <w:szCs w:val="20"/>
              </w:rPr>
              <w:t>XFER2</w:t>
            </w:r>
          </w:p>
        </w:tc>
      </w:tr>
      <w:tr w:rsidR="003C2571" w:rsidRPr="00907B70" w14:paraId="313DDC56" w14:textId="77777777" w:rsidTr="004F524A">
        <w:trPr>
          <w:trHeight w:val="305"/>
        </w:trPr>
        <w:tc>
          <w:tcPr>
            <w:tcW w:w="2178" w:type="dxa"/>
            <w:tcBorders>
              <w:bottom w:val="single" w:sz="4" w:space="0" w:color="000000"/>
            </w:tcBorders>
            <w:shd w:val="clear" w:color="auto" w:fill="auto"/>
          </w:tcPr>
          <w:p w14:paraId="081691ED" w14:textId="4F771AD8" w:rsidR="003C2571" w:rsidRPr="00907B70" w:rsidRDefault="003C2571" w:rsidP="003C257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sz="4" w:space="0" w:color="000000"/>
            </w:tcBorders>
            <w:shd w:val="clear" w:color="auto" w:fill="auto"/>
          </w:tcPr>
          <w:p w14:paraId="64E8F116" w14:textId="68AB3475" w:rsidR="003C2571" w:rsidRPr="00907B70" w:rsidRDefault="003C2571" w:rsidP="003C2571">
            <w:pPr>
              <w:spacing w:after="0" w:line="240" w:lineRule="auto"/>
              <w:rPr>
                <w:sz w:val="20"/>
                <w:szCs w:val="20"/>
              </w:rPr>
            </w:pPr>
            <w:r w:rsidRPr="00907B70">
              <w:rPr>
                <w:sz w:val="20"/>
                <w:szCs w:val="20"/>
              </w:rPr>
              <w:t>No Input 1</w:t>
            </w:r>
          </w:p>
        </w:tc>
        <w:tc>
          <w:tcPr>
            <w:tcW w:w="3780" w:type="dxa"/>
            <w:gridSpan w:val="5"/>
            <w:tcBorders>
              <w:bottom w:val="single" w:sz="4" w:space="0" w:color="000000"/>
            </w:tcBorders>
            <w:shd w:val="clear" w:color="auto" w:fill="auto"/>
          </w:tcPr>
          <w:p w14:paraId="5775B77A" w14:textId="0B08546F" w:rsidR="003C2571" w:rsidRPr="00907B70" w:rsidRDefault="003C2571" w:rsidP="003C2571">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5A0C9F08" w14:textId="599BD753" w:rsidR="003C2571" w:rsidRPr="00907B70" w:rsidRDefault="003C2571" w:rsidP="003C2571">
            <w:pPr>
              <w:spacing w:after="0" w:line="240" w:lineRule="auto"/>
              <w:rPr>
                <w:sz w:val="20"/>
                <w:szCs w:val="20"/>
              </w:rPr>
            </w:pPr>
            <w:r>
              <w:rPr>
                <w:sz w:val="20"/>
                <w:szCs w:val="20"/>
              </w:rPr>
              <w:t>--</w:t>
            </w:r>
          </w:p>
        </w:tc>
      </w:tr>
      <w:tr w:rsidR="003C2571" w:rsidRPr="00907B70" w14:paraId="0E137530" w14:textId="77777777" w:rsidTr="004F524A">
        <w:trPr>
          <w:trHeight w:val="305"/>
        </w:trPr>
        <w:tc>
          <w:tcPr>
            <w:tcW w:w="2178" w:type="dxa"/>
            <w:tcBorders>
              <w:bottom w:val="single" w:sz="4" w:space="0" w:color="000000"/>
            </w:tcBorders>
            <w:shd w:val="clear" w:color="auto" w:fill="auto"/>
          </w:tcPr>
          <w:p w14:paraId="2D3A8E55" w14:textId="6471B26E" w:rsidR="003C2571" w:rsidRPr="00907B70" w:rsidRDefault="00FC7B93" w:rsidP="003C2571">
            <w:pPr>
              <w:spacing w:after="0" w:line="240" w:lineRule="auto"/>
              <w:rPr>
                <w:sz w:val="20"/>
                <w:szCs w:val="20"/>
              </w:rPr>
            </w:pPr>
            <w:r>
              <w:rPr>
                <w:sz w:val="20"/>
                <w:szCs w:val="20"/>
              </w:rPr>
              <w:t>2210-2.wav</w:t>
            </w:r>
          </w:p>
        </w:tc>
        <w:tc>
          <w:tcPr>
            <w:tcW w:w="1890" w:type="dxa"/>
            <w:gridSpan w:val="2"/>
            <w:tcBorders>
              <w:bottom w:val="single" w:sz="4" w:space="0" w:color="000000"/>
            </w:tcBorders>
            <w:shd w:val="clear" w:color="auto" w:fill="auto"/>
          </w:tcPr>
          <w:p w14:paraId="3A732A79" w14:textId="4AA08369" w:rsidR="003C2571" w:rsidRPr="00907B70" w:rsidRDefault="003C2571" w:rsidP="003C2571">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6F312465" w14:textId="41BCC31D" w:rsidR="003C2571" w:rsidRPr="00F03FB4" w:rsidRDefault="00FC7B93" w:rsidP="003C257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¿Desearía usar un método de pago diferente?  Simplemente diga ‘sí’ o 'no'.</w:t>
            </w:r>
          </w:p>
        </w:tc>
        <w:tc>
          <w:tcPr>
            <w:tcW w:w="1515" w:type="dxa"/>
            <w:tcBorders>
              <w:bottom w:val="single" w:sz="4" w:space="0" w:color="000000"/>
            </w:tcBorders>
            <w:shd w:val="clear" w:color="auto" w:fill="auto"/>
          </w:tcPr>
          <w:p w14:paraId="4B4E189F" w14:textId="0ADE4171" w:rsidR="003C2571" w:rsidRPr="00907B70" w:rsidRDefault="003C2571" w:rsidP="003C2571">
            <w:pPr>
              <w:spacing w:after="0" w:line="240" w:lineRule="auto"/>
              <w:rPr>
                <w:sz w:val="20"/>
                <w:szCs w:val="20"/>
              </w:rPr>
            </w:pPr>
            <w:proofErr w:type="spellStart"/>
            <w:r>
              <w:rPr>
                <w:sz w:val="20"/>
                <w:szCs w:val="20"/>
              </w:rPr>
              <w:t>Rerecognition</w:t>
            </w:r>
            <w:proofErr w:type="spellEnd"/>
          </w:p>
        </w:tc>
      </w:tr>
      <w:tr w:rsidR="003C2571" w:rsidRPr="00907B70" w14:paraId="1FB0791E" w14:textId="77777777" w:rsidTr="004F524A">
        <w:trPr>
          <w:trHeight w:val="305"/>
        </w:trPr>
        <w:tc>
          <w:tcPr>
            <w:tcW w:w="2178" w:type="dxa"/>
            <w:tcBorders>
              <w:bottom w:val="single" w:sz="4" w:space="0" w:color="000000"/>
            </w:tcBorders>
            <w:shd w:val="clear" w:color="auto" w:fill="auto"/>
          </w:tcPr>
          <w:p w14:paraId="1B837BB8" w14:textId="0B814DEB" w:rsidR="003C2571" w:rsidRPr="00907B70" w:rsidRDefault="003C2571" w:rsidP="003C2571">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sz="4" w:space="0" w:color="000000"/>
            </w:tcBorders>
            <w:shd w:val="clear" w:color="auto" w:fill="auto"/>
          </w:tcPr>
          <w:p w14:paraId="1E2E0E0C" w14:textId="07BE83E2" w:rsidR="003C2571" w:rsidRPr="00907B70" w:rsidRDefault="003C2571" w:rsidP="003C2571">
            <w:pPr>
              <w:spacing w:after="0" w:line="240" w:lineRule="auto"/>
              <w:rPr>
                <w:sz w:val="20"/>
                <w:szCs w:val="20"/>
              </w:rPr>
            </w:pPr>
            <w:r w:rsidRPr="00907B70">
              <w:rPr>
                <w:sz w:val="20"/>
                <w:szCs w:val="20"/>
              </w:rPr>
              <w:t>No Input 2</w:t>
            </w:r>
          </w:p>
        </w:tc>
        <w:tc>
          <w:tcPr>
            <w:tcW w:w="3780" w:type="dxa"/>
            <w:gridSpan w:val="5"/>
            <w:tcBorders>
              <w:bottom w:val="single" w:sz="4" w:space="0" w:color="000000"/>
            </w:tcBorders>
            <w:shd w:val="clear" w:color="auto" w:fill="auto"/>
          </w:tcPr>
          <w:p w14:paraId="67DDB1C8" w14:textId="32D6183E" w:rsidR="003C2571" w:rsidRPr="00907B70" w:rsidRDefault="003C2571" w:rsidP="003C2571">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3EFA342D" w14:textId="5A6CE3A1" w:rsidR="003C2571" w:rsidRPr="00907B70" w:rsidRDefault="003C2571" w:rsidP="003C2571">
            <w:pPr>
              <w:spacing w:after="0" w:line="240" w:lineRule="auto"/>
              <w:rPr>
                <w:sz w:val="20"/>
                <w:szCs w:val="20"/>
              </w:rPr>
            </w:pPr>
            <w:r>
              <w:rPr>
                <w:sz w:val="20"/>
                <w:szCs w:val="20"/>
              </w:rPr>
              <w:t>--</w:t>
            </w:r>
          </w:p>
        </w:tc>
      </w:tr>
      <w:tr w:rsidR="003C2571" w:rsidRPr="00907B70" w14:paraId="4F345626" w14:textId="77777777" w:rsidTr="004F524A">
        <w:trPr>
          <w:trHeight w:val="305"/>
        </w:trPr>
        <w:tc>
          <w:tcPr>
            <w:tcW w:w="2178" w:type="dxa"/>
            <w:tcBorders>
              <w:bottom w:val="single" w:sz="4" w:space="0" w:color="000000"/>
            </w:tcBorders>
            <w:shd w:val="clear" w:color="auto" w:fill="auto"/>
          </w:tcPr>
          <w:p w14:paraId="50233469" w14:textId="29356AD4" w:rsidR="003C2571" w:rsidRPr="00907B70" w:rsidRDefault="00FC7B93" w:rsidP="003C2571">
            <w:pPr>
              <w:spacing w:after="0" w:line="240" w:lineRule="auto"/>
              <w:rPr>
                <w:sz w:val="20"/>
                <w:szCs w:val="20"/>
              </w:rPr>
            </w:pPr>
            <w:r>
              <w:rPr>
                <w:sz w:val="20"/>
                <w:szCs w:val="20"/>
              </w:rPr>
              <w:t>2210-3wav</w:t>
            </w:r>
          </w:p>
        </w:tc>
        <w:tc>
          <w:tcPr>
            <w:tcW w:w="1890" w:type="dxa"/>
            <w:gridSpan w:val="2"/>
            <w:tcBorders>
              <w:bottom w:val="single" w:sz="4" w:space="0" w:color="000000"/>
            </w:tcBorders>
            <w:shd w:val="clear" w:color="auto" w:fill="auto"/>
          </w:tcPr>
          <w:p w14:paraId="719E890B" w14:textId="1E6580EA" w:rsidR="003C2571" w:rsidRPr="00907B70" w:rsidRDefault="003C2571" w:rsidP="003C2571">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69FC5039" w14:textId="7D2D3D9F" w:rsidR="003C2571" w:rsidRPr="00907B70" w:rsidRDefault="00FC7B93" w:rsidP="003C2571">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Para usar otro método de pago simplemente diga 'sí' o marque 1.  </w:t>
            </w:r>
            <w:r>
              <w:rPr>
                <w:rFonts w:ascii="Tahoma" w:hAnsi="Tahoma" w:cs="Tahoma"/>
                <w:color w:val="0070C0"/>
                <w:sz w:val="16"/>
                <w:szCs w:val="16"/>
              </w:rPr>
              <w:t xml:space="preserve">De lo </w:t>
            </w:r>
            <w:proofErr w:type="spellStart"/>
            <w:r>
              <w:rPr>
                <w:rFonts w:ascii="Tahoma" w:hAnsi="Tahoma" w:cs="Tahoma"/>
                <w:color w:val="0070C0"/>
                <w:sz w:val="16"/>
                <w:szCs w:val="16"/>
              </w:rPr>
              <w:t>contrario</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diga</w:t>
            </w:r>
            <w:proofErr w:type="spellEnd"/>
            <w:r>
              <w:rPr>
                <w:rFonts w:ascii="Tahoma" w:hAnsi="Tahoma" w:cs="Tahoma"/>
                <w:color w:val="0070C0"/>
                <w:sz w:val="16"/>
                <w:szCs w:val="16"/>
              </w:rPr>
              <w:t xml:space="preserve"> 'no' o marque 2</w:t>
            </w:r>
          </w:p>
        </w:tc>
        <w:tc>
          <w:tcPr>
            <w:tcW w:w="1515" w:type="dxa"/>
            <w:tcBorders>
              <w:bottom w:val="single" w:sz="4" w:space="0" w:color="000000"/>
            </w:tcBorders>
            <w:shd w:val="clear" w:color="auto" w:fill="auto"/>
          </w:tcPr>
          <w:p w14:paraId="0F9E83D6" w14:textId="370F5A4A" w:rsidR="003C2571" w:rsidRPr="00907B70" w:rsidRDefault="003C2571" w:rsidP="003C2571">
            <w:pPr>
              <w:spacing w:after="0" w:line="240" w:lineRule="auto"/>
              <w:rPr>
                <w:sz w:val="20"/>
                <w:szCs w:val="20"/>
              </w:rPr>
            </w:pPr>
            <w:proofErr w:type="spellStart"/>
            <w:r>
              <w:rPr>
                <w:sz w:val="20"/>
                <w:szCs w:val="20"/>
              </w:rPr>
              <w:t>Rerecognition</w:t>
            </w:r>
            <w:proofErr w:type="spellEnd"/>
          </w:p>
        </w:tc>
      </w:tr>
      <w:tr w:rsidR="003C2571" w:rsidRPr="00907B70" w14:paraId="0CCD4F3D" w14:textId="77777777" w:rsidTr="004F524A">
        <w:trPr>
          <w:trHeight w:val="305"/>
        </w:trPr>
        <w:tc>
          <w:tcPr>
            <w:tcW w:w="2178" w:type="dxa"/>
            <w:tcBorders>
              <w:bottom w:val="single" w:sz="4" w:space="0" w:color="000000"/>
            </w:tcBorders>
            <w:shd w:val="clear" w:color="auto" w:fill="auto"/>
          </w:tcPr>
          <w:p w14:paraId="639DADC5" w14:textId="63079515" w:rsidR="003C2571" w:rsidRPr="00907B70" w:rsidRDefault="003C2571" w:rsidP="003C2571">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3320539B" w14:textId="58ED9D07" w:rsidR="003C2571" w:rsidRPr="00907B70" w:rsidRDefault="003C2571" w:rsidP="003C2571">
            <w:pPr>
              <w:spacing w:after="0" w:line="240" w:lineRule="auto"/>
              <w:rPr>
                <w:sz w:val="20"/>
                <w:szCs w:val="20"/>
              </w:rPr>
            </w:pPr>
            <w:r>
              <w:rPr>
                <w:sz w:val="20"/>
                <w:szCs w:val="20"/>
              </w:rPr>
              <w:t>No Input 3</w:t>
            </w:r>
          </w:p>
        </w:tc>
        <w:tc>
          <w:tcPr>
            <w:tcW w:w="3780" w:type="dxa"/>
            <w:gridSpan w:val="5"/>
            <w:tcBorders>
              <w:bottom w:val="single" w:sz="4" w:space="0" w:color="000000"/>
            </w:tcBorders>
            <w:shd w:val="clear" w:color="auto" w:fill="auto"/>
          </w:tcPr>
          <w:p w14:paraId="7A343081" w14:textId="77777777" w:rsidR="003C2571" w:rsidRPr="00907B70" w:rsidRDefault="003C2571" w:rsidP="003C2571">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3F35C4D7" w14:textId="71851C33" w:rsidR="003C2571" w:rsidRPr="00907B70" w:rsidRDefault="00FC7B93" w:rsidP="003C2571">
            <w:pPr>
              <w:spacing w:after="0" w:line="240" w:lineRule="auto"/>
              <w:rPr>
                <w:sz w:val="20"/>
                <w:szCs w:val="20"/>
              </w:rPr>
            </w:pPr>
            <w:r>
              <w:rPr>
                <w:sz w:val="20"/>
                <w:szCs w:val="20"/>
              </w:rPr>
              <w:t>XFER2</w:t>
            </w:r>
          </w:p>
        </w:tc>
      </w:tr>
      <w:tr w:rsidR="003C2571" w:rsidRPr="00907B70" w14:paraId="2F86CBB3" w14:textId="77777777" w:rsidTr="004F524A">
        <w:trPr>
          <w:trHeight w:val="305"/>
        </w:trPr>
        <w:tc>
          <w:tcPr>
            <w:tcW w:w="9363" w:type="dxa"/>
            <w:gridSpan w:val="9"/>
            <w:tcBorders>
              <w:bottom w:val="single" w:sz="4" w:space="0" w:color="000000"/>
            </w:tcBorders>
            <w:shd w:val="clear" w:color="auto" w:fill="D9D9D9"/>
            <w:vAlign w:val="center"/>
          </w:tcPr>
          <w:p w14:paraId="25D9CC7E" w14:textId="77777777" w:rsidR="003C2571" w:rsidRPr="00907B70" w:rsidRDefault="003C2571" w:rsidP="003C2571">
            <w:pPr>
              <w:spacing w:after="0" w:line="240" w:lineRule="auto"/>
              <w:rPr>
                <w:b/>
                <w:sz w:val="24"/>
                <w:szCs w:val="24"/>
              </w:rPr>
            </w:pPr>
            <w:r w:rsidRPr="00907B70">
              <w:rPr>
                <w:b/>
                <w:sz w:val="24"/>
                <w:szCs w:val="24"/>
              </w:rPr>
              <w:t>Grammar</w:t>
            </w:r>
          </w:p>
        </w:tc>
      </w:tr>
      <w:tr w:rsidR="003C2571" w:rsidRPr="00907B70" w14:paraId="55BB4F3A" w14:textId="77777777" w:rsidTr="004F524A">
        <w:tc>
          <w:tcPr>
            <w:tcW w:w="3258" w:type="dxa"/>
            <w:gridSpan w:val="2"/>
            <w:tcBorders>
              <w:bottom w:val="single" w:sz="4" w:space="0" w:color="000000"/>
            </w:tcBorders>
            <w:shd w:val="solid" w:color="DAEEF3" w:themeColor="accent5" w:themeTint="33" w:fill="CCFFFF"/>
          </w:tcPr>
          <w:p w14:paraId="61416845" w14:textId="77777777" w:rsidR="003C2571" w:rsidRPr="00907B70" w:rsidRDefault="003C2571" w:rsidP="003C2571">
            <w:pPr>
              <w:spacing w:after="0" w:line="240" w:lineRule="auto"/>
              <w:jc w:val="center"/>
              <w:rPr>
                <w:b/>
                <w:i/>
              </w:rPr>
            </w:pPr>
            <w:r w:rsidRPr="00907B70">
              <w:rPr>
                <w:b/>
                <w:i/>
              </w:rPr>
              <w:t>Valid Utterances</w:t>
            </w:r>
          </w:p>
        </w:tc>
        <w:tc>
          <w:tcPr>
            <w:tcW w:w="1036" w:type="dxa"/>
            <w:gridSpan w:val="2"/>
            <w:tcBorders>
              <w:bottom w:val="single" w:sz="4" w:space="0" w:color="000000"/>
            </w:tcBorders>
            <w:shd w:val="solid" w:color="DAEEF3" w:themeColor="accent5" w:themeTint="33" w:fill="CCFFFF"/>
          </w:tcPr>
          <w:p w14:paraId="2549FB88" w14:textId="77777777" w:rsidR="003C2571" w:rsidRPr="00907B70" w:rsidRDefault="003C2571" w:rsidP="003C2571">
            <w:pPr>
              <w:spacing w:after="0" w:line="240" w:lineRule="auto"/>
              <w:jc w:val="center"/>
              <w:rPr>
                <w:b/>
                <w:i/>
              </w:rPr>
            </w:pPr>
            <w:r w:rsidRPr="00907B70">
              <w:rPr>
                <w:b/>
                <w:i/>
              </w:rPr>
              <w:t>DTMF</w:t>
            </w:r>
          </w:p>
        </w:tc>
        <w:tc>
          <w:tcPr>
            <w:tcW w:w="3554" w:type="dxa"/>
            <w:gridSpan w:val="4"/>
            <w:tcBorders>
              <w:bottom w:val="single" w:sz="4" w:space="0" w:color="000000"/>
            </w:tcBorders>
            <w:shd w:val="solid" w:color="DAEEF3" w:themeColor="accent5" w:themeTint="33" w:fill="CCFFFF"/>
          </w:tcPr>
          <w:p w14:paraId="2243496E" w14:textId="77777777" w:rsidR="003C2571" w:rsidRPr="00907B70" w:rsidRDefault="003C2571" w:rsidP="003C2571">
            <w:pPr>
              <w:spacing w:after="0" w:line="240" w:lineRule="auto"/>
              <w:jc w:val="center"/>
              <w:rPr>
                <w:b/>
                <w:i/>
              </w:rPr>
            </w:pPr>
            <w:r w:rsidRPr="00907B70">
              <w:rPr>
                <w:b/>
                <w:i/>
              </w:rPr>
              <w:t xml:space="preserve"> Response</w:t>
            </w:r>
          </w:p>
        </w:tc>
        <w:tc>
          <w:tcPr>
            <w:tcW w:w="1515" w:type="dxa"/>
            <w:tcBorders>
              <w:bottom w:val="single" w:sz="4" w:space="0" w:color="000000"/>
            </w:tcBorders>
            <w:shd w:val="solid" w:color="DAEEF3" w:themeColor="accent5" w:themeTint="33" w:fill="CCFFFF"/>
          </w:tcPr>
          <w:p w14:paraId="0A64BD35" w14:textId="77777777" w:rsidR="003C2571" w:rsidRPr="00907B70" w:rsidRDefault="003C2571" w:rsidP="003C2571">
            <w:pPr>
              <w:spacing w:after="0" w:line="240" w:lineRule="auto"/>
              <w:jc w:val="center"/>
              <w:rPr>
                <w:b/>
                <w:i/>
              </w:rPr>
            </w:pPr>
            <w:r w:rsidRPr="00907B70">
              <w:rPr>
                <w:b/>
                <w:i/>
              </w:rPr>
              <w:t>Confirm</w:t>
            </w:r>
          </w:p>
        </w:tc>
      </w:tr>
      <w:tr w:rsidR="00E50601" w:rsidRPr="00907B70" w14:paraId="77FDB330" w14:textId="77777777" w:rsidTr="004F524A">
        <w:tc>
          <w:tcPr>
            <w:tcW w:w="3258" w:type="dxa"/>
            <w:gridSpan w:val="2"/>
          </w:tcPr>
          <w:p w14:paraId="1BF5D4C0" w14:textId="0FB4F68A"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40EF7954"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Pr>
          <w:p w14:paraId="3E0E7278" w14:textId="6969B5B9" w:rsidR="00E50601" w:rsidRPr="00C26A25" w:rsidRDefault="00E50601" w:rsidP="00E50601">
            <w:pPr>
              <w:spacing w:after="0" w:line="240" w:lineRule="auto"/>
              <w:rPr>
                <w:sz w:val="20"/>
                <w:szCs w:val="20"/>
              </w:rPr>
            </w:pPr>
            <w:proofErr w:type="spellStart"/>
            <w:r>
              <w:rPr>
                <w:sz w:val="20"/>
                <w:szCs w:val="20"/>
              </w:rPr>
              <w:t>Sí</w:t>
            </w:r>
            <w:proofErr w:type="spellEnd"/>
          </w:p>
        </w:tc>
        <w:tc>
          <w:tcPr>
            <w:tcW w:w="1515" w:type="dxa"/>
          </w:tcPr>
          <w:p w14:paraId="4B4A2F1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0A3B6501" w14:textId="77777777" w:rsidTr="004F524A">
        <w:tc>
          <w:tcPr>
            <w:tcW w:w="3258" w:type="dxa"/>
            <w:gridSpan w:val="2"/>
          </w:tcPr>
          <w:p w14:paraId="2B51A334" w14:textId="2C62D3FE" w:rsidR="00E50601" w:rsidRPr="00E50601"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75EED85B"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Pr>
          <w:p w14:paraId="66EF0C6C" w14:textId="232363E7" w:rsidR="00E50601" w:rsidRPr="00C26A25" w:rsidRDefault="00E50601" w:rsidP="00E50601">
            <w:pPr>
              <w:spacing w:after="0" w:line="240" w:lineRule="auto"/>
              <w:rPr>
                <w:rFonts w:asciiTheme="majorHAnsi" w:hAnsiTheme="majorHAnsi"/>
                <w:sz w:val="20"/>
                <w:szCs w:val="20"/>
              </w:rPr>
            </w:pPr>
            <w:r>
              <w:rPr>
                <w:sz w:val="20"/>
                <w:szCs w:val="20"/>
              </w:rPr>
              <w:t>no</w:t>
            </w:r>
          </w:p>
        </w:tc>
        <w:tc>
          <w:tcPr>
            <w:tcW w:w="1515" w:type="dxa"/>
          </w:tcPr>
          <w:p w14:paraId="7BBC84B1"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1247428B" w14:textId="77777777" w:rsidTr="004F524A">
        <w:trPr>
          <w:trHeight w:val="314"/>
        </w:trPr>
        <w:tc>
          <w:tcPr>
            <w:tcW w:w="9363" w:type="dxa"/>
            <w:gridSpan w:val="9"/>
            <w:shd w:val="solid" w:color="DAEEF3" w:themeColor="accent5" w:themeTint="33" w:fill="auto"/>
            <w:vAlign w:val="bottom"/>
          </w:tcPr>
          <w:p w14:paraId="239E7DA7" w14:textId="77777777" w:rsidR="00E50601" w:rsidRPr="00907B70" w:rsidRDefault="00E50601" w:rsidP="00E50601">
            <w:pPr>
              <w:spacing w:after="0" w:line="240" w:lineRule="auto"/>
              <w:rPr>
                <w:b/>
                <w:i/>
              </w:rPr>
            </w:pPr>
            <w:proofErr w:type="spellStart"/>
            <w:r w:rsidRPr="00907B70">
              <w:rPr>
                <w:b/>
                <w:sz w:val="24"/>
                <w:szCs w:val="24"/>
              </w:rPr>
              <w:t>Globals</w:t>
            </w:r>
            <w:proofErr w:type="spellEnd"/>
          </w:p>
        </w:tc>
      </w:tr>
      <w:tr w:rsidR="00E50601" w:rsidRPr="00907B70" w14:paraId="73EC6283" w14:textId="77777777" w:rsidTr="004F524A">
        <w:tc>
          <w:tcPr>
            <w:tcW w:w="3258" w:type="dxa"/>
            <w:gridSpan w:val="2"/>
          </w:tcPr>
          <w:p w14:paraId="52D07DED" w14:textId="76C6158B"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2"/>
          </w:tcPr>
          <w:p w14:paraId="237BC61D" w14:textId="77777777" w:rsidR="00E50601" w:rsidRPr="00907B70" w:rsidRDefault="00E50601" w:rsidP="00E50601">
            <w:pPr>
              <w:spacing w:after="0" w:line="240" w:lineRule="auto"/>
            </w:pPr>
          </w:p>
        </w:tc>
        <w:tc>
          <w:tcPr>
            <w:tcW w:w="5069" w:type="dxa"/>
            <w:gridSpan w:val="5"/>
          </w:tcPr>
          <w:p w14:paraId="5E6C1848" w14:textId="77777777" w:rsidR="00E50601" w:rsidRPr="00907B70" w:rsidRDefault="00E50601" w:rsidP="00E50601">
            <w:pPr>
              <w:autoSpaceDE w:val="0"/>
              <w:autoSpaceDN w:val="0"/>
              <w:adjustRightInd w:val="0"/>
              <w:spacing w:after="0" w:line="240" w:lineRule="auto"/>
              <w:rPr>
                <w:rFonts w:cs="Arial"/>
              </w:rPr>
            </w:pPr>
          </w:p>
        </w:tc>
      </w:tr>
    </w:tbl>
    <w:p w14:paraId="4E8C2C0F" w14:textId="77777777" w:rsidR="00D307F9" w:rsidRPr="00907B70" w:rsidRDefault="00D307F9" w:rsidP="00D307F9">
      <w:r w:rsidRPr="00907B70">
        <w:br w:type="page"/>
      </w:r>
    </w:p>
    <w:p w14:paraId="3F020823" w14:textId="5BF95341" w:rsidR="00790E3E" w:rsidRPr="00907B70" w:rsidRDefault="00FC7B93" w:rsidP="00790E3E">
      <w:pPr>
        <w:pStyle w:val="Heading2"/>
      </w:pPr>
      <w:bookmarkStart w:id="145" w:name="_Toc49979739"/>
      <w:r>
        <w:lastRenderedPageBreak/>
        <w:t>2300</w:t>
      </w:r>
      <w:r w:rsidR="00790E3E" w:rsidRPr="00907B70">
        <w:t>_</w:t>
      </w:r>
      <w:r>
        <w:t>mnu</w:t>
      </w:r>
      <w:r w:rsidR="004F7157">
        <w:t>SetupCard</w:t>
      </w:r>
      <w:bookmarkEnd w:id="145"/>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00790E3E" w:rsidRPr="00907B70" w14:paraId="17D9FE96" w14:textId="77777777" w:rsidTr="2A9575AB">
        <w:tc>
          <w:tcPr>
            <w:tcW w:w="9363" w:type="dxa"/>
            <w:gridSpan w:val="9"/>
            <w:shd w:val="clear" w:color="auto" w:fill="BFBFBF" w:themeFill="background1" w:themeFillShade="BF"/>
          </w:tcPr>
          <w:p w14:paraId="10BF5985" w14:textId="2FD9C31C" w:rsidR="00790E3E" w:rsidRPr="00907B70" w:rsidRDefault="00790E3E" w:rsidP="00790E3E">
            <w:pPr>
              <w:spacing w:after="0" w:line="240" w:lineRule="auto"/>
              <w:rPr>
                <w:b/>
                <w:sz w:val="24"/>
                <w:szCs w:val="24"/>
              </w:rPr>
            </w:pPr>
            <w:r w:rsidRPr="00907B70">
              <w:rPr>
                <w:b/>
                <w:sz w:val="24"/>
                <w:szCs w:val="24"/>
              </w:rPr>
              <w:t>Description:</w:t>
            </w:r>
            <w:r w:rsidRPr="00907B70">
              <w:rPr>
                <w:b/>
                <w:sz w:val="24"/>
                <w:szCs w:val="24"/>
              </w:rPr>
              <w:tab/>
            </w:r>
            <w:r w:rsidR="00376CB8">
              <w:rPr>
                <w:b/>
                <w:sz w:val="24"/>
                <w:szCs w:val="24"/>
              </w:rPr>
              <w:t>Caller confirms update to payment method</w:t>
            </w:r>
          </w:p>
        </w:tc>
      </w:tr>
      <w:tr w:rsidR="00790E3E" w:rsidRPr="00907B70" w14:paraId="603B35E3" w14:textId="77777777" w:rsidTr="2A9575AB">
        <w:trPr>
          <w:trHeight w:val="305"/>
        </w:trPr>
        <w:tc>
          <w:tcPr>
            <w:tcW w:w="9363" w:type="dxa"/>
            <w:gridSpan w:val="9"/>
            <w:shd w:val="clear" w:color="auto" w:fill="D9D9D9" w:themeFill="background1" w:themeFillShade="D9"/>
            <w:vAlign w:val="center"/>
          </w:tcPr>
          <w:p w14:paraId="21088DF8" w14:textId="77777777" w:rsidR="00790E3E" w:rsidRPr="00907B70" w:rsidRDefault="00790E3E" w:rsidP="00790E3E">
            <w:pPr>
              <w:spacing w:after="0" w:line="240" w:lineRule="auto"/>
              <w:rPr>
                <w:b/>
                <w:sz w:val="24"/>
                <w:szCs w:val="24"/>
              </w:rPr>
            </w:pPr>
            <w:r w:rsidRPr="00907B70">
              <w:rPr>
                <w:b/>
                <w:sz w:val="24"/>
                <w:szCs w:val="24"/>
              </w:rPr>
              <w:t>Dialog Module Settings</w:t>
            </w:r>
          </w:p>
        </w:tc>
      </w:tr>
      <w:tr w:rsidR="00790E3E" w:rsidRPr="00907B70" w14:paraId="35E7B136" w14:textId="77777777" w:rsidTr="2A9575AB">
        <w:trPr>
          <w:trHeight w:val="224"/>
        </w:trPr>
        <w:tc>
          <w:tcPr>
            <w:tcW w:w="3258" w:type="dxa"/>
            <w:gridSpan w:val="2"/>
            <w:shd w:val="clear" w:color="auto" w:fill="DAEEF3" w:themeFill="accent5" w:themeFillTint="33"/>
          </w:tcPr>
          <w:p w14:paraId="5A8F3AA7" w14:textId="77777777" w:rsidR="00790E3E" w:rsidRPr="00907B70" w:rsidRDefault="00790E3E" w:rsidP="00790E3E">
            <w:pPr>
              <w:spacing w:after="0" w:line="240" w:lineRule="auto"/>
              <w:rPr>
                <w:b/>
              </w:rPr>
            </w:pPr>
            <w:r w:rsidRPr="00907B70">
              <w:rPr>
                <w:b/>
              </w:rPr>
              <w:t>Peg</w:t>
            </w:r>
          </w:p>
        </w:tc>
        <w:tc>
          <w:tcPr>
            <w:tcW w:w="6105" w:type="dxa"/>
            <w:gridSpan w:val="7"/>
            <w:shd w:val="clear" w:color="auto" w:fill="auto"/>
          </w:tcPr>
          <w:p w14:paraId="43C9F5CE" w14:textId="4DD61639" w:rsidR="00790E3E" w:rsidRPr="00907B70" w:rsidRDefault="00FC7B93" w:rsidP="00790E3E">
            <w:pPr>
              <w:spacing w:after="0" w:line="240" w:lineRule="auto"/>
            </w:pPr>
            <w:r>
              <w:t>2300</w:t>
            </w:r>
          </w:p>
        </w:tc>
      </w:tr>
      <w:tr w:rsidR="00790E3E" w:rsidRPr="00907B70" w14:paraId="1DAA9D12" w14:textId="77777777" w:rsidTr="2A9575AB">
        <w:trPr>
          <w:trHeight w:val="224"/>
        </w:trPr>
        <w:tc>
          <w:tcPr>
            <w:tcW w:w="3258" w:type="dxa"/>
            <w:gridSpan w:val="2"/>
            <w:shd w:val="clear" w:color="auto" w:fill="DAEEF3" w:themeFill="accent5" w:themeFillTint="33"/>
          </w:tcPr>
          <w:p w14:paraId="14862223" w14:textId="77777777" w:rsidR="00790E3E" w:rsidRPr="00907B70" w:rsidRDefault="00790E3E" w:rsidP="00790E3E">
            <w:pPr>
              <w:spacing w:after="0" w:line="240" w:lineRule="auto"/>
              <w:rPr>
                <w:b/>
              </w:rPr>
            </w:pPr>
            <w:proofErr w:type="spellStart"/>
            <w:r w:rsidRPr="00907B70">
              <w:rPr>
                <w:b/>
              </w:rPr>
              <w:t>InitialTimeout</w:t>
            </w:r>
            <w:proofErr w:type="spellEnd"/>
          </w:p>
        </w:tc>
        <w:tc>
          <w:tcPr>
            <w:tcW w:w="6105" w:type="dxa"/>
            <w:gridSpan w:val="7"/>
            <w:shd w:val="clear" w:color="auto" w:fill="auto"/>
          </w:tcPr>
          <w:p w14:paraId="78D8510F" w14:textId="77777777" w:rsidR="00790E3E" w:rsidRPr="00907B70" w:rsidRDefault="00790E3E" w:rsidP="00790E3E">
            <w:pPr>
              <w:spacing w:after="0" w:line="240" w:lineRule="auto"/>
            </w:pPr>
            <w:r w:rsidRPr="00907B70">
              <w:t>6 seconds</w:t>
            </w:r>
          </w:p>
        </w:tc>
      </w:tr>
      <w:tr w:rsidR="00790E3E" w:rsidRPr="00907B70" w14:paraId="1F34EA71" w14:textId="77777777" w:rsidTr="2A9575AB">
        <w:trPr>
          <w:trHeight w:val="224"/>
        </w:trPr>
        <w:tc>
          <w:tcPr>
            <w:tcW w:w="3258" w:type="dxa"/>
            <w:gridSpan w:val="2"/>
            <w:shd w:val="clear" w:color="auto" w:fill="DAEEF3" w:themeFill="accent5" w:themeFillTint="33"/>
          </w:tcPr>
          <w:p w14:paraId="35586F51" w14:textId="77777777" w:rsidR="00790E3E" w:rsidRPr="00907B70" w:rsidRDefault="00790E3E" w:rsidP="00790E3E">
            <w:pPr>
              <w:spacing w:after="0" w:line="240" w:lineRule="auto"/>
              <w:rPr>
                <w:b/>
              </w:rPr>
            </w:pPr>
            <w:proofErr w:type="spellStart"/>
            <w:r w:rsidRPr="00907B70">
              <w:rPr>
                <w:b/>
              </w:rPr>
              <w:t>MaxRetriesOnNoInput</w:t>
            </w:r>
            <w:proofErr w:type="spellEnd"/>
          </w:p>
        </w:tc>
        <w:tc>
          <w:tcPr>
            <w:tcW w:w="1260" w:type="dxa"/>
            <w:gridSpan w:val="3"/>
            <w:shd w:val="clear" w:color="auto" w:fill="auto"/>
          </w:tcPr>
          <w:p w14:paraId="1CB33D9C" w14:textId="332E70E1" w:rsidR="00790E3E" w:rsidRPr="00907B70" w:rsidRDefault="00FC7B93" w:rsidP="00790E3E">
            <w:pPr>
              <w:spacing w:after="0" w:line="240" w:lineRule="auto"/>
            </w:pPr>
            <w:r>
              <w:t>3</w:t>
            </w:r>
          </w:p>
        </w:tc>
        <w:tc>
          <w:tcPr>
            <w:tcW w:w="2880" w:type="dxa"/>
            <w:gridSpan w:val="2"/>
            <w:shd w:val="clear" w:color="auto" w:fill="DAEEF3" w:themeFill="accent5" w:themeFillTint="33"/>
          </w:tcPr>
          <w:p w14:paraId="234F5294" w14:textId="77777777" w:rsidR="00790E3E" w:rsidRPr="00907B70" w:rsidRDefault="00790E3E" w:rsidP="00790E3E">
            <w:pPr>
              <w:spacing w:after="0" w:line="240" w:lineRule="auto"/>
            </w:pPr>
            <w:proofErr w:type="spellStart"/>
            <w:r w:rsidRPr="00907B70">
              <w:rPr>
                <w:b/>
              </w:rPr>
              <w:t>MaxRetriesOnNoMatch</w:t>
            </w:r>
            <w:proofErr w:type="spellEnd"/>
          </w:p>
        </w:tc>
        <w:tc>
          <w:tcPr>
            <w:tcW w:w="1965" w:type="dxa"/>
            <w:gridSpan w:val="2"/>
            <w:shd w:val="clear" w:color="auto" w:fill="auto"/>
          </w:tcPr>
          <w:p w14:paraId="351FC77E" w14:textId="62FC1819" w:rsidR="00790E3E" w:rsidRPr="00907B70" w:rsidRDefault="00FC7B93" w:rsidP="00790E3E">
            <w:pPr>
              <w:spacing w:after="0" w:line="240" w:lineRule="auto"/>
            </w:pPr>
            <w:r>
              <w:t>3</w:t>
            </w:r>
          </w:p>
        </w:tc>
      </w:tr>
      <w:tr w:rsidR="00790E3E" w:rsidRPr="00907B70" w14:paraId="05102042" w14:textId="77777777" w:rsidTr="2A9575AB">
        <w:trPr>
          <w:trHeight w:val="224"/>
        </w:trPr>
        <w:tc>
          <w:tcPr>
            <w:tcW w:w="9363" w:type="dxa"/>
            <w:gridSpan w:val="9"/>
            <w:shd w:val="clear" w:color="auto" w:fill="92CDDC" w:themeFill="accent5" w:themeFillTint="99"/>
          </w:tcPr>
          <w:p w14:paraId="4C12B755" w14:textId="77777777" w:rsidR="00790E3E" w:rsidRPr="00907B70" w:rsidRDefault="00790E3E" w:rsidP="00790E3E">
            <w:pPr>
              <w:spacing w:after="0" w:line="240" w:lineRule="auto"/>
            </w:pPr>
            <w:r w:rsidRPr="00907B70">
              <w:rPr>
                <w:b/>
              </w:rPr>
              <w:t>Speech Settings</w:t>
            </w:r>
          </w:p>
        </w:tc>
      </w:tr>
      <w:tr w:rsidR="00790E3E" w:rsidRPr="00907B70" w14:paraId="12770381" w14:textId="77777777" w:rsidTr="2A9575AB">
        <w:trPr>
          <w:trHeight w:val="224"/>
        </w:trPr>
        <w:tc>
          <w:tcPr>
            <w:tcW w:w="3258" w:type="dxa"/>
            <w:gridSpan w:val="2"/>
            <w:shd w:val="clear" w:color="auto" w:fill="DAEEF3" w:themeFill="accent5" w:themeFillTint="33"/>
          </w:tcPr>
          <w:p w14:paraId="56B2386D" w14:textId="77777777" w:rsidR="00790E3E" w:rsidRPr="00907B70" w:rsidRDefault="00790E3E" w:rsidP="00790E3E">
            <w:pPr>
              <w:spacing w:after="0" w:line="240" w:lineRule="auto"/>
              <w:rPr>
                <w:b/>
              </w:rPr>
            </w:pPr>
            <w:r w:rsidRPr="00907B70">
              <w:rPr>
                <w:b/>
              </w:rPr>
              <w:t>Grammar Name(s):</w:t>
            </w:r>
          </w:p>
        </w:tc>
        <w:tc>
          <w:tcPr>
            <w:tcW w:w="6105" w:type="dxa"/>
            <w:gridSpan w:val="7"/>
          </w:tcPr>
          <w:p w14:paraId="680851A7" w14:textId="6BA238E8" w:rsidR="00790E3E" w:rsidRDefault="00FC7B93" w:rsidP="00790E3E">
            <w:pPr>
              <w:spacing w:after="0" w:line="240" w:lineRule="auto"/>
            </w:pPr>
            <w:r>
              <w:t>2300_</w:t>
            </w:r>
            <w:r w:rsidR="004F7157">
              <w:t>SetupCard</w:t>
            </w:r>
            <w:r>
              <w:t>.grxml</w:t>
            </w:r>
          </w:p>
          <w:p w14:paraId="37D21B88" w14:textId="30C503F1" w:rsidR="00FC7B93" w:rsidRPr="00907B70" w:rsidRDefault="00FC7B93" w:rsidP="00790E3E">
            <w:pPr>
              <w:spacing w:after="0" w:line="240" w:lineRule="auto"/>
            </w:pPr>
            <w:r>
              <w:t>2300</w:t>
            </w:r>
            <w:r>
              <w:softHyphen/>
              <w:t>_</w:t>
            </w:r>
            <w:r w:rsidR="004F7157">
              <w:t>SetupCard</w:t>
            </w:r>
            <w:r>
              <w:t>DTMF.grxml</w:t>
            </w:r>
          </w:p>
        </w:tc>
      </w:tr>
      <w:tr w:rsidR="00790E3E" w:rsidRPr="00907B70" w14:paraId="513B99CA" w14:textId="77777777" w:rsidTr="2A9575AB">
        <w:trPr>
          <w:trHeight w:val="341"/>
        </w:trPr>
        <w:tc>
          <w:tcPr>
            <w:tcW w:w="3258" w:type="dxa"/>
            <w:gridSpan w:val="2"/>
            <w:shd w:val="clear" w:color="auto" w:fill="DAEEF3" w:themeFill="accent5" w:themeFillTint="33"/>
          </w:tcPr>
          <w:p w14:paraId="7ACE3032" w14:textId="77777777" w:rsidR="00790E3E" w:rsidRPr="00907B70" w:rsidRDefault="00790E3E" w:rsidP="00790E3E">
            <w:pPr>
              <w:spacing w:after="0" w:line="240" w:lineRule="auto"/>
              <w:rPr>
                <w:b/>
              </w:rPr>
            </w:pPr>
            <w:proofErr w:type="spellStart"/>
            <w:r w:rsidRPr="00907B70">
              <w:rPr>
                <w:b/>
              </w:rPr>
              <w:t>MinConfidenceScore</w:t>
            </w:r>
            <w:proofErr w:type="spellEnd"/>
          </w:p>
        </w:tc>
        <w:tc>
          <w:tcPr>
            <w:tcW w:w="1260" w:type="dxa"/>
            <w:gridSpan w:val="3"/>
          </w:tcPr>
          <w:p w14:paraId="531BE12E" w14:textId="59DBD6B3" w:rsidR="00790E3E" w:rsidRPr="00907B70" w:rsidRDefault="00FC7B93" w:rsidP="00790E3E">
            <w:pPr>
              <w:spacing w:after="0" w:line="240" w:lineRule="auto"/>
            </w:pPr>
            <w:r>
              <w:t>.4</w:t>
            </w:r>
          </w:p>
        </w:tc>
        <w:tc>
          <w:tcPr>
            <w:tcW w:w="2430" w:type="dxa"/>
            <w:shd w:val="clear" w:color="auto" w:fill="DAEEF3" w:themeFill="accent5" w:themeFillTint="33"/>
          </w:tcPr>
          <w:p w14:paraId="6F9A74A7" w14:textId="77777777" w:rsidR="00790E3E" w:rsidRPr="00907B70" w:rsidRDefault="00790E3E" w:rsidP="00790E3E">
            <w:pPr>
              <w:spacing w:after="0" w:line="240" w:lineRule="auto"/>
              <w:rPr>
                <w:b/>
              </w:rPr>
            </w:pPr>
            <w:proofErr w:type="spellStart"/>
            <w:r w:rsidRPr="00907B70">
              <w:rPr>
                <w:b/>
              </w:rPr>
              <w:t>MedConfidenceScore</w:t>
            </w:r>
            <w:proofErr w:type="spellEnd"/>
          </w:p>
        </w:tc>
        <w:tc>
          <w:tcPr>
            <w:tcW w:w="2415" w:type="dxa"/>
            <w:gridSpan w:val="3"/>
          </w:tcPr>
          <w:p w14:paraId="137A2DCC" w14:textId="3BF87BCC" w:rsidR="00790E3E" w:rsidRPr="00907B70" w:rsidRDefault="00FC7B93" w:rsidP="00790E3E">
            <w:pPr>
              <w:spacing w:after="0" w:line="240" w:lineRule="auto"/>
            </w:pPr>
            <w:r>
              <w:t>.6</w:t>
            </w:r>
          </w:p>
        </w:tc>
      </w:tr>
      <w:tr w:rsidR="00790E3E" w:rsidRPr="00907B70" w14:paraId="0EAD9DC1" w14:textId="77777777" w:rsidTr="2A9575AB">
        <w:trPr>
          <w:trHeight w:val="242"/>
        </w:trPr>
        <w:tc>
          <w:tcPr>
            <w:tcW w:w="3258" w:type="dxa"/>
            <w:gridSpan w:val="2"/>
            <w:shd w:val="clear" w:color="auto" w:fill="DAEEF3" w:themeFill="accent5" w:themeFillTint="33"/>
          </w:tcPr>
          <w:p w14:paraId="7687BA70" w14:textId="77777777" w:rsidR="00790E3E" w:rsidRPr="00907B70" w:rsidRDefault="00790E3E" w:rsidP="00790E3E">
            <w:pPr>
              <w:spacing w:after="0" w:line="240" w:lineRule="auto"/>
              <w:rPr>
                <w:b/>
              </w:rPr>
            </w:pPr>
            <w:proofErr w:type="spellStart"/>
            <w:r w:rsidRPr="00907B70">
              <w:rPr>
                <w:b/>
              </w:rPr>
              <w:t>NBest</w:t>
            </w:r>
            <w:proofErr w:type="spellEnd"/>
          </w:p>
        </w:tc>
        <w:tc>
          <w:tcPr>
            <w:tcW w:w="1260" w:type="dxa"/>
            <w:gridSpan w:val="3"/>
          </w:tcPr>
          <w:p w14:paraId="500855A5" w14:textId="77777777" w:rsidR="00790E3E" w:rsidRPr="00907B70" w:rsidRDefault="00790E3E" w:rsidP="00790E3E">
            <w:pPr>
              <w:spacing w:after="0" w:line="240" w:lineRule="auto"/>
            </w:pPr>
            <w:r w:rsidRPr="00907B70">
              <w:t>No</w:t>
            </w:r>
          </w:p>
        </w:tc>
        <w:tc>
          <w:tcPr>
            <w:tcW w:w="2430" w:type="dxa"/>
            <w:shd w:val="clear" w:color="auto" w:fill="DAEEF3" w:themeFill="accent5" w:themeFillTint="33"/>
          </w:tcPr>
          <w:p w14:paraId="6ACA77A0" w14:textId="77777777" w:rsidR="00790E3E" w:rsidRPr="00907B70" w:rsidRDefault="00790E3E" w:rsidP="00790E3E">
            <w:pPr>
              <w:spacing w:after="0" w:line="240" w:lineRule="auto"/>
              <w:rPr>
                <w:b/>
              </w:rPr>
            </w:pPr>
            <w:proofErr w:type="spellStart"/>
            <w:r w:rsidRPr="00907B70">
              <w:rPr>
                <w:b/>
              </w:rPr>
              <w:t>BargeIn</w:t>
            </w:r>
            <w:proofErr w:type="spellEnd"/>
          </w:p>
        </w:tc>
        <w:tc>
          <w:tcPr>
            <w:tcW w:w="2415" w:type="dxa"/>
            <w:gridSpan w:val="3"/>
          </w:tcPr>
          <w:p w14:paraId="745C2969" w14:textId="77777777" w:rsidR="00790E3E" w:rsidRPr="00907B70" w:rsidRDefault="00790E3E" w:rsidP="00790E3E">
            <w:pPr>
              <w:spacing w:after="0" w:line="240" w:lineRule="auto"/>
            </w:pPr>
            <w:r w:rsidRPr="00907B70">
              <w:t>True</w:t>
            </w:r>
          </w:p>
        </w:tc>
      </w:tr>
      <w:tr w:rsidR="00790E3E" w:rsidRPr="00907B70" w14:paraId="2D8CDC22" w14:textId="77777777" w:rsidTr="2A9575AB">
        <w:trPr>
          <w:trHeight w:val="242"/>
        </w:trPr>
        <w:tc>
          <w:tcPr>
            <w:tcW w:w="3258" w:type="dxa"/>
            <w:gridSpan w:val="2"/>
            <w:shd w:val="clear" w:color="auto" w:fill="DAEEF3" w:themeFill="accent5" w:themeFillTint="33"/>
          </w:tcPr>
          <w:p w14:paraId="3589AB4A" w14:textId="77777777" w:rsidR="00790E3E" w:rsidRPr="00907B70" w:rsidRDefault="00790E3E" w:rsidP="00790E3E">
            <w:pPr>
              <w:spacing w:after="0" w:line="240" w:lineRule="auto"/>
              <w:rPr>
                <w:b/>
              </w:rPr>
            </w:pPr>
            <w:proofErr w:type="spellStart"/>
            <w:r w:rsidRPr="00907B70">
              <w:rPr>
                <w:b/>
              </w:rPr>
              <w:t>Completetimeout</w:t>
            </w:r>
            <w:proofErr w:type="spellEnd"/>
          </w:p>
        </w:tc>
        <w:tc>
          <w:tcPr>
            <w:tcW w:w="1260" w:type="dxa"/>
            <w:gridSpan w:val="3"/>
          </w:tcPr>
          <w:p w14:paraId="7D7CF5DE" w14:textId="77777777" w:rsidR="00790E3E" w:rsidRPr="00907B70" w:rsidRDefault="00790E3E" w:rsidP="00790E3E">
            <w:pPr>
              <w:spacing w:after="0" w:line="240" w:lineRule="auto"/>
            </w:pPr>
            <w:r w:rsidRPr="00907B70">
              <w:t>0</w:t>
            </w:r>
          </w:p>
        </w:tc>
        <w:tc>
          <w:tcPr>
            <w:tcW w:w="2430" w:type="dxa"/>
            <w:shd w:val="clear" w:color="auto" w:fill="DAEEF3" w:themeFill="accent5" w:themeFillTint="33"/>
          </w:tcPr>
          <w:p w14:paraId="3DF14A7F" w14:textId="77777777" w:rsidR="00790E3E" w:rsidRPr="00907B70" w:rsidRDefault="00790E3E" w:rsidP="00790E3E">
            <w:pPr>
              <w:spacing w:after="0" w:line="240" w:lineRule="auto"/>
              <w:rPr>
                <w:b/>
              </w:rPr>
            </w:pPr>
            <w:proofErr w:type="spellStart"/>
            <w:r w:rsidRPr="00907B70">
              <w:rPr>
                <w:b/>
              </w:rPr>
              <w:t>Incompletetimeout</w:t>
            </w:r>
            <w:proofErr w:type="spellEnd"/>
          </w:p>
        </w:tc>
        <w:tc>
          <w:tcPr>
            <w:tcW w:w="2415" w:type="dxa"/>
            <w:gridSpan w:val="3"/>
          </w:tcPr>
          <w:p w14:paraId="6CC3C5EC" w14:textId="77777777" w:rsidR="00790E3E" w:rsidRPr="00907B70" w:rsidRDefault="00790E3E" w:rsidP="00790E3E">
            <w:pPr>
              <w:spacing w:after="0" w:line="240" w:lineRule="auto"/>
            </w:pPr>
            <w:r w:rsidRPr="00907B70">
              <w:t xml:space="preserve">1500 </w:t>
            </w:r>
            <w:proofErr w:type="spellStart"/>
            <w:r w:rsidRPr="00907B70">
              <w:t>ms</w:t>
            </w:r>
            <w:proofErr w:type="spellEnd"/>
          </w:p>
        </w:tc>
      </w:tr>
      <w:tr w:rsidR="00790E3E" w:rsidRPr="00907B70" w14:paraId="632CAF8B" w14:textId="77777777" w:rsidTr="2A9575AB">
        <w:trPr>
          <w:trHeight w:val="242"/>
        </w:trPr>
        <w:tc>
          <w:tcPr>
            <w:tcW w:w="3258" w:type="dxa"/>
            <w:gridSpan w:val="2"/>
            <w:shd w:val="clear" w:color="auto" w:fill="DAEEF3" w:themeFill="accent5" w:themeFillTint="33"/>
          </w:tcPr>
          <w:p w14:paraId="0FE5BF53" w14:textId="77777777" w:rsidR="00790E3E" w:rsidRPr="00907B70" w:rsidRDefault="00790E3E" w:rsidP="00790E3E">
            <w:pPr>
              <w:spacing w:after="0" w:line="240" w:lineRule="auto"/>
              <w:rPr>
                <w:b/>
              </w:rPr>
            </w:pPr>
            <w:proofErr w:type="spellStart"/>
            <w:r w:rsidRPr="00907B70">
              <w:rPr>
                <w:b/>
              </w:rPr>
              <w:t>MaxSpeechTimeout</w:t>
            </w:r>
            <w:proofErr w:type="spellEnd"/>
          </w:p>
        </w:tc>
        <w:tc>
          <w:tcPr>
            <w:tcW w:w="1260" w:type="dxa"/>
            <w:gridSpan w:val="3"/>
          </w:tcPr>
          <w:p w14:paraId="7BE984C0" w14:textId="77777777" w:rsidR="00790E3E" w:rsidRPr="00907B70" w:rsidRDefault="00790E3E" w:rsidP="00790E3E">
            <w:pPr>
              <w:spacing w:after="0" w:line="240" w:lineRule="auto"/>
            </w:pPr>
            <w:r w:rsidRPr="00907B70">
              <w:t>22 seconds</w:t>
            </w:r>
          </w:p>
        </w:tc>
        <w:tc>
          <w:tcPr>
            <w:tcW w:w="2430" w:type="dxa"/>
            <w:shd w:val="clear" w:color="auto" w:fill="DAEEF3" w:themeFill="accent5" w:themeFillTint="33"/>
          </w:tcPr>
          <w:p w14:paraId="4896C365" w14:textId="77777777" w:rsidR="00790E3E" w:rsidRPr="00907B70" w:rsidRDefault="00790E3E" w:rsidP="00790E3E">
            <w:pPr>
              <w:spacing w:after="0" w:line="240" w:lineRule="auto"/>
              <w:rPr>
                <w:b/>
              </w:rPr>
            </w:pPr>
            <w:r w:rsidRPr="00907B70">
              <w:rPr>
                <w:b/>
              </w:rPr>
              <w:t>Sensitivity</w:t>
            </w:r>
          </w:p>
        </w:tc>
        <w:tc>
          <w:tcPr>
            <w:tcW w:w="2415" w:type="dxa"/>
            <w:gridSpan w:val="3"/>
            <w:shd w:val="clear" w:color="auto" w:fill="auto"/>
          </w:tcPr>
          <w:p w14:paraId="5AD2C717" w14:textId="77777777" w:rsidR="00790E3E" w:rsidRPr="00907B70" w:rsidRDefault="00790E3E" w:rsidP="00790E3E">
            <w:pPr>
              <w:spacing w:after="0" w:line="240" w:lineRule="auto"/>
              <w:rPr>
                <w:b/>
              </w:rPr>
            </w:pPr>
            <w:r w:rsidRPr="00907B70">
              <w:t>0.4</w:t>
            </w:r>
          </w:p>
        </w:tc>
      </w:tr>
      <w:tr w:rsidR="00790E3E" w:rsidRPr="00907B70" w14:paraId="67299B98" w14:textId="77777777" w:rsidTr="2A9575AB">
        <w:tc>
          <w:tcPr>
            <w:tcW w:w="9363" w:type="dxa"/>
            <w:gridSpan w:val="9"/>
            <w:tcBorders>
              <w:bottom w:val="single" w:sz="4" w:space="0" w:color="000000" w:themeColor="text1"/>
            </w:tcBorders>
            <w:shd w:val="clear" w:color="auto" w:fill="92CDDC" w:themeFill="accent5" w:themeFillTint="99"/>
          </w:tcPr>
          <w:p w14:paraId="445760CE" w14:textId="77777777" w:rsidR="00790E3E" w:rsidRPr="00907B70" w:rsidRDefault="00790E3E" w:rsidP="00790E3E">
            <w:pPr>
              <w:spacing w:after="0" w:line="240" w:lineRule="auto"/>
              <w:rPr>
                <w:b/>
              </w:rPr>
            </w:pPr>
            <w:r w:rsidRPr="00907B70">
              <w:rPr>
                <w:b/>
              </w:rPr>
              <w:t>DTMF Settings</w:t>
            </w:r>
          </w:p>
        </w:tc>
      </w:tr>
      <w:tr w:rsidR="00790E3E" w:rsidRPr="00907B70" w14:paraId="4C7B96E3" w14:textId="77777777" w:rsidTr="2A9575AB">
        <w:tc>
          <w:tcPr>
            <w:tcW w:w="3258" w:type="dxa"/>
            <w:gridSpan w:val="2"/>
            <w:tcBorders>
              <w:bottom w:val="single" w:sz="4" w:space="0" w:color="000000" w:themeColor="text1"/>
            </w:tcBorders>
            <w:shd w:val="clear" w:color="auto" w:fill="DAEEF3" w:themeFill="accent5" w:themeFillTint="33"/>
          </w:tcPr>
          <w:p w14:paraId="4243117A" w14:textId="77777777" w:rsidR="00790E3E" w:rsidRPr="00907B70" w:rsidRDefault="00790E3E" w:rsidP="00790E3E">
            <w:pPr>
              <w:spacing w:after="0" w:line="240" w:lineRule="auto"/>
              <w:rPr>
                <w:b/>
              </w:rPr>
            </w:pPr>
            <w:r w:rsidRPr="00907B70">
              <w:rPr>
                <w:b/>
              </w:rPr>
              <w:t>DTMF Allowed?</w:t>
            </w:r>
          </w:p>
        </w:tc>
        <w:tc>
          <w:tcPr>
            <w:tcW w:w="6105" w:type="dxa"/>
            <w:gridSpan w:val="7"/>
            <w:shd w:val="clear" w:color="auto" w:fill="auto"/>
          </w:tcPr>
          <w:p w14:paraId="22024772" w14:textId="77777777" w:rsidR="00790E3E" w:rsidRPr="00907B70" w:rsidRDefault="00790E3E" w:rsidP="00790E3E">
            <w:pPr>
              <w:spacing w:after="0" w:line="240" w:lineRule="auto"/>
            </w:pPr>
            <w:proofErr w:type="spellStart"/>
            <w:r w:rsidRPr="00907B70">
              <w:t>Sí</w:t>
            </w:r>
            <w:proofErr w:type="spellEnd"/>
          </w:p>
        </w:tc>
      </w:tr>
      <w:tr w:rsidR="00790E3E" w:rsidRPr="00907B70" w14:paraId="2551C36B" w14:textId="77777777" w:rsidTr="2A9575AB">
        <w:trPr>
          <w:trHeight w:val="224"/>
        </w:trPr>
        <w:tc>
          <w:tcPr>
            <w:tcW w:w="3258" w:type="dxa"/>
            <w:gridSpan w:val="2"/>
            <w:shd w:val="clear" w:color="auto" w:fill="DAEEF3" w:themeFill="accent5" w:themeFillTint="33"/>
          </w:tcPr>
          <w:p w14:paraId="3C585E54" w14:textId="77777777" w:rsidR="00790E3E" w:rsidRPr="00907B70" w:rsidRDefault="00790E3E" w:rsidP="00790E3E">
            <w:pPr>
              <w:spacing w:after="0" w:line="240" w:lineRule="auto"/>
              <w:rPr>
                <w:b/>
              </w:rPr>
            </w:pPr>
            <w:proofErr w:type="spellStart"/>
            <w:r w:rsidRPr="00907B70">
              <w:rPr>
                <w:b/>
              </w:rPr>
              <w:t>MinDigits</w:t>
            </w:r>
            <w:proofErr w:type="spellEnd"/>
          </w:p>
        </w:tc>
        <w:tc>
          <w:tcPr>
            <w:tcW w:w="1036" w:type="dxa"/>
            <w:gridSpan w:val="2"/>
          </w:tcPr>
          <w:p w14:paraId="25278A85" w14:textId="77777777" w:rsidR="00790E3E" w:rsidRPr="00907B70" w:rsidRDefault="00790E3E" w:rsidP="00790E3E">
            <w:pPr>
              <w:spacing w:after="0" w:line="240" w:lineRule="auto"/>
            </w:pPr>
            <w:r w:rsidRPr="00907B70">
              <w:t>1</w:t>
            </w:r>
          </w:p>
        </w:tc>
        <w:tc>
          <w:tcPr>
            <w:tcW w:w="2654" w:type="dxa"/>
            <w:gridSpan w:val="2"/>
            <w:shd w:val="clear" w:color="auto" w:fill="DAEEF3" w:themeFill="accent5" w:themeFillTint="33"/>
          </w:tcPr>
          <w:p w14:paraId="78F9C729" w14:textId="77777777" w:rsidR="00790E3E" w:rsidRPr="00907B70" w:rsidRDefault="00790E3E" w:rsidP="00790E3E">
            <w:pPr>
              <w:spacing w:after="0" w:line="240" w:lineRule="auto"/>
              <w:rPr>
                <w:b/>
              </w:rPr>
            </w:pPr>
            <w:proofErr w:type="spellStart"/>
            <w:r w:rsidRPr="00907B70">
              <w:rPr>
                <w:b/>
              </w:rPr>
              <w:t>MaxDigits</w:t>
            </w:r>
            <w:proofErr w:type="spellEnd"/>
          </w:p>
        </w:tc>
        <w:tc>
          <w:tcPr>
            <w:tcW w:w="2415" w:type="dxa"/>
            <w:gridSpan w:val="3"/>
          </w:tcPr>
          <w:p w14:paraId="215A6E9A" w14:textId="77777777" w:rsidR="00790E3E" w:rsidRPr="00907B70" w:rsidRDefault="00790E3E" w:rsidP="00790E3E">
            <w:pPr>
              <w:spacing w:after="0" w:line="240" w:lineRule="auto"/>
            </w:pPr>
            <w:r w:rsidRPr="00907B70">
              <w:t>1</w:t>
            </w:r>
          </w:p>
        </w:tc>
      </w:tr>
      <w:tr w:rsidR="00790E3E" w:rsidRPr="00907B70" w14:paraId="3C808A81" w14:textId="77777777" w:rsidTr="2A9575AB">
        <w:trPr>
          <w:trHeight w:val="233"/>
        </w:trPr>
        <w:tc>
          <w:tcPr>
            <w:tcW w:w="3258" w:type="dxa"/>
            <w:gridSpan w:val="2"/>
            <w:shd w:val="clear" w:color="auto" w:fill="DAEEF3" w:themeFill="accent5" w:themeFillTint="33"/>
          </w:tcPr>
          <w:p w14:paraId="4CC29F8F" w14:textId="77777777" w:rsidR="00790E3E" w:rsidRPr="00907B70" w:rsidRDefault="00790E3E" w:rsidP="00790E3E">
            <w:pPr>
              <w:spacing w:after="0" w:line="240" w:lineRule="auto"/>
              <w:rPr>
                <w:b/>
              </w:rPr>
            </w:pPr>
            <w:proofErr w:type="spellStart"/>
            <w:r w:rsidRPr="00907B70">
              <w:rPr>
                <w:b/>
              </w:rPr>
              <w:t>TerminationDigit</w:t>
            </w:r>
            <w:proofErr w:type="spellEnd"/>
          </w:p>
        </w:tc>
        <w:tc>
          <w:tcPr>
            <w:tcW w:w="1036" w:type="dxa"/>
            <w:gridSpan w:val="2"/>
          </w:tcPr>
          <w:p w14:paraId="617019EC" w14:textId="77777777" w:rsidR="00790E3E" w:rsidRPr="00907B70" w:rsidRDefault="00790E3E" w:rsidP="00790E3E">
            <w:pPr>
              <w:spacing w:after="0" w:line="240" w:lineRule="auto"/>
            </w:pPr>
            <w:r w:rsidRPr="00907B70">
              <w:t>N/A</w:t>
            </w:r>
          </w:p>
        </w:tc>
        <w:tc>
          <w:tcPr>
            <w:tcW w:w="2654" w:type="dxa"/>
            <w:gridSpan w:val="2"/>
            <w:shd w:val="clear" w:color="auto" w:fill="DAEEF3" w:themeFill="accent5" w:themeFillTint="33"/>
          </w:tcPr>
          <w:p w14:paraId="249F5EEF" w14:textId="77777777" w:rsidR="00790E3E" w:rsidRPr="00907B70" w:rsidRDefault="00790E3E" w:rsidP="00790E3E">
            <w:pPr>
              <w:spacing w:after="0" w:line="240" w:lineRule="auto"/>
              <w:rPr>
                <w:b/>
              </w:rPr>
            </w:pPr>
            <w:r w:rsidRPr="00907B70">
              <w:rPr>
                <w:b/>
              </w:rPr>
              <w:t>Interdigit Timeout</w:t>
            </w:r>
          </w:p>
        </w:tc>
        <w:tc>
          <w:tcPr>
            <w:tcW w:w="2415" w:type="dxa"/>
            <w:gridSpan w:val="3"/>
          </w:tcPr>
          <w:p w14:paraId="1109B564" w14:textId="77777777" w:rsidR="00790E3E" w:rsidRPr="00907B70" w:rsidRDefault="00790E3E" w:rsidP="00790E3E">
            <w:pPr>
              <w:spacing w:after="0" w:line="240" w:lineRule="auto"/>
            </w:pPr>
            <w:r w:rsidRPr="00907B70">
              <w:t>5 seconds</w:t>
            </w:r>
          </w:p>
        </w:tc>
      </w:tr>
      <w:tr w:rsidR="00790E3E" w:rsidRPr="00907B70" w14:paraId="19FF151E" w14:textId="77777777" w:rsidTr="2A9575AB">
        <w:trPr>
          <w:trHeight w:val="305"/>
        </w:trPr>
        <w:tc>
          <w:tcPr>
            <w:tcW w:w="9363" w:type="dxa"/>
            <w:gridSpan w:val="9"/>
            <w:shd w:val="clear" w:color="auto" w:fill="000000" w:themeFill="text1"/>
            <w:vAlign w:val="center"/>
          </w:tcPr>
          <w:p w14:paraId="2A4E5427" w14:textId="77777777" w:rsidR="00790E3E" w:rsidRPr="00907B70" w:rsidRDefault="00790E3E" w:rsidP="00790E3E">
            <w:pPr>
              <w:spacing w:after="0" w:line="240" w:lineRule="auto"/>
              <w:rPr>
                <w:b/>
                <w:sz w:val="24"/>
                <w:szCs w:val="24"/>
              </w:rPr>
            </w:pPr>
          </w:p>
        </w:tc>
      </w:tr>
      <w:tr w:rsidR="00790E3E" w:rsidRPr="00907B70" w14:paraId="64D3D871" w14:textId="77777777" w:rsidTr="2A9575AB">
        <w:trPr>
          <w:trHeight w:val="305"/>
        </w:trPr>
        <w:tc>
          <w:tcPr>
            <w:tcW w:w="9363" w:type="dxa"/>
            <w:gridSpan w:val="9"/>
            <w:shd w:val="clear" w:color="auto" w:fill="D9D9D9" w:themeFill="background1" w:themeFillShade="D9"/>
            <w:vAlign w:val="center"/>
          </w:tcPr>
          <w:p w14:paraId="69D9D52C" w14:textId="77777777" w:rsidR="00790E3E" w:rsidRPr="00907B70" w:rsidRDefault="00790E3E" w:rsidP="00790E3E">
            <w:pPr>
              <w:spacing w:after="0" w:line="240" w:lineRule="auto"/>
              <w:rPr>
                <w:b/>
                <w:sz w:val="24"/>
                <w:szCs w:val="24"/>
              </w:rPr>
            </w:pPr>
            <w:r w:rsidRPr="00907B70">
              <w:rPr>
                <w:b/>
                <w:sz w:val="24"/>
                <w:szCs w:val="24"/>
              </w:rPr>
              <w:t>Initial Prompts</w:t>
            </w:r>
          </w:p>
        </w:tc>
      </w:tr>
      <w:tr w:rsidR="00790E3E" w:rsidRPr="00907B70" w14:paraId="28156AA3" w14:textId="77777777" w:rsidTr="2A9575AB">
        <w:trPr>
          <w:trHeight w:val="305"/>
        </w:trPr>
        <w:tc>
          <w:tcPr>
            <w:tcW w:w="2178" w:type="dxa"/>
            <w:tcBorders>
              <w:bottom w:val="single" w:sz="4" w:space="0" w:color="000000" w:themeColor="text1"/>
            </w:tcBorders>
            <w:shd w:val="clear" w:color="auto" w:fill="DAEEF3" w:themeFill="accent5" w:themeFillTint="33"/>
            <w:vAlign w:val="center"/>
          </w:tcPr>
          <w:p w14:paraId="2E2350A0" w14:textId="77777777" w:rsidR="00790E3E" w:rsidRPr="00907B70" w:rsidRDefault="00790E3E" w:rsidP="00790E3E">
            <w:pPr>
              <w:spacing w:after="0" w:line="240" w:lineRule="auto"/>
              <w:jc w:val="center"/>
              <w:rPr>
                <w:b/>
                <w:i/>
              </w:rPr>
            </w:pPr>
            <w:r w:rsidRPr="00907B70">
              <w:rPr>
                <w:b/>
                <w:i/>
              </w:rPr>
              <w:t>Name</w:t>
            </w:r>
          </w:p>
        </w:tc>
        <w:tc>
          <w:tcPr>
            <w:tcW w:w="1890" w:type="dxa"/>
            <w:gridSpan w:val="2"/>
            <w:tcBorders>
              <w:bottom w:val="single" w:sz="4" w:space="0" w:color="000000" w:themeColor="text1"/>
            </w:tcBorders>
            <w:shd w:val="clear" w:color="auto" w:fill="DAEEF3" w:themeFill="accent5" w:themeFillTint="33"/>
            <w:vAlign w:val="center"/>
          </w:tcPr>
          <w:p w14:paraId="1BD8E158" w14:textId="77777777" w:rsidR="00790E3E" w:rsidRPr="00907B70" w:rsidRDefault="00790E3E" w:rsidP="00790E3E">
            <w:pPr>
              <w:spacing w:after="0" w:line="240" w:lineRule="auto"/>
              <w:jc w:val="center"/>
              <w:rPr>
                <w:b/>
                <w:i/>
              </w:rPr>
            </w:pPr>
            <w:r w:rsidRPr="00907B70">
              <w:rPr>
                <w:b/>
                <w:i/>
              </w:rPr>
              <w:t>Condition</w:t>
            </w:r>
          </w:p>
        </w:tc>
        <w:tc>
          <w:tcPr>
            <w:tcW w:w="5295" w:type="dxa"/>
            <w:gridSpan w:val="6"/>
            <w:tcBorders>
              <w:bottom w:val="single" w:sz="4" w:space="0" w:color="000000" w:themeColor="text1"/>
            </w:tcBorders>
            <w:shd w:val="clear" w:color="auto" w:fill="DAEEF3" w:themeFill="accent5" w:themeFillTint="33"/>
            <w:vAlign w:val="center"/>
          </w:tcPr>
          <w:p w14:paraId="6A49B0ED" w14:textId="77777777" w:rsidR="00790E3E" w:rsidRPr="00907B70" w:rsidRDefault="00790E3E" w:rsidP="00790E3E">
            <w:pPr>
              <w:spacing w:after="0" w:line="240" w:lineRule="auto"/>
              <w:jc w:val="center"/>
              <w:rPr>
                <w:b/>
                <w:i/>
              </w:rPr>
            </w:pPr>
            <w:r w:rsidRPr="00907B70">
              <w:rPr>
                <w:b/>
                <w:i/>
              </w:rPr>
              <w:t>Wording</w:t>
            </w:r>
          </w:p>
        </w:tc>
      </w:tr>
      <w:tr w:rsidR="00790E3E" w:rsidRPr="00F85F27" w14:paraId="0CB6B5F7" w14:textId="77777777" w:rsidTr="2A9575AB">
        <w:trPr>
          <w:trHeight w:val="305"/>
        </w:trPr>
        <w:tc>
          <w:tcPr>
            <w:tcW w:w="2178" w:type="dxa"/>
            <w:tcBorders>
              <w:bottom w:val="single" w:sz="4" w:space="0" w:color="000000" w:themeColor="text1"/>
            </w:tcBorders>
            <w:shd w:val="clear" w:color="auto" w:fill="auto"/>
          </w:tcPr>
          <w:p w14:paraId="58A8B054" w14:textId="2AC3B486" w:rsidR="00790E3E" w:rsidRPr="00907B70" w:rsidRDefault="00FC7B93" w:rsidP="00790E3E">
            <w:pPr>
              <w:spacing w:after="0" w:line="240" w:lineRule="auto"/>
              <w:rPr>
                <w:sz w:val="20"/>
                <w:szCs w:val="20"/>
              </w:rPr>
            </w:pPr>
            <w:r>
              <w:rPr>
                <w:sz w:val="20"/>
                <w:szCs w:val="20"/>
              </w:rPr>
              <w:t>2300-1a.wav</w:t>
            </w:r>
          </w:p>
        </w:tc>
        <w:tc>
          <w:tcPr>
            <w:tcW w:w="1890" w:type="dxa"/>
            <w:gridSpan w:val="2"/>
            <w:tcBorders>
              <w:bottom w:val="single" w:sz="4" w:space="0" w:color="000000" w:themeColor="text1"/>
            </w:tcBorders>
            <w:shd w:val="clear" w:color="auto" w:fill="auto"/>
          </w:tcPr>
          <w:p w14:paraId="5A815A6F" w14:textId="2ED7708F" w:rsidR="00790E3E" w:rsidRPr="00907B70" w:rsidRDefault="00FC7B93" w:rsidP="00790E3E">
            <w:pPr>
              <w:spacing w:after="0" w:line="240" w:lineRule="auto"/>
              <w:rPr>
                <w:sz w:val="20"/>
                <w:szCs w:val="20"/>
              </w:rPr>
            </w:pPr>
            <w:r>
              <w:rPr>
                <w:sz w:val="20"/>
                <w:szCs w:val="20"/>
              </w:rPr>
              <w:t>Initial</w:t>
            </w:r>
          </w:p>
        </w:tc>
        <w:tc>
          <w:tcPr>
            <w:tcW w:w="5295" w:type="dxa"/>
            <w:gridSpan w:val="6"/>
            <w:tcBorders>
              <w:bottom w:val="single" w:sz="4" w:space="0" w:color="000000" w:themeColor="text1"/>
            </w:tcBorders>
            <w:shd w:val="clear" w:color="auto" w:fill="auto"/>
            <w:vAlign w:val="center"/>
          </w:tcPr>
          <w:p w14:paraId="2F773EF3" w14:textId="1CB90C13" w:rsidR="00790E3E" w:rsidRPr="00F03FB4" w:rsidRDefault="00376CB8" w:rsidP="00790E3E">
            <w:pPr>
              <w:widowControl w:val="0"/>
              <w:autoSpaceDE w:val="0"/>
              <w:autoSpaceDN w:val="0"/>
              <w:adjustRightInd w:val="0"/>
              <w:spacing w:after="0" w:line="288" w:lineRule="auto"/>
              <w:rPr>
                <w:rFonts w:ascii="Tahoma" w:hAnsi="Tahoma" w:cs="Tahoma"/>
                <w:color w:val="0070C0"/>
                <w:sz w:val="16"/>
                <w:szCs w:val="16"/>
                <w:lang w:val="es-419"/>
              </w:rPr>
            </w:pPr>
            <w:r w:rsidRPr="00F03FB4">
              <w:rPr>
                <w:rFonts w:ascii="Tahoma" w:hAnsi="Tahoma" w:cs="Tahoma"/>
                <w:color w:val="0070C0"/>
                <w:sz w:val="16"/>
                <w:szCs w:val="16"/>
                <w:lang w:val="es-419"/>
              </w:rPr>
              <w:t>Para confirmar, desea actualizar su cuenta usando la tarjeta que termina en ...</w:t>
            </w:r>
          </w:p>
        </w:tc>
      </w:tr>
      <w:tr w:rsidR="00376CB8" w:rsidRPr="00907B70" w14:paraId="4B12EBF7" w14:textId="77777777" w:rsidTr="2A9575AB">
        <w:trPr>
          <w:trHeight w:val="305"/>
        </w:trPr>
        <w:tc>
          <w:tcPr>
            <w:tcW w:w="2178" w:type="dxa"/>
            <w:tcBorders>
              <w:bottom w:val="single" w:sz="4" w:space="0" w:color="000000" w:themeColor="text1"/>
            </w:tcBorders>
            <w:shd w:val="clear" w:color="auto" w:fill="auto"/>
          </w:tcPr>
          <w:p w14:paraId="69C0578C" w14:textId="3D889F8B" w:rsidR="00376CB8" w:rsidRPr="00907B70" w:rsidRDefault="00FC7B93" w:rsidP="00790E3E">
            <w:pPr>
              <w:spacing w:after="0" w:line="240" w:lineRule="auto"/>
              <w:rPr>
                <w:sz w:val="20"/>
                <w:szCs w:val="20"/>
              </w:rPr>
            </w:pPr>
            <w:r>
              <w:rPr>
                <w:sz w:val="20"/>
                <w:szCs w:val="20"/>
              </w:rPr>
              <w:t>DIGITS</w:t>
            </w:r>
          </w:p>
        </w:tc>
        <w:tc>
          <w:tcPr>
            <w:tcW w:w="1890" w:type="dxa"/>
            <w:gridSpan w:val="2"/>
            <w:tcBorders>
              <w:bottom w:val="single" w:sz="4" w:space="0" w:color="000000" w:themeColor="text1"/>
            </w:tcBorders>
            <w:shd w:val="clear" w:color="auto" w:fill="auto"/>
          </w:tcPr>
          <w:p w14:paraId="12EB9038" w14:textId="77777777" w:rsidR="00376CB8" w:rsidRPr="00907B70" w:rsidRDefault="00376CB8" w:rsidP="00790E3E">
            <w:pPr>
              <w:spacing w:after="0" w:line="240" w:lineRule="auto"/>
              <w:rPr>
                <w:sz w:val="20"/>
                <w:szCs w:val="20"/>
              </w:rPr>
            </w:pPr>
          </w:p>
        </w:tc>
        <w:tc>
          <w:tcPr>
            <w:tcW w:w="5295" w:type="dxa"/>
            <w:gridSpan w:val="6"/>
            <w:tcBorders>
              <w:bottom w:val="single" w:sz="4" w:space="0" w:color="000000" w:themeColor="text1"/>
            </w:tcBorders>
            <w:shd w:val="clear" w:color="auto" w:fill="auto"/>
            <w:vAlign w:val="center"/>
          </w:tcPr>
          <w:p w14:paraId="72087F92" w14:textId="115BDE4E" w:rsidR="00376CB8" w:rsidRPr="00FC7B93" w:rsidRDefault="00FC7B93" w:rsidP="00790E3E">
            <w:pPr>
              <w:widowControl w:val="0"/>
              <w:autoSpaceDE w:val="0"/>
              <w:autoSpaceDN w:val="0"/>
              <w:adjustRightInd w:val="0"/>
              <w:spacing w:after="0" w:line="288" w:lineRule="auto"/>
              <w:rPr>
                <w:rFonts w:ascii="Tahoma" w:hAnsi="Tahoma" w:cs="Tahoma"/>
                <w:color w:val="0070C0"/>
                <w:sz w:val="16"/>
                <w:szCs w:val="16"/>
              </w:rPr>
            </w:pPr>
            <w:r w:rsidRPr="00FC7B93">
              <w:rPr>
                <w:rFonts w:ascii="Tahoma" w:hAnsi="Tahoma" w:cs="Tahoma"/>
                <w:color w:val="7AB648"/>
                <w:sz w:val="16"/>
                <w:szCs w:val="16"/>
              </w:rPr>
              <w:t>&lt;ivrCard</w:t>
            </w:r>
            <w:r w:rsidR="0000175A">
              <w:rPr>
                <w:rFonts w:ascii="Tahoma" w:hAnsi="Tahoma" w:cs="Tahoma"/>
                <w:color w:val="7AB648"/>
                <w:sz w:val="16"/>
                <w:szCs w:val="16"/>
              </w:rPr>
              <w:t>Last4</w:t>
            </w:r>
            <w:r w:rsidRPr="00FC7B93">
              <w:rPr>
                <w:rFonts w:ascii="Tahoma" w:hAnsi="Tahoma" w:cs="Tahoma"/>
                <w:color w:val="7AB648"/>
                <w:sz w:val="16"/>
                <w:szCs w:val="16"/>
              </w:rPr>
              <w:t>&gt;</w:t>
            </w:r>
          </w:p>
        </w:tc>
      </w:tr>
      <w:tr w:rsidR="00376CB8" w:rsidRPr="00907B70" w14:paraId="690C8D8F" w14:textId="77777777" w:rsidTr="2A9575AB">
        <w:trPr>
          <w:trHeight w:val="305"/>
        </w:trPr>
        <w:tc>
          <w:tcPr>
            <w:tcW w:w="2178" w:type="dxa"/>
            <w:tcBorders>
              <w:bottom w:val="single" w:sz="4" w:space="0" w:color="000000" w:themeColor="text1"/>
            </w:tcBorders>
            <w:shd w:val="clear" w:color="auto" w:fill="auto"/>
          </w:tcPr>
          <w:p w14:paraId="280B73F7" w14:textId="44767544" w:rsidR="00376CB8" w:rsidRPr="00907B70" w:rsidRDefault="00FC7B93" w:rsidP="00790E3E">
            <w:pPr>
              <w:spacing w:after="0" w:line="240" w:lineRule="auto"/>
              <w:rPr>
                <w:sz w:val="20"/>
                <w:szCs w:val="20"/>
              </w:rPr>
            </w:pPr>
            <w:r>
              <w:rPr>
                <w:sz w:val="20"/>
                <w:szCs w:val="20"/>
              </w:rPr>
              <w:t>2300-1b.wav</w:t>
            </w:r>
          </w:p>
        </w:tc>
        <w:tc>
          <w:tcPr>
            <w:tcW w:w="1890" w:type="dxa"/>
            <w:gridSpan w:val="2"/>
            <w:tcBorders>
              <w:bottom w:val="single" w:sz="4" w:space="0" w:color="000000" w:themeColor="text1"/>
            </w:tcBorders>
            <w:shd w:val="clear" w:color="auto" w:fill="auto"/>
          </w:tcPr>
          <w:p w14:paraId="5A6C9415" w14:textId="77777777" w:rsidR="00376CB8" w:rsidRPr="00907B70" w:rsidRDefault="00376CB8" w:rsidP="00790E3E">
            <w:pPr>
              <w:spacing w:after="0" w:line="240" w:lineRule="auto"/>
              <w:rPr>
                <w:sz w:val="20"/>
                <w:szCs w:val="20"/>
              </w:rPr>
            </w:pPr>
          </w:p>
        </w:tc>
        <w:tc>
          <w:tcPr>
            <w:tcW w:w="5295" w:type="dxa"/>
            <w:gridSpan w:val="6"/>
            <w:tcBorders>
              <w:bottom w:val="single" w:sz="4" w:space="0" w:color="000000" w:themeColor="text1"/>
            </w:tcBorders>
            <w:shd w:val="clear" w:color="auto" w:fill="auto"/>
            <w:vAlign w:val="center"/>
          </w:tcPr>
          <w:p w14:paraId="1279E32A" w14:textId="151E1F0E" w:rsidR="00376CB8" w:rsidRDefault="00376CB8" w:rsidP="00790E3E">
            <w:pPr>
              <w:widowControl w:val="0"/>
              <w:autoSpaceDE w:val="0"/>
              <w:autoSpaceDN w:val="0"/>
              <w:adjustRightInd w:val="0"/>
              <w:spacing w:after="0" w:line="288" w:lineRule="auto"/>
              <w:rPr>
                <w:rFonts w:ascii="Tahoma" w:hAnsi="Tahoma" w:cs="Tahoma"/>
                <w:color w:val="0070C0"/>
                <w:sz w:val="16"/>
                <w:szCs w:val="16"/>
              </w:rPr>
            </w:pPr>
            <w:r>
              <w:rPr>
                <w:rFonts w:ascii="Tahoma" w:hAnsi="Tahoma" w:cs="Tahoma"/>
                <w:color w:val="0070C0"/>
                <w:sz w:val="16"/>
                <w:szCs w:val="16"/>
              </w:rPr>
              <w:t xml:space="preserve">¿Es </w:t>
            </w:r>
            <w:proofErr w:type="spellStart"/>
            <w:r>
              <w:rPr>
                <w:rFonts w:ascii="Tahoma" w:hAnsi="Tahoma" w:cs="Tahoma"/>
                <w:color w:val="0070C0"/>
                <w:sz w:val="16"/>
                <w:szCs w:val="16"/>
              </w:rPr>
              <w:t>correcto</w:t>
            </w:r>
            <w:proofErr w:type="spellEnd"/>
            <w:r>
              <w:rPr>
                <w:rFonts w:ascii="Tahoma" w:hAnsi="Tahoma" w:cs="Tahoma"/>
                <w:color w:val="0070C0"/>
                <w:sz w:val="16"/>
                <w:szCs w:val="16"/>
              </w:rPr>
              <w:t>?</w:t>
            </w:r>
          </w:p>
        </w:tc>
      </w:tr>
      <w:tr w:rsidR="00790E3E" w:rsidRPr="00907B70" w14:paraId="46F61FD7" w14:textId="77777777" w:rsidTr="2A9575AB">
        <w:trPr>
          <w:trHeight w:val="305"/>
        </w:trPr>
        <w:tc>
          <w:tcPr>
            <w:tcW w:w="9363" w:type="dxa"/>
            <w:gridSpan w:val="9"/>
            <w:tcBorders>
              <w:bottom w:val="single" w:sz="4" w:space="0" w:color="000000" w:themeColor="text1"/>
            </w:tcBorders>
            <w:shd w:val="clear" w:color="auto" w:fill="D9D9D9" w:themeFill="background1" w:themeFillShade="D9"/>
            <w:vAlign w:val="center"/>
          </w:tcPr>
          <w:p w14:paraId="586F755C" w14:textId="77777777" w:rsidR="00790E3E" w:rsidRPr="00907B70" w:rsidRDefault="00790E3E" w:rsidP="00790E3E">
            <w:pPr>
              <w:spacing w:after="0" w:line="240" w:lineRule="auto"/>
              <w:rPr>
                <w:b/>
                <w:sz w:val="24"/>
                <w:szCs w:val="24"/>
              </w:rPr>
            </w:pPr>
            <w:r w:rsidRPr="00907B70">
              <w:rPr>
                <w:b/>
                <w:sz w:val="24"/>
                <w:szCs w:val="24"/>
              </w:rPr>
              <w:t>Retry Prompts</w:t>
            </w:r>
          </w:p>
        </w:tc>
      </w:tr>
      <w:tr w:rsidR="00790E3E" w:rsidRPr="00907B70" w14:paraId="27622356" w14:textId="77777777" w:rsidTr="2A9575AB">
        <w:trPr>
          <w:trHeight w:val="305"/>
        </w:trPr>
        <w:tc>
          <w:tcPr>
            <w:tcW w:w="2178" w:type="dxa"/>
            <w:tcBorders>
              <w:bottom w:val="single" w:sz="4" w:space="0" w:color="000000" w:themeColor="text1"/>
            </w:tcBorders>
            <w:shd w:val="clear" w:color="auto" w:fill="DAEEF3" w:themeFill="accent5" w:themeFillTint="33"/>
            <w:vAlign w:val="center"/>
          </w:tcPr>
          <w:p w14:paraId="6B3057A4" w14:textId="77777777" w:rsidR="00790E3E" w:rsidRPr="00907B70" w:rsidRDefault="00790E3E" w:rsidP="00790E3E">
            <w:pPr>
              <w:spacing w:after="0" w:line="240" w:lineRule="auto"/>
              <w:jc w:val="center"/>
              <w:rPr>
                <w:b/>
                <w:i/>
                <w:sz w:val="24"/>
                <w:szCs w:val="24"/>
              </w:rPr>
            </w:pPr>
            <w:r w:rsidRPr="00907B70">
              <w:rPr>
                <w:b/>
                <w:i/>
              </w:rPr>
              <w:t>Name</w:t>
            </w:r>
          </w:p>
        </w:tc>
        <w:tc>
          <w:tcPr>
            <w:tcW w:w="1890" w:type="dxa"/>
            <w:gridSpan w:val="2"/>
            <w:tcBorders>
              <w:bottom w:val="single" w:sz="4" w:space="0" w:color="000000" w:themeColor="text1"/>
            </w:tcBorders>
            <w:shd w:val="clear" w:color="auto" w:fill="DAEEF3" w:themeFill="accent5" w:themeFillTint="33"/>
            <w:vAlign w:val="center"/>
          </w:tcPr>
          <w:p w14:paraId="389F14EE" w14:textId="77777777" w:rsidR="00790E3E" w:rsidRPr="00907B70" w:rsidRDefault="00790E3E" w:rsidP="00790E3E">
            <w:pPr>
              <w:spacing w:after="0" w:line="240" w:lineRule="auto"/>
              <w:jc w:val="center"/>
              <w:rPr>
                <w:b/>
                <w:i/>
                <w:sz w:val="24"/>
                <w:szCs w:val="24"/>
              </w:rPr>
            </w:pPr>
            <w:r w:rsidRPr="00907B70">
              <w:rPr>
                <w:b/>
                <w:i/>
              </w:rPr>
              <w:t>Condition</w:t>
            </w:r>
          </w:p>
        </w:tc>
        <w:tc>
          <w:tcPr>
            <w:tcW w:w="3780" w:type="dxa"/>
            <w:gridSpan w:val="5"/>
            <w:tcBorders>
              <w:bottom w:val="single" w:sz="4" w:space="0" w:color="000000" w:themeColor="text1"/>
            </w:tcBorders>
            <w:shd w:val="clear" w:color="auto" w:fill="DAEEF3" w:themeFill="accent5" w:themeFillTint="33"/>
            <w:vAlign w:val="center"/>
          </w:tcPr>
          <w:p w14:paraId="49F2CD18" w14:textId="77777777" w:rsidR="00790E3E" w:rsidRPr="00907B70" w:rsidRDefault="00790E3E" w:rsidP="00790E3E">
            <w:pPr>
              <w:spacing w:after="0" w:line="240" w:lineRule="auto"/>
              <w:jc w:val="center"/>
              <w:rPr>
                <w:b/>
                <w:i/>
                <w:sz w:val="24"/>
                <w:szCs w:val="24"/>
              </w:rPr>
            </w:pPr>
            <w:r w:rsidRPr="00907B70">
              <w:rPr>
                <w:b/>
                <w:i/>
              </w:rPr>
              <w:t>Wording</w:t>
            </w:r>
          </w:p>
        </w:tc>
        <w:tc>
          <w:tcPr>
            <w:tcW w:w="1515" w:type="dxa"/>
            <w:tcBorders>
              <w:bottom w:val="single" w:sz="4" w:space="0" w:color="000000" w:themeColor="text1"/>
            </w:tcBorders>
            <w:shd w:val="clear" w:color="auto" w:fill="DAEEF3" w:themeFill="accent5" w:themeFillTint="33"/>
            <w:vAlign w:val="center"/>
          </w:tcPr>
          <w:p w14:paraId="02B2FB5F" w14:textId="77777777" w:rsidR="00790E3E" w:rsidRPr="00907B70" w:rsidRDefault="00790E3E" w:rsidP="00790E3E">
            <w:pPr>
              <w:spacing w:after="0" w:line="240" w:lineRule="auto"/>
              <w:jc w:val="center"/>
              <w:rPr>
                <w:b/>
                <w:i/>
              </w:rPr>
            </w:pPr>
            <w:r w:rsidRPr="00907B70">
              <w:rPr>
                <w:b/>
                <w:i/>
              </w:rPr>
              <w:t>Transition</w:t>
            </w:r>
          </w:p>
        </w:tc>
      </w:tr>
      <w:tr w:rsidR="00FC7B93" w:rsidRPr="00907B70" w14:paraId="67269BFB" w14:textId="77777777" w:rsidTr="2A9575AB">
        <w:trPr>
          <w:trHeight w:val="305"/>
        </w:trPr>
        <w:tc>
          <w:tcPr>
            <w:tcW w:w="2178" w:type="dxa"/>
            <w:tcBorders>
              <w:bottom w:val="single" w:sz="4" w:space="0" w:color="000000" w:themeColor="text1"/>
            </w:tcBorders>
            <w:shd w:val="clear" w:color="auto" w:fill="auto"/>
          </w:tcPr>
          <w:p w14:paraId="7AF25A15" w14:textId="30C523C5" w:rsidR="00FC7B93" w:rsidRPr="00907B70" w:rsidRDefault="00FC7B93" w:rsidP="00FC7B93">
            <w:pPr>
              <w:spacing w:after="0" w:line="240" w:lineRule="auto"/>
              <w:rPr>
                <w:sz w:val="20"/>
                <w:szCs w:val="20"/>
              </w:rPr>
            </w:pPr>
            <w:r w:rsidRPr="00907B70">
              <w:rPr>
                <w:sz w:val="20"/>
                <w:szCs w:val="20"/>
              </w:rPr>
              <w:t>NoMatch1.wav</w:t>
            </w:r>
          </w:p>
        </w:tc>
        <w:tc>
          <w:tcPr>
            <w:tcW w:w="1890" w:type="dxa"/>
            <w:gridSpan w:val="2"/>
            <w:tcBorders>
              <w:bottom w:val="single" w:sz="4" w:space="0" w:color="000000" w:themeColor="text1"/>
            </w:tcBorders>
            <w:shd w:val="clear" w:color="auto" w:fill="auto"/>
          </w:tcPr>
          <w:p w14:paraId="3E76BF2E" w14:textId="3462FAAA" w:rsidR="00FC7B93" w:rsidRPr="00907B70" w:rsidRDefault="00FC7B93" w:rsidP="00FC7B93">
            <w:pPr>
              <w:spacing w:after="0" w:line="240" w:lineRule="auto"/>
              <w:rPr>
                <w:sz w:val="20"/>
                <w:szCs w:val="20"/>
              </w:rPr>
            </w:pPr>
            <w:r w:rsidRPr="00907B70">
              <w:rPr>
                <w:sz w:val="20"/>
                <w:szCs w:val="20"/>
              </w:rPr>
              <w:t>No Match 1</w:t>
            </w:r>
          </w:p>
        </w:tc>
        <w:tc>
          <w:tcPr>
            <w:tcW w:w="3780" w:type="dxa"/>
            <w:gridSpan w:val="5"/>
            <w:tcBorders>
              <w:bottom w:val="single" w:sz="4" w:space="0" w:color="000000" w:themeColor="text1"/>
            </w:tcBorders>
            <w:shd w:val="clear" w:color="auto" w:fill="auto"/>
          </w:tcPr>
          <w:p w14:paraId="6C9122BF" w14:textId="54371676"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515" w:type="dxa"/>
            <w:tcBorders>
              <w:bottom w:val="single" w:sz="4" w:space="0" w:color="000000" w:themeColor="text1"/>
            </w:tcBorders>
            <w:shd w:val="clear" w:color="auto" w:fill="auto"/>
          </w:tcPr>
          <w:p w14:paraId="16EEEDD4" w14:textId="60658A60" w:rsidR="00FC7B93" w:rsidRPr="00907B70" w:rsidRDefault="00FC7B93" w:rsidP="00FC7B93">
            <w:pPr>
              <w:spacing w:after="0" w:line="240" w:lineRule="auto"/>
              <w:rPr>
                <w:sz w:val="20"/>
                <w:szCs w:val="20"/>
              </w:rPr>
            </w:pPr>
            <w:r>
              <w:rPr>
                <w:sz w:val="20"/>
                <w:szCs w:val="20"/>
              </w:rPr>
              <w:t>--</w:t>
            </w:r>
          </w:p>
        </w:tc>
      </w:tr>
      <w:tr w:rsidR="00FC7B93" w:rsidRPr="00907B70" w14:paraId="2879C58E" w14:textId="77777777" w:rsidTr="2A9575AB">
        <w:trPr>
          <w:trHeight w:val="305"/>
        </w:trPr>
        <w:tc>
          <w:tcPr>
            <w:tcW w:w="2178" w:type="dxa"/>
            <w:tcBorders>
              <w:bottom w:val="single" w:sz="4" w:space="0" w:color="000000" w:themeColor="text1"/>
            </w:tcBorders>
            <w:shd w:val="clear" w:color="auto" w:fill="auto"/>
          </w:tcPr>
          <w:p w14:paraId="4F3ACE57" w14:textId="654D62AC" w:rsidR="00FC7B93" w:rsidRPr="00907B70" w:rsidRDefault="004F7157" w:rsidP="00FC7B93">
            <w:pPr>
              <w:spacing w:after="0" w:line="240" w:lineRule="auto"/>
              <w:rPr>
                <w:sz w:val="20"/>
                <w:szCs w:val="20"/>
              </w:rPr>
            </w:pPr>
            <w:r>
              <w:rPr>
                <w:sz w:val="20"/>
                <w:szCs w:val="20"/>
              </w:rPr>
              <w:t>2300-2.wav</w:t>
            </w:r>
          </w:p>
        </w:tc>
        <w:tc>
          <w:tcPr>
            <w:tcW w:w="1890" w:type="dxa"/>
            <w:gridSpan w:val="2"/>
            <w:tcBorders>
              <w:bottom w:val="single" w:sz="4" w:space="0" w:color="000000" w:themeColor="text1"/>
            </w:tcBorders>
            <w:shd w:val="clear" w:color="auto" w:fill="auto"/>
          </w:tcPr>
          <w:p w14:paraId="1E0AB780" w14:textId="1F8436A2"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tcPr>
          <w:p w14:paraId="1C2E5F73" w14:textId="04F23D29" w:rsidR="00FC7B93" w:rsidRPr="00F03FB4" w:rsidRDefault="004F7157"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Esta información, ¿es correcta?  Simplemente diga ‘sí’ o 'no'.</w:t>
            </w:r>
          </w:p>
        </w:tc>
        <w:tc>
          <w:tcPr>
            <w:tcW w:w="1515" w:type="dxa"/>
            <w:tcBorders>
              <w:bottom w:val="single" w:sz="4" w:space="0" w:color="000000" w:themeColor="text1"/>
            </w:tcBorders>
            <w:shd w:val="clear" w:color="auto" w:fill="auto"/>
          </w:tcPr>
          <w:p w14:paraId="3A10903A" w14:textId="1A53548D" w:rsidR="00FC7B93" w:rsidRPr="00907B70" w:rsidRDefault="00FC7B93" w:rsidP="00FC7B93">
            <w:pPr>
              <w:spacing w:after="0" w:line="240" w:lineRule="auto"/>
              <w:rPr>
                <w:sz w:val="20"/>
                <w:szCs w:val="20"/>
              </w:rPr>
            </w:pPr>
            <w:proofErr w:type="spellStart"/>
            <w:r>
              <w:rPr>
                <w:sz w:val="20"/>
                <w:szCs w:val="20"/>
              </w:rPr>
              <w:t>Rerecognition</w:t>
            </w:r>
            <w:proofErr w:type="spellEnd"/>
          </w:p>
        </w:tc>
      </w:tr>
      <w:tr w:rsidR="00FC7B93" w:rsidRPr="00907B70" w14:paraId="2C743E61" w14:textId="77777777" w:rsidTr="2A9575AB">
        <w:trPr>
          <w:trHeight w:val="305"/>
        </w:trPr>
        <w:tc>
          <w:tcPr>
            <w:tcW w:w="2178" w:type="dxa"/>
            <w:tcBorders>
              <w:bottom w:val="single" w:sz="4" w:space="0" w:color="000000" w:themeColor="text1"/>
            </w:tcBorders>
            <w:shd w:val="clear" w:color="auto" w:fill="auto"/>
          </w:tcPr>
          <w:p w14:paraId="629CB32C" w14:textId="09DF64FE" w:rsidR="00FC7B93" w:rsidRPr="00907B70" w:rsidRDefault="00FC7B93" w:rsidP="00FC7B93">
            <w:pPr>
              <w:spacing w:after="0" w:line="240" w:lineRule="auto"/>
              <w:rPr>
                <w:sz w:val="20"/>
                <w:szCs w:val="20"/>
              </w:rPr>
            </w:pPr>
            <w:r w:rsidRPr="00907B70">
              <w:rPr>
                <w:sz w:val="20"/>
                <w:szCs w:val="20"/>
              </w:rPr>
              <w:t>NoMatch2.wav</w:t>
            </w:r>
          </w:p>
        </w:tc>
        <w:tc>
          <w:tcPr>
            <w:tcW w:w="1890" w:type="dxa"/>
            <w:gridSpan w:val="2"/>
            <w:tcBorders>
              <w:bottom w:val="single" w:sz="4" w:space="0" w:color="000000" w:themeColor="text1"/>
            </w:tcBorders>
            <w:shd w:val="clear" w:color="auto" w:fill="auto"/>
          </w:tcPr>
          <w:p w14:paraId="30928FFA" w14:textId="4C562E7C" w:rsidR="00FC7B93" w:rsidRPr="00907B70" w:rsidRDefault="00FC7B93" w:rsidP="00FC7B93">
            <w:pPr>
              <w:spacing w:after="0" w:line="240" w:lineRule="auto"/>
              <w:rPr>
                <w:sz w:val="20"/>
                <w:szCs w:val="20"/>
              </w:rPr>
            </w:pPr>
            <w:r w:rsidRPr="00907B70">
              <w:rPr>
                <w:sz w:val="20"/>
                <w:szCs w:val="20"/>
              </w:rPr>
              <w:t>No Match 2</w:t>
            </w:r>
          </w:p>
        </w:tc>
        <w:tc>
          <w:tcPr>
            <w:tcW w:w="3780" w:type="dxa"/>
            <w:gridSpan w:val="5"/>
            <w:tcBorders>
              <w:bottom w:val="single" w:sz="4" w:space="0" w:color="000000" w:themeColor="text1"/>
            </w:tcBorders>
            <w:shd w:val="clear" w:color="auto" w:fill="auto"/>
          </w:tcPr>
          <w:p w14:paraId="01AA405E" w14:textId="2142305A" w:rsidR="00FC7B93" w:rsidRPr="00907B70" w:rsidRDefault="00FC7B93" w:rsidP="00FC7B93">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515" w:type="dxa"/>
            <w:tcBorders>
              <w:bottom w:val="single" w:sz="4" w:space="0" w:color="000000" w:themeColor="text1"/>
            </w:tcBorders>
            <w:shd w:val="clear" w:color="auto" w:fill="auto"/>
          </w:tcPr>
          <w:p w14:paraId="7B7401C1" w14:textId="0345B65B" w:rsidR="00FC7B93" w:rsidRPr="00907B70" w:rsidRDefault="00FC7B93" w:rsidP="00FC7B93">
            <w:pPr>
              <w:spacing w:after="0" w:line="240" w:lineRule="auto"/>
              <w:rPr>
                <w:sz w:val="20"/>
                <w:szCs w:val="20"/>
              </w:rPr>
            </w:pPr>
            <w:r>
              <w:rPr>
                <w:sz w:val="20"/>
                <w:szCs w:val="20"/>
              </w:rPr>
              <w:t>--</w:t>
            </w:r>
          </w:p>
        </w:tc>
      </w:tr>
      <w:tr w:rsidR="00FC7B93" w:rsidRPr="00907B70" w14:paraId="0D6C0726" w14:textId="77777777" w:rsidTr="2A9575AB">
        <w:trPr>
          <w:trHeight w:val="305"/>
        </w:trPr>
        <w:tc>
          <w:tcPr>
            <w:tcW w:w="2178" w:type="dxa"/>
            <w:tcBorders>
              <w:bottom w:val="single" w:sz="4" w:space="0" w:color="000000" w:themeColor="text1"/>
            </w:tcBorders>
            <w:shd w:val="clear" w:color="auto" w:fill="auto"/>
          </w:tcPr>
          <w:p w14:paraId="0289D899" w14:textId="460293AD" w:rsidR="00FC7B93" w:rsidRPr="00907B70" w:rsidRDefault="004F7157" w:rsidP="00FC7B93">
            <w:pPr>
              <w:spacing w:after="0" w:line="240" w:lineRule="auto"/>
              <w:rPr>
                <w:sz w:val="20"/>
                <w:szCs w:val="20"/>
              </w:rPr>
            </w:pPr>
            <w:r>
              <w:rPr>
                <w:sz w:val="20"/>
                <w:szCs w:val="20"/>
              </w:rPr>
              <w:t>2300-3.wav</w:t>
            </w:r>
          </w:p>
        </w:tc>
        <w:tc>
          <w:tcPr>
            <w:tcW w:w="1890" w:type="dxa"/>
            <w:gridSpan w:val="2"/>
            <w:tcBorders>
              <w:bottom w:val="single" w:sz="4" w:space="0" w:color="000000" w:themeColor="text1"/>
            </w:tcBorders>
            <w:shd w:val="clear" w:color="auto" w:fill="auto"/>
          </w:tcPr>
          <w:p w14:paraId="7D471263" w14:textId="2CFE3B10"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tcPr>
          <w:p w14:paraId="2BA2E3AA" w14:textId="77777777" w:rsidR="00FC7B93" w:rsidRPr="00F03FB4" w:rsidRDefault="004F7157"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es correcto, diga 'sí' o marque 1.</w:t>
            </w:r>
          </w:p>
          <w:p w14:paraId="2A9951A3" w14:textId="5D72CB4E" w:rsidR="004F7157" w:rsidRPr="00F03FB4" w:rsidRDefault="004F7157"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 lo contrario diga 'no' o marque 2</w:t>
            </w:r>
          </w:p>
        </w:tc>
        <w:tc>
          <w:tcPr>
            <w:tcW w:w="1515" w:type="dxa"/>
            <w:tcBorders>
              <w:bottom w:val="single" w:sz="4" w:space="0" w:color="000000" w:themeColor="text1"/>
            </w:tcBorders>
            <w:shd w:val="clear" w:color="auto" w:fill="auto"/>
          </w:tcPr>
          <w:p w14:paraId="56DD9362" w14:textId="38894424" w:rsidR="00FC7B93" w:rsidRPr="00907B70" w:rsidRDefault="00FC7B93" w:rsidP="00FC7B93">
            <w:pPr>
              <w:spacing w:after="0" w:line="240" w:lineRule="auto"/>
              <w:rPr>
                <w:sz w:val="20"/>
                <w:szCs w:val="20"/>
              </w:rPr>
            </w:pPr>
            <w:proofErr w:type="spellStart"/>
            <w:r>
              <w:rPr>
                <w:sz w:val="20"/>
                <w:szCs w:val="20"/>
              </w:rPr>
              <w:t>Rerecognition</w:t>
            </w:r>
            <w:proofErr w:type="spellEnd"/>
          </w:p>
        </w:tc>
      </w:tr>
      <w:tr w:rsidR="00FC7B93" w:rsidRPr="00907B70" w14:paraId="5DB3BA45" w14:textId="77777777" w:rsidTr="2A9575AB">
        <w:trPr>
          <w:trHeight w:val="305"/>
        </w:trPr>
        <w:tc>
          <w:tcPr>
            <w:tcW w:w="2178" w:type="dxa"/>
            <w:tcBorders>
              <w:bottom w:val="single" w:sz="4" w:space="0" w:color="000000" w:themeColor="text1"/>
            </w:tcBorders>
            <w:shd w:val="clear" w:color="auto" w:fill="auto"/>
          </w:tcPr>
          <w:p w14:paraId="045AE98A" w14:textId="0507E67C" w:rsidR="00FC7B93" w:rsidRPr="00907B70" w:rsidRDefault="00FC7B93" w:rsidP="00FC7B93">
            <w:pPr>
              <w:spacing w:after="0" w:line="240" w:lineRule="auto"/>
              <w:rPr>
                <w:sz w:val="20"/>
                <w:szCs w:val="20"/>
              </w:rPr>
            </w:pPr>
            <w:r>
              <w:rPr>
                <w:sz w:val="20"/>
                <w:szCs w:val="20"/>
              </w:rPr>
              <w:t>--</w:t>
            </w:r>
          </w:p>
        </w:tc>
        <w:tc>
          <w:tcPr>
            <w:tcW w:w="1890" w:type="dxa"/>
            <w:gridSpan w:val="2"/>
            <w:tcBorders>
              <w:bottom w:val="single" w:sz="4" w:space="0" w:color="000000" w:themeColor="text1"/>
            </w:tcBorders>
            <w:shd w:val="clear" w:color="auto" w:fill="auto"/>
          </w:tcPr>
          <w:p w14:paraId="2EBE1778" w14:textId="7A161C88" w:rsidR="00FC7B93" w:rsidRPr="00907B70" w:rsidRDefault="00FC7B93" w:rsidP="00FC7B93">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sz="4" w:space="0" w:color="000000" w:themeColor="text1"/>
            </w:tcBorders>
            <w:shd w:val="clear" w:color="auto" w:fill="auto"/>
          </w:tcPr>
          <w:p w14:paraId="4D97233F" w14:textId="30BB10AE" w:rsidR="00FC7B93" w:rsidRPr="00907B70" w:rsidRDefault="00FC7B93" w:rsidP="00FC7B93">
            <w:pPr>
              <w:spacing w:after="0" w:line="240" w:lineRule="auto"/>
              <w:rPr>
                <w:rFonts w:ascii="Tahoma" w:hAnsi="Tahoma" w:cs="Tahoma"/>
                <w:color w:val="0070C0"/>
                <w:sz w:val="16"/>
                <w:szCs w:val="16"/>
              </w:rPr>
            </w:pPr>
          </w:p>
        </w:tc>
        <w:tc>
          <w:tcPr>
            <w:tcW w:w="1515" w:type="dxa"/>
            <w:tcBorders>
              <w:bottom w:val="single" w:sz="4" w:space="0" w:color="000000" w:themeColor="text1"/>
            </w:tcBorders>
            <w:shd w:val="clear" w:color="auto" w:fill="auto"/>
          </w:tcPr>
          <w:p w14:paraId="3A2FFAC2" w14:textId="0CA7D747" w:rsidR="00FC7B93" w:rsidRPr="00907B70" w:rsidRDefault="004F7157" w:rsidP="00FC7B93">
            <w:pPr>
              <w:spacing w:after="0" w:line="240" w:lineRule="auto"/>
              <w:rPr>
                <w:sz w:val="20"/>
                <w:szCs w:val="20"/>
              </w:rPr>
            </w:pPr>
            <w:r>
              <w:rPr>
                <w:sz w:val="20"/>
                <w:szCs w:val="20"/>
              </w:rPr>
              <w:t>END1</w:t>
            </w:r>
          </w:p>
        </w:tc>
      </w:tr>
      <w:tr w:rsidR="00FC7B93" w:rsidRPr="00907B70" w14:paraId="5433EF9B" w14:textId="77777777" w:rsidTr="2A9575AB">
        <w:trPr>
          <w:trHeight w:val="305"/>
        </w:trPr>
        <w:tc>
          <w:tcPr>
            <w:tcW w:w="2178" w:type="dxa"/>
            <w:tcBorders>
              <w:bottom w:val="single" w:sz="4" w:space="0" w:color="000000" w:themeColor="text1"/>
            </w:tcBorders>
            <w:shd w:val="clear" w:color="auto" w:fill="auto"/>
          </w:tcPr>
          <w:p w14:paraId="0E09503C" w14:textId="7D228672" w:rsidR="00FC7B93" w:rsidRPr="00907B70" w:rsidRDefault="00FC7B93" w:rsidP="00FC7B93">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sz="4" w:space="0" w:color="000000" w:themeColor="text1"/>
            </w:tcBorders>
            <w:shd w:val="clear" w:color="auto" w:fill="auto"/>
          </w:tcPr>
          <w:p w14:paraId="1657D80E" w14:textId="2427EB7D" w:rsidR="00FC7B93" w:rsidRPr="00907B70" w:rsidRDefault="00FC7B93" w:rsidP="00FC7B93">
            <w:pPr>
              <w:spacing w:after="0" w:line="240" w:lineRule="auto"/>
              <w:rPr>
                <w:sz w:val="20"/>
                <w:szCs w:val="20"/>
              </w:rPr>
            </w:pPr>
            <w:r w:rsidRPr="00907B70">
              <w:rPr>
                <w:sz w:val="20"/>
                <w:szCs w:val="20"/>
              </w:rPr>
              <w:t>No Input 1</w:t>
            </w:r>
          </w:p>
        </w:tc>
        <w:tc>
          <w:tcPr>
            <w:tcW w:w="3780" w:type="dxa"/>
            <w:gridSpan w:val="5"/>
            <w:tcBorders>
              <w:bottom w:val="single" w:sz="4" w:space="0" w:color="000000" w:themeColor="text1"/>
            </w:tcBorders>
            <w:shd w:val="clear" w:color="auto" w:fill="auto"/>
          </w:tcPr>
          <w:p w14:paraId="430844C9" w14:textId="2A81DE99"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515" w:type="dxa"/>
            <w:tcBorders>
              <w:bottom w:val="single" w:sz="4" w:space="0" w:color="000000" w:themeColor="text1"/>
            </w:tcBorders>
            <w:shd w:val="clear" w:color="auto" w:fill="auto"/>
          </w:tcPr>
          <w:p w14:paraId="2F43B999" w14:textId="5345524C" w:rsidR="00FC7B93" w:rsidRPr="00907B70" w:rsidRDefault="00FC7B93" w:rsidP="00FC7B93">
            <w:pPr>
              <w:spacing w:after="0" w:line="240" w:lineRule="auto"/>
              <w:rPr>
                <w:sz w:val="20"/>
                <w:szCs w:val="20"/>
              </w:rPr>
            </w:pPr>
            <w:r>
              <w:rPr>
                <w:sz w:val="20"/>
                <w:szCs w:val="20"/>
              </w:rPr>
              <w:t>--</w:t>
            </w:r>
          </w:p>
        </w:tc>
      </w:tr>
      <w:tr w:rsidR="004F7157" w:rsidRPr="00907B70" w14:paraId="1FF543FE" w14:textId="77777777" w:rsidTr="2A9575AB">
        <w:trPr>
          <w:trHeight w:val="305"/>
        </w:trPr>
        <w:tc>
          <w:tcPr>
            <w:tcW w:w="2178" w:type="dxa"/>
            <w:tcBorders>
              <w:bottom w:val="single" w:sz="4" w:space="0" w:color="000000" w:themeColor="text1"/>
            </w:tcBorders>
            <w:shd w:val="clear" w:color="auto" w:fill="auto"/>
          </w:tcPr>
          <w:p w14:paraId="677C0305" w14:textId="63C2D483" w:rsidR="004F7157" w:rsidRPr="00907B70" w:rsidRDefault="004F7157" w:rsidP="004F7157">
            <w:pPr>
              <w:spacing w:after="0" w:line="240" w:lineRule="auto"/>
              <w:rPr>
                <w:sz w:val="20"/>
                <w:szCs w:val="20"/>
              </w:rPr>
            </w:pPr>
            <w:r>
              <w:rPr>
                <w:sz w:val="20"/>
                <w:szCs w:val="20"/>
              </w:rPr>
              <w:t>2300-2.wav</w:t>
            </w:r>
          </w:p>
        </w:tc>
        <w:tc>
          <w:tcPr>
            <w:tcW w:w="1890" w:type="dxa"/>
            <w:gridSpan w:val="2"/>
            <w:tcBorders>
              <w:bottom w:val="single" w:sz="4" w:space="0" w:color="000000" w:themeColor="text1"/>
            </w:tcBorders>
            <w:shd w:val="clear" w:color="auto" w:fill="auto"/>
          </w:tcPr>
          <w:p w14:paraId="1B8CBE5F" w14:textId="1F2CAAB0" w:rsidR="004F7157" w:rsidRPr="00907B70" w:rsidRDefault="004F7157" w:rsidP="004F7157">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tcPr>
          <w:p w14:paraId="016FF70A" w14:textId="0F9CD737" w:rsidR="004F7157" w:rsidRPr="00F03FB4" w:rsidRDefault="004F7157" w:rsidP="004F7157">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Esta información, ¿es correcta?  Simplemente diga ‘sí’ o 'no'.</w:t>
            </w:r>
          </w:p>
        </w:tc>
        <w:tc>
          <w:tcPr>
            <w:tcW w:w="1515" w:type="dxa"/>
            <w:tcBorders>
              <w:bottom w:val="single" w:sz="4" w:space="0" w:color="000000" w:themeColor="text1"/>
            </w:tcBorders>
            <w:shd w:val="clear" w:color="auto" w:fill="auto"/>
          </w:tcPr>
          <w:p w14:paraId="3F64FAC6" w14:textId="4A1F554F" w:rsidR="004F7157" w:rsidRPr="00907B70" w:rsidRDefault="004F7157" w:rsidP="004F7157">
            <w:pPr>
              <w:spacing w:after="0" w:line="240" w:lineRule="auto"/>
              <w:rPr>
                <w:sz w:val="20"/>
                <w:szCs w:val="20"/>
              </w:rPr>
            </w:pPr>
            <w:proofErr w:type="spellStart"/>
            <w:r>
              <w:rPr>
                <w:sz w:val="20"/>
                <w:szCs w:val="20"/>
              </w:rPr>
              <w:t>Rerecognition</w:t>
            </w:r>
            <w:proofErr w:type="spellEnd"/>
          </w:p>
        </w:tc>
      </w:tr>
      <w:tr w:rsidR="004F7157" w:rsidRPr="00907B70" w14:paraId="19849A8B" w14:textId="77777777" w:rsidTr="2A9575AB">
        <w:trPr>
          <w:trHeight w:val="305"/>
        </w:trPr>
        <w:tc>
          <w:tcPr>
            <w:tcW w:w="2178" w:type="dxa"/>
            <w:tcBorders>
              <w:bottom w:val="single" w:sz="4" w:space="0" w:color="000000" w:themeColor="text1"/>
            </w:tcBorders>
            <w:shd w:val="clear" w:color="auto" w:fill="auto"/>
          </w:tcPr>
          <w:p w14:paraId="1F3E1FD9" w14:textId="2F188C4B" w:rsidR="004F7157" w:rsidRPr="00907B70" w:rsidRDefault="004F7157" w:rsidP="004F7157">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sz="4" w:space="0" w:color="000000" w:themeColor="text1"/>
            </w:tcBorders>
            <w:shd w:val="clear" w:color="auto" w:fill="auto"/>
          </w:tcPr>
          <w:p w14:paraId="2D5880A1" w14:textId="1446BFE2" w:rsidR="004F7157" w:rsidRPr="00907B70" w:rsidRDefault="004F7157" w:rsidP="004F7157">
            <w:pPr>
              <w:spacing w:after="0" w:line="240" w:lineRule="auto"/>
              <w:rPr>
                <w:sz w:val="20"/>
                <w:szCs w:val="20"/>
              </w:rPr>
            </w:pPr>
            <w:r w:rsidRPr="00907B70">
              <w:rPr>
                <w:sz w:val="20"/>
                <w:szCs w:val="20"/>
              </w:rPr>
              <w:t>No Input 2</w:t>
            </w:r>
          </w:p>
        </w:tc>
        <w:tc>
          <w:tcPr>
            <w:tcW w:w="3780" w:type="dxa"/>
            <w:gridSpan w:val="5"/>
            <w:tcBorders>
              <w:bottom w:val="single" w:sz="4" w:space="0" w:color="000000" w:themeColor="text1"/>
            </w:tcBorders>
            <w:shd w:val="clear" w:color="auto" w:fill="auto"/>
          </w:tcPr>
          <w:p w14:paraId="374B6E31" w14:textId="793BF519" w:rsidR="004F7157" w:rsidRPr="00907B70" w:rsidRDefault="004F7157" w:rsidP="004F7157">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515" w:type="dxa"/>
            <w:tcBorders>
              <w:bottom w:val="single" w:sz="4" w:space="0" w:color="000000" w:themeColor="text1"/>
            </w:tcBorders>
            <w:shd w:val="clear" w:color="auto" w:fill="auto"/>
          </w:tcPr>
          <w:p w14:paraId="63CF0F23" w14:textId="0C36C289" w:rsidR="004F7157" w:rsidRPr="00907B70" w:rsidRDefault="004F7157" w:rsidP="004F7157">
            <w:pPr>
              <w:spacing w:after="0" w:line="240" w:lineRule="auto"/>
              <w:rPr>
                <w:sz w:val="20"/>
                <w:szCs w:val="20"/>
              </w:rPr>
            </w:pPr>
            <w:r>
              <w:rPr>
                <w:sz w:val="20"/>
                <w:szCs w:val="20"/>
              </w:rPr>
              <w:t>--</w:t>
            </w:r>
          </w:p>
        </w:tc>
      </w:tr>
      <w:tr w:rsidR="004F7157" w:rsidRPr="00907B70" w14:paraId="4BF5B4C1" w14:textId="77777777" w:rsidTr="2A9575AB">
        <w:trPr>
          <w:trHeight w:val="305"/>
        </w:trPr>
        <w:tc>
          <w:tcPr>
            <w:tcW w:w="2178" w:type="dxa"/>
            <w:tcBorders>
              <w:bottom w:val="single" w:sz="4" w:space="0" w:color="000000" w:themeColor="text1"/>
            </w:tcBorders>
            <w:shd w:val="clear" w:color="auto" w:fill="auto"/>
          </w:tcPr>
          <w:p w14:paraId="0F297E65" w14:textId="5434D28E" w:rsidR="004F7157" w:rsidRPr="00907B70" w:rsidRDefault="004F7157" w:rsidP="004F7157">
            <w:pPr>
              <w:spacing w:after="0" w:line="240" w:lineRule="auto"/>
              <w:rPr>
                <w:sz w:val="20"/>
                <w:szCs w:val="20"/>
              </w:rPr>
            </w:pPr>
            <w:r>
              <w:rPr>
                <w:sz w:val="20"/>
                <w:szCs w:val="20"/>
              </w:rPr>
              <w:t>2300-3.wav</w:t>
            </w:r>
          </w:p>
        </w:tc>
        <w:tc>
          <w:tcPr>
            <w:tcW w:w="1890" w:type="dxa"/>
            <w:gridSpan w:val="2"/>
            <w:tcBorders>
              <w:bottom w:val="single" w:sz="4" w:space="0" w:color="000000" w:themeColor="text1"/>
            </w:tcBorders>
            <w:shd w:val="clear" w:color="auto" w:fill="auto"/>
          </w:tcPr>
          <w:p w14:paraId="45E2AF80" w14:textId="552AC0E5" w:rsidR="004F7157" w:rsidRPr="00907B70" w:rsidRDefault="004F7157" w:rsidP="004F7157">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tcPr>
          <w:p w14:paraId="6436E8DB" w14:textId="77777777" w:rsidR="004F7157" w:rsidRPr="00F03FB4" w:rsidRDefault="004F7157" w:rsidP="004F7157">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Si es correcto, diga 'sí' o marque 1.</w:t>
            </w:r>
          </w:p>
          <w:p w14:paraId="24738DEE" w14:textId="29900755" w:rsidR="004F7157" w:rsidRPr="00F03FB4" w:rsidRDefault="004F7157" w:rsidP="004F7157">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 lo contrario diga 'no' o marque 2</w:t>
            </w:r>
          </w:p>
        </w:tc>
        <w:tc>
          <w:tcPr>
            <w:tcW w:w="1515" w:type="dxa"/>
            <w:tcBorders>
              <w:bottom w:val="single" w:sz="4" w:space="0" w:color="000000" w:themeColor="text1"/>
            </w:tcBorders>
            <w:shd w:val="clear" w:color="auto" w:fill="auto"/>
          </w:tcPr>
          <w:p w14:paraId="0018A16E" w14:textId="12DAD501" w:rsidR="004F7157" w:rsidRPr="00907B70" w:rsidRDefault="004F7157" w:rsidP="004F7157">
            <w:pPr>
              <w:spacing w:after="0" w:line="240" w:lineRule="auto"/>
              <w:rPr>
                <w:sz w:val="20"/>
                <w:szCs w:val="20"/>
              </w:rPr>
            </w:pPr>
            <w:proofErr w:type="spellStart"/>
            <w:r>
              <w:rPr>
                <w:sz w:val="20"/>
                <w:szCs w:val="20"/>
              </w:rPr>
              <w:t>Rerecognition</w:t>
            </w:r>
            <w:proofErr w:type="spellEnd"/>
          </w:p>
        </w:tc>
      </w:tr>
      <w:tr w:rsidR="004F7157" w:rsidRPr="00907B70" w14:paraId="232488D4" w14:textId="77777777" w:rsidTr="2A9575AB">
        <w:trPr>
          <w:trHeight w:val="305"/>
        </w:trPr>
        <w:tc>
          <w:tcPr>
            <w:tcW w:w="2178" w:type="dxa"/>
            <w:tcBorders>
              <w:bottom w:val="single" w:sz="4" w:space="0" w:color="000000" w:themeColor="text1"/>
            </w:tcBorders>
            <w:shd w:val="clear" w:color="auto" w:fill="auto"/>
          </w:tcPr>
          <w:p w14:paraId="7DD22902" w14:textId="702A3691" w:rsidR="004F7157" w:rsidRPr="00907B70" w:rsidRDefault="004F7157" w:rsidP="004F7157">
            <w:pPr>
              <w:spacing w:after="0" w:line="240" w:lineRule="auto"/>
              <w:rPr>
                <w:sz w:val="20"/>
                <w:szCs w:val="20"/>
              </w:rPr>
            </w:pPr>
            <w:r>
              <w:rPr>
                <w:sz w:val="20"/>
                <w:szCs w:val="20"/>
              </w:rPr>
              <w:t>--</w:t>
            </w:r>
          </w:p>
        </w:tc>
        <w:tc>
          <w:tcPr>
            <w:tcW w:w="1890" w:type="dxa"/>
            <w:gridSpan w:val="2"/>
            <w:tcBorders>
              <w:bottom w:val="single" w:sz="4" w:space="0" w:color="000000" w:themeColor="text1"/>
            </w:tcBorders>
            <w:shd w:val="clear" w:color="auto" w:fill="auto"/>
          </w:tcPr>
          <w:p w14:paraId="027C3528" w14:textId="2028E6FE" w:rsidR="004F7157" w:rsidRPr="00907B70" w:rsidRDefault="004F7157" w:rsidP="004F7157">
            <w:pPr>
              <w:spacing w:after="0" w:line="240" w:lineRule="auto"/>
              <w:rPr>
                <w:sz w:val="20"/>
                <w:szCs w:val="20"/>
              </w:rPr>
            </w:pPr>
            <w:r>
              <w:rPr>
                <w:sz w:val="20"/>
                <w:szCs w:val="20"/>
              </w:rPr>
              <w:t>No Input 3</w:t>
            </w:r>
          </w:p>
        </w:tc>
        <w:tc>
          <w:tcPr>
            <w:tcW w:w="3780" w:type="dxa"/>
            <w:gridSpan w:val="5"/>
            <w:tcBorders>
              <w:bottom w:val="single" w:sz="4" w:space="0" w:color="000000" w:themeColor="text1"/>
            </w:tcBorders>
            <w:shd w:val="clear" w:color="auto" w:fill="auto"/>
          </w:tcPr>
          <w:p w14:paraId="720FE3B8" w14:textId="77777777" w:rsidR="004F7157" w:rsidRPr="00907B70" w:rsidRDefault="004F7157" w:rsidP="004F7157">
            <w:pPr>
              <w:spacing w:after="0" w:line="240" w:lineRule="auto"/>
              <w:rPr>
                <w:rFonts w:ascii="Tahoma" w:hAnsi="Tahoma" w:cs="Tahoma"/>
                <w:color w:val="0070C0"/>
                <w:sz w:val="16"/>
                <w:szCs w:val="16"/>
              </w:rPr>
            </w:pPr>
          </w:p>
        </w:tc>
        <w:tc>
          <w:tcPr>
            <w:tcW w:w="1515" w:type="dxa"/>
            <w:tcBorders>
              <w:bottom w:val="single" w:sz="4" w:space="0" w:color="000000" w:themeColor="text1"/>
            </w:tcBorders>
            <w:shd w:val="clear" w:color="auto" w:fill="auto"/>
          </w:tcPr>
          <w:p w14:paraId="669FFFC8" w14:textId="607BACBC" w:rsidR="004F7157" w:rsidRPr="00907B70" w:rsidRDefault="004F7157" w:rsidP="004F7157">
            <w:pPr>
              <w:spacing w:after="0" w:line="240" w:lineRule="auto"/>
              <w:rPr>
                <w:sz w:val="20"/>
                <w:szCs w:val="20"/>
              </w:rPr>
            </w:pPr>
            <w:r>
              <w:rPr>
                <w:sz w:val="20"/>
                <w:szCs w:val="20"/>
              </w:rPr>
              <w:t>END1</w:t>
            </w:r>
          </w:p>
        </w:tc>
      </w:tr>
      <w:tr w:rsidR="004F7157" w:rsidRPr="00907B70" w14:paraId="021F9851" w14:textId="77777777" w:rsidTr="2A9575AB">
        <w:trPr>
          <w:trHeight w:val="305"/>
        </w:trPr>
        <w:tc>
          <w:tcPr>
            <w:tcW w:w="9363" w:type="dxa"/>
            <w:gridSpan w:val="9"/>
            <w:tcBorders>
              <w:bottom w:val="single" w:sz="4" w:space="0" w:color="000000" w:themeColor="text1"/>
            </w:tcBorders>
            <w:shd w:val="clear" w:color="auto" w:fill="D9D9D9" w:themeFill="background1" w:themeFillShade="D9"/>
            <w:vAlign w:val="center"/>
          </w:tcPr>
          <w:p w14:paraId="2C242802" w14:textId="77777777" w:rsidR="004F7157" w:rsidRPr="00907B70" w:rsidRDefault="004F7157" w:rsidP="004F7157">
            <w:pPr>
              <w:spacing w:after="0" w:line="240" w:lineRule="auto"/>
              <w:rPr>
                <w:b/>
                <w:sz w:val="24"/>
                <w:szCs w:val="24"/>
              </w:rPr>
            </w:pPr>
            <w:r w:rsidRPr="00907B70">
              <w:rPr>
                <w:b/>
                <w:sz w:val="24"/>
                <w:szCs w:val="24"/>
              </w:rPr>
              <w:t>Grammar</w:t>
            </w:r>
          </w:p>
        </w:tc>
      </w:tr>
      <w:tr w:rsidR="004F7157" w:rsidRPr="00907B70" w14:paraId="503E6A8A" w14:textId="77777777" w:rsidTr="2A9575AB">
        <w:tc>
          <w:tcPr>
            <w:tcW w:w="3258" w:type="dxa"/>
            <w:gridSpan w:val="2"/>
            <w:tcBorders>
              <w:bottom w:val="single" w:sz="4" w:space="0" w:color="000000" w:themeColor="text1"/>
            </w:tcBorders>
            <w:shd w:val="clear" w:color="auto" w:fill="DAEEF3" w:themeFill="accent5" w:themeFillTint="33"/>
          </w:tcPr>
          <w:p w14:paraId="112308C3" w14:textId="77777777" w:rsidR="004F7157" w:rsidRPr="00907B70" w:rsidRDefault="004F7157" w:rsidP="004F7157">
            <w:pPr>
              <w:spacing w:after="0" w:line="240" w:lineRule="auto"/>
              <w:jc w:val="center"/>
              <w:rPr>
                <w:b/>
                <w:i/>
              </w:rPr>
            </w:pPr>
            <w:r w:rsidRPr="00907B70">
              <w:rPr>
                <w:b/>
                <w:i/>
              </w:rPr>
              <w:t>Valid Utterances</w:t>
            </w:r>
          </w:p>
        </w:tc>
        <w:tc>
          <w:tcPr>
            <w:tcW w:w="1036" w:type="dxa"/>
            <w:gridSpan w:val="2"/>
            <w:tcBorders>
              <w:bottom w:val="single" w:sz="4" w:space="0" w:color="000000" w:themeColor="text1"/>
            </w:tcBorders>
            <w:shd w:val="clear" w:color="auto" w:fill="DAEEF3" w:themeFill="accent5" w:themeFillTint="33"/>
          </w:tcPr>
          <w:p w14:paraId="0813D033" w14:textId="77777777" w:rsidR="004F7157" w:rsidRPr="00907B70" w:rsidRDefault="004F7157" w:rsidP="004F7157">
            <w:pPr>
              <w:spacing w:after="0" w:line="240" w:lineRule="auto"/>
              <w:jc w:val="center"/>
              <w:rPr>
                <w:b/>
                <w:i/>
              </w:rPr>
            </w:pPr>
            <w:r w:rsidRPr="00907B70">
              <w:rPr>
                <w:b/>
                <w:i/>
              </w:rPr>
              <w:t>DTMF</w:t>
            </w:r>
          </w:p>
        </w:tc>
        <w:tc>
          <w:tcPr>
            <w:tcW w:w="3554" w:type="dxa"/>
            <w:gridSpan w:val="4"/>
            <w:tcBorders>
              <w:bottom w:val="single" w:sz="4" w:space="0" w:color="000000" w:themeColor="text1"/>
            </w:tcBorders>
            <w:shd w:val="clear" w:color="auto" w:fill="DAEEF3" w:themeFill="accent5" w:themeFillTint="33"/>
          </w:tcPr>
          <w:p w14:paraId="7B26F736" w14:textId="77777777" w:rsidR="004F7157" w:rsidRPr="00907B70" w:rsidRDefault="004F7157" w:rsidP="004F7157">
            <w:pPr>
              <w:spacing w:after="0" w:line="240" w:lineRule="auto"/>
              <w:jc w:val="center"/>
              <w:rPr>
                <w:b/>
                <w:i/>
              </w:rPr>
            </w:pPr>
            <w:r w:rsidRPr="00907B70">
              <w:rPr>
                <w:b/>
                <w:i/>
              </w:rPr>
              <w:t xml:space="preserve"> Response</w:t>
            </w:r>
          </w:p>
        </w:tc>
        <w:tc>
          <w:tcPr>
            <w:tcW w:w="1515" w:type="dxa"/>
            <w:tcBorders>
              <w:bottom w:val="single" w:sz="4" w:space="0" w:color="000000" w:themeColor="text1"/>
            </w:tcBorders>
            <w:shd w:val="clear" w:color="auto" w:fill="DAEEF3" w:themeFill="accent5" w:themeFillTint="33"/>
          </w:tcPr>
          <w:p w14:paraId="20E6C5C9" w14:textId="77777777" w:rsidR="004F7157" w:rsidRPr="00907B70" w:rsidRDefault="004F7157" w:rsidP="004F7157">
            <w:pPr>
              <w:spacing w:after="0" w:line="240" w:lineRule="auto"/>
              <w:jc w:val="center"/>
              <w:rPr>
                <w:b/>
                <w:i/>
              </w:rPr>
            </w:pPr>
            <w:r w:rsidRPr="00907B70">
              <w:rPr>
                <w:b/>
                <w:i/>
              </w:rPr>
              <w:t>Confirm</w:t>
            </w:r>
          </w:p>
        </w:tc>
      </w:tr>
      <w:tr w:rsidR="00E50601" w:rsidRPr="00907B70" w14:paraId="2D58D045" w14:textId="77777777" w:rsidTr="2A9575AB">
        <w:tc>
          <w:tcPr>
            <w:tcW w:w="3258" w:type="dxa"/>
            <w:gridSpan w:val="2"/>
          </w:tcPr>
          <w:p w14:paraId="43BAB711" w14:textId="0B202B14"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6D0DE6C8"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Pr>
          <w:p w14:paraId="560406AB" w14:textId="3868C6EA" w:rsidR="00E50601" w:rsidRPr="00C26A25" w:rsidRDefault="00E50601" w:rsidP="00E50601">
            <w:pPr>
              <w:spacing w:after="0" w:line="240" w:lineRule="auto"/>
              <w:rPr>
                <w:sz w:val="20"/>
                <w:szCs w:val="20"/>
              </w:rPr>
            </w:pPr>
            <w:proofErr w:type="spellStart"/>
            <w:r>
              <w:rPr>
                <w:sz w:val="20"/>
                <w:szCs w:val="20"/>
              </w:rPr>
              <w:t>Sí</w:t>
            </w:r>
            <w:proofErr w:type="spellEnd"/>
          </w:p>
        </w:tc>
        <w:tc>
          <w:tcPr>
            <w:tcW w:w="1515" w:type="dxa"/>
          </w:tcPr>
          <w:p w14:paraId="7380C02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7E0CE383" w14:textId="77777777" w:rsidTr="2A9575AB">
        <w:tc>
          <w:tcPr>
            <w:tcW w:w="3258" w:type="dxa"/>
            <w:gridSpan w:val="2"/>
          </w:tcPr>
          <w:p w14:paraId="4256D6BB" w14:textId="6C215C4E" w:rsidR="00E50601" w:rsidRPr="00E50601"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18789888"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Pr>
          <w:p w14:paraId="067CA6FE" w14:textId="7BBB9CC1" w:rsidR="00E50601" w:rsidRPr="00C26A25" w:rsidRDefault="00E50601" w:rsidP="00E50601">
            <w:pPr>
              <w:spacing w:after="0" w:line="240" w:lineRule="auto"/>
              <w:rPr>
                <w:rFonts w:asciiTheme="majorHAnsi" w:hAnsiTheme="majorHAnsi"/>
                <w:sz w:val="20"/>
                <w:szCs w:val="20"/>
              </w:rPr>
            </w:pPr>
            <w:r>
              <w:rPr>
                <w:sz w:val="20"/>
                <w:szCs w:val="20"/>
              </w:rPr>
              <w:t>no</w:t>
            </w:r>
          </w:p>
        </w:tc>
        <w:tc>
          <w:tcPr>
            <w:tcW w:w="1515" w:type="dxa"/>
          </w:tcPr>
          <w:p w14:paraId="771F1245"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27FFA5B8" w14:textId="77777777" w:rsidTr="2A9575AB">
        <w:trPr>
          <w:trHeight w:val="314"/>
        </w:trPr>
        <w:tc>
          <w:tcPr>
            <w:tcW w:w="9363" w:type="dxa"/>
            <w:gridSpan w:val="9"/>
            <w:shd w:val="clear" w:color="auto" w:fill="DAEEF3" w:themeFill="accent5" w:themeFillTint="33"/>
            <w:vAlign w:val="bottom"/>
          </w:tcPr>
          <w:p w14:paraId="4F8121EF" w14:textId="77777777" w:rsidR="00E50601" w:rsidRPr="00907B70" w:rsidRDefault="00E50601" w:rsidP="00E50601">
            <w:pPr>
              <w:spacing w:after="0" w:line="240" w:lineRule="auto"/>
              <w:rPr>
                <w:b/>
                <w:i/>
              </w:rPr>
            </w:pPr>
            <w:proofErr w:type="spellStart"/>
            <w:r w:rsidRPr="00907B70">
              <w:rPr>
                <w:b/>
                <w:sz w:val="24"/>
                <w:szCs w:val="24"/>
              </w:rPr>
              <w:t>Globals</w:t>
            </w:r>
            <w:proofErr w:type="spellEnd"/>
          </w:p>
        </w:tc>
      </w:tr>
      <w:tr w:rsidR="00E50601" w:rsidRPr="00907B70" w14:paraId="326BB6E5" w14:textId="77777777" w:rsidTr="2A9575AB">
        <w:tc>
          <w:tcPr>
            <w:tcW w:w="3258" w:type="dxa"/>
            <w:gridSpan w:val="2"/>
          </w:tcPr>
          <w:p w14:paraId="158539CC" w14:textId="25336E50"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2"/>
          </w:tcPr>
          <w:p w14:paraId="3306F232" w14:textId="77777777" w:rsidR="00E50601" w:rsidRPr="00907B70" w:rsidRDefault="00E50601" w:rsidP="00E50601">
            <w:pPr>
              <w:spacing w:after="0" w:line="240" w:lineRule="auto"/>
            </w:pPr>
          </w:p>
        </w:tc>
        <w:tc>
          <w:tcPr>
            <w:tcW w:w="5069" w:type="dxa"/>
            <w:gridSpan w:val="5"/>
          </w:tcPr>
          <w:p w14:paraId="2C862CA6" w14:textId="77777777" w:rsidR="00E50601" w:rsidRPr="00907B70" w:rsidRDefault="00E50601" w:rsidP="00E50601">
            <w:pPr>
              <w:autoSpaceDE w:val="0"/>
              <w:autoSpaceDN w:val="0"/>
              <w:adjustRightInd w:val="0"/>
              <w:spacing w:after="0" w:line="240" w:lineRule="auto"/>
              <w:rPr>
                <w:rFonts w:cs="Arial"/>
              </w:rPr>
            </w:pPr>
          </w:p>
        </w:tc>
      </w:tr>
    </w:tbl>
    <w:p w14:paraId="695439D1" w14:textId="77777777" w:rsidR="00790E3E" w:rsidRPr="00907B70" w:rsidRDefault="00790E3E" w:rsidP="00790E3E">
      <w:r w:rsidRPr="00907B70">
        <w:br w:type="page"/>
      </w:r>
    </w:p>
    <w:p w14:paraId="26C56302" w14:textId="3B57B65F" w:rsidR="002F0697" w:rsidRPr="00907B70" w:rsidRDefault="004F7157" w:rsidP="002F0697">
      <w:pPr>
        <w:pStyle w:val="Heading2"/>
      </w:pPr>
      <w:bookmarkStart w:id="146" w:name="_Toc49979740"/>
      <w:r>
        <w:lastRenderedPageBreak/>
        <w:t>2420</w:t>
      </w:r>
      <w:r w:rsidR="002F0697" w:rsidRPr="00907B70">
        <w:t>_</w:t>
      </w:r>
      <w:r>
        <w:t>mnu</w:t>
      </w:r>
      <w:r w:rsidR="00DD6734">
        <w:t>OfferText</w:t>
      </w:r>
      <w:bookmarkEnd w:id="146"/>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002F0697" w:rsidRPr="00907B70" w14:paraId="2F227988" w14:textId="77777777" w:rsidTr="6834A3DA">
        <w:tc>
          <w:tcPr>
            <w:tcW w:w="9363" w:type="dxa"/>
            <w:gridSpan w:val="9"/>
            <w:shd w:val="clear" w:color="auto" w:fill="BFBFBF" w:themeFill="background1" w:themeFillShade="BF"/>
          </w:tcPr>
          <w:p w14:paraId="6A573894" w14:textId="0D877E4E" w:rsidR="002F0697" w:rsidRPr="00907B70" w:rsidRDefault="002F0697" w:rsidP="002F0697">
            <w:pPr>
              <w:spacing w:after="0" w:line="240" w:lineRule="auto"/>
              <w:rPr>
                <w:b/>
                <w:sz w:val="24"/>
                <w:szCs w:val="24"/>
              </w:rPr>
            </w:pPr>
            <w:r w:rsidRPr="00907B70">
              <w:rPr>
                <w:b/>
                <w:sz w:val="24"/>
                <w:szCs w:val="24"/>
              </w:rPr>
              <w:t>Description:</w:t>
            </w:r>
            <w:r w:rsidRPr="00907B70">
              <w:rPr>
                <w:b/>
                <w:sz w:val="24"/>
                <w:szCs w:val="24"/>
              </w:rPr>
              <w:tab/>
            </w:r>
            <w:r w:rsidR="00376CB8">
              <w:rPr>
                <w:b/>
                <w:sz w:val="24"/>
                <w:szCs w:val="24"/>
              </w:rPr>
              <w:t>Prompt asking to text confirmation number to caller.</w:t>
            </w:r>
          </w:p>
        </w:tc>
      </w:tr>
      <w:tr w:rsidR="002F0697" w:rsidRPr="00907B70" w14:paraId="1F372ABF" w14:textId="77777777" w:rsidTr="6834A3DA">
        <w:trPr>
          <w:trHeight w:val="305"/>
        </w:trPr>
        <w:tc>
          <w:tcPr>
            <w:tcW w:w="9363" w:type="dxa"/>
            <w:gridSpan w:val="9"/>
            <w:shd w:val="clear" w:color="auto" w:fill="D9D9D9" w:themeFill="background1" w:themeFillShade="D9"/>
            <w:vAlign w:val="center"/>
          </w:tcPr>
          <w:p w14:paraId="589D223C" w14:textId="77777777" w:rsidR="002F0697" w:rsidRPr="00907B70" w:rsidRDefault="002F0697" w:rsidP="00B80F2A">
            <w:pPr>
              <w:spacing w:after="0" w:line="240" w:lineRule="auto"/>
              <w:rPr>
                <w:b/>
                <w:sz w:val="24"/>
                <w:szCs w:val="24"/>
              </w:rPr>
            </w:pPr>
            <w:r w:rsidRPr="00907B70">
              <w:rPr>
                <w:b/>
                <w:sz w:val="24"/>
                <w:szCs w:val="24"/>
              </w:rPr>
              <w:t>Dialog Module Settings</w:t>
            </w:r>
          </w:p>
        </w:tc>
      </w:tr>
      <w:tr w:rsidR="002F0697" w:rsidRPr="00907B70" w14:paraId="6EF4B920" w14:textId="77777777" w:rsidTr="6834A3DA">
        <w:trPr>
          <w:trHeight w:val="224"/>
        </w:trPr>
        <w:tc>
          <w:tcPr>
            <w:tcW w:w="3258" w:type="dxa"/>
            <w:gridSpan w:val="2"/>
            <w:shd w:val="clear" w:color="auto" w:fill="DAEEF3" w:themeFill="accent5" w:themeFillTint="33"/>
          </w:tcPr>
          <w:p w14:paraId="226F97C9" w14:textId="77777777" w:rsidR="002F0697" w:rsidRPr="00907B70" w:rsidRDefault="002F0697" w:rsidP="00B80F2A">
            <w:pPr>
              <w:spacing w:after="0" w:line="240" w:lineRule="auto"/>
              <w:rPr>
                <w:b/>
              </w:rPr>
            </w:pPr>
            <w:r w:rsidRPr="00907B70">
              <w:rPr>
                <w:b/>
              </w:rPr>
              <w:t>Peg</w:t>
            </w:r>
          </w:p>
        </w:tc>
        <w:tc>
          <w:tcPr>
            <w:tcW w:w="6105" w:type="dxa"/>
            <w:gridSpan w:val="7"/>
            <w:shd w:val="clear" w:color="auto" w:fill="auto"/>
          </w:tcPr>
          <w:p w14:paraId="2E1ECEEA" w14:textId="59192F3B" w:rsidR="002F0697" w:rsidRPr="00907B70" w:rsidRDefault="004F7157" w:rsidP="00B80F2A">
            <w:pPr>
              <w:spacing w:after="0" w:line="240" w:lineRule="auto"/>
            </w:pPr>
            <w:r>
              <w:t>2420</w:t>
            </w:r>
          </w:p>
        </w:tc>
      </w:tr>
      <w:tr w:rsidR="002F0697" w:rsidRPr="00907B70" w14:paraId="02C822D4" w14:textId="77777777" w:rsidTr="6834A3DA">
        <w:trPr>
          <w:trHeight w:val="224"/>
        </w:trPr>
        <w:tc>
          <w:tcPr>
            <w:tcW w:w="3258" w:type="dxa"/>
            <w:gridSpan w:val="2"/>
            <w:shd w:val="clear" w:color="auto" w:fill="DAEEF3" w:themeFill="accent5" w:themeFillTint="33"/>
          </w:tcPr>
          <w:p w14:paraId="3D6F03D3" w14:textId="77777777" w:rsidR="002F0697" w:rsidRPr="00907B70" w:rsidRDefault="002F0697" w:rsidP="00B80F2A">
            <w:pPr>
              <w:spacing w:after="0" w:line="240" w:lineRule="auto"/>
              <w:rPr>
                <w:b/>
              </w:rPr>
            </w:pPr>
            <w:proofErr w:type="spellStart"/>
            <w:r w:rsidRPr="00907B70">
              <w:rPr>
                <w:b/>
              </w:rPr>
              <w:t>InitialTimeout</w:t>
            </w:r>
            <w:proofErr w:type="spellEnd"/>
          </w:p>
        </w:tc>
        <w:tc>
          <w:tcPr>
            <w:tcW w:w="6105" w:type="dxa"/>
            <w:gridSpan w:val="7"/>
            <w:shd w:val="clear" w:color="auto" w:fill="auto"/>
          </w:tcPr>
          <w:p w14:paraId="66F29196" w14:textId="77777777" w:rsidR="002F0697" w:rsidRPr="00907B70" w:rsidRDefault="002F0697" w:rsidP="00B80F2A">
            <w:pPr>
              <w:spacing w:after="0" w:line="240" w:lineRule="auto"/>
            </w:pPr>
            <w:r w:rsidRPr="00907B70">
              <w:t>6 seconds</w:t>
            </w:r>
          </w:p>
        </w:tc>
      </w:tr>
      <w:tr w:rsidR="002F0697" w:rsidRPr="00907B70" w14:paraId="77456C61" w14:textId="77777777" w:rsidTr="6834A3DA">
        <w:trPr>
          <w:trHeight w:val="224"/>
        </w:trPr>
        <w:tc>
          <w:tcPr>
            <w:tcW w:w="3258" w:type="dxa"/>
            <w:gridSpan w:val="2"/>
            <w:shd w:val="clear" w:color="auto" w:fill="DAEEF3" w:themeFill="accent5" w:themeFillTint="33"/>
          </w:tcPr>
          <w:p w14:paraId="52ECD1BE" w14:textId="77777777" w:rsidR="002F0697" w:rsidRPr="00907B70" w:rsidRDefault="002F0697" w:rsidP="00B80F2A">
            <w:pPr>
              <w:spacing w:after="0" w:line="240" w:lineRule="auto"/>
              <w:rPr>
                <w:b/>
              </w:rPr>
            </w:pPr>
            <w:proofErr w:type="spellStart"/>
            <w:r w:rsidRPr="00907B70">
              <w:rPr>
                <w:b/>
              </w:rPr>
              <w:t>MaxRetriesOnNoInput</w:t>
            </w:r>
            <w:proofErr w:type="spellEnd"/>
          </w:p>
        </w:tc>
        <w:tc>
          <w:tcPr>
            <w:tcW w:w="1260" w:type="dxa"/>
            <w:gridSpan w:val="3"/>
            <w:shd w:val="clear" w:color="auto" w:fill="auto"/>
          </w:tcPr>
          <w:p w14:paraId="62373EBD" w14:textId="470DEABB" w:rsidR="002F0697" w:rsidRPr="00907B70" w:rsidRDefault="004F7157" w:rsidP="00B80F2A">
            <w:pPr>
              <w:spacing w:after="0" w:line="240" w:lineRule="auto"/>
            </w:pPr>
            <w:r>
              <w:t>3</w:t>
            </w:r>
          </w:p>
        </w:tc>
        <w:tc>
          <w:tcPr>
            <w:tcW w:w="2880" w:type="dxa"/>
            <w:gridSpan w:val="2"/>
            <w:shd w:val="clear" w:color="auto" w:fill="DAEEF3" w:themeFill="accent5" w:themeFillTint="33"/>
          </w:tcPr>
          <w:p w14:paraId="7C6ECBE6" w14:textId="77777777" w:rsidR="002F0697" w:rsidRPr="00907B70" w:rsidRDefault="002F0697" w:rsidP="00B80F2A">
            <w:pPr>
              <w:spacing w:after="0" w:line="240" w:lineRule="auto"/>
            </w:pPr>
            <w:proofErr w:type="spellStart"/>
            <w:r w:rsidRPr="00907B70">
              <w:rPr>
                <w:b/>
              </w:rPr>
              <w:t>MaxRetriesOnNoMatch</w:t>
            </w:r>
            <w:proofErr w:type="spellEnd"/>
          </w:p>
        </w:tc>
        <w:tc>
          <w:tcPr>
            <w:tcW w:w="1965" w:type="dxa"/>
            <w:gridSpan w:val="2"/>
            <w:shd w:val="clear" w:color="auto" w:fill="auto"/>
          </w:tcPr>
          <w:p w14:paraId="41911E55" w14:textId="31AC4501" w:rsidR="002F0697" w:rsidRPr="00907B70" w:rsidRDefault="004F7157" w:rsidP="00B80F2A">
            <w:pPr>
              <w:spacing w:after="0" w:line="240" w:lineRule="auto"/>
            </w:pPr>
            <w:r>
              <w:t>3</w:t>
            </w:r>
          </w:p>
        </w:tc>
      </w:tr>
      <w:tr w:rsidR="002F0697" w:rsidRPr="00907B70" w14:paraId="05C9252F" w14:textId="77777777" w:rsidTr="6834A3DA">
        <w:trPr>
          <w:trHeight w:val="224"/>
        </w:trPr>
        <w:tc>
          <w:tcPr>
            <w:tcW w:w="9363" w:type="dxa"/>
            <w:gridSpan w:val="9"/>
            <w:shd w:val="clear" w:color="auto" w:fill="92CDDC" w:themeFill="accent5" w:themeFillTint="99"/>
          </w:tcPr>
          <w:p w14:paraId="3D5BCCB6" w14:textId="77777777" w:rsidR="002F0697" w:rsidRPr="00907B70" w:rsidRDefault="002F0697" w:rsidP="00B80F2A">
            <w:pPr>
              <w:spacing w:after="0" w:line="240" w:lineRule="auto"/>
            </w:pPr>
            <w:r w:rsidRPr="00907B70">
              <w:rPr>
                <w:b/>
              </w:rPr>
              <w:t>Speech Settings</w:t>
            </w:r>
          </w:p>
        </w:tc>
      </w:tr>
      <w:tr w:rsidR="002F0697" w:rsidRPr="00907B70" w14:paraId="62DE148B" w14:textId="77777777" w:rsidTr="6834A3DA">
        <w:trPr>
          <w:trHeight w:val="224"/>
        </w:trPr>
        <w:tc>
          <w:tcPr>
            <w:tcW w:w="3258" w:type="dxa"/>
            <w:gridSpan w:val="2"/>
            <w:shd w:val="clear" w:color="auto" w:fill="DAEEF3" w:themeFill="accent5" w:themeFillTint="33"/>
          </w:tcPr>
          <w:p w14:paraId="10A41EFE" w14:textId="77777777" w:rsidR="002F0697" w:rsidRPr="00907B70" w:rsidRDefault="002F0697" w:rsidP="00B80F2A">
            <w:pPr>
              <w:spacing w:after="0" w:line="240" w:lineRule="auto"/>
              <w:rPr>
                <w:b/>
              </w:rPr>
            </w:pPr>
            <w:r w:rsidRPr="00907B70">
              <w:rPr>
                <w:b/>
              </w:rPr>
              <w:t>Grammar Name(s):</w:t>
            </w:r>
          </w:p>
        </w:tc>
        <w:tc>
          <w:tcPr>
            <w:tcW w:w="6105" w:type="dxa"/>
            <w:gridSpan w:val="7"/>
          </w:tcPr>
          <w:p w14:paraId="0345C27B" w14:textId="43EDD8D6" w:rsidR="002F0697" w:rsidRDefault="004F7157" w:rsidP="00B80F2A">
            <w:pPr>
              <w:spacing w:after="0" w:line="240" w:lineRule="auto"/>
            </w:pPr>
            <w:r>
              <w:t>2420_AskSMS.grxml</w:t>
            </w:r>
          </w:p>
          <w:p w14:paraId="264291BF" w14:textId="3DC35B45" w:rsidR="002F0697" w:rsidRPr="00907B70" w:rsidRDefault="004F7157" w:rsidP="00B80F2A">
            <w:pPr>
              <w:spacing w:after="0" w:line="240" w:lineRule="auto"/>
            </w:pPr>
            <w:r>
              <w:t>2420_AskSMSDTMF.grxml</w:t>
            </w:r>
          </w:p>
        </w:tc>
      </w:tr>
      <w:tr w:rsidR="002F0697" w:rsidRPr="00907B70" w14:paraId="732368EE" w14:textId="77777777" w:rsidTr="6834A3DA">
        <w:trPr>
          <w:trHeight w:val="341"/>
        </w:trPr>
        <w:tc>
          <w:tcPr>
            <w:tcW w:w="3258" w:type="dxa"/>
            <w:gridSpan w:val="2"/>
            <w:shd w:val="clear" w:color="auto" w:fill="DAEEF3" w:themeFill="accent5" w:themeFillTint="33"/>
          </w:tcPr>
          <w:p w14:paraId="7CC70643" w14:textId="77777777" w:rsidR="002F0697" w:rsidRPr="00907B70" w:rsidRDefault="002F0697" w:rsidP="00B80F2A">
            <w:pPr>
              <w:spacing w:after="0" w:line="240" w:lineRule="auto"/>
              <w:rPr>
                <w:b/>
              </w:rPr>
            </w:pPr>
            <w:proofErr w:type="spellStart"/>
            <w:r w:rsidRPr="00907B70">
              <w:rPr>
                <w:b/>
              </w:rPr>
              <w:t>MinConfidenceScore</w:t>
            </w:r>
            <w:proofErr w:type="spellEnd"/>
          </w:p>
        </w:tc>
        <w:tc>
          <w:tcPr>
            <w:tcW w:w="1260" w:type="dxa"/>
            <w:gridSpan w:val="3"/>
          </w:tcPr>
          <w:p w14:paraId="7A483C83" w14:textId="26FF8CE9" w:rsidR="002F0697" w:rsidRPr="00907B70" w:rsidRDefault="004F7157" w:rsidP="00B80F2A">
            <w:pPr>
              <w:spacing w:after="0" w:line="240" w:lineRule="auto"/>
            </w:pPr>
            <w:r>
              <w:t>.4</w:t>
            </w:r>
          </w:p>
        </w:tc>
        <w:tc>
          <w:tcPr>
            <w:tcW w:w="2430" w:type="dxa"/>
            <w:shd w:val="clear" w:color="auto" w:fill="DAEEF3" w:themeFill="accent5" w:themeFillTint="33"/>
          </w:tcPr>
          <w:p w14:paraId="40465750" w14:textId="77777777" w:rsidR="002F0697" w:rsidRPr="00907B70" w:rsidRDefault="002F0697" w:rsidP="00B80F2A">
            <w:pPr>
              <w:spacing w:after="0" w:line="240" w:lineRule="auto"/>
              <w:rPr>
                <w:b/>
              </w:rPr>
            </w:pPr>
            <w:proofErr w:type="spellStart"/>
            <w:r w:rsidRPr="00907B70">
              <w:rPr>
                <w:b/>
              </w:rPr>
              <w:t>MedConfidenceScore</w:t>
            </w:r>
            <w:proofErr w:type="spellEnd"/>
          </w:p>
        </w:tc>
        <w:tc>
          <w:tcPr>
            <w:tcW w:w="2415" w:type="dxa"/>
            <w:gridSpan w:val="3"/>
          </w:tcPr>
          <w:p w14:paraId="65907D4A" w14:textId="1025C04E" w:rsidR="002F0697" w:rsidRPr="00907B70" w:rsidRDefault="004F7157" w:rsidP="00B80F2A">
            <w:pPr>
              <w:spacing w:after="0" w:line="240" w:lineRule="auto"/>
            </w:pPr>
            <w:r>
              <w:t>.6</w:t>
            </w:r>
          </w:p>
        </w:tc>
      </w:tr>
      <w:tr w:rsidR="002F0697" w:rsidRPr="00907B70" w14:paraId="4C1B3F8F" w14:textId="77777777" w:rsidTr="6834A3DA">
        <w:trPr>
          <w:trHeight w:val="242"/>
        </w:trPr>
        <w:tc>
          <w:tcPr>
            <w:tcW w:w="3258" w:type="dxa"/>
            <w:gridSpan w:val="2"/>
            <w:shd w:val="clear" w:color="auto" w:fill="DAEEF3" w:themeFill="accent5" w:themeFillTint="33"/>
          </w:tcPr>
          <w:p w14:paraId="307D65A1" w14:textId="77777777" w:rsidR="002F0697" w:rsidRPr="00907B70" w:rsidRDefault="002F0697" w:rsidP="00B80F2A">
            <w:pPr>
              <w:spacing w:after="0" w:line="240" w:lineRule="auto"/>
              <w:rPr>
                <w:b/>
              </w:rPr>
            </w:pPr>
            <w:proofErr w:type="spellStart"/>
            <w:r w:rsidRPr="00907B70">
              <w:rPr>
                <w:b/>
              </w:rPr>
              <w:t>NBest</w:t>
            </w:r>
            <w:proofErr w:type="spellEnd"/>
          </w:p>
        </w:tc>
        <w:tc>
          <w:tcPr>
            <w:tcW w:w="1260" w:type="dxa"/>
            <w:gridSpan w:val="3"/>
          </w:tcPr>
          <w:p w14:paraId="55B08C02" w14:textId="77777777" w:rsidR="002F0697" w:rsidRPr="00907B70" w:rsidRDefault="002F0697" w:rsidP="00B80F2A">
            <w:pPr>
              <w:spacing w:after="0" w:line="240" w:lineRule="auto"/>
            </w:pPr>
            <w:r w:rsidRPr="00907B70">
              <w:t>No</w:t>
            </w:r>
          </w:p>
        </w:tc>
        <w:tc>
          <w:tcPr>
            <w:tcW w:w="2430" w:type="dxa"/>
            <w:shd w:val="clear" w:color="auto" w:fill="DAEEF3" w:themeFill="accent5" w:themeFillTint="33"/>
          </w:tcPr>
          <w:p w14:paraId="70F7FD3E" w14:textId="77777777" w:rsidR="002F0697" w:rsidRPr="00907B70" w:rsidRDefault="002F0697" w:rsidP="00B80F2A">
            <w:pPr>
              <w:spacing w:after="0" w:line="240" w:lineRule="auto"/>
              <w:rPr>
                <w:b/>
              </w:rPr>
            </w:pPr>
            <w:proofErr w:type="spellStart"/>
            <w:r w:rsidRPr="00907B70">
              <w:rPr>
                <w:b/>
              </w:rPr>
              <w:t>BargeIn</w:t>
            </w:r>
            <w:proofErr w:type="spellEnd"/>
          </w:p>
        </w:tc>
        <w:tc>
          <w:tcPr>
            <w:tcW w:w="2415" w:type="dxa"/>
            <w:gridSpan w:val="3"/>
          </w:tcPr>
          <w:p w14:paraId="74BB2F87" w14:textId="77777777" w:rsidR="002F0697" w:rsidRPr="00907B70" w:rsidRDefault="002F0697" w:rsidP="00B80F2A">
            <w:pPr>
              <w:spacing w:after="0" w:line="240" w:lineRule="auto"/>
            </w:pPr>
            <w:r w:rsidRPr="00907B70">
              <w:t>True</w:t>
            </w:r>
          </w:p>
        </w:tc>
      </w:tr>
      <w:tr w:rsidR="002F0697" w:rsidRPr="00907B70" w14:paraId="264426E9" w14:textId="77777777" w:rsidTr="6834A3DA">
        <w:trPr>
          <w:trHeight w:val="242"/>
        </w:trPr>
        <w:tc>
          <w:tcPr>
            <w:tcW w:w="3258" w:type="dxa"/>
            <w:gridSpan w:val="2"/>
            <w:shd w:val="clear" w:color="auto" w:fill="DAEEF3" w:themeFill="accent5" w:themeFillTint="33"/>
          </w:tcPr>
          <w:p w14:paraId="4C6231FB" w14:textId="77777777" w:rsidR="002F0697" w:rsidRPr="00907B70" w:rsidRDefault="002F0697" w:rsidP="00B80F2A">
            <w:pPr>
              <w:spacing w:after="0" w:line="240" w:lineRule="auto"/>
              <w:rPr>
                <w:b/>
              </w:rPr>
            </w:pPr>
            <w:proofErr w:type="spellStart"/>
            <w:r w:rsidRPr="00907B70">
              <w:rPr>
                <w:b/>
              </w:rPr>
              <w:t>Completetimeout</w:t>
            </w:r>
            <w:proofErr w:type="spellEnd"/>
          </w:p>
        </w:tc>
        <w:tc>
          <w:tcPr>
            <w:tcW w:w="1260" w:type="dxa"/>
            <w:gridSpan w:val="3"/>
          </w:tcPr>
          <w:p w14:paraId="6E244CA3" w14:textId="77777777" w:rsidR="002F0697" w:rsidRPr="00907B70" w:rsidRDefault="002F0697" w:rsidP="00B80F2A">
            <w:pPr>
              <w:spacing w:after="0" w:line="240" w:lineRule="auto"/>
            </w:pPr>
            <w:r w:rsidRPr="00907B70">
              <w:t>0</w:t>
            </w:r>
          </w:p>
        </w:tc>
        <w:tc>
          <w:tcPr>
            <w:tcW w:w="2430" w:type="dxa"/>
            <w:shd w:val="clear" w:color="auto" w:fill="DAEEF3" w:themeFill="accent5" w:themeFillTint="33"/>
          </w:tcPr>
          <w:p w14:paraId="019CFCFC" w14:textId="77777777" w:rsidR="002F0697" w:rsidRPr="00907B70" w:rsidRDefault="002F0697" w:rsidP="00B80F2A">
            <w:pPr>
              <w:spacing w:after="0" w:line="240" w:lineRule="auto"/>
              <w:rPr>
                <w:b/>
              </w:rPr>
            </w:pPr>
            <w:proofErr w:type="spellStart"/>
            <w:r w:rsidRPr="00907B70">
              <w:rPr>
                <w:b/>
              </w:rPr>
              <w:t>Incompletetimeout</w:t>
            </w:r>
            <w:proofErr w:type="spellEnd"/>
          </w:p>
        </w:tc>
        <w:tc>
          <w:tcPr>
            <w:tcW w:w="2415" w:type="dxa"/>
            <w:gridSpan w:val="3"/>
          </w:tcPr>
          <w:p w14:paraId="7EA1F515" w14:textId="77777777" w:rsidR="002F0697" w:rsidRPr="00907B70" w:rsidRDefault="002F0697" w:rsidP="00B80F2A">
            <w:pPr>
              <w:spacing w:after="0" w:line="240" w:lineRule="auto"/>
            </w:pPr>
            <w:r w:rsidRPr="00907B70">
              <w:t xml:space="preserve">1500 </w:t>
            </w:r>
            <w:proofErr w:type="spellStart"/>
            <w:r w:rsidRPr="00907B70">
              <w:t>ms</w:t>
            </w:r>
            <w:proofErr w:type="spellEnd"/>
          </w:p>
        </w:tc>
      </w:tr>
      <w:tr w:rsidR="002F0697" w:rsidRPr="00907B70" w14:paraId="15E625EE" w14:textId="77777777" w:rsidTr="6834A3DA">
        <w:trPr>
          <w:trHeight w:val="242"/>
        </w:trPr>
        <w:tc>
          <w:tcPr>
            <w:tcW w:w="3258" w:type="dxa"/>
            <w:gridSpan w:val="2"/>
            <w:shd w:val="clear" w:color="auto" w:fill="DAEEF3" w:themeFill="accent5" w:themeFillTint="33"/>
          </w:tcPr>
          <w:p w14:paraId="1F957676" w14:textId="77777777" w:rsidR="002F0697" w:rsidRPr="00907B70" w:rsidRDefault="002F0697" w:rsidP="00B80F2A">
            <w:pPr>
              <w:spacing w:after="0" w:line="240" w:lineRule="auto"/>
              <w:rPr>
                <w:b/>
              </w:rPr>
            </w:pPr>
            <w:proofErr w:type="spellStart"/>
            <w:r w:rsidRPr="00907B70">
              <w:rPr>
                <w:b/>
              </w:rPr>
              <w:t>MaxSpeechTimeout</w:t>
            </w:r>
            <w:proofErr w:type="spellEnd"/>
          </w:p>
        </w:tc>
        <w:tc>
          <w:tcPr>
            <w:tcW w:w="1260" w:type="dxa"/>
            <w:gridSpan w:val="3"/>
          </w:tcPr>
          <w:p w14:paraId="43EE6116" w14:textId="77777777" w:rsidR="002F0697" w:rsidRPr="00907B70" w:rsidRDefault="002F0697" w:rsidP="00B80F2A">
            <w:pPr>
              <w:spacing w:after="0" w:line="240" w:lineRule="auto"/>
            </w:pPr>
            <w:r w:rsidRPr="00907B70">
              <w:t>22 seconds</w:t>
            </w:r>
          </w:p>
        </w:tc>
        <w:tc>
          <w:tcPr>
            <w:tcW w:w="2430" w:type="dxa"/>
            <w:shd w:val="clear" w:color="auto" w:fill="DAEEF3" w:themeFill="accent5" w:themeFillTint="33"/>
          </w:tcPr>
          <w:p w14:paraId="2B0F6920" w14:textId="77777777" w:rsidR="002F0697" w:rsidRPr="00907B70" w:rsidRDefault="002F0697" w:rsidP="00B80F2A">
            <w:pPr>
              <w:spacing w:after="0" w:line="240" w:lineRule="auto"/>
              <w:rPr>
                <w:b/>
              </w:rPr>
            </w:pPr>
            <w:r w:rsidRPr="00907B70">
              <w:rPr>
                <w:b/>
              </w:rPr>
              <w:t>Sensitivity</w:t>
            </w:r>
          </w:p>
        </w:tc>
        <w:tc>
          <w:tcPr>
            <w:tcW w:w="2415" w:type="dxa"/>
            <w:gridSpan w:val="3"/>
            <w:shd w:val="clear" w:color="auto" w:fill="auto"/>
          </w:tcPr>
          <w:p w14:paraId="0940CC31" w14:textId="77777777" w:rsidR="002F0697" w:rsidRPr="00907B70" w:rsidRDefault="002F0697" w:rsidP="00B80F2A">
            <w:pPr>
              <w:spacing w:after="0" w:line="240" w:lineRule="auto"/>
              <w:rPr>
                <w:b/>
              </w:rPr>
            </w:pPr>
            <w:r w:rsidRPr="00907B70">
              <w:t>0.4</w:t>
            </w:r>
          </w:p>
        </w:tc>
      </w:tr>
      <w:tr w:rsidR="002F0697" w:rsidRPr="00907B70" w14:paraId="628E5C96" w14:textId="77777777" w:rsidTr="6834A3DA">
        <w:tc>
          <w:tcPr>
            <w:tcW w:w="9363" w:type="dxa"/>
            <w:gridSpan w:val="9"/>
            <w:tcBorders>
              <w:bottom w:val="single" w:sz="4" w:space="0" w:color="000000" w:themeColor="text1"/>
            </w:tcBorders>
            <w:shd w:val="clear" w:color="auto" w:fill="92CDDC" w:themeFill="accent5" w:themeFillTint="99"/>
          </w:tcPr>
          <w:p w14:paraId="3949E2CB" w14:textId="77777777" w:rsidR="002F0697" w:rsidRPr="00907B70" w:rsidRDefault="002F0697" w:rsidP="00B80F2A">
            <w:pPr>
              <w:spacing w:after="0" w:line="240" w:lineRule="auto"/>
              <w:rPr>
                <w:b/>
              </w:rPr>
            </w:pPr>
            <w:r w:rsidRPr="00907B70">
              <w:rPr>
                <w:b/>
              </w:rPr>
              <w:t>DTMF Settings</w:t>
            </w:r>
          </w:p>
        </w:tc>
      </w:tr>
      <w:tr w:rsidR="002F0697" w:rsidRPr="00907B70" w14:paraId="4A57C16B" w14:textId="77777777" w:rsidTr="6834A3DA">
        <w:tc>
          <w:tcPr>
            <w:tcW w:w="3258" w:type="dxa"/>
            <w:gridSpan w:val="2"/>
            <w:tcBorders>
              <w:bottom w:val="single" w:sz="4" w:space="0" w:color="000000" w:themeColor="text1"/>
            </w:tcBorders>
            <w:shd w:val="clear" w:color="auto" w:fill="DAEEF3" w:themeFill="accent5" w:themeFillTint="33"/>
          </w:tcPr>
          <w:p w14:paraId="0A82D457" w14:textId="77777777" w:rsidR="002F0697" w:rsidRPr="00907B70" w:rsidRDefault="002F0697" w:rsidP="00B80F2A">
            <w:pPr>
              <w:spacing w:after="0" w:line="240" w:lineRule="auto"/>
              <w:rPr>
                <w:b/>
              </w:rPr>
            </w:pPr>
            <w:r w:rsidRPr="00907B70">
              <w:rPr>
                <w:b/>
              </w:rPr>
              <w:t>DTMF Allowed?</w:t>
            </w:r>
          </w:p>
        </w:tc>
        <w:tc>
          <w:tcPr>
            <w:tcW w:w="6105" w:type="dxa"/>
            <w:gridSpan w:val="7"/>
            <w:shd w:val="clear" w:color="auto" w:fill="auto"/>
          </w:tcPr>
          <w:p w14:paraId="5818CC05" w14:textId="77777777" w:rsidR="002F0697" w:rsidRPr="00907B70" w:rsidRDefault="002F0697" w:rsidP="00B80F2A">
            <w:pPr>
              <w:spacing w:after="0" w:line="240" w:lineRule="auto"/>
            </w:pPr>
            <w:proofErr w:type="spellStart"/>
            <w:r w:rsidRPr="00907B70">
              <w:t>Sí</w:t>
            </w:r>
            <w:proofErr w:type="spellEnd"/>
          </w:p>
        </w:tc>
      </w:tr>
      <w:tr w:rsidR="002F0697" w:rsidRPr="00907B70" w14:paraId="20DD89D9" w14:textId="77777777" w:rsidTr="6834A3DA">
        <w:trPr>
          <w:trHeight w:val="224"/>
        </w:trPr>
        <w:tc>
          <w:tcPr>
            <w:tcW w:w="3258" w:type="dxa"/>
            <w:gridSpan w:val="2"/>
            <w:shd w:val="clear" w:color="auto" w:fill="DAEEF3" w:themeFill="accent5" w:themeFillTint="33"/>
          </w:tcPr>
          <w:p w14:paraId="23A40B67" w14:textId="77777777" w:rsidR="002F0697" w:rsidRPr="00907B70" w:rsidRDefault="002F0697" w:rsidP="00B80F2A">
            <w:pPr>
              <w:spacing w:after="0" w:line="240" w:lineRule="auto"/>
              <w:rPr>
                <w:b/>
              </w:rPr>
            </w:pPr>
            <w:proofErr w:type="spellStart"/>
            <w:r w:rsidRPr="00907B70">
              <w:rPr>
                <w:b/>
              </w:rPr>
              <w:t>MinDigits</w:t>
            </w:r>
            <w:proofErr w:type="spellEnd"/>
          </w:p>
        </w:tc>
        <w:tc>
          <w:tcPr>
            <w:tcW w:w="1036" w:type="dxa"/>
            <w:gridSpan w:val="2"/>
          </w:tcPr>
          <w:p w14:paraId="6756269D" w14:textId="77777777" w:rsidR="002F0697" w:rsidRPr="00907B70" w:rsidRDefault="002F0697" w:rsidP="00B80F2A">
            <w:pPr>
              <w:spacing w:after="0" w:line="240" w:lineRule="auto"/>
            </w:pPr>
            <w:r w:rsidRPr="00907B70">
              <w:t>1</w:t>
            </w:r>
          </w:p>
        </w:tc>
        <w:tc>
          <w:tcPr>
            <w:tcW w:w="2654" w:type="dxa"/>
            <w:gridSpan w:val="2"/>
            <w:shd w:val="clear" w:color="auto" w:fill="DAEEF3" w:themeFill="accent5" w:themeFillTint="33"/>
          </w:tcPr>
          <w:p w14:paraId="6F1437B7" w14:textId="77777777" w:rsidR="002F0697" w:rsidRPr="00907B70" w:rsidRDefault="002F0697" w:rsidP="00B80F2A">
            <w:pPr>
              <w:spacing w:after="0" w:line="240" w:lineRule="auto"/>
              <w:rPr>
                <w:b/>
              </w:rPr>
            </w:pPr>
            <w:proofErr w:type="spellStart"/>
            <w:r w:rsidRPr="00907B70">
              <w:rPr>
                <w:b/>
              </w:rPr>
              <w:t>MaxDigits</w:t>
            </w:r>
            <w:proofErr w:type="spellEnd"/>
          </w:p>
        </w:tc>
        <w:tc>
          <w:tcPr>
            <w:tcW w:w="2415" w:type="dxa"/>
            <w:gridSpan w:val="3"/>
          </w:tcPr>
          <w:p w14:paraId="75AA49C9" w14:textId="77777777" w:rsidR="002F0697" w:rsidRPr="00907B70" w:rsidRDefault="002F0697" w:rsidP="00B80F2A">
            <w:pPr>
              <w:spacing w:after="0" w:line="240" w:lineRule="auto"/>
            </w:pPr>
            <w:r w:rsidRPr="00907B70">
              <w:t>1</w:t>
            </w:r>
          </w:p>
        </w:tc>
      </w:tr>
      <w:tr w:rsidR="002F0697" w:rsidRPr="00907B70" w14:paraId="7D7685DB" w14:textId="77777777" w:rsidTr="6834A3DA">
        <w:trPr>
          <w:trHeight w:val="233"/>
        </w:trPr>
        <w:tc>
          <w:tcPr>
            <w:tcW w:w="3258" w:type="dxa"/>
            <w:gridSpan w:val="2"/>
            <w:shd w:val="clear" w:color="auto" w:fill="DAEEF3" w:themeFill="accent5" w:themeFillTint="33"/>
          </w:tcPr>
          <w:p w14:paraId="6DFE1DF9" w14:textId="77777777" w:rsidR="002F0697" w:rsidRPr="00907B70" w:rsidRDefault="002F0697" w:rsidP="00B80F2A">
            <w:pPr>
              <w:spacing w:after="0" w:line="240" w:lineRule="auto"/>
              <w:rPr>
                <w:b/>
              </w:rPr>
            </w:pPr>
            <w:proofErr w:type="spellStart"/>
            <w:r w:rsidRPr="00907B70">
              <w:rPr>
                <w:b/>
              </w:rPr>
              <w:t>TerminationDigit</w:t>
            </w:r>
            <w:proofErr w:type="spellEnd"/>
          </w:p>
        </w:tc>
        <w:tc>
          <w:tcPr>
            <w:tcW w:w="1036" w:type="dxa"/>
            <w:gridSpan w:val="2"/>
          </w:tcPr>
          <w:p w14:paraId="48D0D8FC" w14:textId="77777777" w:rsidR="002F0697" w:rsidRPr="00907B70" w:rsidRDefault="002F0697" w:rsidP="00B80F2A">
            <w:pPr>
              <w:spacing w:after="0" w:line="240" w:lineRule="auto"/>
            </w:pPr>
            <w:r w:rsidRPr="00907B70">
              <w:t>N/A</w:t>
            </w:r>
          </w:p>
        </w:tc>
        <w:tc>
          <w:tcPr>
            <w:tcW w:w="2654" w:type="dxa"/>
            <w:gridSpan w:val="2"/>
            <w:shd w:val="clear" w:color="auto" w:fill="DAEEF3" w:themeFill="accent5" w:themeFillTint="33"/>
          </w:tcPr>
          <w:p w14:paraId="0F211B62" w14:textId="77777777" w:rsidR="002F0697" w:rsidRPr="00907B70" w:rsidRDefault="002F0697" w:rsidP="00B80F2A">
            <w:pPr>
              <w:spacing w:after="0" w:line="240" w:lineRule="auto"/>
              <w:rPr>
                <w:b/>
              </w:rPr>
            </w:pPr>
            <w:r w:rsidRPr="00907B70">
              <w:rPr>
                <w:b/>
              </w:rPr>
              <w:t>Interdigit Timeout</w:t>
            </w:r>
          </w:p>
        </w:tc>
        <w:tc>
          <w:tcPr>
            <w:tcW w:w="2415" w:type="dxa"/>
            <w:gridSpan w:val="3"/>
          </w:tcPr>
          <w:p w14:paraId="04243E4B" w14:textId="77777777" w:rsidR="002F0697" w:rsidRPr="00907B70" w:rsidRDefault="002F0697" w:rsidP="00B80F2A">
            <w:pPr>
              <w:spacing w:after="0" w:line="240" w:lineRule="auto"/>
            </w:pPr>
            <w:r w:rsidRPr="00907B70">
              <w:t>5 seconds</w:t>
            </w:r>
          </w:p>
        </w:tc>
      </w:tr>
      <w:tr w:rsidR="002F0697" w:rsidRPr="00907B70" w14:paraId="0214E70C" w14:textId="77777777" w:rsidTr="6834A3DA">
        <w:trPr>
          <w:trHeight w:val="305"/>
        </w:trPr>
        <w:tc>
          <w:tcPr>
            <w:tcW w:w="9363" w:type="dxa"/>
            <w:gridSpan w:val="9"/>
            <w:shd w:val="clear" w:color="auto" w:fill="000000" w:themeFill="text1"/>
            <w:vAlign w:val="center"/>
          </w:tcPr>
          <w:p w14:paraId="46FA0EC1" w14:textId="77777777" w:rsidR="002F0697" w:rsidRPr="00907B70" w:rsidRDefault="002F0697" w:rsidP="00B80F2A">
            <w:pPr>
              <w:spacing w:after="0" w:line="240" w:lineRule="auto"/>
              <w:rPr>
                <w:b/>
                <w:sz w:val="24"/>
                <w:szCs w:val="24"/>
              </w:rPr>
            </w:pPr>
          </w:p>
        </w:tc>
      </w:tr>
      <w:tr w:rsidR="002F0697" w:rsidRPr="00907B70" w14:paraId="7E599B45" w14:textId="77777777" w:rsidTr="6834A3DA">
        <w:trPr>
          <w:trHeight w:val="305"/>
        </w:trPr>
        <w:tc>
          <w:tcPr>
            <w:tcW w:w="9363" w:type="dxa"/>
            <w:gridSpan w:val="9"/>
            <w:shd w:val="clear" w:color="auto" w:fill="D9D9D9" w:themeFill="background1" w:themeFillShade="D9"/>
            <w:vAlign w:val="center"/>
          </w:tcPr>
          <w:p w14:paraId="76F05E2B" w14:textId="77777777" w:rsidR="002F0697" w:rsidRPr="00907B70" w:rsidRDefault="002F0697" w:rsidP="00B80F2A">
            <w:pPr>
              <w:spacing w:after="0" w:line="240" w:lineRule="auto"/>
              <w:rPr>
                <w:b/>
                <w:sz w:val="24"/>
                <w:szCs w:val="24"/>
              </w:rPr>
            </w:pPr>
            <w:r w:rsidRPr="00907B70">
              <w:rPr>
                <w:b/>
                <w:sz w:val="24"/>
                <w:szCs w:val="24"/>
              </w:rPr>
              <w:t>Initial Prompts</w:t>
            </w:r>
          </w:p>
        </w:tc>
      </w:tr>
      <w:tr w:rsidR="002F0697" w:rsidRPr="00907B70" w14:paraId="13207214" w14:textId="77777777" w:rsidTr="6834A3DA">
        <w:trPr>
          <w:trHeight w:val="305"/>
        </w:trPr>
        <w:tc>
          <w:tcPr>
            <w:tcW w:w="2178" w:type="dxa"/>
            <w:tcBorders>
              <w:bottom w:val="single" w:sz="4" w:space="0" w:color="000000" w:themeColor="text1"/>
            </w:tcBorders>
            <w:shd w:val="clear" w:color="auto" w:fill="DAEEF3" w:themeFill="accent5" w:themeFillTint="33"/>
            <w:vAlign w:val="center"/>
          </w:tcPr>
          <w:p w14:paraId="4EA69C61" w14:textId="77777777" w:rsidR="002F0697" w:rsidRPr="00907B70" w:rsidRDefault="002F0697" w:rsidP="00B80F2A">
            <w:pPr>
              <w:spacing w:after="0" w:line="240" w:lineRule="auto"/>
              <w:jc w:val="center"/>
              <w:rPr>
                <w:b/>
                <w:i/>
              </w:rPr>
            </w:pPr>
            <w:r w:rsidRPr="00907B70">
              <w:rPr>
                <w:b/>
                <w:i/>
              </w:rPr>
              <w:t>Name</w:t>
            </w:r>
          </w:p>
        </w:tc>
        <w:tc>
          <w:tcPr>
            <w:tcW w:w="1890" w:type="dxa"/>
            <w:gridSpan w:val="2"/>
            <w:tcBorders>
              <w:bottom w:val="single" w:sz="4" w:space="0" w:color="000000" w:themeColor="text1"/>
            </w:tcBorders>
            <w:shd w:val="clear" w:color="auto" w:fill="DAEEF3" w:themeFill="accent5" w:themeFillTint="33"/>
            <w:vAlign w:val="center"/>
          </w:tcPr>
          <w:p w14:paraId="68CA07E2" w14:textId="77777777" w:rsidR="002F0697" w:rsidRPr="00907B70" w:rsidRDefault="002F0697" w:rsidP="00B80F2A">
            <w:pPr>
              <w:spacing w:after="0" w:line="240" w:lineRule="auto"/>
              <w:jc w:val="center"/>
              <w:rPr>
                <w:b/>
                <w:i/>
              </w:rPr>
            </w:pPr>
            <w:r w:rsidRPr="00907B70">
              <w:rPr>
                <w:b/>
                <w:i/>
              </w:rPr>
              <w:t>Condition</w:t>
            </w:r>
          </w:p>
        </w:tc>
        <w:tc>
          <w:tcPr>
            <w:tcW w:w="5295" w:type="dxa"/>
            <w:gridSpan w:val="6"/>
            <w:tcBorders>
              <w:bottom w:val="single" w:sz="4" w:space="0" w:color="000000" w:themeColor="text1"/>
            </w:tcBorders>
            <w:shd w:val="clear" w:color="auto" w:fill="DAEEF3" w:themeFill="accent5" w:themeFillTint="33"/>
            <w:vAlign w:val="center"/>
          </w:tcPr>
          <w:p w14:paraId="299D505B" w14:textId="77777777" w:rsidR="002F0697" w:rsidRPr="00907B70" w:rsidRDefault="002F0697" w:rsidP="00B80F2A">
            <w:pPr>
              <w:spacing w:after="0" w:line="240" w:lineRule="auto"/>
              <w:jc w:val="center"/>
              <w:rPr>
                <w:b/>
                <w:i/>
              </w:rPr>
            </w:pPr>
            <w:r w:rsidRPr="00907B70">
              <w:rPr>
                <w:b/>
                <w:i/>
              </w:rPr>
              <w:t>Wording</w:t>
            </w:r>
          </w:p>
        </w:tc>
      </w:tr>
      <w:tr w:rsidR="002F0697" w:rsidRPr="00F85F27" w14:paraId="316AB25F" w14:textId="77777777" w:rsidTr="6834A3DA">
        <w:trPr>
          <w:trHeight w:val="305"/>
        </w:trPr>
        <w:tc>
          <w:tcPr>
            <w:tcW w:w="2178" w:type="dxa"/>
            <w:tcBorders>
              <w:bottom w:val="single" w:sz="4" w:space="0" w:color="000000" w:themeColor="text1"/>
            </w:tcBorders>
            <w:shd w:val="clear" w:color="auto" w:fill="auto"/>
          </w:tcPr>
          <w:p w14:paraId="5EC51386" w14:textId="0F730467" w:rsidR="002F0697" w:rsidRPr="00907B70" w:rsidRDefault="004F7157" w:rsidP="00B80F2A">
            <w:pPr>
              <w:spacing w:after="0" w:line="240" w:lineRule="auto"/>
              <w:rPr>
                <w:sz w:val="20"/>
                <w:szCs w:val="20"/>
              </w:rPr>
            </w:pPr>
            <w:r>
              <w:rPr>
                <w:sz w:val="20"/>
                <w:szCs w:val="20"/>
              </w:rPr>
              <w:t>2420-1.wav</w:t>
            </w:r>
          </w:p>
        </w:tc>
        <w:tc>
          <w:tcPr>
            <w:tcW w:w="1890" w:type="dxa"/>
            <w:gridSpan w:val="2"/>
            <w:tcBorders>
              <w:bottom w:val="single" w:sz="4" w:space="0" w:color="000000" w:themeColor="text1"/>
            </w:tcBorders>
            <w:shd w:val="clear" w:color="auto" w:fill="auto"/>
          </w:tcPr>
          <w:p w14:paraId="498AE69A" w14:textId="3521DB8E" w:rsidR="002F0697" w:rsidRPr="00907B70" w:rsidRDefault="004F7157" w:rsidP="00B80F2A">
            <w:pPr>
              <w:spacing w:after="0" w:line="240" w:lineRule="auto"/>
              <w:rPr>
                <w:sz w:val="20"/>
                <w:szCs w:val="20"/>
              </w:rPr>
            </w:pPr>
            <w:r>
              <w:rPr>
                <w:sz w:val="20"/>
                <w:szCs w:val="20"/>
              </w:rPr>
              <w:t>Initial</w:t>
            </w:r>
          </w:p>
        </w:tc>
        <w:tc>
          <w:tcPr>
            <w:tcW w:w="5295" w:type="dxa"/>
            <w:gridSpan w:val="6"/>
            <w:tcBorders>
              <w:bottom w:val="single" w:sz="4" w:space="0" w:color="000000" w:themeColor="text1"/>
            </w:tcBorders>
            <w:shd w:val="clear" w:color="auto" w:fill="auto"/>
            <w:vAlign w:val="center"/>
          </w:tcPr>
          <w:p w14:paraId="70BD8380" w14:textId="068A459A" w:rsidR="002F0697" w:rsidRPr="00F03FB4" w:rsidRDefault="00376CB8" w:rsidP="00B80F2A">
            <w:pPr>
              <w:widowControl w:val="0"/>
              <w:autoSpaceDE w:val="0"/>
              <w:autoSpaceDN w:val="0"/>
              <w:adjustRightInd w:val="0"/>
              <w:spacing w:after="0" w:line="288"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¿Desea que </w:t>
            </w:r>
            <w:proofErr w:type="spellStart"/>
            <w:r w:rsidRPr="00F03FB4">
              <w:rPr>
                <w:rFonts w:ascii="Tahoma" w:hAnsi="Tahoma" w:cs="Tahoma"/>
                <w:color w:val="0070C0"/>
                <w:sz w:val="16"/>
                <w:szCs w:val="16"/>
                <w:lang w:val="es-419"/>
              </w:rPr>
              <w:t>el</w:t>
            </w:r>
            <w:proofErr w:type="spellEnd"/>
            <w:r w:rsidRPr="00F03FB4">
              <w:rPr>
                <w:rFonts w:ascii="Tahoma" w:hAnsi="Tahoma" w:cs="Tahoma"/>
                <w:color w:val="0070C0"/>
                <w:sz w:val="16"/>
                <w:szCs w:val="16"/>
                <w:lang w:val="es-419"/>
              </w:rPr>
              <w:t xml:space="preserve"> envíe el número de confirmación </w:t>
            </w:r>
            <w:proofErr w:type="spellStart"/>
            <w:r w:rsidRPr="00F03FB4">
              <w:rPr>
                <w:rFonts w:ascii="Tahoma" w:hAnsi="Tahoma" w:cs="Tahoma"/>
                <w:color w:val="0070C0"/>
                <w:sz w:val="16"/>
                <w:szCs w:val="16"/>
                <w:lang w:val="es-419"/>
              </w:rPr>
              <w:t>via</w:t>
            </w:r>
            <w:proofErr w:type="spellEnd"/>
            <w:r w:rsidRPr="00F03FB4">
              <w:rPr>
                <w:rFonts w:ascii="Tahoma" w:hAnsi="Tahoma" w:cs="Tahoma"/>
                <w:color w:val="0070C0"/>
                <w:sz w:val="16"/>
                <w:szCs w:val="16"/>
                <w:lang w:val="es-419"/>
              </w:rPr>
              <w:t xml:space="preserve"> texto?</w:t>
            </w:r>
          </w:p>
        </w:tc>
      </w:tr>
      <w:tr w:rsidR="002F0697" w:rsidRPr="00907B70" w14:paraId="58F7D348" w14:textId="77777777" w:rsidTr="6834A3DA">
        <w:trPr>
          <w:trHeight w:val="305"/>
        </w:trPr>
        <w:tc>
          <w:tcPr>
            <w:tcW w:w="9363" w:type="dxa"/>
            <w:gridSpan w:val="9"/>
            <w:tcBorders>
              <w:bottom w:val="single" w:sz="4" w:space="0" w:color="000000" w:themeColor="text1"/>
            </w:tcBorders>
            <w:shd w:val="clear" w:color="auto" w:fill="D9D9D9" w:themeFill="background1" w:themeFillShade="D9"/>
            <w:vAlign w:val="center"/>
          </w:tcPr>
          <w:p w14:paraId="6549BD80" w14:textId="77777777" w:rsidR="002F0697" w:rsidRPr="00907B70" w:rsidRDefault="002F0697" w:rsidP="00B80F2A">
            <w:pPr>
              <w:spacing w:after="0" w:line="240" w:lineRule="auto"/>
              <w:rPr>
                <w:b/>
                <w:sz w:val="24"/>
                <w:szCs w:val="24"/>
              </w:rPr>
            </w:pPr>
            <w:r w:rsidRPr="00907B70">
              <w:rPr>
                <w:b/>
                <w:sz w:val="24"/>
                <w:szCs w:val="24"/>
              </w:rPr>
              <w:t>Retry Prompts</w:t>
            </w:r>
          </w:p>
        </w:tc>
      </w:tr>
      <w:tr w:rsidR="002F0697" w:rsidRPr="00907B70" w14:paraId="5DFD6B2A" w14:textId="77777777" w:rsidTr="6834A3DA">
        <w:trPr>
          <w:trHeight w:val="305"/>
        </w:trPr>
        <w:tc>
          <w:tcPr>
            <w:tcW w:w="2178" w:type="dxa"/>
            <w:tcBorders>
              <w:bottom w:val="single" w:sz="4" w:space="0" w:color="000000" w:themeColor="text1"/>
            </w:tcBorders>
            <w:shd w:val="clear" w:color="auto" w:fill="DAEEF3" w:themeFill="accent5" w:themeFillTint="33"/>
            <w:vAlign w:val="center"/>
          </w:tcPr>
          <w:p w14:paraId="36714DB2" w14:textId="77777777" w:rsidR="002F0697" w:rsidRPr="00907B70" w:rsidRDefault="002F0697" w:rsidP="00B80F2A">
            <w:pPr>
              <w:spacing w:after="0" w:line="240" w:lineRule="auto"/>
              <w:jc w:val="center"/>
              <w:rPr>
                <w:b/>
                <w:i/>
                <w:sz w:val="24"/>
                <w:szCs w:val="24"/>
              </w:rPr>
            </w:pPr>
            <w:r w:rsidRPr="00907B70">
              <w:rPr>
                <w:b/>
                <w:i/>
              </w:rPr>
              <w:t>Name</w:t>
            </w:r>
          </w:p>
        </w:tc>
        <w:tc>
          <w:tcPr>
            <w:tcW w:w="1890" w:type="dxa"/>
            <w:gridSpan w:val="2"/>
            <w:tcBorders>
              <w:bottom w:val="single" w:sz="4" w:space="0" w:color="000000" w:themeColor="text1"/>
            </w:tcBorders>
            <w:shd w:val="clear" w:color="auto" w:fill="DAEEF3" w:themeFill="accent5" w:themeFillTint="33"/>
            <w:vAlign w:val="center"/>
          </w:tcPr>
          <w:p w14:paraId="33BE65A7" w14:textId="77777777" w:rsidR="002F0697" w:rsidRPr="00907B70" w:rsidRDefault="002F0697" w:rsidP="00B80F2A">
            <w:pPr>
              <w:spacing w:after="0" w:line="240" w:lineRule="auto"/>
              <w:jc w:val="center"/>
              <w:rPr>
                <w:b/>
                <w:i/>
                <w:sz w:val="24"/>
                <w:szCs w:val="24"/>
              </w:rPr>
            </w:pPr>
            <w:r w:rsidRPr="00907B70">
              <w:rPr>
                <w:b/>
                <w:i/>
              </w:rPr>
              <w:t>Condition</w:t>
            </w:r>
          </w:p>
        </w:tc>
        <w:tc>
          <w:tcPr>
            <w:tcW w:w="3780" w:type="dxa"/>
            <w:gridSpan w:val="5"/>
            <w:tcBorders>
              <w:bottom w:val="single" w:sz="4" w:space="0" w:color="000000" w:themeColor="text1"/>
            </w:tcBorders>
            <w:shd w:val="clear" w:color="auto" w:fill="DAEEF3" w:themeFill="accent5" w:themeFillTint="33"/>
            <w:vAlign w:val="center"/>
          </w:tcPr>
          <w:p w14:paraId="2A4E9627" w14:textId="77777777" w:rsidR="002F0697" w:rsidRPr="00907B70" w:rsidRDefault="002F0697" w:rsidP="00B80F2A">
            <w:pPr>
              <w:spacing w:after="0" w:line="240" w:lineRule="auto"/>
              <w:jc w:val="center"/>
              <w:rPr>
                <w:b/>
                <w:i/>
                <w:sz w:val="24"/>
                <w:szCs w:val="24"/>
              </w:rPr>
            </w:pPr>
            <w:r w:rsidRPr="00907B70">
              <w:rPr>
                <w:b/>
                <w:i/>
              </w:rPr>
              <w:t>Wording</w:t>
            </w:r>
          </w:p>
        </w:tc>
        <w:tc>
          <w:tcPr>
            <w:tcW w:w="1515" w:type="dxa"/>
            <w:tcBorders>
              <w:bottom w:val="single" w:sz="4" w:space="0" w:color="000000" w:themeColor="text1"/>
            </w:tcBorders>
            <w:shd w:val="clear" w:color="auto" w:fill="DAEEF3" w:themeFill="accent5" w:themeFillTint="33"/>
            <w:vAlign w:val="center"/>
          </w:tcPr>
          <w:p w14:paraId="23E331E2" w14:textId="77777777" w:rsidR="002F0697" w:rsidRPr="00907B70" w:rsidRDefault="002F0697" w:rsidP="00B80F2A">
            <w:pPr>
              <w:spacing w:after="0" w:line="240" w:lineRule="auto"/>
              <w:jc w:val="center"/>
              <w:rPr>
                <w:b/>
                <w:i/>
              </w:rPr>
            </w:pPr>
            <w:r w:rsidRPr="00907B70">
              <w:rPr>
                <w:b/>
                <w:i/>
              </w:rPr>
              <w:t>Transition</w:t>
            </w:r>
          </w:p>
        </w:tc>
      </w:tr>
      <w:tr w:rsidR="00FC7B93" w:rsidRPr="00907B70" w14:paraId="5215334E" w14:textId="77777777" w:rsidTr="6834A3DA">
        <w:trPr>
          <w:trHeight w:val="305"/>
        </w:trPr>
        <w:tc>
          <w:tcPr>
            <w:tcW w:w="2178" w:type="dxa"/>
            <w:tcBorders>
              <w:bottom w:val="single" w:sz="4" w:space="0" w:color="000000" w:themeColor="text1"/>
            </w:tcBorders>
            <w:shd w:val="clear" w:color="auto" w:fill="auto"/>
          </w:tcPr>
          <w:p w14:paraId="5E050FB6" w14:textId="7E35ECEC" w:rsidR="00FC7B93" w:rsidRPr="00907B70" w:rsidRDefault="00FC7B93" w:rsidP="00FC7B93">
            <w:pPr>
              <w:spacing w:after="0" w:line="240" w:lineRule="auto"/>
              <w:rPr>
                <w:sz w:val="20"/>
                <w:szCs w:val="20"/>
              </w:rPr>
            </w:pPr>
            <w:r w:rsidRPr="00907B70">
              <w:rPr>
                <w:sz w:val="20"/>
                <w:szCs w:val="20"/>
              </w:rPr>
              <w:t>NoMatch1.wav</w:t>
            </w:r>
          </w:p>
        </w:tc>
        <w:tc>
          <w:tcPr>
            <w:tcW w:w="1890" w:type="dxa"/>
            <w:gridSpan w:val="2"/>
            <w:tcBorders>
              <w:bottom w:val="single" w:sz="4" w:space="0" w:color="000000" w:themeColor="text1"/>
            </w:tcBorders>
            <w:shd w:val="clear" w:color="auto" w:fill="auto"/>
          </w:tcPr>
          <w:p w14:paraId="033890B6" w14:textId="267BCE6B" w:rsidR="00FC7B93" w:rsidRPr="00907B70" w:rsidRDefault="00FC7B93" w:rsidP="00FC7B93">
            <w:pPr>
              <w:spacing w:after="0" w:line="240" w:lineRule="auto"/>
              <w:rPr>
                <w:sz w:val="20"/>
                <w:szCs w:val="20"/>
              </w:rPr>
            </w:pPr>
            <w:r w:rsidRPr="00907B70">
              <w:rPr>
                <w:sz w:val="20"/>
                <w:szCs w:val="20"/>
              </w:rPr>
              <w:t>No Match 1</w:t>
            </w:r>
          </w:p>
        </w:tc>
        <w:tc>
          <w:tcPr>
            <w:tcW w:w="3780" w:type="dxa"/>
            <w:gridSpan w:val="5"/>
            <w:tcBorders>
              <w:bottom w:val="single" w:sz="4" w:space="0" w:color="000000" w:themeColor="text1"/>
            </w:tcBorders>
            <w:shd w:val="clear" w:color="auto" w:fill="auto"/>
          </w:tcPr>
          <w:p w14:paraId="2C14568F" w14:textId="76AA9D22"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515" w:type="dxa"/>
            <w:tcBorders>
              <w:bottom w:val="single" w:sz="4" w:space="0" w:color="000000" w:themeColor="text1"/>
            </w:tcBorders>
            <w:shd w:val="clear" w:color="auto" w:fill="auto"/>
          </w:tcPr>
          <w:p w14:paraId="23496786" w14:textId="0A5B1F62" w:rsidR="00FC7B93" w:rsidRPr="00907B70" w:rsidRDefault="00FC7B93" w:rsidP="00FC7B93">
            <w:pPr>
              <w:spacing w:after="0" w:line="240" w:lineRule="auto"/>
              <w:rPr>
                <w:sz w:val="20"/>
                <w:szCs w:val="20"/>
              </w:rPr>
            </w:pPr>
            <w:r>
              <w:rPr>
                <w:sz w:val="20"/>
                <w:szCs w:val="20"/>
              </w:rPr>
              <w:t>--</w:t>
            </w:r>
          </w:p>
        </w:tc>
      </w:tr>
      <w:tr w:rsidR="00FC7B93" w:rsidRPr="00907B70" w14:paraId="6A8A36D9" w14:textId="77777777" w:rsidTr="6834A3DA">
        <w:trPr>
          <w:trHeight w:val="305"/>
        </w:trPr>
        <w:tc>
          <w:tcPr>
            <w:tcW w:w="2178" w:type="dxa"/>
            <w:tcBorders>
              <w:bottom w:val="single" w:sz="4" w:space="0" w:color="000000" w:themeColor="text1"/>
            </w:tcBorders>
            <w:shd w:val="clear" w:color="auto" w:fill="auto"/>
          </w:tcPr>
          <w:p w14:paraId="125E16F3" w14:textId="5E8C6FBA" w:rsidR="00FC7B93" w:rsidRPr="00907B70" w:rsidRDefault="004F7157" w:rsidP="00FC7B93">
            <w:pPr>
              <w:spacing w:after="0" w:line="240" w:lineRule="auto"/>
              <w:rPr>
                <w:sz w:val="20"/>
                <w:szCs w:val="20"/>
              </w:rPr>
            </w:pPr>
            <w:r w:rsidRPr="6834A3DA">
              <w:rPr>
                <w:sz w:val="20"/>
                <w:szCs w:val="20"/>
              </w:rPr>
              <w:t>2420-</w:t>
            </w:r>
            <w:r w:rsidR="667C1174" w:rsidRPr="6834A3DA">
              <w:rPr>
                <w:sz w:val="20"/>
                <w:szCs w:val="20"/>
              </w:rPr>
              <w:t>2</w:t>
            </w:r>
            <w:r w:rsidRPr="6834A3DA">
              <w:rPr>
                <w:sz w:val="20"/>
                <w:szCs w:val="20"/>
              </w:rPr>
              <w:t>.wav</w:t>
            </w:r>
          </w:p>
        </w:tc>
        <w:tc>
          <w:tcPr>
            <w:tcW w:w="1890" w:type="dxa"/>
            <w:gridSpan w:val="2"/>
            <w:tcBorders>
              <w:bottom w:val="single" w:sz="4" w:space="0" w:color="000000" w:themeColor="text1"/>
            </w:tcBorders>
            <w:shd w:val="clear" w:color="auto" w:fill="auto"/>
          </w:tcPr>
          <w:p w14:paraId="3EA31310" w14:textId="64CFBA28"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tcPr>
          <w:p w14:paraId="111F1BCA" w14:textId="5D66F46C" w:rsidR="00FC7B93" w:rsidRPr="00F03FB4" w:rsidRDefault="00DD6734"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¿Desea que </w:t>
            </w:r>
            <w:proofErr w:type="spellStart"/>
            <w:r w:rsidRPr="00F03FB4">
              <w:rPr>
                <w:rFonts w:ascii="Tahoma" w:hAnsi="Tahoma" w:cs="Tahoma"/>
                <w:color w:val="0070C0"/>
                <w:sz w:val="16"/>
                <w:szCs w:val="16"/>
                <w:lang w:val="es-419"/>
              </w:rPr>
              <w:t>el</w:t>
            </w:r>
            <w:proofErr w:type="spellEnd"/>
            <w:r w:rsidRPr="00F03FB4">
              <w:rPr>
                <w:rFonts w:ascii="Tahoma" w:hAnsi="Tahoma" w:cs="Tahoma"/>
                <w:color w:val="0070C0"/>
                <w:sz w:val="16"/>
                <w:szCs w:val="16"/>
                <w:lang w:val="es-419"/>
              </w:rPr>
              <w:t xml:space="preserve"> envíe el número de confirmación </w:t>
            </w:r>
            <w:proofErr w:type="spellStart"/>
            <w:r w:rsidRPr="00F03FB4">
              <w:rPr>
                <w:rFonts w:ascii="Tahoma" w:hAnsi="Tahoma" w:cs="Tahoma"/>
                <w:color w:val="0070C0"/>
                <w:sz w:val="16"/>
                <w:szCs w:val="16"/>
                <w:lang w:val="es-419"/>
              </w:rPr>
              <w:t>via</w:t>
            </w:r>
            <w:proofErr w:type="spellEnd"/>
            <w:r w:rsidRPr="00F03FB4">
              <w:rPr>
                <w:rFonts w:ascii="Tahoma" w:hAnsi="Tahoma" w:cs="Tahoma"/>
                <w:color w:val="0070C0"/>
                <w:sz w:val="16"/>
                <w:szCs w:val="16"/>
                <w:lang w:val="es-419"/>
              </w:rPr>
              <w:t xml:space="preserve"> texto?  Simplemente diga ‘sí’ o 'no'.</w:t>
            </w:r>
          </w:p>
        </w:tc>
        <w:tc>
          <w:tcPr>
            <w:tcW w:w="1515" w:type="dxa"/>
            <w:tcBorders>
              <w:bottom w:val="single" w:sz="4" w:space="0" w:color="000000" w:themeColor="text1"/>
            </w:tcBorders>
            <w:shd w:val="clear" w:color="auto" w:fill="auto"/>
          </w:tcPr>
          <w:p w14:paraId="7179D917" w14:textId="10257C48" w:rsidR="00FC7B93" w:rsidRPr="00907B70" w:rsidRDefault="00FC7B93" w:rsidP="00FC7B93">
            <w:pPr>
              <w:spacing w:after="0" w:line="240" w:lineRule="auto"/>
              <w:rPr>
                <w:sz w:val="20"/>
                <w:szCs w:val="20"/>
              </w:rPr>
            </w:pPr>
            <w:proofErr w:type="spellStart"/>
            <w:r>
              <w:rPr>
                <w:sz w:val="20"/>
                <w:szCs w:val="20"/>
              </w:rPr>
              <w:t>Rerecognition</w:t>
            </w:r>
            <w:proofErr w:type="spellEnd"/>
          </w:p>
        </w:tc>
      </w:tr>
      <w:tr w:rsidR="00FC7B93" w:rsidRPr="00907B70" w14:paraId="6D0AF041" w14:textId="77777777" w:rsidTr="6834A3DA">
        <w:trPr>
          <w:trHeight w:val="305"/>
        </w:trPr>
        <w:tc>
          <w:tcPr>
            <w:tcW w:w="2178" w:type="dxa"/>
            <w:tcBorders>
              <w:bottom w:val="single" w:sz="4" w:space="0" w:color="000000" w:themeColor="text1"/>
            </w:tcBorders>
            <w:shd w:val="clear" w:color="auto" w:fill="auto"/>
          </w:tcPr>
          <w:p w14:paraId="53670776" w14:textId="091D9147" w:rsidR="00FC7B93" w:rsidRPr="00907B70" w:rsidRDefault="00FC7B93" w:rsidP="00FC7B93">
            <w:pPr>
              <w:spacing w:after="0" w:line="240" w:lineRule="auto"/>
              <w:rPr>
                <w:sz w:val="20"/>
                <w:szCs w:val="20"/>
              </w:rPr>
            </w:pPr>
            <w:r w:rsidRPr="00907B70">
              <w:rPr>
                <w:sz w:val="20"/>
                <w:szCs w:val="20"/>
              </w:rPr>
              <w:t>NoMatch2.wav</w:t>
            </w:r>
          </w:p>
        </w:tc>
        <w:tc>
          <w:tcPr>
            <w:tcW w:w="1890" w:type="dxa"/>
            <w:gridSpan w:val="2"/>
            <w:tcBorders>
              <w:bottom w:val="single" w:sz="4" w:space="0" w:color="000000" w:themeColor="text1"/>
            </w:tcBorders>
            <w:shd w:val="clear" w:color="auto" w:fill="auto"/>
          </w:tcPr>
          <w:p w14:paraId="32961189" w14:textId="168E67EB" w:rsidR="00FC7B93" w:rsidRPr="00907B70" w:rsidRDefault="00FC7B93" w:rsidP="00FC7B93">
            <w:pPr>
              <w:spacing w:after="0" w:line="240" w:lineRule="auto"/>
              <w:rPr>
                <w:sz w:val="20"/>
                <w:szCs w:val="20"/>
              </w:rPr>
            </w:pPr>
            <w:r w:rsidRPr="00907B70">
              <w:rPr>
                <w:sz w:val="20"/>
                <w:szCs w:val="20"/>
              </w:rPr>
              <w:t>No Match 2</w:t>
            </w:r>
          </w:p>
        </w:tc>
        <w:tc>
          <w:tcPr>
            <w:tcW w:w="3780" w:type="dxa"/>
            <w:gridSpan w:val="5"/>
            <w:tcBorders>
              <w:bottom w:val="single" w:sz="4" w:space="0" w:color="000000" w:themeColor="text1"/>
            </w:tcBorders>
            <w:shd w:val="clear" w:color="auto" w:fill="auto"/>
          </w:tcPr>
          <w:p w14:paraId="422B7C2D" w14:textId="70357072" w:rsidR="00FC7B93" w:rsidRPr="00907B70" w:rsidRDefault="00FC7B93" w:rsidP="00FC7B93">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515" w:type="dxa"/>
            <w:tcBorders>
              <w:bottom w:val="single" w:sz="4" w:space="0" w:color="000000" w:themeColor="text1"/>
            </w:tcBorders>
            <w:shd w:val="clear" w:color="auto" w:fill="auto"/>
          </w:tcPr>
          <w:p w14:paraId="1947A829" w14:textId="4D27A998" w:rsidR="00FC7B93" w:rsidRPr="00907B70" w:rsidRDefault="00FC7B93" w:rsidP="00FC7B93">
            <w:pPr>
              <w:spacing w:after="0" w:line="240" w:lineRule="auto"/>
              <w:rPr>
                <w:sz w:val="20"/>
                <w:szCs w:val="20"/>
              </w:rPr>
            </w:pPr>
            <w:r>
              <w:rPr>
                <w:sz w:val="20"/>
                <w:szCs w:val="20"/>
              </w:rPr>
              <w:t>--</w:t>
            </w:r>
          </w:p>
        </w:tc>
      </w:tr>
      <w:tr w:rsidR="00FC7B93" w:rsidRPr="00907B70" w14:paraId="680D7986" w14:textId="77777777" w:rsidTr="6834A3DA">
        <w:trPr>
          <w:trHeight w:val="305"/>
        </w:trPr>
        <w:tc>
          <w:tcPr>
            <w:tcW w:w="2178" w:type="dxa"/>
            <w:tcBorders>
              <w:bottom w:val="single" w:sz="4" w:space="0" w:color="000000" w:themeColor="text1"/>
            </w:tcBorders>
            <w:shd w:val="clear" w:color="auto" w:fill="auto"/>
          </w:tcPr>
          <w:p w14:paraId="57AFD2C4" w14:textId="62DE69E5" w:rsidR="00FC7B93" w:rsidRPr="00907B70" w:rsidRDefault="00DD6734" w:rsidP="00FC7B93">
            <w:pPr>
              <w:spacing w:after="0" w:line="240" w:lineRule="auto"/>
              <w:rPr>
                <w:sz w:val="20"/>
                <w:szCs w:val="20"/>
              </w:rPr>
            </w:pPr>
            <w:r w:rsidRPr="6834A3DA">
              <w:rPr>
                <w:sz w:val="20"/>
                <w:szCs w:val="20"/>
              </w:rPr>
              <w:t>2420-</w:t>
            </w:r>
            <w:r w:rsidR="75BE7582" w:rsidRPr="6834A3DA">
              <w:rPr>
                <w:sz w:val="20"/>
                <w:szCs w:val="20"/>
              </w:rPr>
              <w:t>3</w:t>
            </w:r>
            <w:r w:rsidRPr="6834A3DA">
              <w:rPr>
                <w:sz w:val="20"/>
                <w:szCs w:val="20"/>
              </w:rPr>
              <w:t>.wav</w:t>
            </w:r>
          </w:p>
        </w:tc>
        <w:tc>
          <w:tcPr>
            <w:tcW w:w="1890" w:type="dxa"/>
            <w:gridSpan w:val="2"/>
            <w:tcBorders>
              <w:bottom w:val="single" w:sz="4" w:space="0" w:color="000000" w:themeColor="text1"/>
            </w:tcBorders>
            <w:shd w:val="clear" w:color="auto" w:fill="auto"/>
          </w:tcPr>
          <w:p w14:paraId="0F358B70" w14:textId="05A20084"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tcPr>
          <w:p w14:paraId="14330030" w14:textId="7C2AD516" w:rsidR="00FC7B93" w:rsidRPr="00907B70" w:rsidRDefault="00DD6734" w:rsidP="00FC7B93">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Para recibir el número de confirmación </w:t>
            </w:r>
            <w:proofErr w:type="spellStart"/>
            <w:r w:rsidRPr="00F03FB4">
              <w:rPr>
                <w:rFonts w:ascii="Tahoma" w:hAnsi="Tahoma" w:cs="Tahoma"/>
                <w:color w:val="0070C0"/>
                <w:sz w:val="16"/>
                <w:szCs w:val="16"/>
                <w:lang w:val="es-419"/>
              </w:rPr>
              <w:t>via</w:t>
            </w:r>
            <w:proofErr w:type="spellEnd"/>
            <w:r w:rsidRPr="00F03FB4">
              <w:rPr>
                <w:rFonts w:ascii="Tahoma" w:hAnsi="Tahoma" w:cs="Tahoma"/>
                <w:color w:val="0070C0"/>
                <w:sz w:val="16"/>
                <w:szCs w:val="16"/>
                <w:lang w:val="es-419"/>
              </w:rPr>
              <w:t xml:space="preserve"> texto, diga 'sí' o marque 1.  </w:t>
            </w:r>
            <w:r>
              <w:rPr>
                <w:rFonts w:ascii="Tahoma" w:hAnsi="Tahoma" w:cs="Tahoma"/>
                <w:color w:val="0070C0"/>
                <w:sz w:val="16"/>
                <w:szCs w:val="16"/>
              </w:rPr>
              <w:t xml:space="preserve">De lo </w:t>
            </w:r>
            <w:proofErr w:type="spellStart"/>
            <w:r>
              <w:rPr>
                <w:rFonts w:ascii="Tahoma" w:hAnsi="Tahoma" w:cs="Tahoma"/>
                <w:color w:val="0070C0"/>
                <w:sz w:val="16"/>
                <w:szCs w:val="16"/>
              </w:rPr>
              <w:t>contrario</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diga</w:t>
            </w:r>
            <w:proofErr w:type="spellEnd"/>
            <w:r>
              <w:rPr>
                <w:rFonts w:ascii="Tahoma" w:hAnsi="Tahoma" w:cs="Tahoma"/>
                <w:color w:val="0070C0"/>
                <w:sz w:val="16"/>
                <w:szCs w:val="16"/>
              </w:rPr>
              <w:t xml:space="preserve"> 'no' o marque 2.</w:t>
            </w:r>
          </w:p>
        </w:tc>
        <w:tc>
          <w:tcPr>
            <w:tcW w:w="1515" w:type="dxa"/>
            <w:tcBorders>
              <w:bottom w:val="single" w:sz="4" w:space="0" w:color="000000" w:themeColor="text1"/>
            </w:tcBorders>
            <w:shd w:val="clear" w:color="auto" w:fill="auto"/>
          </w:tcPr>
          <w:p w14:paraId="039AE345" w14:textId="32FA88B1" w:rsidR="00FC7B93" w:rsidRPr="00907B70" w:rsidRDefault="00FC7B93" w:rsidP="00FC7B93">
            <w:pPr>
              <w:spacing w:after="0" w:line="240" w:lineRule="auto"/>
              <w:rPr>
                <w:sz w:val="20"/>
                <w:szCs w:val="20"/>
              </w:rPr>
            </w:pPr>
            <w:proofErr w:type="spellStart"/>
            <w:r>
              <w:rPr>
                <w:sz w:val="20"/>
                <w:szCs w:val="20"/>
              </w:rPr>
              <w:t>Rerecognition</w:t>
            </w:r>
            <w:proofErr w:type="spellEnd"/>
          </w:p>
        </w:tc>
      </w:tr>
      <w:tr w:rsidR="00FC7B93" w:rsidRPr="00907B70" w14:paraId="31BAFFB3" w14:textId="77777777" w:rsidTr="6834A3DA">
        <w:trPr>
          <w:trHeight w:val="305"/>
        </w:trPr>
        <w:tc>
          <w:tcPr>
            <w:tcW w:w="2178" w:type="dxa"/>
            <w:tcBorders>
              <w:bottom w:val="single" w:sz="4" w:space="0" w:color="000000" w:themeColor="text1"/>
            </w:tcBorders>
            <w:shd w:val="clear" w:color="auto" w:fill="auto"/>
          </w:tcPr>
          <w:p w14:paraId="67FBF101" w14:textId="505AC5BE" w:rsidR="00FC7B93" w:rsidRPr="00907B70" w:rsidRDefault="00FC7B93" w:rsidP="00FC7B93">
            <w:pPr>
              <w:spacing w:after="0" w:line="240" w:lineRule="auto"/>
              <w:rPr>
                <w:sz w:val="20"/>
                <w:szCs w:val="20"/>
              </w:rPr>
            </w:pPr>
            <w:r>
              <w:rPr>
                <w:sz w:val="20"/>
                <w:szCs w:val="20"/>
              </w:rPr>
              <w:t>--</w:t>
            </w:r>
          </w:p>
        </w:tc>
        <w:tc>
          <w:tcPr>
            <w:tcW w:w="1890" w:type="dxa"/>
            <w:gridSpan w:val="2"/>
            <w:tcBorders>
              <w:bottom w:val="single" w:sz="4" w:space="0" w:color="000000" w:themeColor="text1"/>
            </w:tcBorders>
            <w:shd w:val="clear" w:color="auto" w:fill="auto"/>
          </w:tcPr>
          <w:p w14:paraId="47599FB6" w14:textId="30ED08A4" w:rsidR="00FC7B93" w:rsidRPr="00907B70" w:rsidRDefault="00FC7B93" w:rsidP="00FC7B93">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sz="4" w:space="0" w:color="000000" w:themeColor="text1"/>
            </w:tcBorders>
            <w:shd w:val="clear" w:color="auto" w:fill="auto"/>
          </w:tcPr>
          <w:p w14:paraId="5450D59E" w14:textId="4E6F174E" w:rsidR="00FC7B93" w:rsidRPr="00907B70" w:rsidRDefault="00FC7B93" w:rsidP="00FC7B93">
            <w:pPr>
              <w:spacing w:after="0" w:line="240" w:lineRule="auto"/>
              <w:rPr>
                <w:rFonts w:ascii="Tahoma" w:hAnsi="Tahoma" w:cs="Tahoma"/>
                <w:color w:val="0070C0"/>
                <w:sz w:val="16"/>
                <w:szCs w:val="16"/>
              </w:rPr>
            </w:pPr>
          </w:p>
        </w:tc>
        <w:tc>
          <w:tcPr>
            <w:tcW w:w="1515" w:type="dxa"/>
            <w:tcBorders>
              <w:bottom w:val="single" w:sz="4" w:space="0" w:color="000000" w:themeColor="text1"/>
            </w:tcBorders>
            <w:shd w:val="clear" w:color="auto" w:fill="auto"/>
          </w:tcPr>
          <w:p w14:paraId="3C1FF9B2" w14:textId="68497AA1" w:rsidR="00FC7B93" w:rsidRPr="00907B70" w:rsidRDefault="00DD6734" w:rsidP="00FC7B93">
            <w:pPr>
              <w:spacing w:after="0" w:line="240" w:lineRule="auto"/>
              <w:rPr>
                <w:sz w:val="20"/>
                <w:szCs w:val="20"/>
              </w:rPr>
            </w:pPr>
            <w:r>
              <w:rPr>
                <w:sz w:val="20"/>
                <w:szCs w:val="20"/>
              </w:rPr>
              <w:t>END3</w:t>
            </w:r>
          </w:p>
        </w:tc>
      </w:tr>
      <w:tr w:rsidR="00FC7B93" w:rsidRPr="00907B70" w14:paraId="7D72490C" w14:textId="77777777" w:rsidTr="6834A3DA">
        <w:trPr>
          <w:trHeight w:val="305"/>
        </w:trPr>
        <w:tc>
          <w:tcPr>
            <w:tcW w:w="2178" w:type="dxa"/>
            <w:tcBorders>
              <w:bottom w:val="single" w:sz="4" w:space="0" w:color="000000" w:themeColor="text1"/>
            </w:tcBorders>
            <w:shd w:val="clear" w:color="auto" w:fill="auto"/>
          </w:tcPr>
          <w:p w14:paraId="7355788C" w14:textId="10713DD1" w:rsidR="00FC7B93" w:rsidRPr="00907B70" w:rsidRDefault="00FC7B93" w:rsidP="00FC7B93">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sz="4" w:space="0" w:color="000000" w:themeColor="text1"/>
            </w:tcBorders>
            <w:shd w:val="clear" w:color="auto" w:fill="auto"/>
          </w:tcPr>
          <w:p w14:paraId="30FE868D" w14:textId="0C115155" w:rsidR="00FC7B93" w:rsidRPr="00907B70" w:rsidRDefault="00FC7B93" w:rsidP="00FC7B93">
            <w:pPr>
              <w:spacing w:after="0" w:line="240" w:lineRule="auto"/>
              <w:rPr>
                <w:sz w:val="20"/>
                <w:szCs w:val="20"/>
              </w:rPr>
            </w:pPr>
            <w:r w:rsidRPr="00907B70">
              <w:rPr>
                <w:sz w:val="20"/>
                <w:szCs w:val="20"/>
              </w:rPr>
              <w:t>No Input 1</w:t>
            </w:r>
          </w:p>
        </w:tc>
        <w:tc>
          <w:tcPr>
            <w:tcW w:w="3780" w:type="dxa"/>
            <w:gridSpan w:val="5"/>
            <w:tcBorders>
              <w:bottom w:val="single" w:sz="4" w:space="0" w:color="000000" w:themeColor="text1"/>
            </w:tcBorders>
            <w:shd w:val="clear" w:color="auto" w:fill="auto"/>
          </w:tcPr>
          <w:p w14:paraId="2F7C9415" w14:textId="0F69CED2"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515" w:type="dxa"/>
            <w:tcBorders>
              <w:bottom w:val="single" w:sz="4" w:space="0" w:color="000000" w:themeColor="text1"/>
            </w:tcBorders>
            <w:shd w:val="clear" w:color="auto" w:fill="auto"/>
          </w:tcPr>
          <w:p w14:paraId="5949C0B2" w14:textId="693016D1" w:rsidR="00FC7B93" w:rsidRPr="00907B70" w:rsidRDefault="00FC7B93" w:rsidP="00FC7B93">
            <w:pPr>
              <w:spacing w:after="0" w:line="240" w:lineRule="auto"/>
              <w:rPr>
                <w:sz w:val="20"/>
                <w:szCs w:val="20"/>
              </w:rPr>
            </w:pPr>
            <w:r>
              <w:rPr>
                <w:sz w:val="20"/>
                <w:szCs w:val="20"/>
              </w:rPr>
              <w:t>--</w:t>
            </w:r>
          </w:p>
        </w:tc>
      </w:tr>
      <w:tr w:rsidR="00DD6734" w:rsidRPr="00907B70" w14:paraId="363698FE" w14:textId="77777777" w:rsidTr="6834A3DA">
        <w:trPr>
          <w:trHeight w:val="305"/>
        </w:trPr>
        <w:tc>
          <w:tcPr>
            <w:tcW w:w="2178" w:type="dxa"/>
            <w:tcBorders>
              <w:bottom w:val="single" w:sz="4" w:space="0" w:color="000000" w:themeColor="text1"/>
            </w:tcBorders>
            <w:shd w:val="clear" w:color="auto" w:fill="auto"/>
          </w:tcPr>
          <w:p w14:paraId="24695024" w14:textId="6AC112B5" w:rsidR="00DD6734" w:rsidRPr="00907B70" w:rsidRDefault="00DD6734" w:rsidP="00DD6734">
            <w:pPr>
              <w:spacing w:after="0" w:line="240" w:lineRule="auto"/>
              <w:rPr>
                <w:sz w:val="20"/>
                <w:szCs w:val="20"/>
              </w:rPr>
            </w:pPr>
            <w:r w:rsidRPr="6834A3DA">
              <w:rPr>
                <w:sz w:val="20"/>
                <w:szCs w:val="20"/>
              </w:rPr>
              <w:t>2420-</w:t>
            </w:r>
            <w:r w:rsidR="58CD3519" w:rsidRPr="6834A3DA">
              <w:rPr>
                <w:sz w:val="20"/>
                <w:szCs w:val="20"/>
              </w:rPr>
              <w:t>2</w:t>
            </w:r>
            <w:r w:rsidRPr="6834A3DA">
              <w:rPr>
                <w:sz w:val="20"/>
                <w:szCs w:val="20"/>
              </w:rPr>
              <w:t>.wav</w:t>
            </w:r>
          </w:p>
        </w:tc>
        <w:tc>
          <w:tcPr>
            <w:tcW w:w="1890" w:type="dxa"/>
            <w:gridSpan w:val="2"/>
            <w:tcBorders>
              <w:bottom w:val="single" w:sz="4" w:space="0" w:color="000000" w:themeColor="text1"/>
            </w:tcBorders>
            <w:shd w:val="clear" w:color="auto" w:fill="auto"/>
          </w:tcPr>
          <w:p w14:paraId="77343570" w14:textId="61C75B61" w:rsidR="00DD6734" w:rsidRPr="00907B70" w:rsidRDefault="00DD6734" w:rsidP="00DD6734">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tcPr>
          <w:p w14:paraId="28F30B04" w14:textId="3809869C" w:rsidR="00DD6734" w:rsidRPr="00F03FB4" w:rsidRDefault="00DD6734" w:rsidP="00DD6734">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¿Desea que </w:t>
            </w:r>
            <w:proofErr w:type="spellStart"/>
            <w:r w:rsidRPr="00F03FB4">
              <w:rPr>
                <w:rFonts w:ascii="Tahoma" w:hAnsi="Tahoma" w:cs="Tahoma"/>
                <w:color w:val="0070C0"/>
                <w:sz w:val="16"/>
                <w:szCs w:val="16"/>
                <w:lang w:val="es-419"/>
              </w:rPr>
              <w:t>el</w:t>
            </w:r>
            <w:proofErr w:type="spellEnd"/>
            <w:r w:rsidRPr="00F03FB4">
              <w:rPr>
                <w:rFonts w:ascii="Tahoma" w:hAnsi="Tahoma" w:cs="Tahoma"/>
                <w:color w:val="0070C0"/>
                <w:sz w:val="16"/>
                <w:szCs w:val="16"/>
                <w:lang w:val="es-419"/>
              </w:rPr>
              <w:t xml:space="preserve"> envíe el número de confirmación </w:t>
            </w:r>
            <w:proofErr w:type="spellStart"/>
            <w:r w:rsidRPr="00F03FB4">
              <w:rPr>
                <w:rFonts w:ascii="Tahoma" w:hAnsi="Tahoma" w:cs="Tahoma"/>
                <w:color w:val="0070C0"/>
                <w:sz w:val="16"/>
                <w:szCs w:val="16"/>
                <w:lang w:val="es-419"/>
              </w:rPr>
              <w:t>via</w:t>
            </w:r>
            <w:proofErr w:type="spellEnd"/>
            <w:r w:rsidRPr="00F03FB4">
              <w:rPr>
                <w:rFonts w:ascii="Tahoma" w:hAnsi="Tahoma" w:cs="Tahoma"/>
                <w:color w:val="0070C0"/>
                <w:sz w:val="16"/>
                <w:szCs w:val="16"/>
                <w:lang w:val="es-419"/>
              </w:rPr>
              <w:t xml:space="preserve"> texto?  Simplemente diga ‘sí’ o 'no'.</w:t>
            </w:r>
          </w:p>
        </w:tc>
        <w:tc>
          <w:tcPr>
            <w:tcW w:w="1515" w:type="dxa"/>
            <w:tcBorders>
              <w:bottom w:val="single" w:sz="4" w:space="0" w:color="000000" w:themeColor="text1"/>
            </w:tcBorders>
            <w:shd w:val="clear" w:color="auto" w:fill="auto"/>
          </w:tcPr>
          <w:p w14:paraId="0EFA5FB7" w14:textId="0E59DF0B" w:rsidR="00DD6734" w:rsidRPr="00907B70" w:rsidRDefault="00DD6734" w:rsidP="00DD6734">
            <w:pPr>
              <w:spacing w:after="0" w:line="240" w:lineRule="auto"/>
              <w:rPr>
                <w:sz w:val="20"/>
                <w:szCs w:val="20"/>
              </w:rPr>
            </w:pPr>
            <w:proofErr w:type="spellStart"/>
            <w:r>
              <w:rPr>
                <w:sz w:val="20"/>
                <w:szCs w:val="20"/>
              </w:rPr>
              <w:t>Rerecognition</w:t>
            </w:r>
            <w:proofErr w:type="spellEnd"/>
          </w:p>
        </w:tc>
      </w:tr>
      <w:tr w:rsidR="00DD6734" w:rsidRPr="00907B70" w14:paraId="0801FB45" w14:textId="77777777" w:rsidTr="6834A3DA">
        <w:trPr>
          <w:trHeight w:val="305"/>
        </w:trPr>
        <w:tc>
          <w:tcPr>
            <w:tcW w:w="2178" w:type="dxa"/>
            <w:tcBorders>
              <w:bottom w:val="single" w:sz="4" w:space="0" w:color="000000" w:themeColor="text1"/>
            </w:tcBorders>
            <w:shd w:val="clear" w:color="auto" w:fill="auto"/>
          </w:tcPr>
          <w:p w14:paraId="679813E0" w14:textId="28CE6D8F" w:rsidR="00DD6734" w:rsidRPr="00907B70" w:rsidRDefault="00DD6734" w:rsidP="00DD6734">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sz="4" w:space="0" w:color="000000" w:themeColor="text1"/>
            </w:tcBorders>
            <w:shd w:val="clear" w:color="auto" w:fill="auto"/>
          </w:tcPr>
          <w:p w14:paraId="503F5CC7" w14:textId="4C1DCBF3" w:rsidR="00DD6734" w:rsidRPr="00907B70" w:rsidRDefault="00DD6734" w:rsidP="00DD6734">
            <w:pPr>
              <w:spacing w:after="0" w:line="240" w:lineRule="auto"/>
              <w:rPr>
                <w:sz w:val="20"/>
                <w:szCs w:val="20"/>
              </w:rPr>
            </w:pPr>
            <w:r w:rsidRPr="00907B70">
              <w:rPr>
                <w:sz w:val="20"/>
                <w:szCs w:val="20"/>
              </w:rPr>
              <w:t>No Input 2</w:t>
            </w:r>
          </w:p>
        </w:tc>
        <w:tc>
          <w:tcPr>
            <w:tcW w:w="3780" w:type="dxa"/>
            <w:gridSpan w:val="5"/>
            <w:tcBorders>
              <w:bottom w:val="single" w:sz="4" w:space="0" w:color="000000" w:themeColor="text1"/>
            </w:tcBorders>
            <w:shd w:val="clear" w:color="auto" w:fill="auto"/>
          </w:tcPr>
          <w:p w14:paraId="29D7276B" w14:textId="2E260032" w:rsidR="00DD6734" w:rsidRPr="00907B70" w:rsidRDefault="00DD6734" w:rsidP="00DD6734">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515" w:type="dxa"/>
            <w:tcBorders>
              <w:bottom w:val="single" w:sz="4" w:space="0" w:color="000000" w:themeColor="text1"/>
            </w:tcBorders>
            <w:shd w:val="clear" w:color="auto" w:fill="auto"/>
          </w:tcPr>
          <w:p w14:paraId="3E1007A4" w14:textId="02E24C9E" w:rsidR="00DD6734" w:rsidRPr="00907B70" w:rsidRDefault="00DD6734" w:rsidP="00DD6734">
            <w:pPr>
              <w:spacing w:after="0" w:line="240" w:lineRule="auto"/>
              <w:rPr>
                <w:sz w:val="20"/>
                <w:szCs w:val="20"/>
              </w:rPr>
            </w:pPr>
            <w:r>
              <w:rPr>
                <w:sz w:val="20"/>
                <w:szCs w:val="20"/>
              </w:rPr>
              <w:t>--</w:t>
            </w:r>
          </w:p>
        </w:tc>
      </w:tr>
      <w:tr w:rsidR="00DD6734" w:rsidRPr="00907B70" w14:paraId="7C857281" w14:textId="77777777" w:rsidTr="6834A3DA">
        <w:trPr>
          <w:trHeight w:val="305"/>
        </w:trPr>
        <w:tc>
          <w:tcPr>
            <w:tcW w:w="2178" w:type="dxa"/>
            <w:tcBorders>
              <w:bottom w:val="single" w:sz="4" w:space="0" w:color="000000" w:themeColor="text1"/>
            </w:tcBorders>
            <w:shd w:val="clear" w:color="auto" w:fill="auto"/>
          </w:tcPr>
          <w:p w14:paraId="4F112DA1" w14:textId="1D914EAF" w:rsidR="00DD6734" w:rsidRPr="00907B70" w:rsidRDefault="00DD6734" w:rsidP="00DD6734">
            <w:pPr>
              <w:spacing w:after="0" w:line="240" w:lineRule="auto"/>
              <w:rPr>
                <w:sz w:val="20"/>
                <w:szCs w:val="20"/>
              </w:rPr>
            </w:pPr>
            <w:r w:rsidRPr="6834A3DA">
              <w:rPr>
                <w:sz w:val="20"/>
                <w:szCs w:val="20"/>
              </w:rPr>
              <w:t>2420-</w:t>
            </w:r>
            <w:r w:rsidR="741BC16C" w:rsidRPr="6834A3DA">
              <w:rPr>
                <w:sz w:val="20"/>
                <w:szCs w:val="20"/>
              </w:rPr>
              <w:t>3</w:t>
            </w:r>
            <w:r w:rsidRPr="6834A3DA">
              <w:rPr>
                <w:sz w:val="20"/>
                <w:szCs w:val="20"/>
              </w:rPr>
              <w:t>.wav</w:t>
            </w:r>
          </w:p>
        </w:tc>
        <w:tc>
          <w:tcPr>
            <w:tcW w:w="1890" w:type="dxa"/>
            <w:gridSpan w:val="2"/>
            <w:tcBorders>
              <w:bottom w:val="single" w:sz="4" w:space="0" w:color="000000" w:themeColor="text1"/>
            </w:tcBorders>
            <w:shd w:val="clear" w:color="auto" w:fill="auto"/>
          </w:tcPr>
          <w:p w14:paraId="61104FBB" w14:textId="73516C77" w:rsidR="00DD6734" w:rsidRPr="00907B70" w:rsidRDefault="00DD6734" w:rsidP="00DD6734">
            <w:pPr>
              <w:spacing w:after="0" w:line="240" w:lineRule="auto"/>
              <w:rPr>
                <w:sz w:val="20"/>
                <w:szCs w:val="20"/>
              </w:rPr>
            </w:pPr>
            <w:r>
              <w:rPr>
                <w:sz w:val="20"/>
                <w:szCs w:val="20"/>
              </w:rPr>
              <w:t>^^</w:t>
            </w:r>
          </w:p>
        </w:tc>
        <w:tc>
          <w:tcPr>
            <w:tcW w:w="3780" w:type="dxa"/>
            <w:gridSpan w:val="5"/>
            <w:tcBorders>
              <w:bottom w:val="single" w:sz="4" w:space="0" w:color="000000" w:themeColor="text1"/>
            </w:tcBorders>
            <w:shd w:val="clear" w:color="auto" w:fill="auto"/>
          </w:tcPr>
          <w:p w14:paraId="49CF9565" w14:textId="15BB0167" w:rsidR="00DD6734" w:rsidRPr="00907B70" w:rsidRDefault="00DD6734" w:rsidP="00DD6734">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Para recibir el número de confirmación </w:t>
            </w:r>
            <w:proofErr w:type="spellStart"/>
            <w:r w:rsidRPr="00F03FB4">
              <w:rPr>
                <w:rFonts w:ascii="Tahoma" w:hAnsi="Tahoma" w:cs="Tahoma"/>
                <w:color w:val="0070C0"/>
                <w:sz w:val="16"/>
                <w:szCs w:val="16"/>
                <w:lang w:val="es-419"/>
              </w:rPr>
              <w:t>via</w:t>
            </w:r>
            <w:proofErr w:type="spellEnd"/>
            <w:r w:rsidRPr="00F03FB4">
              <w:rPr>
                <w:rFonts w:ascii="Tahoma" w:hAnsi="Tahoma" w:cs="Tahoma"/>
                <w:color w:val="0070C0"/>
                <w:sz w:val="16"/>
                <w:szCs w:val="16"/>
                <w:lang w:val="es-419"/>
              </w:rPr>
              <w:t xml:space="preserve"> texto, diga 'sí' o marque 1.  </w:t>
            </w:r>
            <w:r>
              <w:rPr>
                <w:rFonts w:ascii="Tahoma" w:hAnsi="Tahoma" w:cs="Tahoma"/>
                <w:color w:val="0070C0"/>
                <w:sz w:val="16"/>
                <w:szCs w:val="16"/>
              </w:rPr>
              <w:t xml:space="preserve">De lo </w:t>
            </w:r>
            <w:proofErr w:type="spellStart"/>
            <w:r>
              <w:rPr>
                <w:rFonts w:ascii="Tahoma" w:hAnsi="Tahoma" w:cs="Tahoma"/>
                <w:color w:val="0070C0"/>
                <w:sz w:val="16"/>
                <w:szCs w:val="16"/>
              </w:rPr>
              <w:t>contrario</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diga</w:t>
            </w:r>
            <w:proofErr w:type="spellEnd"/>
            <w:r>
              <w:rPr>
                <w:rFonts w:ascii="Tahoma" w:hAnsi="Tahoma" w:cs="Tahoma"/>
                <w:color w:val="0070C0"/>
                <w:sz w:val="16"/>
                <w:szCs w:val="16"/>
              </w:rPr>
              <w:t xml:space="preserve"> 'no' o marque 2.</w:t>
            </w:r>
          </w:p>
        </w:tc>
        <w:tc>
          <w:tcPr>
            <w:tcW w:w="1515" w:type="dxa"/>
            <w:tcBorders>
              <w:bottom w:val="single" w:sz="4" w:space="0" w:color="000000" w:themeColor="text1"/>
            </w:tcBorders>
            <w:shd w:val="clear" w:color="auto" w:fill="auto"/>
          </w:tcPr>
          <w:p w14:paraId="3BA32313" w14:textId="68748347" w:rsidR="00DD6734" w:rsidRPr="00907B70" w:rsidRDefault="00DD6734" w:rsidP="00DD6734">
            <w:pPr>
              <w:spacing w:after="0" w:line="240" w:lineRule="auto"/>
              <w:rPr>
                <w:sz w:val="20"/>
                <w:szCs w:val="20"/>
              </w:rPr>
            </w:pPr>
            <w:proofErr w:type="spellStart"/>
            <w:r>
              <w:rPr>
                <w:sz w:val="20"/>
                <w:szCs w:val="20"/>
              </w:rPr>
              <w:t>Rerecognition</w:t>
            </w:r>
            <w:proofErr w:type="spellEnd"/>
          </w:p>
        </w:tc>
      </w:tr>
      <w:tr w:rsidR="00DD6734" w:rsidRPr="00907B70" w14:paraId="0DCD9D3D" w14:textId="77777777" w:rsidTr="6834A3DA">
        <w:trPr>
          <w:trHeight w:val="305"/>
        </w:trPr>
        <w:tc>
          <w:tcPr>
            <w:tcW w:w="2178" w:type="dxa"/>
            <w:tcBorders>
              <w:bottom w:val="single" w:sz="4" w:space="0" w:color="000000" w:themeColor="text1"/>
            </w:tcBorders>
            <w:shd w:val="clear" w:color="auto" w:fill="auto"/>
          </w:tcPr>
          <w:p w14:paraId="793EDF89" w14:textId="58DD33CD" w:rsidR="00DD6734" w:rsidRPr="00907B70" w:rsidRDefault="00DD6734" w:rsidP="00DD6734">
            <w:pPr>
              <w:spacing w:after="0" w:line="240" w:lineRule="auto"/>
              <w:rPr>
                <w:sz w:val="20"/>
                <w:szCs w:val="20"/>
              </w:rPr>
            </w:pPr>
            <w:r>
              <w:rPr>
                <w:sz w:val="20"/>
                <w:szCs w:val="20"/>
              </w:rPr>
              <w:t>--</w:t>
            </w:r>
          </w:p>
        </w:tc>
        <w:tc>
          <w:tcPr>
            <w:tcW w:w="1890" w:type="dxa"/>
            <w:gridSpan w:val="2"/>
            <w:tcBorders>
              <w:bottom w:val="single" w:sz="4" w:space="0" w:color="000000" w:themeColor="text1"/>
            </w:tcBorders>
            <w:shd w:val="clear" w:color="auto" w:fill="auto"/>
          </w:tcPr>
          <w:p w14:paraId="7C1277C0" w14:textId="14EF6C97" w:rsidR="00DD6734" w:rsidRPr="00907B70" w:rsidRDefault="00DD6734" w:rsidP="00DD6734">
            <w:pPr>
              <w:spacing w:after="0" w:line="240" w:lineRule="auto"/>
              <w:rPr>
                <w:sz w:val="20"/>
                <w:szCs w:val="20"/>
              </w:rPr>
            </w:pPr>
            <w:r>
              <w:rPr>
                <w:sz w:val="20"/>
                <w:szCs w:val="20"/>
              </w:rPr>
              <w:t>No Input 3</w:t>
            </w:r>
          </w:p>
        </w:tc>
        <w:tc>
          <w:tcPr>
            <w:tcW w:w="3780" w:type="dxa"/>
            <w:gridSpan w:val="5"/>
            <w:tcBorders>
              <w:bottom w:val="single" w:sz="4" w:space="0" w:color="000000" w:themeColor="text1"/>
            </w:tcBorders>
            <w:shd w:val="clear" w:color="auto" w:fill="auto"/>
          </w:tcPr>
          <w:p w14:paraId="6B88F569" w14:textId="77777777" w:rsidR="00DD6734" w:rsidRPr="00907B70" w:rsidRDefault="00DD6734" w:rsidP="00DD6734">
            <w:pPr>
              <w:spacing w:after="0" w:line="240" w:lineRule="auto"/>
              <w:rPr>
                <w:rFonts w:ascii="Tahoma" w:hAnsi="Tahoma" w:cs="Tahoma"/>
                <w:color w:val="0070C0"/>
                <w:sz w:val="16"/>
                <w:szCs w:val="16"/>
              </w:rPr>
            </w:pPr>
          </w:p>
        </w:tc>
        <w:tc>
          <w:tcPr>
            <w:tcW w:w="1515" w:type="dxa"/>
            <w:tcBorders>
              <w:bottom w:val="single" w:sz="4" w:space="0" w:color="000000" w:themeColor="text1"/>
            </w:tcBorders>
            <w:shd w:val="clear" w:color="auto" w:fill="auto"/>
          </w:tcPr>
          <w:p w14:paraId="003BB64F" w14:textId="6405CECA" w:rsidR="00DD6734" w:rsidRPr="00907B70" w:rsidRDefault="00DD6734" w:rsidP="00DD6734">
            <w:pPr>
              <w:spacing w:after="0" w:line="240" w:lineRule="auto"/>
              <w:rPr>
                <w:sz w:val="20"/>
                <w:szCs w:val="20"/>
              </w:rPr>
            </w:pPr>
            <w:r>
              <w:rPr>
                <w:sz w:val="20"/>
                <w:szCs w:val="20"/>
              </w:rPr>
              <w:t>END3</w:t>
            </w:r>
          </w:p>
        </w:tc>
      </w:tr>
      <w:tr w:rsidR="00DD6734" w:rsidRPr="00907B70" w14:paraId="1A963E57" w14:textId="77777777" w:rsidTr="6834A3DA">
        <w:trPr>
          <w:trHeight w:val="305"/>
        </w:trPr>
        <w:tc>
          <w:tcPr>
            <w:tcW w:w="9363" w:type="dxa"/>
            <w:gridSpan w:val="9"/>
            <w:tcBorders>
              <w:bottom w:val="single" w:sz="4" w:space="0" w:color="000000" w:themeColor="text1"/>
            </w:tcBorders>
            <w:shd w:val="clear" w:color="auto" w:fill="D9D9D9" w:themeFill="background1" w:themeFillShade="D9"/>
            <w:vAlign w:val="center"/>
          </w:tcPr>
          <w:p w14:paraId="2686C091" w14:textId="77777777" w:rsidR="00DD6734" w:rsidRPr="00907B70" w:rsidRDefault="00DD6734" w:rsidP="00DD6734">
            <w:pPr>
              <w:spacing w:after="0" w:line="240" w:lineRule="auto"/>
              <w:rPr>
                <w:b/>
                <w:sz w:val="24"/>
                <w:szCs w:val="24"/>
              </w:rPr>
            </w:pPr>
            <w:r w:rsidRPr="00907B70">
              <w:rPr>
                <w:b/>
                <w:sz w:val="24"/>
                <w:szCs w:val="24"/>
              </w:rPr>
              <w:t>Grammar</w:t>
            </w:r>
          </w:p>
        </w:tc>
      </w:tr>
      <w:tr w:rsidR="00DD6734" w:rsidRPr="00907B70" w14:paraId="2013C6E7" w14:textId="77777777" w:rsidTr="6834A3DA">
        <w:tc>
          <w:tcPr>
            <w:tcW w:w="3258" w:type="dxa"/>
            <w:gridSpan w:val="2"/>
            <w:tcBorders>
              <w:bottom w:val="single" w:sz="4" w:space="0" w:color="000000" w:themeColor="text1"/>
            </w:tcBorders>
            <w:shd w:val="clear" w:color="auto" w:fill="DAEEF3" w:themeFill="accent5" w:themeFillTint="33"/>
          </w:tcPr>
          <w:p w14:paraId="10E243E9" w14:textId="77777777" w:rsidR="00DD6734" w:rsidRPr="00907B70" w:rsidRDefault="00DD6734" w:rsidP="00DD6734">
            <w:pPr>
              <w:spacing w:after="0" w:line="240" w:lineRule="auto"/>
              <w:jc w:val="center"/>
              <w:rPr>
                <w:b/>
                <w:i/>
              </w:rPr>
            </w:pPr>
            <w:r w:rsidRPr="00907B70">
              <w:rPr>
                <w:b/>
                <w:i/>
              </w:rPr>
              <w:t>Valid Utterances</w:t>
            </w:r>
          </w:p>
        </w:tc>
        <w:tc>
          <w:tcPr>
            <w:tcW w:w="1036" w:type="dxa"/>
            <w:gridSpan w:val="2"/>
            <w:tcBorders>
              <w:bottom w:val="single" w:sz="4" w:space="0" w:color="000000" w:themeColor="text1"/>
            </w:tcBorders>
            <w:shd w:val="clear" w:color="auto" w:fill="DAEEF3" w:themeFill="accent5" w:themeFillTint="33"/>
          </w:tcPr>
          <w:p w14:paraId="5353ECE1" w14:textId="77777777" w:rsidR="00DD6734" w:rsidRPr="00907B70" w:rsidRDefault="00DD6734" w:rsidP="00DD6734">
            <w:pPr>
              <w:spacing w:after="0" w:line="240" w:lineRule="auto"/>
              <w:jc w:val="center"/>
              <w:rPr>
                <w:b/>
                <w:i/>
              </w:rPr>
            </w:pPr>
            <w:r w:rsidRPr="00907B70">
              <w:rPr>
                <w:b/>
                <w:i/>
              </w:rPr>
              <w:t>DTMF</w:t>
            </w:r>
          </w:p>
        </w:tc>
        <w:tc>
          <w:tcPr>
            <w:tcW w:w="3554" w:type="dxa"/>
            <w:gridSpan w:val="4"/>
            <w:tcBorders>
              <w:bottom w:val="single" w:sz="4" w:space="0" w:color="000000" w:themeColor="text1"/>
            </w:tcBorders>
            <w:shd w:val="clear" w:color="auto" w:fill="DAEEF3" w:themeFill="accent5" w:themeFillTint="33"/>
          </w:tcPr>
          <w:p w14:paraId="55B34629" w14:textId="77777777" w:rsidR="00DD6734" w:rsidRPr="00907B70" w:rsidRDefault="00DD6734" w:rsidP="00DD6734">
            <w:pPr>
              <w:spacing w:after="0" w:line="240" w:lineRule="auto"/>
              <w:jc w:val="center"/>
              <w:rPr>
                <w:b/>
                <w:i/>
              </w:rPr>
            </w:pPr>
            <w:r w:rsidRPr="00907B70">
              <w:rPr>
                <w:b/>
                <w:i/>
              </w:rPr>
              <w:t xml:space="preserve"> Response</w:t>
            </w:r>
          </w:p>
        </w:tc>
        <w:tc>
          <w:tcPr>
            <w:tcW w:w="1515" w:type="dxa"/>
            <w:tcBorders>
              <w:bottom w:val="single" w:sz="4" w:space="0" w:color="000000" w:themeColor="text1"/>
            </w:tcBorders>
            <w:shd w:val="clear" w:color="auto" w:fill="DAEEF3" w:themeFill="accent5" w:themeFillTint="33"/>
          </w:tcPr>
          <w:p w14:paraId="5997653D" w14:textId="77777777" w:rsidR="00DD6734" w:rsidRPr="00907B70" w:rsidRDefault="00DD6734" w:rsidP="00DD6734">
            <w:pPr>
              <w:spacing w:after="0" w:line="240" w:lineRule="auto"/>
              <w:jc w:val="center"/>
              <w:rPr>
                <w:b/>
                <w:i/>
              </w:rPr>
            </w:pPr>
            <w:r w:rsidRPr="00907B70">
              <w:rPr>
                <w:b/>
                <w:i/>
              </w:rPr>
              <w:t>Confirm</w:t>
            </w:r>
          </w:p>
        </w:tc>
      </w:tr>
      <w:tr w:rsidR="00E50601" w:rsidRPr="00907B70" w14:paraId="7B869354" w14:textId="77777777" w:rsidTr="6834A3DA">
        <w:tc>
          <w:tcPr>
            <w:tcW w:w="3258" w:type="dxa"/>
            <w:gridSpan w:val="2"/>
          </w:tcPr>
          <w:p w14:paraId="5E3B8C68" w14:textId="7DEB69E3"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2D865729"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Pr>
          <w:p w14:paraId="171702E1" w14:textId="740B18CC" w:rsidR="00E50601" w:rsidRPr="00C26A25" w:rsidRDefault="00E50601" w:rsidP="00E50601">
            <w:pPr>
              <w:spacing w:after="0" w:line="240" w:lineRule="auto"/>
              <w:rPr>
                <w:sz w:val="20"/>
                <w:szCs w:val="20"/>
              </w:rPr>
            </w:pPr>
            <w:proofErr w:type="spellStart"/>
            <w:r>
              <w:rPr>
                <w:sz w:val="20"/>
                <w:szCs w:val="20"/>
              </w:rPr>
              <w:t>Sí</w:t>
            </w:r>
            <w:proofErr w:type="spellEnd"/>
          </w:p>
        </w:tc>
        <w:tc>
          <w:tcPr>
            <w:tcW w:w="1515" w:type="dxa"/>
          </w:tcPr>
          <w:p w14:paraId="68D62CEE"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597301EB" w14:textId="77777777" w:rsidTr="6834A3DA">
        <w:tc>
          <w:tcPr>
            <w:tcW w:w="3258" w:type="dxa"/>
            <w:gridSpan w:val="2"/>
          </w:tcPr>
          <w:p w14:paraId="127A9829" w14:textId="4B4A3475" w:rsidR="00E50601" w:rsidRPr="00E50601"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042C1492"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Pr>
          <w:p w14:paraId="55CBB457" w14:textId="40C6EF27" w:rsidR="00E50601" w:rsidRPr="00C26A25" w:rsidRDefault="00E50601" w:rsidP="00E50601">
            <w:pPr>
              <w:spacing w:after="0" w:line="240" w:lineRule="auto"/>
              <w:rPr>
                <w:rFonts w:asciiTheme="majorHAnsi" w:hAnsiTheme="majorHAnsi"/>
                <w:sz w:val="20"/>
                <w:szCs w:val="20"/>
              </w:rPr>
            </w:pPr>
            <w:r>
              <w:rPr>
                <w:sz w:val="20"/>
                <w:szCs w:val="20"/>
              </w:rPr>
              <w:t>no</w:t>
            </w:r>
          </w:p>
        </w:tc>
        <w:tc>
          <w:tcPr>
            <w:tcW w:w="1515" w:type="dxa"/>
          </w:tcPr>
          <w:p w14:paraId="02D250D1"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0352F12E" w14:textId="77777777" w:rsidTr="6834A3DA">
        <w:trPr>
          <w:trHeight w:val="314"/>
        </w:trPr>
        <w:tc>
          <w:tcPr>
            <w:tcW w:w="9363" w:type="dxa"/>
            <w:gridSpan w:val="9"/>
            <w:shd w:val="clear" w:color="auto" w:fill="DAEEF3" w:themeFill="accent5" w:themeFillTint="33"/>
            <w:vAlign w:val="bottom"/>
          </w:tcPr>
          <w:p w14:paraId="2C1D83B8" w14:textId="515142AB" w:rsidR="00E50601" w:rsidRPr="00907B70" w:rsidRDefault="00E50601" w:rsidP="00E50601">
            <w:pPr>
              <w:spacing w:after="0" w:line="240" w:lineRule="auto"/>
              <w:rPr>
                <w:b/>
                <w:i/>
              </w:rPr>
            </w:pPr>
            <w:proofErr w:type="spellStart"/>
            <w:r w:rsidRPr="00907B70">
              <w:rPr>
                <w:b/>
                <w:sz w:val="24"/>
                <w:szCs w:val="24"/>
              </w:rPr>
              <w:t>Globals</w:t>
            </w:r>
            <w:proofErr w:type="spellEnd"/>
          </w:p>
        </w:tc>
      </w:tr>
      <w:tr w:rsidR="00E50601" w:rsidRPr="00907B70" w14:paraId="113865BB" w14:textId="77777777" w:rsidTr="6834A3DA">
        <w:tc>
          <w:tcPr>
            <w:tcW w:w="3258" w:type="dxa"/>
            <w:gridSpan w:val="2"/>
          </w:tcPr>
          <w:p w14:paraId="1FFB2231" w14:textId="5E4F1C9A"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2"/>
          </w:tcPr>
          <w:p w14:paraId="005B794A" w14:textId="77777777" w:rsidR="00E50601" w:rsidRPr="00907B70" w:rsidRDefault="00E50601" w:rsidP="00E50601">
            <w:pPr>
              <w:spacing w:after="0" w:line="240" w:lineRule="auto"/>
            </w:pPr>
          </w:p>
        </w:tc>
        <w:tc>
          <w:tcPr>
            <w:tcW w:w="5069" w:type="dxa"/>
            <w:gridSpan w:val="5"/>
          </w:tcPr>
          <w:p w14:paraId="5048BAF0" w14:textId="77777777" w:rsidR="00E50601" w:rsidRPr="00907B70" w:rsidRDefault="00E50601" w:rsidP="00E50601">
            <w:pPr>
              <w:autoSpaceDE w:val="0"/>
              <w:autoSpaceDN w:val="0"/>
              <w:adjustRightInd w:val="0"/>
              <w:spacing w:after="0" w:line="240" w:lineRule="auto"/>
              <w:rPr>
                <w:rFonts w:cs="Arial"/>
              </w:rPr>
            </w:pPr>
          </w:p>
        </w:tc>
      </w:tr>
    </w:tbl>
    <w:p w14:paraId="54FAE164" w14:textId="77777777" w:rsidR="006E1879" w:rsidRPr="00907B70" w:rsidRDefault="006E1879" w:rsidP="002F0697"/>
    <w:p w14:paraId="683F10F1" w14:textId="77777777" w:rsidR="006E1879" w:rsidRPr="00907B70" w:rsidRDefault="006E1879">
      <w:pPr>
        <w:spacing w:after="0" w:line="240" w:lineRule="auto"/>
      </w:pPr>
      <w:r w:rsidRPr="00907B70">
        <w:br w:type="page"/>
      </w:r>
    </w:p>
    <w:p w14:paraId="5679EB34" w14:textId="7C2A881F" w:rsidR="006E1879" w:rsidRPr="00907B70" w:rsidRDefault="00DD6734" w:rsidP="006E1879">
      <w:pPr>
        <w:pStyle w:val="Heading2"/>
      </w:pPr>
      <w:bookmarkStart w:id="147" w:name="_Toc49979741"/>
      <w:r>
        <w:lastRenderedPageBreak/>
        <w:t>2430</w:t>
      </w:r>
      <w:r w:rsidR="006E1879" w:rsidRPr="00907B70">
        <w:t>_</w:t>
      </w:r>
      <w:r>
        <w:t>mnuSMSPhone</w:t>
      </w:r>
      <w:bookmarkEnd w:id="147"/>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006E1879" w:rsidRPr="00907B70" w14:paraId="5A3E0179" w14:textId="77777777" w:rsidTr="00376CB8">
        <w:tc>
          <w:tcPr>
            <w:tcW w:w="9363" w:type="dxa"/>
            <w:gridSpan w:val="9"/>
            <w:shd w:val="clear" w:color="auto" w:fill="BFBFBF"/>
          </w:tcPr>
          <w:p w14:paraId="42BCA620" w14:textId="7EC89A82" w:rsidR="006E1879" w:rsidRPr="00907B70" w:rsidRDefault="006E1879" w:rsidP="006E1879">
            <w:pPr>
              <w:spacing w:after="0" w:line="240" w:lineRule="auto"/>
              <w:rPr>
                <w:b/>
                <w:sz w:val="24"/>
                <w:szCs w:val="24"/>
              </w:rPr>
            </w:pPr>
            <w:r w:rsidRPr="00907B70">
              <w:rPr>
                <w:b/>
                <w:sz w:val="24"/>
                <w:szCs w:val="24"/>
              </w:rPr>
              <w:t>Description:</w:t>
            </w:r>
            <w:r w:rsidRPr="00907B70">
              <w:rPr>
                <w:b/>
                <w:sz w:val="24"/>
                <w:szCs w:val="24"/>
              </w:rPr>
              <w:tab/>
            </w:r>
            <w:r w:rsidR="00376CB8">
              <w:rPr>
                <w:b/>
                <w:sz w:val="24"/>
                <w:szCs w:val="24"/>
              </w:rPr>
              <w:t xml:space="preserve">Prompt asking to text confirmation number to caller’s number. </w:t>
            </w:r>
          </w:p>
        </w:tc>
      </w:tr>
      <w:tr w:rsidR="006E1879" w:rsidRPr="00907B70" w14:paraId="736FE9DC" w14:textId="77777777" w:rsidTr="00376CB8">
        <w:trPr>
          <w:trHeight w:val="305"/>
        </w:trPr>
        <w:tc>
          <w:tcPr>
            <w:tcW w:w="9363" w:type="dxa"/>
            <w:gridSpan w:val="9"/>
            <w:shd w:val="clear" w:color="auto" w:fill="D9D9D9"/>
            <w:vAlign w:val="center"/>
          </w:tcPr>
          <w:p w14:paraId="17CB75B9" w14:textId="77777777" w:rsidR="006E1879" w:rsidRPr="00907B70" w:rsidRDefault="006E1879" w:rsidP="003F47F9">
            <w:pPr>
              <w:spacing w:after="0" w:line="240" w:lineRule="auto"/>
              <w:rPr>
                <w:b/>
                <w:sz w:val="24"/>
                <w:szCs w:val="24"/>
              </w:rPr>
            </w:pPr>
            <w:r w:rsidRPr="00907B70">
              <w:rPr>
                <w:b/>
                <w:sz w:val="24"/>
                <w:szCs w:val="24"/>
              </w:rPr>
              <w:t>Dialog Module Settings</w:t>
            </w:r>
          </w:p>
        </w:tc>
      </w:tr>
      <w:tr w:rsidR="006E1879" w:rsidRPr="00907B70" w14:paraId="7C197D8B" w14:textId="77777777" w:rsidTr="00347FFE">
        <w:trPr>
          <w:trHeight w:val="224"/>
        </w:trPr>
        <w:tc>
          <w:tcPr>
            <w:tcW w:w="3258" w:type="dxa"/>
            <w:gridSpan w:val="2"/>
            <w:shd w:val="clear" w:color="auto" w:fill="DAEEF3" w:themeFill="accent5" w:themeFillTint="33"/>
          </w:tcPr>
          <w:p w14:paraId="276B8AD8" w14:textId="77777777" w:rsidR="006E1879" w:rsidRPr="00907B70" w:rsidRDefault="006E1879" w:rsidP="003F47F9">
            <w:pPr>
              <w:spacing w:after="0" w:line="240" w:lineRule="auto"/>
              <w:rPr>
                <w:b/>
              </w:rPr>
            </w:pPr>
            <w:r w:rsidRPr="00907B70">
              <w:rPr>
                <w:b/>
              </w:rPr>
              <w:t>Peg</w:t>
            </w:r>
          </w:p>
        </w:tc>
        <w:tc>
          <w:tcPr>
            <w:tcW w:w="6105" w:type="dxa"/>
            <w:gridSpan w:val="7"/>
            <w:shd w:val="clear" w:color="DAEEF3" w:themeColor="accent5" w:themeTint="33" w:fill="auto"/>
          </w:tcPr>
          <w:p w14:paraId="63BA45ED" w14:textId="6F497A22" w:rsidR="006E1879" w:rsidRPr="00907B70" w:rsidRDefault="00DD6734" w:rsidP="003F47F9">
            <w:pPr>
              <w:spacing w:after="0" w:line="240" w:lineRule="auto"/>
            </w:pPr>
            <w:r>
              <w:t>2430</w:t>
            </w:r>
          </w:p>
        </w:tc>
      </w:tr>
      <w:tr w:rsidR="006E1879" w:rsidRPr="00907B70" w14:paraId="544BDDC6" w14:textId="77777777" w:rsidTr="00376CB8">
        <w:trPr>
          <w:trHeight w:val="224"/>
        </w:trPr>
        <w:tc>
          <w:tcPr>
            <w:tcW w:w="3258" w:type="dxa"/>
            <w:gridSpan w:val="2"/>
            <w:shd w:val="clear" w:color="DAEEF3" w:themeColor="accent5" w:themeTint="33" w:fill="DAEEF3" w:themeFill="accent5" w:themeFillTint="33"/>
          </w:tcPr>
          <w:p w14:paraId="78F245A3" w14:textId="77777777" w:rsidR="006E1879" w:rsidRPr="00907B70" w:rsidRDefault="006E1879" w:rsidP="003F47F9">
            <w:pPr>
              <w:spacing w:after="0" w:line="240" w:lineRule="auto"/>
              <w:rPr>
                <w:b/>
              </w:rPr>
            </w:pPr>
            <w:proofErr w:type="spellStart"/>
            <w:r w:rsidRPr="00907B70">
              <w:rPr>
                <w:b/>
              </w:rPr>
              <w:t>InitialTimeout</w:t>
            </w:r>
            <w:proofErr w:type="spellEnd"/>
          </w:p>
        </w:tc>
        <w:tc>
          <w:tcPr>
            <w:tcW w:w="6105" w:type="dxa"/>
            <w:gridSpan w:val="7"/>
            <w:shd w:val="clear" w:color="DAEEF3" w:themeColor="accent5" w:themeTint="33" w:fill="auto"/>
          </w:tcPr>
          <w:p w14:paraId="01668012" w14:textId="77777777" w:rsidR="006E1879" w:rsidRPr="00907B70" w:rsidRDefault="006E1879" w:rsidP="003F47F9">
            <w:pPr>
              <w:spacing w:after="0" w:line="240" w:lineRule="auto"/>
            </w:pPr>
            <w:r w:rsidRPr="00907B70">
              <w:t>6 seconds</w:t>
            </w:r>
          </w:p>
        </w:tc>
      </w:tr>
      <w:tr w:rsidR="006E1879" w:rsidRPr="00907B70" w14:paraId="5BEE0605" w14:textId="77777777" w:rsidTr="00376CB8">
        <w:trPr>
          <w:trHeight w:val="224"/>
        </w:trPr>
        <w:tc>
          <w:tcPr>
            <w:tcW w:w="3258" w:type="dxa"/>
            <w:gridSpan w:val="2"/>
            <w:shd w:val="clear" w:color="DAEEF3" w:themeColor="accent5" w:themeTint="33" w:fill="DAEEF3" w:themeFill="accent5" w:themeFillTint="33"/>
          </w:tcPr>
          <w:p w14:paraId="7D87C759" w14:textId="77777777" w:rsidR="006E1879" w:rsidRPr="00907B70" w:rsidRDefault="006E1879" w:rsidP="003F47F9">
            <w:pPr>
              <w:spacing w:after="0" w:line="240" w:lineRule="auto"/>
              <w:rPr>
                <w:b/>
              </w:rPr>
            </w:pPr>
            <w:proofErr w:type="spellStart"/>
            <w:r w:rsidRPr="00907B70">
              <w:rPr>
                <w:b/>
              </w:rPr>
              <w:t>MaxRetriesOnNoInput</w:t>
            </w:r>
            <w:proofErr w:type="spellEnd"/>
          </w:p>
        </w:tc>
        <w:tc>
          <w:tcPr>
            <w:tcW w:w="1260" w:type="dxa"/>
            <w:gridSpan w:val="3"/>
            <w:shd w:val="clear" w:color="DAEEF3" w:themeColor="accent5" w:themeTint="33" w:fill="auto"/>
          </w:tcPr>
          <w:p w14:paraId="5CF7A581" w14:textId="4C17CAEB" w:rsidR="006E1879" w:rsidRPr="00907B70" w:rsidRDefault="00DD6734" w:rsidP="003F47F9">
            <w:pPr>
              <w:spacing w:after="0" w:line="240" w:lineRule="auto"/>
            </w:pPr>
            <w:r>
              <w:t>3</w:t>
            </w:r>
          </w:p>
        </w:tc>
        <w:tc>
          <w:tcPr>
            <w:tcW w:w="2880" w:type="dxa"/>
            <w:gridSpan w:val="2"/>
            <w:shd w:val="clear" w:color="DAEEF3" w:themeColor="accent5" w:themeTint="33" w:fill="DAEEF3" w:themeFill="accent5" w:themeFillTint="33"/>
          </w:tcPr>
          <w:p w14:paraId="23952F97" w14:textId="77777777" w:rsidR="006E1879" w:rsidRPr="00907B70" w:rsidRDefault="006E1879" w:rsidP="003F47F9">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14:paraId="2D4F72A6" w14:textId="22BE31D8" w:rsidR="006E1879" w:rsidRPr="00907B70" w:rsidRDefault="00DD6734" w:rsidP="003F47F9">
            <w:pPr>
              <w:spacing w:after="0" w:line="240" w:lineRule="auto"/>
            </w:pPr>
            <w:r>
              <w:t>3</w:t>
            </w:r>
          </w:p>
        </w:tc>
      </w:tr>
      <w:tr w:rsidR="006E1879" w:rsidRPr="00907B70" w14:paraId="5A86F6E0" w14:textId="77777777" w:rsidTr="00376CB8">
        <w:trPr>
          <w:trHeight w:val="224"/>
        </w:trPr>
        <w:tc>
          <w:tcPr>
            <w:tcW w:w="9363" w:type="dxa"/>
            <w:gridSpan w:val="9"/>
            <w:shd w:val="clear" w:color="DAEEF3" w:themeColor="accent5" w:themeTint="33" w:fill="92CDDC" w:themeFill="accent5" w:themeFillTint="99"/>
          </w:tcPr>
          <w:p w14:paraId="5569E51A" w14:textId="77777777" w:rsidR="006E1879" w:rsidRPr="00907B70" w:rsidRDefault="006E1879" w:rsidP="003F47F9">
            <w:pPr>
              <w:spacing w:after="0" w:line="240" w:lineRule="auto"/>
            </w:pPr>
            <w:r w:rsidRPr="00907B70">
              <w:rPr>
                <w:b/>
              </w:rPr>
              <w:t>Speech Settings</w:t>
            </w:r>
          </w:p>
        </w:tc>
      </w:tr>
      <w:tr w:rsidR="006E1879" w:rsidRPr="00907B70" w14:paraId="2015E1C5" w14:textId="77777777" w:rsidTr="00376CB8">
        <w:trPr>
          <w:trHeight w:val="224"/>
        </w:trPr>
        <w:tc>
          <w:tcPr>
            <w:tcW w:w="3258" w:type="dxa"/>
            <w:gridSpan w:val="2"/>
            <w:shd w:val="solid" w:color="DAEEF3" w:themeColor="accent5" w:themeTint="33" w:fill="CCFFFF"/>
          </w:tcPr>
          <w:p w14:paraId="06B9E6D1" w14:textId="77777777" w:rsidR="006E1879" w:rsidRPr="00907B70" w:rsidRDefault="006E1879" w:rsidP="003F47F9">
            <w:pPr>
              <w:spacing w:after="0" w:line="240" w:lineRule="auto"/>
              <w:rPr>
                <w:b/>
              </w:rPr>
            </w:pPr>
            <w:r w:rsidRPr="00907B70">
              <w:rPr>
                <w:b/>
              </w:rPr>
              <w:t>Grammar Name(s):</w:t>
            </w:r>
          </w:p>
        </w:tc>
        <w:tc>
          <w:tcPr>
            <w:tcW w:w="6105" w:type="dxa"/>
            <w:gridSpan w:val="7"/>
          </w:tcPr>
          <w:p w14:paraId="20EF86DF" w14:textId="5CB47C3E" w:rsidR="006E1879" w:rsidRPr="00907B70" w:rsidRDefault="00DD6734" w:rsidP="00DD6734">
            <w:pPr>
              <w:spacing w:after="0" w:line="240" w:lineRule="auto"/>
            </w:pPr>
            <w:r>
              <w:t>TBD</w:t>
            </w:r>
          </w:p>
        </w:tc>
      </w:tr>
      <w:tr w:rsidR="006E1879" w:rsidRPr="00907B70" w14:paraId="2293A254" w14:textId="77777777" w:rsidTr="00376CB8">
        <w:trPr>
          <w:trHeight w:val="341"/>
        </w:trPr>
        <w:tc>
          <w:tcPr>
            <w:tcW w:w="3258" w:type="dxa"/>
            <w:gridSpan w:val="2"/>
            <w:shd w:val="solid" w:color="DAEEF3" w:themeColor="accent5" w:themeTint="33" w:fill="CCFFFF"/>
          </w:tcPr>
          <w:p w14:paraId="0283045C" w14:textId="77777777" w:rsidR="006E1879" w:rsidRPr="00907B70" w:rsidRDefault="006E1879" w:rsidP="003F47F9">
            <w:pPr>
              <w:spacing w:after="0" w:line="240" w:lineRule="auto"/>
              <w:rPr>
                <w:b/>
              </w:rPr>
            </w:pPr>
            <w:proofErr w:type="spellStart"/>
            <w:r w:rsidRPr="00907B70">
              <w:rPr>
                <w:b/>
              </w:rPr>
              <w:t>MinConfidenceScore</w:t>
            </w:r>
            <w:proofErr w:type="spellEnd"/>
          </w:p>
        </w:tc>
        <w:tc>
          <w:tcPr>
            <w:tcW w:w="1260" w:type="dxa"/>
            <w:gridSpan w:val="3"/>
          </w:tcPr>
          <w:p w14:paraId="774ADCF7" w14:textId="0DDB2333" w:rsidR="006E1879" w:rsidRPr="00907B70" w:rsidRDefault="00DD6734" w:rsidP="003F47F9">
            <w:pPr>
              <w:spacing w:after="0" w:line="240" w:lineRule="auto"/>
            </w:pPr>
            <w:r>
              <w:t>.4</w:t>
            </w:r>
          </w:p>
        </w:tc>
        <w:tc>
          <w:tcPr>
            <w:tcW w:w="2430" w:type="dxa"/>
            <w:shd w:val="solid" w:color="DAEEF3" w:themeColor="accent5" w:themeTint="33" w:fill="F2F2F2"/>
          </w:tcPr>
          <w:p w14:paraId="0E0BDBA2" w14:textId="77777777" w:rsidR="006E1879" w:rsidRPr="00907B70" w:rsidRDefault="006E1879" w:rsidP="003F47F9">
            <w:pPr>
              <w:spacing w:after="0" w:line="240" w:lineRule="auto"/>
              <w:rPr>
                <w:b/>
              </w:rPr>
            </w:pPr>
            <w:proofErr w:type="spellStart"/>
            <w:r w:rsidRPr="00907B70">
              <w:rPr>
                <w:b/>
              </w:rPr>
              <w:t>MedConfidenceScore</w:t>
            </w:r>
            <w:proofErr w:type="spellEnd"/>
          </w:p>
        </w:tc>
        <w:tc>
          <w:tcPr>
            <w:tcW w:w="2415" w:type="dxa"/>
            <w:gridSpan w:val="3"/>
          </w:tcPr>
          <w:p w14:paraId="77F58F9E" w14:textId="228CE4E5" w:rsidR="006E1879" w:rsidRPr="00907B70" w:rsidRDefault="00DD6734" w:rsidP="003F47F9">
            <w:pPr>
              <w:spacing w:after="0" w:line="240" w:lineRule="auto"/>
            </w:pPr>
            <w:r>
              <w:t>.6</w:t>
            </w:r>
          </w:p>
        </w:tc>
      </w:tr>
      <w:tr w:rsidR="006E1879" w:rsidRPr="00907B70" w14:paraId="1B166D2A" w14:textId="77777777" w:rsidTr="00376CB8">
        <w:trPr>
          <w:trHeight w:val="242"/>
        </w:trPr>
        <w:tc>
          <w:tcPr>
            <w:tcW w:w="3258" w:type="dxa"/>
            <w:gridSpan w:val="2"/>
            <w:shd w:val="solid" w:color="DAEEF3" w:themeColor="accent5" w:themeTint="33" w:fill="CCFFFF"/>
          </w:tcPr>
          <w:p w14:paraId="14C722CC" w14:textId="77777777" w:rsidR="006E1879" w:rsidRPr="00907B70" w:rsidRDefault="006E1879" w:rsidP="003F47F9">
            <w:pPr>
              <w:spacing w:after="0" w:line="240" w:lineRule="auto"/>
              <w:rPr>
                <w:b/>
              </w:rPr>
            </w:pPr>
            <w:proofErr w:type="spellStart"/>
            <w:r w:rsidRPr="00907B70">
              <w:rPr>
                <w:b/>
              </w:rPr>
              <w:t>NBest</w:t>
            </w:r>
            <w:proofErr w:type="spellEnd"/>
          </w:p>
        </w:tc>
        <w:tc>
          <w:tcPr>
            <w:tcW w:w="1260" w:type="dxa"/>
            <w:gridSpan w:val="3"/>
          </w:tcPr>
          <w:p w14:paraId="368E9B04" w14:textId="77777777" w:rsidR="006E1879" w:rsidRPr="00907B70" w:rsidRDefault="006E1879" w:rsidP="003F47F9">
            <w:pPr>
              <w:spacing w:after="0" w:line="240" w:lineRule="auto"/>
            </w:pPr>
            <w:r w:rsidRPr="00907B70">
              <w:t>No</w:t>
            </w:r>
          </w:p>
        </w:tc>
        <w:tc>
          <w:tcPr>
            <w:tcW w:w="2430" w:type="dxa"/>
            <w:shd w:val="solid" w:color="DAEEF3" w:themeColor="accent5" w:themeTint="33" w:fill="F2F2F2"/>
          </w:tcPr>
          <w:p w14:paraId="17DDB70E" w14:textId="77777777" w:rsidR="006E1879" w:rsidRPr="00907B70" w:rsidRDefault="006E1879" w:rsidP="003F47F9">
            <w:pPr>
              <w:spacing w:after="0" w:line="240" w:lineRule="auto"/>
              <w:rPr>
                <w:b/>
              </w:rPr>
            </w:pPr>
            <w:proofErr w:type="spellStart"/>
            <w:r w:rsidRPr="00907B70">
              <w:rPr>
                <w:b/>
              </w:rPr>
              <w:t>BargeIn</w:t>
            </w:r>
            <w:proofErr w:type="spellEnd"/>
          </w:p>
        </w:tc>
        <w:tc>
          <w:tcPr>
            <w:tcW w:w="2415" w:type="dxa"/>
            <w:gridSpan w:val="3"/>
          </w:tcPr>
          <w:p w14:paraId="2FC45C51" w14:textId="77777777" w:rsidR="006E1879" w:rsidRPr="00907B70" w:rsidRDefault="006E1879" w:rsidP="003F47F9">
            <w:pPr>
              <w:spacing w:after="0" w:line="240" w:lineRule="auto"/>
            </w:pPr>
            <w:r w:rsidRPr="00907B70">
              <w:t>True</w:t>
            </w:r>
          </w:p>
        </w:tc>
      </w:tr>
      <w:tr w:rsidR="006E1879" w:rsidRPr="00907B70" w14:paraId="6B66F02A" w14:textId="77777777" w:rsidTr="00376CB8">
        <w:trPr>
          <w:trHeight w:val="242"/>
        </w:trPr>
        <w:tc>
          <w:tcPr>
            <w:tcW w:w="3258" w:type="dxa"/>
            <w:gridSpan w:val="2"/>
            <w:shd w:val="solid" w:color="DAEEF3" w:themeColor="accent5" w:themeTint="33" w:fill="CCFFFF"/>
          </w:tcPr>
          <w:p w14:paraId="4666A0A6" w14:textId="77777777" w:rsidR="006E1879" w:rsidRPr="00907B70" w:rsidRDefault="006E1879" w:rsidP="003F47F9">
            <w:pPr>
              <w:spacing w:after="0" w:line="240" w:lineRule="auto"/>
              <w:rPr>
                <w:b/>
              </w:rPr>
            </w:pPr>
            <w:proofErr w:type="spellStart"/>
            <w:r w:rsidRPr="00907B70">
              <w:rPr>
                <w:b/>
              </w:rPr>
              <w:t>Completetimeout</w:t>
            </w:r>
            <w:proofErr w:type="spellEnd"/>
          </w:p>
        </w:tc>
        <w:tc>
          <w:tcPr>
            <w:tcW w:w="1260" w:type="dxa"/>
            <w:gridSpan w:val="3"/>
          </w:tcPr>
          <w:p w14:paraId="6A2DE994" w14:textId="77777777" w:rsidR="006E1879" w:rsidRPr="00907B70" w:rsidRDefault="006E1879" w:rsidP="003F47F9">
            <w:pPr>
              <w:spacing w:after="0" w:line="240" w:lineRule="auto"/>
            </w:pPr>
            <w:r w:rsidRPr="00907B70">
              <w:t>0</w:t>
            </w:r>
          </w:p>
        </w:tc>
        <w:tc>
          <w:tcPr>
            <w:tcW w:w="2430" w:type="dxa"/>
            <w:shd w:val="solid" w:color="DAEEF3" w:themeColor="accent5" w:themeTint="33" w:fill="F2F2F2"/>
          </w:tcPr>
          <w:p w14:paraId="7E66B478" w14:textId="77777777" w:rsidR="006E1879" w:rsidRPr="00907B70" w:rsidRDefault="006E1879" w:rsidP="003F47F9">
            <w:pPr>
              <w:spacing w:after="0" w:line="240" w:lineRule="auto"/>
              <w:rPr>
                <w:b/>
              </w:rPr>
            </w:pPr>
            <w:proofErr w:type="spellStart"/>
            <w:r w:rsidRPr="00907B70">
              <w:rPr>
                <w:b/>
              </w:rPr>
              <w:t>Incompletetimeout</w:t>
            </w:r>
            <w:proofErr w:type="spellEnd"/>
          </w:p>
        </w:tc>
        <w:tc>
          <w:tcPr>
            <w:tcW w:w="2415" w:type="dxa"/>
            <w:gridSpan w:val="3"/>
          </w:tcPr>
          <w:p w14:paraId="45265A67" w14:textId="77777777" w:rsidR="006E1879" w:rsidRPr="00907B70" w:rsidRDefault="006E1879" w:rsidP="003F47F9">
            <w:pPr>
              <w:spacing w:after="0" w:line="240" w:lineRule="auto"/>
            </w:pPr>
            <w:r w:rsidRPr="00907B70">
              <w:t xml:space="preserve">1500 </w:t>
            </w:r>
            <w:proofErr w:type="spellStart"/>
            <w:r w:rsidRPr="00907B70">
              <w:t>ms</w:t>
            </w:r>
            <w:proofErr w:type="spellEnd"/>
          </w:p>
        </w:tc>
      </w:tr>
      <w:tr w:rsidR="006E1879" w:rsidRPr="00907B70" w14:paraId="208CFB5C" w14:textId="77777777" w:rsidTr="00376CB8">
        <w:trPr>
          <w:trHeight w:val="242"/>
        </w:trPr>
        <w:tc>
          <w:tcPr>
            <w:tcW w:w="3258" w:type="dxa"/>
            <w:gridSpan w:val="2"/>
            <w:shd w:val="solid" w:color="DAEEF3" w:themeColor="accent5" w:themeTint="33" w:fill="CCFFFF"/>
          </w:tcPr>
          <w:p w14:paraId="671877C9" w14:textId="77777777" w:rsidR="006E1879" w:rsidRPr="00907B70" w:rsidRDefault="006E1879" w:rsidP="003F47F9">
            <w:pPr>
              <w:spacing w:after="0" w:line="240" w:lineRule="auto"/>
              <w:rPr>
                <w:b/>
              </w:rPr>
            </w:pPr>
            <w:proofErr w:type="spellStart"/>
            <w:r w:rsidRPr="00907B70">
              <w:rPr>
                <w:b/>
              </w:rPr>
              <w:t>MaxSpeechTimeout</w:t>
            </w:r>
            <w:proofErr w:type="spellEnd"/>
          </w:p>
        </w:tc>
        <w:tc>
          <w:tcPr>
            <w:tcW w:w="1260" w:type="dxa"/>
            <w:gridSpan w:val="3"/>
          </w:tcPr>
          <w:p w14:paraId="30B85607" w14:textId="77777777" w:rsidR="006E1879" w:rsidRPr="00907B70" w:rsidRDefault="006E1879" w:rsidP="003F47F9">
            <w:pPr>
              <w:spacing w:after="0" w:line="240" w:lineRule="auto"/>
            </w:pPr>
            <w:r w:rsidRPr="00907B70">
              <w:t>22 seconds</w:t>
            </w:r>
          </w:p>
        </w:tc>
        <w:tc>
          <w:tcPr>
            <w:tcW w:w="2430" w:type="dxa"/>
            <w:shd w:val="clear" w:color="DAEEF3" w:themeColor="accent5" w:themeTint="33" w:fill="DAEEF3" w:themeFill="accent5" w:themeFillTint="33"/>
          </w:tcPr>
          <w:p w14:paraId="2AC9159F" w14:textId="77777777" w:rsidR="006E1879" w:rsidRPr="00907B70" w:rsidRDefault="006E1879" w:rsidP="003F47F9">
            <w:pPr>
              <w:spacing w:after="0" w:line="240" w:lineRule="auto"/>
              <w:rPr>
                <w:b/>
              </w:rPr>
            </w:pPr>
            <w:r w:rsidRPr="00907B70">
              <w:rPr>
                <w:b/>
              </w:rPr>
              <w:t>Sensitivity</w:t>
            </w:r>
          </w:p>
        </w:tc>
        <w:tc>
          <w:tcPr>
            <w:tcW w:w="2415" w:type="dxa"/>
            <w:gridSpan w:val="3"/>
            <w:shd w:val="clear" w:color="DAEEF3" w:themeColor="accent5" w:themeTint="33" w:fill="auto"/>
          </w:tcPr>
          <w:p w14:paraId="7F4F4EBF" w14:textId="77777777" w:rsidR="006E1879" w:rsidRPr="00907B70" w:rsidRDefault="006E1879" w:rsidP="003F47F9">
            <w:pPr>
              <w:spacing w:after="0" w:line="240" w:lineRule="auto"/>
              <w:rPr>
                <w:b/>
              </w:rPr>
            </w:pPr>
            <w:r w:rsidRPr="00907B70">
              <w:t>0.4</w:t>
            </w:r>
          </w:p>
        </w:tc>
      </w:tr>
      <w:tr w:rsidR="006E1879" w:rsidRPr="00907B70" w14:paraId="4FA8B503" w14:textId="77777777" w:rsidTr="00376CB8">
        <w:tc>
          <w:tcPr>
            <w:tcW w:w="9363" w:type="dxa"/>
            <w:gridSpan w:val="9"/>
            <w:tcBorders>
              <w:bottom w:val="single" w:sz="4" w:space="0" w:color="000000"/>
            </w:tcBorders>
            <w:shd w:val="clear" w:color="auto" w:fill="92CDDC" w:themeFill="accent5" w:themeFillTint="99"/>
          </w:tcPr>
          <w:p w14:paraId="5B93C991" w14:textId="77777777" w:rsidR="006E1879" w:rsidRPr="00907B70" w:rsidRDefault="006E1879" w:rsidP="003F47F9">
            <w:pPr>
              <w:spacing w:after="0" w:line="240" w:lineRule="auto"/>
              <w:rPr>
                <w:b/>
              </w:rPr>
            </w:pPr>
            <w:r w:rsidRPr="00907B70">
              <w:rPr>
                <w:b/>
              </w:rPr>
              <w:t>DTMF Settings</w:t>
            </w:r>
          </w:p>
        </w:tc>
      </w:tr>
      <w:tr w:rsidR="006E1879" w:rsidRPr="00907B70" w14:paraId="0E9A5599" w14:textId="77777777" w:rsidTr="00376CB8">
        <w:tc>
          <w:tcPr>
            <w:tcW w:w="3258" w:type="dxa"/>
            <w:gridSpan w:val="2"/>
            <w:tcBorders>
              <w:bottom w:val="single" w:sz="4" w:space="0" w:color="000000"/>
            </w:tcBorders>
            <w:shd w:val="clear" w:color="auto" w:fill="DAEEF3" w:themeFill="accent5" w:themeFillTint="33"/>
          </w:tcPr>
          <w:p w14:paraId="16351F2A" w14:textId="77777777" w:rsidR="006E1879" w:rsidRPr="00907B70" w:rsidRDefault="006E1879" w:rsidP="003F47F9">
            <w:pPr>
              <w:spacing w:after="0" w:line="240" w:lineRule="auto"/>
              <w:rPr>
                <w:b/>
              </w:rPr>
            </w:pPr>
            <w:r w:rsidRPr="00907B70">
              <w:rPr>
                <w:b/>
              </w:rPr>
              <w:t>DTMF Allowed?</w:t>
            </w:r>
          </w:p>
        </w:tc>
        <w:tc>
          <w:tcPr>
            <w:tcW w:w="6105" w:type="dxa"/>
            <w:gridSpan w:val="7"/>
            <w:shd w:val="clear" w:color="auto" w:fill="auto"/>
          </w:tcPr>
          <w:p w14:paraId="0EF95764" w14:textId="77777777" w:rsidR="006E1879" w:rsidRPr="00907B70" w:rsidRDefault="006E1879" w:rsidP="003F47F9">
            <w:pPr>
              <w:spacing w:after="0" w:line="240" w:lineRule="auto"/>
            </w:pPr>
            <w:proofErr w:type="spellStart"/>
            <w:r w:rsidRPr="00907B70">
              <w:t>Sí</w:t>
            </w:r>
            <w:proofErr w:type="spellEnd"/>
          </w:p>
        </w:tc>
      </w:tr>
      <w:tr w:rsidR="006E1879" w:rsidRPr="00907B70" w14:paraId="10AC203F" w14:textId="77777777" w:rsidTr="00376CB8">
        <w:trPr>
          <w:trHeight w:val="224"/>
        </w:trPr>
        <w:tc>
          <w:tcPr>
            <w:tcW w:w="3258" w:type="dxa"/>
            <w:gridSpan w:val="2"/>
            <w:shd w:val="solid" w:color="DAEEF3" w:themeColor="accent5" w:themeTint="33" w:fill="F2F2F2"/>
          </w:tcPr>
          <w:p w14:paraId="51D27FE2" w14:textId="77777777" w:rsidR="006E1879" w:rsidRPr="00907B70" w:rsidRDefault="006E1879" w:rsidP="003F47F9">
            <w:pPr>
              <w:spacing w:after="0" w:line="240" w:lineRule="auto"/>
              <w:rPr>
                <w:b/>
              </w:rPr>
            </w:pPr>
            <w:proofErr w:type="spellStart"/>
            <w:r w:rsidRPr="00907B70">
              <w:rPr>
                <w:b/>
              </w:rPr>
              <w:t>MinDigits</w:t>
            </w:r>
            <w:proofErr w:type="spellEnd"/>
          </w:p>
        </w:tc>
        <w:tc>
          <w:tcPr>
            <w:tcW w:w="1036" w:type="dxa"/>
            <w:gridSpan w:val="2"/>
          </w:tcPr>
          <w:p w14:paraId="1380EEE0" w14:textId="77777777" w:rsidR="006E1879" w:rsidRPr="00907B70" w:rsidRDefault="006E1879" w:rsidP="003F47F9">
            <w:pPr>
              <w:spacing w:after="0" w:line="240" w:lineRule="auto"/>
            </w:pPr>
            <w:r w:rsidRPr="00907B70">
              <w:t>1</w:t>
            </w:r>
          </w:p>
        </w:tc>
        <w:tc>
          <w:tcPr>
            <w:tcW w:w="2654" w:type="dxa"/>
            <w:gridSpan w:val="2"/>
            <w:shd w:val="solid" w:color="DAEEF3" w:themeColor="accent5" w:themeTint="33" w:fill="F2F2F2"/>
          </w:tcPr>
          <w:p w14:paraId="5458BED2" w14:textId="77777777" w:rsidR="006E1879" w:rsidRPr="00907B70" w:rsidRDefault="006E1879" w:rsidP="003F47F9">
            <w:pPr>
              <w:spacing w:after="0" w:line="240" w:lineRule="auto"/>
              <w:rPr>
                <w:b/>
              </w:rPr>
            </w:pPr>
            <w:proofErr w:type="spellStart"/>
            <w:r w:rsidRPr="00907B70">
              <w:rPr>
                <w:b/>
              </w:rPr>
              <w:t>MaxDigits</w:t>
            </w:r>
            <w:proofErr w:type="spellEnd"/>
          </w:p>
        </w:tc>
        <w:tc>
          <w:tcPr>
            <w:tcW w:w="2415" w:type="dxa"/>
            <w:gridSpan w:val="3"/>
          </w:tcPr>
          <w:p w14:paraId="6B9D6803" w14:textId="77777777" w:rsidR="006E1879" w:rsidRPr="00907B70" w:rsidRDefault="006E1879" w:rsidP="003F47F9">
            <w:pPr>
              <w:spacing w:after="0" w:line="240" w:lineRule="auto"/>
            </w:pPr>
            <w:r w:rsidRPr="00907B70">
              <w:t>1</w:t>
            </w:r>
          </w:p>
        </w:tc>
      </w:tr>
      <w:tr w:rsidR="006E1879" w:rsidRPr="00907B70" w14:paraId="156142F4" w14:textId="77777777" w:rsidTr="00376CB8">
        <w:trPr>
          <w:trHeight w:val="233"/>
        </w:trPr>
        <w:tc>
          <w:tcPr>
            <w:tcW w:w="3258" w:type="dxa"/>
            <w:gridSpan w:val="2"/>
            <w:shd w:val="solid" w:color="DAEEF3" w:themeColor="accent5" w:themeTint="33" w:fill="F2F2F2"/>
          </w:tcPr>
          <w:p w14:paraId="365DCCC1" w14:textId="77777777" w:rsidR="006E1879" w:rsidRPr="00907B70" w:rsidRDefault="006E1879" w:rsidP="003F47F9">
            <w:pPr>
              <w:spacing w:after="0" w:line="240" w:lineRule="auto"/>
              <w:rPr>
                <w:b/>
              </w:rPr>
            </w:pPr>
            <w:proofErr w:type="spellStart"/>
            <w:r w:rsidRPr="00907B70">
              <w:rPr>
                <w:b/>
              </w:rPr>
              <w:t>TerminationDigit</w:t>
            </w:r>
            <w:proofErr w:type="spellEnd"/>
          </w:p>
        </w:tc>
        <w:tc>
          <w:tcPr>
            <w:tcW w:w="1036" w:type="dxa"/>
            <w:gridSpan w:val="2"/>
          </w:tcPr>
          <w:p w14:paraId="4784E6F9" w14:textId="77777777" w:rsidR="006E1879" w:rsidRPr="00907B70" w:rsidRDefault="006E1879" w:rsidP="003F47F9">
            <w:pPr>
              <w:spacing w:after="0" w:line="240" w:lineRule="auto"/>
            </w:pPr>
            <w:r w:rsidRPr="00907B70">
              <w:t>N/A</w:t>
            </w:r>
          </w:p>
        </w:tc>
        <w:tc>
          <w:tcPr>
            <w:tcW w:w="2654" w:type="dxa"/>
            <w:gridSpan w:val="2"/>
            <w:shd w:val="solid" w:color="DAEEF3" w:themeColor="accent5" w:themeTint="33" w:fill="F2F2F2"/>
          </w:tcPr>
          <w:p w14:paraId="509DB6A6" w14:textId="77777777" w:rsidR="006E1879" w:rsidRPr="00907B70" w:rsidRDefault="006E1879" w:rsidP="003F47F9">
            <w:pPr>
              <w:spacing w:after="0" w:line="240" w:lineRule="auto"/>
              <w:rPr>
                <w:b/>
              </w:rPr>
            </w:pPr>
            <w:r w:rsidRPr="00907B70">
              <w:rPr>
                <w:b/>
              </w:rPr>
              <w:t>Interdigit Timeout</w:t>
            </w:r>
          </w:p>
        </w:tc>
        <w:tc>
          <w:tcPr>
            <w:tcW w:w="2415" w:type="dxa"/>
            <w:gridSpan w:val="3"/>
          </w:tcPr>
          <w:p w14:paraId="4D74D020" w14:textId="77777777" w:rsidR="006E1879" w:rsidRPr="00907B70" w:rsidRDefault="006E1879" w:rsidP="003F47F9">
            <w:pPr>
              <w:spacing w:after="0" w:line="240" w:lineRule="auto"/>
            </w:pPr>
            <w:r w:rsidRPr="00907B70">
              <w:t>5 seconds</w:t>
            </w:r>
          </w:p>
        </w:tc>
      </w:tr>
      <w:tr w:rsidR="006E1879" w:rsidRPr="00907B70" w14:paraId="23EBD6A1" w14:textId="77777777" w:rsidTr="00376CB8">
        <w:trPr>
          <w:trHeight w:val="305"/>
        </w:trPr>
        <w:tc>
          <w:tcPr>
            <w:tcW w:w="9363" w:type="dxa"/>
            <w:gridSpan w:val="9"/>
            <w:shd w:val="clear" w:color="auto" w:fill="000000" w:themeFill="text1"/>
            <w:vAlign w:val="center"/>
          </w:tcPr>
          <w:p w14:paraId="4F52509F" w14:textId="77777777" w:rsidR="006E1879" w:rsidRPr="00907B70" w:rsidRDefault="006E1879" w:rsidP="003F47F9">
            <w:pPr>
              <w:spacing w:after="0" w:line="240" w:lineRule="auto"/>
              <w:rPr>
                <w:b/>
                <w:sz w:val="24"/>
                <w:szCs w:val="24"/>
              </w:rPr>
            </w:pPr>
          </w:p>
        </w:tc>
      </w:tr>
      <w:tr w:rsidR="006E1879" w:rsidRPr="00907B70" w14:paraId="6CAB4444" w14:textId="77777777" w:rsidTr="00376CB8">
        <w:trPr>
          <w:trHeight w:val="305"/>
        </w:trPr>
        <w:tc>
          <w:tcPr>
            <w:tcW w:w="9363" w:type="dxa"/>
            <w:gridSpan w:val="9"/>
            <w:shd w:val="clear" w:color="auto" w:fill="D9D9D9"/>
            <w:vAlign w:val="center"/>
          </w:tcPr>
          <w:p w14:paraId="2995A36D" w14:textId="77777777" w:rsidR="006E1879" w:rsidRPr="00907B70" w:rsidRDefault="006E1879" w:rsidP="003F47F9">
            <w:pPr>
              <w:spacing w:after="0" w:line="240" w:lineRule="auto"/>
              <w:rPr>
                <w:b/>
                <w:sz w:val="24"/>
                <w:szCs w:val="24"/>
              </w:rPr>
            </w:pPr>
            <w:r w:rsidRPr="00907B70">
              <w:rPr>
                <w:b/>
                <w:sz w:val="24"/>
                <w:szCs w:val="24"/>
              </w:rPr>
              <w:t>Initial Prompts</w:t>
            </w:r>
          </w:p>
        </w:tc>
      </w:tr>
      <w:tr w:rsidR="006E1879" w:rsidRPr="00907B70" w14:paraId="62873F1E" w14:textId="77777777" w:rsidTr="00376CB8">
        <w:trPr>
          <w:trHeight w:val="305"/>
        </w:trPr>
        <w:tc>
          <w:tcPr>
            <w:tcW w:w="2178" w:type="dxa"/>
            <w:tcBorders>
              <w:bottom w:val="single" w:sz="4" w:space="0" w:color="000000"/>
            </w:tcBorders>
            <w:shd w:val="clear" w:color="auto" w:fill="DAEEF3" w:themeFill="accent5" w:themeFillTint="33"/>
            <w:vAlign w:val="center"/>
          </w:tcPr>
          <w:p w14:paraId="0166E356" w14:textId="77777777" w:rsidR="006E1879" w:rsidRPr="00907B70" w:rsidRDefault="006E1879" w:rsidP="003F47F9">
            <w:pPr>
              <w:spacing w:after="0" w:line="240" w:lineRule="auto"/>
              <w:jc w:val="center"/>
              <w:rPr>
                <w:b/>
                <w:i/>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632C0CD1" w14:textId="77777777" w:rsidR="006E1879" w:rsidRPr="00907B70" w:rsidRDefault="006E1879" w:rsidP="003F47F9">
            <w:pPr>
              <w:spacing w:after="0" w:line="240" w:lineRule="auto"/>
              <w:jc w:val="center"/>
              <w:rPr>
                <w:b/>
                <w:i/>
              </w:rPr>
            </w:pPr>
            <w:r w:rsidRPr="00907B70">
              <w:rPr>
                <w:b/>
                <w:i/>
              </w:rPr>
              <w:t>Condition</w:t>
            </w:r>
          </w:p>
        </w:tc>
        <w:tc>
          <w:tcPr>
            <w:tcW w:w="5295" w:type="dxa"/>
            <w:gridSpan w:val="6"/>
            <w:tcBorders>
              <w:bottom w:val="single" w:sz="4" w:space="0" w:color="000000"/>
            </w:tcBorders>
            <w:shd w:val="clear" w:color="auto" w:fill="DAEEF3" w:themeFill="accent5" w:themeFillTint="33"/>
            <w:vAlign w:val="center"/>
          </w:tcPr>
          <w:p w14:paraId="2BF49F12" w14:textId="77777777" w:rsidR="006E1879" w:rsidRPr="00907B70" w:rsidRDefault="006E1879" w:rsidP="003F47F9">
            <w:pPr>
              <w:spacing w:after="0" w:line="240" w:lineRule="auto"/>
              <w:jc w:val="center"/>
              <w:rPr>
                <w:b/>
                <w:i/>
              </w:rPr>
            </w:pPr>
            <w:r w:rsidRPr="00907B70">
              <w:rPr>
                <w:b/>
                <w:i/>
              </w:rPr>
              <w:t>Wording</w:t>
            </w:r>
          </w:p>
        </w:tc>
      </w:tr>
      <w:tr w:rsidR="006E1879" w:rsidRPr="00F85F27" w14:paraId="180594D2" w14:textId="77777777" w:rsidTr="00376CB8">
        <w:trPr>
          <w:trHeight w:val="305"/>
        </w:trPr>
        <w:tc>
          <w:tcPr>
            <w:tcW w:w="2178" w:type="dxa"/>
            <w:tcBorders>
              <w:bottom w:val="single" w:sz="4" w:space="0" w:color="000000"/>
            </w:tcBorders>
            <w:shd w:val="clear" w:color="auto" w:fill="auto"/>
          </w:tcPr>
          <w:p w14:paraId="798D49F8" w14:textId="44799913" w:rsidR="006E1879" w:rsidRPr="00907B70" w:rsidRDefault="00DD6734" w:rsidP="003F47F9">
            <w:pPr>
              <w:spacing w:after="0" w:line="240" w:lineRule="auto"/>
              <w:rPr>
                <w:sz w:val="20"/>
                <w:szCs w:val="20"/>
              </w:rPr>
            </w:pPr>
            <w:r>
              <w:rPr>
                <w:sz w:val="20"/>
                <w:szCs w:val="20"/>
              </w:rPr>
              <w:t>2430-1.wav</w:t>
            </w:r>
          </w:p>
        </w:tc>
        <w:tc>
          <w:tcPr>
            <w:tcW w:w="1890" w:type="dxa"/>
            <w:gridSpan w:val="2"/>
            <w:tcBorders>
              <w:bottom w:val="single" w:sz="4" w:space="0" w:color="000000"/>
            </w:tcBorders>
            <w:shd w:val="clear" w:color="auto" w:fill="auto"/>
          </w:tcPr>
          <w:p w14:paraId="3C5BBAC3" w14:textId="6FE757A3" w:rsidR="006E1879" w:rsidRPr="00907B70" w:rsidRDefault="00DD6734" w:rsidP="003F47F9">
            <w:pPr>
              <w:spacing w:after="0" w:line="240" w:lineRule="auto"/>
              <w:rPr>
                <w:sz w:val="20"/>
                <w:szCs w:val="20"/>
              </w:rPr>
            </w:pPr>
            <w:r>
              <w:rPr>
                <w:sz w:val="20"/>
                <w:szCs w:val="20"/>
              </w:rPr>
              <w:t>Initial</w:t>
            </w:r>
          </w:p>
        </w:tc>
        <w:tc>
          <w:tcPr>
            <w:tcW w:w="5295" w:type="dxa"/>
            <w:gridSpan w:val="6"/>
            <w:tcBorders>
              <w:bottom w:val="single" w:sz="4" w:space="0" w:color="000000"/>
            </w:tcBorders>
            <w:shd w:val="clear" w:color="auto" w:fill="auto"/>
            <w:vAlign w:val="center"/>
          </w:tcPr>
          <w:p w14:paraId="2618947F" w14:textId="46D6FBA9" w:rsidR="006E1879" w:rsidRPr="00F03FB4" w:rsidRDefault="00376CB8" w:rsidP="006E1879">
            <w:pPr>
              <w:widowControl w:val="0"/>
              <w:autoSpaceDE w:val="0"/>
              <w:autoSpaceDN w:val="0"/>
              <w:adjustRightInd w:val="0"/>
              <w:spacing w:after="0" w:line="288" w:lineRule="auto"/>
              <w:rPr>
                <w:rFonts w:ascii="Tahoma" w:hAnsi="Tahoma" w:cs="Tahoma"/>
                <w:color w:val="0070C0"/>
                <w:sz w:val="16"/>
                <w:szCs w:val="16"/>
                <w:lang w:val="es-419"/>
              </w:rPr>
            </w:pPr>
            <w:r w:rsidRPr="00F03FB4">
              <w:rPr>
                <w:rFonts w:ascii="Tahoma" w:hAnsi="Tahoma" w:cs="Tahoma"/>
                <w:color w:val="0070C0"/>
                <w:sz w:val="16"/>
                <w:szCs w:val="16"/>
                <w:lang w:val="es-419"/>
              </w:rPr>
              <w:t>¿Desea que le envíe la confirmación vía texto al número de teléfono que termina en ...</w:t>
            </w:r>
          </w:p>
        </w:tc>
      </w:tr>
      <w:tr w:rsidR="00376CB8" w:rsidRPr="00907B70" w14:paraId="4C12D465" w14:textId="77777777" w:rsidTr="00376CB8">
        <w:trPr>
          <w:trHeight w:val="305"/>
        </w:trPr>
        <w:tc>
          <w:tcPr>
            <w:tcW w:w="2178" w:type="dxa"/>
            <w:tcBorders>
              <w:bottom w:val="single" w:sz="4" w:space="0" w:color="000000"/>
            </w:tcBorders>
            <w:shd w:val="clear" w:color="auto" w:fill="auto"/>
          </w:tcPr>
          <w:p w14:paraId="388322EE" w14:textId="73254574" w:rsidR="00376CB8" w:rsidRPr="00907B70" w:rsidRDefault="00DD6734" w:rsidP="003F47F9">
            <w:pPr>
              <w:spacing w:after="0" w:line="240" w:lineRule="auto"/>
              <w:rPr>
                <w:sz w:val="20"/>
                <w:szCs w:val="20"/>
              </w:rPr>
            </w:pPr>
            <w:r>
              <w:rPr>
                <w:sz w:val="20"/>
                <w:szCs w:val="20"/>
              </w:rPr>
              <w:t>DIGITS</w:t>
            </w:r>
          </w:p>
        </w:tc>
        <w:tc>
          <w:tcPr>
            <w:tcW w:w="1890" w:type="dxa"/>
            <w:gridSpan w:val="2"/>
            <w:tcBorders>
              <w:bottom w:val="single" w:sz="4" w:space="0" w:color="000000"/>
            </w:tcBorders>
            <w:shd w:val="clear" w:color="auto" w:fill="auto"/>
          </w:tcPr>
          <w:p w14:paraId="19DFE100" w14:textId="1623A9A9" w:rsidR="00376CB8" w:rsidRPr="00907B70" w:rsidRDefault="00DD6734" w:rsidP="003F47F9">
            <w:pPr>
              <w:spacing w:after="0" w:line="240" w:lineRule="auto"/>
              <w:rPr>
                <w:sz w:val="20"/>
                <w:szCs w:val="20"/>
              </w:rPr>
            </w:pPr>
            <w:r>
              <w:rPr>
                <w:sz w:val="20"/>
                <w:szCs w:val="20"/>
              </w:rPr>
              <w:t>^^</w:t>
            </w:r>
          </w:p>
        </w:tc>
        <w:tc>
          <w:tcPr>
            <w:tcW w:w="5295" w:type="dxa"/>
            <w:gridSpan w:val="6"/>
            <w:tcBorders>
              <w:bottom w:val="single" w:sz="4" w:space="0" w:color="000000"/>
            </w:tcBorders>
            <w:shd w:val="clear" w:color="auto" w:fill="auto"/>
            <w:vAlign w:val="center"/>
          </w:tcPr>
          <w:p w14:paraId="3CC77CFD" w14:textId="2D1A0C9E" w:rsidR="00376CB8" w:rsidRPr="00DD6734" w:rsidRDefault="00DD6734" w:rsidP="006E1879">
            <w:pPr>
              <w:widowControl w:val="0"/>
              <w:autoSpaceDE w:val="0"/>
              <w:autoSpaceDN w:val="0"/>
              <w:adjustRightInd w:val="0"/>
              <w:spacing w:after="0" w:line="288" w:lineRule="auto"/>
              <w:rPr>
                <w:rFonts w:ascii="Tahoma" w:hAnsi="Tahoma" w:cs="Tahoma"/>
                <w:color w:val="0070C0"/>
                <w:sz w:val="16"/>
                <w:szCs w:val="16"/>
              </w:rPr>
            </w:pPr>
            <w:r w:rsidRPr="00DD6734">
              <w:rPr>
                <w:rFonts w:ascii="Tahoma" w:hAnsi="Tahoma" w:cs="Tahoma"/>
                <w:color w:val="7AB648"/>
                <w:sz w:val="16"/>
                <w:szCs w:val="16"/>
              </w:rPr>
              <w:t>&lt;Last 4 ANI digits&gt;</w:t>
            </w:r>
          </w:p>
        </w:tc>
      </w:tr>
      <w:tr w:rsidR="006E1879" w:rsidRPr="00907B70" w14:paraId="7056B733" w14:textId="77777777" w:rsidTr="00376CB8">
        <w:trPr>
          <w:trHeight w:val="305"/>
        </w:trPr>
        <w:tc>
          <w:tcPr>
            <w:tcW w:w="9363" w:type="dxa"/>
            <w:gridSpan w:val="9"/>
            <w:tcBorders>
              <w:bottom w:val="single" w:sz="4" w:space="0" w:color="000000"/>
            </w:tcBorders>
            <w:shd w:val="clear" w:color="auto" w:fill="D9D9D9"/>
            <w:vAlign w:val="center"/>
          </w:tcPr>
          <w:p w14:paraId="292AF71C" w14:textId="77777777" w:rsidR="006E1879" w:rsidRPr="00907B70" w:rsidRDefault="006E1879" w:rsidP="003F47F9">
            <w:pPr>
              <w:spacing w:after="0" w:line="240" w:lineRule="auto"/>
              <w:rPr>
                <w:b/>
                <w:sz w:val="24"/>
                <w:szCs w:val="24"/>
              </w:rPr>
            </w:pPr>
            <w:r w:rsidRPr="00907B70">
              <w:rPr>
                <w:b/>
                <w:sz w:val="24"/>
                <w:szCs w:val="24"/>
              </w:rPr>
              <w:t>Retry Prompts</w:t>
            </w:r>
          </w:p>
        </w:tc>
      </w:tr>
      <w:tr w:rsidR="006E1879" w:rsidRPr="00907B70" w14:paraId="75E591B9" w14:textId="77777777" w:rsidTr="00376CB8">
        <w:trPr>
          <w:trHeight w:val="305"/>
        </w:trPr>
        <w:tc>
          <w:tcPr>
            <w:tcW w:w="2178" w:type="dxa"/>
            <w:tcBorders>
              <w:bottom w:val="single" w:sz="4" w:space="0" w:color="000000"/>
            </w:tcBorders>
            <w:shd w:val="clear" w:color="auto" w:fill="DAEEF3" w:themeFill="accent5" w:themeFillTint="33"/>
            <w:vAlign w:val="center"/>
          </w:tcPr>
          <w:p w14:paraId="49BF0B0D" w14:textId="77777777" w:rsidR="006E1879" w:rsidRPr="00907B70" w:rsidRDefault="006E1879" w:rsidP="003F47F9">
            <w:pPr>
              <w:spacing w:after="0" w:line="240" w:lineRule="auto"/>
              <w:jc w:val="center"/>
              <w:rPr>
                <w:b/>
                <w:i/>
                <w:sz w:val="24"/>
                <w:szCs w:val="24"/>
              </w:rPr>
            </w:pPr>
            <w:r w:rsidRPr="00907B70">
              <w:rPr>
                <w:b/>
                <w:i/>
              </w:rPr>
              <w:t>Name</w:t>
            </w:r>
          </w:p>
        </w:tc>
        <w:tc>
          <w:tcPr>
            <w:tcW w:w="1890" w:type="dxa"/>
            <w:gridSpan w:val="2"/>
            <w:tcBorders>
              <w:bottom w:val="single" w:sz="4" w:space="0" w:color="000000"/>
            </w:tcBorders>
            <w:shd w:val="clear" w:color="auto" w:fill="DAEEF3" w:themeFill="accent5" w:themeFillTint="33"/>
            <w:vAlign w:val="center"/>
          </w:tcPr>
          <w:p w14:paraId="4117BE60" w14:textId="77777777" w:rsidR="006E1879" w:rsidRPr="00907B70" w:rsidRDefault="006E1879" w:rsidP="003F47F9">
            <w:pPr>
              <w:spacing w:after="0" w:line="240" w:lineRule="auto"/>
              <w:jc w:val="center"/>
              <w:rPr>
                <w:b/>
                <w:i/>
                <w:sz w:val="24"/>
                <w:szCs w:val="24"/>
              </w:rPr>
            </w:pPr>
            <w:r w:rsidRPr="00907B70">
              <w:rPr>
                <w:b/>
                <w:i/>
              </w:rPr>
              <w:t>Condition</w:t>
            </w:r>
          </w:p>
        </w:tc>
        <w:tc>
          <w:tcPr>
            <w:tcW w:w="3780" w:type="dxa"/>
            <w:gridSpan w:val="5"/>
            <w:tcBorders>
              <w:bottom w:val="single" w:sz="4" w:space="0" w:color="000000"/>
            </w:tcBorders>
            <w:shd w:val="clear" w:color="auto" w:fill="DAEEF3" w:themeFill="accent5" w:themeFillTint="33"/>
            <w:vAlign w:val="center"/>
          </w:tcPr>
          <w:p w14:paraId="46EF3BBF" w14:textId="77777777" w:rsidR="006E1879" w:rsidRPr="00907B70" w:rsidRDefault="006E1879" w:rsidP="003F47F9">
            <w:pPr>
              <w:spacing w:after="0" w:line="240" w:lineRule="auto"/>
              <w:jc w:val="center"/>
              <w:rPr>
                <w:b/>
                <w:i/>
                <w:sz w:val="24"/>
                <w:szCs w:val="24"/>
              </w:rPr>
            </w:pPr>
            <w:r w:rsidRPr="00907B70">
              <w:rPr>
                <w:b/>
                <w:i/>
              </w:rPr>
              <w:t>Wording</w:t>
            </w:r>
          </w:p>
        </w:tc>
        <w:tc>
          <w:tcPr>
            <w:tcW w:w="1515" w:type="dxa"/>
            <w:tcBorders>
              <w:bottom w:val="single" w:sz="4" w:space="0" w:color="000000"/>
            </w:tcBorders>
            <w:shd w:val="clear" w:color="auto" w:fill="DAEEF3" w:themeFill="accent5" w:themeFillTint="33"/>
            <w:vAlign w:val="center"/>
          </w:tcPr>
          <w:p w14:paraId="62D3E42E" w14:textId="77777777" w:rsidR="006E1879" w:rsidRPr="00907B70" w:rsidRDefault="006E1879" w:rsidP="003F47F9">
            <w:pPr>
              <w:spacing w:after="0" w:line="240" w:lineRule="auto"/>
              <w:jc w:val="center"/>
              <w:rPr>
                <w:b/>
                <w:i/>
              </w:rPr>
            </w:pPr>
            <w:r w:rsidRPr="00907B70">
              <w:rPr>
                <w:b/>
                <w:i/>
              </w:rPr>
              <w:t>Transition</w:t>
            </w:r>
          </w:p>
        </w:tc>
      </w:tr>
      <w:tr w:rsidR="00FC7B93" w:rsidRPr="00907B70" w14:paraId="6DB41611" w14:textId="77777777" w:rsidTr="00376CB8">
        <w:trPr>
          <w:trHeight w:val="305"/>
        </w:trPr>
        <w:tc>
          <w:tcPr>
            <w:tcW w:w="2178" w:type="dxa"/>
            <w:tcBorders>
              <w:bottom w:val="single" w:sz="4" w:space="0" w:color="000000"/>
            </w:tcBorders>
            <w:shd w:val="clear" w:color="auto" w:fill="auto"/>
          </w:tcPr>
          <w:p w14:paraId="03145E52" w14:textId="19EF9C73" w:rsidR="00FC7B93" w:rsidRPr="00907B70" w:rsidRDefault="00FC7B93" w:rsidP="00FC7B93">
            <w:pPr>
              <w:spacing w:after="0" w:line="240" w:lineRule="auto"/>
              <w:rPr>
                <w:sz w:val="20"/>
                <w:szCs w:val="20"/>
              </w:rPr>
            </w:pPr>
            <w:r w:rsidRPr="00907B70">
              <w:rPr>
                <w:sz w:val="20"/>
                <w:szCs w:val="20"/>
              </w:rPr>
              <w:t>NoMatch1.wav</w:t>
            </w:r>
          </w:p>
        </w:tc>
        <w:tc>
          <w:tcPr>
            <w:tcW w:w="1890" w:type="dxa"/>
            <w:gridSpan w:val="2"/>
            <w:tcBorders>
              <w:bottom w:val="single" w:sz="4" w:space="0" w:color="000000"/>
            </w:tcBorders>
            <w:shd w:val="clear" w:color="auto" w:fill="auto"/>
          </w:tcPr>
          <w:p w14:paraId="3F7329DC" w14:textId="108C7DF5" w:rsidR="00FC7B93" w:rsidRPr="00907B70" w:rsidRDefault="00FC7B93" w:rsidP="00FC7B93">
            <w:pPr>
              <w:spacing w:after="0" w:line="240" w:lineRule="auto"/>
              <w:rPr>
                <w:sz w:val="20"/>
                <w:szCs w:val="20"/>
              </w:rPr>
            </w:pPr>
            <w:r w:rsidRPr="00907B70">
              <w:rPr>
                <w:sz w:val="20"/>
                <w:szCs w:val="20"/>
              </w:rPr>
              <w:t>No Match 1</w:t>
            </w:r>
          </w:p>
        </w:tc>
        <w:tc>
          <w:tcPr>
            <w:tcW w:w="3780" w:type="dxa"/>
            <w:gridSpan w:val="5"/>
            <w:tcBorders>
              <w:bottom w:val="single" w:sz="4" w:space="0" w:color="000000"/>
            </w:tcBorders>
            <w:shd w:val="clear" w:color="auto" w:fill="auto"/>
          </w:tcPr>
          <w:p w14:paraId="4019ADFF" w14:textId="78C8D892"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3434EEA6" w14:textId="4C295E90" w:rsidR="00FC7B93" w:rsidRPr="00907B70" w:rsidRDefault="00FC7B93" w:rsidP="00FC7B93">
            <w:pPr>
              <w:spacing w:after="0" w:line="240" w:lineRule="auto"/>
              <w:rPr>
                <w:sz w:val="20"/>
                <w:szCs w:val="20"/>
              </w:rPr>
            </w:pPr>
            <w:r>
              <w:rPr>
                <w:sz w:val="20"/>
                <w:szCs w:val="20"/>
              </w:rPr>
              <w:t>--</w:t>
            </w:r>
          </w:p>
        </w:tc>
      </w:tr>
      <w:tr w:rsidR="00FC7B93" w:rsidRPr="00907B70" w14:paraId="7A436038" w14:textId="77777777" w:rsidTr="00376CB8">
        <w:trPr>
          <w:trHeight w:val="305"/>
        </w:trPr>
        <w:tc>
          <w:tcPr>
            <w:tcW w:w="2178" w:type="dxa"/>
            <w:tcBorders>
              <w:bottom w:val="single" w:sz="4" w:space="0" w:color="000000"/>
            </w:tcBorders>
            <w:shd w:val="clear" w:color="auto" w:fill="auto"/>
          </w:tcPr>
          <w:p w14:paraId="30BF7A1F" w14:textId="3354ECD7" w:rsidR="00FC7B93" w:rsidRPr="00907B70" w:rsidRDefault="00DD6734" w:rsidP="00FC7B93">
            <w:pPr>
              <w:spacing w:after="0" w:line="240" w:lineRule="auto"/>
              <w:rPr>
                <w:sz w:val="20"/>
                <w:szCs w:val="20"/>
              </w:rPr>
            </w:pPr>
            <w:r>
              <w:rPr>
                <w:sz w:val="20"/>
                <w:szCs w:val="20"/>
              </w:rPr>
              <w:t>2430-2.wav</w:t>
            </w:r>
          </w:p>
        </w:tc>
        <w:tc>
          <w:tcPr>
            <w:tcW w:w="1890" w:type="dxa"/>
            <w:gridSpan w:val="2"/>
            <w:tcBorders>
              <w:bottom w:val="single" w:sz="4" w:space="0" w:color="000000"/>
            </w:tcBorders>
            <w:shd w:val="clear" w:color="auto" w:fill="auto"/>
          </w:tcPr>
          <w:p w14:paraId="3CBCB920" w14:textId="6A1D8829"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2F16CD81" w14:textId="68F8FCB5" w:rsidR="00FC7B93" w:rsidRPr="00F03FB4" w:rsidRDefault="00DD6734"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 ese el número correcto?  Simplemente diga ‘sí’ o 'no'.</w:t>
            </w:r>
          </w:p>
        </w:tc>
        <w:tc>
          <w:tcPr>
            <w:tcW w:w="1515" w:type="dxa"/>
            <w:tcBorders>
              <w:bottom w:val="single" w:sz="4" w:space="0" w:color="000000"/>
            </w:tcBorders>
            <w:shd w:val="clear" w:color="auto" w:fill="auto"/>
          </w:tcPr>
          <w:p w14:paraId="18D68F47" w14:textId="09FD8289" w:rsidR="00FC7B93" w:rsidRPr="00907B70" w:rsidRDefault="00FC7B93" w:rsidP="00FC7B93">
            <w:pPr>
              <w:spacing w:after="0" w:line="240" w:lineRule="auto"/>
              <w:rPr>
                <w:sz w:val="20"/>
                <w:szCs w:val="20"/>
              </w:rPr>
            </w:pPr>
            <w:proofErr w:type="spellStart"/>
            <w:r>
              <w:rPr>
                <w:sz w:val="20"/>
                <w:szCs w:val="20"/>
              </w:rPr>
              <w:t>Rerecognition</w:t>
            </w:r>
            <w:proofErr w:type="spellEnd"/>
          </w:p>
        </w:tc>
      </w:tr>
      <w:tr w:rsidR="00FC7B93" w:rsidRPr="00907B70" w14:paraId="5875066A" w14:textId="77777777" w:rsidTr="00376CB8">
        <w:trPr>
          <w:trHeight w:val="305"/>
        </w:trPr>
        <w:tc>
          <w:tcPr>
            <w:tcW w:w="2178" w:type="dxa"/>
            <w:tcBorders>
              <w:bottom w:val="single" w:sz="4" w:space="0" w:color="000000"/>
            </w:tcBorders>
            <w:shd w:val="clear" w:color="auto" w:fill="auto"/>
          </w:tcPr>
          <w:p w14:paraId="05CF44DA" w14:textId="5D857BFD" w:rsidR="00FC7B93" w:rsidRPr="00907B70" w:rsidRDefault="00FC7B93" w:rsidP="00FC7B93">
            <w:pPr>
              <w:spacing w:after="0" w:line="240" w:lineRule="auto"/>
              <w:rPr>
                <w:sz w:val="20"/>
                <w:szCs w:val="20"/>
              </w:rPr>
            </w:pPr>
            <w:r w:rsidRPr="00907B70">
              <w:rPr>
                <w:sz w:val="20"/>
                <w:szCs w:val="20"/>
              </w:rPr>
              <w:t>NoMatch2.wav</w:t>
            </w:r>
          </w:p>
        </w:tc>
        <w:tc>
          <w:tcPr>
            <w:tcW w:w="1890" w:type="dxa"/>
            <w:gridSpan w:val="2"/>
            <w:tcBorders>
              <w:bottom w:val="single" w:sz="4" w:space="0" w:color="000000"/>
            </w:tcBorders>
            <w:shd w:val="clear" w:color="auto" w:fill="auto"/>
          </w:tcPr>
          <w:p w14:paraId="7B910016" w14:textId="44EF5880" w:rsidR="00FC7B93" w:rsidRPr="00907B70" w:rsidRDefault="00FC7B93" w:rsidP="00FC7B93">
            <w:pPr>
              <w:spacing w:after="0" w:line="240" w:lineRule="auto"/>
              <w:rPr>
                <w:sz w:val="20"/>
                <w:szCs w:val="20"/>
              </w:rPr>
            </w:pPr>
            <w:r w:rsidRPr="00907B70">
              <w:rPr>
                <w:sz w:val="20"/>
                <w:szCs w:val="20"/>
              </w:rPr>
              <w:t>No Match 2</w:t>
            </w:r>
          </w:p>
        </w:tc>
        <w:tc>
          <w:tcPr>
            <w:tcW w:w="3780" w:type="dxa"/>
            <w:gridSpan w:val="5"/>
            <w:tcBorders>
              <w:bottom w:val="single" w:sz="4" w:space="0" w:color="000000"/>
            </w:tcBorders>
            <w:shd w:val="clear" w:color="auto" w:fill="auto"/>
          </w:tcPr>
          <w:p w14:paraId="04BD423C" w14:textId="2D22F015" w:rsidR="00FC7B93" w:rsidRPr="00907B70" w:rsidRDefault="00FC7B93" w:rsidP="00FC7B93">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6BA29D2F" w14:textId="30611758" w:rsidR="00FC7B93" w:rsidRPr="00907B70" w:rsidRDefault="00FC7B93" w:rsidP="00FC7B93">
            <w:pPr>
              <w:spacing w:after="0" w:line="240" w:lineRule="auto"/>
              <w:rPr>
                <w:sz w:val="20"/>
                <w:szCs w:val="20"/>
              </w:rPr>
            </w:pPr>
            <w:r>
              <w:rPr>
                <w:sz w:val="20"/>
                <w:szCs w:val="20"/>
              </w:rPr>
              <w:t>--</w:t>
            </w:r>
          </w:p>
        </w:tc>
      </w:tr>
      <w:tr w:rsidR="00FC7B93" w:rsidRPr="00907B70" w14:paraId="474133C8" w14:textId="77777777" w:rsidTr="00376CB8">
        <w:trPr>
          <w:trHeight w:val="305"/>
        </w:trPr>
        <w:tc>
          <w:tcPr>
            <w:tcW w:w="2178" w:type="dxa"/>
            <w:tcBorders>
              <w:bottom w:val="single" w:sz="4" w:space="0" w:color="000000"/>
            </w:tcBorders>
            <w:shd w:val="clear" w:color="auto" w:fill="auto"/>
          </w:tcPr>
          <w:p w14:paraId="1C83F18B" w14:textId="661A0C54" w:rsidR="00FC7B93" w:rsidRPr="00907B70" w:rsidRDefault="00DD6734" w:rsidP="00FC7B93">
            <w:pPr>
              <w:spacing w:after="0" w:line="240" w:lineRule="auto"/>
              <w:rPr>
                <w:sz w:val="20"/>
                <w:szCs w:val="20"/>
              </w:rPr>
            </w:pPr>
            <w:r>
              <w:rPr>
                <w:sz w:val="20"/>
                <w:szCs w:val="20"/>
              </w:rPr>
              <w:t>2430-3.wav</w:t>
            </w:r>
          </w:p>
        </w:tc>
        <w:tc>
          <w:tcPr>
            <w:tcW w:w="1890" w:type="dxa"/>
            <w:gridSpan w:val="2"/>
            <w:tcBorders>
              <w:bottom w:val="single" w:sz="4" w:space="0" w:color="000000"/>
            </w:tcBorders>
            <w:shd w:val="clear" w:color="auto" w:fill="auto"/>
          </w:tcPr>
          <w:p w14:paraId="0CD61D98" w14:textId="17C949E9"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0D39F743" w14:textId="456A39EB" w:rsidR="00FC7B93" w:rsidRPr="00907B70" w:rsidRDefault="00DD6734" w:rsidP="00FC7B93">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Para recibir la confirmación </w:t>
            </w:r>
            <w:proofErr w:type="spellStart"/>
            <w:r w:rsidRPr="00F03FB4">
              <w:rPr>
                <w:rFonts w:ascii="Tahoma" w:hAnsi="Tahoma" w:cs="Tahoma"/>
                <w:color w:val="0070C0"/>
                <w:sz w:val="16"/>
                <w:szCs w:val="16"/>
                <w:lang w:val="es-419"/>
              </w:rPr>
              <w:t>via</w:t>
            </w:r>
            <w:proofErr w:type="spellEnd"/>
            <w:r w:rsidRPr="00F03FB4">
              <w:rPr>
                <w:rFonts w:ascii="Tahoma" w:hAnsi="Tahoma" w:cs="Tahoma"/>
                <w:color w:val="0070C0"/>
                <w:sz w:val="16"/>
                <w:szCs w:val="16"/>
                <w:lang w:val="es-419"/>
              </w:rPr>
              <w:t xml:space="preserve"> texto, simplemente diga 'sí' o marque 1.  </w:t>
            </w:r>
            <w:r>
              <w:rPr>
                <w:rFonts w:ascii="Tahoma" w:hAnsi="Tahoma" w:cs="Tahoma"/>
                <w:color w:val="0070C0"/>
                <w:sz w:val="16"/>
                <w:szCs w:val="16"/>
              </w:rPr>
              <w:t xml:space="preserve">Para </w:t>
            </w:r>
            <w:proofErr w:type="spellStart"/>
            <w:r>
              <w:rPr>
                <w:rFonts w:ascii="Tahoma" w:hAnsi="Tahoma" w:cs="Tahoma"/>
                <w:color w:val="0070C0"/>
                <w:sz w:val="16"/>
                <w:szCs w:val="16"/>
              </w:rPr>
              <w:t>usar</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otro</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número</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diga</w:t>
            </w:r>
            <w:proofErr w:type="spellEnd"/>
            <w:r>
              <w:rPr>
                <w:rFonts w:ascii="Tahoma" w:hAnsi="Tahoma" w:cs="Tahoma"/>
                <w:color w:val="0070C0"/>
                <w:sz w:val="16"/>
                <w:szCs w:val="16"/>
              </w:rPr>
              <w:t xml:space="preserve"> 'no' o marque 2.</w:t>
            </w:r>
          </w:p>
        </w:tc>
        <w:tc>
          <w:tcPr>
            <w:tcW w:w="1515" w:type="dxa"/>
            <w:tcBorders>
              <w:bottom w:val="single" w:sz="4" w:space="0" w:color="000000"/>
            </w:tcBorders>
            <w:shd w:val="clear" w:color="auto" w:fill="auto"/>
          </w:tcPr>
          <w:p w14:paraId="03CF6ACF" w14:textId="2025394D" w:rsidR="00FC7B93" w:rsidRPr="00907B70" w:rsidRDefault="00FC7B93" w:rsidP="00FC7B93">
            <w:pPr>
              <w:spacing w:after="0" w:line="240" w:lineRule="auto"/>
              <w:rPr>
                <w:sz w:val="20"/>
                <w:szCs w:val="20"/>
              </w:rPr>
            </w:pPr>
            <w:proofErr w:type="spellStart"/>
            <w:r>
              <w:rPr>
                <w:sz w:val="20"/>
                <w:szCs w:val="20"/>
              </w:rPr>
              <w:t>Rerecognition</w:t>
            </w:r>
            <w:proofErr w:type="spellEnd"/>
          </w:p>
        </w:tc>
      </w:tr>
      <w:tr w:rsidR="00FC7B93" w:rsidRPr="00907B70" w14:paraId="05AC47DA" w14:textId="77777777" w:rsidTr="00376CB8">
        <w:trPr>
          <w:trHeight w:val="305"/>
        </w:trPr>
        <w:tc>
          <w:tcPr>
            <w:tcW w:w="2178" w:type="dxa"/>
            <w:tcBorders>
              <w:bottom w:val="single" w:sz="4" w:space="0" w:color="000000"/>
            </w:tcBorders>
            <w:shd w:val="clear" w:color="auto" w:fill="auto"/>
          </w:tcPr>
          <w:p w14:paraId="2B6C5C6B" w14:textId="4F1407A7" w:rsidR="00FC7B93" w:rsidRPr="00907B70" w:rsidRDefault="00FC7B93" w:rsidP="00FC7B93">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772249C3" w14:textId="3120DF3A" w:rsidR="00FC7B93" w:rsidRPr="00907B70" w:rsidRDefault="00FC7B93" w:rsidP="00FC7B93">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sz="4" w:space="0" w:color="000000"/>
            </w:tcBorders>
            <w:shd w:val="clear" w:color="auto" w:fill="auto"/>
          </w:tcPr>
          <w:p w14:paraId="7974B652" w14:textId="03FD4EF9" w:rsidR="00FC7B93" w:rsidRPr="00907B70" w:rsidRDefault="00FC7B93" w:rsidP="00FC7B93">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0D836AFE" w14:textId="3ACD2F8A" w:rsidR="00FC7B93" w:rsidRPr="00907B70" w:rsidRDefault="00DD6734" w:rsidP="00FC7B93">
            <w:pPr>
              <w:spacing w:after="0" w:line="240" w:lineRule="auto"/>
              <w:rPr>
                <w:sz w:val="20"/>
                <w:szCs w:val="20"/>
              </w:rPr>
            </w:pPr>
            <w:r>
              <w:rPr>
                <w:sz w:val="20"/>
                <w:szCs w:val="20"/>
              </w:rPr>
              <w:t>CONFIRM2</w:t>
            </w:r>
          </w:p>
        </w:tc>
      </w:tr>
      <w:tr w:rsidR="00FC7B93" w:rsidRPr="00907B70" w14:paraId="504F1001" w14:textId="77777777" w:rsidTr="00376CB8">
        <w:trPr>
          <w:trHeight w:val="305"/>
        </w:trPr>
        <w:tc>
          <w:tcPr>
            <w:tcW w:w="2178" w:type="dxa"/>
            <w:tcBorders>
              <w:bottom w:val="single" w:sz="4" w:space="0" w:color="000000"/>
            </w:tcBorders>
            <w:shd w:val="clear" w:color="auto" w:fill="auto"/>
          </w:tcPr>
          <w:p w14:paraId="62A15E07" w14:textId="5520793A" w:rsidR="00FC7B93" w:rsidRPr="00907B70" w:rsidRDefault="00FC7B93" w:rsidP="00FC7B93">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sz="4" w:space="0" w:color="000000"/>
            </w:tcBorders>
            <w:shd w:val="clear" w:color="auto" w:fill="auto"/>
          </w:tcPr>
          <w:p w14:paraId="63A10EC7" w14:textId="3F15D3FE" w:rsidR="00FC7B93" w:rsidRPr="00907B70" w:rsidRDefault="00FC7B93" w:rsidP="00FC7B93">
            <w:pPr>
              <w:spacing w:after="0" w:line="240" w:lineRule="auto"/>
              <w:rPr>
                <w:sz w:val="20"/>
                <w:szCs w:val="20"/>
              </w:rPr>
            </w:pPr>
            <w:r w:rsidRPr="00907B70">
              <w:rPr>
                <w:sz w:val="20"/>
                <w:szCs w:val="20"/>
              </w:rPr>
              <w:t>No Input 1</w:t>
            </w:r>
          </w:p>
        </w:tc>
        <w:tc>
          <w:tcPr>
            <w:tcW w:w="3780" w:type="dxa"/>
            <w:gridSpan w:val="5"/>
            <w:tcBorders>
              <w:bottom w:val="single" w:sz="4" w:space="0" w:color="000000"/>
            </w:tcBorders>
            <w:shd w:val="clear" w:color="auto" w:fill="auto"/>
          </w:tcPr>
          <w:p w14:paraId="34C0D923" w14:textId="43729130"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6556DC52" w14:textId="1D38B715" w:rsidR="00FC7B93" w:rsidRPr="00907B70" w:rsidRDefault="00FC7B93" w:rsidP="00FC7B93">
            <w:pPr>
              <w:spacing w:after="0" w:line="240" w:lineRule="auto"/>
              <w:rPr>
                <w:sz w:val="20"/>
                <w:szCs w:val="20"/>
              </w:rPr>
            </w:pPr>
            <w:r>
              <w:rPr>
                <w:sz w:val="20"/>
                <w:szCs w:val="20"/>
              </w:rPr>
              <w:t>--</w:t>
            </w:r>
          </w:p>
        </w:tc>
      </w:tr>
      <w:tr w:rsidR="00FC7B93" w:rsidRPr="00907B70" w14:paraId="3074F797" w14:textId="77777777" w:rsidTr="00376CB8">
        <w:trPr>
          <w:trHeight w:val="305"/>
        </w:trPr>
        <w:tc>
          <w:tcPr>
            <w:tcW w:w="2178" w:type="dxa"/>
            <w:tcBorders>
              <w:bottom w:val="single" w:sz="4" w:space="0" w:color="000000"/>
            </w:tcBorders>
            <w:shd w:val="clear" w:color="auto" w:fill="auto"/>
          </w:tcPr>
          <w:p w14:paraId="0425C484" w14:textId="10688351" w:rsidR="00FC7B93" w:rsidRPr="00907B70" w:rsidRDefault="00DD6734" w:rsidP="00FC7B93">
            <w:pPr>
              <w:spacing w:after="0" w:line="240" w:lineRule="auto"/>
              <w:rPr>
                <w:sz w:val="20"/>
                <w:szCs w:val="20"/>
              </w:rPr>
            </w:pPr>
            <w:r>
              <w:rPr>
                <w:sz w:val="20"/>
                <w:szCs w:val="20"/>
              </w:rPr>
              <w:t>2430-2.wav</w:t>
            </w:r>
          </w:p>
        </w:tc>
        <w:tc>
          <w:tcPr>
            <w:tcW w:w="1890" w:type="dxa"/>
            <w:gridSpan w:val="2"/>
            <w:tcBorders>
              <w:bottom w:val="single" w:sz="4" w:space="0" w:color="000000"/>
            </w:tcBorders>
            <w:shd w:val="clear" w:color="auto" w:fill="auto"/>
          </w:tcPr>
          <w:p w14:paraId="37F0C0BD" w14:textId="23D44F89"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2A1EE2C3" w14:textId="3B4F8564" w:rsidR="00FC7B93" w:rsidRPr="00F03FB4" w:rsidRDefault="00DD6734"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 ese el número correcto?  Simplemente diga ‘sí’ o 'no'.</w:t>
            </w:r>
          </w:p>
        </w:tc>
        <w:tc>
          <w:tcPr>
            <w:tcW w:w="1515" w:type="dxa"/>
            <w:tcBorders>
              <w:bottom w:val="single" w:sz="4" w:space="0" w:color="000000"/>
            </w:tcBorders>
            <w:shd w:val="clear" w:color="auto" w:fill="auto"/>
          </w:tcPr>
          <w:p w14:paraId="7DEE0CFB" w14:textId="22FC095F" w:rsidR="00FC7B93" w:rsidRPr="00907B70" w:rsidRDefault="00FC7B93" w:rsidP="00FC7B93">
            <w:pPr>
              <w:spacing w:after="0" w:line="240" w:lineRule="auto"/>
              <w:rPr>
                <w:sz w:val="20"/>
                <w:szCs w:val="20"/>
              </w:rPr>
            </w:pPr>
            <w:proofErr w:type="spellStart"/>
            <w:r>
              <w:rPr>
                <w:sz w:val="20"/>
                <w:szCs w:val="20"/>
              </w:rPr>
              <w:t>Rerecognition</w:t>
            </w:r>
            <w:proofErr w:type="spellEnd"/>
          </w:p>
        </w:tc>
      </w:tr>
      <w:tr w:rsidR="00FC7B93" w:rsidRPr="00907B70" w14:paraId="02201B47" w14:textId="77777777" w:rsidTr="00376CB8">
        <w:trPr>
          <w:trHeight w:val="305"/>
        </w:trPr>
        <w:tc>
          <w:tcPr>
            <w:tcW w:w="2178" w:type="dxa"/>
            <w:tcBorders>
              <w:bottom w:val="single" w:sz="4" w:space="0" w:color="000000"/>
            </w:tcBorders>
            <w:shd w:val="clear" w:color="auto" w:fill="auto"/>
          </w:tcPr>
          <w:p w14:paraId="124B1FD2" w14:textId="3A0049BE" w:rsidR="00FC7B93" w:rsidRPr="00907B70" w:rsidRDefault="00FC7B93" w:rsidP="00FC7B93">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sz="4" w:space="0" w:color="000000"/>
            </w:tcBorders>
            <w:shd w:val="clear" w:color="auto" w:fill="auto"/>
          </w:tcPr>
          <w:p w14:paraId="67106519" w14:textId="5310843B" w:rsidR="00FC7B93" w:rsidRPr="00907B70" w:rsidRDefault="00FC7B93" w:rsidP="00FC7B93">
            <w:pPr>
              <w:spacing w:after="0" w:line="240" w:lineRule="auto"/>
              <w:rPr>
                <w:sz w:val="20"/>
                <w:szCs w:val="20"/>
              </w:rPr>
            </w:pPr>
            <w:r w:rsidRPr="00907B70">
              <w:rPr>
                <w:sz w:val="20"/>
                <w:szCs w:val="20"/>
              </w:rPr>
              <w:t>No Input 2</w:t>
            </w:r>
          </w:p>
        </w:tc>
        <w:tc>
          <w:tcPr>
            <w:tcW w:w="3780" w:type="dxa"/>
            <w:gridSpan w:val="5"/>
            <w:tcBorders>
              <w:bottom w:val="single" w:sz="4" w:space="0" w:color="000000"/>
            </w:tcBorders>
            <w:shd w:val="clear" w:color="auto" w:fill="auto"/>
          </w:tcPr>
          <w:p w14:paraId="7B03578E" w14:textId="3BADB4B5" w:rsidR="00FC7B93" w:rsidRPr="00907B70" w:rsidRDefault="00FC7B93" w:rsidP="00FC7B93">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515" w:type="dxa"/>
            <w:tcBorders>
              <w:bottom w:val="single" w:sz="4" w:space="0" w:color="000000"/>
            </w:tcBorders>
            <w:shd w:val="clear" w:color="auto" w:fill="auto"/>
          </w:tcPr>
          <w:p w14:paraId="4A42DCDE" w14:textId="11FA6577" w:rsidR="00FC7B93" w:rsidRPr="00907B70" w:rsidRDefault="00FC7B93" w:rsidP="00FC7B93">
            <w:pPr>
              <w:spacing w:after="0" w:line="240" w:lineRule="auto"/>
              <w:rPr>
                <w:sz w:val="20"/>
                <w:szCs w:val="20"/>
              </w:rPr>
            </w:pPr>
            <w:r>
              <w:rPr>
                <w:sz w:val="20"/>
                <w:szCs w:val="20"/>
              </w:rPr>
              <w:t>--</w:t>
            </w:r>
          </w:p>
        </w:tc>
      </w:tr>
      <w:tr w:rsidR="00FC7B93" w:rsidRPr="00907B70" w14:paraId="529AFE34" w14:textId="77777777" w:rsidTr="00376CB8">
        <w:trPr>
          <w:trHeight w:val="305"/>
        </w:trPr>
        <w:tc>
          <w:tcPr>
            <w:tcW w:w="2178" w:type="dxa"/>
            <w:tcBorders>
              <w:bottom w:val="single" w:sz="4" w:space="0" w:color="000000"/>
            </w:tcBorders>
            <w:shd w:val="clear" w:color="auto" w:fill="auto"/>
          </w:tcPr>
          <w:p w14:paraId="24C3121D" w14:textId="614BAB92" w:rsidR="00FC7B93" w:rsidRPr="00907B70" w:rsidRDefault="00DD6734" w:rsidP="00FC7B93">
            <w:pPr>
              <w:spacing w:after="0" w:line="240" w:lineRule="auto"/>
              <w:rPr>
                <w:sz w:val="20"/>
                <w:szCs w:val="20"/>
              </w:rPr>
            </w:pPr>
            <w:r>
              <w:rPr>
                <w:sz w:val="20"/>
                <w:szCs w:val="20"/>
              </w:rPr>
              <w:t>2430-3.wav</w:t>
            </w:r>
          </w:p>
        </w:tc>
        <w:tc>
          <w:tcPr>
            <w:tcW w:w="1890" w:type="dxa"/>
            <w:gridSpan w:val="2"/>
            <w:tcBorders>
              <w:bottom w:val="single" w:sz="4" w:space="0" w:color="000000"/>
            </w:tcBorders>
            <w:shd w:val="clear" w:color="auto" w:fill="auto"/>
          </w:tcPr>
          <w:p w14:paraId="6A9AB987" w14:textId="4E133450" w:rsidR="00FC7B93" w:rsidRPr="00907B70" w:rsidRDefault="00FC7B93" w:rsidP="00FC7B93">
            <w:pPr>
              <w:spacing w:after="0" w:line="240" w:lineRule="auto"/>
              <w:rPr>
                <w:sz w:val="20"/>
                <w:szCs w:val="20"/>
              </w:rPr>
            </w:pPr>
            <w:r>
              <w:rPr>
                <w:sz w:val="20"/>
                <w:szCs w:val="20"/>
              </w:rPr>
              <w:t>^^</w:t>
            </w:r>
          </w:p>
        </w:tc>
        <w:tc>
          <w:tcPr>
            <w:tcW w:w="3780" w:type="dxa"/>
            <w:gridSpan w:val="5"/>
            <w:tcBorders>
              <w:bottom w:val="single" w:sz="4" w:space="0" w:color="000000"/>
            </w:tcBorders>
            <w:shd w:val="clear" w:color="auto" w:fill="auto"/>
          </w:tcPr>
          <w:p w14:paraId="4CCC5C77" w14:textId="0EBFC24B" w:rsidR="00FC7B93" w:rsidRPr="00907B70" w:rsidRDefault="00DD6734" w:rsidP="00FC7B93">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Para recibir la confirmación </w:t>
            </w:r>
            <w:proofErr w:type="spellStart"/>
            <w:r w:rsidRPr="00F03FB4">
              <w:rPr>
                <w:rFonts w:ascii="Tahoma" w:hAnsi="Tahoma" w:cs="Tahoma"/>
                <w:color w:val="0070C0"/>
                <w:sz w:val="16"/>
                <w:szCs w:val="16"/>
                <w:lang w:val="es-419"/>
              </w:rPr>
              <w:t>via</w:t>
            </w:r>
            <w:proofErr w:type="spellEnd"/>
            <w:r w:rsidRPr="00F03FB4">
              <w:rPr>
                <w:rFonts w:ascii="Tahoma" w:hAnsi="Tahoma" w:cs="Tahoma"/>
                <w:color w:val="0070C0"/>
                <w:sz w:val="16"/>
                <w:szCs w:val="16"/>
                <w:lang w:val="es-419"/>
              </w:rPr>
              <w:t xml:space="preserve"> texto, simplemente diga 'sí' o marque 1.  </w:t>
            </w:r>
            <w:r>
              <w:rPr>
                <w:rFonts w:ascii="Tahoma" w:hAnsi="Tahoma" w:cs="Tahoma"/>
                <w:color w:val="0070C0"/>
                <w:sz w:val="16"/>
                <w:szCs w:val="16"/>
              </w:rPr>
              <w:t xml:space="preserve">Para </w:t>
            </w:r>
            <w:proofErr w:type="spellStart"/>
            <w:r>
              <w:rPr>
                <w:rFonts w:ascii="Tahoma" w:hAnsi="Tahoma" w:cs="Tahoma"/>
                <w:color w:val="0070C0"/>
                <w:sz w:val="16"/>
                <w:szCs w:val="16"/>
              </w:rPr>
              <w:t>usar</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otro</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número</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diga</w:t>
            </w:r>
            <w:proofErr w:type="spellEnd"/>
            <w:r>
              <w:rPr>
                <w:rFonts w:ascii="Tahoma" w:hAnsi="Tahoma" w:cs="Tahoma"/>
                <w:color w:val="0070C0"/>
                <w:sz w:val="16"/>
                <w:szCs w:val="16"/>
              </w:rPr>
              <w:t xml:space="preserve"> 'no' o marque 2.</w:t>
            </w:r>
          </w:p>
        </w:tc>
        <w:tc>
          <w:tcPr>
            <w:tcW w:w="1515" w:type="dxa"/>
            <w:tcBorders>
              <w:bottom w:val="single" w:sz="4" w:space="0" w:color="000000"/>
            </w:tcBorders>
            <w:shd w:val="clear" w:color="auto" w:fill="auto"/>
          </w:tcPr>
          <w:p w14:paraId="570414B3" w14:textId="51CAAFBD" w:rsidR="00FC7B93" w:rsidRPr="00907B70" w:rsidRDefault="00FC7B93" w:rsidP="00FC7B93">
            <w:pPr>
              <w:spacing w:after="0" w:line="240" w:lineRule="auto"/>
              <w:rPr>
                <w:sz w:val="20"/>
                <w:szCs w:val="20"/>
              </w:rPr>
            </w:pPr>
            <w:proofErr w:type="spellStart"/>
            <w:r>
              <w:rPr>
                <w:sz w:val="20"/>
                <w:szCs w:val="20"/>
              </w:rPr>
              <w:t>Rerecognition</w:t>
            </w:r>
            <w:proofErr w:type="spellEnd"/>
          </w:p>
        </w:tc>
      </w:tr>
      <w:tr w:rsidR="00FC7B93" w:rsidRPr="00907B70" w14:paraId="24D19D0F" w14:textId="77777777" w:rsidTr="00376CB8">
        <w:trPr>
          <w:trHeight w:val="305"/>
        </w:trPr>
        <w:tc>
          <w:tcPr>
            <w:tcW w:w="2178" w:type="dxa"/>
            <w:tcBorders>
              <w:bottom w:val="single" w:sz="4" w:space="0" w:color="000000"/>
            </w:tcBorders>
            <w:shd w:val="clear" w:color="auto" w:fill="auto"/>
          </w:tcPr>
          <w:p w14:paraId="67C4AF02" w14:textId="67C4B4DB" w:rsidR="00FC7B93" w:rsidRPr="00907B70" w:rsidRDefault="00FC7B93" w:rsidP="00FC7B93">
            <w:pPr>
              <w:spacing w:after="0" w:line="240" w:lineRule="auto"/>
              <w:rPr>
                <w:sz w:val="20"/>
                <w:szCs w:val="20"/>
              </w:rPr>
            </w:pPr>
            <w:r>
              <w:rPr>
                <w:sz w:val="20"/>
                <w:szCs w:val="20"/>
              </w:rPr>
              <w:t>--</w:t>
            </w:r>
          </w:p>
        </w:tc>
        <w:tc>
          <w:tcPr>
            <w:tcW w:w="1890" w:type="dxa"/>
            <w:gridSpan w:val="2"/>
            <w:tcBorders>
              <w:bottom w:val="single" w:sz="4" w:space="0" w:color="000000"/>
            </w:tcBorders>
            <w:shd w:val="clear" w:color="auto" w:fill="auto"/>
          </w:tcPr>
          <w:p w14:paraId="7F7ADAAE" w14:textId="4621ABE6" w:rsidR="00FC7B93" w:rsidRPr="00907B70" w:rsidRDefault="00FC7B93" w:rsidP="00FC7B93">
            <w:pPr>
              <w:spacing w:after="0" w:line="240" w:lineRule="auto"/>
              <w:rPr>
                <w:sz w:val="20"/>
                <w:szCs w:val="20"/>
              </w:rPr>
            </w:pPr>
            <w:r>
              <w:rPr>
                <w:sz w:val="20"/>
                <w:szCs w:val="20"/>
              </w:rPr>
              <w:t>No Input 3</w:t>
            </w:r>
          </w:p>
        </w:tc>
        <w:tc>
          <w:tcPr>
            <w:tcW w:w="3780" w:type="dxa"/>
            <w:gridSpan w:val="5"/>
            <w:tcBorders>
              <w:bottom w:val="single" w:sz="4" w:space="0" w:color="000000"/>
            </w:tcBorders>
            <w:shd w:val="clear" w:color="auto" w:fill="auto"/>
          </w:tcPr>
          <w:p w14:paraId="27244830" w14:textId="77777777" w:rsidR="00FC7B93" w:rsidRPr="00907B70" w:rsidRDefault="00FC7B93" w:rsidP="00FC7B93">
            <w:pPr>
              <w:spacing w:after="0" w:line="240" w:lineRule="auto"/>
              <w:rPr>
                <w:rFonts w:ascii="Tahoma" w:hAnsi="Tahoma" w:cs="Tahoma"/>
                <w:color w:val="0070C0"/>
                <w:sz w:val="16"/>
                <w:szCs w:val="16"/>
              </w:rPr>
            </w:pPr>
          </w:p>
        </w:tc>
        <w:tc>
          <w:tcPr>
            <w:tcW w:w="1515" w:type="dxa"/>
            <w:tcBorders>
              <w:bottom w:val="single" w:sz="4" w:space="0" w:color="000000"/>
            </w:tcBorders>
            <w:shd w:val="clear" w:color="auto" w:fill="auto"/>
          </w:tcPr>
          <w:p w14:paraId="35F22065" w14:textId="45C1E220" w:rsidR="00FC7B93" w:rsidRPr="00907B70" w:rsidRDefault="00DD6734" w:rsidP="00FC7B93">
            <w:pPr>
              <w:spacing w:after="0" w:line="240" w:lineRule="auto"/>
              <w:rPr>
                <w:sz w:val="20"/>
                <w:szCs w:val="20"/>
              </w:rPr>
            </w:pPr>
            <w:r>
              <w:rPr>
                <w:sz w:val="20"/>
                <w:szCs w:val="20"/>
              </w:rPr>
              <w:t>CONFIRM2</w:t>
            </w:r>
          </w:p>
        </w:tc>
      </w:tr>
      <w:tr w:rsidR="00FC7B93" w:rsidRPr="00907B70" w14:paraId="4DE731B7" w14:textId="77777777" w:rsidTr="00376CB8">
        <w:trPr>
          <w:trHeight w:val="305"/>
        </w:trPr>
        <w:tc>
          <w:tcPr>
            <w:tcW w:w="9363" w:type="dxa"/>
            <w:gridSpan w:val="9"/>
            <w:tcBorders>
              <w:bottom w:val="single" w:sz="4" w:space="0" w:color="000000"/>
            </w:tcBorders>
            <w:shd w:val="clear" w:color="auto" w:fill="D9D9D9"/>
            <w:vAlign w:val="center"/>
          </w:tcPr>
          <w:p w14:paraId="1F16EF4D" w14:textId="77777777" w:rsidR="00FC7B93" w:rsidRPr="00907B70" w:rsidRDefault="00FC7B93" w:rsidP="00FC7B93">
            <w:pPr>
              <w:spacing w:after="0" w:line="240" w:lineRule="auto"/>
              <w:rPr>
                <w:b/>
                <w:sz w:val="24"/>
                <w:szCs w:val="24"/>
              </w:rPr>
            </w:pPr>
            <w:r w:rsidRPr="00907B70">
              <w:rPr>
                <w:b/>
                <w:sz w:val="24"/>
                <w:szCs w:val="24"/>
              </w:rPr>
              <w:t>Grammar</w:t>
            </w:r>
          </w:p>
        </w:tc>
      </w:tr>
      <w:tr w:rsidR="00FC7B93" w:rsidRPr="00907B70" w14:paraId="1EE0ADEE" w14:textId="77777777" w:rsidTr="00376CB8">
        <w:tc>
          <w:tcPr>
            <w:tcW w:w="3258" w:type="dxa"/>
            <w:gridSpan w:val="2"/>
            <w:tcBorders>
              <w:bottom w:val="single" w:sz="4" w:space="0" w:color="000000"/>
            </w:tcBorders>
            <w:shd w:val="solid" w:color="DAEEF3" w:themeColor="accent5" w:themeTint="33" w:fill="CCFFFF"/>
          </w:tcPr>
          <w:p w14:paraId="396B2407" w14:textId="77777777" w:rsidR="00FC7B93" w:rsidRPr="00907B70" w:rsidRDefault="00FC7B93" w:rsidP="00FC7B93">
            <w:pPr>
              <w:spacing w:after="0" w:line="240" w:lineRule="auto"/>
              <w:jc w:val="center"/>
              <w:rPr>
                <w:b/>
                <w:i/>
              </w:rPr>
            </w:pPr>
            <w:r w:rsidRPr="00907B70">
              <w:rPr>
                <w:b/>
                <w:i/>
              </w:rPr>
              <w:t>Valid Utterances</w:t>
            </w:r>
          </w:p>
        </w:tc>
        <w:tc>
          <w:tcPr>
            <w:tcW w:w="1036" w:type="dxa"/>
            <w:gridSpan w:val="2"/>
            <w:tcBorders>
              <w:bottom w:val="single" w:sz="4" w:space="0" w:color="000000"/>
            </w:tcBorders>
            <w:shd w:val="solid" w:color="DAEEF3" w:themeColor="accent5" w:themeTint="33" w:fill="CCFFFF"/>
          </w:tcPr>
          <w:p w14:paraId="5E52059F" w14:textId="77777777" w:rsidR="00FC7B93" w:rsidRPr="00907B70" w:rsidRDefault="00FC7B93" w:rsidP="00FC7B93">
            <w:pPr>
              <w:spacing w:after="0" w:line="240" w:lineRule="auto"/>
              <w:jc w:val="center"/>
              <w:rPr>
                <w:b/>
                <w:i/>
              </w:rPr>
            </w:pPr>
            <w:r w:rsidRPr="00907B70">
              <w:rPr>
                <w:b/>
                <w:i/>
              </w:rPr>
              <w:t>DTMF</w:t>
            </w:r>
          </w:p>
        </w:tc>
        <w:tc>
          <w:tcPr>
            <w:tcW w:w="3554" w:type="dxa"/>
            <w:gridSpan w:val="4"/>
            <w:tcBorders>
              <w:bottom w:val="single" w:sz="4" w:space="0" w:color="000000"/>
            </w:tcBorders>
            <w:shd w:val="solid" w:color="DAEEF3" w:themeColor="accent5" w:themeTint="33" w:fill="CCFFFF"/>
          </w:tcPr>
          <w:p w14:paraId="0BAE7FE1" w14:textId="77777777" w:rsidR="00FC7B93" w:rsidRPr="00907B70" w:rsidRDefault="00FC7B93" w:rsidP="00FC7B93">
            <w:pPr>
              <w:spacing w:after="0" w:line="240" w:lineRule="auto"/>
              <w:jc w:val="center"/>
              <w:rPr>
                <w:b/>
                <w:i/>
              </w:rPr>
            </w:pPr>
            <w:r w:rsidRPr="00907B70">
              <w:rPr>
                <w:b/>
                <w:i/>
              </w:rPr>
              <w:t xml:space="preserve"> Response</w:t>
            </w:r>
          </w:p>
        </w:tc>
        <w:tc>
          <w:tcPr>
            <w:tcW w:w="1515" w:type="dxa"/>
            <w:tcBorders>
              <w:bottom w:val="single" w:sz="4" w:space="0" w:color="000000"/>
            </w:tcBorders>
            <w:shd w:val="solid" w:color="DAEEF3" w:themeColor="accent5" w:themeTint="33" w:fill="CCFFFF"/>
          </w:tcPr>
          <w:p w14:paraId="406C896B" w14:textId="77777777" w:rsidR="00FC7B93" w:rsidRPr="00907B70" w:rsidRDefault="00FC7B93" w:rsidP="00FC7B93">
            <w:pPr>
              <w:spacing w:after="0" w:line="240" w:lineRule="auto"/>
              <w:jc w:val="center"/>
              <w:rPr>
                <w:b/>
                <w:i/>
              </w:rPr>
            </w:pPr>
            <w:r w:rsidRPr="00907B70">
              <w:rPr>
                <w:b/>
                <w:i/>
              </w:rPr>
              <w:t>Confirm</w:t>
            </w:r>
          </w:p>
        </w:tc>
      </w:tr>
      <w:tr w:rsidR="00E50601" w:rsidRPr="00907B70" w14:paraId="48F99400" w14:textId="77777777" w:rsidTr="00376CB8">
        <w:tc>
          <w:tcPr>
            <w:tcW w:w="3258" w:type="dxa"/>
            <w:gridSpan w:val="2"/>
          </w:tcPr>
          <w:p w14:paraId="411D47E9" w14:textId="02392FB8" w:rsidR="00E50601" w:rsidRPr="00E50601"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Pr="00907B70">
              <w:rPr>
                <w:rFonts w:asciiTheme="majorHAnsi" w:eastAsia="Times New Roman" w:hAnsiTheme="majorHAnsi"/>
                <w:color w:val="000000"/>
                <w:sz w:val="20"/>
                <w:szCs w:val="20"/>
              </w:rPr>
              <w:t xml:space="preserve"> </w:t>
            </w:r>
          </w:p>
        </w:tc>
        <w:tc>
          <w:tcPr>
            <w:tcW w:w="1036" w:type="dxa"/>
            <w:gridSpan w:val="2"/>
          </w:tcPr>
          <w:p w14:paraId="1B5C91BC"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Pr>
          <w:p w14:paraId="0D3429F5" w14:textId="3227AF49" w:rsidR="00E50601" w:rsidRPr="00C26A25" w:rsidRDefault="00E50601" w:rsidP="00E50601">
            <w:pPr>
              <w:spacing w:after="0" w:line="240" w:lineRule="auto"/>
              <w:rPr>
                <w:sz w:val="20"/>
                <w:szCs w:val="20"/>
              </w:rPr>
            </w:pPr>
            <w:proofErr w:type="spellStart"/>
            <w:r>
              <w:rPr>
                <w:sz w:val="20"/>
                <w:szCs w:val="20"/>
              </w:rPr>
              <w:t>Sí</w:t>
            </w:r>
            <w:proofErr w:type="spellEnd"/>
          </w:p>
        </w:tc>
        <w:tc>
          <w:tcPr>
            <w:tcW w:w="1515" w:type="dxa"/>
          </w:tcPr>
          <w:p w14:paraId="253A4F1B"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5506E841" w14:textId="77777777" w:rsidTr="00376CB8">
        <w:tc>
          <w:tcPr>
            <w:tcW w:w="3258" w:type="dxa"/>
            <w:gridSpan w:val="2"/>
          </w:tcPr>
          <w:p w14:paraId="7D508F57" w14:textId="66E86143" w:rsidR="00E50601" w:rsidRPr="00E50601" w:rsidRDefault="00E50601" w:rsidP="00E50601">
            <w:pPr>
              <w:tabs>
                <w:tab w:val="left" w:pos="933"/>
              </w:tabs>
              <w:spacing w:after="0" w:line="240" w:lineRule="auto"/>
              <w:rPr>
                <w:rFonts w:asciiTheme="majorHAnsi" w:hAnsiTheme="majorHAnsi"/>
                <w:sz w:val="20"/>
                <w:szCs w:val="20"/>
              </w:rPr>
            </w:pPr>
            <w:r w:rsidRPr="00907B70">
              <w:t xml:space="preserve">See </w:t>
            </w:r>
            <w:hyperlink w:anchor="_Global_Grammar_Properties_5" w:history="1">
              <w:r w:rsidRPr="00907B70">
                <w:rPr>
                  <w:rStyle w:val="Hyperlink"/>
                </w:rPr>
                <w:t>Global Grammar Properties</w:t>
              </w:r>
            </w:hyperlink>
            <w:r w:rsidRPr="00E50601">
              <w:rPr>
                <w:rFonts w:asciiTheme="majorHAnsi" w:eastAsia="Times New Roman" w:hAnsiTheme="majorHAnsi"/>
                <w:color w:val="000000"/>
                <w:sz w:val="20"/>
                <w:szCs w:val="20"/>
              </w:rPr>
              <w:t xml:space="preserve"> </w:t>
            </w:r>
          </w:p>
        </w:tc>
        <w:tc>
          <w:tcPr>
            <w:tcW w:w="1036" w:type="dxa"/>
            <w:gridSpan w:val="2"/>
          </w:tcPr>
          <w:p w14:paraId="1697FA7D"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Pr>
          <w:p w14:paraId="17B90BCB" w14:textId="2B681D6E" w:rsidR="00E50601" w:rsidRPr="00C26A25" w:rsidRDefault="00E50601" w:rsidP="00E50601">
            <w:pPr>
              <w:spacing w:after="0" w:line="240" w:lineRule="auto"/>
              <w:rPr>
                <w:rFonts w:asciiTheme="majorHAnsi" w:hAnsiTheme="majorHAnsi"/>
                <w:sz w:val="20"/>
                <w:szCs w:val="20"/>
              </w:rPr>
            </w:pPr>
            <w:r>
              <w:rPr>
                <w:sz w:val="20"/>
                <w:szCs w:val="20"/>
              </w:rPr>
              <w:t>no</w:t>
            </w:r>
          </w:p>
        </w:tc>
        <w:tc>
          <w:tcPr>
            <w:tcW w:w="1515" w:type="dxa"/>
          </w:tcPr>
          <w:p w14:paraId="31062D5C" w14:textId="77777777" w:rsidR="00E50601" w:rsidRPr="00907B70" w:rsidRDefault="00E50601" w:rsidP="00E50601">
            <w:pPr>
              <w:spacing w:after="0" w:line="240" w:lineRule="auto"/>
              <w:rPr>
                <w:rFonts w:asciiTheme="majorHAnsi" w:hAnsiTheme="majorHAnsi"/>
                <w:sz w:val="20"/>
                <w:szCs w:val="20"/>
              </w:rPr>
            </w:pPr>
            <w:r w:rsidRPr="00907B70">
              <w:rPr>
                <w:rFonts w:asciiTheme="majorHAnsi" w:hAnsiTheme="majorHAnsi"/>
                <w:sz w:val="20"/>
                <w:szCs w:val="20"/>
              </w:rPr>
              <w:t>Never</w:t>
            </w:r>
          </w:p>
        </w:tc>
      </w:tr>
      <w:tr w:rsidR="00E50601" w:rsidRPr="00907B70" w14:paraId="421AA3AC" w14:textId="77777777" w:rsidTr="00376CB8">
        <w:trPr>
          <w:trHeight w:val="314"/>
        </w:trPr>
        <w:tc>
          <w:tcPr>
            <w:tcW w:w="9363" w:type="dxa"/>
            <w:gridSpan w:val="9"/>
            <w:shd w:val="solid" w:color="DAEEF3" w:themeColor="accent5" w:themeTint="33" w:fill="auto"/>
            <w:vAlign w:val="bottom"/>
          </w:tcPr>
          <w:p w14:paraId="0508EA8C" w14:textId="77777777" w:rsidR="00E50601" w:rsidRPr="00907B70" w:rsidRDefault="00E50601" w:rsidP="00E50601">
            <w:pPr>
              <w:spacing w:after="0" w:line="240" w:lineRule="auto"/>
              <w:rPr>
                <w:b/>
                <w:i/>
              </w:rPr>
            </w:pPr>
            <w:proofErr w:type="spellStart"/>
            <w:r w:rsidRPr="00907B70">
              <w:rPr>
                <w:b/>
                <w:sz w:val="24"/>
                <w:szCs w:val="24"/>
              </w:rPr>
              <w:t>Globals</w:t>
            </w:r>
            <w:proofErr w:type="spellEnd"/>
          </w:p>
        </w:tc>
      </w:tr>
      <w:tr w:rsidR="00E50601" w:rsidRPr="00907B70" w14:paraId="3AA2B18D" w14:textId="77777777" w:rsidTr="00376CB8">
        <w:tc>
          <w:tcPr>
            <w:tcW w:w="3258" w:type="dxa"/>
            <w:gridSpan w:val="2"/>
          </w:tcPr>
          <w:p w14:paraId="1305DAC6" w14:textId="2836F744" w:rsidR="00E50601" w:rsidRPr="00907B70" w:rsidRDefault="00E50601" w:rsidP="00E5060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2"/>
          </w:tcPr>
          <w:p w14:paraId="62A696E0" w14:textId="77777777" w:rsidR="00E50601" w:rsidRPr="00907B70" w:rsidRDefault="00E50601" w:rsidP="00E50601">
            <w:pPr>
              <w:spacing w:after="0" w:line="240" w:lineRule="auto"/>
            </w:pPr>
          </w:p>
        </w:tc>
        <w:tc>
          <w:tcPr>
            <w:tcW w:w="5069" w:type="dxa"/>
            <w:gridSpan w:val="5"/>
          </w:tcPr>
          <w:p w14:paraId="2BF6EB04" w14:textId="77777777" w:rsidR="00E50601" w:rsidRPr="00907B70" w:rsidRDefault="00E50601" w:rsidP="00E50601">
            <w:pPr>
              <w:autoSpaceDE w:val="0"/>
              <w:autoSpaceDN w:val="0"/>
              <w:adjustRightInd w:val="0"/>
              <w:spacing w:after="0" w:line="240" w:lineRule="auto"/>
              <w:rPr>
                <w:rFonts w:cs="Arial"/>
              </w:rPr>
            </w:pPr>
          </w:p>
        </w:tc>
      </w:tr>
    </w:tbl>
    <w:p w14:paraId="0E823170" w14:textId="77777777" w:rsidR="006E1879" w:rsidRPr="00907B70" w:rsidRDefault="006E1879" w:rsidP="006E1879">
      <w:r w:rsidRPr="00907B70">
        <w:br w:type="page"/>
      </w:r>
    </w:p>
    <w:p w14:paraId="66997766" w14:textId="6D3BE995" w:rsidR="003F47F9" w:rsidRPr="00907B70" w:rsidRDefault="00984541" w:rsidP="003F47F9">
      <w:pPr>
        <w:pStyle w:val="Heading2"/>
      </w:pPr>
      <w:bookmarkStart w:id="148" w:name="_Toc49979742"/>
      <w:r>
        <w:lastRenderedPageBreak/>
        <w:t>2500</w:t>
      </w:r>
      <w:r w:rsidR="003F47F9" w:rsidRPr="00907B70">
        <w:t>_</w:t>
      </w:r>
      <w:bookmarkEnd w:id="148"/>
      <w:r w:rsidR="00E50601">
        <w:t>inAskDiffPhone</w:t>
      </w:r>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360"/>
        <w:gridCol w:w="1605"/>
      </w:tblGrid>
      <w:tr w:rsidR="003F47F9" w:rsidRPr="00907B70" w14:paraId="39669695" w14:textId="77777777" w:rsidTr="00376CB8">
        <w:tc>
          <w:tcPr>
            <w:tcW w:w="9363" w:type="dxa"/>
            <w:gridSpan w:val="11"/>
            <w:shd w:val="clear" w:color="auto" w:fill="BFBFBF"/>
          </w:tcPr>
          <w:p w14:paraId="4A1F9A13" w14:textId="1D823709" w:rsidR="003F47F9" w:rsidRPr="00907B70" w:rsidRDefault="003F47F9" w:rsidP="003F47F9">
            <w:pPr>
              <w:spacing w:after="0" w:line="240" w:lineRule="auto"/>
              <w:rPr>
                <w:b/>
                <w:sz w:val="24"/>
                <w:szCs w:val="24"/>
              </w:rPr>
            </w:pPr>
            <w:r w:rsidRPr="00907B70">
              <w:rPr>
                <w:b/>
                <w:sz w:val="24"/>
                <w:szCs w:val="24"/>
              </w:rPr>
              <w:t>Description:</w:t>
            </w:r>
            <w:r w:rsidRPr="00907B70">
              <w:rPr>
                <w:b/>
                <w:sz w:val="24"/>
                <w:szCs w:val="24"/>
              </w:rPr>
              <w:tab/>
            </w:r>
            <w:r w:rsidR="00376CB8">
              <w:rPr>
                <w:b/>
                <w:sz w:val="24"/>
                <w:szCs w:val="24"/>
              </w:rPr>
              <w:t>Prompt asking if the caller wants to use a different number for text confirmation.</w:t>
            </w:r>
          </w:p>
        </w:tc>
      </w:tr>
      <w:tr w:rsidR="003F47F9" w:rsidRPr="00907B70" w14:paraId="64D1FEB7" w14:textId="77777777" w:rsidTr="00376CB8">
        <w:trPr>
          <w:trHeight w:val="305"/>
        </w:trPr>
        <w:tc>
          <w:tcPr>
            <w:tcW w:w="9363" w:type="dxa"/>
            <w:gridSpan w:val="11"/>
            <w:shd w:val="clear" w:color="auto" w:fill="D9D9D9"/>
            <w:vAlign w:val="center"/>
          </w:tcPr>
          <w:p w14:paraId="2FAB9724" w14:textId="77777777" w:rsidR="003F47F9" w:rsidRPr="00907B70" w:rsidRDefault="003F47F9" w:rsidP="003F47F9">
            <w:pPr>
              <w:spacing w:after="0" w:line="240" w:lineRule="auto"/>
              <w:rPr>
                <w:b/>
                <w:sz w:val="24"/>
                <w:szCs w:val="24"/>
              </w:rPr>
            </w:pPr>
            <w:r w:rsidRPr="00907B70">
              <w:rPr>
                <w:b/>
                <w:sz w:val="24"/>
                <w:szCs w:val="24"/>
              </w:rPr>
              <w:t>Dialog Module Settings</w:t>
            </w:r>
          </w:p>
        </w:tc>
      </w:tr>
      <w:tr w:rsidR="003F47F9" w:rsidRPr="00907B70" w14:paraId="26029B96" w14:textId="77777777" w:rsidTr="00376CB8">
        <w:trPr>
          <w:trHeight w:val="224"/>
        </w:trPr>
        <w:tc>
          <w:tcPr>
            <w:tcW w:w="3258" w:type="dxa"/>
            <w:gridSpan w:val="2"/>
            <w:shd w:val="clear" w:color="DAEEF3" w:themeColor="accent5" w:themeTint="33" w:fill="DAEEF3" w:themeFill="accent5" w:themeFillTint="33"/>
          </w:tcPr>
          <w:p w14:paraId="6725ACFC" w14:textId="77777777" w:rsidR="003F47F9" w:rsidRPr="00907B70" w:rsidRDefault="003F47F9" w:rsidP="003F47F9">
            <w:pPr>
              <w:spacing w:after="0" w:line="240" w:lineRule="auto"/>
              <w:rPr>
                <w:b/>
              </w:rPr>
            </w:pPr>
            <w:r w:rsidRPr="00907B70">
              <w:rPr>
                <w:b/>
              </w:rPr>
              <w:t>Peg</w:t>
            </w:r>
          </w:p>
        </w:tc>
        <w:tc>
          <w:tcPr>
            <w:tcW w:w="6105" w:type="dxa"/>
            <w:gridSpan w:val="9"/>
            <w:shd w:val="clear" w:color="DAEEF3" w:themeColor="accent5" w:themeTint="33" w:fill="auto"/>
          </w:tcPr>
          <w:p w14:paraId="2B6A3F14" w14:textId="3C07E5FD" w:rsidR="003F47F9" w:rsidRPr="00907B70" w:rsidRDefault="00E50601" w:rsidP="003F47F9">
            <w:pPr>
              <w:spacing w:after="0" w:line="240" w:lineRule="auto"/>
            </w:pPr>
            <w:r>
              <w:t>2500</w:t>
            </w:r>
          </w:p>
        </w:tc>
      </w:tr>
      <w:tr w:rsidR="003F47F9" w:rsidRPr="00907B70" w14:paraId="6E110820" w14:textId="77777777" w:rsidTr="00376CB8">
        <w:trPr>
          <w:trHeight w:val="224"/>
        </w:trPr>
        <w:tc>
          <w:tcPr>
            <w:tcW w:w="3258" w:type="dxa"/>
            <w:gridSpan w:val="2"/>
            <w:shd w:val="clear" w:color="DAEEF3" w:themeColor="accent5" w:themeTint="33" w:fill="DAEEF3" w:themeFill="accent5" w:themeFillTint="33"/>
          </w:tcPr>
          <w:p w14:paraId="4D17A19B" w14:textId="77777777" w:rsidR="003F47F9" w:rsidRPr="00907B70" w:rsidRDefault="003F47F9" w:rsidP="003F47F9">
            <w:pPr>
              <w:spacing w:after="0" w:line="240" w:lineRule="auto"/>
              <w:rPr>
                <w:b/>
              </w:rPr>
            </w:pPr>
            <w:proofErr w:type="spellStart"/>
            <w:r w:rsidRPr="00907B70">
              <w:rPr>
                <w:b/>
              </w:rPr>
              <w:t>InitialTimeout</w:t>
            </w:r>
            <w:proofErr w:type="spellEnd"/>
          </w:p>
        </w:tc>
        <w:tc>
          <w:tcPr>
            <w:tcW w:w="6105" w:type="dxa"/>
            <w:gridSpan w:val="9"/>
            <w:shd w:val="clear" w:color="DAEEF3" w:themeColor="accent5" w:themeTint="33" w:fill="auto"/>
          </w:tcPr>
          <w:p w14:paraId="1E9FA887" w14:textId="77777777" w:rsidR="003F47F9" w:rsidRPr="00907B70" w:rsidRDefault="003F47F9" w:rsidP="003F47F9">
            <w:pPr>
              <w:spacing w:after="0" w:line="240" w:lineRule="auto"/>
            </w:pPr>
            <w:r w:rsidRPr="00907B70">
              <w:t>6 seconds</w:t>
            </w:r>
          </w:p>
        </w:tc>
      </w:tr>
      <w:tr w:rsidR="003F47F9" w:rsidRPr="00907B70" w14:paraId="04AB955B" w14:textId="77777777" w:rsidTr="00376CB8">
        <w:trPr>
          <w:trHeight w:val="224"/>
        </w:trPr>
        <w:tc>
          <w:tcPr>
            <w:tcW w:w="3258" w:type="dxa"/>
            <w:gridSpan w:val="2"/>
            <w:shd w:val="clear" w:color="DAEEF3" w:themeColor="accent5" w:themeTint="33" w:fill="DAEEF3" w:themeFill="accent5" w:themeFillTint="33"/>
          </w:tcPr>
          <w:p w14:paraId="1E719F99" w14:textId="77777777" w:rsidR="003F47F9" w:rsidRPr="00907B70" w:rsidRDefault="003F47F9" w:rsidP="003F47F9">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14:paraId="080480AF" w14:textId="55632BD8" w:rsidR="003F47F9" w:rsidRPr="00907B70" w:rsidRDefault="00E50601" w:rsidP="003F47F9">
            <w:pPr>
              <w:spacing w:after="0" w:line="240" w:lineRule="auto"/>
            </w:pPr>
            <w:r>
              <w:t>3</w:t>
            </w:r>
          </w:p>
        </w:tc>
        <w:tc>
          <w:tcPr>
            <w:tcW w:w="2880" w:type="dxa"/>
            <w:gridSpan w:val="3"/>
            <w:shd w:val="clear" w:color="DAEEF3" w:themeColor="accent5" w:themeTint="33" w:fill="DAEEF3" w:themeFill="accent5" w:themeFillTint="33"/>
          </w:tcPr>
          <w:p w14:paraId="2FC973B8" w14:textId="77777777" w:rsidR="003F47F9" w:rsidRPr="00907B70" w:rsidRDefault="003F47F9" w:rsidP="003F47F9">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14:paraId="5E6931E2" w14:textId="0B12399A" w:rsidR="003F47F9" w:rsidRPr="00907B70" w:rsidRDefault="00E50601" w:rsidP="003F47F9">
            <w:pPr>
              <w:spacing w:after="0" w:line="240" w:lineRule="auto"/>
            </w:pPr>
            <w:r>
              <w:t>3</w:t>
            </w:r>
          </w:p>
        </w:tc>
      </w:tr>
      <w:tr w:rsidR="003F47F9" w:rsidRPr="00907B70" w14:paraId="5CB17126" w14:textId="77777777" w:rsidTr="00376CB8">
        <w:trPr>
          <w:trHeight w:val="224"/>
        </w:trPr>
        <w:tc>
          <w:tcPr>
            <w:tcW w:w="9363" w:type="dxa"/>
            <w:gridSpan w:val="11"/>
            <w:shd w:val="clear" w:color="DAEEF3" w:themeColor="accent5" w:themeTint="33" w:fill="92CDDC" w:themeFill="accent5" w:themeFillTint="99"/>
          </w:tcPr>
          <w:p w14:paraId="458D66E6" w14:textId="77777777" w:rsidR="003F47F9" w:rsidRPr="00907B70" w:rsidRDefault="003F47F9" w:rsidP="003F47F9">
            <w:pPr>
              <w:spacing w:after="0" w:line="240" w:lineRule="auto"/>
            </w:pPr>
            <w:r w:rsidRPr="00907B70">
              <w:rPr>
                <w:b/>
              </w:rPr>
              <w:t>Speech Settings</w:t>
            </w:r>
          </w:p>
        </w:tc>
      </w:tr>
      <w:tr w:rsidR="003F47F9" w:rsidRPr="00907B70" w14:paraId="221040A1" w14:textId="77777777" w:rsidTr="00376CB8">
        <w:trPr>
          <w:trHeight w:val="224"/>
        </w:trPr>
        <w:tc>
          <w:tcPr>
            <w:tcW w:w="3258" w:type="dxa"/>
            <w:gridSpan w:val="2"/>
            <w:shd w:val="solid" w:color="DAEEF3" w:themeColor="accent5" w:themeTint="33" w:fill="CCFFFF"/>
          </w:tcPr>
          <w:p w14:paraId="1E4EB8B7" w14:textId="77777777" w:rsidR="003F47F9" w:rsidRPr="00907B70" w:rsidRDefault="003F47F9" w:rsidP="003F47F9">
            <w:pPr>
              <w:spacing w:after="0" w:line="240" w:lineRule="auto"/>
              <w:rPr>
                <w:b/>
              </w:rPr>
            </w:pPr>
            <w:r w:rsidRPr="00907B70">
              <w:rPr>
                <w:b/>
              </w:rPr>
              <w:t>Grammar Name(s):</w:t>
            </w:r>
          </w:p>
        </w:tc>
        <w:tc>
          <w:tcPr>
            <w:tcW w:w="6105" w:type="dxa"/>
            <w:gridSpan w:val="9"/>
          </w:tcPr>
          <w:p w14:paraId="17C75B3A" w14:textId="77777777" w:rsidR="003F47F9" w:rsidRDefault="00E50601" w:rsidP="003F47F9">
            <w:pPr>
              <w:spacing w:after="0" w:line="240" w:lineRule="auto"/>
            </w:pPr>
            <w:r>
              <w:t>2500_AskDiffPhone.grxml</w:t>
            </w:r>
          </w:p>
          <w:p w14:paraId="4D110C43" w14:textId="4ABB0C6F" w:rsidR="00E50601" w:rsidRPr="00907B70" w:rsidRDefault="00E50601" w:rsidP="003F47F9">
            <w:pPr>
              <w:spacing w:after="0" w:line="240" w:lineRule="auto"/>
            </w:pPr>
            <w:r>
              <w:t>2500_AskDiffPhoneDTMF.grxml</w:t>
            </w:r>
          </w:p>
        </w:tc>
      </w:tr>
      <w:tr w:rsidR="003F47F9" w:rsidRPr="00907B70" w14:paraId="553878C5" w14:textId="77777777" w:rsidTr="00376CB8">
        <w:trPr>
          <w:trHeight w:val="341"/>
        </w:trPr>
        <w:tc>
          <w:tcPr>
            <w:tcW w:w="3258" w:type="dxa"/>
            <w:gridSpan w:val="2"/>
            <w:shd w:val="solid" w:color="DAEEF3" w:themeColor="accent5" w:themeTint="33" w:fill="CCFFFF"/>
          </w:tcPr>
          <w:p w14:paraId="648C359B" w14:textId="77777777" w:rsidR="003F47F9" w:rsidRPr="00907B70" w:rsidRDefault="003F47F9" w:rsidP="003F47F9">
            <w:pPr>
              <w:spacing w:after="0" w:line="240" w:lineRule="auto"/>
              <w:rPr>
                <w:b/>
              </w:rPr>
            </w:pPr>
            <w:proofErr w:type="spellStart"/>
            <w:r w:rsidRPr="00907B70">
              <w:rPr>
                <w:b/>
              </w:rPr>
              <w:t>MinConfidenceScore</w:t>
            </w:r>
            <w:proofErr w:type="spellEnd"/>
          </w:p>
        </w:tc>
        <w:tc>
          <w:tcPr>
            <w:tcW w:w="1260" w:type="dxa"/>
            <w:gridSpan w:val="4"/>
          </w:tcPr>
          <w:p w14:paraId="71F16255" w14:textId="29EAB813" w:rsidR="003F47F9" w:rsidRPr="00907B70" w:rsidRDefault="00E50601" w:rsidP="003F47F9">
            <w:pPr>
              <w:spacing w:after="0" w:line="240" w:lineRule="auto"/>
            </w:pPr>
            <w:r>
              <w:t>.4</w:t>
            </w:r>
          </w:p>
        </w:tc>
        <w:tc>
          <w:tcPr>
            <w:tcW w:w="2430" w:type="dxa"/>
            <w:shd w:val="solid" w:color="DAEEF3" w:themeColor="accent5" w:themeTint="33" w:fill="F2F2F2"/>
          </w:tcPr>
          <w:p w14:paraId="54564DB7" w14:textId="77777777" w:rsidR="003F47F9" w:rsidRPr="00907B70" w:rsidRDefault="003F47F9" w:rsidP="003F47F9">
            <w:pPr>
              <w:spacing w:after="0" w:line="240" w:lineRule="auto"/>
              <w:rPr>
                <w:b/>
              </w:rPr>
            </w:pPr>
            <w:proofErr w:type="spellStart"/>
            <w:r w:rsidRPr="00907B70">
              <w:rPr>
                <w:b/>
              </w:rPr>
              <w:t>MedConfidenceScore</w:t>
            </w:r>
            <w:proofErr w:type="spellEnd"/>
          </w:p>
        </w:tc>
        <w:tc>
          <w:tcPr>
            <w:tcW w:w="2415" w:type="dxa"/>
            <w:gridSpan w:val="4"/>
          </w:tcPr>
          <w:p w14:paraId="0DF0429F" w14:textId="43F66A09" w:rsidR="003F47F9" w:rsidRPr="00907B70" w:rsidRDefault="00E50601" w:rsidP="003F47F9">
            <w:pPr>
              <w:spacing w:after="0" w:line="240" w:lineRule="auto"/>
            </w:pPr>
            <w:r>
              <w:t>.6</w:t>
            </w:r>
          </w:p>
        </w:tc>
      </w:tr>
      <w:tr w:rsidR="003F47F9" w:rsidRPr="00907B70" w14:paraId="20E6DE0D" w14:textId="77777777" w:rsidTr="00376CB8">
        <w:trPr>
          <w:trHeight w:val="242"/>
        </w:trPr>
        <w:tc>
          <w:tcPr>
            <w:tcW w:w="3258" w:type="dxa"/>
            <w:gridSpan w:val="2"/>
            <w:shd w:val="solid" w:color="DAEEF3" w:themeColor="accent5" w:themeTint="33" w:fill="CCFFFF"/>
          </w:tcPr>
          <w:p w14:paraId="727E0171" w14:textId="77777777" w:rsidR="003F47F9" w:rsidRPr="00907B70" w:rsidRDefault="003F47F9" w:rsidP="003F47F9">
            <w:pPr>
              <w:spacing w:after="0" w:line="240" w:lineRule="auto"/>
              <w:rPr>
                <w:b/>
              </w:rPr>
            </w:pPr>
            <w:proofErr w:type="spellStart"/>
            <w:r w:rsidRPr="00907B70">
              <w:rPr>
                <w:b/>
              </w:rPr>
              <w:t>NBest</w:t>
            </w:r>
            <w:proofErr w:type="spellEnd"/>
          </w:p>
        </w:tc>
        <w:tc>
          <w:tcPr>
            <w:tcW w:w="1260" w:type="dxa"/>
            <w:gridSpan w:val="4"/>
          </w:tcPr>
          <w:p w14:paraId="670A511F" w14:textId="77777777" w:rsidR="003F47F9" w:rsidRPr="00907B70" w:rsidRDefault="003F47F9" w:rsidP="003F47F9">
            <w:pPr>
              <w:spacing w:after="0" w:line="240" w:lineRule="auto"/>
            </w:pPr>
            <w:r w:rsidRPr="00907B70">
              <w:t>No</w:t>
            </w:r>
          </w:p>
        </w:tc>
        <w:tc>
          <w:tcPr>
            <w:tcW w:w="2430" w:type="dxa"/>
            <w:shd w:val="solid" w:color="DAEEF3" w:themeColor="accent5" w:themeTint="33" w:fill="F2F2F2"/>
          </w:tcPr>
          <w:p w14:paraId="11D702E2" w14:textId="77777777" w:rsidR="003F47F9" w:rsidRPr="00907B70" w:rsidRDefault="003F47F9" w:rsidP="003F47F9">
            <w:pPr>
              <w:spacing w:after="0" w:line="240" w:lineRule="auto"/>
              <w:rPr>
                <w:b/>
              </w:rPr>
            </w:pPr>
            <w:proofErr w:type="spellStart"/>
            <w:r w:rsidRPr="00907B70">
              <w:rPr>
                <w:b/>
              </w:rPr>
              <w:t>BargeIn</w:t>
            </w:r>
            <w:proofErr w:type="spellEnd"/>
          </w:p>
        </w:tc>
        <w:tc>
          <w:tcPr>
            <w:tcW w:w="2415" w:type="dxa"/>
            <w:gridSpan w:val="4"/>
          </w:tcPr>
          <w:p w14:paraId="00964BCE" w14:textId="77777777" w:rsidR="003F47F9" w:rsidRPr="00907B70" w:rsidRDefault="003F47F9" w:rsidP="003F47F9">
            <w:pPr>
              <w:spacing w:after="0" w:line="240" w:lineRule="auto"/>
            </w:pPr>
            <w:r w:rsidRPr="00907B70">
              <w:t>True</w:t>
            </w:r>
          </w:p>
        </w:tc>
      </w:tr>
      <w:tr w:rsidR="003F47F9" w:rsidRPr="00907B70" w14:paraId="6E70363B" w14:textId="77777777" w:rsidTr="00376CB8">
        <w:trPr>
          <w:trHeight w:val="242"/>
        </w:trPr>
        <w:tc>
          <w:tcPr>
            <w:tcW w:w="3258" w:type="dxa"/>
            <w:gridSpan w:val="2"/>
            <w:shd w:val="solid" w:color="DAEEF3" w:themeColor="accent5" w:themeTint="33" w:fill="CCFFFF"/>
          </w:tcPr>
          <w:p w14:paraId="53E165C0" w14:textId="77777777" w:rsidR="003F47F9" w:rsidRPr="00907B70" w:rsidRDefault="003F47F9" w:rsidP="003F47F9">
            <w:pPr>
              <w:spacing w:after="0" w:line="240" w:lineRule="auto"/>
              <w:rPr>
                <w:b/>
              </w:rPr>
            </w:pPr>
            <w:proofErr w:type="spellStart"/>
            <w:r w:rsidRPr="00907B70">
              <w:rPr>
                <w:b/>
              </w:rPr>
              <w:t>Completetimeout</w:t>
            </w:r>
            <w:proofErr w:type="spellEnd"/>
          </w:p>
        </w:tc>
        <w:tc>
          <w:tcPr>
            <w:tcW w:w="1260" w:type="dxa"/>
            <w:gridSpan w:val="4"/>
          </w:tcPr>
          <w:p w14:paraId="0909519B" w14:textId="77777777" w:rsidR="003F47F9" w:rsidRPr="00907B70" w:rsidRDefault="003F47F9" w:rsidP="003F47F9">
            <w:pPr>
              <w:spacing w:after="0" w:line="240" w:lineRule="auto"/>
            </w:pPr>
            <w:r w:rsidRPr="00907B70">
              <w:t>0</w:t>
            </w:r>
          </w:p>
        </w:tc>
        <w:tc>
          <w:tcPr>
            <w:tcW w:w="2430" w:type="dxa"/>
            <w:shd w:val="solid" w:color="DAEEF3" w:themeColor="accent5" w:themeTint="33" w:fill="F2F2F2"/>
          </w:tcPr>
          <w:p w14:paraId="458C50D2" w14:textId="77777777" w:rsidR="003F47F9" w:rsidRPr="00907B70" w:rsidRDefault="003F47F9" w:rsidP="003F47F9">
            <w:pPr>
              <w:spacing w:after="0" w:line="240" w:lineRule="auto"/>
              <w:rPr>
                <w:b/>
              </w:rPr>
            </w:pPr>
            <w:proofErr w:type="spellStart"/>
            <w:r w:rsidRPr="00907B70">
              <w:rPr>
                <w:b/>
              </w:rPr>
              <w:t>Incompletetimeout</w:t>
            </w:r>
            <w:proofErr w:type="spellEnd"/>
          </w:p>
        </w:tc>
        <w:tc>
          <w:tcPr>
            <w:tcW w:w="2415" w:type="dxa"/>
            <w:gridSpan w:val="4"/>
          </w:tcPr>
          <w:p w14:paraId="330553E5" w14:textId="77777777" w:rsidR="003F47F9" w:rsidRPr="00907B70" w:rsidRDefault="003F47F9" w:rsidP="003F47F9">
            <w:pPr>
              <w:spacing w:after="0" w:line="240" w:lineRule="auto"/>
            </w:pPr>
            <w:r w:rsidRPr="00907B70">
              <w:t xml:space="preserve">1500 </w:t>
            </w:r>
            <w:proofErr w:type="spellStart"/>
            <w:r w:rsidRPr="00907B70">
              <w:t>ms</w:t>
            </w:r>
            <w:proofErr w:type="spellEnd"/>
          </w:p>
        </w:tc>
      </w:tr>
      <w:tr w:rsidR="003F47F9" w:rsidRPr="00907B70" w14:paraId="781F2065" w14:textId="77777777" w:rsidTr="00376CB8">
        <w:trPr>
          <w:trHeight w:val="242"/>
        </w:trPr>
        <w:tc>
          <w:tcPr>
            <w:tcW w:w="3258" w:type="dxa"/>
            <w:gridSpan w:val="2"/>
            <w:shd w:val="solid" w:color="DAEEF3" w:themeColor="accent5" w:themeTint="33" w:fill="CCFFFF"/>
          </w:tcPr>
          <w:p w14:paraId="61DD5E8E" w14:textId="77777777" w:rsidR="003F47F9" w:rsidRPr="00907B70" w:rsidRDefault="003F47F9" w:rsidP="003F47F9">
            <w:pPr>
              <w:spacing w:after="0" w:line="240" w:lineRule="auto"/>
              <w:rPr>
                <w:b/>
              </w:rPr>
            </w:pPr>
            <w:proofErr w:type="spellStart"/>
            <w:r w:rsidRPr="00907B70">
              <w:rPr>
                <w:b/>
              </w:rPr>
              <w:t>MaxSpeechTimeout</w:t>
            </w:r>
            <w:proofErr w:type="spellEnd"/>
          </w:p>
        </w:tc>
        <w:tc>
          <w:tcPr>
            <w:tcW w:w="1260" w:type="dxa"/>
            <w:gridSpan w:val="4"/>
          </w:tcPr>
          <w:p w14:paraId="048167CC" w14:textId="77777777" w:rsidR="003F47F9" w:rsidRPr="00907B70" w:rsidRDefault="003F47F9" w:rsidP="003F47F9">
            <w:pPr>
              <w:spacing w:after="0" w:line="240" w:lineRule="auto"/>
            </w:pPr>
            <w:r w:rsidRPr="00907B70">
              <w:t>22 seconds</w:t>
            </w:r>
          </w:p>
        </w:tc>
        <w:tc>
          <w:tcPr>
            <w:tcW w:w="2430" w:type="dxa"/>
            <w:shd w:val="clear" w:color="DAEEF3" w:themeColor="accent5" w:themeTint="33" w:fill="DAEEF3" w:themeFill="accent5" w:themeFillTint="33"/>
          </w:tcPr>
          <w:p w14:paraId="7377BA66" w14:textId="77777777" w:rsidR="003F47F9" w:rsidRPr="00907B70" w:rsidRDefault="003F47F9" w:rsidP="003F47F9">
            <w:pPr>
              <w:spacing w:after="0" w:line="240" w:lineRule="auto"/>
              <w:rPr>
                <w:b/>
              </w:rPr>
            </w:pPr>
            <w:r w:rsidRPr="00907B70">
              <w:rPr>
                <w:b/>
              </w:rPr>
              <w:t>Sensitivity</w:t>
            </w:r>
          </w:p>
        </w:tc>
        <w:tc>
          <w:tcPr>
            <w:tcW w:w="2415" w:type="dxa"/>
            <w:gridSpan w:val="4"/>
            <w:shd w:val="clear" w:color="DAEEF3" w:themeColor="accent5" w:themeTint="33" w:fill="auto"/>
          </w:tcPr>
          <w:p w14:paraId="5336CB39" w14:textId="77777777" w:rsidR="003F47F9" w:rsidRPr="00907B70" w:rsidRDefault="003F47F9" w:rsidP="003F47F9">
            <w:pPr>
              <w:spacing w:after="0" w:line="240" w:lineRule="auto"/>
              <w:rPr>
                <w:b/>
              </w:rPr>
            </w:pPr>
            <w:r w:rsidRPr="00907B70">
              <w:t>0.4</w:t>
            </w:r>
          </w:p>
        </w:tc>
      </w:tr>
      <w:tr w:rsidR="003F47F9" w:rsidRPr="00907B70" w14:paraId="4D6C7263" w14:textId="77777777" w:rsidTr="00376CB8">
        <w:tc>
          <w:tcPr>
            <w:tcW w:w="9363" w:type="dxa"/>
            <w:gridSpan w:val="11"/>
            <w:tcBorders>
              <w:bottom w:val="single" w:sz="4" w:space="0" w:color="000000"/>
            </w:tcBorders>
            <w:shd w:val="clear" w:color="auto" w:fill="92CDDC" w:themeFill="accent5" w:themeFillTint="99"/>
          </w:tcPr>
          <w:p w14:paraId="5D2AC8F6" w14:textId="77777777" w:rsidR="003F47F9" w:rsidRPr="00907B70" w:rsidRDefault="003F47F9" w:rsidP="003F47F9">
            <w:pPr>
              <w:spacing w:after="0" w:line="240" w:lineRule="auto"/>
              <w:rPr>
                <w:b/>
              </w:rPr>
            </w:pPr>
            <w:r w:rsidRPr="00907B70">
              <w:rPr>
                <w:b/>
              </w:rPr>
              <w:t>DTMF Settings</w:t>
            </w:r>
          </w:p>
        </w:tc>
      </w:tr>
      <w:tr w:rsidR="003F47F9" w:rsidRPr="00907B70" w14:paraId="44ABB38B" w14:textId="77777777" w:rsidTr="00376CB8">
        <w:tc>
          <w:tcPr>
            <w:tcW w:w="3258" w:type="dxa"/>
            <w:gridSpan w:val="2"/>
            <w:tcBorders>
              <w:bottom w:val="single" w:sz="4" w:space="0" w:color="000000"/>
            </w:tcBorders>
            <w:shd w:val="clear" w:color="auto" w:fill="DAEEF3" w:themeFill="accent5" w:themeFillTint="33"/>
          </w:tcPr>
          <w:p w14:paraId="546D24D1" w14:textId="77777777" w:rsidR="003F47F9" w:rsidRPr="00907B70" w:rsidRDefault="003F47F9" w:rsidP="003F47F9">
            <w:pPr>
              <w:spacing w:after="0" w:line="240" w:lineRule="auto"/>
              <w:rPr>
                <w:b/>
              </w:rPr>
            </w:pPr>
            <w:r w:rsidRPr="00907B70">
              <w:rPr>
                <w:b/>
              </w:rPr>
              <w:t>DTMF Allowed?</w:t>
            </w:r>
          </w:p>
        </w:tc>
        <w:tc>
          <w:tcPr>
            <w:tcW w:w="6105" w:type="dxa"/>
            <w:gridSpan w:val="9"/>
            <w:shd w:val="clear" w:color="auto" w:fill="auto"/>
          </w:tcPr>
          <w:p w14:paraId="7A2A527E" w14:textId="509C0AC8" w:rsidR="003F47F9" w:rsidRPr="00907B70" w:rsidRDefault="00E50601" w:rsidP="003F47F9">
            <w:pPr>
              <w:spacing w:after="0" w:line="240" w:lineRule="auto"/>
            </w:pPr>
            <w:proofErr w:type="spellStart"/>
            <w:r>
              <w:t>Sí</w:t>
            </w:r>
            <w:proofErr w:type="spellEnd"/>
          </w:p>
        </w:tc>
      </w:tr>
      <w:tr w:rsidR="003F47F9" w:rsidRPr="00907B70" w14:paraId="70DA28FF" w14:textId="77777777" w:rsidTr="00376CB8">
        <w:trPr>
          <w:trHeight w:val="224"/>
        </w:trPr>
        <w:tc>
          <w:tcPr>
            <w:tcW w:w="3258" w:type="dxa"/>
            <w:gridSpan w:val="2"/>
            <w:shd w:val="solid" w:color="DAEEF3" w:themeColor="accent5" w:themeTint="33" w:fill="F2F2F2"/>
          </w:tcPr>
          <w:p w14:paraId="0A13BA6F" w14:textId="77777777" w:rsidR="003F47F9" w:rsidRPr="00907B70" w:rsidRDefault="003F47F9" w:rsidP="003F47F9">
            <w:pPr>
              <w:spacing w:after="0" w:line="240" w:lineRule="auto"/>
              <w:rPr>
                <w:b/>
              </w:rPr>
            </w:pPr>
            <w:proofErr w:type="spellStart"/>
            <w:r w:rsidRPr="00907B70">
              <w:rPr>
                <w:b/>
              </w:rPr>
              <w:t>MinDigits</w:t>
            </w:r>
            <w:proofErr w:type="spellEnd"/>
          </w:p>
        </w:tc>
        <w:tc>
          <w:tcPr>
            <w:tcW w:w="1036" w:type="dxa"/>
            <w:gridSpan w:val="3"/>
          </w:tcPr>
          <w:p w14:paraId="31E3ED1F" w14:textId="4D3AFC8D" w:rsidR="003F47F9" w:rsidRPr="00907B70" w:rsidRDefault="00E50601" w:rsidP="003F47F9">
            <w:pPr>
              <w:spacing w:after="0" w:line="240" w:lineRule="auto"/>
            </w:pPr>
            <w:r>
              <w:t>1</w:t>
            </w:r>
          </w:p>
        </w:tc>
        <w:tc>
          <w:tcPr>
            <w:tcW w:w="2654" w:type="dxa"/>
            <w:gridSpan w:val="2"/>
            <w:shd w:val="solid" w:color="DAEEF3" w:themeColor="accent5" w:themeTint="33" w:fill="F2F2F2"/>
          </w:tcPr>
          <w:p w14:paraId="100C8BF7" w14:textId="77777777" w:rsidR="003F47F9" w:rsidRPr="00907B70" w:rsidRDefault="003F47F9" w:rsidP="003F47F9">
            <w:pPr>
              <w:spacing w:after="0" w:line="240" w:lineRule="auto"/>
              <w:rPr>
                <w:b/>
              </w:rPr>
            </w:pPr>
            <w:proofErr w:type="spellStart"/>
            <w:r w:rsidRPr="00907B70">
              <w:rPr>
                <w:b/>
              </w:rPr>
              <w:t>MaxDigits</w:t>
            </w:r>
            <w:proofErr w:type="spellEnd"/>
          </w:p>
        </w:tc>
        <w:tc>
          <w:tcPr>
            <w:tcW w:w="2415" w:type="dxa"/>
            <w:gridSpan w:val="4"/>
          </w:tcPr>
          <w:p w14:paraId="4C624411" w14:textId="0EE3C1C1" w:rsidR="003F47F9" w:rsidRPr="00907B70" w:rsidRDefault="00E50601" w:rsidP="003F47F9">
            <w:pPr>
              <w:spacing w:after="0" w:line="240" w:lineRule="auto"/>
            </w:pPr>
            <w:r>
              <w:t>1</w:t>
            </w:r>
          </w:p>
        </w:tc>
      </w:tr>
      <w:tr w:rsidR="003F47F9" w:rsidRPr="00907B70" w14:paraId="39DC4A4B" w14:textId="77777777" w:rsidTr="00376CB8">
        <w:trPr>
          <w:trHeight w:val="233"/>
        </w:trPr>
        <w:tc>
          <w:tcPr>
            <w:tcW w:w="3258" w:type="dxa"/>
            <w:gridSpan w:val="2"/>
            <w:shd w:val="solid" w:color="DAEEF3" w:themeColor="accent5" w:themeTint="33" w:fill="F2F2F2"/>
          </w:tcPr>
          <w:p w14:paraId="7C63C342" w14:textId="77777777" w:rsidR="003F47F9" w:rsidRPr="00907B70" w:rsidRDefault="003F47F9" w:rsidP="003F47F9">
            <w:pPr>
              <w:spacing w:after="0" w:line="240" w:lineRule="auto"/>
              <w:rPr>
                <w:b/>
              </w:rPr>
            </w:pPr>
            <w:proofErr w:type="spellStart"/>
            <w:r w:rsidRPr="00907B70">
              <w:rPr>
                <w:b/>
              </w:rPr>
              <w:t>TerminationDigit</w:t>
            </w:r>
            <w:proofErr w:type="spellEnd"/>
          </w:p>
        </w:tc>
        <w:tc>
          <w:tcPr>
            <w:tcW w:w="1036" w:type="dxa"/>
            <w:gridSpan w:val="3"/>
          </w:tcPr>
          <w:p w14:paraId="1A46A84D" w14:textId="77777777" w:rsidR="003F47F9" w:rsidRPr="00907B70" w:rsidRDefault="003F47F9" w:rsidP="003F47F9">
            <w:pPr>
              <w:spacing w:after="0" w:line="240" w:lineRule="auto"/>
            </w:pPr>
            <w:r w:rsidRPr="00907B70">
              <w:t>N/A</w:t>
            </w:r>
          </w:p>
        </w:tc>
        <w:tc>
          <w:tcPr>
            <w:tcW w:w="2654" w:type="dxa"/>
            <w:gridSpan w:val="2"/>
            <w:shd w:val="solid" w:color="DAEEF3" w:themeColor="accent5" w:themeTint="33" w:fill="F2F2F2"/>
          </w:tcPr>
          <w:p w14:paraId="23B3460D" w14:textId="77777777" w:rsidR="003F47F9" w:rsidRPr="00907B70" w:rsidRDefault="003F47F9" w:rsidP="003F47F9">
            <w:pPr>
              <w:spacing w:after="0" w:line="240" w:lineRule="auto"/>
              <w:rPr>
                <w:b/>
              </w:rPr>
            </w:pPr>
            <w:r w:rsidRPr="00907B70">
              <w:rPr>
                <w:b/>
              </w:rPr>
              <w:t>Interdigit Timeout</w:t>
            </w:r>
          </w:p>
        </w:tc>
        <w:tc>
          <w:tcPr>
            <w:tcW w:w="2415" w:type="dxa"/>
            <w:gridSpan w:val="4"/>
          </w:tcPr>
          <w:p w14:paraId="2F931D6A" w14:textId="77777777" w:rsidR="003F47F9" w:rsidRPr="00907B70" w:rsidRDefault="003F47F9" w:rsidP="003F47F9">
            <w:pPr>
              <w:spacing w:after="0" w:line="240" w:lineRule="auto"/>
            </w:pPr>
            <w:r w:rsidRPr="00907B70">
              <w:t>N/A</w:t>
            </w:r>
          </w:p>
        </w:tc>
      </w:tr>
      <w:tr w:rsidR="003F47F9" w:rsidRPr="00907B70" w14:paraId="4B880189" w14:textId="77777777" w:rsidTr="00376CB8">
        <w:trPr>
          <w:trHeight w:val="305"/>
        </w:trPr>
        <w:tc>
          <w:tcPr>
            <w:tcW w:w="9363" w:type="dxa"/>
            <w:gridSpan w:val="11"/>
            <w:shd w:val="clear" w:color="auto" w:fill="000000" w:themeFill="text1"/>
            <w:vAlign w:val="center"/>
          </w:tcPr>
          <w:p w14:paraId="531AF078" w14:textId="77777777" w:rsidR="003F47F9" w:rsidRPr="00907B70" w:rsidRDefault="003F47F9" w:rsidP="003F47F9">
            <w:pPr>
              <w:spacing w:after="0" w:line="240" w:lineRule="auto"/>
              <w:rPr>
                <w:b/>
                <w:sz w:val="24"/>
                <w:szCs w:val="24"/>
              </w:rPr>
            </w:pPr>
          </w:p>
        </w:tc>
      </w:tr>
      <w:tr w:rsidR="003F47F9" w:rsidRPr="00907B70" w14:paraId="622741B6" w14:textId="77777777" w:rsidTr="00376CB8">
        <w:trPr>
          <w:trHeight w:val="305"/>
        </w:trPr>
        <w:tc>
          <w:tcPr>
            <w:tcW w:w="9363" w:type="dxa"/>
            <w:gridSpan w:val="11"/>
            <w:shd w:val="clear" w:color="auto" w:fill="D9D9D9"/>
            <w:vAlign w:val="center"/>
          </w:tcPr>
          <w:p w14:paraId="3BAFCBB9" w14:textId="77777777" w:rsidR="003F47F9" w:rsidRPr="00907B70" w:rsidRDefault="003F47F9" w:rsidP="003F47F9">
            <w:pPr>
              <w:spacing w:after="0" w:line="240" w:lineRule="auto"/>
              <w:rPr>
                <w:b/>
                <w:sz w:val="24"/>
                <w:szCs w:val="24"/>
              </w:rPr>
            </w:pPr>
            <w:r w:rsidRPr="00907B70">
              <w:rPr>
                <w:b/>
                <w:sz w:val="24"/>
                <w:szCs w:val="24"/>
              </w:rPr>
              <w:t>Initial Prompts</w:t>
            </w:r>
          </w:p>
        </w:tc>
      </w:tr>
      <w:tr w:rsidR="003F47F9" w:rsidRPr="00907B70" w14:paraId="56F9B834" w14:textId="77777777" w:rsidTr="00376CB8">
        <w:trPr>
          <w:trHeight w:val="305"/>
        </w:trPr>
        <w:tc>
          <w:tcPr>
            <w:tcW w:w="2178" w:type="dxa"/>
            <w:tcBorders>
              <w:bottom w:val="single" w:sz="4" w:space="0" w:color="000000"/>
            </w:tcBorders>
            <w:shd w:val="clear" w:color="auto" w:fill="DAEEF3" w:themeFill="accent5" w:themeFillTint="33"/>
            <w:vAlign w:val="center"/>
          </w:tcPr>
          <w:p w14:paraId="1710C43A" w14:textId="77777777" w:rsidR="003F47F9" w:rsidRPr="00907B70" w:rsidRDefault="003F47F9" w:rsidP="003F47F9">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7944A821" w14:textId="77777777" w:rsidR="003F47F9" w:rsidRPr="00907B70" w:rsidRDefault="003F47F9" w:rsidP="003F47F9">
            <w:pPr>
              <w:spacing w:after="0" w:line="240" w:lineRule="auto"/>
              <w:jc w:val="center"/>
              <w:rPr>
                <w:b/>
                <w:i/>
              </w:rPr>
            </w:pPr>
            <w:r w:rsidRPr="00907B70">
              <w:rPr>
                <w:b/>
                <w:i/>
              </w:rPr>
              <w:t>Condition</w:t>
            </w:r>
          </w:p>
        </w:tc>
        <w:tc>
          <w:tcPr>
            <w:tcW w:w="5385" w:type="dxa"/>
            <w:gridSpan w:val="8"/>
            <w:tcBorders>
              <w:bottom w:val="single" w:sz="4" w:space="0" w:color="000000"/>
            </w:tcBorders>
            <w:shd w:val="clear" w:color="auto" w:fill="DAEEF3" w:themeFill="accent5" w:themeFillTint="33"/>
            <w:vAlign w:val="center"/>
          </w:tcPr>
          <w:p w14:paraId="59F2E9A1" w14:textId="77777777" w:rsidR="003F47F9" w:rsidRPr="00907B70" w:rsidRDefault="003F47F9" w:rsidP="003F47F9">
            <w:pPr>
              <w:spacing w:after="0" w:line="240" w:lineRule="auto"/>
              <w:jc w:val="center"/>
              <w:rPr>
                <w:b/>
                <w:i/>
              </w:rPr>
            </w:pPr>
            <w:r w:rsidRPr="00907B70">
              <w:rPr>
                <w:b/>
                <w:i/>
              </w:rPr>
              <w:t>Wording</w:t>
            </w:r>
          </w:p>
        </w:tc>
      </w:tr>
      <w:tr w:rsidR="003F47F9" w:rsidRPr="00F85F27" w14:paraId="372CEAB6" w14:textId="77777777" w:rsidTr="00376CB8">
        <w:trPr>
          <w:trHeight w:val="305"/>
        </w:trPr>
        <w:tc>
          <w:tcPr>
            <w:tcW w:w="2178" w:type="dxa"/>
            <w:tcBorders>
              <w:bottom w:val="single" w:sz="4" w:space="0" w:color="000000"/>
            </w:tcBorders>
            <w:shd w:val="clear" w:color="auto" w:fill="auto"/>
          </w:tcPr>
          <w:p w14:paraId="451C8040" w14:textId="4C75A905" w:rsidR="003F47F9" w:rsidRPr="00907B70" w:rsidRDefault="00E50601" w:rsidP="003F47F9">
            <w:pPr>
              <w:spacing w:after="0" w:line="240" w:lineRule="auto"/>
              <w:rPr>
                <w:sz w:val="20"/>
                <w:szCs w:val="20"/>
              </w:rPr>
            </w:pPr>
            <w:r>
              <w:rPr>
                <w:sz w:val="20"/>
                <w:szCs w:val="20"/>
              </w:rPr>
              <w:t>2500-1.wav</w:t>
            </w:r>
          </w:p>
        </w:tc>
        <w:tc>
          <w:tcPr>
            <w:tcW w:w="1800" w:type="dxa"/>
            <w:gridSpan w:val="2"/>
            <w:tcBorders>
              <w:bottom w:val="single" w:sz="4" w:space="0" w:color="000000"/>
            </w:tcBorders>
            <w:shd w:val="clear" w:color="auto" w:fill="auto"/>
          </w:tcPr>
          <w:p w14:paraId="7170FD86" w14:textId="174CE45B" w:rsidR="003F47F9" w:rsidRPr="00907B70" w:rsidRDefault="00E50601" w:rsidP="003F47F9">
            <w:pPr>
              <w:spacing w:after="0" w:line="240" w:lineRule="auto"/>
              <w:rPr>
                <w:sz w:val="20"/>
                <w:szCs w:val="20"/>
              </w:rPr>
            </w:pPr>
            <w:r>
              <w:rPr>
                <w:sz w:val="20"/>
                <w:szCs w:val="20"/>
              </w:rPr>
              <w:t>Initial</w:t>
            </w:r>
          </w:p>
        </w:tc>
        <w:tc>
          <w:tcPr>
            <w:tcW w:w="5385" w:type="dxa"/>
            <w:gridSpan w:val="8"/>
            <w:tcBorders>
              <w:bottom w:val="single" w:sz="4" w:space="0" w:color="000000"/>
            </w:tcBorders>
            <w:shd w:val="clear" w:color="auto" w:fill="auto"/>
            <w:vAlign w:val="center"/>
          </w:tcPr>
          <w:p w14:paraId="1E517CC9" w14:textId="30AD4156" w:rsidR="003F47F9" w:rsidRPr="00F03FB4" w:rsidRDefault="00376CB8" w:rsidP="003F47F9">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 utilizar otro número de teléfono?</w:t>
            </w:r>
          </w:p>
        </w:tc>
      </w:tr>
      <w:tr w:rsidR="003F47F9" w:rsidRPr="00907B70" w14:paraId="7AE96DC3" w14:textId="77777777" w:rsidTr="00376CB8">
        <w:trPr>
          <w:trHeight w:val="305"/>
        </w:trPr>
        <w:tc>
          <w:tcPr>
            <w:tcW w:w="9363" w:type="dxa"/>
            <w:gridSpan w:val="11"/>
            <w:tcBorders>
              <w:bottom w:val="single" w:sz="4" w:space="0" w:color="000000"/>
            </w:tcBorders>
            <w:shd w:val="clear" w:color="auto" w:fill="D9D9D9"/>
            <w:vAlign w:val="center"/>
          </w:tcPr>
          <w:p w14:paraId="51350ABA" w14:textId="77777777" w:rsidR="003F47F9" w:rsidRPr="00907B70" w:rsidRDefault="003F47F9" w:rsidP="003F47F9">
            <w:pPr>
              <w:spacing w:after="0" w:line="240" w:lineRule="auto"/>
              <w:rPr>
                <w:b/>
                <w:sz w:val="24"/>
                <w:szCs w:val="24"/>
              </w:rPr>
            </w:pPr>
            <w:r w:rsidRPr="00907B70">
              <w:rPr>
                <w:b/>
                <w:sz w:val="24"/>
                <w:szCs w:val="24"/>
              </w:rPr>
              <w:t>Retry Prompts</w:t>
            </w:r>
          </w:p>
        </w:tc>
      </w:tr>
      <w:tr w:rsidR="003F47F9" w:rsidRPr="00907B70" w14:paraId="1E0F0992" w14:textId="77777777" w:rsidTr="00376CB8">
        <w:trPr>
          <w:trHeight w:val="305"/>
        </w:trPr>
        <w:tc>
          <w:tcPr>
            <w:tcW w:w="2178" w:type="dxa"/>
            <w:tcBorders>
              <w:bottom w:val="single" w:sz="4" w:space="0" w:color="000000"/>
            </w:tcBorders>
            <w:shd w:val="clear" w:color="auto" w:fill="DAEEF3" w:themeFill="accent5" w:themeFillTint="33"/>
            <w:vAlign w:val="center"/>
          </w:tcPr>
          <w:p w14:paraId="6824DD21" w14:textId="77777777" w:rsidR="003F47F9" w:rsidRPr="00907B70" w:rsidRDefault="003F47F9" w:rsidP="003F47F9">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69442E9A" w14:textId="77777777" w:rsidR="003F47F9" w:rsidRPr="00907B70" w:rsidRDefault="003F47F9" w:rsidP="003F47F9">
            <w:pPr>
              <w:spacing w:after="0" w:line="240" w:lineRule="auto"/>
              <w:jc w:val="center"/>
              <w:rPr>
                <w:b/>
                <w:i/>
                <w:sz w:val="24"/>
                <w:szCs w:val="24"/>
              </w:rPr>
            </w:pPr>
            <w:r w:rsidRPr="00907B70">
              <w:rPr>
                <w:b/>
                <w:i/>
              </w:rPr>
              <w:t>Condition</w:t>
            </w:r>
          </w:p>
        </w:tc>
        <w:tc>
          <w:tcPr>
            <w:tcW w:w="3690" w:type="dxa"/>
            <w:gridSpan w:val="6"/>
            <w:tcBorders>
              <w:bottom w:val="single" w:sz="4" w:space="0" w:color="000000"/>
            </w:tcBorders>
            <w:shd w:val="clear" w:color="auto" w:fill="DAEEF3" w:themeFill="accent5" w:themeFillTint="33"/>
            <w:vAlign w:val="center"/>
          </w:tcPr>
          <w:p w14:paraId="77BCAE32" w14:textId="77777777" w:rsidR="003F47F9" w:rsidRPr="00907B70" w:rsidRDefault="003F47F9" w:rsidP="003F47F9">
            <w:pPr>
              <w:spacing w:after="0" w:line="240" w:lineRule="auto"/>
              <w:jc w:val="center"/>
              <w:rPr>
                <w:b/>
                <w:i/>
                <w:sz w:val="24"/>
                <w:szCs w:val="24"/>
              </w:rPr>
            </w:pPr>
            <w:r w:rsidRPr="00907B70">
              <w:rPr>
                <w:b/>
                <w:i/>
              </w:rPr>
              <w:t>Wording</w:t>
            </w:r>
          </w:p>
        </w:tc>
        <w:tc>
          <w:tcPr>
            <w:tcW w:w="1605" w:type="dxa"/>
            <w:tcBorders>
              <w:bottom w:val="single" w:sz="4" w:space="0" w:color="000000"/>
            </w:tcBorders>
            <w:shd w:val="clear" w:color="auto" w:fill="DAEEF3" w:themeFill="accent5" w:themeFillTint="33"/>
            <w:vAlign w:val="center"/>
          </w:tcPr>
          <w:p w14:paraId="1C73B5B8" w14:textId="77777777" w:rsidR="003F47F9" w:rsidRPr="00907B70" w:rsidRDefault="003F47F9" w:rsidP="003F47F9">
            <w:pPr>
              <w:spacing w:after="0" w:line="240" w:lineRule="auto"/>
              <w:jc w:val="center"/>
              <w:rPr>
                <w:b/>
                <w:i/>
              </w:rPr>
            </w:pPr>
            <w:r w:rsidRPr="00907B70">
              <w:rPr>
                <w:b/>
                <w:i/>
              </w:rPr>
              <w:t>Transition</w:t>
            </w:r>
          </w:p>
        </w:tc>
      </w:tr>
      <w:tr w:rsidR="00FC7B93" w:rsidRPr="00907B70" w14:paraId="025DCB31" w14:textId="77777777" w:rsidTr="00376CB8">
        <w:trPr>
          <w:trHeight w:val="305"/>
        </w:trPr>
        <w:tc>
          <w:tcPr>
            <w:tcW w:w="2178" w:type="dxa"/>
            <w:tcBorders>
              <w:bottom w:val="single" w:sz="4" w:space="0" w:color="000000"/>
            </w:tcBorders>
            <w:shd w:val="clear" w:color="auto" w:fill="auto"/>
          </w:tcPr>
          <w:p w14:paraId="41EEE295" w14:textId="2AB69ED5" w:rsidR="00FC7B93" w:rsidRPr="00907B70" w:rsidRDefault="00FC7B93" w:rsidP="00FC7B93">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04773EFB" w14:textId="5C710298" w:rsidR="00FC7B93" w:rsidRPr="00907B70" w:rsidRDefault="00FC7B93" w:rsidP="00FC7B93">
            <w:pPr>
              <w:spacing w:after="0" w:line="240" w:lineRule="auto"/>
              <w:rPr>
                <w:sz w:val="20"/>
                <w:szCs w:val="20"/>
              </w:rPr>
            </w:pPr>
            <w:r w:rsidRPr="00907B70">
              <w:rPr>
                <w:sz w:val="20"/>
                <w:szCs w:val="20"/>
              </w:rPr>
              <w:t>No Match 1</w:t>
            </w:r>
          </w:p>
        </w:tc>
        <w:tc>
          <w:tcPr>
            <w:tcW w:w="3690" w:type="dxa"/>
            <w:gridSpan w:val="6"/>
            <w:tcBorders>
              <w:bottom w:val="single" w:sz="4" w:space="0" w:color="000000"/>
            </w:tcBorders>
            <w:shd w:val="clear" w:color="auto" w:fill="auto"/>
          </w:tcPr>
          <w:p w14:paraId="6DB7D648" w14:textId="767D6552" w:rsidR="00FC7B93" w:rsidRPr="00907B70" w:rsidRDefault="00FC7B93" w:rsidP="00FC7B93">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40A483B7" w14:textId="43A4EE67" w:rsidR="00FC7B93" w:rsidRPr="00907B70" w:rsidRDefault="00FC7B93" w:rsidP="00FC7B93">
            <w:pPr>
              <w:spacing w:after="0" w:line="240" w:lineRule="auto"/>
              <w:rPr>
                <w:sz w:val="20"/>
                <w:szCs w:val="20"/>
              </w:rPr>
            </w:pPr>
            <w:r>
              <w:rPr>
                <w:sz w:val="20"/>
                <w:szCs w:val="20"/>
              </w:rPr>
              <w:t>--</w:t>
            </w:r>
          </w:p>
        </w:tc>
      </w:tr>
      <w:tr w:rsidR="00FC7B93" w:rsidRPr="00907B70" w14:paraId="0A4EAEDE" w14:textId="77777777" w:rsidTr="00376CB8">
        <w:trPr>
          <w:trHeight w:val="305"/>
        </w:trPr>
        <w:tc>
          <w:tcPr>
            <w:tcW w:w="2178" w:type="dxa"/>
            <w:tcBorders>
              <w:bottom w:val="single" w:sz="4" w:space="0" w:color="000000"/>
            </w:tcBorders>
            <w:shd w:val="clear" w:color="auto" w:fill="auto"/>
          </w:tcPr>
          <w:p w14:paraId="6348C3C2" w14:textId="1F19F9A5" w:rsidR="00FC7B93" w:rsidRPr="00907B70" w:rsidRDefault="00E50601" w:rsidP="00FC7B93">
            <w:pPr>
              <w:spacing w:after="0" w:line="240" w:lineRule="auto"/>
              <w:rPr>
                <w:sz w:val="20"/>
                <w:szCs w:val="20"/>
              </w:rPr>
            </w:pPr>
            <w:r>
              <w:rPr>
                <w:sz w:val="20"/>
                <w:szCs w:val="20"/>
              </w:rPr>
              <w:t>2500-2.wav</w:t>
            </w:r>
          </w:p>
        </w:tc>
        <w:tc>
          <w:tcPr>
            <w:tcW w:w="1890" w:type="dxa"/>
            <w:gridSpan w:val="3"/>
            <w:tcBorders>
              <w:bottom w:val="single" w:sz="4" w:space="0" w:color="000000"/>
            </w:tcBorders>
            <w:shd w:val="clear" w:color="auto" w:fill="auto"/>
          </w:tcPr>
          <w:p w14:paraId="798AC2B7" w14:textId="295AC9C0" w:rsidR="00FC7B93" w:rsidRPr="00907B70" w:rsidRDefault="00FC7B93" w:rsidP="00FC7B93">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5B5CE422" w14:textId="47776EAC" w:rsidR="00FC7B93" w:rsidRPr="00F03FB4" w:rsidRDefault="00E50601"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 utilizar otro número?  Simplemente diga ‘sí’ o 'no'.</w:t>
            </w:r>
          </w:p>
        </w:tc>
        <w:tc>
          <w:tcPr>
            <w:tcW w:w="1605" w:type="dxa"/>
            <w:tcBorders>
              <w:bottom w:val="single" w:sz="4" w:space="0" w:color="000000"/>
            </w:tcBorders>
            <w:shd w:val="clear" w:color="auto" w:fill="auto"/>
          </w:tcPr>
          <w:p w14:paraId="15A8DDB9" w14:textId="1AFA868C" w:rsidR="00FC7B93" w:rsidRPr="00907B70" w:rsidRDefault="00FC7B93" w:rsidP="00FC7B93">
            <w:pPr>
              <w:spacing w:after="0" w:line="240" w:lineRule="auto"/>
              <w:rPr>
                <w:sz w:val="20"/>
                <w:szCs w:val="20"/>
              </w:rPr>
            </w:pPr>
            <w:proofErr w:type="spellStart"/>
            <w:r>
              <w:rPr>
                <w:sz w:val="20"/>
                <w:szCs w:val="20"/>
              </w:rPr>
              <w:t>Rerecognition</w:t>
            </w:r>
            <w:proofErr w:type="spellEnd"/>
          </w:p>
        </w:tc>
      </w:tr>
      <w:tr w:rsidR="00FC7B93" w:rsidRPr="00907B70" w14:paraId="653EE387" w14:textId="77777777" w:rsidTr="00376CB8">
        <w:trPr>
          <w:trHeight w:val="305"/>
        </w:trPr>
        <w:tc>
          <w:tcPr>
            <w:tcW w:w="2178" w:type="dxa"/>
            <w:tcBorders>
              <w:bottom w:val="single" w:sz="4" w:space="0" w:color="000000"/>
            </w:tcBorders>
            <w:shd w:val="clear" w:color="auto" w:fill="auto"/>
          </w:tcPr>
          <w:p w14:paraId="07973805" w14:textId="18085A64" w:rsidR="00FC7B93" w:rsidRPr="00907B70" w:rsidRDefault="00FC7B93" w:rsidP="00FC7B93">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4F4CC23A" w14:textId="3F93C93E" w:rsidR="00FC7B93" w:rsidRPr="00907B70" w:rsidRDefault="00FC7B93" w:rsidP="00FC7B93">
            <w:pPr>
              <w:spacing w:after="0" w:line="240" w:lineRule="auto"/>
              <w:rPr>
                <w:sz w:val="20"/>
                <w:szCs w:val="20"/>
              </w:rPr>
            </w:pPr>
            <w:r w:rsidRPr="00907B70">
              <w:rPr>
                <w:sz w:val="20"/>
                <w:szCs w:val="20"/>
              </w:rPr>
              <w:t>No Match 2</w:t>
            </w:r>
          </w:p>
        </w:tc>
        <w:tc>
          <w:tcPr>
            <w:tcW w:w="3690" w:type="dxa"/>
            <w:gridSpan w:val="6"/>
            <w:tcBorders>
              <w:bottom w:val="single" w:sz="4" w:space="0" w:color="000000"/>
            </w:tcBorders>
            <w:shd w:val="clear" w:color="auto" w:fill="auto"/>
          </w:tcPr>
          <w:p w14:paraId="4EC3FD91" w14:textId="239C1403" w:rsidR="00FC7B93" w:rsidRPr="00907B70" w:rsidRDefault="00FC7B93" w:rsidP="00FC7B93">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4FE37CFD" w14:textId="35B86B51" w:rsidR="00FC7B93" w:rsidRPr="00907B70" w:rsidRDefault="00FC7B93" w:rsidP="00FC7B93">
            <w:pPr>
              <w:spacing w:after="0" w:line="240" w:lineRule="auto"/>
              <w:rPr>
                <w:sz w:val="20"/>
                <w:szCs w:val="20"/>
              </w:rPr>
            </w:pPr>
            <w:r>
              <w:rPr>
                <w:sz w:val="20"/>
                <w:szCs w:val="20"/>
              </w:rPr>
              <w:t>--</w:t>
            </w:r>
          </w:p>
        </w:tc>
      </w:tr>
      <w:tr w:rsidR="00FC7B93" w:rsidRPr="00907B70" w14:paraId="5708490E" w14:textId="77777777" w:rsidTr="00376CB8">
        <w:trPr>
          <w:trHeight w:val="305"/>
        </w:trPr>
        <w:tc>
          <w:tcPr>
            <w:tcW w:w="2178" w:type="dxa"/>
            <w:tcBorders>
              <w:bottom w:val="single" w:sz="4" w:space="0" w:color="000000"/>
            </w:tcBorders>
            <w:shd w:val="clear" w:color="auto" w:fill="auto"/>
          </w:tcPr>
          <w:p w14:paraId="38ABA848" w14:textId="0640ADB1" w:rsidR="00FC7B93" w:rsidRPr="00907B70" w:rsidRDefault="00E50601" w:rsidP="00FC7B93">
            <w:pPr>
              <w:spacing w:after="0" w:line="240" w:lineRule="auto"/>
              <w:rPr>
                <w:sz w:val="20"/>
                <w:szCs w:val="20"/>
              </w:rPr>
            </w:pPr>
            <w:r>
              <w:rPr>
                <w:sz w:val="20"/>
                <w:szCs w:val="20"/>
              </w:rPr>
              <w:t>2500-3.wav</w:t>
            </w:r>
          </w:p>
        </w:tc>
        <w:tc>
          <w:tcPr>
            <w:tcW w:w="1890" w:type="dxa"/>
            <w:gridSpan w:val="3"/>
            <w:tcBorders>
              <w:bottom w:val="single" w:sz="4" w:space="0" w:color="000000"/>
            </w:tcBorders>
            <w:shd w:val="clear" w:color="auto" w:fill="auto"/>
          </w:tcPr>
          <w:p w14:paraId="2C639DC3" w14:textId="7EF9CD0D" w:rsidR="00FC7B93" w:rsidRPr="00907B70" w:rsidRDefault="00FC7B93" w:rsidP="00FC7B93">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04A7FFE2" w14:textId="2844B4A7" w:rsidR="00FC7B93" w:rsidRPr="00F03FB4" w:rsidRDefault="00E50601"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usar otro número diga 'sí' o marque 1.  De lo contrario diga 'no' o marque 2.</w:t>
            </w:r>
          </w:p>
        </w:tc>
        <w:tc>
          <w:tcPr>
            <w:tcW w:w="1605" w:type="dxa"/>
            <w:tcBorders>
              <w:bottom w:val="single" w:sz="4" w:space="0" w:color="000000"/>
            </w:tcBorders>
            <w:shd w:val="clear" w:color="auto" w:fill="auto"/>
          </w:tcPr>
          <w:p w14:paraId="3C1043DD" w14:textId="503C68A1" w:rsidR="00FC7B93" w:rsidRPr="00907B70" w:rsidRDefault="00FC7B93" w:rsidP="00FC7B93">
            <w:pPr>
              <w:spacing w:after="0" w:line="240" w:lineRule="auto"/>
              <w:rPr>
                <w:sz w:val="20"/>
                <w:szCs w:val="20"/>
              </w:rPr>
            </w:pPr>
            <w:proofErr w:type="spellStart"/>
            <w:r>
              <w:rPr>
                <w:sz w:val="20"/>
                <w:szCs w:val="20"/>
              </w:rPr>
              <w:t>Rerecognition</w:t>
            </w:r>
            <w:proofErr w:type="spellEnd"/>
          </w:p>
        </w:tc>
      </w:tr>
      <w:tr w:rsidR="00FC7B93" w:rsidRPr="00907B70" w14:paraId="7E13D442" w14:textId="77777777" w:rsidTr="00376CB8">
        <w:trPr>
          <w:trHeight w:val="305"/>
        </w:trPr>
        <w:tc>
          <w:tcPr>
            <w:tcW w:w="2178" w:type="dxa"/>
            <w:tcBorders>
              <w:bottom w:val="single" w:sz="4" w:space="0" w:color="000000"/>
            </w:tcBorders>
            <w:shd w:val="clear" w:color="auto" w:fill="auto"/>
          </w:tcPr>
          <w:p w14:paraId="73E77AC5" w14:textId="3886BA89" w:rsidR="00FC7B93" w:rsidRPr="00907B70" w:rsidRDefault="00FC7B93" w:rsidP="00FC7B93">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125DCBDC" w14:textId="092C2034" w:rsidR="00FC7B93" w:rsidRPr="00907B70" w:rsidRDefault="00FC7B93" w:rsidP="00FC7B93">
            <w:pPr>
              <w:spacing w:after="0" w:line="240" w:lineRule="auto"/>
              <w:rPr>
                <w:sz w:val="20"/>
                <w:szCs w:val="20"/>
              </w:rPr>
            </w:pPr>
            <w:r w:rsidRPr="00907B70">
              <w:rPr>
                <w:sz w:val="20"/>
                <w:szCs w:val="20"/>
              </w:rPr>
              <w:t xml:space="preserve">No Match </w:t>
            </w:r>
            <w:r>
              <w:rPr>
                <w:sz w:val="20"/>
                <w:szCs w:val="20"/>
              </w:rPr>
              <w:t>3</w:t>
            </w:r>
          </w:p>
        </w:tc>
        <w:tc>
          <w:tcPr>
            <w:tcW w:w="3690" w:type="dxa"/>
            <w:gridSpan w:val="6"/>
            <w:tcBorders>
              <w:bottom w:val="single" w:sz="4" w:space="0" w:color="000000"/>
            </w:tcBorders>
            <w:shd w:val="clear" w:color="auto" w:fill="auto"/>
          </w:tcPr>
          <w:p w14:paraId="098D8A36" w14:textId="0C21268D" w:rsidR="00FC7B93" w:rsidRPr="00907B70" w:rsidRDefault="00FC7B93" w:rsidP="00FC7B93">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15FBF5DD" w14:textId="21DBE65C" w:rsidR="00FC7B93" w:rsidRPr="00907B70" w:rsidRDefault="00FC7B93" w:rsidP="00FC7B93">
            <w:pPr>
              <w:spacing w:after="0" w:line="240" w:lineRule="auto"/>
              <w:rPr>
                <w:sz w:val="20"/>
                <w:szCs w:val="20"/>
              </w:rPr>
            </w:pPr>
          </w:p>
        </w:tc>
      </w:tr>
      <w:tr w:rsidR="00FC7B93" w:rsidRPr="00907B70" w14:paraId="5A20ACAD" w14:textId="77777777" w:rsidTr="00376CB8">
        <w:trPr>
          <w:trHeight w:val="305"/>
        </w:trPr>
        <w:tc>
          <w:tcPr>
            <w:tcW w:w="2178" w:type="dxa"/>
            <w:tcBorders>
              <w:bottom w:val="single" w:sz="4" w:space="0" w:color="000000"/>
            </w:tcBorders>
            <w:shd w:val="clear" w:color="auto" w:fill="auto"/>
          </w:tcPr>
          <w:p w14:paraId="65EDB534" w14:textId="7CDC1226" w:rsidR="00FC7B93" w:rsidRPr="00907B70" w:rsidRDefault="00FC7B93" w:rsidP="00FC7B93">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6B4D7C0E" w14:textId="28605E94" w:rsidR="00FC7B93" w:rsidRPr="00907B70" w:rsidRDefault="00FC7B93" w:rsidP="00FC7B93">
            <w:pPr>
              <w:spacing w:after="0" w:line="240" w:lineRule="auto"/>
              <w:rPr>
                <w:sz w:val="20"/>
                <w:szCs w:val="20"/>
              </w:rPr>
            </w:pPr>
            <w:r w:rsidRPr="00907B70">
              <w:rPr>
                <w:sz w:val="20"/>
                <w:szCs w:val="20"/>
              </w:rPr>
              <w:t>No Input 1</w:t>
            </w:r>
          </w:p>
        </w:tc>
        <w:tc>
          <w:tcPr>
            <w:tcW w:w="3690" w:type="dxa"/>
            <w:gridSpan w:val="6"/>
            <w:tcBorders>
              <w:bottom w:val="single" w:sz="4" w:space="0" w:color="000000"/>
            </w:tcBorders>
            <w:shd w:val="clear" w:color="auto" w:fill="auto"/>
          </w:tcPr>
          <w:p w14:paraId="169D2212" w14:textId="14191242" w:rsidR="00FC7B93" w:rsidRPr="00907B70" w:rsidRDefault="00FC7B93" w:rsidP="00FC7B93">
            <w:pPr>
              <w:spacing w:after="0" w:line="240" w:lineRule="auto"/>
              <w:rPr>
                <w:rFonts w:ascii="Tahoma" w:hAnsi="Tahoma" w:cs="Tahoma"/>
                <w:b/>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2530BF1E" w14:textId="20DE3430" w:rsidR="00FC7B93" w:rsidRPr="00907B70" w:rsidRDefault="00FC7B93" w:rsidP="00FC7B93">
            <w:pPr>
              <w:spacing w:after="0" w:line="240" w:lineRule="auto"/>
              <w:rPr>
                <w:sz w:val="20"/>
                <w:szCs w:val="20"/>
              </w:rPr>
            </w:pPr>
            <w:r>
              <w:rPr>
                <w:sz w:val="20"/>
                <w:szCs w:val="20"/>
              </w:rPr>
              <w:t>--</w:t>
            </w:r>
          </w:p>
        </w:tc>
      </w:tr>
      <w:tr w:rsidR="00FC7B93" w:rsidRPr="00907B70" w14:paraId="16B6E6A8" w14:textId="77777777" w:rsidTr="00376CB8">
        <w:trPr>
          <w:trHeight w:val="305"/>
        </w:trPr>
        <w:tc>
          <w:tcPr>
            <w:tcW w:w="2178" w:type="dxa"/>
            <w:tcBorders>
              <w:bottom w:val="single" w:sz="4" w:space="0" w:color="000000"/>
            </w:tcBorders>
            <w:shd w:val="clear" w:color="auto" w:fill="auto"/>
          </w:tcPr>
          <w:p w14:paraId="328D4D54" w14:textId="084593AD" w:rsidR="00FC7B93" w:rsidRPr="00907B70" w:rsidRDefault="00E50601" w:rsidP="00FC7B93">
            <w:pPr>
              <w:spacing w:after="0" w:line="240" w:lineRule="auto"/>
              <w:rPr>
                <w:sz w:val="20"/>
                <w:szCs w:val="20"/>
              </w:rPr>
            </w:pPr>
            <w:r>
              <w:rPr>
                <w:sz w:val="20"/>
                <w:szCs w:val="20"/>
              </w:rPr>
              <w:t>2500-2.wav</w:t>
            </w:r>
          </w:p>
        </w:tc>
        <w:tc>
          <w:tcPr>
            <w:tcW w:w="1890" w:type="dxa"/>
            <w:gridSpan w:val="3"/>
            <w:tcBorders>
              <w:bottom w:val="single" w:sz="4" w:space="0" w:color="000000"/>
            </w:tcBorders>
            <w:shd w:val="clear" w:color="auto" w:fill="auto"/>
          </w:tcPr>
          <w:p w14:paraId="71DC593E" w14:textId="0784D07C" w:rsidR="00FC7B93" w:rsidRPr="00907B70" w:rsidRDefault="00FC7B93" w:rsidP="00FC7B93">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2D589589" w14:textId="5BD20226" w:rsidR="00FC7B93" w:rsidRPr="00F03FB4" w:rsidRDefault="00E50601"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 utilizar otro número?  Simplemente diga ‘sí’ o 'no'.</w:t>
            </w:r>
          </w:p>
        </w:tc>
        <w:tc>
          <w:tcPr>
            <w:tcW w:w="1605" w:type="dxa"/>
            <w:tcBorders>
              <w:bottom w:val="single" w:sz="4" w:space="0" w:color="000000"/>
            </w:tcBorders>
            <w:shd w:val="clear" w:color="auto" w:fill="auto"/>
          </w:tcPr>
          <w:p w14:paraId="3A6D85E8" w14:textId="0D3EDD9F" w:rsidR="00FC7B93" w:rsidRPr="00907B70" w:rsidRDefault="00FC7B93" w:rsidP="00FC7B93">
            <w:pPr>
              <w:spacing w:after="0" w:line="240" w:lineRule="auto"/>
              <w:rPr>
                <w:sz w:val="20"/>
                <w:szCs w:val="20"/>
              </w:rPr>
            </w:pPr>
            <w:proofErr w:type="spellStart"/>
            <w:r>
              <w:rPr>
                <w:sz w:val="20"/>
                <w:szCs w:val="20"/>
              </w:rPr>
              <w:t>Rerecognition</w:t>
            </w:r>
            <w:proofErr w:type="spellEnd"/>
          </w:p>
        </w:tc>
      </w:tr>
      <w:tr w:rsidR="00FC7B93" w:rsidRPr="00907B70" w14:paraId="30B30893" w14:textId="77777777" w:rsidTr="00376CB8">
        <w:trPr>
          <w:trHeight w:val="305"/>
        </w:trPr>
        <w:tc>
          <w:tcPr>
            <w:tcW w:w="2178" w:type="dxa"/>
            <w:tcBorders>
              <w:bottom w:val="single" w:sz="4" w:space="0" w:color="000000"/>
            </w:tcBorders>
            <w:shd w:val="clear" w:color="auto" w:fill="auto"/>
          </w:tcPr>
          <w:p w14:paraId="01BB788D" w14:textId="3FC8D58F" w:rsidR="00FC7B93" w:rsidRPr="00907B70" w:rsidRDefault="00FC7B93" w:rsidP="00FC7B93">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100C7192" w14:textId="50477401" w:rsidR="00FC7B93" w:rsidRPr="00907B70" w:rsidRDefault="00FC7B93" w:rsidP="00FC7B93">
            <w:pPr>
              <w:spacing w:after="0" w:line="240" w:lineRule="auto"/>
              <w:rPr>
                <w:sz w:val="20"/>
                <w:szCs w:val="20"/>
              </w:rPr>
            </w:pPr>
            <w:r w:rsidRPr="00907B70">
              <w:rPr>
                <w:sz w:val="20"/>
                <w:szCs w:val="20"/>
              </w:rPr>
              <w:t>No Input 2</w:t>
            </w:r>
          </w:p>
        </w:tc>
        <w:tc>
          <w:tcPr>
            <w:tcW w:w="3690" w:type="dxa"/>
            <w:gridSpan w:val="6"/>
            <w:tcBorders>
              <w:bottom w:val="single" w:sz="4" w:space="0" w:color="000000"/>
            </w:tcBorders>
            <w:shd w:val="clear" w:color="auto" w:fill="auto"/>
          </w:tcPr>
          <w:p w14:paraId="486DB84C" w14:textId="603A3330" w:rsidR="00FC7B93" w:rsidRPr="00907B70" w:rsidRDefault="00FC7B93" w:rsidP="00FC7B93">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34440650" w14:textId="33CA96B3" w:rsidR="00FC7B93" w:rsidRPr="00907B70" w:rsidRDefault="00FC7B93" w:rsidP="00FC7B93">
            <w:pPr>
              <w:spacing w:after="0" w:line="240" w:lineRule="auto"/>
              <w:rPr>
                <w:sz w:val="20"/>
                <w:szCs w:val="20"/>
              </w:rPr>
            </w:pPr>
            <w:r>
              <w:rPr>
                <w:sz w:val="20"/>
                <w:szCs w:val="20"/>
              </w:rPr>
              <w:t>--</w:t>
            </w:r>
          </w:p>
        </w:tc>
      </w:tr>
      <w:tr w:rsidR="00FC7B93" w:rsidRPr="00907B70" w14:paraId="1045FA60" w14:textId="77777777" w:rsidTr="00376CB8">
        <w:trPr>
          <w:trHeight w:val="305"/>
        </w:trPr>
        <w:tc>
          <w:tcPr>
            <w:tcW w:w="2178" w:type="dxa"/>
            <w:tcBorders>
              <w:bottom w:val="single" w:sz="4" w:space="0" w:color="000000"/>
            </w:tcBorders>
            <w:shd w:val="clear" w:color="auto" w:fill="auto"/>
          </w:tcPr>
          <w:p w14:paraId="5F5CBD40" w14:textId="2DB067E1" w:rsidR="00FC7B93" w:rsidRPr="00907B70" w:rsidRDefault="00E50601" w:rsidP="00FC7B93">
            <w:pPr>
              <w:spacing w:after="0" w:line="240" w:lineRule="auto"/>
              <w:rPr>
                <w:sz w:val="20"/>
                <w:szCs w:val="20"/>
              </w:rPr>
            </w:pPr>
            <w:r>
              <w:rPr>
                <w:sz w:val="20"/>
                <w:szCs w:val="20"/>
              </w:rPr>
              <w:t>2500-3.wav</w:t>
            </w:r>
          </w:p>
        </w:tc>
        <w:tc>
          <w:tcPr>
            <w:tcW w:w="1890" w:type="dxa"/>
            <w:gridSpan w:val="3"/>
            <w:tcBorders>
              <w:bottom w:val="single" w:sz="4" w:space="0" w:color="000000"/>
            </w:tcBorders>
            <w:shd w:val="clear" w:color="auto" w:fill="auto"/>
          </w:tcPr>
          <w:p w14:paraId="03D535E4" w14:textId="7E0417D5" w:rsidR="00FC7B93" w:rsidRPr="00907B70" w:rsidRDefault="00FC7B93" w:rsidP="00FC7B93">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669D795E" w14:textId="3544E47E" w:rsidR="00FC7B93" w:rsidRPr="00F03FB4" w:rsidRDefault="00E50601" w:rsidP="00FC7B93">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Para usar otro número diga 'sí' o marque 1.  De lo contrario diga 'no' o marque 2.</w:t>
            </w:r>
          </w:p>
        </w:tc>
        <w:tc>
          <w:tcPr>
            <w:tcW w:w="1605" w:type="dxa"/>
            <w:tcBorders>
              <w:bottom w:val="single" w:sz="4" w:space="0" w:color="000000"/>
            </w:tcBorders>
            <w:shd w:val="clear" w:color="auto" w:fill="auto"/>
          </w:tcPr>
          <w:p w14:paraId="4245F147" w14:textId="7E13392A" w:rsidR="00FC7B93" w:rsidRPr="00907B70" w:rsidRDefault="00FC7B93" w:rsidP="00FC7B93">
            <w:pPr>
              <w:spacing w:after="0" w:line="240" w:lineRule="auto"/>
              <w:rPr>
                <w:sz w:val="20"/>
                <w:szCs w:val="20"/>
              </w:rPr>
            </w:pPr>
            <w:proofErr w:type="spellStart"/>
            <w:r>
              <w:rPr>
                <w:sz w:val="20"/>
                <w:szCs w:val="20"/>
              </w:rPr>
              <w:t>Rerecognition</w:t>
            </w:r>
            <w:proofErr w:type="spellEnd"/>
          </w:p>
        </w:tc>
      </w:tr>
      <w:tr w:rsidR="00FC7B93" w:rsidRPr="00907B70" w14:paraId="5AB3E02D" w14:textId="77777777" w:rsidTr="00376CB8">
        <w:trPr>
          <w:trHeight w:val="305"/>
        </w:trPr>
        <w:tc>
          <w:tcPr>
            <w:tcW w:w="2178" w:type="dxa"/>
            <w:tcBorders>
              <w:bottom w:val="single" w:sz="4" w:space="0" w:color="000000"/>
            </w:tcBorders>
            <w:shd w:val="clear" w:color="auto" w:fill="auto"/>
          </w:tcPr>
          <w:p w14:paraId="4399149A" w14:textId="42850AF3" w:rsidR="00FC7B93" w:rsidRPr="00907B70" w:rsidRDefault="00FC7B93" w:rsidP="00FC7B93">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62B83322" w14:textId="3627D016" w:rsidR="00FC7B93" w:rsidRPr="00907B70" w:rsidRDefault="00FC7B93" w:rsidP="00FC7B93">
            <w:pPr>
              <w:spacing w:after="0" w:line="240" w:lineRule="auto"/>
              <w:rPr>
                <w:sz w:val="20"/>
                <w:szCs w:val="20"/>
              </w:rPr>
            </w:pPr>
            <w:r>
              <w:rPr>
                <w:sz w:val="20"/>
                <w:szCs w:val="20"/>
              </w:rPr>
              <w:t>No Input 3</w:t>
            </w:r>
          </w:p>
        </w:tc>
        <w:tc>
          <w:tcPr>
            <w:tcW w:w="3690" w:type="dxa"/>
            <w:gridSpan w:val="6"/>
            <w:tcBorders>
              <w:bottom w:val="single" w:sz="4" w:space="0" w:color="000000"/>
            </w:tcBorders>
            <w:shd w:val="clear" w:color="auto" w:fill="auto"/>
          </w:tcPr>
          <w:p w14:paraId="4F8E7B5D" w14:textId="77777777" w:rsidR="00FC7B93" w:rsidRPr="00907B70" w:rsidRDefault="00FC7B93" w:rsidP="00FC7B93">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281F7AB9" w14:textId="77777777" w:rsidR="00FC7B93" w:rsidRPr="00907B70" w:rsidRDefault="00FC7B93" w:rsidP="00FC7B93">
            <w:pPr>
              <w:spacing w:after="0" w:line="240" w:lineRule="auto"/>
              <w:rPr>
                <w:sz w:val="20"/>
                <w:szCs w:val="20"/>
              </w:rPr>
            </w:pPr>
          </w:p>
        </w:tc>
      </w:tr>
      <w:tr w:rsidR="00FC7B93" w:rsidRPr="00907B70" w14:paraId="71DABDCB" w14:textId="77777777" w:rsidTr="00376CB8">
        <w:trPr>
          <w:trHeight w:val="305"/>
        </w:trPr>
        <w:tc>
          <w:tcPr>
            <w:tcW w:w="9363" w:type="dxa"/>
            <w:gridSpan w:val="11"/>
            <w:tcBorders>
              <w:bottom w:val="single" w:sz="4" w:space="0" w:color="000000"/>
            </w:tcBorders>
            <w:shd w:val="clear" w:color="auto" w:fill="D9D9D9"/>
            <w:vAlign w:val="center"/>
          </w:tcPr>
          <w:p w14:paraId="67A2F696" w14:textId="77777777" w:rsidR="00FC7B93" w:rsidRPr="00907B70" w:rsidRDefault="00FC7B93" w:rsidP="00FC7B93">
            <w:pPr>
              <w:spacing w:after="0" w:line="240" w:lineRule="auto"/>
              <w:rPr>
                <w:b/>
                <w:sz w:val="24"/>
                <w:szCs w:val="24"/>
              </w:rPr>
            </w:pPr>
            <w:r w:rsidRPr="00907B70">
              <w:rPr>
                <w:b/>
                <w:sz w:val="24"/>
                <w:szCs w:val="24"/>
              </w:rPr>
              <w:t>Grammar</w:t>
            </w:r>
          </w:p>
        </w:tc>
      </w:tr>
      <w:tr w:rsidR="00FC7B93" w:rsidRPr="00907B70" w14:paraId="61403079" w14:textId="77777777" w:rsidTr="00376CB8">
        <w:tc>
          <w:tcPr>
            <w:tcW w:w="3258" w:type="dxa"/>
            <w:gridSpan w:val="2"/>
            <w:tcBorders>
              <w:bottom w:val="single" w:sz="4" w:space="0" w:color="000000"/>
            </w:tcBorders>
            <w:shd w:val="solid" w:color="DAEEF3" w:themeColor="accent5" w:themeTint="33" w:fill="CCFFFF"/>
          </w:tcPr>
          <w:p w14:paraId="6FB004C3" w14:textId="5AFD9FBF" w:rsidR="00FC7B93" w:rsidRPr="00907B70" w:rsidRDefault="00FC7B93" w:rsidP="00FC7B93">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4EB39BF5" w14:textId="77777777" w:rsidR="00FC7B93" w:rsidRPr="00907B70" w:rsidRDefault="00FC7B93" w:rsidP="00FC7B93">
            <w:pPr>
              <w:spacing w:after="0" w:line="240" w:lineRule="auto"/>
              <w:jc w:val="center"/>
              <w:rPr>
                <w:b/>
                <w:i/>
              </w:rPr>
            </w:pPr>
            <w:r w:rsidRPr="00907B70">
              <w:rPr>
                <w:b/>
                <w:i/>
              </w:rPr>
              <w:t>DTMF</w:t>
            </w:r>
          </w:p>
        </w:tc>
        <w:tc>
          <w:tcPr>
            <w:tcW w:w="3015" w:type="dxa"/>
            <w:gridSpan w:val="3"/>
            <w:tcBorders>
              <w:bottom w:val="single" w:sz="4" w:space="0" w:color="000000"/>
            </w:tcBorders>
            <w:shd w:val="solid" w:color="DAEEF3" w:themeColor="accent5" w:themeTint="33" w:fill="CCFFFF"/>
          </w:tcPr>
          <w:p w14:paraId="5B72EE3A" w14:textId="77777777" w:rsidR="00FC7B93" w:rsidRPr="00907B70" w:rsidRDefault="00FC7B93" w:rsidP="00FC7B93">
            <w:pPr>
              <w:spacing w:after="0" w:line="240" w:lineRule="auto"/>
              <w:jc w:val="center"/>
              <w:rPr>
                <w:b/>
                <w:i/>
              </w:rPr>
            </w:pPr>
            <w:r w:rsidRPr="00907B70">
              <w:rPr>
                <w:b/>
                <w:i/>
              </w:rPr>
              <w:t xml:space="preserve"> Response</w:t>
            </w:r>
          </w:p>
        </w:tc>
        <w:tc>
          <w:tcPr>
            <w:tcW w:w="2054" w:type="dxa"/>
            <w:gridSpan w:val="3"/>
            <w:tcBorders>
              <w:bottom w:val="single" w:sz="4" w:space="0" w:color="000000"/>
            </w:tcBorders>
            <w:shd w:val="solid" w:color="DAEEF3" w:themeColor="accent5" w:themeTint="33" w:fill="CCFFFF"/>
          </w:tcPr>
          <w:p w14:paraId="632A1A4F" w14:textId="77777777" w:rsidR="00FC7B93" w:rsidRPr="00907B70" w:rsidRDefault="00FC7B93" w:rsidP="00FC7B93">
            <w:pPr>
              <w:spacing w:after="0" w:line="240" w:lineRule="auto"/>
              <w:jc w:val="center"/>
              <w:rPr>
                <w:b/>
                <w:i/>
              </w:rPr>
            </w:pPr>
            <w:r w:rsidRPr="00907B70">
              <w:rPr>
                <w:b/>
                <w:i/>
              </w:rPr>
              <w:t>Confirm</w:t>
            </w:r>
          </w:p>
        </w:tc>
      </w:tr>
      <w:tr w:rsidR="00347FFE" w:rsidRPr="00907B70" w14:paraId="5068227E" w14:textId="77777777" w:rsidTr="00347FFE">
        <w:tc>
          <w:tcPr>
            <w:tcW w:w="3258" w:type="dxa"/>
            <w:gridSpan w:val="2"/>
            <w:tcBorders>
              <w:bottom w:val="single" w:sz="4" w:space="0" w:color="000000"/>
            </w:tcBorders>
            <w:shd w:val="clear" w:color="auto" w:fill="auto"/>
          </w:tcPr>
          <w:p w14:paraId="3A6FF42E" w14:textId="22ECE994" w:rsidR="00347FFE" w:rsidRPr="00907B70" w:rsidRDefault="00E50601" w:rsidP="00E50601">
            <w:pPr>
              <w:spacing w:after="0" w:line="240" w:lineRule="auto"/>
              <w:rPr>
                <w:b/>
                <w:i/>
              </w:rPr>
            </w:pPr>
            <w:r w:rsidRPr="00907B70">
              <w:t xml:space="preserve">See </w:t>
            </w:r>
            <w:hyperlink w:anchor="_Global_Grammar_Properties_5" w:history="1">
              <w:r w:rsidRPr="00907B70">
                <w:rPr>
                  <w:rStyle w:val="Hyperlink"/>
                </w:rPr>
                <w:t>Global Grammar Properties</w:t>
              </w:r>
            </w:hyperlink>
            <w:r w:rsidR="00347FFE" w:rsidRPr="00907B70">
              <w:rPr>
                <w:rFonts w:asciiTheme="majorHAnsi" w:eastAsia="Times New Roman" w:hAnsiTheme="majorHAnsi"/>
                <w:color w:val="000000"/>
                <w:sz w:val="20"/>
                <w:szCs w:val="20"/>
              </w:rPr>
              <w:t xml:space="preserve"> </w:t>
            </w:r>
          </w:p>
        </w:tc>
        <w:tc>
          <w:tcPr>
            <w:tcW w:w="1036" w:type="dxa"/>
            <w:gridSpan w:val="3"/>
            <w:tcBorders>
              <w:bottom w:val="single" w:sz="4" w:space="0" w:color="000000"/>
            </w:tcBorders>
            <w:shd w:val="clear" w:color="auto" w:fill="auto"/>
          </w:tcPr>
          <w:p w14:paraId="73F75788" w14:textId="5DD9D947" w:rsidR="00347FFE" w:rsidRPr="00907B70" w:rsidRDefault="00347FFE" w:rsidP="00347FFE">
            <w:pPr>
              <w:spacing w:after="0" w:line="240" w:lineRule="auto"/>
              <w:jc w:val="center"/>
              <w:rPr>
                <w:b/>
                <w:i/>
              </w:rPr>
            </w:pPr>
            <w:r w:rsidRPr="00907B70">
              <w:rPr>
                <w:rFonts w:asciiTheme="majorHAnsi" w:hAnsiTheme="majorHAnsi"/>
                <w:sz w:val="20"/>
                <w:szCs w:val="20"/>
              </w:rPr>
              <w:t>1</w:t>
            </w:r>
          </w:p>
        </w:tc>
        <w:tc>
          <w:tcPr>
            <w:tcW w:w="3015" w:type="dxa"/>
            <w:gridSpan w:val="3"/>
            <w:tcBorders>
              <w:bottom w:val="single" w:sz="4" w:space="0" w:color="000000"/>
            </w:tcBorders>
            <w:shd w:val="clear" w:color="auto" w:fill="auto"/>
          </w:tcPr>
          <w:p w14:paraId="72E5FFE7" w14:textId="09716957" w:rsidR="00347FFE" w:rsidRPr="00907B70" w:rsidRDefault="00347FFE" w:rsidP="00347FFE">
            <w:pPr>
              <w:spacing w:after="0" w:line="240" w:lineRule="auto"/>
              <w:jc w:val="center"/>
              <w:rPr>
                <w:b/>
                <w:i/>
              </w:rPr>
            </w:pPr>
            <w:proofErr w:type="spellStart"/>
            <w:r>
              <w:rPr>
                <w:sz w:val="20"/>
                <w:szCs w:val="20"/>
              </w:rPr>
              <w:t>Sí</w:t>
            </w:r>
            <w:proofErr w:type="spellEnd"/>
          </w:p>
        </w:tc>
        <w:tc>
          <w:tcPr>
            <w:tcW w:w="2054" w:type="dxa"/>
            <w:gridSpan w:val="3"/>
            <w:tcBorders>
              <w:bottom w:val="single" w:sz="4" w:space="0" w:color="000000"/>
            </w:tcBorders>
            <w:shd w:val="clear" w:color="auto" w:fill="auto"/>
          </w:tcPr>
          <w:p w14:paraId="7C9738BA" w14:textId="5EE2DB56" w:rsidR="00347FFE" w:rsidRPr="00907B70" w:rsidRDefault="00347FFE" w:rsidP="00347FFE">
            <w:pPr>
              <w:spacing w:after="0" w:line="240" w:lineRule="auto"/>
              <w:jc w:val="center"/>
              <w:rPr>
                <w:b/>
                <w:i/>
              </w:rPr>
            </w:pPr>
            <w:r w:rsidRPr="00907B70">
              <w:rPr>
                <w:rFonts w:asciiTheme="majorHAnsi" w:hAnsiTheme="majorHAnsi"/>
                <w:sz w:val="20"/>
                <w:szCs w:val="20"/>
              </w:rPr>
              <w:t>Never</w:t>
            </w:r>
          </w:p>
        </w:tc>
      </w:tr>
      <w:tr w:rsidR="00347FFE" w:rsidRPr="00907B70" w14:paraId="11844E25" w14:textId="77777777" w:rsidTr="00347FFE">
        <w:tc>
          <w:tcPr>
            <w:tcW w:w="3258" w:type="dxa"/>
            <w:gridSpan w:val="2"/>
            <w:tcBorders>
              <w:bottom w:val="single" w:sz="4" w:space="0" w:color="000000"/>
            </w:tcBorders>
            <w:shd w:val="clear" w:color="auto" w:fill="auto"/>
          </w:tcPr>
          <w:p w14:paraId="5EC128DD" w14:textId="75C991C7" w:rsidR="00347FFE" w:rsidRPr="00907B70"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00347FFE" w:rsidRPr="00907B70">
              <w:rPr>
                <w:rFonts w:asciiTheme="majorHAnsi" w:eastAsia="Times New Roman" w:hAnsiTheme="majorHAnsi"/>
                <w:color w:val="000000"/>
                <w:sz w:val="20"/>
                <w:szCs w:val="20"/>
              </w:rPr>
              <w:t xml:space="preserve"> </w:t>
            </w:r>
          </w:p>
        </w:tc>
        <w:tc>
          <w:tcPr>
            <w:tcW w:w="1036" w:type="dxa"/>
            <w:gridSpan w:val="3"/>
            <w:tcBorders>
              <w:bottom w:val="single" w:sz="4" w:space="0" w:color="000000"/>
            </w:tcBorders>
            <w:shd w:val="clear" w:color="auto" w:fill="auto"/>
          </w:tcPr>
          <w:p w14:paraId="33499E65" w14:textId="2D53945E" w:rsidR="00347FFE" w:rsidRPr="00907B70" w:rsidRDefault="00347FFE" w:rsidP="00347FFE">
            <w:pPr>
              <w:spacing w:after="0" w:line="240" w:lineRule="auto"/>
              <w:jc w:val="center"/>
              <w:rPr>
                <w:rFonts w:asciiTheme="majorHAnsi" w:hAnsiTheme="majorHAnsi"/>
                <w:sz w:val="20"/>
                <w:szCs w:val="20"/>
              </w:rPr>
            </w:pPr>
            <w:r w:rsidRPr="00907B70">
              <w:rPr>
                <w:rFonts w:asciiTheme="majorHAnsi" w:hAnsiTheme="majorHAnsi"/>
                <w:sz w:val="20"/>
                <w:szCs w:val="20"/>
              </w:rPr>
              <w:t>1</w:t>
            </w:r>
          </w:p>
        </w:tc>
        <w:tc>
          <w:tcPr>
            <w:tcW w:w="3015" w:type="dxa"/>
            <w:gridSpan w:val="3"/>
            <w:tcBorders>
              <w:bottom w:val="single" w:sz="4" w:space="0" w:color="000000"/>
            </w:tcBorders>
            <w:shd w:val="clear" w:color="auto" w:fill="auto"/>
          </w:tcPr>
          <w:p w14:paraId="2A4E690D" w14:textId="5292C9F1" w:rsidR="00347FFE" w:rsidRDefault="00347FFE" w:rsidP="00347FFE">
            <w:pPr>
              <w:spacing w:after="0" w:line="240" w:lineRule="auto"/>
              <w:jc w:val="center"/>
              <w:rPr>
                <w:sz w:val="20"/>
                <w:szCs w:val="20"/>
              </w:rPr>
            </w:pPr>
            <w:r>
              <w:rPr>
                <w:sz w:val="20"/>
                <w:szCs w:val="20"/>
              </w:rPr>
              <w:t>no</w:t>
            </w:r>
          </w:p>
        </w:tc>
        <w:tc>
          <w:tcPr>
            <w:tcW w:w="2054" w:type="dxa"/>
            <w:gridSpan w:val="3"/>
            <w:tcBorders>
              <w:bottom w:val="single" w:sz="4" w:space="0" w:color="000000"/>
            </w:tcBorders>
            <w:shd w:val="clear" w:color="auto" w:fill="auto"/>
          </w:tcPr>
          <w:p w14:paraId="1D20E1D4" w14:textId="29840C27" w:rsidR="00347FFE" w:rsidRPr="00907B70" w:rsidRDefault="00347FFE" w:rsidP="00347FFE">
            <w:pPr>
              <w:spacing w:after="0" w:line="240" w:lineRule="auto"/>
              <w:jc w:val="center"/>
              <w:rPr>
                <w:rFonts w:asciiTheme="majorHAnsi" w:hAnsiTheme="majorHAnsi"/>
                <w:sz w:val="20"/>
                <w:szCs w:val="20"/>
              </w:rPr>
            </w:pPr>
            <w:r w:rsidRPr="00907B70">
              <w:rPr>
                <w:rFonts w:asciiTheme="majorHAnsi" w:hAnsiTheme="majorHAnsi"/>
                <w:sz w:val="20"/>
                <w:szCs w:val="20"/>
              </w:rPr>
              <w:t>Never</w:t>
            </w:r>
          </w:p>
        </w:tc>
      </w:tr>
      <w:tr w:rsidR="00347FFE" w:rsidRPr="00907B70" w14:paraId="6EEAC47C" w14:textId="77777777" w:rsidTr="00376CB8">
        <w:trPr>
          <w:trHeight w:val="314"/>
        </w:trPr>
        <w:tc>
          <w:tcPr>
            <w:tcW w:w="9363" w:type="dxa"/>
            <w:gridSpan w:val="11"/>
            <w:shd w:val="solid" w:color="DAEEF3" w:themeColor="accent5" w:themeTint="33" w:fill="auto"/>
            <w:vAlign w:val="bottom"/>
          </w:tcPr>
          <w:p w14:paraId="133838E1" w14:textId="77777777" w:rsidR="00347FFE" w:rsidRPr="00907B70" w:rsidRDefault="00347FFE" w:rsidP="00347FFE">
            <w:pPr>
              <w:spacing w:after="0" w:line="240" w:lineRule="auto"/>
              <w:rPr>
                <w:b/>
                <w:i/>
              </w:rPr>
            </w:pPr>
            <w:proofErr w:type="spellStart"/>
            <w:r w:rsidRPr="00907B70">
              <w:rPr>
                <w:b/>
                <w:sz w:val="24"/>
                <w:szCs w:val="24"/>
              </w:rPr>
              <w:t>Globals</w:t>
            </w:r>
            <w:proofErr w:type="spellEnd"/>
          </w:p>
        </w:tc>
      </w:tr>
      <w:tr w:rsidR="00347FFE" w:rsidRPr="00907B70" w14:paraId="2BDD86C4" w14:textId="77777777" w:rsidTr="00376CB8">
        <w:tc>
          <w:tcPr>
            <w:tcW w:w="3258" w:type="dxa"/>
            <w:gridSpan w:val="2"/>
          </w:tcPr>
          <w:p w14:paraId="3F80C474" w14:textId="4B2F3D52" w:rsidR="00347FFE" w:rsidRPr="00907B70" w:rsidRDefault="00347FFE" w:rsidP="00347FFE">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49FD7646" w14:textId="77777777" w:rsidR="00347FFE" w:rsidRPr="00907B70" w:rsidRDefault="00347FFE" w:rsidP="00347FFE">
            <w:pPr>
              <w:spacing w:after="0" w:line="240" w:lineRule="auto"/>
            </w:pPr>
          </w:p>
        </w:tc>
        <w:tc>
          <w:tcPr>
            <w:tcW w:w="5069" w:type="dxa"/>
            <w:gridSpan w:val="6"/>
          </w:tcPr>
          <w:p w14:paraId="1BAF36FF" w14:textId="77777777" w:rsidR="00347FFE" w:rsidRPr="00907B70" w:rsidRDefault="00347FFE" w:rsidP="00347FFE">
            <w:pPr>
              <w:autoSpaceDE w:val="0"/>
              <w:autoSpaceDN w:val="0"/>
              <w:adjustRightInd w:val="0"/>
              <w:spacing w:after="0" w:line="240" w:lineRule="auto"/>
              <w:rPr>
                <w:rFonts w:cs="Arial"/>
              </w:rPr>
            </w:pPr>
          </w:p>
        </w:tc>
      </w:tr>
    </w:tbl>
    <w:p w14:paraId="4D80FF28" w14:textId="3CBE7A12" w:rsidR="009D1672" w:rsidRPr="009D1672" w:rsidRDefault="009D1672" w:rsidP="009D1672">
      <w:r>
        <w:rPr>
          <w:color w:val="FF0000"/>
        </w:rPr>
        <w:br w:type="page"/>
      </w:r>
    </w:p>
    <w:p w14:paraId="5371D76A" w14:textId="77777777" w:rsidR="00261D4E" w:rsidRPr="00907B70" w:rsidRDefault="00261D4E" w:rsidP="00347FFE">
      <w:bookmarkStart w:id="149" w:name="_2020_GetCallbackNbr"/>
      <w:bookmarkStart w:id="150" w:name="_2030_AskEmpID"/>
      <w:bookmarkEnd w:id="149"/>
      <w:bookmarkEnd w:id="150"/>
    </w:p>
    <w:p w14:paraId="65183864" w14:textId="5B371A29" w:rsidR="00347FFE" w:rsidRPr="00907B70" w:rsidRDefault="00347FFE" w:rsidP="00347FFE">
      <w:pPr>
        <w:pStyle w:val="Heading2"/>
      </w:pPr>
      <w:bookmarkStart w:id="151" w:name="_Toc49979743"/>
      <w:r>
        <w:t>2510_inAskPhoneNbr</w:t>
      </w:r>
      <w:bookmarkEnd w:id="151"/>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450"/>
        <w:gridCol w:w="67"/>
        <w:gridCol w:w="2363"/>
        <w:gridCol w:w="361"/>
        <w:gridCol w:w="89"/>
        <w:gridCol w:w="360"/>
        <w:gridCol w:w="1605"/>
      </w:tblGrid>
      <w:tr w:rsidR="00347FFE" w:rsidRPr="00907B70" w14:paraId="1FC01440" w14:textId="77777777" w:rsidTr="00C44B91">
        <w:tc>
          <w:tcPr>
            <w:tcW w:w="9363" w:type="dxa"/>
            <w:gridSpan w:val="11"/>
            <w:shd w:val="clear" w:color="auto" w:fill="BFBFBF"/>
          </w:tcPr>
          <w:p w14:paraId="6D383116" w14:textId="77777777" w:rsidR="00347FFE" w:rsidRPr="00907B70" w:rsidRDefault="00347FFE" w:rsidP="00C44B91">
            <w:pPr>
              <w:spacing w:after="0" w:line="240" w:lineRule="auto"/>
              <w:rPr>
                <w:b/>
                <w:sz w:val="24"/>
                <w:szCs w:val="24"/>
              </w:rPr>
            </w:pPr>
            <w:r w:rsidRPr="00907B70">
              <w:rPr>
                <w:b/>
                <w:sz w:val="24"/>
                <w:szCs w:val="24"/>
              </w:rPr>
              <w:t>Description:</w:t>
            </w:r>
            <w:r w:rsidRPr="00907B70">
              <w:rPr>
                <w:b/>
                <w:sz w:val="24"/>
                <w:szCs w:val="24"/>
              </w:rPr>
              <w:tab/>
            </w:r>
            <w:r>
              <w:rPr>
                <w:b/>
                <w:sz w:val="24"/>
                <w:szCs w:val="24"/>
              </w:rPr>
              <w:t>Prompt asking if the caller wants to use a different number for text confirmation.</w:t>
            </w:r>
          </w:p>
        </w:tc>
      </w:tr>
      <w:tr w:rsidR="00347FFE" w:rsidRPr="00907B70" w14:paraId="6E6BD237" w14:textId="77777777" w:rsidTr="00C44B91">
        <w:trPr>
          <w:trHeight w:val="305"/>
        </w:trPr>
        <w:tc>
          <w:tcPr>
            <w:tcW w:w="9363" w:type="dxa"/>
            <w:gridSpan w:val="11"/>
            <w:shd w:val="clear" w:color="auto" w:fill="D9D9D9"/>
            <w:vAlign w:val="center"/>
          </w:tcPr>
          <w:p w14:paraId="26D5AD73" w14:textId="77777777" w:rsidR="00347FFE" w:rsidRPr="00907B70" w:rsidRDefault="00347FFE" w:rsidP="00C44B91">
            <w:pPr>
              <w:spacing w:after="0" w:line="240" w:lineRule="auto"/>
              <w:rPr>
                <w:b/>
                <w:sz w:val="24"/>
                <w:szCs w:val="24"/>
              </w:rPr>
            </w:pPr>
            <w:r w:rsidRPr="00907B70">
              <w:rPr>
                <w:b/>
                <w:sz w:val="24"/>
                <w:szCs w:val="24"/>
              </w:rPr>
              <w:t>Dialog Module Settings</w:t>
            </w:r>
          </w:p>
        </w:tc>
      </w:tr>
      <w:tr w:rsidR="00347FFE" w:rsidRPr="00907B70" w14:paraId="02F677B6" w14:textId="77777777" w:rsidTr="00C44B91">
        <w:trPr>
          <w:trHeight w:val="224"/>
        </w:trPr>
        <w:tc>
          <w:tcPr>
            <w:tcW w:w="3258" w:type="dxa"/>
            <w:gridSpan w:val="2"/>
            <w:shd w:val="clear" w:color="DAEEF3" w:themeColor="accent5" w:themeTint="33" w:fill="DAEEF3" w:themeFill="accent5" w:themeFillTint="33"/>
          </w:tcPr>
          <w:p w14:paraId="396C8616" w14:textId="77777777" w:rsidR="00347FFE" w:rsidRPr="00907B70" w:rsidRDefault="00347FFE" w:rsidP="00C44B91">
            <w:pPr>
              <w:spacing w:after="0" w:line="240" w:lineRule="auto"/>
              <w:rPr>
                <w:b/>
              </w:rPr>
            </w:pPr>
            <w:r w:rsidRPr="00907B70">
              <w:rPr>
                <w:b/>
              </w:rPr>
              <w:t>Peg</w:t>
            </w:r>
          </w:p>
        </w:tc>
        <w:tc>
          <w:tcPr>
            <w:tcW w:w="6105" w:type="dxa"/>
            <w:gridSpan w:val="9"/>
            <w:shd w:val="clear" w:color="DAEEF3" w:themeColor="accent5" w:themeTint="33" w:fill="auto"/>
          </w:tcPr>
          <w:p w14:paraId="1360C872" w14:textId="0CBCEA82" w:rsidR="00347FFE" w:rsidRPr="00907B70" w:rsidRDefault="00347FFE" w:rsidP="00C44B91">
            <w:pPr>
              <w:spacing w:after="0" w:line="240" w:lineRule="auto"/>
            </w:pPr>
            <w:r>
              <w:t>2510</w:t>
            </w:r>
          </w:p>
        </w:tc>
      </w:tr>
      <w:tr w:rsidR="00347FFE" w:rsidRPr="00907B70" w14:paraId="553C2982" w14:textId="77777777" w:rsidTr="00C44B91">
        <w:trPr>
          <w:trHeight w:val="224"/>
        </w:trPr>
        <w:tc>
          <w:tcPr>
            <w:tcW w:w="3258" w:type="dxa"/>
            <w:gridSpan w:val="2"/>
            <w:shd w:val="clear" w:color="DAEEF3" w:themeColor="accent5" w:themeTint="33" w:fill="DAEEF3" w:themeFill="accent5" w:themeFillTint="33"/>
          </w:tcPr>
          <w:p w14:paraId="445B40BB" w14:textId="77777777" w:rsidR="00347FFE" w:rsidRPr="00907B70" w:rsidRDefault="00347FFE" w:rsidP="00C44B91">
            <w:pPr>
              <w:spacing w:after="0" w:line="240" w:lineRule="auto"/>
              <w:rPr>
                <w:b/>
              </w:rPr>
            </w:pPr>
            <w:proofErr w:type="spellStart"/>
            <w:r w:rsidRPr="00907B70">
              <w:rPr>
                <w:b/>
              </w:rPr>
              <w:t>InitialTimeout</w:t>
            </w:r>
            <w:proofErr w:type="spellEnd"/>
          </w:p>
        </w:tc>
        <w:tc>
          <w:tcPr>
            <w:tcW w:w="6105" w:type="dxa"/>
            <w:gridSpan w:val="9"/>
            <w:shd w:val="clear" w:color="DAEEF3" w:themeColor="accent5" w:themeTint="33" w:fill="auto"/>
          </w:tcPr>
          <w:p w14:paraId="7BCF27F0" w14:textId="77777777" w:rsidR="00347FFE" w:rsidRPr="00907B70" w:rsidRDefault="00347FFE" w:rsidP="00C44B91">
            <w:pPr>
              <w:spacing w:after="0" w:line="240" w:lineRule="auto"/>
            </w:pPr>
            <w:r w:rsidRPr="00907B70">
              <w:t>6 seconds</w:t>
            </w:r>
          </w:p>
        </w:tc>
      </w:tr>
      <w:tr w:rsidR="00347FFE" w:rsidRPr="00907B70" w14:paraId="2080E6E6" w14:textId="77777777" w:rsidTr="00C44B91">
        <w:trPr>
          <w:trHeight w:val="224"/>
        </w:trPr>
        <w:tc>
          <w:tcPr>
            <w:tcW w:w="3258" w:type="dxa"/>
            <w:gridSpan w:val="2"/>
            <w:shd w:val="clear" w:color="DAEEF3" w:themeColor="accent5" w:themeTint="33" w:fill="DAEEF3" w:themeFill="accent5" w:themeFillTint="33"/>
          </w:tcPr>
          <w:p w14:paraId="00113BDE" w14:textId="77777777" w:rsidR="00347FFE" w:rsidRPr="00907B70" w:rsidRDefault="00347FFE" w:rsidP="00C44B91">
            <w:pPr>
              <w:spacing w:after="0" w:line="240" w:lineRule="auto"/>
              <w:rPr>
                <w:b/>
              </w:rPr>
            </w:pPr>
            <w:proofErr w:type="spellStart"/>
            <w:r w:rsidRPr="00907B70">
              <w:rPr>
                <w:b/>
              </w:rPr>
              <w:t>MaxRetriesOnNoInput</w:t>
            </w:r>
            <w:proofErr w:type="spellEnd"/>
          </w:p>
        </w:tc>
        <w:tc>
          <w:tcPr>
            <w:tcW w:w="1260" w:type="dxa"/>
            <w:gridSpan w:val="3"/>
            <w:shd w:val="clear" w:color="DAEEF3" w:themeColor="accent5" w:themeTint="33" w:fill="auto"/>
          </w:tcPr>
          <w:p w14:paraId="30326CBF" w14:textId="77777777" w:rsidR="00347FFE" w:rsidRPr="00907B70" w:rsidRDefault="00347FFE" w:rsidP="00C44B91">
            <w:pPr>
              <w:spacing w:after="0" w:line="240" w:lineRule="auto"/>
            </w:pPr>
            <w:r w:rsidRPr="00907B70">
              <w:t>2</w:t>
            </w:r>
          </w:p>
        </w:tc>
        <w:tc>
          <w:tcPr>
            <w:tcW w:w="2880" w:type="dxa"/>
            <w:gridSpan w:val="4"/>
            <w:shd w:val="clear" w:color="DAEEF3" w:themeColor="accent5" w:themeTint="33" w:fill="DAEEF3" w:themeFill="accent5" w:themeFillTint="33"/>
          </w:tcPr>
          <w:p w14:paraId="19829E9A" w14:textId="77777777" w:rsidR="00347FFE" w:rsidRPr="00907B70" w:rsidRDefault="00347FFE" w:rsidP="00C44B91">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14:paraId="430B3870" w14:textId="77777777" w:rsidR="00347FFE" w:rsidRPr="00907B70" w:rsidRDefault="00347FFE" w:rsidP="00C44B91">
            <w:pPr>
              <w:spacing w:after="0" w:line="240" w:lineRule="auto"/>
            </w:pPr>
            <w:r w:rsidRPr="00907B70">
              <w:t>2</w:t>
            </w:r>
          </w:p>
        </w:tc>
      </w:tr>
      <w:tr w:rsidR="00347FFE" w:rsidRPr="00907B70" w14:paraId="45B78C84" w14:textId="77777777" w:rsidTr="00C44B91">
        <w:trPr>
          <w:trHeight w:val="224"/>
        </w:trPr>
        <w:tc>
          <w:tcPr>
            <w:tcW w:w="9363" w:type="dxa"/>
            <w:gridSpan w:val="11"/>
            <w:shd w:val="clear" w:color="DAEEF3" w:themeColor="accent5" w:themeTint="33" w:fill="92CDDC" w:themeFill="accent5" w:themeFillTint="99"/>
          </w:tcPr>
          <w:p w14:paraId="0C26C09A" w14:textId="77777777" w:rsidR="00347FFE" w:rsidRPr="00907B70" w:rsidRDefault="00347FFE" w:rsidP="00C44B91">
            <w:pPr>
              <w:spacing w:after="0" w:line="240" w:lineRule="auto"/>
            </w:pPr>
            <w:r w:rsidRPr="00907B70">
              <w:rPr>
                <w:b/>
              </w:rPr>
              <w:t>Speech Settings</w:t>
            </w:r>
          </w:p>
        </w:tc>
      </w:tr>
      <w:tr w:rsidR="00347FFE" w:rsidRPr="00907B70" w14:paraId="22D88E80" w14:textId="77777777" w:rsidTr="00C44B91">
        <w:trPr>
          <w:trHeight w:val="224"/>
        </w:trPr>
        <w:tc>
          <w:tcPr>
            <w:tcW w:w="3258" w:type="dxa"/>
            <w:gridSpan w:val="2"/>
            <w:shd w:val="solid" w:color="DAEEF3" w:themeColor="accent5" w:themeTint="33" w:fill="CCFFFF"/>
          </w:tcPr>
          <w:p w14:paraId="2D96831D" w14:textId="77777777" w:rsidR="00347FFE" w:rsidRPr="00907B70" w:rsidRDefault="00347FFE" w:rsidP="00C44B91">
            <w:pPr>
              <w:spacing w:after="0" w:line="240" w:lineRule="auto"/>
              <w:rPr>
                <w:b/>
              </w:rPr>
            </w:pPr>
            <w:r w:rsidRPr="00907B70">
              <w:rPr>
                <w:b/>
              </w:rPr>
              <w:t>Grammar Name(s):</w:t>
            </w:r>
          </w:p>
        </w:tc>
        <w:tc>
          <w:tcPr>
            <w:tcW w:w="6105" w:type="dxa"/>
            <w:gridSpan w:val="9"/>
          </w:tcPr>
          <w:p w14:paraId="6ACAFB40" w14:textId="77777777" w:rsidR="00347FFE" w:rsidRDefault="008F5A99" w:rsidP="00C44B91">
            <w:pPr>
              <w:spacing w:after="0" w:line="240" w:lineRule="auto"/>
            </w:pPr>
            <w:r>
              <w:t>2510_AskPhoneNbr.grxml</w:t>
            </w:r>
          </w:p>
          <w:p w14:paraId="0230BD3D" w14:textId="4F27EB49" w:rsidR="008F5A99" w:rsidRPr="00907B70" w:rsidRDefault="008F5A99" w:rsidP="00C44B91">
            <w:pPr>
              <w:spacing w:after="0" w:line="240" w:lineRule="auto"/>
            </w:pPr>
            <w:r>
              <w:t>2510_AskPhoneNbrDTMF.grxml</w:t>
            </w:r>
          </w:p>
        </w:tc>
      </w:tr>
      <w:tr w:rsidR="00347FFE" w:rsidRPr="00907B70" w14:paraId="367747D9" w14:textId="77777777" w:rsidTr="00C44B91">
        <w:trPr>
          <w:trHeight w:val="341"/>
        </w:trPr>
        <w:tc>
          <w:tcPr>
            <w:tcW w:w="3258" w:type="dxa"/>
            <w:gridSpan w:val="2"/>
            <w:shd w:val="solid" w:color="DAEEF3" w:themeColor="accent5" w:themeTint="33" w:fill="CCFFFF"/>
          </w:tcPr>
          <w:p w14:paraId="68DF86F6" w14:textId="77777777" w:rsidR="00347FFE" w:rsidRPr="00907B70" w:rsidRDefault="00347FFE" w:rsidP="00C44B91">
            <w:pPr>
              <w:spacing w:after="0" w:line="240" w:lineRule="auto"/>
              <w:rPr>
                <w:b/>
              </w:rPr>
            </w:pPr>
            <w:proofErr w:type="spellStart"/>
            <w:r w:rsidRPr="00907B70">
              <w:rPr>
                <w:b/>
              </w:rPr>
              <w:t>MinConfidenceScore</w:t>
            </w:r>
            <w:proofErr w:type="spellEnd"/>
          </w:p>
        </w:tc>
        <w:tc>
          <w:tcPr>
            <w:tcW w:w="1260" w:type="dxa"/>
            <w:gridSpan w:val="3"/>
          </w:tcPr>
          <w:p w14:paraId="624980A1" w14:textId="6CCC4C7C" w:rsidR="00347FFE" w:rsidRPr="00907B70" w:rsidRDefault="00347FFE" w:rsidP="00C44B91">
            <w:pPr>
              <w:spacing w:after="0" w:line="240" w:lineRule="auto"/>
            </w:pPr>
            <w:r>
              <w:t>.4</w:t>
            </w:r>
          </w:p>
        </w:tc>
        <w:tc>
          <w:tcPr>
            <w:tcW w:w="2430" w:type="dxa"/>
            <w:gridSpan w:val="2"/>
            <w:shd w:val="solid" w:color="DAEEF3" w:themeColor="accent5" w:themeTint="33" w:fill="F2F2F2"/>
          </w:tcPr>
          <w:p w14:paraId="38D88498" w14:textId="77777777" w:rsidR="00347FFE" w:rsidRPr="00907B70" w:rsidRDefault="00347FFE" w:rsidP="00C44B91">
            <w:pPr>
              <w:spacing w:after="0" w:line="240" w:lineRule="auto"/>
              <w:rPr>
                <w:b/>
              </w:rPr>
            </w:pPr>
            <w:proofErr w:type="spellStart"/>
            <w:r w:rsidRPr="00907B70">
              <w:rPr>
                <w:b/>
              </w:rPr>
              <w:t>MedConfidenceScore</w:t>
            </w:r>
            <w:proofErr w:type="spellEnd"/>
          </w:p>
        </w:tc>
        <w:tc>
          <w:tcPr>
            <w:tcW w:w="2415" w:type="dxa"/>
            <w:gridSpan w:val="4"/>
          </w:tcPr>
          <w:p w14:paraId="65638878" w14:textId="462CD827" w:rsidR="00347FFE" w:rsidRPr="00907B70" w:rsidRDefault="00347FFE" w:rsidP="00C44B91">
            <w:pPr>
              <w:spacing w:after="0" w:line="240" w:lineRule="auto"/>
            </w:pPr>
            <w:r>
              <w:t>.6</w:t>
            </w:r>
          </w:p>
        </w:tc>
      </w:tr>
      <w:tr w:rsidR="00347FFE" w:rsidRPr="00907B70" w14:paraId="1AD5C3C4" w14:textId="77777777" w:rsidTr="00C44B91">
        <w:trPr>
          <w:trHeight w:val="242"/>
        </w:trPr>
        <w:tc>
          <w:tcPr>
            <w:tcW w:w="3258" w:type="dxa"/>
            <w:gridSpan w:val="2"/>
            <w:shd w:val="solid" w:color="DAEEF3" w:themeColor="accent5" w:themeTint="33" w:fill="CCFFFF"/>
          </w:tcPr>
          <w:p w14:paraId="190C2B06" w14:textId="77777777" w:rsidR="00347FFE" w:rsidRPr="00907B70" w:rsidRDefault="00347FFE" w:rsidP="00C44B91">
            <w:pPr>
              <w:spacing w:after="0" w:line="240" w:lineRule="auto"/>
              <w:rPr>
                <w:b/>
              </w:rPr>
            </w:pPr>
            <w:proofErr w:type="spellStart"/>
            <w:r w:rsidRPr="00907B70">
              <w:rPr>
                <w:b/>
              </w:rPr>
              <w:t>NBest</w:t>
            </w:r>
            <w:proofErr w:type="spellEnd"/>
          </w:p>
        </w:tc>
        <w:tc>
          <w:tcPr>
            <w:tcW w:w="1260" w:type="dxa"/>
            <w:gridSpan w:val="3"/>
          </w:tcPr>
          <w:p w14:paraId="02DB3AD5" w14:textId="77777777" w:rsidR="00347FFE" w:rsidRPr="00907B70" w:rsidRDefault="00347FFE" w:rsidP="00C44B91">
            <w:pPr>
              <w:spacing w:after="0" w:line="240" w:lineRule="auto"/>
            </w:pPr>
            <w:r w:rsidRPr="00907B70">
              <w:t>No</w:t>
            </w:r>
          </w:p>
        </w:tc>
        <w:tc>
          <w:tcPr>
            <w:tcW w:w="2430" w:type="dxa"/>
            <w:gridSpan w:val="2"/>
            <w:shd w:val="solid" w:color="DAEEF3" w:themeColor="accent5" w:themeTint="33" w:fill="F2F2F2"/>
          </w:tcPr>
          <w:p w14:paraId="2F6CB2F4" w14:textId="77777777" w:rsidR="00347FFE" w:rsidRPr="00907B70" w:rsidRDefault="00347FFE" w:rsidP="00C44B91">
            <w:pPr>
              <w:spacing w:after="0" w:line="240" w:lineRule="auto"/>
              <w:rPr>
                <w:b/>
              </w:rPr>
            </w:pPr>
            <w:proofErr w:type="spellStart"/>
            <w:r w:rsidRPr="00907B70">
              <w:rPr>
                <w:b/>
              </w:rPr>
              <w:t>BargeIn</w:t>
            </w:r>
            <w:proofErr w:type="spellEnd"/>
          </w:p>
        </w:tc>
        <w:tc>
          <w:tcPr>
            <w:tcW w:w="2415" w:type="dxa"/>
            <w:gridSpan w:val="4"/>
          </w:tcPr>
          <w:p w14:paraId="781A0F9C" w14:textId="77777777" w:rsidR="00347FFE" w:rsidRPr="00907B70" w:rsidRDefault="00347FFE" w:rsidP="00C44B91">
            <w:pPr>
              <w:spacing w:after="0" w:line="240" w:lineRule="auto"/>
            </w:pPr>
            <w:r w:rsidRPr="00907B70">
              <w:t>True</w:t>
            </w:r>
          </w:p>
        </w:tc>
      </w:tr>
      <w:tr w:rsidR="00347FFE" w:rsidRPr="00907B70" w14:paraId="51476A7F" w14:textId="77777777" w:rsidTr="00C44B91">
        <w:trPr>
          <w:trHeight w:val="242"/>
        </w:trPr>
        <w:tc>
          <w:tcPr>
            <w:tcW w:w="3258" w:type="dxa"/>
            <w:gridSpan w:val="2"/>
            <w:shd w:val="solid" w:color="DAEEF3" w:themeColor="accent5" w:themeTint="33" w:fill="CCFFFF"/>
          </w:tcPr>
          <w:p w14:paraId="15C405DB" w14:textId="77777777" w:rsidR="00347FFE" w:rsidRPr="00907B70" w:rsidRDefault="00347FFE" w:rsidP="00C44B91">
            <w:pPr>
              <w:spacing w:after="0" w:line="240" w:lineRule="auto"/>
              <w:rPr>
                <w:b/>
              </w:rPr>
            </w:pPr>
            <w:proofErr w:type="spellStart"/>
            <w:r w:rsidRPr="00907B70">
              <w:rPr>
                <w:b/>
              </w:rPr>
              <w:t>Completetimeout</w:t>
            </w:r>
            <w:proofErr w:type="spellEnd"/>
          </w:p>
        </w:tc>
        <w:tc>
          <w:tcPr>
            <w:tcW w:w="1260" w:type="dxa"/>
            <w:gridSpan w:val="3"/>
          </w:tcPr>
          <w:p w14:paraId="1C215942" w14:textId="77777777" w:rsidR="00347FFE" w:rsidRPr="00907B70" w:rsidRDefault="00347FFE" w:rsidP="00C44B91">
            <w:pPr>
              <w:spacing w:after="0" w:line="240" w:lineRule="auto"/>
            </w:pPr>
            <w:r w:rsidRPr="00907B70">
              <w:t>0</w:t>
            </w:r>
          </w:p>
        </w:tc>
        <w:tc>
          <w:tcPr>
            <w:tcW w:w="2430" w:type="dxa"/>
            <w:gridSpan w:val="2"/>
            <w:shd w:val="solid" w:color="DAEEF3" w:themeColor="accent5" w:themeTint="33" w:fill="F2F2F2"/>
          </w:tcPr>
          <w:p w14:paraId="466A0361" w14:textId="77777777" w:rsidR="00347FFE" w:rsidRPr="00907B70" w:rsidRDefault="00347FFE" w:rsidP="00C44B91">
            <w:pPr>
              <w:spacing w:after="0" w:line="240" w:lineRule="auto"/>
              <w:rPr>
                <w:b/>
              </w:rPr>
            </w:pPr>
            <w:proofErr w:type="spellStart"/>
            <w:r w:rsidRPr="00907B70">
              <w:rPr>
                <w:b/>
              </w:rPr>
              <w:t>Incompletetimeout</w:t>
            </w:r>
            <w:proofErr w:type="spellEnd"/>
          </w:p>
        </w:tc>
        <w:tc>
          <w:tcPr>
            <w:tcW w:w="2415" w:type="dxa"/>
            <w:gridSpan w:val="4"/>
          </w:tcPr>
          <w:p w14:paraId="6C10883D" w14:textId="77777777" w:rsidR="00347FFE" w:rsidRPr="00907B70" w:rsidRDefault="00347FFE" w:rsidP="00C44B91">
            <w:pPr>
              <w:spacing w:after="0" w:line="240" w:lineRule="auto"/>
            </w:pPr>
            <w:r w:rsidRPr="00907B70">
              <w:t xml:space="preserve">1500 </w:t>
            </w:r>
            <w:proofErr w:type="spellStart"/>
            <w:r w:rsidRPr="00907B70">
              <w:t>ms</w:t>
            </w:r>
            <w:proofErr w:type="spellEnd"/>
          </w:p>
        </w:tc>
      </w:tr>
      <w:tr w:rsidR="00347FFE" w:rsidRPr="00907B70" w14:paraId="5DF5E8C2" w14:textId="77777777" w:rsidTr="00C44B91">
        <w:trPr>
          <w:trHeight w:val="242"/>
        </w:trPr>
        <w:tc>
          <w:tcPr>
            <w:tcW w:w="3258" w:type="dxa"/>
            <w:gridSpan w:val="2"/>
            <w:shd w:val="solid" w:color="DAEEF3" w:themeColor="accent5" w:themeTint="33" w:fill="CCFFFF"/>
          </w:tcPr>
          <w:p w14:paraId="3BCD57FD" w14:textId="77777777" w:rsidR="00347FFE" w:rsidRPr="00907B70" w:rsidRDefault="00347FFE" w:rsidP="00C44B91">
            <w:pPr>
              <w:spacing w:after="0" w:line="240" w:lineRule="auto"/>
              <w:rPr>
                <w:b/>
              </w:rPr>
            </w:pPr>
            <w:proofErr w:type="spellStart"/>
            <w:r w:rsidRPr="00907B70">
              <w:rPr>
                <w:b/>
              </w:rPr>
              <w:t>MaxSpeechTimeout</w:t>
            </w:r>
            <w:proofErr w:type="spellEnd"/>
          </w:p>
        </w:tc>
        <w:tc>
          <w:tcPr>
            <w:tcW w:w="1260" w:type="dxa"/>
            <w:gridSpan w:val="3"/>
          </w:tcPr>
          <w:p w14:paraId="4FB5542F" w14:textId="77777777" w:rsidR="00347FFE" w:rsidRPr="00907B70" w:rsidRDefault="00347FFE" w:rsidP="00C44B91">
            <w:pPr>
              <w:spacing w:after="0" w:line="240" w:lineRule="auto"/>
            </w:pPr>
            <w:r w:rsidRPr="00907B70">
              <w:t>22 seconds</w:t>
            </w:r>
          </w:p>
        </w:tc>
        <w:tc>
          <w:tcPr>
            <w:tcW w:w="2430" w:type="dxa"/>
            <w:gridSpan w:val="2"/>
            <w:shd w:val="clear" w:color="DAEEF3" w:themeColor="accent5" w:themeTint="33" w:fill="DAEEF3" w:themeFill="accent5" w:themeFillTint="33"/>
          </w:tcPr>
          <w:p w14:paraId="7A6B6FA7" w14:textId="77777777" w:rsidR="00347FFE" w:rsidRPr="00907B70" w:rsidRDefault="00347FFE" w:rsidP="00C44B91">
            <w:pPr>
              <w:spacing w:after="0" w:line="240" w:lineRule="auto"/>
              <w:rPr>
                <w:b/>
              </w:rPr>
            </w:pPr>
            <w:r w:rsidRPr="00907B70">
              <w:rPr>
                <w:b/>
              </w:rPr>
              <w:t>Sensitivity</w:t>
            </w:r>
          </w:p>
        </w:tc>
        <w:tc>
          <w:tcPr>
            <w:tcW w:w="2415" w:type="dxa"/>
            <w:gridSpan w:val="4"/>
            <w:shd w:val="clear" w:color="DAEEF3" w:themeColor="accent5" w:themeTint="33" w:fill="auto"/>
          </w:tcPr>
          <w:p w14:paraId="06A75F0B" w14:textId="77777777" w:rsidR="00347FFE" w:rsidRPr="00907B70" w:rsidRDefault="00347FFE" w:rsidP="00C44B91">
            <w:pPr>
              <w:spacing w:after="0" w:line="240" w:lineRule="auto"/>
              <w:rPr>
                <w:b/>
              </w:rPr>
            </w:pPr>
            <w:r w:rsidRPr="00907B70">
              <w:t>0.4</w:t>
            </w:r>
          </w:p>
        </w:tc>
      </w:tr>
      <w:tr w:rsidR="00347FFE" w:rsidRPr="00907B70" w14:paraId="2006D2F3" w14:textId="77777777" w:rsidTr="00C44B91">
        <w:tc>
          <w:tcPr>
            <w:tcW w:w="9363" w:type="dxa"/>
            <w:gridSpan w:val="11"/>
            <w:tcBorders>
              <w:bottom w:val="single" w:sz="4" w:space="0" w:color="000000"/>
            </w:tcBorders>
            <w:shd w:val="clear" w:color="auto" w:fill="92CDDC" w:themeFill="accent5" w:themeFillTint="99"/>
          </w:tcPr>
          <w:p w14:paraId="3DEF4A6B" w14:textId="77777777" w:rsidR="00347FFE" w:rsidRPr="00907B70" w:rsidRDefault="00347FFE" w:rsidP="00C44B91">
            <w:pPr>
              <w:spacing w:after="0" w:line="240" w:lineRule="auto"/>
              <w:rPr>
                <w:b/>
              </w:rPr>
            </w:pPr>
            <w:r w:rsidRPr="00907B70">
              <w:rPr>
                <w:b/>
              </w:rPr>
              <w:t>DTMF Settings</w:t>
            </w:r>
          </w:p>
        </w:tc>
      </w:tr>
      <w:tr w:rsidR="00347FFE" w:rsidRPr="00907B70" w14:paraId="5CA2C9AE" w14:textId="77777777" w:rsidTr="00C44B91">
        <w:tc>
          <w:tcPr>
            <w:tcW w:w="3258" w:type="dxa"/>
            <w:gridSpan w:val="2"/>
            <w:tcBorders>
              <w:bottom w:val="single" w:sz="4" w:space="0" w:color="000000"/>
            </w:tcBorders>
            <w:shd w:val="clear" w:color="auto" w:fill="DAEEF3" w:themeFill="accent5" w:themeFillTint="33"/>
          </w:tcPr>
          <w:p w14:paraId="40D77338" w14:textId="77777777" w:rsidR="00347FFE" w:rsidRPr="00907B70" w:rsidRDefault="00347FFE" w:rsidP="00C44B91">
            <w:pPr>
              <w:spacing w:after="0" w:line="240" w:lineRule="auto"/>
              <w:rPr>
                <w:b/>
              </w:rPr>
            </w:pPr>
            <w:r w:rsidRPr="00907B70">
              <w:rPr>
                <w:b/>
              </w:rPr>
              <w:t>DTMF Allowed?</w:t>
            </w:r>
          </w:p>
        </w:tc>
        <w:tc>
          <w:tcPr>
            <w:tcW w:w="6105" w:type="dxa"/>
            <w:gridSpan w:val="9"/>
            <w:shd w:val="clear" w:color="auto" w:fill="auto"/>
          </w:tcPr>
          <w:p w14:paraId="246BF500" w14:textId="23EA3ECD" w:rsidR="00347FFE" w:rsidRPr="00907B70" w:rsidRDefault="00347FFE" w:rsidP="00C44B91">
            <w:pPr>
              <w:spacing w:after="0" w:line="240" w:lineRule="auto"/>
            </w:pPr>
            <w:proofErr w:type="spellStart"/>
            <w:r>
              <w:t>Sí</w:t>
            </w:r>
            <w:proofErr w:type="spellEnd"/>
          </w:p>
        </w:tc>
      </w:tr>
      <w:tr w:rsidR="00347FFE" w:rsidRPr="00907B70" w14:paraId="4A7E9879" w14:textId="77777777" w:rsidTr="008F5A99">
        <w:trPr>
          <w:trHeight w:val="224"/>
        </w:trPr>
        <w:tc>
          <w:tcPr>
            <w:tcW w:w="3258" w:type="dxa"/>
            <w:gridSpan w:val="2"/>
            <w:shd w:val="solid" w:color="DAEEF3" w:themeColor="accent5" w:themeTint="33" w:fill="F2F2F2"/>
          </w:tcPr>
          <w:p w14:paraId="6C1FF964" w14:textId="77777777" w:rsidR="00347FFE" w:rsidRPr="00907B70" w:rsidRDefault="00347FFE" w:rsidP="00C44B91">
            <w:pPr>
              <w:spacing w:after="0" w:line="240" w:lineRule="auto"/>
              <w:rPr>
                <w:b/>
              </w:rPr>
            </w:pPr>
            <w:proofErr w:type="spellStart"/>
            <w:r w:rsidRPr="00907B70">
              <w:rPr>
                <w:b/>
              </w:rPr>
              <w:t>MinDigits</w:t>
            </w:r>
            <w:proofErr w:type="spellEnd"/>
          </w:p>
        </w:tc>
        <w:tc>
          <w:tcPr>
            <w:tcW w:w="1327" w:type="dxa"/>
            <w:gridSpan w:val="4"/>
          </w:tcPr>
          <w:p w14:paraId="21AF61B9" w14:textId="1CEE5ED7" w:rsidR="00347FFE" w:rsidRPr="00907B70" w:rsidRDefault="00347FFE" w:rsidP="00C44B91">
            <w:pPr>
              <w:spacing w:after="0" w:line="240" w:lineRule="auto"/>
            </w:pPr>
            <w:r>
              <w:t>10</w:t>
            </w:r>
          </w:p>
        </w:tc>
        <w:tc>
          <w:tcPr>
            <w:tcW w:w="2363" w:type="dxa"/>
            <w:shd w:val="solid" w:color="DAEEF3" w:themeColor="accent5" w:themeTint="33" w:fill="F2F2F2"/>
          </w:tcPr>
          <w:p w14:paraId="6044BB5D" w14:textId="77777777" w:rsidR="00347FFE" w:rsidRPr="00907B70" w:rsidRDefault="00347FFE" w:rsidP="00C44B91">
            <w:pPr>
              <w:spacing w:after="0" w:line="240" w:lineRule="auto"/>
              <w:rPr>
                <w:b/>
              </w:rPr>
            </w:pPr>
            <w:proofErr w:type="spellStart"/>
            <w:r w:rsidRPr="00907B70">
              <w:rPr>
                <w:b/>
              </w:rPr>
              <w:t>MaxDigits</w:t>
            </w:r>
            <w:proofErr w:type="spellEnd"/>
          </w:p>
        </w:tc>
        <w:tc>
          <w:tcPr>
            <w:tcW w:w="2415" w:type="dxa"/>
            <w:gridSpan w:val="4"/>
          </w:tcPr>
          <w:p w14:paraId="47D4D1BA" w14:textId="5AE9D61C" w:rsidR="00347FFE" w:rsidRPr="00907B70" w:rsidRDefault="00347FFE" w:rsidP="00C44B91">
            <w:pPr>
              <w:spacing w:after="0" w:line="240" w:lineRule="auto"/>
            </w:pPr>
            <w:r>
              <w:t>10</w:t>
            </w:r>
          </w:p>
        </w:tc>
      </w:tr>
      <w:tr w:rsidR="00347FFE" w:rsidRPr="00907B70" w14:paraId="6F28EDA7" w14:textId="77777777" w:rsidTr="008F5A99">
        <w:trPr>
          <w:trHeight w:val="233"/>
        </w:trPr>
        <w:tc>
          <w:tcPr>
            <w:tcW w:w="3258" w:type="dxa"/>
            <w:gridSpan w:val="2"/>
            <w:shd w:val="solid" w:color="DAEEF3" w:themeColor="accent5" w:themeTint="33" w:fill="F2F2F2"/>
          </w:tcPr>
          <w:p w14:paraId="75AC33DE" w14:textId="77777777" w:rsidR="00347FFE" w:rsidRPr="00907B70" w:rsidRDefault="00347FFE" w:rsidP="00C44B91">
            <w:pPr>
              <w:spacing w:after="0" w:line="240" w:lineRule="auto"/>
              <w:rPr>
                <w:b/>
              </w:rPr>
            </w:pPr>
            <w:proofErr w:type="spellStart"/>
            <w:r w:rsidRPr="00907B70">
              <w:rPr>
                <w:b/>
              </w:rPr>
              <w:t>TerminationDigit</w:t>
            </w:r>
            <w:proofErr w:type="spellEnd"/>
          </w:p>
        </w:tc>
        <w:tc>
          <w:tcPr>
            <w:tcW w:w="1327" w:type="dxa"/>
            <w:gridSpan w:val="4"/>
          </w:tcPr>
          <w:p w14:paraId="6A4ECAA6" w14:textId="77777777" w:rsidR="00347FFE" w:rsidRPr="00907B70" w:rsidRDefault="00347FFE" w:rsidP="00C44B91">
            <w:pPr>
              <w:spacing w:after="0" w:line="240" w:lineRule="auto"/>
            </w:pPr>
            <w:r w:rsidRPr="00907B70">
              <w:t>N/A</w:t>
            </w:r>
          </w:p>
        </w:tc>
        <w:tc>
          <w:tcPr>
            <w:tcW w:w="2363" w:type="dxa"/>
            <w:shd w:val="solid" w:color="DAEEF3" w:themeColor="accent5" w:themeTint="33" w:fill="F2F2F2"/>
          </w:tcPr>
          <w:p w14:paraId="6BC13E02" w14:textId="77777777" w:rsidR="00347FFE" w:rsidRPr="00907B70" w:rsidRDefault="00347FFE" w:rsidP="00C44B91">
            <w:pPr>
              <w:spacing w:after="0" w:line="240" w:lineRule="auto"/>
              <w:rPr>
                <w:b/>
              </w:rPr>
            </w:pPr>
            <w:r w:rsidRPr="00907B70">
              <w:rPr>
                <w:b/>
              </w:rPr>
              <w:t>Interdigit Timeout</w:t>
            </w:r>
          </w:p>
        </w:tc>
        <w:tc>
          <w:tcPr>
            <w:tcW w:w="2415" w:type="dxa"/>
            <w:gridSpan w:val="4"/>
          </w:tcPr>
          <w:p w14:paraId="6F74CEA8" w14:textId="77777777" w:rsidR="00347FFE" w:rsidRPr="00907B70" w:rsidRDefault="00347FFE" w:rsidP="00C44B91">
            <w:pPr>
              <w:spacing w:after="0" w:line="240" w:lineRule="auto"/>
            </w:pPr>
            <w:r w:rsidRPr="00907B70">
              <w:t>N/A</w:t>
            </w:r>
          </w:p>
        </w:tc>
      </w:tr>
      <w:tr w:rsidR="00347FFE" w:rsidRPr="00907B70" w14:paraId="6AFB226A" w14:textId="77777777" w:rsidTr="00C44B91">
        <w:trPr>
          <w:trHeight w:val="305"/>
        </w:trPr>
        <w:tc>
          <w:tcPr>
            <w:tcW w:w="9363" w:type="dxa"/>
            <w:gridSpan w:val="11"/>
            <w:shd w:val="clear" w:color="auto" w:fill="000000" w:themeFill="text1"/>
            <w:vAlign w:val="center"/>
          </w:tcPr>
          <w:p w14:paraId="10320BCB" w14:textId="77777777" w:rsidR="00347FFE" w:rsidRPr="00907B70" w:rsidRDefault="00347FFE" w:rsidP="00C44B91">
            <w:pPr>
              <w:spacing w:after="0" w:line="240" w:lineRule="auto"/>
              <w:rPr>
                <w:b/>
                <w:sz w:val="24"/>
                <w:szCs w:val="24"/>
              </w:rPr>
            </w:pPr>
          </w:p>
        </w:tc>
      </w:tr>
      <w:tr w:rsidR="00347FFE" w:rsidRPr="00907B70" w14:paraId="033D86A9" w14:textId="77777777" w:rsidTr="00C44B91">
        <w:trPr>
          <w:trHeight w:val="305"/>
        </w:trPr>
        <w:tc>
          <w:tcPr>
            <w:tcW w:w="9363" w:type="dxa"/>
            <w:gridSpan w:val="11"/>
            <w:shd w:val="clear" w:color="auto" w:fill="D9D9D9"/>
            <w:vAlign w:val="center"/>
          </w:tcPr>
          <w:p w14:paraId="3F643B23" w14:textId="77777777" w:rsidR="00347FFE" w:rsidRPr="00907B70" w:rsidRDefault="00347FFE" w:rsidP="00C44B91">
            <w:pPr>
              <w:spacing w:after="0" w:line="240" w:lineRule="auto"/>
              <w:rPr>
                <w:b/>
                <w:sz w:val="24"/>
                <w:szCs w:val="24"/>
              </w:rPr>
            </w:pPr>
            <w:r w:rsidRPr="00907B70">
              <w:rPr>
                <w:b/>
                <w:sz w:val="24"/>
                <w:szCs w:val="24"/>
              </w:rPr>
              <w:t>Initial Prompts</w:t>
            </w:r>
          </w:p>
        </w:tc>
      </w:tr>
      <w:tr w:rsidR="00347FFE" w:rsidRPr="00907B70" w14:paraId="43C27B7F" w14:textId="77777777" w:rsidTr="00C44B91">
        <w:trPr>
          <w:trHeight w:val="305"/>
        </w:trPr>
        <w:tc>
          <w:tcPr>
            <w:tcW w:w="2178" w:type="dxa"/>
            <w:tcBorders>
              <w:bottom w:val="single" w:sz="4" w:space="0" w:color="000000"/>
            </w:tcBorders>
            <w:shd w:val="clear" w:color="auto" w:fill="DAEEF3" w:themeFill="accent5" w:themeFillTint="33"/>
            <w:vAlign w:val="center"/>
          </w:tcPr>
          <w:p w14:paraId="6A63A5CF" w14:textId="77777777" w:rsidR="00347FFE" w:rsidRPr="00907B70" w:rsidRDefault="00347FFE" w:rsidP="00C44B91">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0BDCDAAF" w14:textId="77777777" w:rsidR="00347FFE" w:rsidRPr="00907B70" w:rsidRDefault="00347FFE" w:rsidP="00C44B91">
            <w:pPr>
              <w:spacing w:after="0" w:line="240" w:lineRule="auto"/>
              <w:jc w:val="center"/>
              <w:rPr>
                <w:b/>
                <w:i/>
              </w:rPr>
            </w:pPr>
            <w:r w:rsidRPr="00907B70">
              <w:rPr>
                <w:b/>
                <w:i/>
              </w:rPr>
              <w:t>Condition</w:t>
            </w:r>
          </w:p>
        </w:tc>
        <w:tc>
          <w:tcPr>
            <w:tcW w:w="5385" w:type="dxa"/>
            <w:gridSpan w:val="8"/>
            <w:tcBorders>
              <w:bottom w:val="single" w:sz="4" w:space="0" w:color="000000"/>
            </w:tcBorders>
            <w:shd w:val="clear" w:color="auto" w:fill="DAEEF3" w:themeFill="accent5" w:themeFillTint="33"/>
            <w:vAlign w:val="center"/>
          </w:tcPr>
          <w:p w14:paraId="32BE25F2" w14:textId="77777777" w:rsidR="00347FFE" w:rsidRPr="00907B70" w:rsidRDefault="00347FFE" w:rsidP="00C44B91">
            <w:pPr>
              <w:spacing w:after="0" w:line="240" w:lineRule="auto"/>
              <w:jc w:val="center"/>
              <w:rPr>
                <w:b/>
                <w:i/>
              </w:rPr>
            </w:pPr>
            <w:r w:rsidRPr="00907B70">
              <w:rPr>
                <w:b/>
                <w:i/>
              </w:rPr>
              <w:t>Wording</w:t>
            </w:r>
          </w:p>
        </w:tc>
      </w:tr>
      <w:tr w:rsidR="00347FFE" w:rsidRPr="00F85F27" w14:paraId="62C24B6E" w14:textId="77777777" w:rsidTr="00C44B91">
        <w:trPr>
          <w:trHeight w:val="305"/>
        </w:trPr>
        <w:tc>
          <w:tcPr>
            <w:tcW w:w="2178" w:type="dxa"/>
            <w:tcBorders>
              <w:bottom w:val="single" w:sz="4" w:space="0" w:color="000000"/>
            </w:tcBorders>
            <w:shd w:val="clear" w:color="auto" w:fill="auto"/>
          </w:tcPr>
          <w:p w14:paraId="17089506" w14:textId="38DC7AA7" w:rsidR="00347FFE" w:rsidRPr="00907B70" w:rsidRDefault="008F5A99" w:rsidP="00C44B91">
            <w:pPr>
              <w:spacing w:after="0" w:line="240" w:lineRule="auto"/>
              <w:rPr>
                <w:sz w:val="20"/>
                <w:szCs w:val="20"/>
              </w:rPr>
            </w:pPr>
            <w:r>
              <w:rPr>
                <w:sz w:val="20"/>
                <w:szCs w:val="20"/>
              </w:rPr>
              <w:t>2510-1.wav</w:t>
            </w:r>
          </w:p>
        </w:tc>
        <w:tc>
          <w:tcPr>
            <w:tcW w:w="1800" w:type="dxa"/>
            <w:gridSpan w:val="2"/>
            <w:tcBorders>
              <w:bottom w:val="single" w:sz="4" w:space="0" w:color="000000"/>
            </w:tcBorders>
            <w:shd w:val="clear" w:color="auto" w:fill="auto"/>
          </w:tcPr>
          <w:p w14:paraId="3F49D182" w14:textId="3F2AA373" w:rsidR="00347FFE" w:rsidRPr="00907B70" w:rsidRDefault="008F5A99" w:rsidP="00C44B91">
            <w:pPr>
              <w:spacing w:after="0" w:line="240" w:lineRule="auto"/>
              <w:rPr>
                <w:sz w:val="20"/>
                <w:szCs w:val="20"/>
              </w:rPr>
            </w:pPr>
            <w:r>
              <w:rPr>
                <w:sz w:val="20"/>
                <w:szCs w:val="20"/>
              </w:rPr>
              <w:t>Initial</w:t>
            </w:r>
          </w:p>
        </w:tc>
        <w:tc>
          <w:tcPr>
            <w:tcW w:w="5385" w:type="dxa"/>
            <w:gridSpan w:val="8"/>
            <w:tcBorders>
              <w:bottom w:val="single" w:sz="4" w:space="0" w:color="000000"/>
            </w:tcBorders>
            <w:shd w:val="clear" w:color="auto" w:fill="auto"/>
            <w:vAlign w:val="center"/>
          </w:tcPr>
          <w:p w14:paraId="0DF74943" w14:textId="2262CA17" w:rsidR="00347FFE" w:rsidRPr="00F03FB4" w:rsidRDefault="00347FFE" w:rsidP="00C44B91">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Dígame el número telefónico que desea usar.</w:t>
            </w:r>
          </w:p>
        </w:tc>
      </w:tr>
      <w:tr w:rsidR="00347FFE" w:rsidRPr="00907B70" w14:paraId="443FE166" w14:textId="77777777" w:rsidTr="00C44B91">
        <w:trPr>
          <w:trHeight w:val="305"/>
        </w:trPr>
        <w:tc>
          <w:tcPr>
            <w:tcW w:w="9363" w:type="dxa"/>
            <w:gridSpan w:val="11"/>
            <w:tcBorders>
              <w:bottom w:val="single" w:sz="4" w:space="0" w:color="000000"/>
            </w:tcBorders>
            <w:shd w:val="clear" w:color="auto" w:fill="D9D9D9"/>
            <w:vAlign w:val="center"/>
          </w:tcPr>
          <w:p w14:paraId="52D4AEB9" w14:textId="77777777" w:rsidR="00347FFE" w:rsidRPr="00907B70" w:rsidRDefault="00347FFE" w:rsidP="00C44B91">
            <w:pPr>
              <w:spacing w:after="0" w:line="240" w:lineRule="auto"/>
              <w:rPr>
                <w:b/>
                <w:sz w:val="24"/>
                <w:szCs w:val="24"/>
              </w:rPr>
            </w:pPr>
            <w:r w:rsidRPr="00907B70">
              <w:rPr>
                <w:b/>
                <w:sz w:val="24"/>
                <w:szCs w:val="24"/>
              </w:rPr>
              <w:t>Retry Prompts</w:t>
            </w:r>
          </w:p>
        </w:tc>
      </w:tr>
      <w:tr w:rsidR="00347FFE" w:rsidRPr="00907B70" w14:paraId="0008D5B6" w14:textId="77777777" w:rsidTr="00C44B91">
        <w:trPr>
          <w:trHeight w:val="305"/>
        </w:trPr>
        <w:tc>
          <w:tcPr>
            <w:tcW w:w="2178" w:type="dxa"/>
            <w:tcBorders>
              <w:bottom w:val="single" w:sz="4" w:space="0" w:color="000000"/>
            </w:tcBorders>
            <w:shd w:val="clear" w:color="auto" w:fill="DAEEF3" w:themeFill="accent5" w:themeFillTint="33"/>
            <w:vAlign w:val="center"/>
          </w:tcPr>
          <w:p w14:paraId="61B6D900" w14:textId="77777777" w:rsidR="00347FFE" w:rsidRPr="00907B70" w:rsidRDefault="00347FFE" w:rsidP="00C44B91">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3EAFB1C3" w14:textId="77777777" w:rsidR="00347FFE" w:rsidRPr="00907B70" w:rsidRDefault="00347FFE" w:rsidP="00C44B91">
            <w:pPr>
              <w:spacing w:after="0" w:line="240" w:lineRule="auto"/>
              <w:jc w:val="center"/>
              <w:rPr>
                <w:b/>
                <w:i/>
                <w:sz w:val="24"/>
                <w:szCs w:val="24"/>
              </w:rPr>
            </w:pPr>
            <w:r w:rsidRPr="00907B70">
              <w:rPr>
                <w:b/>
                <w:i/>
              </w:rPr>
              <w:t>Condition</w:t>
            </w:r>
          </w:p>
        </w:tc>
        <w:tc>
          <w:tcPr>
            <w:tcW w:w="3690" w:type="dxa"/>
            <w:gridSpan w:val="6"/>
            <w:tcBorders>
              <w:bottom w:val="single" w:sz="4" w:space="0" w:color="000000"/>
            </w:tcBorders>
            <w:shd w:val="clear" w:color="auto" w:fill="DAEEF3" w:themeFill="accent5" w:themeFillTint="33"/>
            <w:vAlign w:val="center"/>
          </w:tcPr>
          <w:p w14:paraId="75435ABB" w14:textId="77777777" w:rsidR="00347FFE" w:rsidRPr="00907B70" w:rsidRDefault="00347FFE" w:rsidP="00C44B91">
            <w:pPr>
              <w:spacing w:after="0" w:line="240" w:lineRule="auto"/>
              <w:jc w:val="center"/>
              <w:rPr>
                <w:b/>
                <w:i/>
                <w:sz w:val="24"/>
                <w:szCs w:val="24"/>
              </w:rPr>
            </w:pPr>
            <w:r w:rsidRPr="00907B70">
              <w:rPr>
                <w:b/>
                <w:i/>
              </w:rPr>
              <w:t>Wording</w:t>
            </w:r>
          </w:p>
        </w:tc>
        <w:tc>
          <w:tcPr>
            <w:tcW w:w="1605" w:type="dxa"/>
            <w:tcBorders>
              <w:bottom w:val="single" w:sz="4" w:space="0" w:color="000000"/>
            </w:tcBorders>
            <w:shd w:val="clear" w:color="auto" w:fill="DAEEF3" w:themeFill="accent5" w:themeFillTint="33"/>
            <w:vAlign w:val="center"/>
          </w:tcPr>
          <w:p w14:paraId="33FCB06B" w14:textId="77777777" w:rsidR="00347FFE" w:rsidRPr="00907B70" w:rsidRDefault="00347FFE" w:rsidP="00C44B91">
            <w:pPr>
              <w:spacing w:after="0" w:line="240" w:lineRule="auto"/>
              <w:jc w:val="center"/>
              <w:rPr>
                <w:b/>
                <w:i/>
              </w:rPr>
            </w:pPr>
            <w:r w:rsidRPr="00907B70">
              <w:rPr>
                <w:b/>
                <w:i/>
              </w:rPr>
              <w:t>Transition</w:t>
            </w:r>
          </w:p>
        </w:tc>
      </w:tr>
      <w:tr w:rsidR="00347FFE" w:rsidRPr="00907B70" w14:paraId="7248D5E5" w14:textId="77777777" w:rsidTr="00C44B91">
        <w:trPr>
          <w:trHeight w:val="305"/>
        </w:trPr>
        <w:tc>
          <w:tcPr>
            <w:tcW w:w="2178" w:type="dxa"/>
            <w:tcBorders>
              <w:bottom w:val="single" w:sz="4" w:space="0" w:color="000000"/>
            </w:tcBorders>
            <w:shd w:val="clear" w:color="auto" w:fill="auto"/>
          </w:tcPr>
          <w:p w14:paraId="6DFB5C9D" w14:textId="77777777" w:rsidR="00347FFE" w:rsidRPr="00907B70" w:rsidRDefault="00347FFE" w:rsidP="00C44B91">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5F1CE766" w14:textId="77777777" w:rsidR="00347FFE" w:rsidRPr="00907B70" w:rsidRDefault="00347FFE" w:rsidP="00C44B91">
            <w:pPr>
              <w:spacing w:after="0" w:line="240" w:lineRule="auto"/>
              <w:rPr>
                <w:sz w:val="20"/>
                <w:szCs w:val="20"/>
              </w:rPr>
            </w:pPr>
            <w:r w:rsidRPr="00907B70">
              <w:rPr>
                <w:sz w:val="20"/>
                <w:szCs w:val="20"/>
              </w:rPr>
              <w:t>No Match 1</w:t>
            </w:r>
          </w:p>
        </w:tc>
        <w:tc>
          <w:tcPr>
            <w:tcW w:w="3690" w:type="dxa"/>
            <w:gridSpan w:val="6"/>
            <w:tcBorders>
              <w:bottom w:val="single" w:sz="4" w:space="0" w:color="000000"/>
            </w:tcBorders>
            <w:shd w:val="clear" w:color="auto" w:fill="auto"/>
          </w:tcPr>
          <w:p w14:paraId="72E61EF9" w14:textId="77777777" w:rsidR="00347FFE" w:rsidRPr="00907B70" w:rsidRDefault="00347FFE" w:rsidP="00C44B91">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013F3E62" w14:textId="77777777" w:rsidR="00347FFE" w:rsidRPr="00907B70" w:rsidRDefault="00347FFE" w:rsidP="00C44B91">
            <w:pPr>
              <w:spacing w:after="0" w:line="240" w:lineRule="auto"/>
              <w:rPr>
                <w:sz w:val="20"/>
                <w:szCs w:val="20"/>
              </w:rPr>
            </w:pPr>
            <w:r>
              <w:rPr>
                <w:sz w:val="20"/>
                <w:szCs w:val="20"/>
              </w:rPr>
              <w:t>--</w:t>
            </w:r>
          </w:p>
        </w:tc>
      </w:tr>
      <w:tr w:rsidR="00347FFE" w:rsidRPr="00907B70" w14:paraId="398A2D97" w14:textId="77777777" w:rsidTr="00C44B91">
        <w:trPr>
          <w:trHeight w:val="305"/>
        </w:trPr>
        <w:tc>
          <w:tcPr>
            <w:tcW w:w="2178" w:type="dxa"/>
            <w:tcBorders>
              <w:bottom w:val="single" w:sz="4" w:space="0" w:color="000000"/>
            </w:tcBorders>
            <w:shd w:val="clear" w:color="auto" w:fill="auto"/>
          </w:tcPr>
          <w:p w14:paraId="6F42970B" w14:textId="6F2FFA50" w:rsidR="00347FFE" w:rsidRPr="00907B70" w:rsidRDefault="008F5A99" w:rsidP="00C44B91">
            <w:pPr>
              <w:spacing w:after="0" w:line="240" w:lineRule="auto"/>
              <w:rPr>
                <w:sz w:val="20"/>
                <w:szCs w:val="20"/>
              </w:rPr>
            </w:pPr>
            <w:r>
              <w:rPr>
                <w:sz w:val="20"/>
                <w:szCs w:val="20"/>
              </w:rPr>
              <w:t>2510-2.wav</w:t>
            </w:r>
          </w:p>
        </w:tc>
        <w:tc>
          <w:tcPr>
            <w:tcW w:w="1890" w:type="dxa"/>
            <w:gridSpan w:val="3"/>
            <w:tcBorders>
              <w:bottom w:val="single" w:sz="4" w:space="0" w:color="000000"/>
            </w:tcBorders>
            <w:shd w:val="clear" w:color="auto" w:fill="auto"/>
          </w:tcPr>
          <w:p w14:paraId="68A9791B" w14:textId="77777777" w:rsidR="00347FFE" w:rsidRPr="00907B70" w:rsidRDefault="00347FFE"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4897E13E" w14:textId="5BE05CD4" w:rsidR="00347FFE" w:rsidRPr="00F03FB4" w:rsidRDefault="008F5A99" w:rsidP="00C44B91">
            <w:pPr>
              <w:spacing w:after="0" w:line="240" w:lineRule="auto"/>
              <w:rPr>
                <w:rFonts w:ascii="Tahoma" w:hAnsi="Tahoma" w:cs="Tahoma"/>
                <w:color w:val="0070C0"/>
                <w:sz w:val="16"/>
                <w:szCs w:val="16"/>
                <w:lang w:val="es-419"/>
              </w:rPr>
            </w:pPr>
            <w:proofErr w:type="spellStart"/>
            <w:r w:rsidRPr="00F03FB4">
              <w:rPr>
                <w:rFonts w:ascii="Tahoma" w:hAnsi="Tahoma" w:cs="Tahoma"/>
                <w:color w:val="0070C0"/>
                <w:sz w:val="16"/>
                <w:szCs w:val="16"/>
                <w:lang w:val="es-419"/>
              </w:rPr>
              <w:t>Simplement</w:t>
            </w:r>
            <w:proofErr w:type="spellEnd"/>
            <w:r w:rsidRPr="00F03FB4">
              <w:rPr>
                <w:rFonts w:ascii="Tahoma" w:hAnsi="Tahoma" w:cs="Tahoma"/>
                <w:color w:val="0070C0"/>
                <w:sz w:val="16"/>
                <w:szCs w:val="16"/>
                <w:lang w:val="es-419"/>
              </w:rPr>
              <w:t xml:space="preserve"> dígame el número telefónico que desea usar.</w:t>
            </w:r>
          </w:p>
        </w:tc>
        <w:tc>
          <w:tcPr>
            <w:tcW w:w="1605" w:type="dxa"/>
            <w:tcBorders>
              <w:bottom w:val="single" w:sz="4" w:space="0" w:color="000000"/>
            </w:tcBorders>
            <w:shd w:val="clear" w:color="auto" w:fill="auto"/>
          </w:tcPr>
          <w:p w14:paraId="05A8D89A" w14:textId="77777777" w:rsidR="00347FFE" w:rsidRPr="00907B70" w:rsidRDefault="00347FFE" w:rsidP="00C44B91">
            <w:pPr>
              <w:spacing w:after="0" w:line="240" w:lineRule="auto"/>
              <w:rPr>
                <w:sz w:val="20"/>
                <w:szCs w:val="20"/>
              </w:rPr>
            </w:pPr>
            <w:proofErr w:type="spellStart"/>
            <w:r>
              <w:rPr>
                <w:sz w:val="20"/>
                <w:szCs w:val="20"/>
              </w:rPr>
              <w:t>Rerecognition</w:t>
            </w:r>
            <w:proofErr w:type="spellEnd"/>
          </w:p>
        </w:tc>
      </w:tr>
      <w:tr w:rsidR="00347FFE" w:rsidRPr="00907B70" w14:paraId="614787FF" w14:textId="77777777" w:rsidTr="00C44B91">
        <w:trPr>
          <w:trHeight w:val="305"/>
        </w:trPr>
        <w:tc>
          <w:tcPr>
            <w:tcW w:w="2178" w:type="dxa"/>
            <w:tcBorders>
              <w:bottom w:val="single" w:sz="4" w:space="0" w:color="000000"/>
            </w:tcBorders>
            <w:shd w:val="clear" w:color="auto" w:fill="auto"/>
          </w:tcPr>
          <w:p w14:paraId="0503C2B1" w14:textId="77777777" w:rsidR="00347FFE" w:rsidRPr="00907B70" w:rsidRDefault="00347FFE" w:rsidP="00C44B91">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7C50A2B1" w14:textId="77777777" w:rsidR="00347FFE" w:rsidRPr="00907B70" w:rsidRDefault="00347FFE" w:rsidP="00C44B91">
            <w:pPr>
              <w:spacing w:after="0" w:line="240" w:lineRule="auto"/>
              <w:rPr>
                <w:sz w:val="20"/>
                <w:szCs w:val="20"/>
              </w:rPr>
            </w:pPr>
            <w:r w:rsidRPr="00907B70">
              <w:rPr>
                <w:sz w:val="20"/>
                <w:szCs w:val="20"/>
              </w:rPr>
              <w:t>No Match 2</w:t>
            </w:r>
          </w:p>
        </w:tc>
        <w:tc>
          <w:tcPr>
            <w:tcW w:w="3690" w:type="dxa"/>
            <w:gridSpan w:val="6"/>
            <w:tcBorders>
              <w:bottom w:val="single" w:sz="4" w:space="0" w:color="000000"/>
            </w:tcBorders>
            <w:shd w:val="clear" w:color="auto" w:fill="auto"/>
          </w:tcPr>
          <w:p w14:paraId="3C7E4874" w14:textId="77777777" w:rsidR="00347FFE" w:rsidRPr="00907B70" w:rsidRDefault="00347FFE" w:rsidP="00C44B91">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53AE5033" w14:textId="77777777" w:rsidR="00347FFE" w:rsidRPr="00907B70" w:rsidRDefault="00347FFE" w:rsidP="00C44B91">
            <w:pPr>
              <w:spacing w:after="0" w:line="240" w:lineRule="auto"/>
              <w:rPr>
                <w:sz w:val="20"/>
                <w:szCs w:val="20"/>
              </w:rPr>
            </w:pPr>
            <w:r>
              <w:rPr>
                <w:sz w:val="20"/>
                <w:szCs w:val="20"/>
              </w:rPr>
              <w:t>--</w:t>
            </w:r>
          </w:p>
        </w:tc>
      </w:tr>
      <w:tr w:rsidR="00347FFE" w:rsidRPr="00907B70" w14:paraId="111A72DB" w14:textId="77777777" w:rsidTr="00C44B91">
        <w:trPr>
          <w:trHeight w:val="305"/>
        </w:trPr>
        <w:tc>
          <w:tcPr>
            <w:tcW w:w="2178" w:type="dxa"/>
            <w:tcBorders>
              <w:bottom w:val="single" w:sz="4" w:space="0" w:color="000000"/>
            </w:tcBorders>
            <w:shd w:val="clear" w:color="auto" w:fill="auto"/>
          </w:tcPr>
          <w:p w14:paraId="103928D1" w14:textId="5FF4625B" w:rsidR="00347FFE" w:rsidRPr="00907B70" w:rsidRDefault="008F5A99" w:rsidP="008F5A99">
            <w:pPr>
              <w:spacing w:after="0" w:line="240" w:lineRule="auto"/>
              <w:rPr>
                <w:sz w:val="20"/>
                <w:szCs w:val="20"/>
              </w:rPr>
            </w:pPr>
            <w:r>
              <w:rPr>
                <w:sz w:val="20"/>
                <w:szCs w:val="20"/>
              </w:rPr>
              <w:t>2510-3.wav</w:t>
            </w:r>
          </w:p>
        </w:tc>
        <w:tc>
          <w:tcPr>
            <w:tcW w:w="1890" w:type="dxa"/>
            <w:gridSpan w:val="3"/>
            <w:tcBorders>
              <w:bottom w:val="single" w:sz="4" w:space="0" w:color="000000"/>
            </w:tcBorders>
            <w:shd w:val="clear" w:color="auto" w:fill="auto"/>
          </w:tcPr>
          <w:p w14:paraId="7BDF91F8" w14:textId="77777777" w:rsidR="00347FFE" w:rsidRPr="00907B70" w:rsidRDefault="00347FFE"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4AEFD233" w14:textId="1BA6AC23" w:rsidR="00347FFE" w:rsidRPr="00F03FB4" w:rsidRDefault="008F5A99" w:rsidP="00C44B9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Puede decir o ingresar su número telefónico usando el teclado de su teléfono.</w:t>
            </w:r>
          </w:p>
        </w:tc>
        <w:tc>
          <w:tcPr>
            <w:tcW w:w="1605" w:type="dxa"/>
            <w:tcBorders>
              <w:bottom w:val="single" w:sz="4" w:space="0" w:color="000000"/>
            </w:tcBorders>
            <w:shd w:val="clear" w:color="auto" w:fill="auto"/>
          </w:tcPr>
          <w:p w14:paraId="6D5FD926" w14:textId="77777777" w:rsidR="00347FFE" w:rsidRPr="00907B70" w:rsidRDefault="00347FFE" w:rsidP="00C44B91">
            <w:pPr>
              <w:spacing w:after="0" w:line="240" w:lineRule="auto"/>
              <w:rPr>
                <w:sz w:val="20"/>
                <w:szCs w:val="20"/>
              </w:rPr>
            </w:pPr>
            <w:proofErr w:type="spellStart"/>
            <w:r>
              <w:rPr>
                <w:sz w:val="20"/>
                <w:szCs w:val="20"/>
              </w:rPr>
              <w:t>Rerecognition</w:t>
            </w:r>
            <w:proofErr w:type="spellEnd"/>
          </w:p>
        </w:tc>
      </w:tr>
      <w:tr w:rsidR="00347FFE" w:rsidRPr="00907B70" w14:paraId="6D39CAC2" w14:textId="77777777" w:rsidTr="00C44B91">
        <w:trPr>
          <w:trHeight w:val="305"/>
        </w:trPr>
        <w:tc>
          <w:tcPr>
            <w:tcW w:w="2178" w:type="dxa"/>
            <w:tcBorders>
              <w:bottom w:val="single" w:sz="4" w:space="0" w:color="000000"/>
            </w:tcBorders>
            <w:shd w:val="clear" w:color="auto" w:fill="auto"/>
          </w:tcPr>
          <w:p w14:paraId="3EB4EC56" w14:textId="3EA8CB4F" w:rsidR="00347FFE" w:rsidRPr="00907B70" w:rsidRDefault="008F5A99" w:rsidP="00C44B91">
            <w:pPr>
              <w:spacing w:after="0" w:line="240" w:lineRule="auto"/>
              <w:rPr>
                <w:sz w:val="20"/>
                <w:szCs w:val="20"/>
              </w:rPr>
            </w:pPr>
            <w:r>
              <w:rPr>
                <w:sz w:val="20"/>
                <w:szCs w:val="20"/>
              </w:rPr>
              <w:t>Else</w:t>
            </w:r>
          </w:p>
        </w:tc>
        <w:tc>
          <w:tcPr>
            <w:tcW w:w="1890" w:type="dxa"/>
            <w:gridSpan w:val="3"/>
            <w:tcBorders>
              <w:bottom w:val="single" w:sz="4" w:space="0" w:color="000000"/>
            </w:tcBorders>
            <w:shd w:val="clear" w:color="auto" w:fill="auto"/>
          </w:tcPr>
          <w:p w14:paraId="3DDB8299" w14:textId="77777777" w:rsidR="00347FFE" w:rsidRPr="00907B70" w:rsidRDefault="00347FFE" w:rsidP="00C44B91">
            <w:pPr>
              <w:spacing w:after="0" w:line="240" w:lineRule="auto"/>
              <w:rPr>
                <w:sz w:val="20"/>
                <w:szCs w:val="20"/>
              </w:rPr>
            </w:pPr>
            <w:r w:rsidRPr="00907B70">
              <w:rPr>
                <w:sz w:val="20"/>
                <w:szCs w:val="20"/>
              </w:rPr>
              <w:t xml:space="preserve">No Match </w:t>
            </w:r>
            <w:r>
              <w:rPr>
                <w:sz w:val="20"/>
                <w:szCs w:val="20"/>
              </w:rPr>
              <w:t>3</w:t>
            </w:r>
          </w:p>
        </w:tc>
        <w:tc>
          <w:tcPr>
            <w:tcW w:w="3690" w:type="dxa"/>
            <w:gridSpan w:val="6"/>
            <w:tcBorders>
              <w:bottom w:val="single" w:sz="4" w:space="0" w:color="000000"/>
            </w:tcBorders>
            <w:shd w:val="clear" w:color="auto" w:fill="auto"/>
          </w:tcPr>
          <w:p w14:paraId="292DFBE1" w14:textId="2EBC4352" w:rsidR="00347FFE" w:rsidRPr="00907B70" w:rsidRDefault="008F5A99" w:rsidP="00C44B91">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sz="4" w:space="0" w:color="000000"/>
            </w:tcBorders>
            <w:shd w:val="clear" w:color="auto" w:fill="auto"/>
          </w:tcPr>
          <w:p w14:paraId="6424A779" w14:textId="4BB562AE" w:rsidR="00347FFE" w:rsidRPr="00907B70" w:rsidRDefault="008F5A99" w:rsidP="00C44B91">
            <w:pPr>
              <w:spacing w:after="0" w:line="240" w:lineRule="auto"/>
              <w:rPr>
                <w:sz w:val="20"/>
                <w:szCs w:val="20"/>
              </w:rPr>
            </w:pPr>
            <w:r>
              <w:rPr>
                <w:sz w:val="20"/>
                <w:szCs w:val="20"/>
              </w:rPr>
              <w:t>END3</w:t>
            </w:r>
          </w:p>
        </w:tc>
      </w:tr>
      <w:tr w:rsidR="008F5A99" w:rsidRPr="00907B70" w14:paraId="4F4A95FE" w14:textId="77777777" w:rsidTr="00C44B91">
        <w:trPr>
          <w:trHeight w:val="305"/>
        </w:trPr>
        <w:tc>
          <w:tcPr>
            <w:tcW w:w="2178" w:type="dxa"/>
            <w:tcBorders>
              <w:bottom w:val="single" w:sz="4" w:space="0" w:color="000000"/>
            </w:tcBorders>
            <w:shd w:val="clear" w:color="auto" w:fill="auto"/>
          </w:tcPr>
          <w:p w14:paraId="4F799B7B" w14:textId="7744DD6F" w:rsidR="008F5A99" w:rsidRDefault="008F5A99" w:rsidP="00C44B91">
            <w:pPr>
              <w:spacing w:after="0" w:line="240" w:lineRule="auto"/>
              <w:rPr>
                <w:sz w:val="20"/>
                <w:szCs w:val="20"/>
              </w:rPr>
            </w:pPr>
            <w:r>
              <w:rPr>
                <w:sz w:val="20"/>
                <w:szCs w:val="20"/>
              </w:rPr>
              <w:t>Update</w:t>
            </w:r>
          </w:p>
        </w:tc>
        <w:tc>
          <w:tcPr>
            <w:tcW w:w="1890" w:type="dxa"/>
            <w:gridSpan w:val="3"/>
            <w:tcBorders>
              <w:bottom w:val="single" w:sz="4" w:space="0" w:color="000000"/>
            </w:tcBorders>
            <w:shd w:val="clear" w:color="auto" w:fill="auto"/>
          </w:tcPr>
          <w:p w14:paraId="074E8D69" w14:textId="3FEDBAE8" w:rsidR="008F5A99" w:rsidRPr="00907B70" w:rsidRDefault="008F5A99" w:rsidP="00C44B91">
            <w:pPr>
              <w:spacing w:after="0" w:line="240" w:lineRule="auto"/>
              <w:rPr>
                <w:sz w:val="20"/>
                <w:szCs w:val="20"/>
              </w:rPr>
            </w:pPr>
            <w:r>
              <w:rPr>
                <w:sz w:val="20"/>
                <w:szCs w:val="20"/>
              </w:rPr>
              <w:t>No Match 3</w:t>
            </w:r>
          </w:p>
        </w:tc>
        <w:tc>
          <w:tcPr>
            <w:tcW w:w="3690" w:type="dxa"/>
            <w:gridSpan w:val="6"/>
            <w:tcBorders>
              <w:bottom w:val="single" w:sz="4" w:space="0" w:color="000000"/>
            </w:tcBorders>
            <w:shd w:val="clear" w:color="auto" w:fill="auto"/>
          </w:tcPr>
          <w:p w14:paraId="6B93B2CF" w14:textId="05582316" w:rsidR="008F5A99" w:rsidRPr="00907B70" w:rsidRDefault="008F5A99" w:rsidP="00C44B91">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sz="4" w:space="0" w:color="000000"/>
            </w:tcBorders>
            <w:shd w:val="clear" w:color="auto" w:fill="auto"/>
          </w:tcPr>
          <w:p w14:paraId="1C3F9BD9" w14:textId="7D16657F" w:rsidR="008F5A99" w:rsidRDefault="008F5A99" w:rsidP="00C44B91">
            <w:pPr>
              <w:spacing w:after="0" w:line="240" w:lineRule="auto"/>
              <w:rPr>
                <w:sz w:val="20"/>
                <w:szCs w:val="20"/>
              </w:rPr>
            </w:pPr>
            <w:r>
              <w:rPr>
                <w:sz w:val="20"/>
                <w:szCs w:val="20"/>
              </w:rPr>
              <w:t>END2</w:t>
            </w:r>
          </w:p>
        </w:tc>
      </w:tr>
      <w:tr w:rsidR="00347FFE" w:rsidRPr="00907B70" w14:paraId="4337435C" w14:textId="77777777" w:rsidTr="00C44B91">
        <w:trPr>
          <w:trHeight w:val="305"/>
        </w:trPr>
        <w:tc>
          <w:tcPr>
            <w:tcW w:w="2178" w:type="dxa"/>
            <w:tcBorders>
              <w:bottom w:val="single" w:sz="4" w:space="0" w:color="000000"/>
            </w:tcBorders>
            <w:shd w:val="clear" w:color="auto" w:fill="auto"/>
          </w:tcPr>
          <w:p w14:paraId="5D2473B4" w14:textId="77777777" w:rsidR="00347FFE" w:rsidRPr="00907B70" w:rsidRDefault="00347FFE" w:rsidP="00C44B9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5A77AAB6" w14:textId="77777777" w:rsidR="00347FFE" w:rsidRPr="00907B70" w:rsidRDefault="00347FFE" w:rsidP="00C44B91">
            <w:pPr>
              <w:spacing w:after="0" w:line="240" w:lineRule="auto"/>
              <w:rPr>
                <w:sz w:val="20"/>
                <w:szCs w:val="20"/>
              </w:rPr>
            </w:pPr>
            <w:r w:rsidRPr="00907B70">
              <w:rPr>
                <w:sz w:val="20"/>
                <w:szCs w:val="20"/>
              </w:rPr>
              <w:t>No Input 1</w:t>
            </w:r>
          </w:p>
        </w:tc>
        <w:tc>
          <w:tcPr>
            <w:tcW w:w="3690" w:type="dxa"/>
            <w:gridSpan w:val="6"/>
            <w:tcBorders>
              <w:bottom w:val="single" w:sz="4" w:space="0" w:color="000000"/>
            </w:tcBorders>
            <w:shd w:val="clear" w:color="auto" w:fill="auto"/>
          </w:tcPr>
          <w:p w14:paraId="3BDCFEA8" w14:textId="77777777" w:rsidR="00347FFE" w:rsidRPr="00907B70" w:rsidRDefault="00347FFE" w:rsidP="00C44B91">
            <w:pPr>
              <w:spacing w:after="0" w:line="240" w:lineRule="auto"/>
              <w:rPr>
                <w:rFonts w:ascii="Tahoma" w:hAnsi="Tahoma" w:cs="Tahoma"/>
                <w:b/>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28223425" w14:textId="77777777" w:rsidR="00347FFE" w:rsidRPr="00907B70" w:rsidRDefault="00347FFE" w:rsidP="00C44B91">
            <w:pPr>
              <w:spacing w:after="0" w:line="240" w:lineRule="auto"/>
              <w:rPr>
                <w:sz w:val="20"/>
                <w:szCs w:val="20"/>
              </w:rPr>
            </w:pPr>
            <w:r>
              <w:rPr>
                <w:sz w:val="20"/>
                <w:szCs w:val="20"/>
              </w:rPr>
              <w:t>--</w:t>
            </w:r>
          </w:p>
        </w:tc>
      </w:tr>
      <w:tr w:rsidR="008F5A99" w:rsidRPr="00907B70" w14:paraId="70BFE6EC" w14:textId="77777777" w:rsidTr="00C44B91">
        <w:trPr>
          <w:trHeight w:val="305"/>
        </w:trPr>
        <w:tc>
          <w:tcPr>
            <w:tcW w:w="2178" w:type="dxa"/>
            <w:tcBorders>
              <w:bottom w:val="single" w:sz="4" w:space="0" w:color="000000"/>
            </w:tcBorders>
            <w:shd w:val="clear" w:color="auto" w:fill="auto"/>
          </w:tcPr>
          <w:p w14:paraId="3A200B0C" w14:textId="5DA3B61F" w:rsidR="008F5A99" w:rsidRPr="00907B70" w:rsidRDefault="008F5A99" w:rsidP="008F5A99">
            <w:pPr>
              <w:spacing w:after="0" w:line="240" w:lineRule="auto"/>
              <w:rPr>
                <w:sz w:val="20"/>
                <w:szCs w:val="20"/>
              </w:rPr>
            </w:pPr>
            <w:r>
              <w:rPr>
                <w:sz w:val="20"/>
                <w:szCs w:val="20"/>
              </w:rPr>
              <w:t>2510-2.wav</w:t>
            </w:r>
          </w:p>
        </w:tc>
        <w:tc>
          <w:tcPr>
            <w:tcW w:w="1890" w:type="dxa"/>
            <w:gridSpan w:val="3"/>
            <w:tcBorders>
              <w:bottom w:val="single" w:sz="4" w:space="0" w:color="000000"/>
            </w:tcBorders>
            <w:shd w:val="clear" w:color="auto" w:fill="auto"/>
          </w:tcPr>
          <w:p w14:paraId="7A54910A" w14:textId="361C80E5" w:rsidR="008F5A99" w:rsidRPr="00907B70" w:rsidRDefault="008F5A99" w:rsidP="008F5A99">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194D29FE" w14:textId="7E899CF1" w:rsidR="008F5A99" w:rsidRPr="00F03FB4" w:rsidRDefault="008F5A99" w:rsidP="008F5A99">
            <w:pPr>
              <w:spacing w:after="0" w:line="240" w:lineRule="auto"/>
              <w:rPr>
                <w:rFonts w:ascii="Tahoma" w:hAnsi="Tahoma" w:cs="Tahoma"/>
                <w:color w:val="0070C0"/>
                <w:sz w:val="16"/>
                <w:szCs w:val="16"/>
                <w:lang w:val="es-419"/>
              </w:rPr>
            </w:pPr>
            <w:proofErr w:type="spellStart"/>
            <w:r w:rsidRPr="00F03FB4">
              <w:rPr>
                <w:rFonts w:ascii="Tahoma" w:hAnsi="Tahoma" w:cs="Tahoma"/>
                <w:color w:val="0070C0"/>
                <w:sz w:val="16"/>
                <w:szCs w:val="16"/>
                <w:lang w:val="es-419"/>
              </w:rPr>
              <w:t>Simplement</w:t>
            </w:r>
            <w:proofErr w:type="spellEnd"/>
            <w:r w:rsidRPr="00F03FB4">
              <w:rPr>
                <w:rFonts w:ascii="Tahoma" w:hAnsi="Tahoma" w:cs="Tahoma"/>
                <w:color w:val="0070C0"/>
                <w:sz w:val="16"/>
                <w:szCs w:val="16"/>
                <w:lang w:val="es-419"/>
              </w:rPr>
              <w:t xml:space="preserve"> dígame el número telefónico que desea usar.</w:t>
            </w:r>
          </w:p>
        </w:tc>
        <w:tc>
          <w:tcPr>
            <w:tcW w:w="1605" w:type="dxa"/>
            <w:tcBorders>
              <w:bottom w:val="single" w:sz="4" w:space="0" w:color="000000"/>
            </w:tcBorders>
            <w:shd w:val="clear" w:color="auto" w:fill="auto"/>
          </w:tcPr>
          <w:p w14:paraId="4050A467" w14:textId="77777777" w:rsidR="008F5A99" w:rsidRPr="00907B70" w:rsidRDefault="008F5A99" w:rsidP="008F5A99">
            <w:pPr>
              <w:spacing w:after="0" w:line="240" w:lineRule="auto"/>
              <w:rPr>
                <w:sz w:val="20"/>
                <w:szCs w:val="20"/>
              </w:rPr>
            </w:pPr>
            <w:proofErr w:type="spellStart"/>
            <w:r>
              <w:rPr>
                <w:sz w:val="20"/>
                <w:szCs w:val="20"/>
              </w:rPr>
              <w:t>Rerecognition</w:t>
            </w:r>
            <w:proofErr w:type="spellEnd"/>
          </w:p>
        </w:tc>
      </w:tr>
      <w:tr w:rsidR="008F5A99" w:rsidRPr="00907B70" w14:paraId="492E09FB" w14:textId="77777777" w:rsidTr="00C44B91">
        <w:trPr>
          <w:trHeight w:val="305"/>
        </w:trPr>
        <w:tc>
          <w:tcPr>
            <w:tcW w:w="2178" w:type="dxa"/>
            <w:tcBorders>
              <w:bottom w:val="single" w:sz="4" w:space="0" w:color="000000"/>
            </w:tcBorders>
            <w:shd w:val="clear" w:color="auto" w:fill="auto"/>
          </w:tcPr>
          <w:p w14:paraId="0D0ACDF8" w14:textId="77777777" w:rsidR="008F5A99" w:rsidRPr="00907B70" w:rsidRDefault="008F5A99" w:rsidP="008F5A99">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728C5BA9" w14:textId="77777777" w:rsidR="008F5A99" w:rsidRPr="00907B70" w:rsidRDefault="008F5A99" w:rsidP="008F5A99">
            <w:pPr>
              <w:spacing w:after="0" w:line="240" w:lineRule="auto"/>
              <w:rPr>
                <w:sz w:val="20"/>
                <w:szCs w:val="20"/>
              </w:rPr>
            </w:pPr>
            <w:r w:rsidRPr="00907B70">
              <w:rPr>
                <w:sz w:val="20"/>
                <w:szCs w:val="20"/>
              </w:rPr>
              <w:t>No Input 2</w:t>
            </w:r>
          </w:p>
        </w:tc>
        <w:tc>
          <w:tcPr>
            <w:tcW w:w="3690" w:type="dxa"/>
            <w:gridSpan w:val="6"/>
            <w:tcBorders>
              <w:bottom w:val="single" w:sz="4" w:space="0" w:color="000000"/>
            </w:tcBorders>
            <w:shd w:val="clear" w:color="auto" w:fill="auto"/>
          </w:tcPr>
          <w:p w14:paraId="0DA567EC" w14:textId="77777777" w:rsidR="008F5A99" w:rsidRPr="00907B70" w:rsidRDefault="008F5A99" w:rsidP="008F5A99">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1D907039" w14:textId="77777777" w:rsidR="008F5A99" w:rsidRPr="00907B70" w:rsidRDefault="008F5A99" w:rsidP="008F5A99">
            <w:pPr>
              <w:spacing w:after="0" w:line="240" w:lineRule="auto"/>
              <w:rPr>
                <w:sz w:val="20"/>
                <w:szCs w:val="20"/>
              </w:rPr>
            </w:pPr>
            <w:r>
              <w:rPr>
                <w:sz w:val="20"/>
                <w:szCs w:val="20"/>
              </w:rPr>
              <w:t>--</w:t>
            </w:r>
          </w:p>
        </w:tc>
      </w:tr>
      <w:tr w:rsidR="008F5A99" w:rsidRPr="00907B70" w14:paraId="16F0F0F5" w14:textId="77777777" w:rsidTr="00C44B91">
        <w:trPr>
          <w:trHeight w:val="305"/>
        </w:trPr>
        <w:tc>
          <w:tcPr>
            <w:tcW w:w="2178" w:type="dxa"/>
            <w:tcBorders>
              <w:bottom w:val="single" w:sz="4" w:space="0" w:color="000000"/>
            </w:tcBorders>
            <w:shd w:val="clear" w:color="auto" w:fill="auto"/>
          </w:tcPr>
          <w:p w14:paraId="0641C2C5" w14:textId="25BCCD6C" w:rsidR="008F5A99" w:rsidRPr="00907B70" w:rsidRDefault="008F5A99" w:rsidP="008F5A99">
            <w:pPr>
              <w:spacing w:after="0" w:line="240" w:lineRule="auto"/>
              <w:rPr>
                <w:sz w:val="20"/>
                <w:szCs w:val="20"/>
              </w:rPr>
            </w:pPr>
            <w:r>
              <w:rPr>
                <w:sz w:val="20"/>
                <w:szCs w:val="20"/>
              </w:rPr>
              <w:t>2510-3.wav</w:t>
            </w:r>
          </w:p>
        </w:tc>
        <w:tc>
          <w:tcPr>
            <w:tcW w:w="1890" w:type="dxa"/>
            <w:gridSpan w:val="3"/>
            <w:tcBorders>
              <w:bottom w:val="single" w:sz="4" w:space="0" w:color="000000"/>
            </w:tcBorders>
            <w:shd w:val="clear" w:color="auto" w:fill="auto"/>
          </w:tcPr>
          <w:p w14:paraId="23D9B837" w14:textId="3AD88C77" w:rsidR="008F5A99" w:rsidRPr="00907B70" w:rsidRDefault="008F5A99" w:rsidP="008F5A99">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727CD5BE" w14:textId="20917977" w:rsidR="008F5A99" w:rsidRPr="00F03FB4" w:rsidRDefault="008F5A99" w:rsidP="008F5A99">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Puede decir o ingresar su número telefónico usando el teclado de su teléfono.</w:t>
            </w:r>
          </w:p>
        </w:tc>
        <w:tc>
          <w:tcPr>
            <w:tcW w:w="1605" w:type="dxa"/>
            <w:tcBorders>
              <w:bottom w:val="single" w:sz="4" w:space="0" w:color="000000"/>
            </w:tcBorders>
            <w:shd w:val="clear" w:color="auto" w:fill="auto"/>
          </w:tcPr>
          <w:p w14:paraId="3A20C9F8" w14:textId="77777777" w:rsidR="008F5A99" w:rsidRPr="00907B70" w:rsidRDefault="008F5A99" w:rsidP="008F5A99">
            <w:pPr>
              <w:spacing w:after="0" w:line="240" w:lineRule="auto"/>
              <w:rPr>
                <w:sz w:val="20"/>
                <w:szCs w:val="20"/>
              </w:rPr>
            </w:pPr>
            <w:proofErr w:type="spellStart"/>
            <w:r>
              <w:rPr>
                <w:sz w:val="20"/>
                <w:szCs w:val="20"/>
              </w:rPr>
              <w:t>Rerecognition</w:t>
            </w:r>
            <w:proofErr w:type="spellEnd"/>
          </w:p>
        </w:tc>
      </w:tr>
      <w:tr w:rsidR="008F5A99" w:rsidRPr="00907B70" w14:paraId="5EAF1C34" w14:textId="77777777" w:rsidTr="00C44B91">
        <w:trPr>
          <w:trHeight w:val="305"/>
        </w:trPr>
        <w:tc>
          <w:tcPr>
            <w:tcW w:w="2178" w:type="dxa"/>
            <w:tcBorders>
              <w:bottom w:val="single" w:sz="4" w:space="0" w:color="000000"/>
            </w:tcBorders>
            <w:shd w:val="clear" w:color="auto" w:fill="auto"/>
          </w:tcPr>
          <w:p w14:paraId="3458B3E2" w14:textId="43869788" w:rsidR="008F5A99" w:rsidRPr="00907B70" w:rsidRDefault="008F5A99" w:rsidP="008F5A99">
            <w:pPr>
              <w:spacing w:after="0" w:line="240" w:lineRule="auto"/>
              <w:rPr>
                <w:sz w:val="20"/>
                <w:szCs w:val="20"/>
              </w:rPr>
            </w:pPr>
            <w:r>
              <w:rPr>
                <w:sz w:val="20"/>
                <w:szCs w:val="20"/>
              </w:rPr>
              <w:t>Else</w:t>
            </w:r>
          </w:p>
        </w:tc>
        <w:tc>
          <w:tcPr>
            <w:tcW w:w="1890" w:type="dxa"/>
            <w:gridSpan w:val="3"/>
            <w:tcBorders>
              <w:bottom w:val="single" w:sz="4" w:space="0" w:color="000000"/>
            </w:tcBorders>
            <w:shd w:val="clear" w:color="auto" w:fill="auto"/>
          </w:tcPr>
          <w:p w14:paraId="49F9A684" w14:textId="77777777" w:rsidR="008F5A99" w:rsidRPr="00907B70" w:rsidRDefault="008F5A99" w:rsidP="008F5A99">
            <w:pPr>
              <w:spacing w:after="0" w:line="240" w:lineRule="auto"/>
              <w:rPr>
                <w:sz w:val="20"/>
                <w:szCs w:val="20"/>
              </w:rPr>
            </w:pPr>
            <w:r>
              <w:rPr>
                <w:sz w:val="20"/>
                <w:szCs w:val="20"/>
              </w:rPr>
              <w:t>No Input 3</w:t>
            </w:r>
          </w:p>
        </w:tc>
        <w:tc>
          <w:tcPr>
            <w:tcW w:w="3690" w:type="dxa"/>
            <w:gridSpan w:val="6"/>
            <w:tcBorders>
              <w:bottom w:val="single" w:sz="4" w:space="0" w:color="000000"/>
            </w:tcBorders>
            <w:shd w:val="clear" w:color="auto" w:fill="auto"/>
          </w:tcPr>
          <w:p w14:paraId="0975DF63" w14:textId="6D9451E4" w:rsidR="008F5A99" w:rsidRPr="00907B70" w:rsidRDefault="008F5A99" w:rsidP="008F5A99">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sz="4" w:space="0" w:color="000000"/>
            </w:tcBorders>
            <w:shd w:val="clear" w:color="auto" w:fill="auto"/>
          </w:tcPr>
          <w:p w14:paraId="0A078CBE" w14:textId="726ECCB0" w:rsidR="008F5A99" w:rsidRPr="00907B70" w:rsidRDefault="008F5A99" w:rsidP="008F5A99">
            <w:pPr>
              <w:spacing w:after="0" w:line="240" w:lineRule="auto"/>
              <w:rPr>
                <w:sz w:val="20"/>
                <w:szCs w:val="20"/>
              </w:rPr>
            </w:pPr>
            <w:r>
              <w:rPr>
                <w:sz w:val="20"/>
                <w:szCs w:val="20"/>
              </w:rPr>
              <w:t>END3</w:t>
            </w:r>
          </w:p>
        </w:tc>
      </w:tr>
      <w:tr w:rsidR="008F5A99" w:rsidRPr="00907B70" w14:paraId="284E16A0" w14:textId="77777777" w:rsidTr="00C44B91">
        <w:trPr>
          <w:trHeight w:val="305"/>
        </w:trPr>
        <w:tc>
          <w:tcPr>
            <w:tcW w:w="2178" w:type="dxa"/>
            <w:tcBorders>
              <w:bottom w:val="single" w:sz="4" w:space="0" w:color="000000"/>
            </w:tcBorders>
            <w:shd w:val="clear" w:color="auto" w:fill="auto"/>
          </w:tcPr>
          <w:p w14:paraId="4915AF1E" w14:textId="1D7003AA" w:rsidR="008F5A99" w:rsidRDefault="008F5A99" w:rsidP="008F5A99">
            <w:pPr>
              <w:spacing w:after="0" w:line="240" w:lineRule="auto"/>
              <w:rPr>
                <w:sz w:val="20"/>
                <w:szCs w:val="20"/>
              </w:rPr>
            </w:pPr>
            <w:r>
              <w:rPr>
                <w:sz w:val="20"/>
                <w:szCs w:val="20"/>
              </w:rPr>
              <w:t>Update</w:t>
            </w:r>
          </w:p>
        </w:tc>
        <w:tc>
          <w:tcPr>
            <w:tcW w:w="1890" w:type="dxa"/>
            <w:gridSpan w:val="3"/>
            <w:tcBorders>
              <w:bottom w:val="single" w:sz="4" w:space="0" w:color="000000"/>
            </w:tcBorders>
            <w:shd w:val="clear" w:color="auto" w:fill="auto"/>
          </w:tcPr>
          <w:p w14:paraId="5FEBDD0D" w14:textId="330CF275" w:rsidR="008F5A99" w:rsidRDefault="008F5A99" w:rsidP="008F5A99">
            <w:pPr>
              <w:spacing w:after="0" w:line="240" w:lineRule="auto"/>
              <w:rPr>
                <w:sz w:val="20"/>
                <w:szCs w:val="20"/>
              </w:rPr>
            </w:pPr>
            <w:r>
              <w:rPr>
                <w:sz w:val="20"/>
                <w:szCs w:val="20"/>
              </w:rPr>
              <w:t>No Input 3</w:t>
            </w:r>
          </w:p>
        </w:tc>
        <w:tc>
          <w:tcPr>
            <w:tcW w:w="3690" w:type="dxa"/>
            <w:gridSpan w:val="6"/>
            <w:tcBorders>
              <w:bottom w:val="single" w:sz="4" w:space="0" w:color="000000"/>
            </w:tcBorders>
            <w:shd w:val="clear" w:color="auto" w:fill="auto"/>
          </w:tcPr>
          <w:p w14:paraId="768C1CAD" w14:textId="1FAF68A9" w:rsidR="008F5A99" w:rsidRPr="00907B70" w:rsidRDefault="008F5A99" w:rsidP="008F5A99">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sz="4" w:space="0" w:color="000000"/>
            </w:tcBorders>
            <w:shd w:val="clear" w:color="auto" w:fill="auto"/>
          </w:tcPr>
          <w:p w14:paraId="78351AB2" w14:textId="274EE474" w:rsidR="008F5A99" w:rsidRDefault="008F5A99" w:rsidP="008F5A99">
            <w:pPr>
              <w:spacing w:after="0" w:line="240" w:lineRule="auto"/>
              <w:rPr>
                <w:sz w:val="20"/>
                <w:szCs w:val="20"/>
              </w:rPr>
            </w:pPr>
            <w:r>
              <w:rPr>
                <w:sz w:val="20"/>
                <w:szCs w:val="20"/>
              </w:rPr>
              <w:t>END2</w:t>
            </w:r>
          </w:p>
        </w:tc>
      </w:tr>
      <w:tr w:rsidR="008F5A99" w:rsidRPr="00907B70" w14:paraId="085F829F" w14:textId="77777777" w:rsidTr="00C44B91">
        <w:trPr>
          <w:trHeight w:val="305"/>
        </w:trPr>
        <w:tc>
          <w:tcPr>
            <w:tcW w:w="9363" w:type="dxa"/>
            <w:gridSpan w:val="11"/>
            <w:tcBorders>
              <w:bottom w:val="single" w:sz="4" w:space="0" w:color="000000"/>
            </w:tcBorders>
            <w:shd w:val="clear" w:color="auto" w:fill="D9D9D9"/>
            <w:vAlign w:val="center"/>
          </w:tcPr>
          <w:p w14:paraId="7ED9E628" w14:textId="77777777" w:rsidR="008F5A99" w:rsidRPr="00907B70" w:rsidRDefault="008F5A99" w:rsidP="008F5A99">
            <w:pPr>
              <w:spacing w:after="0" w:line="240" w:lineRule="auto"/>
              <w:rPr>
                <w:b/>
                <w:sz w:val="24"/>
                <w:szCs w:val="24"/>
              </w:rPr>
            </w:pPr>
            <w:r w:rsidRPr="00907B70">
              <w:rPr>
                <w:b/>
                <w:sz w:val="24"/>
                <w:szCs w:val="24"/>
              </w:rPr>
              <w:t>Grammar</w:t>
            </w:r>
          </w:p>
        </w:tc>
      </w:tr>
      <w:tr w:rsidR="008F5A99" w:rsidRPr="00907B70" w14:paraId="7F08E68D" w14:textId="77777777" w:rsidTr="008F5A99">
        <w:tc>
          <w:tcPr>
            <w:tcW w:w="3258" w:type="dxa"/>
            <w:gridSpan w:val="2"/>
            <w:tcBorders>
              <w:bottom w:val="single" w:sz="4" w:space="0" w:color="000000"/>
            </w:tcBorders>
            <w:shd w:val="solid" w:color="DAEEF3" w:themeColor="accent5" w:themeTint="33" w:fill="CCFFFF"/>
          </w:tcPr>
          <w:p w14:paraId="5322CB6D" w14:textId="77777777" w:rsidR="008F5A99" w:rsidRPr="00907B70" w:rsidRDefault="008F5A99" w:rsidP="008F5A99">
            <w:pPr>
              <w:spacing w:after="0" w:line="240" w:lineRule="auto"/>
              <w:jc w:val="center"/>
              <w:rPr>
                <w:b/>
                <w:i/>
              </w:rPr>
            </w:pPr>
            <w:r w:rsidRPr="00907B70">
              <w:rPr>
                <w:b/>
                <w:i/>
              </w:rPr>
              <w:t>Valid Utterances</w:t>
            </w:r>
          </w:p>
        </w:tc>
        <w:tc>
          <w:tcPr>
            <w:tcW w:w="1327" w:type="dxa"/>
            <w:gridSpan w:val="4"/>
            <w:tcBorders>
              <w:bottom w:val="single" w:sz="4" w:space="0" w:color="000000"/>
            </w:tcBorders>
            <w:shd w:val="solid" w:color="DAEEF3" w:themeColor="accent5" w:themeTint="33" w:fill="CCFFFF"/>
          </w:tcPr>
          <w:p w14:paraId="78E3013E" w14:textId="77777777" w:rsidR="008F5A99" w:rsidRPr="00907B70" w:rsidRDefault="008F5A99" w:rsidP="008F5A99">
            <w:pPr>
              <w:spacing w:after="0" w:line="240" w:lineRule="auto"/>
              <w:jc w:val="center"/>
              <w:rPr>
                <w:b/>
                <w:i/>
              </w:rPr>
            </w:pPr>
            <w:r w:rsidRPr="00907B70">
              <w:rPr>
                <w:b/>
                <w:i/>
              </w:rPr>
              <w:t>DTMF</w:t>
            </w:r>
          </w:p>
        </w:tc>
        <w:tc>
          <w:tcPr>
            <w:tcW w:w="2724" w:type="dxa"/>
            <w:gridSpan w:val="2"/>
            <w:tcBorders>
              <w:bottom w:val="single" w:sz="4" w:space="0" w:color="000000"/>
            </w:tcBorders>
            <w:shd w:val="solid" w:color="DAEEF3" w:themeColor="accent5" w:themeTint="33" w:fill="CCFFFF"/>
          </w:tcPr>
          <w:p w14:paraId="37B38FE6" w14:textId="77777777" w:rsidR="008F5A99" w:rsidRPr="00907B70" w:rsidRDefault="008F5A99" w:rsidP="008F5A99">
            <w:pPr>
              <w:spacing w:after="0" w:line="240" w:lineRule="auto"/>
              <w:jc w:val="center"/>
              <w:rPr>
                <w:b/>
                <w:i/>
              </w:rPr>
            </w:pPr>
            <w:r w:rsidRPr="00907B70">
              <w:rPr>
                <w:b/>
                <w:i/>
              </w:rPr>
              <w:t xml:space="preserve"> Response</w:t>
            </w:r>
          </w:p>
        </w:tc>
        <w:tc>
          <w:tcPr>
            <w:tcW w:w="2054" w:type="dxa"/>
            <w:gridSpan w:val="3"/>
            <w:tcBorders>
              <w:bottom w:val="single" w:sz="4" w:space="0" w:color="000000"/>
            </w:tcBorders>
            <w:shd w:val="solid" w:color="DAEEF3" w:themeColor="accent5" w:themeTint="33" w:fill="CCFFFF"/>
          </w:tcPr>
          <w:p w14:paraId="7EA44570" w14:textId="77777777" w:rsidR="008F5A99" w:rsidRPr="00907B70" w:rsidRDefault="008F5A99" w:rsidP="008F5A99">
            <w:pPr>
              <w:spacing w:after="0" w:line="240" w:lineRule="auto"/>
              <w:jc w:val="center"/>
              <w:rPr>
                <w:b/>
                <w:i/>
              </w:rPr>
            </w:pPr>
            <w:r w:rsidRPr="00907B70">
              <w:rPr>
                <w:b/>
                <w:i/>
              </w:rPr>
              <w:t>Confirm</w:t>
            </w:r>
          </w:p>
        </w:tc>
      </w:tr>
      <w:tr w:rsidR="008F5A99" w:rsidRPr="00907B70" w14:paraId="10EAA532" w14:textId="77777777" w:rsidTr="008F5A99">
        <w:tc>
          <w:tcPr>
            <w:tcW w:w="3258" w:type="dxa"/>
            <w:gridSpan w:val="2"/>
            <w:tcBorders>
              <w:bottom w:val="single" w:sz="4" w:space="0" w:color="000000"/>
            </w:tcBorders>
            <w:shd w:val="clear" w:color="auto" w:fill="auto"/>
          </w:tcPr>
          <w:p w14:paraId="3186FF88" w14:textId="768F5C4B" w:rsidR="008F5A99" w:rsidRPr="008F5A99" w:rsidRDefault="008F5A99" w:rsidP="008F5A99">
            <w:pPr>
              <w:spacing w:after="0" w:line="240" w:lineRule="auto"/>
              <w:rPr>
                <w:rFonts w:asciiTheme="majorHAnsi" w:hAnsiTheme="majorHAnsi" w:cstheme="majorHAnsi"/>
                <w:bCs/>
                <w:iCs/>
                <w:sz w:val="20"/>
                <w:szCs w:val="20"/>
              </w:rPr>
            </w:pPr>
            <w:r w:rsidRPr="008F5A99">
              <w:rPr>
                <w:rFonts w:asciiTheme="majorHAnsi" w:hAnsiTheme="majorHAnsi" w:cstheme="majorHAnsi"/>
                <w:bCs/>
                <w:iCs/>
                <w:sz w:val="20"/>
                <w:szCs w:val="20"/>
              </w:rPr>
              <w:t>Optional:</w:t>
            </w:r>
          </w:p>
          <w:p w14:paraId="54DFC6AC" w14:textId="77777777" w:rsidR="008F5A99" w:rsidRPr="00F03FB4" w:rsidRDefault="008F5A99" w:rsidP="008F5A99">
            <w:pPr>
              <w:pStyle w:val="ListParagraph"/>
              <w:numPr>
                <w:ilvl w:val="0"/>
                <w:numId w:val="32"/>
              </w:numPr>
              <w:spacing w:after="0" w:line="240" w:lineRule="auto"/>
              <w:rPr>
                <w:rFonts w:asciiTheme="majorHAnsi" w:hAnsiTheme="majorHAnsi" w:cstheme="majorHAnsi"/>
                <w:sz w:val="20"/>
                <w:szCs w:val="20"/>
                <w:lang w:val="es-419"/>
              </w:rPr>
            </w:pPr>
            <w:r w:rsidRPr="00F03FB4">
              <w:rPr>
                <w:rFonts w:asciiTheme="majorHAnsi" w:hAnsiTheme="majorHAnsi" w:cstheme="majorHAnsi"/>
                <w:sz w:val="20"/>
                <w:szCs w:val="20"/>
                <w:lang w:val="es-419"/>
              </w:rPr>
              <w:t>Mi/El número (de teléfono) es…</w:t>
            </w:r>
          </w:p>
          <w:p w14:paraId="27D597FE" w14:textId="77777777" w:rsidR="008F5A99" w:rsidRDefault="008F5A99" w:rsidP="008F5A99">
            <w:pPr>
              <w:pStyle w:val="ListParagraph"/>
              <w:numPr>
                <w:ilvl w:val="0"/>
                <w:numId w:val="32"/>
              </w:numPr>
              <w:spacing w:after="0" w:line="240" w:lineRule="auto"/>
              <w:rPr>
                <w:rFonts w:asciiTheme="majorHAnsi" w:hAnsiTheme="majorHAnsi" w:cstheme="majorHAnsi"/>
                <w:sz w:val="20"/>
                <w:szCs w:val="20"/>
              </w:rPr>
            </w:pPr>
            <w:r>
              <w:rPr>
                <w:rFonts w:asciiTheme="majorHAnsi" w:hAnsiTheme="majorHAnsi" w:cstheme="majorHAnsi"/>
                <w:sz w:val="20"/>
                <w:szCs w:val="20"/>
              </w:rPr>
              <w:t xml:space="preserve">(mi/el) </w:t>
            </w:r>
            <w:proofErr w:type="spellStart"/>
            <w:r>
              <w:rPr>
                <w:rFonts w:asciiTheme="majorHAnsi" w:hAnsiTheme="majorHAnsi" w:cstheme="majorHAnsi"/>
                <w:sz w:val="20"/>
                <w:szCs w:val="20"/>
              </w:rPr>
              <w:t>teléfono</w:t>
            </w:r>
            <w:proofErr w:type="spellEnd"/>
            <w:r>
              <w:rPr>
                <w:rFonts w:asciiTheme="majorHAnsi" w:hAnsiTheme="majorHAnsi" w:cstheme="majorHAnsi"/>
                <w:sz w:val="20"/>
                <w:szCs w:val="20"/>
              </w:rPr>
              <w:t xml:space="preserve"> (es)</w:t>
            </w:r>
          </w:p>
          <w:p w14:paraId="4834A724" w14:textId="4C68E1F2" w:rsidR="008F5A99" w:rsidRDefault="008F5A99" w:rsidP="008F5A99">
            <w:pPr>
              <w:pStyle w:val="ListParagraph"/>
              <w:numPr>
                <w:ilvl w:val="0"/>
                <w:numId w:val="32"/>
              </w:numPr>
              <w:spacing w:after="0" w:line="240" w:lineRule="auto"/>
              <w:rPr>
                <w:rFonts w:asciiTheme="majorHAnsi" w:hAnsiTheme="majorHAnsi" w:cstheme="majorHAnsi"/>
                <w:sz w:val="20"/>
                <w:szCs w:val="20"/>
              </w:rPr>
            </w:pPr>
            <w:r>
              <w:rPr>
                <w:rFonts w:asciiTheme="majorHAnsi" w:hAnsiTheme="majorHAnsi" w:cstheme="majorHAnsi"/>
                <w:sz w:val="20"/>
                <w:szCs w:val="20"/>
              </w:rPr>
              <w:t xml:space="preserve">(mi/el) </w:t>
            </w:r>
            <w:proofErr w:type="spellStart"/>
            <w:r>
              <w:rPr>
                <w:rFonts w:asciiTheme="majorHAnsi" w:hAnsiTheme="majorHAnsi" w:cstheme="majorHAnsi"/>
                <w:sz w:val="20"/>
                <w:szCs w:val="20"/>
              </w:rPr>
              <w:t>número</w:t>
            </w:r>
            <w:proofErr w:type="spellEnd"/>
            <w:r>
              <w:rPr>
                <w:rFonts w:asciiTheme="majorHAnsi" w:hAnsiTheme="majorHAnsi" w:cstheme="majorHAnsi"/>
                <w:sz w:val="20"/>
                <w:szCs w:val="20"/>
              </w:rPr>
              <w:t xml:space="preserve"> (es)</w:t>
            </w:r>
          </w:p>
          <w:p w14:paraId="6EB0D030" w14:textId="4E416195" w:rsidR="008F5A99" w:rsidRDefault="008F5A99" w:rsidP="008F5A99">
            <w:pPr>
              <w:spacing w:after="0" w:line="240" w:lineRule="auto"/>
              <w:rPr>
                <w:rFonts w:asciiTheme="majorHAnsi" w:hAnsiTheme="majorHAnsi" w:cstheme="majorHAnsi"/>
                <w:sz w:val="20"/>
                <w:szCs w:val="20"/>
              </w:rPr>
            </w:pPr>
            <w:r>
              <w:rPr>
                <w:rFonts w:asciiTheme="majorHAnsi" w:hAnsiTheme="majorHAnsi" w:cstheme="majorHAnsi"/>
                <w:sz w:val="20"/>
                <w:szCs w:val="20"/>
              </w:rPr>
              <w:t>Required:</w:t>
            </w:r>
          </w:p>
          <w:p w14:paraId="3D497F33" w14:textId="2E393240" w:rsidR="008F5A99" w:rsidRPr="008F5A99" w:rsidRDefault="008F5A99" w:rsidP="008F5A99">
            <w:pPr>
              <w:pStyle w:val="ListParagraph"/>
              <w:numPr>
                <w:ilvl w:val="0"/>
                <w:numId w:val="36"/>
              </w:numPr>
              <w:spacing w:after="0" w:line="240" w:lineRule="auto"/>
              <w:rPr>
                <w:rFonts w:asciiTheme="majorHAnsi" w:hAnsiTheme="majorHAnsi" w:cstheme="majorHAnsi"/>
                <w:sz w:val="20"/>
                <w:szCs w:val="20"/>
              </w:rPr>
            </w:pPr>
            <w:r>
              <w:rPr>
                <w:rFonts w:asciiTheme="majorHAnsi" w:hAnsiTheme="majorHAnsi" w:cstheme="majorHAnsi"/>
                <w:sz w:val="20"/>
                <w:szCs w:val="20"/>
              </w:rPr>
              <w:lastRenderedPageBreak/>
              <w:t>10 digits: First digit (2-9 only) All other remaining digits 0-9 are valid</w:t>
            </w:r>
          </w:p>
          <w:p w14:paraId="7AA313C5" w14:textId="04364879" w:rsidR="008F5A99" w:rsidRPr="008F5A99" w:rsidRDefault="008F5A99" w:rsidP="008F5A99">
            <w:pPr>
              <w:spacing w:after="0" w:line="240" w:lineRule="auto"/>
              <w:rPr>
                <w:b/>
                <w:i/>
              </w:rPr>
            </w:pPr>
          </w:p>
        </w:tc>
        <w:tc>
          <w:tcPr>
            <w:tcW w:w="1327" w:type="dxa"/>
            <w:gridSpan w:val="4"/>
            <w:tcBorders>
              <w:bottom w:val="single" w:sz="4" w:space="0" w:color="000000"/>
            </w:tcBorders>
            <w:shd w:val="clear" w:color="auto" w:fill="auto"/>
          </w:tcPr>
          <w:p w14:paraId="5D3A5DEE" w14:textId="31F44594" w:rsidR="008F5A99" w:rsidRPr="008F5A99" w:rsidRDefault="008F5A99" w:rsidP="008F5A99">
            <w:pPr>
              <w:spacing w:after="0" w:line="240" w:lineRule="auto"/>
              <w:jc w:val="center"/>
              <w:rPr>
                <w:rFonts w:asciiTheme="majorHAnsi" w:hAnsiTheme="majorHAnsi" w:cstheme="majorHAnsi"/>
                <w:bCs/>
                <w:iCs/>
                <w:sz w:val="20"/>
                <w:szCs w:val="20"/>
              </w:rPr>
            </w:pPr>
            <w:r>
              <w:rPr>
                <w:rFonts w:asciiTheme="majorHAnsi" w:hAnsiTheme="majorHAnsi" w:cstheme="majorHAnsi"/>
                <w:bCs/>
                <w:iCs/>
                <w:sz w:val="20"/>
                <w:szCs w:val="20"/>
              </w:rPr>
              <w:lastRenderedPageBreak/>
              <w:t>0-9, 10 digits</w:t>
            </w:r>
          </w:p>
        </w:tc>
        <w:tc>
          <w:tcPr>
            <w:tcW w:w="2724" w:type="dxa"/>
            <w:gridSpan w:val="2"/>
            <w:tcBorders>
              <w:bottom w:val="single" w:sz="4" w:space="0" w:color="000000"/>
            </w:tcBorders>
            <w:shd w:val="clear" w:color="auto" w:fill="auto"/>
          </w:tcPr>
          <w:p w14:paraId="23326CEC" w14:textId="50D7817C" w:rsidR="008F5A99" w:rsidRPr="008F5A99" w:rsidRDefault="008F5A99" w:rsidP="008F5A99">
            <w:pPr>
              <w:spacing w:after="0" w:line="240" w:lineRule="auto"/>
              <w:rPr>
                <w:bCs/>
                <w:iCs/>
              </w:rPr>
            </w:pPr>
            <w:proofErr w:type="spellStart"/>
            <w:r>
              <w:rPr>
                <w:rFonts w:asciiTheme="majorHAnsi" w:hAnsiTheme="majorHAnsi" w:cstheme="majorHAnsi"/>
                <w:sz w:val="20"/>
                <w:szCs w:val="20"/>
              </w:rPr>
              <w:t>iSMSPhoneNbr</w:t>
            </w:r>
            <w:proofErr w:type="spellEnd"/>
            <w:r>
              <w:rPr>
                <w:rFonts w:asciiTheme="majorHAnsi" w:hAnsiTheme="majorHAnsi" w:cstheme="majorHAnsi"/>
                <w:sz w:val="20"/>
                <w:szCs w:val="20"/>
              </w:rPr>
              <w:t xml:space="preserve"> = </w:t>
            </w:r>
            <w:proofErr w:type="spellStart"/>
            <w:r>
              <w:rPr>
                <w:rFonts w:asciiTheme="majorHAnsi" w:hAnsiTheme="majorHAnsi" w:cstheme="majorHAnsi"/>
                <w:sz w:val="20"/>
                <w:szCs w:val="20"/>
              </w:rPr>
              <w:t>digits.value</w:t>
            </w:r>
            <w:proofErr w:type="spellEnd"/>
          </w:p>
        </w:tc>
        <w:tc>
          <w:tcPr>
            <w:tcW w:w="2054" w:type="dxa"/>
            <w:gridSpan w:val="3"/>
            <w:tcBorders>
              <w:bottom w:val="single" w:sz="4" w:space="0" w:color="000000"/>
            </w:tcBorders>
            <w:shd w:val="clear" w:color="auto" w:fill="auto"/>
          </w:tcPr>
          <w:p w14:paraId="60895E11" w14:textId="1B04AEE2" w:rsidR="008F5A99" w:rsidRPr="00907B70" w:rsidRDefault="008F5A99" w:rsidP="008F5A99">
            <w:pPr>
              <w:spacing w:after="0" w:line="240" w:lineRule="auto"/>
              <w:jc w:val="center"/>
              <w:rPr>
                <w:b/>
                <w:i/>
              </w:rPr>
            </w:pPr>
            <w:r w:rsidRPr="00907B70">
              <w:rPr>
                <w:rFonts w:asciiTheme="majorHAnsi" w:hAnsiTheme="majorHAnsi"/>
                <w:sz w:val="20"/>
                <w:szCs w:val="20"/>
              </w:rPr>
              <w:t>Never</w:t>
            </w:r>
          </w:p>
        </w:tc>
      </w:tr>
      <w:tr w:rsidR="008F5A99" w:rsidRPr="00907B70" w14:paraId="6E3CDC7C" w14:textId="77777777" w:rsidTr="00C44B91">
        <w:trPr>
          <w:trHeight w:val="314"/>
        </w:trPr>
        <w:tc>
          <w:tcPr>
            <w:tcW w:w="9363" w:type="dxa"/>
            <w:gridSpan w:val="11"/>
            <w:shd w:val="solid" w:color="DAEEF3" w:themeColor="accent5" w:themeTint="33" w:fill="auto"/>
            <w:vAlign w:val="bottom"/>
          </w:tcPr>
          <w:p w14:paraId="13819BA6" w14:textId="77777777" w:rsidR="008F5A99" w:rsidRPr="00907B70" w:rsidRDefault="008F5A99" w:rsidP="008F5A99">
            <w:pPr>
              <w:spacing w:after="0" w:line="240" w:lineRule="auto"/>
              <w:rPr>
                <w:b/>
                <w:i/>
              </w:rPr>
            </w:pPr>
            <w:proofErr w:type="spellStart"/>
            <w:r w:rsidRPr="00907B70">
              <w:rPr>
                <w:b/>
                <w:sz w:val="24"/>
                <w:szCs w:val="24"/>
              </w:rPr>
              <w:t>Globals</w:t>
            </w:r>
            <w:proofErr w:type="spellEnd"/>
          </w:p>
        </w:tc>
      </w:tr>
      <w:tr w:rsidR="008F5A99" w:rsidRPr="00907B70" w14:paraId="4C0E14C4" w14:textId="77777777" w:rsidTr="008F5A99">
        <w:tc>
          <w:tcPr>
            <w:tcW w:w="3258" w:type="dxa"/>
            <w:gridSpan w:val="2"/>
          </w:tcPr>
          <w:p w14:paraId="2FE36F31" w14:textId="77777777" w:rsidR="008F5A99" w:rsidRPr="00907B70" w:rsidRDefault="008F5A99" w:rsidP="008F5A99">
            <w:pPr>
              <w:spacing w:after="0" w:line="240" w:lineRule="auto"/>
            </w:pPr>
            <w:r w:rsidRPr="00907B70">
              <w:t xml:space="preserve">See </w:t>
            </w:r>
            <w:hyperlink w:anchor="_Global_Grammar_Properties_5" w:history="1">
              <w:r w:rsidRPr="00907B70">
                <w:rPr>
                  <w:rStyle w:val="Hyperlink"/>
                </w:rPr>
                <w:t>Global Grammar Properties</w:t>
              </w:r>
            </w:hyperlink>
          </w:p>
        </w:tc>
        <w:tc>
          <w:tcPr>
            <w:tcW w:w="1327" w:type="dxa"/>
            <w:gridSpan w:val="4"/>
          </w:tcPr>
          <w:p w14:paraId="432D853D" w14:textId="77777777" w:rsidR="008F5A99" w:rsidRPr="00907B70" w:rsidRDefault="008F5A99" w:rsidP="008F5A99">
            <w:pPr>
              <w:spacing w:after="0" w:line="240" w:lineRule="auto"/>
            </w:pPr>
          </w:p>
        </w:tc>
        <w:tc>
          <w:tcPr>
            <w:tcW w:w="4778" w:type="dxa"/>
            <w:gridSpan w:val="5"/>
          </w:tcPr>
          <w:p w14:paraId="445D5837" w14:textId="77777777" w:rsidR="008F5A99" w:rsidRPr="00907B70" w:rsidRDefault="008F5A99" w:rsidP="008F5A99">
            <w:pPr>
              <w:autoSpaceDE w:val="0"/>
              <w:autoSpaceDN w:val="0"/>
              <w:adjustRightInd w:val="0"/>
              <w:spacing w:after="0" w:line="240" w:lineRule="auto"/>
              <w:rPr>
                <w:rFonts w:cs="Arial"/>
              </w:rPr>
            </w:pPr>
          </w:p>
        </w:tc>
      </w:tr>
    </w:tbl>
    <w:p w14:paraId="0E2AA2F3" w14:textId="3AFE0F31" w:rsidR="00347FFE" w:rsidRDefault="00347FFE" w:rsidP="001A65BC"/>
    <w:p w14:paraId="3F99A70A" w14:textId="77777777" w:rsidR="00347FFE" w:rsidRDefault="00347FFE">
      <w:pPr>
        <w:spacing w:after="0" w:line="240" w:lineRule="auto"/>
      </w:pPr>
      <w:r>
        <w:br w:type="page"/>
      </w:r>
    </w:p>
    <w:p w14:paraId="04A9F51E" w14:textId="0E4BA58B" w:rsidR="00347FFE" w:rsidRPr="00907B70" w:rsidRDefault="00347FFE" w:rsidP="00347FFE">
      <w:pPr>
        <w:pStyle w:val="Heading2"/>
      </w:pPr>
      <w:bookmarkStart w:id="152" w:name="_Toc49979744"/>
      <w:r>
        <w:lastRenderedPageBreak/>
        <w:t>2520</w:t>
      </w:r>
      <w:r w:rsidRPr="00907B70">
        <w:t>_</w:t>
      </w:r>
      <w:r>
        <w:t>ConfirmPhoneNbr</w:t>
      </w:r>
      <w:bookmarkEnd w:id="152"/>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360"/>
        <w:gridCol w:w="1605"/>
      </w:tblGrid>
      <w:tr w:rsidR="00347FFE" w:rsidRPr="00907B70" w14:paraId="6983994A" w14:textId="77777777" w:rsidTr="00C44B91">
        <w:tc>
          <w:tcPr>
            <w:tcW w:w="9363" w:type="dxa"/>
            <w:gridSpan w:val="11"/>
            <w:shd w:val="clear" w:color="auto" w:fill="BFBFBF"/>
          </w:tcPr>
          <w:p w14:paraId="072D2225" w14:textId="5AC6D132" w:rsidR="00347FFE" w:rsidRPr="00907B70" w:rsidRDefault="00347FFE" w:rsidP="00C44B91">
            <w:pPr>
              <w:spacing w:after="0" w:line="240" w:lineRule="auto"/>
              <w:rPr>
                <w:b/>
                <w:sz w:val="24"/>
                <w:szCs w:val="24"/>
              </w:rPr>
            </w:pPr>
            <w:r w:rsidRPr="00907B70">
              <w:rPr>
                <w:b/>
                <w:sz w:val="24"/>
                <w:szCs w:val="24"/>
              </w:rPr>
              <w:t>Description:</w:t>
            </w:r>
            <w:r w:rsidRPr="00907B70">
              <w:rPr>
                <w:b/>
                <w:sz w:val="24"/>
                <w:szCs w:val="24"/>
              </w:rPr>
              <w:tab/>
            </w:r>
            <w:r>
              <w:rPr>
                <w:b/>
                <w:sz w:val="24"/>
                <w:szCs w:val="24"/>
              </w:rPr>
              <w:t>Prompt to confirm phone number</w:t>
            </w:r>
          </w:p>
        </w:tc>
      </w:tr>
      <w:tr w:rsidR="00347FFE" w:rsidRPr="00907B70" w14:paraId="2BC22DD7" w14:textId="77777777" w:rsidTr="00C44B91">
        <w:trPr>
          <w:trHeight w:val="305"/>
        </w:trPr>
        <w:tc>
          <w:tcPr>
            <w:tcW w:w="9363" w:type="dxa"/>
            <w:gridSpan w:val="11"/>
            <w:shd w:val="clear" w:color="auto" w:fill="D9D9D9"/>
            <w:vAlign w:val="center"/>
          </w:tcPr>
          <w:p w14:paraId="789CA065" w14:textId="77777777" w:rsidR="00347FFE" w:rsidRPr="00907B70" w:rsidRDefault="00347FFE" w:rsidP="00C44B91">
            <w:pPr>
              <w:spacing w:after="0" w:line="240" w:lineRule="auto"/>
              <w:rPr>
                <w:b/>
                <w:sz w:val="24"/>
                <w:szCs w:val="24"/>
              </w:rPr>
            </w:pPr>
            <w:r w:rsidRPr="00907B70">
              <w:rPr>
                <w:b/>
                <w:sz w:val="24"/>
                <w:szCs w:val="24"/>
              </w:rPr>
              <w:t>Dialog Module Settings</w:t>
            </w:r>
          </w:p>
        </w:tc>
      </w:tr>
      <w:tr w:rsidR="00347FFE" w:rsidRPr="00907B70" w14:paraId="11C33CE1" w14:textId="77777777" w:rsidTr="00C44B91">
        <w:trPr>
          <w:trHeight w:val="224"/>
        </w:trPr>
        <w:tc>
          <w:tcPr>
            <w:tcW w:w="3258" w:type="dxa"/>
            <w:gridSpan w:val="2"/>
            <w:shd w:val="clear" w:color="DAEEF3" w:themeColor="accent5" w:themeTint="33" w:fill="DAEEF3" w:themeFill="accent5" w:themeFillTint="33"/>
          </w:tcPr>
          <w:p w14:paraId="5365615A" w14:textId="77777777" w:rsidR="00347FFE" w:rsidRPr="00907B70" w:rsidRDefault="00347FFE" w:rsidP="00C44B91">
            <w:pPr>
              <w:spacing w:after="0" w:line="240" w:lineRule="auto"/>
              <w:rPr>
                <w:b/>
              </w:rPr>
            </w:pPr>
            <w:r w:rsidRPr="00907B70">
              <w:rPr>
                <w:b/>
              </w:rPr>
              <w:t>Peg</w:t>
            </w:r>
          </w:p>
        </w:tc>
        <w:tc>
          <w:tcPr>
            <w:tcW w:w="6105" w:type="dxa"/>
            <w:gridSpan w:val="9"/>
            <w:shd w:val="clear" w:color="DAEEF3" w:themeColor="accent5" w:themeTint="33" w:fill="auto"/>
          </w:tcPr>
          <w:p w14:paraId="7354A823" w14:textId="3F190BC3" w:rsidR="00347FFE" w:rsidRPr="00907B70" w:rsidRDefault="00347FFE" w:rsidP="00C44B91">
            <w:pPr>
              <w:spacing w:after="0" w:line="240" w:lineRule="auto"/>
            </w:pPr>
            <w:r>
              <w:t>2520</w:t>
            </w:r>
          </w:p>
        </w:tc>
      </w:tr>
      <w:tr w:rsidR="00347FFE" w:rsidRPr="00907B70" w14:paraId="6A6AA4E8" w14:textId="77777777" w:rsidTr="00C44B91">
        <w:trPr>
          <w:trHeight w:val="224"/>
        </w:trPr>
        <w:tc>
          <w:tcPr>
            <w:tcW w:w="3258" w:type="dxa"/>
            <w:gridSpan w:val="2"/>
            <w:shd w:val="clear" w:color="DAEEF3" w:themeColor="accent5" w:themeTint="33" w:fill="DAEEF3" w:themeFill="accent5" w:themeFillTint="33"/>
          </w:tcPr>
          <w:p w14:paraId="0A034873" w14:textId="77777777" w:rsidR="00347FFE" w:rsidRPr="00907B70" w:rsidRDefault="00347FFE" w:rsidP="00C44B91">
            <w:pPr>
              <w:spacing w:after="0" w:line="240" w:lineRule="auto"/>
              <w:rPr>
                <w:b/>
              </w:rPr>
            </w:pPr>
            <w:proofErr w:type="spellStart"/>
            <w:r w:rsidRPr="00907B70">
              <w:rPr>
                <w:b/>
              </w:rPr>
              <w:t>InitialTimeout</w:t>
            </w:r>
            <w:proofErr w:type="spellEnd"/>
          </w:p>
        </w:tc>
        <w:tc>
          <w:tcPr>
            <w:tcW w:w="6105" w:type="dxa"/>
            <w:gridSpan w:val="9"/>
            <w:shd w:val="clear" w:color="DAEEF3" w:themeColor="accent5" w:themeTint="33" w:fill="auto"/>
          </w:tcPr>
          <w:p w14:paraId="3AFF2CE8" w14:textId="77777777" w:rsidR="00347FFE" w:rsidRPr="00907B70" w:rsidRDefault="00347FFE" w:rsidP="00C44B91">
            <w:pPr>
              <w:spacing w:after="0" w:line="240" w:lineRule="auto"/>
            </w:pPr>
            <w:r w:rsidRPr="00907B70">
              <w:t>6 seconds</w:t>
            </w:r>
          </w:p>
        </w:tc>
      </w:tr>
      <w:tr w:rsidR="00347FFE" w:rsidRPr="00907B70" w14:paraId="04D30A3C" w14:textId="77777777" w:rsidTr="00C44B91">
        <w:trPr>
          <w:trHeight w:val="224"/>
        </w:trPr>
        <w:tc>
          <w:tcPr>
            <w:tcW w:w="3258" w:type="dxa"/>
            <w:gridSpan w:val="2"/>
            <w:shd w:val="clear" w:color="DAEEF3" w:themeColor="accent5" w:themeTint="33" w:fill="DAEEF3" w:themeFill="accent5" w:themeFillTint="33"/>
          </w:tcPr>
          <w:p w14:paraId="18455650" w14:textId="77777777" w:rsidR="00347FFE" w:rsidRPr="00907B70" w:rsidRDefault="00347FFE" w:rsidP="00C44B91">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14:paraId="370D0278" w14:textId="73BEDF12" w:rsidR="00347FFE" w:rsidRPr="00907B70" w:rsidRDefault="00347FFE" w:rsidP="00C44B91">
            <w:pPr>
              <w:spacing w:after="0" w:line="240" w:lineRule="auto"/>
            </w:pPr>
            <w:r>
              <w:t>3</w:t>
            </w:r>
          </w:p>
        </w:tc>
        <w:tc>
          <w:tcPr>
            <w:tcW w:w="2880" w:type="dxa"/>
            <w:gridSpan w:val="3"/>
            <w:shd w:val="clear" w:color="DAEEF3" w:themeColor="accent5" w:themeTint="33" w:fill="DAEEF3" w:themeFill="accent5" w:themeFillTint="33"/>
          </w:tcPr>
          <w:p w14:paraId="09249368" w14:textId="77777777" w:rsidR="00347FFE" w:rsidRPr="00907B70" w:rsidRDefault="00347FFE" w:rsidP="00C44B91">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14:paraId="5B37C024" w14:textId="1837BC79" w:rsidR="00347FFE" w:rsidRPr="00907B70" w:rsidRDefault="00347FFE" w:rsidP="00C44B91">
            <w:pPr>
              <w:spacing w:after="0" w:line="240" w:lineRule="auto"/>
            </w:pPr>
            <w:r>
              <w:t>3</w:t>
            </w:r>
          </w:p>
        </w:tc>
      </w:tr>
      <w:tr w:rsidR="00347FFE" w:rsidRPr="00907B70" w14:paraId="398FA7E0" w14:textId="77777777" w:rsidTr="00C44B91">
        <w:trPr>
          <w:trHeight w:val="224"/>
        </w:trPr>
        <w:tc>
          <w:tcPr>
            <w:tcW w:w="9363" w:type="dxa"/>
            <w:gridSpan w:val="11"/>
            <w:shd w:val="clear" w:color="DAEEF3" w:themeColor="accent5" w:themeTint="33" w:fill="92CDDC" w:themeFill="accent5" w:themeFillTint="99"/>
          </w:tcPr>
          <w:p w14:paraId="2F3C5B84" w14:textId="77777777" w:rsidR="00347FFE" w:rsidRPr="00907B70" w:rsidRDefault="00347FFE" w:rsidP="00C44B91">
            <w:pPr>
              <w:spacing w:after="0" w:line="240" w:lineRule="auto"/>
            </w:pPr>
            <w:r w:rsidRPr="00907B70">
              <w:rPr>
                <w:b/>
              </w:rPr>
              <w:t>Speech Settings</w:t>
            </w:r>
          </w:p>
        </w:tc>
      </w:tr>
      <w:tr w:rsidR="00347FFE" w:rsidRPr="00907B70" w14:paraId="6AF1FF6F" w14:textId="77777777" w:rsidTr="00C44B91">
        <w:trPr>
          <w:trHeight w:val="224"/>
        </w:trPr>
        <w:tc>
          <w:tcPr>
            <w:tcW w:w="3258" w:type="dxa"/>
            <w:gridSpan w:val="2"/>
            <w:shd w:val="solid" w:color="DAEEF3" w:themeColor="accent5" w:themeTint="33" w:fill="CCFFFF"/>
          </w:tcPr>
          <w:p w14:paraId="57281CCE" w14:textId="77777777" w:rsidR="00347FFE" w:rsidRPr="00907B70" w:rsidRDefault="00347FFE" w:rsidP="00C44B91">
            <w:pPr>
              <w:spacing w:after="0" w:line="240" w:lineRule="auto"/>
              <w:rPr>
                <w:b/>
              </w:rPr>
            </w:pPr>
            <w:r w:rsidRPr="00907B70">
              <w:rPr>
                <w:b/>
              </w:rPr>
              <w:t>Grammar Name(s):</w:t>
            </w:r>
          </w:p>
        </w:tc>
        <w:tc>
          <w:tcPr>
            <w:tcW w:w="6105" w:type="dxa"/>
            <w:gridSpan w:val="9"/>
          </w:tcPr>
          <w:p w14:paraId="11B34909" w14:textId="77777777" w:rsidR="00347FFE" w:rsidRDefault="008F5A99" w:rsidP="00C44B91">
            <w:pPr>
              <w:spacing w:after="0" w:line="240" w:lineRule="auto"/>
            </w:pPr>
            <w:r>
              <w:t>2520_ConfirmPhoneNbr.grxml</w:t>
            </w:r>
          </w:p>
          <w:p w14:paraId="38E60246" w14:textId="10E5AD58" w:rsidR="008F5A99" w:rsidRPr="00907B70" w:rsidRDefault="008F5A99" w:rsidP="00C44B91">
            <w:pPr>
              <w:spacing w:after="0" w:line="240" w:lineRule="auto"/>
            </w:pPr>
            <w:r>
              <w:t>2520_ConfirmPhoneNbrDTMF.grxml</w:t>
            </w:r>
          </w:p>
        </w:tc>
      </w:tr>
      <w:tr w:rsidR="00347FFE" w:rsidRPr="00907B70" w14:paraId="16F86A3A" w14:textId="77777777" w:rsidTr="00C44B91">
        <w:trPr>
          <w:trHeight w:val="341"/>
        </w:trPr>
        <w:tc>
          <w:tcPr>
            <w:tcW w:w="3258" w:type="dxa"/>
            <w:gridSpan w:val="2"/>
            <w:shd w:val="solid" w:color="DAEEF3" w:themeColor="accent5" w:themeTint="33" w:fill="CCFFFF"/>
          </w:tcPr>
          <w:p w14:paraId="60E13484" w14:textId="77777777" w:rsidR="00347FFE" w:rsidRPr="00907B70" w:rsidRDefault="00347FFE" w:rsidP="00C44B91">
            <w:pPr>
              <w:spacing w:after="0" w:line="240" w:lineRule="auto"/>
              <w:rPr>
                <w:b/>
              </w:rPr>
            </w:pPr>
            <w:proofErr w:type="spellStart"/>
            <w:r w:rsidRPr="00907B70">
              <w:rPr>
                <w:b/>
              </w:rPr>
              <w:t>MinConfidenceScore</w:t>
            </w:r>
            <w:proofErr w:type="spellEnd"/>
          </w:p>
        </w:tc>
        <w:tc>
          <w:tcPr>
            <w:tcW w:w="1260" w:type="dxa"/>
            <w:gridSpan w:val="4"/>
          </w:tcPr>
          <w:p w14:paraId="3AA89B13" w14:textId="4D827835" w:rsidR="00347FFE" w:rsidRPr="00907B70" w:rsidRDefault="00347FFE" w:rsidP="00C44B91">
            <w:pPr>
              <w:spacing w:after="0" w:line="240" w:lineRule="auto"/>
            </w:pPr>
            <w:r>
              <w:t>.4</w:t>
            </w:r>
          </w:p>
        </w:tc>
        <w:tc>
          <w:tcPr>
            <w:tcW w:w="2430" w:type="dxa"/>
            <w:shd w:val="solid" w:color="DAEEF3" w:themeColor="accent5" w:themeTint="33" w:fill="F2F2F2"/>
          </w:tcPr>
          <w:p w14:paraId="7151E9B0" w14:textId="77777777" w:rsidR="00347FFE" w:rsidRPr="00907B70" w:rsidRDefault="00347FFE" w:rsidP="00C44B91">
            <w:pPr>
              <w:spacing w:after="0" w:line="240" w:lineRule="auto"/>
              <w:rPr>
                <w:b/>
              </w:rPr>
            </w:pPr>
            <w:proofErr w:type="spellStart"/>
            <w:r w:rsidRPr="00907B70">
              <w:rPr>
                <w:b/>
              </w:rPr>
              <w:t>MedConfidenceScore</w:t>
            </w:r>
            <w:proofErr w:type="spellEnd"/>
          </w:p>
        </w:tc>
        <w:tc>
          <w:tcPr>
            <w:tcW w:w="2415" w:type="dxa"/>
            <w:gridSpan w:val="4"/>
          </w:tcPr>
          <w:p w14:paraId="6E7EF135" w14:textId="35877A45" w:rsidR="00347FFE" w:rsidRPr="00907B70" w:rsidRDefault="00347FFE" w:rsidP="00C44B91">
            <w:pPr>
              <w:spacing w:after="0" w:line="240" w:lineRule="auto"/>
            </w:pPr>
            <w:r>
              <w:t>.6</w:t>
            </w:r>
          </w:p>
        </w:tc>
      </w:tr>
      <w:tr w:rsidR="00347FFE" w:rsidRPr="00907B70" w14:paraId="719339F3" w14:textId="77777777" w:rsidTr="00C44B91">
        <w:trPr>
          <w:trHeight w:val="242"/>
        </w:trPr>
        <w:tc>
          <w:tcPr>
            <w:tcW w:w="3258" w:type="dxa"/>
            <w:gridSpan w:val="2"/>
            <w:shd w:val="solid" w:color="DAEEF3" w:themeColor="accent5" w:themeTint="33" w:fill="CCFFFF"/>
          </w:tcPr>
          <w:p w14:paraId="5310032B" w14:textId="77777777" w:rsidR="00347FFE" w:rsidRPr="00907B70" w:rsidRDefault="00347FFE" w:rsidP="00C44B91">
            <w:pPr>
              <w:spacing w:after="0" w:line="240" w:lineRule="auto"/>
              <w:rPr>
                <w:b/>
              </w:rPr>
            </w:pPr>
            <w:proofErr w:type="spellStart"/>
            <w:r w:rsidRPr="00907B70">
              <w:rPr>
                <w:b/>
              </w:rPr>
              <w:t>NBest</w:t>
            </w:r>
            <w:proofErr w:type="spellEnd"/>
          </w:p>
        </w:tc>
        <w:tc>
          <w:tcPr>
            <w:tcW w:w="1260" w:type="dxa"/>
            <w:gridSpan w:val="4"/>
          </w:tcPr>
          <w:p w14:paraId="28566921" w14:textId="77777777" w:rsidR="00347FFE" w:rsidRPr="00907B70" w:rsidRDefault="00347FFE" w:rsidP="00C44B91">
            <w:pPr>
              <w:spacing w:after="0" w:line="240" w:lineRule="auto"/>
            </w:pPr>
            <w:r w:rsidRPr="00907B70">
              <w:t>No</w:t>
            </w:r>
          </w:p>
        </w:tc>
        <w:tc>
          <w:tcPr>
            <w:tcW w:w="2430" w:type="dxa"/>
            <w:shd w:val="solid" w:color="DAEEF3" w:themeColor="accent5" w:themeTint="33" w:fill="F2F2F2"/>
          </w:tcPr>
          <w:p w14:paraId="160BEF08" w14:textId="77777777" w:rsidR="00347FFE" w:rsidRPr="00907B70" w:rsidRDefault="00347FFE" w:rsidP="00C44B91">
            <w:pPr>
              <w:spacing w:after="0" w:line="240" w:lineRule="auto"/>
              <w:rPr>
                <w:b/>
              </w:rPr>
            </w:pPr>
            <w:proofErr w:type="spellStart"/>
            <w:r w:rsidRPr="00907B70">
              <w:rPr>
                <w:b/>
              </w:rPr>
              <w:t>BargeIn</w:t>
            </w:r>
            <w:proofErr w:type="spellEnd"/>
          </w:p>
        </w:tc>
        <w:tc>
          <w:tcPr>
            <w:tcW w:w="2415" w:type="dxa"/>
            <w:gridSpan w:val="4"/>
          </w:tcPr>
          <w:p w14:paraId="62DDC9CA" w14:textId="77777777" w:rsidR="00347FFE" w:rsidRPr="00907B70" w:rsidRDefault="00347FFE" w:rsidP="00C44B91">
            <w:pPr>
              <w:spacing w:after="0" w:line="240" w:lineRule="auto"/>
            </w:pPr>
            <w:r w:rsidRPr="00907B70">
              <w:t>True</w:t>
            </w:r>
          </w:p>
        </w:tc>
      </w:tr>
      <w:tr w:rsidR="00347FFE" w:rsidRPr="00907B70" w14:paraId="2CC424A5" w14:textId="77777777" w:rsidTr="00C44B91">
        <w:trPr>
          <w:trHeight w:val="242"/>
        </w:trPr>
        <w:tc>
          <w:tcPr>
            <w:tcW w:w="3258" w:type="dxa"/>
            <w:gridSpan w:val="2"/>
            <w:shd w:val="solid" w:color="DAEEF3" w:themeColor="accent5" w:themeTint="33" w:fill="CCFFFF"/>
          </w:tcPr>
          <w:p w14:paraId="38230AE0" w14:textId="77777777" w:rsidR="00347FFE" w:rsidRPr="00907B70" w:rsidRDefault="00347FFE" w:rsidP="00C44B91">
            <w:pPr>
              <w:spacing w:after="0" w:line="240" w:lineRule="auto"/>
              <w:rPr>
                <w:b/>
              </w:rPr>
            </w:pPr>
            <w:proofErr w:type="spellStart"/>
            <w:r w:rsidRPr="00907B70">
              <w:rPr>
                <w:b/>
              </w:rPr>
              <w:t>Completetimeout</w:t>
            </w:r>
            <w:proofErr w:type="spellEnd"/>
          </w:p>
        </w:tc>
        <w:tc>
          <w:tcPr>
            <w:tcW w:w="1260" w:type="dxa"/>
            <w:gridSpan w:val="4"/>
          </w:tcPr>
          <w:p w14:paraId="336506EC" w14:textId="77777777" w:rsidR="00347FFE" w:rsidRPr="00907B70" w:rsidRDefault="00347FFE" w:rsidP="00C44B91">
            <w:pPr>
              <w:spacing w:after="0" w:line="240" w:lineRule="auto"/>
            </w:pPr>
            <w:r w:rsidRPr="00907B70">
              <w:t>0</w:t>
            </w:r>
          </w:p>
        </w:tc>
        <w:tc>
          <w:tcPr>
            <w:tcW w:w="2430" w:type="dxa"/>
            <w:shd w:val="solid" w:color="DAEEF3" w:themeColor="accent5" w:themeTint="33" w:fill="F2F2F2"/>
          </w:tcPr>
          <w:p w14:paraId="45C75384" w14:textId="77777777" w:rsidR="00347FFE" w:rsidRPr="00907B70" w:rsidRDefault="00347FFE" w:rsidP="00C44B91">
            <w:pPr>
              <w:spacing w:after="0" w:line="240" w:lineRule="auto"/>
              <w:rPr>
                <w:b/>
              </w:rPr>
            </w:pPr>
            <w:proofErr w:type="spellStart"/>
            <w:r w:rsidRPr="00907B70">
              <w:rPr>
                <w:b/>
              </w:rPr>
              <w:t>Incompletetimeout</w:t>
            </w:r>
            <w:proofErr w:type="spellEnd"/>
          </w:p>
        </w:tc>
        <w:tc>
          <w:tcPr>
            <w:tcW w:w="2415" w:type="dxa"/>
            <w:gridSpan w:val="4"/>
          </w:tcPr>
          <w:p w14:paraId="0ADBC93F" w14:textId="77777777" w:rsidR="00347FFE" w:rsidRPr="00907B70" w:rsidRDefault="00347FFE" w:rsidP="00C44B91">
            <w:pPr>
              <w:spacing w:after="0" w:line="240" w:lineRule="auto"/>
            </w:pPr>
            <w:r w:rsidRPr="00907B70">
              <w:t xml:space="preserve">1500 </w:t>
            </w:r>
            <w:proofErr w:type="spellStart"/>
            <w:r w:rsidRPr="00907B70">
              <w:t>ms</w:t>
            </w:r>
            <w:proofErr w:type="spellEnd"/>
          </w:p>
        </w:tc>
      </w:tr>
      <w:tr w:rsidR="00347FFE" w:rsidRPr="00907B70" w14:paraId="22EEE8C8" w14:textId="77777777" w:rsidTr="00C44B91">
        <w:trPr>
          <w:trHeight w:val="242"/>
        </w:trPr>
        <w:tc>
          <w:tcPr>
            <w:tcW w:w="3258" w:type="dxa"/>
            <w:gridSpan w:val="2"/>
            <w:shd w:val="solid" w:color="DAEEF3" w:themeColor="accent5" w:themeTint="33" w:fill="CCFFFF"/>
          </w:tcPr>
          <w:p w14:paraId="7BBE8E9A" w14:textId="77777777" w:rsidR="00347FFE" w:rsidRPr="00907B70" w:rsidRDefault="00347FFE" w:rsidP="00C44B91">
            <w:pPr>
              <w:spacing w:after="0" w:line="240" w:lineRule="auto"/>
              <w:rPr>
                <w:b/>
              </w:rPr>
            </w:pPr>
            <w:proofErr w:type="spellStart"/>
            <w:r w:rsidRPr="00907B70">
              <w:rPr>
                <w:b/>
              </w:rPr>
              <w:t>MaxSpeechTimeout</w:t>
            </w:r>
            <w:proofErr w:type="spellEnd"/>
          </w:p>
        </w:tc>
        <w:tc>
          <w:tcPr>
            <w:tcW w:w="1260" w:type="dxa"/>
            <w:gridSpan w:val="4"/>
          </w:tcPr>
          <w:p w14:paraId="5871A0C8" w14:textId="77777777" w:rsidR="00347FFE" w:rsidRPr="00907B70" w:rsidRDefault="00347FFE" w:rsidP="00C44B91">
            <w:pPr>
              <w:spacing w:after="0" w:line="240" w:lineRule="auto"/>
            </w:pPr>
            <w:r w:rsidRPr="00907B70">
              <w:t>22 seconds</w:t>
            </w:r>
          </w:p>
        </w:tc>
        <w:tc>
          <w:tcPr>
            <w:tcW w:w="2430" w:type="dxa"/>
            <w:shd w:val="clear" w:color="DAEEF3" w:themeColor="accent5" w:themeTint="33" w:fill="DAEEF3" w:themeFill="accent5" w:themeFillTint="33"/>
          </w:tcPr>
          <w:p w14:paraId="1A31F5CB" w14:textId="77777777" w:rsidR="00347FFE" w:rsidRPr="00907B70" w:rsidRDefault="00347FFE" w:rsidP="00C44B91">
            <w:pPr>
              <w:spacing w:after="0" w:line="240" w:lineRule="auto"/>
              <w:rPr>
                <w:b/>
              </w:rPr>
            </w:pPr>
            <w:r w:rsidRPr="00907B70">
              <w:rPr>
                <w:b/>
              </w:rPr>
              <w:t>Sensitivity</w:t>
            </w:r>
          </w:p>
        </w:tc>
        <w:tc>
          <w:tcPr>
            <w:tcW w:w="2415" w:type="dxa"/>
            <w:gridSpan w:val="4"/>
            <w:shd w:val="clear" w:color="DAEEF3" w:themeColor="accent5" w:themeTint="33" w:fill="auto"/>
          </w:tcPr>
          <w:p w14:paraId="09AF3E1F" w14:textId="77777777" w:rsidR="00347FFE" w:rsidRPr="00907B70" w:rsidRDefault="00347FFE" w:rsidP="00C44B91">
            <w:pPr>
              <w:spacing w:after="0" w:line="240" w:lineRule="auto"/>
              <w:rPr>
                <w:b/>
              </w:rPr>
            </w:pPr>
            <w:r w:rsidRPr="00907B70">
              <w:t>0.4</w:t>
            </w:r>
          </w:p>
        </w:tc>
      </w:tr>
      <w:tr w:rsidR="00347FFE" w:rsidRPr="00907B70" w14:paraId="36B1659E" w14:textId="77777777" w:rsidTr="00C44B91">
        <w:tc>
          <w:tcPr>
            <w:tcW w:w="9363" w:type="dxa"/>
            <w:gridSpan w:val="11"/>
            <w:tcBorders>
              <w:bottom w:val="single" w:sz="4" w:space="0" w:color="000000"/>
            </w:tcBorders>
            <w:shd w:val="clear" w:color="auto" w:fill="92CDDC" w:themeFill="accent5" w:themeFillTint="99"/>
          </w:tcPr>
          <w:p w14:paraId="4264F901" w14:textId="77777777" w:rsidR="00347FFE" w:rsidRPr="00907B70" w:rsidRDefault="00347FFE" w:rsidP="00C44B91">
            <w:pPr>
              <w:spacing w:after="0" w:line="240" w:lineRule="auto"/>
              <w:rPr>
                <w:b/>
              </w:rPr>
            </w:pPr>
            <w:r w:rsidRPr="00907B70">
              <w:rPr>
                <w:b/>
              </w:rPr>
              <w:t>DTMF Settings</w:t>
            </w:r>
          </w:p>
        </w:tc>
      </w:tr>
      <w:tr w:rsidR="00347FFE" w:rsidRPr="00907B70" w14:paraId="670FFB70" w14:textId="77777777" w:rsidTr="00C44B91">
        <w:tc>
          <w:tcPr>
            <w:tcW w:w="3258" w:type="dxa"/>
            <w:gridSpan w:val="2"/>
            <w:tcBorders>
              <w:bottom w:val="single" w:sz="4" w:space="0" w:color="000000"/>
            </w:tcBorders>
            <w:shd w:val="clear" w:color="auto" w:fill="DAEEF3" w:themeFill="accent5" w:themeFillTint="33"/>
          </w:tcPr>
          <w:p w14:paraId="4E943876" w14:textId="77777777" w:rsidR="00347FFE" w:rsidRPr="00907B70" w:rsidRDefault="00347FFE" w:rsidP="00C44B91">
            <w:pPr>
              <w:spacing w:after="0" w:line="240" w:lineRule="auto"/>
              <w:rPr>
                <w:b/>
              </w:rPr>
            </w:pPr>
            <w:r w:rsidRPr="00907B70">
              <w:rPr>
                <w:b/>
              </w:rPr>
              <w:t>DTMF Allowed?</w:t>
            </w:r>
          </w:p>
        </w:tc>
        <w:tc>
          <w:tcPr>
            <w:tcW w:w="6105" w:type="dxa"/>
            <w:gridSpan w:val="9"/>
            <w:shd w:val="clear" w:color="auto" w:fill="auto"/>
          </w:tcPr>
          <w:p w14:paraId="2746ED72" w14:textId="55DA7EC7" w:rsidR="00347FFE" w:rsidRPr="00907B70" w:rsidRDefault="00347FFE" w:rsidP="00C44B91">
            <w:pPr>
              <w:spacing w:after="0" w:line="240" w:lineRule="auto"/>
            </w:pPr>
            <w:proofErr w:type="spellStart"/>
            <w:r>
              <w:t>Sí</w:t>
            </w:r>
            <w:proofErr w:type="spellEnd"/>
          </w:p>
        </w:tc>
      </w:tr>
      <w:tr w:rsidR="00347FFE" w:rsidRPr="00907B70" w14:paraId="2AAF77F6" w14:textId="77777777" w:rsidTr="00C44B91">
        <w:trPr>
          <w:trHeight w:val="224"/>
        </w:trPr>
        <w:tc>
          <w:tcPr>
            <w:tcW w:w="3258" w:type="dxa"/>
            <w:gridSpan w:val="2"/>
            <w:shd w:val="solid" w:color="DAEEF3" w:themeColor="accent5" w:themeTint="33" w:fill="F2F2F2"/>
          </w:tcPr>
          <w:p w14:paraId="6B2DED66" w14:textId="77777777" w:rsidR="00347FFE" w:rsidRPr="00907B70" w:rsidRDefault="00347FFE" w:rsidP="00C44B91">
            <w:pPr>
              <w:spacing w:after="0" w:line="240" w:lineRule="auto"/>
              <w:rPr>
                <w:b/>
              </w:rPr>
            </w:pPr>
            <w:proofErr w:type="spellStart"/>
            <w:r w:rsidRPr="00907B70">
              <w:rPr>
                <w:b/>
              </w:rPr>
              <w:t>MinDigits</w:t>
            </w:r>
            <w:proofErr w:type="spellEnd"/>
          </w:p>
        </w:tc>
        <w:tc>
          <w:tcPr>
            <w:tcW w:w="1036" w:type="dxa"/>
            <w:gridSpan w:val="3"/>
          </w:tcPr>
          <w:p w14:paraId="5BF9499B" w14:textId="0879965B" w:rsidR="00347FFE" w:rsidRPr="00907B70" w:rsidRDefault="00347FFE" w:rsidP="00C44B91">
            <w:pPr>
              <w:spacing w:after="0" w:line="240" w:lineRule="auto"/>
            </w:pPr>
            <w:r>
              <w:t>1</w:t>
            </w:r>
          </w:p>
        </w:tc>
        <w:tc>
          <w:tcPr>
            <w:tcW w:w="2654" w:type="dxa"/>
            <w:gridSpan w:val="2"/>
            <w:shd w:val="solid" w:color="DAEEF3" w:themeColor="accent5" w:themeTint="33" w:fill="F2F2F2"/>
          </w:tcPr>
          <w:p w14:paraId="05899A5A" w14:textId="77777777" w:rsidR="00347FFE" w:rsidRPr="00907B70" w:rsidRDefault="00347FFE" w:rsidP="00C44B91">
            <w:pPr>
              <w:spacing w:after="0" w:line="240" w:lineRule="auto"/>
              <w:rPr>
                <w:b/>
              </w:rPr>
            </w:pPr>
            <w:proofErr w:type="spellStart"/>
            <w:r w:rsidRPr="00907B70">
              <w:rPr>
                <w:b/>
              </w:rPr>
              <w:t>MaxDigits</w:t>
            </w:r>
            <w:proofErr w:type="spellEnd"/>
          </w:p>
        </w:tc>
        <w:tc>
          <w:tcPr>
            <w:tcW w:w="2415" w:type="dxa"/>
            <w:gridSpan w:val="4"/>
          </w:tcPr>
          <w:p w14:paraId="0AF31669" w14:textId="3138629E" w:rsidR="00347FFE" w:rsidRPr="00907B70" w:rsidRDefault="00347FFE" w:rsidP="00C44B91">
            <w:pPr>
              <w:spacing w:after="0" w:line="240" w:lineRule="auto"/>
            </w:pPr>
            <w:r>
              <w:t>1</w:t>
            </w:r>
          </w:p>
        </w:tc>
      </w:tr>
      <w:tr w:rsidR="00347FFE" w:rsidRPr="00907B70" w14:paraId="1E77464C" w14:textId="77777777" w:rsidTr="00C44B91">
        <w:trPr>
          <w:trHeight w:val="233"/>
        </w:trPr>
        <w:tc>
          <w:tcPr>
            <w:tcW w:w="3258" w:type="dxa"/>
            <w:gridSpan w:val="2"/>
            <w:shd w:val="solid" w:color="DAEEF3" w:themeColor="accent5" w:themeTint="33" w:fill="F2F2F2"/>
          </w:tcPr>
          <w:p w14:paraId="2899EC97" w14:textId="77777777" w:rsidR="00347FFE" w:rsidRPr="00907B70" w:rsidRDefault="00347FFE" w:rsidP="00C44B91">
            <w:pPr>
              <w:spacing w:after="0" w:line="240" w:lineRule="auto"/>
              <w:rPr>
                <w:b/>
              </w:rPr>
            </w:pPr>
            <w:proofErr w:type="spellStart"/>
            <w:r w:rsidRPr="00907B70">
              <w:rPr>
                <w:b/>
              </w:rPr>
              <w:t>TerminationDigit</w:t>
            </w:r>
            <w:proofErr w:type="spellEnd"/>
          </w:p>
        </w:tc>
        <w:tc>
          <w:tcPr>
            <w:tcW w:w="1036" w:type="dxa"/>
            <w:gridSpan w:val="3"/>
          </w:tcPr>
          <w:p w14:paraId="341616A0" w14:textId="77777777" w:rsidR="00347FFE" w:rsidRPr="00907B70" w:rsidRDefault="00347FFE" w:rsidP="00C44B91">
            <w:pPr>
              <w:spacing w:after="0" w:line="240" w:lineRule="auto"/>
            </w:pPr>
            <w:r w:rsidRPr="00907B70">
              <w:t>N/A</w:t>
            </w:r>
          </w:p>
        </w:tc>
        <w:tc>
          <w:tcPr>
            <w:tcW w:w="2654" w:type="dxa"/>
            <w:gridSpan w:val="2"/>
            <w:shd w:val="solid" w:color="DAEEF3" w:themeColor="accent5" w:themeTint="33" w:fill="F2F2F2"/>
          </w:tcPr>
          <w:p w14:paraId="4E6ED3B0" w14:textId="77777777" w:rsidR="00347FFE" w:rsidRPr="00907B70" w:rsidRDefault="00347FFE" w:rsidP="00C44B91">
            <w:pPr>
              <w:spacing w:after="0" w:line="240" w:lineRule="auto"/>
              <w:rPr>
                <w:b/>
              </w:rPr>
            </w:pPr>
            <w:r w:rsidRPr="00907B70">
              <w:rPr>
                <w:b/>
              </w:rPr>
              <w:t>Interdigit Timeout</w:t>
            </w:r>
          </w:p>
        </w:tc>
        <w:tc>
          <w:tcPr>
            <w:tcW w:w="2415" w:type="dxa"/>
            <w:gridSpan w:val="4"/>
          </w:tcPr>
          <w:p w14:paraId="0CBBDF6E" w14:textId="77777777" w:rsidR="00347FFE" w:rsidRPr="00907B70" w:rsidRDefault="00347FFE" w:rsidP="00C44B91">
            <w:pPr>
              <w:spacing w:after="0" w:line="240" w:lineRule="auto"/>
            </w:pPr>
            <w:r w:rsidRPr="00907B70">
              <w:t>N/A</w:t>
            </w:r>
          </w:p>
        </w:tc>
      </w:tr>
      <w:tr w:rsidR="00347FFE" w:rsidRPr="00907B70" w14:paraId="3A1B73D6" w14:textId="77777777" w:rsidTr="00C44B91">
        <w:trPr>
          <w:trHeight w:val="305"/>
        </w:trPr>
        <w:tc>
          <w:tcPr>
            <w:tcW w:w="9363" w:type="dxa"/>
            <w:gridSpan w:val="11"/>
            <w:shd w:val="clear" w:color="auto" w:fill="000000" w:themeFill="text1"/>
            <w:vAlign w:val="center"/>
          </w:tcPr>
          <w:p w14:paraId="60D08216" w14:textId="77777777" w:rsidR="00347FFE" w:rsidRPr="00907B70" w:rsidRDefault="00347FFE" w:rsidP="00C44B91">
            <w:pPr>
              <w:spacing w:after="0" w:line="240" w:lineRule="auto"/>
              <w:rPr>
                <w:b/>
                <w:sz w:val="24"/>
                <w:szCs w:val="24"/>
              </w:rPr>
            </w:pPr>
          </w:p>
        </w:tc>
      </w:tr>
      <w:tr w:rsidR="00347FFE" w:rsidRPr="00907B70" w14:paraId="576E7CEB" w14:textId="77777777" w:rsidTr="00C44B91">
        <w:trPr>
          <w:trHeight w:val="305"/>
        </w:trPr>
        <w:tc>
          <w:tcPr>
            <w:tcW w:w="9363" w:type="dxa"/>
            <w:gridSpan w:val="11"/>
            <w:shd w:val="clear" w:color="auto" w:fill="D9D9D9"/>
            <w:vAlign w:val="center"/>
          </w:tcPr>
          <w:p w14:paraId="4A37BD85" w14:textId="77777777" w:rsidR="00347FFE" w:rsidRPr="00907B70" w:rsidRDefault="00347FFE" w:rsidP="00C44B91">
            <w:pPr>
              <w:spacing w:after="0" w:line="240" w:lineRule="auto"/>
              <w:rPr>
                <w:b/>
                <w:sz w:val="24"/>
                <w:szCs w:val="24"/>
              </w:rPr>
            </w:pPr>
            <w:r w:rsidRPr="00907B70">
              <w:rPr>
                <w:b/>
                <w:sz w:val="24"/>
                <w:szCs w:val="24"/>
              </w:rPr>
              <w:t>Initial Prompts</w:t>
            </w:r>
          </w:p>
        </w:tc>
      </w:tr>
      <w:tr w:rsidR="00347FFE" w:rsidRPr="00907B70" w14:paraId="7AA9DD48" w14:textId="77777777" w:rsidTr="00C44B91">
        <w:trPr>
          <w:trHeight w:val="305"/>
        </w:trPr>
        <w:tc>
          <w:tcPr>
            <w:tcW w:w="2178" w:type="dxa"/>
            <w:tcBorders>
              <w:bottom w:val="single" w:sz="4" w:space="0" w:color="000000"/>
            </w:tcBorders>
            <w:shd w:val="clear" w:color="auto" w:fill="DAEEF3" w:themeFill="accent5" w:themeFillTint="33"/>
            <w:vAlign w:val="center"/>
          </w:tcPr>
          <w:p w14:paraId="44BB28E6" w14:textId="77777777" w:rsidR="00347FFE" w:rsidRPr="00907B70" w:rsidRDefault="00347FFE" w:rsidP="00C44B91">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5B1CDE1D" w14:textId="77777777" w:rsidR="00347FFE" w:rsidRPr="00907B70" w:rsidRDefault="00347FFE" w:rsidP="00C44B91">
            <w:pPr>
              <w:spacing w:after="0" w:line="240" w:lineRule="auto"/>
              <w:jc w:val="center"/>
              <w:rPr>
                <w:b/>
                <w:i/>
              </w:rPr>
            </w:pPr>
            <w:r w:rsidRPr="00907B70">
              <w:rPr>
                <w:b/>
                <w:i/>
              </w:rPr>
              <w:t>Condition</w:t>
            </w:r>
          </w:p>
        </w:tc>
        <w:tc>
          <w:tcPr>
            <w:tcW w:w="5385" w:type="dxa"/>
            <w:gridSpan w:val="8"/>
            <w:tcBorders>
              <w:bottom w:val="single" w:sz="4" w:space="0" w:color="000000"/>
            </w:tcBorders>
            <w:shd w:val="clear" w:color="auto" w:fill="DAEEF3" w:themeFill="accent5" w:themeFillTint="33"/>
            <w:vAlign w:val="center"/>
          </w:tcPr>
          <w:p w14:paraId="7D81E136" w14:textId="77777777" w:rsidR="00347FFE" w:rsidRPr="00907B70" w:rsidRDefault="00347FFE" w:rsidP="00C44B91">
            <w:pPr>
              <w:spacing w:after="0" w:line="240" w:lineRule="auto"/>
              <w:jc w:val="center"/>
              <w:rPr>
                <w:b/>
                <w:i/>
              </w:rPr>
            </w:pPr>
            <w:r w:rsidRPr="00907B70">
              <w:rPr>
                <w:b/>
                <w:i/>
              </w:rPr>
              <w:t>Wording</w:t>
            </w:r>
          </w:p>
        </w:tc>
      </w:tr>
      <w:tr w:rsidR="00347FFE" w:rsidRPr="00907B70" w14:paraId="282106BB" w14:textId="77777777" w:rsidTr="00C44B91">
        <w:trPr>
          <w:trHeight w:val="305"/>
        </w:trPr>
        <w:tc>
          <w:tcPr>
            <w:tcW w:w="2178" w:type="dxa"/>
            <w:tcBorders>
              <w:bottom w:val="single" w:sz="4" w:space="0" w:color="000000"/>
            </w:tcBorders>
            <w:shd w:val="clear" w:color="auto" w:fill="auto"/>
          </w:tcPr>
          <w:p w14:paraId="619B1F58" w14:textId="14D2734E" w:rsidR="00347FFE" w:rsidRPr="00907B70" w:rsidRDefault="008F5A99" w:rsidP="00C44B91">
            <w:pPr>
              <w:spacing w:after="0" w:line="240" w:lineRule="auto"/>
              <w:rPr>
                <w:sz w:val="20"/>
                <w:szCs w:val="20"/>
              </w:rPr>
            </w:pPr>
            <w:bookmarkStart w:id="153" w:name="_GoBack" w:colFirst="2" w:colLast="2"/>
            <w:r>
              <w:rPr>
                <w:sz w:val="20"/>
                <w:szCs w:val="20"/>
              </w:rPr>
              <w:t>2520-1a.wav</w:t>
            </w:r>
          </w:p>
        </w:tc>
        <w:tc>
          <w:tcPr>
            <w:tcW w:w="1800" w:type="dxa"/>
            <w:gridSpan w:val="2"/>
            <w:tcBorders>
              <w:bottom w:val="single" w:sz="4" w:space="0" w:color="000000"/>
            </w:tcBorders>
            <w:shd w:val="clear" w:color="auto" w:fill="auto"/>
          </w:tcPr>
          <w:p w14:paraId="170E6D7B" w14:textId="77777777" w:rsidR="00347FFE" w:rsidRPr="00907B70" w:rsidRDefault="00347FFE" w:rsidP="00C44B91">
            <w:pPr>
              <w:spacing w:after="0" w:line="240" w:lineRule="auto"/>
              <w:rPr>
                <w:sz w:val="20"/>
                <w:szCs w:val="20"/>
              </w:rPr>
            </w:pPr>
          </w:p>
        </w:tc>
        <w:tc>
          <w:tcPr>
            <w:tcW w:w="5385" w:type="dxa"/>
            <w:gridSpan w:val="8"/>
            <w:tcBorders>
              <w:bottom w:val="single" w:sz="4" w:space="0" w:color="000000"/>
            </w:tcBorders>
            <w:shd w:val="clear" w:color="auto" w:fill="auto"/>
            <w:vAlign w:val="center"/>
          </w:tcPr>
          <w:p w14:paraId="1F8ABA7D" w14:textId="14182343" w:rsidR="00347FFE" w:rsidRPr="00907B70" w:rsidRDefault="00347FFE" w:rsidP="00C44B91">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E</w:t>
            </w:r>
            <w:ins w:id="154" w:author="Prada, Leandro (Leo) **CTR**" w:date="2020-09-28T12:41:00Z">
              <w:r w:rsidR="00F00576">
                <w:rPr>
                  <w:rFonts w:ascii="Tahoma" w:hAnsi="Tahoma" w:cs="Tahoma"/>
                  <w:color w:val="0070C0"/>
                  <w:sz w:val="16"/>
                  <w:szCs w:val="16"/>
                </w:rPr>
                <w:t xml:space="preserve">l </w:t>
              </w:r>
              <w:proofErr w:type="spellStart"/>
              <w:r w:rsidR="00F00576">
                <w:rPr>
                  <w:rFonts w:ascii="Tahoma" w:hAnsi="Tahoma" w:cs="Tahoma"/>
                  <w:color w:val="0070C0"/>
                  <w:sz w:val="16"/>
                  <w:szCs w:val="16"/>
                </w:rPr>
                <w:t>número</w:t>
              </w:r>
            </w:ins>
            <w:proofErr w:type="spellEnd"/>
            <w:del w:id="155" w:author="Prada, Leandro (Leo) **CTR**" w:date="2020-09-28T12:41:00Z">
              <w:r w:rsidDel="00F00576">
                <w:rPr>
                  <w:rFonts w:ascii="Tahoma" w:hAnsi="Tahoma" w:cs="Tahoma"/>
                  <w:color w:val="0070C0"/>
                  <w:sz w:val="16"/>
                  <w:szCs w:val="16"/>
                </w:rPr>
                <w:delText>so</w:delText>
              </w:r>
            </w:del>
            <w:r>
              <w:rPr>
                <w:rFonts w:ascii="Tahoma" w:hAnsi="Tahoma" w:cs="Tahoma"/>
                <w:color w:val="0070C0"/>
                <w:sz w:val="16"/>
                <w:szCs w:val="16"/>
              </w:rPr>
              <w:t xml:space="preserve"> es ...</w:t>
            </w:r>
          </w:p>
        </w:tc>
      </w:tr>
      <w:bookmarkEnd w:id="153"/>
      <w:tr w:rsidR="00347FFE" w:rsidRPr="00907B70" w14:paraId="7EF30297" w14:textId="77777777" w:rsidTr="00C44B91">
        <w:trPr>
          <w:trHeight w:val="305"/>
        </w:trPr>
        <w:tc>
          <w:tcPr>
            <w:tcW w:w="2178" w:type="dxa"/>
            <w:tcBorders>
              <w:bottom w:val="single" w:sz="4" w:space="0" w:color="000000"/>
            </w:tcBorders>
            <w:shd w:val="clear" w:color="auto" w:fill="auto"/>
          </w:tcPr>
          <w:p w14:paraId="48625C03" w14:textId="6F255943" w:rsidR="00347FFE" w:rsidRPr="00907B70" w:rsidRDefault="00347FFE" w:rsidP="00C44B91">
            <w:pPr>
              <w:spacing w:after="0" w:line="240" w:lineRule="auto"/>
              <w:rPr>
                <w:sz w:val="20"/>
                <w:szCs w:val="20"/>
              </w:rPr>
            </w:pPr>
            <w:r>
              <w:rPr>
                <w:sz w:val="20"/>
                <w:szCs w:val="20"/>
              </w:rPr>
              <w:t>DIGITS</w:t>
            </w:r>
          </w:p>
        </w:tc>
        <w:tc>
          <w:tcPr>
            <w:tcW w:w="1800" w:type="dxa"/>
            <w:gridSpan w:val="2"/>
            <w:tcBorders>
              <w:bottom w:val="single" w:sz="4" w:space="0" w:color="000000"/>
            </w:tcBorders>
            <w:shd w:val="clear" w:color="auto" w:fill="auto"/>
          </w:tcPr>
          <w:p w14:paraId="0070A946" w14:textId="77777777" w:rsidR="00347FFE" w:rsidRPr="00907B70" w:rsidRDefault="00347FFE" w:rsidP="00C44B91">
            <w:pPr>
              <w:spacing w:after="0" w:line="240" w:lineRule="auto"/>
              <w:rPr>
                <w:sz w:val="20"/>
                <w:szCs w:val="20"/>
              </w:rPr>
            </w:pPr>
          </w:p>
        </w:tc>
        <w:tc>
          <w:tcPr>
            <w:tcW w:w="5385" w:type="dxa"/>
            <w:gridSpan w:val="8"/>
            <w:tcBorders>
              <w:bottom w:val="single" w:sz="4" w:space="0" w:color="000000"/>
            </w:tcBorders>
            <w:shd w:val="clear" w:color="auto" w:fill="auto"/>
            <w:vAlign w:val="center"/>
          </w:tcPr>
          <w:p w14:paraId="7D1A8F29" w14:textId="792341A9" w:rsidR="00347FFE" w:rsidRDefault="00347FFE" w:rsidP="00C44B91">
            <w:pPr>
              <w:widowControl w:val="0"/>
              <w:autoSpaceDE w:val="0"/>
              <w:autoSpaceDN w:val="0"/>
              <w:adjustRightInd w:val="0"/>
              <w:spacing w:after="0" w:line="240" w:lineRule="auto"/>
              <w:rPr>
                <w:rFonts w:ascii="Tahoma" w:hAnsi="Tahoma" w:cs="Tahoma"/>
                <w:color w:val="0070C0"/>
                <w:sz w:val="16"/>
                <w:szCs w:val="16"/>
              </w:rPr>
            </w:pPr>
            <w:r>
              <w:rPr>
                <w:color w:val="7AB648"/>
              </w:rPr>
              <w:t>&lt;</w:t>
            </w:r>
            <w:proofErr w:type="spellStart"/>
            <w:r>
              <w:rPr>
                <w:color w:val="7AB648"/>
              </w:rPr>
              <w:t>iSMSPhoneNbr</w:t>
            </w:r>
            <w:proofErr w:type="spellEnd"/>
            <w:r>
              <w:rPr>
                <w:color w:val="7AB648"/>
              </w:rPr>
              <w:t>&gt;</w:t>
            </w:r>
          </w:p>
        </w:tc>
      </w:tr>
      <w:tr w:rsidR="00347FFE" w:rsidRPr="00907B70" w14:paraId="02259C0A" w14:textId="77777777" w:rsidTr="00C44B91">
        <w:trPr>
          <w:trHeight w:val="305"/>
        </w:trPr>
        <w:tc>
          <w:tcPr>
            <w:tcW w:w="2178" w:type="dxa"/>
            <w:tcBorders>
              <w:bottom w:val="single" w:sz="4" w:space="0" w:color="000000"/>
            </w:tcBorders>
            <w:shd w:val="clear" w:color="auto" w:fill="auto"/>
          </w:tcPr>
          <w:p w14:paraId="76FA4052" w14:textId="1DF66CE6" w:rsidR="00347FFE" w:rsidRPr="00907B70" w:rsidRDefault="008F5A99" w:rsidP="00C44B91">
            <w:pPr>
              <w:spacing w:after="0" w:line="240" w:lineRule="auto"/>
              <w:rPr>
                <w:sz w:val="20"/>
                <w:szCs w:val="20"/>
              </w:rPr>
            </w:pPr>
            <w:r>
              <w:rPr>
                <w:sz w:val="20"/>
                <w:szCs w:val="20"/>
              </w:rPr>
              <w:t>2520-1b.wav</w:t>
            </w:r>
          </w:p>
        </w:tc>
        <w:tc>
          <w:tcPr>
            <w:tcW w:w="1800" w:type="dxa"/>
            <w:gridSpan w:val="2"/>
            <w:tcBorders>
              <w:bottom w:val="single" w:sz="4" w:space="0" w:color="000000"/>
            </w:tcBorders>
            <w:shd w:val="clear" w:color="auto" w:fill="auto"/>
          </w:tcPr>
          <w:p w14:paraId="79827D07" w14:textId="77777777" w:rsidR="00347FFE" w:rsidRPr="00907B70" w:rsidRDefault="00347FFE" w:rsidP="00C44B91">
            <w:pPr>
              <w:spacing w:after="0" w:line="240" w:lineRule="auto"/>
              <w:rPr>
                <w:sz w:val="20"/>
                <w:szCs w:val="20"/>
              </w:rPr>
            </w:pPr>
          </w:p>
        </w:tc>
        <w:tc>
          <w:tcPr>
            <w:tcW w:w="5385" w:type="dxa"/>
            <w:gridSpan w:val="8"/>
            <w:tcBorders>
              <w:bottom w:val="single" w:sz="4" w:space="0" w:color="000000"/>
            </w:tcBorders>
            <w:shd w:val="clear" w:color="auto" w:fill="auto"/>
            <w:vAlign w:val="center"/>
          </w:tcPr>
          <w:p w14:paraId="1E035D79" w14:textId="10895A1D" w:rsidR="00347FFE" w:rsidRDefault="00347FFE" w:rsidP="00C44B91">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 xml:space="preserve">¿Es </w:t>
            </w:r>
            <w:proofErr w:type="spellStart"/>
            <w:r>
              <w:rPr>
                <w:rFonts w:ascii="Tahoma" w:hAnsi="Tahoma" w:cs="Tahoma"/>
                <w:color w:val="0070C0"/>
                <w:sz w:val="16"/>
                <w:szCs w:val="16"/>
              </w:rPr>
              <w:t>correcto</w:t>
            </w:r>
            <w:proofErr w:type="spellEnd"/>
            <w:r>
              <w:rPr>
                <w:rFonts w:ascii="Tahoma" w:hAnsi="Tahoma" w:cs="Tahoma"/>
                <w:color w:val="0070C0"/>
                <w:sz w:val="16"/>
                <w:szCs w:val="16"/>
              </w:rPr>
              <w:t>?</w:t>
            </w:r>
          </w:p>
        </w:tc>
      </w:tr>
      <w:tr w:rsidR="00347FFE" w:rsidRPr="00907B70" w14:paraId="67371993" w14:textId="77777777" w:rsidTr="00C44B91">
        <w:trPr>
          <w:trHeight w:val="305"/>
        </w:trPr>
        <w:tc>
          <w:tcPr>
            <w:tcW w:w="9363" w:type="dxa"/>
            <w:gridSpan w:val="11"/>
            <w:tcBorders>
              <w:bottom w:val="single" w:sz="4" w:space="0" w:color="000000"/>
            </w:tcBorders>
            <w:shd w:val="clear" w:color="auto" w:fill="D9D9D9"/>
            <w:vAlign w:val="center"/>
          </w:tcPr>
          <w:p w14:paraId="160C0C0D" w14:textId="77777777" w:rsidR="00347FFE" w:rsidRPr="00907B70" w:rsidRDefault="00347FFE" w:rsidP="00C44B91">
            <w:pPr>
              <w:spacing w:after="0" w:line="240" w:lineRule="auto"/>
              <w:rPr>
                <w:b/>
                <w:sz w:val="24"/>
                <w:szCs w:val="24"/>
              </w:rPr>
            </w:pPr>
            <w:r w:rsidRPr="00907B70">
              <w:rPr>
                <w:b/>
                <w:sz w:val="24"/>
                <w:szCs w:val="24"/>
              </w:rPr>
              <w:t>Retry Prompts</w:t>
            </w:r>
          </w:p>
        </w:tc>
      </w:tr>
      <w:tr w:rsidR="00347FFE" w:rsidRPr="00907B70" w14:paraId="7F31FD07" w14:textId="77777777" w:rsidTr="00C44B91">
        <w:trPr>
          <w:trHeight w:val="305"/>
        </w:trPr>
        <w:tc>
          <w:tcPr>
            <w:tcW w:w="2178" w:type="dxa"/>
            <w:tcBorders>
              <w:bottom w:val="single" w:sz="4" w:space="0" w:color="000000"/>
            </w:tcBorders>
            <w:shd w:val="clear" w:color="auto" w:fill="DAEEF3" w:themeFill="accent5" w:themeFillTint="33"/>
            <w:vAlign w:val="center"/>
          </w:tcPr>
          <w:p w14:paraId="47DD07D9" w14:textId="77777777" w:rsidR="00347FFE" w:rsidRPr="00907B70" w:rsidRDefault="00347FFE" w:rsidP="00C44B91">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0582FBCF" w14:textId="77777777" w:rsidR="00347FFE" w:rsidRPr="00907B70" w:rsidRDefault="00347FFE" w:rsidP="00C44B91">
            <w:pPr>
              <w:spacing w:after="0" w:line="240" w:lineRule="auto"/>
              <w:jc w:val="center"/>
              <w:rPr>
                <w:b/>
                <w:i/>
                <w:sz w:val="24"/>
                <w:szCs w:val="24"/>
              </w:rPr>
            </w:pPr>
            <w:r w:rsidRPr="00907B70">
              <w:rPr>
                <w:b/>
                <w:i/>
              </w:rPr>
              <w:t>Condition</w:t>
            </w:r>
          </w:p>
        </w:tc>
        <w:tc>
          <w:tcPr>
            <w:tcW w:w="3690" w:type="dxa"/>
            <w:gridSpan w:val="6"/>
            <w:tcBorders>
              <w:bottom w:val="single" w:sz="4" w:space="0" w:color="000000"/>
            </w:tcBorders>
            <w:shd w:val="clear" w:color="auto" w:fill="DAEEF3" w:themeFill="accent5" w:themeFillTint="33"/>
            <w:vAlign w:val="center"/>
          </w:tcPr>
          <w:p w14:paraId="0D02DDDD" w14:textId="77777777" w:rsidR="00347FFE" w:rsidRPr="00907B70" w:rsidRDefault="00347FFE" w:rsidP="00C44B91">
            <w:pPr>
              <w:spacing w:after="0" w:line="240" w:lineRule="auto"/>
              <w:jc w:val="center"/>
              <w:rPr>
                <w:b/>
                <w:i/>
                <w:sz w:val="24"/>
                <w:szCs w:val="24"/>
              </w:rPr>
            </w:pPr>
            <w:r w:rsidRPr="00907B70">
              <w:rPr>
                <w:b/>
                <w:i/>
              </w:rPr>
              <w:t>Wording</w:t>
            </w:r>
          </w:p>
        </w:tc>
        <w:tc>
          <w:tcPr>
            <w:tcW w:w="1605" w:type="dxa"/>
            <w:tcBorders>
              <w:bottom w:val="single" w:sz="4" w:space="0" w:color="000000"/>
            </w:tcBorders>
            <w:shd w:val="clear" w:color="auto" w:fill="DAEEF3" w:themeFill="accent5" w:themeFillTint="33"/>
            <w:vAlign w:val="center"/>
          </w:tcPr>
          <w:p w14:paraId="42061A76" w14:textId="77777777" w:rsidR="00347FFE" w:rsidRPr="00907B70" w:rsidRDefault="00347FFE" w:rsidP="00C44B91">
            <w:pPr>
              <w:spacing w:after="0" w:line="240" w:lineRule="auto"/>
              <w:jc w:val="center"/>
              <w:rPr>
                <w:b/>
                <w:i/>
              </w:rPr>
            </w:pPr>
            <w:r w:rsidRPr="00907B70">
              <w:rPr>
                <w:b/>
                <w:i/>
              </w:rPr>
              <w:t>Transition</w:t>
            </w:r>
          </w:p>
        </w:tc>
      </w:tr>
      <w:tr w:rsidR="00347FFE" w:rsidRPr="00907B70" w14:paraId="767264DF" w14:textId="77777777" w:rsidTr="00C44B91">
        <w:trPr>
          <w:trHeight w:val="305"/>
        </w:trPr>
        <w:tc>
          <w:tcPr>
            <w:tcW w:w="2178" w:type="dxa"/>
            <w:tcBorders>
              <w:bottom w:val="single" w:sz="4" w:space="0" w:color="000000"/>
            </w:tcBorders>
            <w:shd w:val="clear" w:color="auto" w:fill="auto"/>
          </w:tcPr>
          <w:p w14:paraId="3BC4DF6B" w14:textId="77777777" w:rsidR="00347FFE" w:rsidRPr="00907B70" w:rsidRDefault="00347FFE" w:rsidP="00C44B91">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0ABBD8AD" w14:textId="77777777" w:rsidR="00347FFE" w:rsidRPr="00907B70" w:rsidRDefault="00347FFE" w:rsidP="00C44B91">
            <w:pPr>
              <w:spacing w:after="0" w:line="240" w:lineRule="auto"/>
              <w:rPr>
                <w:sz w:val="20"/>
                <w:szCs w:val="20"/>
              </w:rPr>
            </w:pPr>
            <w:r w:rsidRPr="00907B70">
              <w:rPr>
                <w:sz w:val="20"/>
                <w:szCs w:val="20"/>
              </w:rPr>
              <w:t>No Match 1</w:t>
            </w:r>
          </w:p>
        </w:tc>
        <w:tc>
          <w:tcPr>
            <w:tcW w:w="3690" w:type="dxa"/>
            <w:gridSpan w:val="6"/>
            <w:tcBorders>
              <w:bottom w:val="single" w:sz="4" w:space="0" w:color="000000"/>
            </w:tcBorders>
            <w:shd w:val="clear" w:color="auto" w:fill="auto"/>
          </w:tcPr>
          <w:p w14:paraId="63741F4A" w14:textId="77777777" w:rsidR="00347FFE" w:rsidRPr="00907B70" w:rsidRDefault="00347FFE" w:rsidP="00C44B91">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78E14DCB" w14:textId="77777777" w:rsidR="00347FFE" w:rsidRPr="00907B70" w:rsidRDefault="00347FFE" w:rsidP="00C44B91">
            <w:pPr>
              <w:spacing w:after="0" w:line="240" w:lineRule="auto"/>
              <w:rPr>
                <w:sz w:val="20"/>
                <w:szCs w:val="20"/>
              </w:rPr>
            </w:pPr>
            <w:r>
              <w:rPr>
                <w:sz w:val="20"/>
                <w:szCs w:val="20"/>
              </w:rPr>
              <w:t>--</w:t>
            </w:r>
          </w:p>
        </w:tc>
      </w:tr>
      <w:tr w:rsidR="00347FFE" w:rsidRPr="00907B70" w14:paraId="1FBD59D3" w14:textId="77777777" w:rsidTr="00C44B91">
        <w:trPr>
          <w:trHeight w:val="305"/>
        </w:trPr>
        <w:tc>
          <w:tcPr>
            <w:tcW w:w="2178" w:type="dxa"/>
            <w:tcBorders>
              <w:bottom w:val="single" w:sz="4" w:space="0" w:color="000000"/>
            </w:tcBorders>
            <w:shd w:val="clear" w:color="auto" w:fill="auto"/>
          </w:tcPr>
          <w:p w14:paraId="1D94B03B" w14:textId="6215940F" w:rsidR="00347FFE" w:rsidRPr="00907B70" w:rsidRDefault="008F5A99" w:rsidP="00C44B91">
            <w:pPr>
              <w:spacing w:after="0" w:line="240" w:lineRule="auto"/>
              <w:rPr>
                <w:sz w:val="20"/>
                <w:szCs w:val="20"/>
              </w:rPr>
            </w:pPr>
            <w:r>
              <w:rPr>
                <w:sz w:val="20"/>
                <w:szCs w:val="20"/>
              </w:rPr>
              <w:t>2520-2.wav</w:t>
            </w:r>
          </w:p>
        </w:tc>
        <w:tc>
          <w:tcPr>
            <w:tcW w:w="1890" w:type="dxa"/>
            <w:gridSpan w:val="3"/>
            <w:tcBorders>
              <w:bottom w:val="single" w:sz="4" w:space="0" w:color="000000"/>
            </w:tcBorders>
            <w:shd w:val="clear" w:color="auto" w:fill="auto"/>
          </w:tcPr>
          <w:p w14:paraId="6C398C97" w14:textId="77777777" w:rsidR="00347FFE" w:rsidRPr="00907B70" w:rsidRDefault="00347FFE"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76D36FCB" w14:textId="2CCDE04A" w:rsidR="00347FFE" w:rsidRPr="00F03FB4" w:rsidRDefault="00347FFE" w:rsidP="00C44B9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 este el número correcto?  Simplemente diga ‘sí’ o 'no'.</w:t>
            </w:r>
          </w:p>
        </w:tc>
        <w:tc>
          <w:tcPr>
            <w:tcW w:w="1605" w:type="dxa"/>
            <w:tcBorders>
              <w:bottom w:val="single" w:sz="4" w:space="0" w:color="000000"/>
            </w:tcBorders>
            <w:shd w:val="clear" w:color="auto" w:fill="auto"/>
          </w:tcPr>
          <w:p w14:paraId="2874B12A" w14:textId="77777777" w:rsidR="00347FFE" w:rsidRPr="00907B70" w:rsidRDefault="00347FFE" w:rsidP="00C44B91">
            <w:pPr>
              <w:spacing w:after="0" w:line="240" w:lineRule="auto"/>
              <w:rPr>
                <w:sz w:val="20"/>
                <w:szCs w:val="20"/>
              </w:rPr>
            </w:pPr>
            <w:proofErr w:type="spellStart"/>
            <w:r>
              <w:rPr>
                <w:sz w:val="20"/>
                <w:szCs w:val="20"/>
              </w:rPr>
              <w:t>Rerecognition</w:t>
            </w:r>
            <w:proofErr w:type="spellEnd"/>
          </w:p>
        </w:tc>
      </w:tr>
      <w:tr w:rsidR="00347FFE" w:rsidRPr="00907B70" w14:paraId="241A4477" w14:textId="77777777" w:rsidTr="00C44B91">
        <w:trPr>
          <w:trHeight w:val="305"/>
        </w:trPr>
        <w:tc>
          <w:tcPr>
            <w:tcW w:w="2178" w:type="dxa"/>
            <w:tcBorders>
              <w:bottom w:val="single" w:sz="4" w:space="0" w:color="000000"/>
            </w:tcBorders>
            <w:shd w:val="clear" w:color="auto" w:fill="auto"/>
          </w:tcPr>
          <w:p w14:paraId="3E2BA4A8" w14:textId="77777777" w:rsidR="00347FFE" w:rsidRPr="00907B70" w:rsidRDefault="00347FFE" w:rsidP="00C44B91">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2B5892EE" w14:textId="77777777" w:rsidR="00347FFE" w:rsidRPr="00907B70" w:rsidRDefault="00347FFE" w:rsidP="00C44B91">
            <w:pPr>
              <w:spacing w:after="0" w:line="240" w:lineRule="auto"/>
              <w:rPr>
                <w:sz w:val="20"/>
                <w:szCs w:val="20"/>
              </w:rPr>
            </w:pPr>
            <w:r w:rsidRPr="00907B70">
              <w:rPr>
                <w:sz w:val="20"/>
                <w:szCs w:val="20"/>
              </w:rPr>
              <w:t>No Match 2</w:t>
            </w:r>
          </w:p>
        </w:tc>
        <w:tc>
          <w:tcPr>
            <w:tcW w:w="3690" w:type="dxa"/>
            <w:gridSpan w:val="6"/>
            <w:tcBorders>
              <w:bottom w:val="single" w:sz="4" w:space="0" w:color="000000"/>
            </w:tcBorders>
            <w:shd w:val="clear" w:color="auto" w:fill="auto"/>
          </w:tcPr>
          <w:p w14:paraId="00097C65" w14:textId="77777777" w:rsidR="00347FFE" w:rsidRPr="00907B70" w:rsidRDefault="00347FFE" w:rsidP="00C44B91">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06F5F08F" w14:textId="77777777" w:rsidR="00347FFE" w:rsidRPr="00907B70" w:rsidRDefault="00347FFE" w:rsidP="00C44B91">
            <w:pPr>
              <w:spacing w:after="0" w:line="240" w:lineRule="auto"/>
              <w:rPr>
                <w:sz w:val="20"/>
                <w:szCs w:val="20"/>
              </w:rPr>
            </w:pPr>
            <w:r>
              <w:rPr>
                <w:sz w:val="20"/>
                <w:szCs w:val="20"/>
              </w:rPr>
              <w:t>--</w:t>
            </w:r>
          </w:p>
        </w:tc>
      </w:tr>
      <w:tr w:rsidR="00347FFE" w:rsidRPr="00907B70" w14:paraId="0CAE6B0E" w14:textId="77777777" w:rsidTr="00C44B91">
        <w:trPr>
          <w:trHeight w:val="305"/>
        </w:trPr>
        <w:tc>
          <w:tcPr>
            <w:tcW w:w="2178" w:type="dxa"/>
            <w:tcBorders>
              <w:bottom w:val="single" w:sz="4" w:space="0" w:color="000000"/>
            </w:tcBorders>
            <w:shd w:val="clear" w:color="auto" w:fill="auto"/>
          </w:tcPr>
          <w:p w14:paraId="1EC1584D" w14:textId="5A3CC10F" w:rsidR="00347FFE" w:rsidRPr="00907B70" w:rsidRDefault="008F5A99" w:rsidP="00C44B91">
            <w:pPr>
              <w:spacing w:after="0" w:line="240" w:lineRule="auto"/>
              <w:rPr>
                <w:sz w:val="20"/>
                <w:szCs w:val="20"/>
              </w:rPr>
            </w:pPr>
            <w:r>
              <w:rPr>
                <w:sz w:val="20"/>
                <w:szCs w:val="20"/>
              </w:rPr>
              <w:t>2520-3.wav</w:t>
            </w:r>
          </w:p>
        </w:tc>
        <w:tc>
          <w:tcPr>
            <w:tcW w:w="1890" w:type="dxa"/>
            <w:gridSpan w:val="3"/>
            <w:tcBorders>
              <w:bottom w:val="single" w:sz="4" w:space="0" w:color="000000"/>
            </w:tcBorders>
            <w:shd w:val="clear" w:color="auto" w:fill="auto"/>
          </w:tcPr>
          <w:p w14:paraId="7A6545C8" w14:textId="77777777" w:rsidR="00347FFE" w:rsidRPr="00907B70" w:rsidRDefault="00347FFE"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1A32F242" w14:textId="3F9036F6" w:rsidR="00347FFE" w:rsidRPr="00F03FB4" w:rsidRDefault="00347FFE" w:rsidP="00C44B9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Si el número es correcto, simplemente diga sí o marque 1.  De no ser así, diga 'no' o marque 2.  </w:t>
            </w:r>
          </w:p>
        </w:tc>
        <w:tc>
          <w:tcPr>
            <w:tcW w:w="1605" w:type="dxa"/>
            <w:tcBorders>
              <w:bottom w:val="single" w:sz="4" w:space="0" w:color="000000"/>
            </w:tcBorders>
            <w:shd w:val="clear" w:color="auto" w:fill="auto"/>
          </w:tcPr>
          <w:p w14:paraId="2F849755" w14:textId="77777777" w:rsidR="00347FFE" w:rsidRPr="00907B70" w:rsidRDefault="00347FFE" w:rsidP="00C44B91">
            <w:pPr>
              <w:spacing w:after="0" w:line="240" w:lineRule="auto"/>
              <w:rPr>
                <w:sz w:val="20"/>
                <w:szCs w:val="20"/>
              </w:rPr>
            </w:pPr>
            <w:proofErr w:type="spellStart"/>
            <w:r>
              <w:rPr>
                <w:sz w:val="20"/>
                <w:szCs w:val="20"/>
              </w:rPr>
              <w:t>Rerecognition</w:t>
            </w:r>
            <w:proofErr w:type="spellEnd"/>
          </w:p>
        </w:tc>
      </w:tr>
      <w:tr w:rsidR="00347FFE" w:rsidRPr="00907B70" w14:paraId="0DE119AE" w14:textId="77777777" w:rsidTr="00C44B91">
        <w:trPr>
          <w:trHeight w:val="305"/>
        </w:trPr>
        <w:tc>
          <w:tcPr>
            <w:tcW w:w="2178" w:type="dxa"/>
            <w:tcBorders>
              <w:bottom w:val="single" w:sz="4" w:space="0" w:color="000000"/>
            </w:tcBorders>
            <w:shd w:val="clear" w:color="auto" w:fill="auto"/>
          </w:tcPr>
          <w:p w14:paraId="1A4D9D07" w14:textId="77777777" w:rsidR="00347FFE" w:rsidRPr="00907B70" w:rsidRDefault="00347FFE" w:rsidP="00C44B91">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2E8DDE13" w14:textId="77777777" w:rsidR="00347FFE" w:rsidRPr="00907B70" w:rsidRDefault="00347FFE" w:rsidP="00C44B91">
            <w:pPr>
              <w:spacing w:after="0" w:line="240" w:lineRule="auto"/>
              <w:rPr>
                <w:sz w:val="20"/>
                <w:szCs w:val="20"/>
              </w:rPr>
            </w:pPr>
            <w:r w:rsidRPr="00907B70">
              <w:rPr>
                <w:sz w:val="20"/>
                <w:szCs w:val="20"/>
              </w:rPr>
              <w:t xml:space="preserve">No Match </w:t>
            </w:r>
            <w:r>
              <w:rPr>
                <w:sz w:val="20"/>
                <w:szCs w:val="20"/>
              </w:rPr>
              <w:t>3</w:t>
            </w:r>
          </w:p>
        </w:tc>
        <w:tc>
          <w:tcPr>
            <w:tcW w:w="3690" w:type="dxa"/>
            <w:gridSpan w:val="6"/>
            <w:tcBorders>
              <w:bottom w:val="single" w:sz="4" w:space="0" w:color="000000"/>
            </w:tcBorders>
            <w:shd w:val="clear" w:color="auto" w:fill="auto"/>
          </w:tcPr>
          <w:p w14:paraId="138D5227" w14:textId="77777777" w:rsidR="00347FFE" w:rsidRPr="00907B70" w:rsidRDefault="00347FFE" w:rsidP="00C44B91">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2F954E14" w14:textId="63DD5608" w:rsidR="00347FFE" w:rsidRPr="00907B70" w:rsidRDefault="00347FFE" w:rsidP="00C44B91">
            <w:pPr>
              <w:spacing w:after="0" w:line="240" w:lineRule="auto"/>
              <w:rPr>
                <w:sz w:val="20"/>
                <w:szCs w:val="20"/>
              </w:rPr>
            </w:pPr>
            <w:r>
              <w:rPr>
                <w:sz w:val="20"/>
                <w:szCs w:val="20"/>
              </w:rPr>
              <w:t>END3</w:t>
            </w:r>
          </w:p>
        </w:tc>
      </w:tr>
      <w:tr w:rsidR="00347FFE" w:rsidRPr="00907B70" w14:paraId="128D6594" w14:textId="77777777" w:rsidTr="00C44B91">
        <w:trPr>
          <w:trHeight w:val="305"/>
        </w:trPr>
        <w:tc>
          <w:tcPr>
            <w:tcW w:w="2178" w:type="dxa"/>
            <w:tcBorders>
              <w:bottom w:val="single" w:sz="4" w:space="0" w:color="000000"/>
            </w:tcBorders>
            <w:shd w:val="clear" w:color="auto" w:fill="auto"/>
          </w:tcPr>
          <w:p w14:paraId="0FA2D579" w14:textId="77777777" w:rsidR="00347FFE" w:rsidRPr="00907B70" w:rsidRDefault="00347FFE" w:rsidP="00C44B9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74E42B57" w14:textId="77777777" w:rsidR="00347FFE" w:rsidRPr="00907B70" w:rsidRDefault="00347FFE" w:rsidP="00C44B91">
            <w:pPr>
              <w:spacing w:after="0" w:line="240" w:lineRule="auto"/>
              <w:rPr>
                <w:sz w:val="20"/>
                <w:szCs w:val="20"/>
              </w:rPr>
            </w:pPr>
            <w:r w:rsidRPr="00907B70">
              <w:rPr>
                <w:sz w:val="20"/>
                <w:szCs w:val="20"/>
              </w:rPr>
              <w:t>No Input 1</w:t>
            </w:r>
          </w:p>
        </w:tc>
        <w:tc>
          <w:tcPr>
            <w:tcW w:w="3690" w:type="dxa"/>
            <w:gridSpan w:val="6"/>
            <w:tcBorders>
              <w:bottom w:val="single" w:sz="4" w:space="0" w:color="000000"/>
            </w:tcBorders>
            <w:shd w:val="clear" w:color="auto" w:fill="auto"/>
          </w:tcPr>
          <w:p w14:paraId="705FA522" w14:textId="77777777" w:rsidR="00347FFE" w:rsidRPr="00907B70" w:rsidRDefault="00347FFE" w:rsidP="00C44B91">
            <w:pPr>
              <w:spacing w:after="0" w:line="240" w:lineRule="auto"/>
              <w:rPr>
                <w:rFonts w:ascii="Tahoma" w:hAnsi="Tahoma" w:cs="Tahoma"/>
                <w:b/>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204F055C" w14:textId="77777777" w:rsidR="00347FFE" w:rsidRPr="00907B70" w:rsidRDefault="00347FFE" w:rsidP="00C44B91">
            <w:pPr>
              <w:spacing w:after="0" w:line="240" w:lineRule="auto"/>
              <w:rPr>
                <w:sz w:val="20"/>
                <w:szCs w:val="20"/>
              </w:rPr>
            </w:pPr>
            <w:r>
              <w:rPr>
                <w:sz w:val="20"/>
                <w:szCs w:val="20"/>
              </w:rPr>
              <w:t>--</w:t>
            </w:r>
          </w:p>
        </w:tc>
      </w:tr>
      <w:tr w:rsidR="00347FFE" w:rsidRPr="00907B70" w14:paraId="05F09160" w14:textId="77777777" w:rsidTr="00C44B91">
        <w:trPr>
          <w:trHeight w:val="305"/>
        </w:trPr>
        <w:tc>
          <w:tcPr>
            <w:tcW w:w="2178" w:type="dxa"/>
            <w:tcBorders>
              <w:bottom w:val="single" w:sz="4" w:space="0" w:color="000000"/>
            </w:tcBorders>
            <w:shd w:val="clear" w:color="auto" w:fill="auto"/>
          </w:tcPr>
          <w:p w14:paraId="557E995C" w14:textId="12E7B4F5" w:rsidR="00347FFE" w:rsidRPr="00907B70" w:rsidRDefault="008F5A99" w:rsidP="00C44B91">
            <w:pPr>
              <w:spacing w:after="0" w:line="240" w:lineRule="auto"/>
              <w:rPr>
                <w:sz w:val="20"/>
                <w:szCs w:val="20"/>
              </w:rPr>
            </w:pPr>
            <w:r>
              <w:rPr>
                <w:sz w:val="20"/>
                <w:szCs w:val="20"/>
              </w:rPr>
              <w:t>2520-2.wav</w:t>
            </w:r>
          </w:p>
        </w:tc>
        <w:tc>
          <w:tcPr>
            <w:tcW w:w="1890" w:type="dxa"/>
            <w:gridSpan w:val="3"/>
            <w:tcBorders>
              <w:bottom w:val="single" w:sz="4" w:space="0" w:color="000000"/>
            </w:tcBorders>
            <w:shd w:val="clear" w:color="auto" w:fill="auto"/>
          </w:tcPr>
          <w:p w14:paraId="74CE39E8" w14:textId="77777777" w:rsidR="00347FFE" w:rsidRPr="00907B70" w:rsidRDefault="00347FFE"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2690712B" w14:textId="1FAF3435" w:rsidR="00347FFE" w:rsidRPr="00F03FB4" w:rsidRDefault="00347FFE" w:rsidP="00C44B9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 este el número correcto?  Simplemente diga ‘sí’ o 'no'.</w:t>
            </w:r>
          </w:p>
        </w:tc>
        <w:tc>
          <w:tcPr>
            <w:tcW w:w="1605" w:type="dxa"/>
            <w:tcBorders>
              <w:bottom w:val="single" w:sz="4" w:space="0" w:color="000000"/>
            </w:tcBorders>
            <w:shd w:val="clear" w:color="auto" w:fill="auto"/>
          </w:tcPr>
          <w:p w14:paraId="0E524A14" w14:textId="77777777" w:rsidR="00347FFE" w:rsidRPr="00907B70" w:rsidRDefault="00347FFE" w:rsidP="00C44B91">
            <w:pPr>
              <w:spacing w:after="0" w:line="240" w:lineRule="auto"/>
              <w:rPr>
                <w:sz w:val="20"/>
                <w:szCs w:val="20"/>
              </w:rPr>
            </w:pPr>
            <w:proofErr w:type="spellStart"/>
            <w:r>
              <w:rPr>
                <w:sz w:val="20"/>
                <w:szCs w:val="20"/>
              </w:rPr>
              <w:t>Rerecognition</w:t>
            </w:r>
            <w:proofErr w:type="spellEnd"/>
          </w:p>
        </w:tc>
      </w:tr>
      <w:tr w:rsidR="00347FFE" w:rsidRPr="00907B70" w14:paraId="277E4DFC" w14:textId="77777777" w:rsidTr="00C44B91">
        <w:trPr>
          <w:trHeight w:val="305"/>
        </w:trPr>
        <w:tc>
          <w:tcPr>
            <w:tcW w:w="2178" w:type="dxa"/>
            <w:tcBorders>
              <w:bottom w:val="single" w:sz="4" w:space="0" w:color="000000"/>
            </w:tcBorders>
            <w:shd w:val="clear" w:color="auto" w:fill="auto"/>
          </w:tcPr>
          <w:p w14:paraId="7905B483" w14:textId="77777777" w:rsidR="00347FFE" w:rsidRPr="00907B70" w:rsidRDefault="00347FFE" w:rsidP="00C44B91">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6AEAFEF9" w14:textId="77777777" w:rsidR="00347FFE" w:rsidRPr="00907B70" w:rsidRDefault="00347FFE" w:rsidP="00C44B91">
            <w:pPr>
              <w:spacing w:after="0" w:line="240" w:lineRule="auto"/>
              <w:rPr>
                <w:sz w:val="20"/>
                <w:szCs w:val="20"/>
              </w:rPr>
            </w:pPr>
            <w:r w:rsidRPr="00907B70">
              <w:rPr>
                <w:sz w:val="20"/>
                <w:szCs w:val="20"/>
              </w:rPr>
              <w:t>No Input 2</w:t>
            </w:r>
          </w:p>
        </w:tc>
        <w:tc>
          <w:tcPr>
            <w:tcW w:w="3690" w:type="dxa"/>
            <w:gridSpan w:val="6"/>
            <w:tcBorders>
              <w:bottom w:val="single" w:sz="4" w:space="0" w:color="000000"/>
            </w:tcBorders>
            <w:shd w:val="clear" w:color="auto" w:fill="auto"/>
          </w:tcPr>
          <w:p w14:paraId="54447A30" w14:textId="77777777" w:rsidR="00347FFE" w:rsidRPr="00907B70" w:rsidRDefault="00347FFE" w:rsidP="00C44B91">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62105449" w14:textId="77777777" w:rsidR="00347FFE" w:rsidRPr="00907B70" w:rsidRDefault="00347FFE" w:rsidP="00C44B91">
            <w:pPr>
              <w:spacing w:after="0" w:line="240" w:lineRule="auto"/>
              <w:rPr>
                <w:sz w:val="20"/>
                <w:szCs w:val="20"/>
              </w:rPr>
            </w:pPr>
            <w:r>
              <w:rPr>
                <w:sz w:val="20"/>
                <w:szCs w:val="20"/>
              </w:rPr>
              <w:t>--</w:t>
            </w:r>
          </w:p>
        </w:tc>
      </w:tr>
      <w:tr w:rsidR="00347FFE" w:rsidRPr="00907B70" w14:paraId="635EC1A4" w14:textId="77777777" w:rsidTr="00C44B91">
        <w:trPr>
          <w:trHeight w:val="305"/>
        </w:trPr>
        <w:tc>
          <w:tcPr>
            <w:tcW w:w="2178" w:type="dxa"/>
            <w:tcBorders>
              <w:bottom w:val="single" w:sz="4" w:space="0" w:color="000000"/>
            </w:tcBorders>
            <w:shd w:val="clear" w:color="auto" w:fill="auto"/>
          </w:tcPr>
          <w:p w14:paraId="338291BE" w14:textId="47165FAF" w:rsidR="00347FFE" w:rsidRPr="00907B70" w:rsidRDefault="008F5A99" w:rsidP="00C44B91">
            <w:pPr>
              <w:spacing w:after="0" w:line="240" w:lineRule="auto"/>
              <w:rPr>
                <w:sz w:val="20"/>
                <w:szCs w:val="20"/>
              </w:rPr>
            </w:pPr>
            <w:r>
              <w:rPr>
                <w:sz w:val="20"/>
                <w:szCs w:val="20"/>
              </w:rPr>
              <w:t>2520-3.wav</w:t>
            </w:r>
          </w:p>
        </w:tc>
        <w:tc>
          <w:tcPr>
            <w:tcW w:w="1890" w:type="dxa"/>
            <w:gridSpan w:val="3"/>
            <w:tcBorders>
              <w:bottom w:val="single" w:sz="4" w:space="0" w:color="000000"/>
            </w:tcBorders>
            <w:shd w:val="clear" w:color="auto" w:fill="auto"/>
          </w:tcPr>
          <w:p w14:paraId="331DEDA8" w14:textId="77777777" w:rsidR="00347FFE" w:rsidRPr="00907B70" w:rsidRDefault="00347FFE"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1E331263" w14:textId="2B5CFAEC" w:rsidR="00347FFE" w:rsidRPr="00F03FB4" w:rsidRDefault="00347FFE" w:rsidP="00C44B9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Si el número es correcto, simplemente diga sí o marque 1.  De no ser así, diga 'no' o marque 2.  </w:t>
            </w:r>
          </w:p>
        </w:tc>
        <w:tc>
          <w:tcPr>
            <w:tcW w:w="1605" w:type="dxa"/>
            <w:tcBorders>
              <w:bottom w:val="single" w:sz="4" w:space="0" w:color="000000"/>
            </w:tcBorders>
            <w:shd w:val="clear" w:color="auto" w:fill="auto"/>
          </w:tcPr>
          <w:p w14:paraId="285516F7" w14:textId="77777777" w:rsidR="00347FFE" w:rsidRPr="00907B70" w:rsidRDefault="00347FFE" w:rsidP="00C44B91">
            <w:pPr>
              <w:spacing w:after="0" w:line="240" w:lineRule="auto"/>
              <w:rPr>
                <w:sz w:val="20"/>
                <w:szCs w:val="20"/>
              </w:rPr>
            </w:pPr>
            <w:proofErr w:type="spellStart"/>
            <w:r>
              <w:rPr>
                <w:sz w:val="20"/>
                <w:szCs w:val="20"/>
              </w:rPr>
              <w:t>Rerecognition</w:t>
            </w:r>
            <w:proofErr w:type="spellEnd"/>
          </w:p>
        </w:tc>
      </w:tr>
      <w:tr w:rsidR="00347FFE" w:rsidRPr="00907B70" w14:paraId="7A720589" w14:textId="77777777" w:rsidTr="00C44B91">
        <w:trPr>
          <w:trHeight w:val="305"/>
        </w:trPr>
        <w:tc>
          <w:tcPr>
            <w:tcW w:w="2178" w:type="dxa"/>
            <w:tcBorders>
              <w:bottom w:val="single" w:sz="4" w:space="0" w:color="000000"/>
            </w:tcBorders>
            <w:shd w:val="clear" w:color="auto" w:fill="auto"/>
          </w:tcPr>
          <w:p w14:paraId="4537AE75" w14:textId="77777777" w:rsidR="00347FFE" w:rsidRPr="00907B70" w:rsidRDefault="00347FFE" w:rsidP="00C44B91">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042C9E57" w14:textId="77777777" w:rsidR="00347FFE" w:rsidRPr="00907B70" w:rsidRDefault="00347FFE" w:rsidP="00C44B91">
            <w:pPr>
              <w:spacing w:after="0" w:line="240" w:lineRule="auto"/>
              <w:rPr>
                <w:sz w:val="20"/>
                <w:szCs w:val="20"/>
              </w:rPr>
            </w:pPr>
            <w:r>
              <w:rPr>
                <w:sz w:val="20"/>
                <w:szCs w:val="20"/>
              </w:rPr>
              <w:t>No Input 3</w:t>
            </w:r>
          </w:p>
        </w:tc>
        <w:tc>
          <w:tcPr>
            <w:tcW w:w="3690" w:type="dxa"/>
            <w:gridSpan w:val="6"/>
            <w:tcBorders>
              <w:bottom w:val="single" w:sz="4" w:space="0" w:color="000000"/>
            </w:tcBorders>
            <w:shd w:val="clear" w:color="auto" w:fill="auto"/>
          </w:tcPr>
          <w:p w14:paraId="3EC32F4B" w14:textId="77777777" w:rsidR="00347FFE" w:rsidRPr="00907B70" w:rsidRDefault="00347FFE" w:rsidP="00C44B91">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60FA3938" w14:textId="6EF5BDB3" w:rsidR="00347FFE" w:rsidRPr="00907B70" w:rsidRDefault="00347FFE" w:rsidP="00C44B91">
            <w:pPr>
              <w:spacing w:after="0" w:line="240" w:lineRule="auto"/>
              <w:rPr>
                <w:sz w:val="20"/>
                <w:szCs w:val="20"/>
              </w:rPr>
            </w:pPr>
            <w:r>
              <w:rPr>
                <w:sz w:val="20"/>
                <w:szCs w:val="20"/>
              </w:rPr>
              <w:t>END3</w:t>
            </w:r>
          </w:p>
        </w:tc>
      </w:tr>
      <w:tr w:rsidR="00347FFE" w:rsidRPr="00907B70" w14:paraId="7E4A870F" w14:textId="77777777" w:rsidTr="00C44B91">
        <w:trPr>
          <w:trHeight w:val="305"/>
        </w:trPr>
        <w:tc>
          <w:tcPr>
            <w:tcW w:w="9363" w:type="dxa"/>
            <w:gridSpan w:val="11"/>
            <w:tcBorders>
              <w:bottom w:val="single" w:sz="4" w:space="0" w:color="000000"/>
            </w:tcBorders>
            <w:shd w:val="clear" w:color="auto" w:fill="D9D9D9"/>
            <w:vAlign w:val="center"/>
          </w:tcPr>
          <w:p w14:paraId="034B6411" w14:textId="77777777" w:rsidR="00347FFE" w:rsidRPr="00907B70" w:rsidRDefault="00347FFE" w:rsidP="00C44B91">
            <w:pPr>
              <w:spacing w:after="0" w:line="240" w:lineRule="auto"/>
              <w:rPr>
                <w:b/>
                <w:sz w:val="24"/>
                <w:szCs w:val="24"/>
              </w:rPr>
            </w:pPr>
            <w:r w:rsidRPr="00907B70">
              <w:rPr>
                <w:b/>
                <w:sz w:val="24"/>
                <w:szCs w:val="24"/>
              </w:rPr>
              <w:t>Grammar</w:t>
            </w:r>
          </w:p>
        </w:tc>
      </w:tr>
      <w:tr w:rsidR="00347FFE" w:rsidRPr="00907B70" w14:paraId="440BE0DB" w14:textId="77777777" w:rsidTr="00C44B91">
        <w:tc>
          <w:tcPr>
            <w:tcW w:w="3258" w:type="dxa"/>
            <w:gridSpan w:val="2"/>
            <w:tcBorders>
              <w:bottom w:val="single" w:sz="4" w:space="0" w:color="000000"/>
            </w:tcBorders>
            <w:shd w:val="solid" w:color="DAEEF3" w:themeColor="accent5" w:themeTint="33" w:fill="CCFFFF"/>
          </w:tcPr>
          <w:p w14:paraId="0C2C5513" w14:textId="77777777" w:rsidR="00347FFE" w:rsidRPr="00907B70" w:rsidRDefault="00347FFE" w:rsidP="00C44B91">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1BC85F72" w14:textId="77777777" w:rsidR="00347FFE" w:rsidRPr="00907B70" w:rsidRDefault="00347FFE" w:rsidP="00C44B91">
            <w:pPr>
              <w:spacing w:after="0" w:line="240" w:lineRule="auto"/>
              <w:jc w:val="center"/>
              <w:rPr>
                <w:b/>
                <w:i/>
              </w:rPr>
            </w:pPr>
            <w:r w:rsidRPr="00907B70">
              <w:rPr>
                <w:b/>
                <w:i/>
              </w:rPr>
              <w:t>DTMF</w:t>
            </w:r>
          </w:p>
        </w:tc>
        <w:tc>
          <w:tcPr>
            <w:tcW w:w="3015" w:type="dxa"/>
            <w:gridSpan w:val="3"/>
            <w:tcBorders>
              <w:bottom w:val="single" w:sz="4" w:space="0" w:color="000000"/>
            </w:tcBorders>
            <w:shd w:val="solid" w:color="DAEEF3" w:themeColor="accent5" w:themeTint="33" w:fill="CCFFFF"/>
          </w:tcPr>
          <w:p w14:paraId="71024BF6" w14:textId="77777777" w:rsidR="00347FFE" w:rsidRPr="00907B70" w:rsidRDefault="00347FFE" w:rsidP="00C44B91">
            <w:pPr>
              <w:spacing w:after="0" w:line="240" w:lineRule="auto"/>
              <w:jc w:val="center"/>
              <w:rPr>
                <w:b/>
                <w:i/>
              </w:rPr>
            </w:pPr>
            <w:r w:rsidRPr="00907B70">
              <w:rPr>
                <w:b/>
                <w:i/>
              </w:rPr>
              <w:t xml:space="preserve"> Response</w:t>
            </w:r>
          </w:p>
        </w:tc>
        <w:tc>
          <w:tcPr>
            <w:tcW w:w="2054" w:type="dxa"/>
            <w:gridSpan w:val="3"/>
            <w:tcBorders>
              <w:bottom w:val="single" w:sz="4" w:space="0" w:color="000000"/>
            </w:tcBorders>
            <w:shd w:val="solid" w:color="DAEEF3" w:themeColor="accent5" w:themeTint="33" w:fill="CCFFFF"/>
          </w:tcPr>
          <w:p w14:paraId="00291B60" w14:textId="77777777" w:rsidR="00347FFE" w:rsidRPr="00907B70" w:rsidRDefault="00347FFE" w:rsidP="00C44B91">
            <w:pPr>
              <w:spacing w:after="0" w:line="240" w:lineRule="auto"/>
              <w:jc w:val="center"/>
              <w:rPr>
                <w:b/>
                <w:i/>
              </w:rPr>
            </w:pPr>
            <w:r w:rsidRPr="00907B70">
              <w:rPr>
                <w:b/>
                <w:i/>
              </w:rPr>
              <w:t>Confirm</w:t>
            </w:r>
          </w:p>
        </w:tc>
      </w:tr>
      <w:tr w:rsidR="00347FFE" w:rsidRPr="00907B70" w14:paraId="364DE3D3" w14:textId="77777777" w:rsidTr="00347FFE">
        <w:tc>
          <w:tcPr>
            <w:tcW w:w="3258" w:type="dxa"/>
            <w:gridSpan w:val="2"/>
            <w:tcBorders>
              <w:bottom w:val="single" w:sz="4" w:space="0" w:color="000000"/>
            </w:tcBorders>
            <w:shd w:val="clear" w:color="auto" w:fill="auto"/>
          </w:tcPr>
          <w:p w14:paraId="658933FF" w14:textId="50EA7647" w:rsidR="00347FFE" w:rsidRPr="00907B70" w:rsidRDefault="00E50601" w:rsidP="00E50601">
            <w:pPr>
              <w:spacing w:after="0" w:line="240" w:lineRule="auto"/>
              <w:rPr>
                <w:b/>
                <w:i/>
              </w:rPr>
            </w:pPr>
            <w:r w:rsidRPr="00907B70">
              <w:t xml:space="preserve">See </w:t>
            </w:r>
            <w:hyperlink w:anchor="_Global_Grammar_Properties_5" w:history="1">
              <w:r w:rsidRPr="00907B70">
                <w:rPr>
                  <w:rStyle w:val="Hyperlink"/>
                </w:rPr>
                <w:t>Global Grammar Properties</w:t>
              </w:r>
            </w:hyperlink>
            <w:r w:rsidR="00347FFE" w:rsidRPr="00907B70">
              <w:rPr>
                <w:rFonts w:asciiTheme="majorHAnsi" w:eastAsia="Times New Roman" w:hAnsiTheme="majorHAnsi"/>
                <w:color w:val="000000"/>
                <w:sz w:val="20"/>
                <w:szCs w:val="20"/>
              </w:rPr>
              <w:t xml:space="preserve"> </w:t>
            </w:r>
          </w:p>
        </w:tc>
        <w:tc>
          <w:tcPr>
            <w:tcW w:w="1036" w:type="dxa"/>
            <w:gridSpan w:val="3"/>
            <w:tcBorders>
              <w:bottom w:val="single" w:sz="4" w:space="0" w:color="000000"/>
            </w:tcBorders>
            <w:shd w:val="clear" w:color="auto" w:fill="auto"/>
          </w:tcPr>
          <w:p w14:paraId="5B9C9886" w14:textId="214DA9A5" w:rsidR="00347FFE" w:rsidRPr="00907B70" w:rsidRDefault="00347FFE" w:rsidP="00347FFE">
            <w:pPr>
              <w:spacing w:after="0" w:line="240" w:lineRule="auto"/>
              <w:jc w:val="center"/>
              <w:rPr>
                <w:b/>
                <w:i/>
              </w:rPr>
            </w:pPr>
            <w:r w:rsidRPr="00907B70">
              <w:rPr>
                <w:rFonts w:asciiTheme="majorHAnsi" w:hAnsiTheme="majorHAnsi"/>
                <w:sz w:val="20"/>
                <w:szCs w:val="20"/>
              </w:rPr>
              <w:t>1</w:t>
            </w:r>
          </w:p>
        </w:tc>
        <w:tc>
          <w:tcPr>
            <w:tcW w:w="3015" w:type="dxa"/>
            <w:gridSpan w:val="3"/>
            <w:tcBorders>
              <w:bottom w:val="single" w:sz="4" w:space="0" w:color="000000"/>
            </w:tcBorders>
            <w:shd w:val="clear" w:color="auto" w:fill="auto"/>
          </w:tcPr>
          <w:p w14:paraId="2194332F" w14:textId="3B71EBE5" w:rsidR="00347FFE" w:rsidRPr="00907B70" w:rsidRDefault="00347FFE" w:rsidP="00347FFE">
            <w:pPr>
              <w:spacing w:after="0" w:line="240" w:lineRule="auto"/>
              <w:jc w:val="center"/>
              <w:rPr>
                <w:b/>
                <w:i/>
              </w:rPr>
            </w:pPr>
            <w:proofErr w:type="spellStart"/>
            <w:r>
              <w:rPr>
                <w:sz w:val="20"/>
                <w:szCs w:val="20"/>
              </w:rPr>
              <w:t>Sí</w:t>
            </w:r>
            <w:proofErr w:type="spellEnd"/>
          </w:p>
        </w:tc>
        <w:tc>
          <w:tcPr>
            <w:tcW w:w="2054" w:type="dxa"/>
            <w:gridSpan w:val="3"/>
            <w:tcBorders>
              <w:bottom w:val="single" w:sz="4" w:space="0" w:color="000000"/>
            </w:tcBorders>
            <w:shd w:val="clear" w:color="auto" w:fill="auto"/>
          </w:tcPr>
          <w:p w14:paraId="4D7C5822" w14:textId="1C737893" w:rsidR="00347FFE" w:rsidRPr="00907B70" w:rsidRDefault="00347FFE" w:rsidP="00347FFE">
            <w:pPr>
              <w:spacing w:after="0" w:line="240" w:lineRule="auto"/>
              <w:jc w:val="center"/>
              <w:rPr>
                <w:b/>
                <w:i/>
              </w:rPr>
            </w:pPr>
            <w:r w:rsidRPr="00907B70">
              <w:rPr>
                <w:rFonts w:asciiTheme="majorHAnsi" w:hAnsiTheme="majorHAnsi"/>
                <w:sz w:val="20"/>
                <w:szCs w:val="20"/>
              </w:rPr>
              <w:t>Never</w:t>
            </w:r>
          </w:p>
        </w:tc>
      </w:tr>
      <w:tr w:rsidR="00347FFE" w:rsidRPr="00907B70" w14:paraId="493AD81C" w14:textId="77777777" w:rsidTr="00347FFE">
        <w:tc>
          <w:tcPr>
            <w:tcW w:w="3258" w:type="dxa"/>
            <w:gridSpan w:val="2"/>
            <w:tcBorders>
              <w:bottom w:val="single" w:sz="4" w:space="0" w:color="000000"/>
            </w:tcBorders>
            <w:shd w:val="clear" w:color="auto" w:fill="auto"/>
          </w:tcPr>
          <w:p w14:paraId="020DB937" w14:textId="4DC86CB7" w:rsidR="00347FFE" w:rsidRPr="00907B70" w:rsidRDefault="00E50601" w:rsidP="00E50601">
            <w:pPr>
              <w:spacing w:after="0" w:line="240" w:lineRule="auto"/>
              <w:rPr>
                <w:rFonts w:asciiTheme="majorHAnsi" w:eastAsia="Times New Roman" w:hAnsiTheme="majorHAnsi"/>
                <w:color w:val="000000"/>
                <w:sz w:val="20"/>
                <w:szCs w:val="20"/>
              </w:rPr>
            </w:pPr>
            <w:r w:rsidRPr="00907B70">
              <w:t xml:space="preserve">See </w:t>
            </w:r>
            <w:hyperlink w:anchor="_Global_Grammar_Properties_5" w:history="1">
              <w:r w:rsidRPr="00907B70">
                <w:rPr>
                  <w:rStyle w:val="Hyperlink"/>
                </w:rPr>
                <w:t>Global Grammar Properties</w:t>
              </w:r>
            </w:hyperlink>
            <w:r w:rsidR="00347FFE" w:rsidRPr="00907B70">
              <w:rPr>
                <w:rFonts w:asciiTheme="majorHAnsi" w:eastAsia="Times New Roman" w:hAnsiTheme="majorHAnsi"/>
                <w:color w:val="000000"/>
                <w:sz w:val="20"/>
                <w:szCs w:val="20"/>
              </w:rPr>
              <w:t xml:space="preserve"> </w:t>
            </w:r>
          </w:p>
        </w:tc>
        <w:tc>
          <w:tcPr>
            <w:tcW w:w="1036" w:type="dxa"/>
            <w:gridSpan w:val="3"/>
            <w:tcBorders>
              <w:bottom w:val="single" w:sz="4" w:space="0" w:color="000000"/>
            </w:tcBorders>
            <w:shd w:val="clear" w:color="auto" w:fill="auto"/>
          </w:tcPr>
          <w:p w14:paraId="63871F09" w14:textId="3E1D809D" w:rsidR="00347FFE" w:rsidRPr="00907B70" w:rsidRDefault="00347FFE" w:rsidP="00347FFE">
            <w:pPr>
              <w:spacing w:after="0" w:line="240" w:lineRule="auto"/>
              <w:jc w:val="center"/>
              <w:rPr>
                <w:rFonts w:asciiTheme="majorHAnsi" w:hAnsiTheme="majorHAnsi"/>
                <w:sz w:val="20"/>
                <w:szCs w:val="20"/>
              </w:rPr>
            </w:pPr>
            <w:r w:rsidRPr="00907B70">
              <w:rPr>
                <w:rFonts w:asciiTheme="majorHAnsi" w:hAnsiTheme="majorHAnsi"/>
                <w:sz w:val="20"/>
                <w:szCs w:val="20"/>
              </w:rPr>
              <w:t>1</w:t>
            </w:r>
          </w:p>
        </w:tc>
        <w:tc>
          <w:tcPr>
            <w:tcW w:w="3015" w:type="dxa"/>
            <w:gridSpan w:val="3"/>
            <w:tcBorders>
              <w:bottom w:val="single" w:sz="4" w:space="0" w:color="000000"/>
            </w:tcBorders>
            <w:shd w:val="clear" w:color="auto" w:fill="auto"/>
          </w:tcPr>
          <w:p w14:paraId="51BE94FB" w14:textId="67049E47" w:rsidR="00347FFE" w:rsidRDefault="00347FFE" w:rsidP="00347FFE">
            <w:pPr>
              <w:spacing w:after="0" w:line="240" w:lineRule="auto"/>
              <w:jc w:val="center"/>
              <w:rPr>
                <w:sz w:val="20"/>
                <w:szCs w:val="20"/>
              </w:rPr>
            </w:pPr>
            <w:r>
              <w:rPr>
                <w:sz w:val="20"/>
                <w:szCs w:val="20"/>
              </w:rPr>
              <w:t>no</w:t>
            </w:r>
          </w:p>
        </w:tc>
        <w:tc>
          <w:tcPr>
            <w:tcW w:w="2054" w:type="dxa"/>
            <w:gridSpan w:val="3"/>
            <w:tcBorders>
              <w:bottom w:val="single" w:sz="4" w:space="0" w:color="000000"/>
            </w:tcBorders>
            <w:shd w:val="clear" w:color="auto" w:fill="auto"/>
          </w:tcPr>
          <w:p w14:paraId="17664391" w14:textId="68CAB481" w:rsidR="00347FFE" w:rsidRPr="00907B70" w:rsidRDefault="00347FFE" w:rsidP="00347FFE">
            <w:pPr>
              <w:spacing w:after="0" w:line="240" w:lineRule="auto"/>
              <w:jc w:val="center"/>
              <w:rPr>
                <w:rFonts w:asciiTheme="majorHAnsi" w:hAnsiTheme="majorHAnsi"/>
                <w:sz w:val="20"/>
                <w:szCs w:val="20"/>
              </w:rPr>
            </w:pPr>
            <w:r w:rsidRPr="00907B70">
              <w:rPr>
                <w:rFonts w:asciiTheme="majorHAnsi" w:hAnsiTheme="majorHAnsi"/>
                <w:sz w:val="20"/>
                <w:szCs w:val="20"/>
              </w:rPr>
              <w:t>Never</w:t>
            </w:r>
          </w:p>
        </w:tc>
      </w:tr>
      <w:tr w:rsidR="00347FFE" w:rsidRPr="00907B70" w14:paraId="13244F7D" w14:textId="77777777" w:rsidTr="00C44B91">
        <w:trPr>
          <w:trHeight w:val="314"/>
        </w:trPr>
        <w:tc>
          <w:tcPr>
            <w:tcW w:w="9363" w:type="dxa"/>
            <w:gridSpan w:val="11"/>
            <w:shd w:val="solid" w:color="DAEEF3" w:themeColor="accent5" w:themeTint="33" w:fill="auto"/>
            <w:vAlign w:val="bottom"/>
          </w:tcPr>
          <w:p w14:paraId="16BE0722" w14:textId="77777777" w:rsidR="00347FFE" w:rsidRPr="00907B70" w:rsidRDefault="00347FFE" w:rsidP="00347FFE">
            <w:pPr>
              <w:spacing w:after="0" w:line="240" w:lineRule="auto"/>
              <w:rPr>
                <w:b/>
                <w:i/>
              </w:rPr>
            </w:pPr>
            <w:proofErr w:type="spellStart"/>
            <w:r w:rsidRPr="00907B70">
              <w:rPr>
                <w:b/>
                <w:sz w:val="24"/>
                <w:szCs w:val="24"/>
              </w:rPr>
              <w:t>Globals</w:t>
            </w:r>
            <w:proofErr w:type="spellEnd"/>
          </w:p>
        </w:tc>
      </w:tr>
      <w:tr w:rsidR="00347FFE" w:rsidRPr="00907B70" w14:paraId="7ADEEB7B" w14:textId="77777777" w:rsidTr="00C44B91">
        <w:tc>
          <w:tcPr>
            <w:tcW w:w="3258" w:type="dxa"/>
            <w:gridSpan w:val="2"/>
          </w:tcPr>
          <w:p w14:paraId="730A215C" w14:textId="77777777" w:rsidR="00347FFE" w:rsidRPr="00907B70" w:rsidRDefault="00347FFE" w:rsidP="00347FFE">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66AEB40A" w14:textId="77777777" w:rsidR="00347FFE" w:rsidRPr="00907B70" w:rsidRDefault="00347FFE" w:rsidP="00347FFE">
            <w:pPr>
              <w:spacing w:after="0" w:line="240" w:lineRule="auto"/>
            </w:pPr>
          </w:p>
        </w:tc>
        <w:tc>
          <w:tcPr>
            <w:tcW w:w="5069" w:type="dxa"/>
            <w:gridSpan w:val="6"/>
          </w:tcPr>
          <w:p w14:paraId="573DD9F2" w14:textId="77777777" w:rsidR="00347FFE" w:rsidRPr="00907B70" w:rsidRDefault="00347FFE" w:rsidP="00347FFE">
            <w:pPr>
              <w:autoSpaceDE w:val="0"/>
              <w:autoSpaceDN w:val="0"/>
              <w:adjustRightInd w:val="0"/>
              <w:spacing w:after="0" w:line="240" w:lineRule="auto"/>
              <w:rPr>
                <w:rFonts w:cs="Arial"/>
              </w:rPr>
            </w:pPr>
          </w:p>
        </w:tc>
      </w:tr>
    </w:tbl>
    <w:p w14:paraId="3D1A74C2" w14:textId="0D571C0D" w:rsidR="003C4C11" w:rsidRDefault="003C4C11" w:rsidP="001A65BC"/>
    <w:p w14:paraId="61DBE095" w14:textId="77777777" w:rsidR="003C4C11" w:rsidRDefault="003C4C11">
      <w:pPr>
        <w:spacing w:after="0" w:line="240" w:lineRule="auto"/>
      </w:pPr>
      <w:r>
        <w:br w:type="page"/>
      </w:r>
    </w:p>
    <w:p w14:paraId="4B43A75E" w14:textId="08F22E67" w:rsidR="003C4C11" w:rsidRPr="00907B70" w:rsidRDefault="003C4C11" w:rsidP="003C4C11">
      <w:pPr>
        <w:pStyle w:val="Heading2"/>
      </w:pPr>
      <w:bookmarkStart w:id="156" w:name="_Toc49979745"/>
      <w:r>
        <w:lastRenderedPageBreak/>
        <w:t>2620</w:t>
      </w:r>
      <w:r w:rsidRPr="00907B70">
        <w:t>_</w:t>
      </w:r>
      <w:r w:rsidR="00F33B59">
        <w:t>BalanceStillDue</w:t>
      </w:r>
      <w:bookmarkEnd w:id="156"/>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360"/>
        <w:gridCol w:w="1605"/>
      </w:tblGrid>
      <w:tr w:rsidR="003C4C11" w:rsidRPr="00907B70" w14:paraId="18F55588" w14:textId="77777777" w:rsidTr="00C44B91">
        <w:tc>
          <w:tcPr>
            <w:tcW w:w="9363" w:type="dxa"/>
            <w:gridSpan w:val="11"/>
            <w:shd w:val="clear" w:color="auto" w:fill="BFBFBF"/>
          </w:tcPr>
          <w:p w14:paraId="7D78A8EC" w14:textId="1BDAB806" w:rsidR="003C4C11" w:rsidRPr="00907B70" w:rsidRDefault="003C4C11" w:rsidP="00C44B91">
            <w:pPr>
              <w:spacing w:after="0" w:line="240" w:lineRule="auto"/>
              <w:rPr>
                <w:b/>
                <w:sz w:val="24"/>
                <w:szCs w:val="24"/>
              </w:rPr>
            </w:pPr>
            <w:r w:rsidRPr="00907B70">
              <w:rPr>
                <w:b/>
                <w:sz w:val="24"/>
                <w:szCs w:val="24"/>
              </w:rPr>
              <w:t>Description:</w:t>
            </w:r>
            <w:r w:rsidRPr="00907B70">
              <w:rPr>
                <w:b/>
                <w:sz w:val="24"/>
                <w:szCs w:val="24"/>
              </w:rPr>
              <w:tab/>
            </w:r>
            <w:r w:rsidR="00F33B59">
              <w:rPr>
                <w:b/>
                <w:sz w:val="24"/>
                <w:szCs w:val="24"/>
              </w:rPr>
              <w:t>Prompt to collect remaining balance due.</w:t>
            </w:r>
          </w:p>
        </w:tc>
      </w:tr>
      <w:tr w:rsidR="003C4C11" w:rsidRPr="00907B70" w14:paraId="02973043" w14:textId="77777777" w:rsidTr="00C44B91">
        <w:trPr>
          <w:trHeight w:val="305"/>
        </w:trPr>
        <w:tc>
          <w:tcPr>
            <w:tcW w:w="9363" w:type="dxa"/>
            <w:gridSpan w:val="11"/>
            <w:shd w:val="clear" w:color="auto" w:fill="D9D9D9"/>
            <w:vAlign w:val="center"/>
          </w:tcPr>
          <w:p w14:paraId="16DEF62F" w14:textId="77777777" w:rsidR="003C4C11" w:rsidRPr="00907B70" w:rsidRDefault="003C4C11" w:rsidP="00C44B91">
            <w:pPr>
              <w:spacing w:after="0" w:line="240" w:lineRule="auto"/>
              <w:rPr>
                <w:b/>
                <w:sz w:val="24"/>
                <w:szCs w:val="24"/>
              </w:rPr>
            </w:pPr>
            <w:r w:rsidRPr="00907B70">
              <w:rPr>
                <w:b/>
                <w:sz w:val="24"/>
                <w:szCs w:val="24"/>
              </w:rPr>
              <w:t>Dialog Module Settings</w:t>
            </w:r>
          </w:p>
        </w:tc>
      </w:tr>
      <w:tr w:rsidR="003C4C11" w:rsidRPr="00907B70" w14:paraId="790C6EC2" w14:textId="77777777" w:rsidTr="00C44B91">
        <w:trPr>
          <w:trHeight w:val="224"/>
        </w:trPr>
        <w:tc>
          <w:tcPr>
            <w:tcW w:w="3258" w:type="dxa"/>
            <w:gridSpan w:val="2"/>
            <w:shd w:val="clear" w:color="DAEEF3" w:themeColor="accent5" w:themeTint="33" w:fill="DAEEF3" w:themeFill="accent5" w:themeFillTint="33"/>
          </w:tcPr>
          <w:p w14:paraId="7D231CE1" w14:textId="77777777" w:rsidR="003C4C11" w:rsidRPr="00907B70" w:rsidRDefault="003C4C11" w:rsidP="00C44B91">
            <w:pPr>
              <w:spacing w:after="0" w:line="240" w:lineRule="auto"/>
              <w:rPr>
                <w:b/>
              </w:rPr>
            </w:pPr>
            <w:r w:rsidRPr="00907B70">
              <w:rPr>
                <w:b/>
              </w:rPr>
              <w:t>Peg</w:t>
            </w:r>
          </w:p>
        </w:tc>
        <w:tc>
          <w:tcPr>
            <w:tcW w:w="6105" w:type="dxa"/>
            <w:gridSpan w:val="9"/>
            <w:shd w:val="clear" w:color="DAEEF3" w:themeColor="accent5" w:themeTint="33" w:fill="auto"/>
          </w:tcPr>
          <w:p w14:paraId="4717D9D4" w14:textId="1F678976" w:rsidR="003C4C11" w:rsidRPr="00907B70" w:rsidRDefault="00F33B59" w:rsidP="00C44B91">
            <w:pPr>
              <w:spacing w:after="0" w:line="240" w:lineRule="auto"/>
            </w:pPr>
            <w:r>
              <w:t>2620</w:t>
            </w:r>
          </w:p>
        </w:tc>
      </w:tr>
      <w:tr w:rsidR="003C4C11" w:rsidRPr="00907B70" w14:paraId="4F3008E8" w14:textId="77777777" w:rsidTr="00C44B91">
        <w:trPr>
          <w:trHeight w:val="224"/>
        </w:trPr>
        <w:tc>
          <w:tcPr>
            <w:tcW w:w="3258" w:type="dxa"/>
            <w:gridSpan w:val="2"/>
            <w:shd w:val="clear" w:color="DAEEF3" w:themeColor="accent5" w:themeTint="33" w:fill="DAEEF3" w:themeFill="accent5" w:themeFillTint="33"/>
          </w:tcPr>
          <w:p w14:paraId="6D01F306" w14:textId="77777777" w:rsidR="003C4C11" w:rsidRPr="00907B70" w:rsidRDefault="003C4C11" w:rsidP="00C44B91">
            <w:pPr>
              <w:spacing w:after="0" w:line="240" w:lineRule="auto"/>
              <w:rPr>
                <w:b/>
              </w:rPr>
            </w:pPr>
            <w:proofErr w:type="spellStart"/>
            <w:r w:rsidRPr="00907B70">
              <w:rPr>
                <w:b/>
              </w:rPr>
              <w:t>InitialTimeout</w:t>
            </w:r>
            <w:proofErr w:type="spellEnd"/>
          </w:p>
        </w:tc>
        <w:tc>
          <w:tcPr>
            <w:tcW w:w="6105" w:type="dxa"/>
            <w:gridSpan w:val="9"/>
            <w:shd w:val="clear" w:color="DAEEF3" w:themeColor="accent5" w:themeTint="33" w:fill="auto"/>
          </w:tcPr>
          <w:p w14:paraId="7ED51268" w14:textId="77777777" w:rsidR="003C4C11" w:rsidRPr="00907B70" w:rsidRDefault="003C4C11" w:rsidP="00C44B91">
            <w:pPr>
              <w:spacing w:after="0" w:line="240" w:lineRule="auto"/>
            </w:pPr>
            <w:r w:rsidRPr="00907B70">
              <w:t>6 seconds</w:t>
            </w:r>
          </w:p>
        </w:tc>
      </w:tr>
      <w:tr w:rsidR="003C4C11" w:rsidRPr="00907B70" w14:paraId="2B0035A3" w14:textId="77777777" w:rsidTr="00C44B91">
        <w:trPr>
          <w:trHeight w:val="224"/>
        </w:trPr>
        <w:tc>
          <w:tcPr>
            <w:tcW w:w="3258" w:type="dxa"/>
            <w:gridSpan w:val="2"/>
            <w:shd w:val="clear" w:color="DAEEF3" w:themeColor="accent5" w:themeTint="33" w:fill="DAEEF3" w:themeFill="accent5" w:themeFillTint="33"/>
          </w:tcPr>
          <w:p w14:paraId="00D28021" w14:textId="77777777" w:rsidR="003C4C11" w:rsidRPr="00907B70" w:rsidRDefault="003C4C11" w:rsidP="00C44B91">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14:paraId="268A2F48" w14:textId="77777777" w:rsidR="003C4C11" w:rsidRPr="00907B70" w:rsidRDefault="003C4C11" w:rsidP="00C44B91">
            <w:pPr>
              <w:spacing w:after="0" w:line="240" w:lineRule="auto"/>
            </w:pPr>
            <w:r>
              <w:t>3</w:t>
            </w:r>
          </w:p>
        </w:tc>
        <w:tc>
          <w:tcPr>
            <w:tcW w:w="2880" w:type="dxa"/>
            <w:gridSpan w:val="3"/>
            <w:shd w:val="clear" w:color="DAEEF3" w:themeColor="accent5" w:themeTint="33" w:fill="DAEEF3" w:themeFill="accent5" w:themeFillTint="33"/>
          </w:tcPr>
          <w:p w14:paraId="1E44A6F7" w14:textId="77777777" w:rsidR="003C4C11" w:rsidRPr="00907B70" w:rsidRDefault="003C4C11" w:rsidP="00C44B91">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14:paraId="4AC60D7C" w14:textId="77777777" w:rsidR="003C4C11" w:rsidRPr="00907B70" w:rsidRDefault="003C4C11" w:rsidP="00C44B91">
            <w:pPr>
              <w:spacing w:after="0" w:line="240" w:lineRule="auto"/>
            </w:pPr>
            <w:r>
              <w:t>3</w:t>
            </w:r>
          </w:p>
        </w:tc>
      </w:tr>
      <w:tr w:rsidR="003C4C11" w:rsidRPr="00907B70" w14:paraId="733DCBF9" w14:textId="77777777" w:rsidTr="00C44B91">
        <w:trPr>
          <w:trHeight w:val="224"/>
        </w:trPr>
        <w:tc>
          <w:tcPr>
            <w:tcW w:w="9363" w:type="dxa"/>
            <w:gridSpan w:val="11"/>
            <w:shd w:val="clear" w:color="DAEEF3" w:themeColor="accent5" w:themeTint="33" w:fill="92CDDC" w:themeFill="accent5" w:themeFillTint="99"/>
          </w:tcPr>
          <w:p w14:paraId="42167971" w14:textId="77777777" w:rsidR="003C4C11" w:rsidRPr="00907B70" w:rsidRDefault="003C4C11" w:rsidP="00C44B91">
            <w:pPr>
              <w:spacing w:after="0" w:line="240" w:lineRule="auto"/>
            </w:pPr>
            <w:r w:rsidRPr="00907B70">
              <w:rPr>
                <w:b/>
              </w:rPr>
              <w:t>Speech Settings</w:t>
            </w:r>
          </w:p>
        </w:tc>
      </w:tr>
      <w:tr w:rsidR="003C4C11" w:rsidRPr="00907B70" w14:paraId="71B8B6E9" w14:textId="77777777" w:rsidTr="00C44B91">
        <w:trPr>
          <w:trHeight w:val="224"/>
        </w:trPr>
        <w:tc>
          <w:tcPr>
            <w:tcW w:w="3258" w:type="dxa"/>
            <w:gridSpan w:val="2"/>
            <w:shd w:val="solid" w:color="DAEEF3" w:themeColor="accent5" w:themeTint="33" w:fill="CCFFFF"/>
          </w:tcPr>
          <w:p w14:paraId="24C70D30" w14:textId="77777777" w:rsidR="003C4C11" w:rsidRPr="00907B70" w:rsidRDefault="003C4C11" w:rsidP="00C44B91">
            <w:pPr>
              <w:spacing w:after="0" w:line="240" w:lineRule="auto"/>
              <w:rPr>
                <w:b/>
              </w:rPr>
            </w:pPr>
            <w:r w:rsidRPr="00907B70">
              <w:rPr>
                <w:b/>
              </w:rPr>
              <w:t>Grammar Name(s):</w:t>
            </w:r>
          </w:p>
        </w:tc>
        <w:tc>
          <w:tcPr>
            <w:tcW w:w="6105" w:type="dxa"/>
            <w:gridSpan w:val="9"/>
          </w:tcPr>
          <w:p w14:paraId="0163D23A" w14:textId="77777777" w:rsidR="003C4C11" w:rsidRDefault="008F5A99" w:rsidP="00C44B91">
            <w:pPr>
              <w:spacing w:after="0" w:line="240" w:lineRule="auto"/>
            </w:pPr>
            <w:r>
              <w:t>2620_BalanceStillDue.grxml</w:t>
            </w:r>
          </w:p>
          <w:p w14:paraId="0351BC7D" w14:textId="194385D4" w:rsidR="008F5A99" w:rsidRPr="00907B70" w:rsidRDefault="008F5A99" w:rsidP="00C44B91">
            <w:pPr>
              <w:spacing w:after="0" w:line="240" w:lineRule="auto"/>
            </w:pPr>
            <w:r>
              <w:t>2620_BalanceStillDueDTMF.grxml</w:t>
            </w:r>
          </w:p>
        </w:tc>
      </w:tr>
      <w:tr w:rsidR="003C4C11" w:rsidRPr="00907B70" w14:paraId="6F42015D" w14:textId="77777777" w:rsidTr="00C44B91">
        <w:trPr>
          <w:trHeight w:val="341"/>
        </w:trPr>
        <w:tc>
          <w:tcPr>
            <w:tcW w:w="3258" w:type="dxa"/>
            <w:gridSpan w:val="2"/>
            <w:shd w:val="solid" w:color="DAEEF3" w:themeColor="accent5" w:themeTint="33" w:fill="CCFFFF"/>
          </w:tcPr>
          <w:p w14:paraId="564E0EFE" w14:textId="77777777" w:rsidR="003C4C11" w:rsidRPr="00907B70" w:rsidRDefault="003C4C11" w:rsidP="00C44B91">
            <w:pPr>
              <w:spacing w:after="0" w:line="240" w:lineRule="auto"/>
              <w:rPr>
                <w:b/>
              </w:rPr>
            </w:pPr>
            <w:proofErr w:type="spellStart"/>
            <w:r w:rsidRPr="00907B70">
              <w:rPr>
                <w:b/>
              </w:rPr>
              <w:t>MinConfidenceScore</w:t>
            </w:r>
            <w:proofErr w:type="spellEnd"/>
          </w:p>
        </w:tc>
        <w:tc>
          <w:tcPr>
            <w:tcW w:w="1260" w:type="dxa"/>
            <w:gridSpan w:val="4"/>
          </w:tcPr>
          <w:p w14:paraId="0BA20AE8" w14:textId="77777777" w:rsidR="003C4C11" w:rsidRPr="00907B70" w:rsidRDefault="003C4C11" w:rsidP="00C44B91">
            <w:pPr>
              <w:spacing w:after="0" w:line="240" w:lineRule="auto"/>
            </w:pPr>
            <w:r>
              <w:t>.4</w:t>
            </w:r>
          </w:p>
        </w:tc>
        <w:tc>
          <w:tcPr>
            <w:tcW w:w="2430" w:type="dxa"/>
            <w:shd w:val="solid" w:color="DAEEF3" w:themeColor="accent5" w:themeTint="33" w:fill="F2F2F2"/>
          </w:tcPr>
          <w:p w14:paraId="62891795" w14:textId="77777777" w:rsidR="003C4C11" w:rsidRPr="00907B70" w:rsidRDefault="003C4C11" w:rsidP="00C44B91">
            <w:pPr>
              <w:spacing w:after="0" w:line="240" w:lineRule="auto"/>
              <w:rPr>
                <w:b/>
              </w:rPr>
            </w:pPr>
            <w:proofErr w:type="spellStart"/>
            <w:r w:rsidRPr="00907B70">
              <w:rPr>
                <w:b/>
              </w:rPr>
              <w:t>MedConfidenceScore</w:t>
            </w:r>
            <w:proofErr w:type="spellEnd"/>
          </w:p>
        </w:tc>
        <w:tc>
          <w:tcPr>
            <w:tcW w:w="2415" w:type="dxa"/>
            <w:gridSpan w:val="4"/>
          </w:tcPr>
          <w:p w14:paraId="405A9CE6" w14:textId="77777777" w:rsidR="003C4C11" w:rsidRPr="00907B70" w:rsidRDefault="003C4C11" w:rsidP="00C44B91">
            <w:pPr>
              <w:spacing w:after="0" w:line="240" w:lineRule="auto"/>
            </w:pPr>
            <w:r>
              <w:t>.6</w:t>
            </w:r>
          </w:p>
        </w:tc>
      </w:tr>
      <w:tr w:rsidR="003C4C11" w:rsidRPr="00907B70" w14:paraId="33A7E1C1" w14:textId="77777777" w:rsidTr="00C44B91">
        <w:trPr>
          <w:trHeight w:val="242"/>
        </w:trPr>
        <w:tc>
          <w:tcPr>
            <w:tcW w:w="3258" w:type="dxa"/>
            <w:gridSpan w:val="2"/>
            <w:shd w:val="solid" w:color="DAEEF3" w:themeColor="accent5" w:themeTint="33" w:fill="CCFFFF"/>
          </w:tcPr>
          <w:p w14:paraId="523B3682" w14:textId="77777777" w:rsidR="003C4C11" w:rsidRPr="00907B70" w:rsidRDefault="003C4C11" w:rsidP="00C44B91">
            <w:pPr>
              <w:spacing w:after="0" w:line="240" w:lineRule="auto"/>
              <w:rPr>
                <w:b/>
              </w:rPr>
            </w:pPr>
            <w:proofErr w:type="spellStart"/>
            <w:r w:rsidRPr="00907B70">
              <w:rPr>
                <w:b/>
              </w:rPr>
              <w:t>NBest</w:t>
            </w:r>
            <w:proofErr w:type="spellEnd"/>
          </w:p>
        </w:tc>
        <w:tc>
          <w:tcPr>
            <w:tcW w:w="1260" w:type="dxa"/>
            <w:gridSpan w:val="4"/>
          </w:tcPr>
          <w:p w14:paraId="44A6FE74" w14:textId="77777777" w:rsidR="003C4C11" w:rsidRPr="00907B70" w:rsidRDefault="003C4C11" w:rsidP="00C44B91">
            <w:pPr>
              <w:spacing w:after="0" w:line="240" w:lineRule="auto"/>
            </w:pPr>
            <w:r w:rsidRPr="00907B70">
              <w:t>No</w:t>
            </w:r>
          </w:p>
        </w:tc>
        <w:tc>
          <w:tcPr>
            <w:tcW w:w="2430" w:type="dxa"/>
            <w:shd w:val="solid" w:color="DAEEF3" w:themeColor="accent5" w:themeTint="33" w:fill="F2F2F2"/>
          </w:tcPr>
          <w:p w14:paraId="557C9130" w14:textId="77777777" w:rsidR="003C4C11" w:rsidRPr="00907B70" w:rsidRDefault="003C4C11" w:rsidP="00C44B91">
            <w:pPr>
              <w:spacing w:after="0" w:line="240" w:lineRule="auto"/>
              <w:rPr>
                <w:b/>
              </w:rPr>
            </w:pPr>
            <w:proofErr w:type="spellStart"/>
            <w:r w:rsidRPr="00907B70">
              <w:rPr>
                <w:b/>
              </w:rPr>
              <w:t>BargeIn</w:t>
            </w:r>
            <w:proofErr w:type="spellEnd"/>
          </w:p>
        </w:tc>
        <w:tc>
          <w:tcPr>
            <w:tcW w:w="2415" w:type="dxa"/>
            <w:gridSpan w:val="4"/>
          </w:tcPr>
          <w:p w14:paraId="26DAD19B" w14:textId="77777777" w:rsidR="003C4C11" w:rsidRPr="00907B70" w:rsidRDefault="003C4C11" w:rsidP="00C44B91">
            <w:pPr>
              <w:spacing w:after="0" w:line="240" w:lineRule="auto"/>
            </w:pPr>
            <w:r w:rsidRPr="00907B70">
              <w:t>True</w:t>
            </w:r>
          </w:p>
        </w:tc>
      </w:tr>
      <w:tr w:rsidR="003C4C11" w:rsidRPr="00907B70" w14:paraId="7F316B62" w14:textId="77777777" w:rsidTr="00C44B91">
        <w:trPr>
          <w:trHeight w:val="242"/>
        </w:trPr>
        <w:tc>
          <w:tcPr>
            <w:tcW w:w="3258" w:type="dxa"/>
            <w:gridSpan w:val="2"/>
            <w:shd w:val="solid" w:color="DAEEF3" w:themeColor="accent5" w:themeTint="33" w:fill="CCFFFF"/>
          </w:tcPr>
          <w:p w14:paraId="4A8C76AA" w14:textId="77777777" w:rsidR="003C4C11" w:rsidRPr="00907B70" w:rsidRDefault="003C4C11" w:rsidP="00C44B91">
            <w:pPr>
              <w:spacing w:after="0" w:line="240" w:lineRule="auto"/>
              <w:rPr>
                <w:b/>
              </w:rPr>
            </w:pPr>
            <w:proofErr w:type="spellStart"/>
            <w:r w:rsidRPr="00907B70">
              <w:rPr>
                <w:b/>
              </w:rPr>
              <w:t>Completetimeout</w:t>
            </w:r>
            <w:proofErr w:type="spellEnd"/>
          </w:p>
        </w:tc>
        <w:tc>
          <w:tcPr>
            <w:tcW w:w="1260" w:type="dxa"/>
            <w:gridSpan w:val="4"/>
          </w:tcPr>
          <w:p w14:paraId="09B13187" w14:textId="77777777" w:rsidR="003C4C11" w:rsidRPr="00907B70" w:rsidRDefault="003C4C11" w:rsidP="00C44B91">
            <w:pPr>
              <w:spacing w:after="0" w:line="240" w:lineRule="auto"/>
            </w:pPr>
            <w:r w:rsidRPr="00907B70">
              <w:t>0</w:t>
            </w:r>
          </w:p>
        </w:tc>
        <w:tc>
          <w:tcPr>
            <w:tcW w:w="2430" w:type="dxa"/>
            <w:shd w:val="solid" w:color="DAEEF3" w:themeColor="accent5" w:themeTint="33" w:fill="F2F2F2"/>
          </w:tcPr>
          <w:p w14:paraId="6DC5AC61" w14:textId="77777777" w:rsidR="003C4C11" w:rsidRPr="00907B70" w:rsidRDefault="003C4C11" w:rsidP="00C44B91">
            <w:pPr>
              <w:spacing w:after="0" w:line="240" w:lineRule="auto"/>
              <w:rPr>
                <w:b/>
              </w:rPr>
            </w:pPr>
            <w:proofErr w:type="spellStart"/>
            <w:r w:rsidRPr="00907B70">
              <w:rPr>
                <w:b/>
              </w:rPr>
              <w:t>Incompletetimeout</w:t>
            </w:r>
            <w:proofErr w:type="spellEnd"/>
          </w:p>
        </w:tc>
        <w:tc>
          <w:tcPr>
            <w:tcW w:w="2415" w:type="dxa"/>
            <w:gridSpan w:val="4"/>
          </w:tcPr>
          <w:p w14:paraId="5373091C" w14:textId="77777777" w:rsidR="003C4C11" w:rsidRPr="00907B70" w:rsidRDefault="003C4C11" w:rsidP="00C44B91">
            <w:pPr>
              <w:spacing w:after="0" w:line="240" w:lineRule="auto"/>
            </w:pPr>
            <w:r w:rsidRPr="00907B70">
              <w:t xml:space="preserve">1500 </w:t>
            </w:r>
            <w:proofErr w:type="spellStart"/>
            <w:r w:rsidRPr="00907B70">
              <w:t>ms</w:t>
            </w:r>
            <w:proofErr w:type="spellEnd"/>
          </w:p>
        </w:tc>
      </w:tr>
      <w:tr w:rsidR="003C4C11" w:rsidRPr="00907B70" w14:paraId="3BC0C841" w14:textId="77777777" w:rsidTr="00C44B91">
        <w:trPr>
          <w:trHeight w:val="242"/>
        </w:trPr>
        <w:tc>
          <w:tcPr>
            <w:tcW w:w="3258" w:type="dxa"/>
            <w:gridSpan w:val="2"/>
            <w:shd w:val="solid" w:color="DAEEF3" w:themeColor="accent5" w:themeTint="33" w:fill="CCFFFF"/>
          </w:tcPr>
          <w:p w14:paraId="25F1843E" w14:textId="77777777" w:rsidR="003C4C11" w:rsidRPr="00907B70" w:rsidRDefault="003C4C11" w:rsidP="00C44B91">
            <w:pPr>
              <w:spacing w:after="0" w:line="240" w:lineRule="auto"/>
              <w:rPr>
                <w:b/>
              </w:rPr>
            </w:pPr>
            <w:proofErr w:type="spellStart"/>
            <w:r w:rsidRPr="00907B70">
              <w:rPr>
                <w:b/>
              </w:rPr>
              <w:t>MaxSpeechTimeout</w:t>
            </w:r>
            <w:proofErr w:type="spellEnd"/>
          </w:p>
        </w:tc>
        <w:tc>
          <w:tcPr>
            <w:tcW w:w="1260" w:type="dxa"/>
            <w:gridSpan w:val="4"/>
          </w:tcPr>
          <w:p w14:paraId="3D6AF8E5" w14:textId="77777777" w:rsidR="003C4C11" w:rsidRPr="00907B70" w:rsidRDefault="003C4C11" w:rsidP="00C44B91">
            <w:pPr>
              <w:spacing w:after="0" w:line="240" w:lineRule="auto"/>
            </w:pPr>
            <w:r w:rsidRPr="00907B70">
              <w:t>22 seconds</w:t>
            </w:r>
          </w:p>
        </w:tc>
        <w:tc>
          <w:tcPr>
            <w:tcW w:w="2430" w:type="dxa"/>
            <w:shd w:val="clear" w:color="DAEEF3" w:themeColor="accent5" w:themeTint="33" w:fill="DAEEF3" w:themeFill="accent5" w:themeFillTint="33"/>
          </w:tcPr>
          <w:p w14:paraId="4BDB2FC6" w14:textId="77777777" w:rsidR="003C4C11" w:rsidRPr="00907B70" w:rsidRDefault="003C4C11" w:rsidP="00C44B91">
            <w:pPr>
              <w:spacing w:after="0" w:line="240" w:lineRule="auto"/>
              <w:rPr>
                <w:b/>
              </w:rPr>
            </w:pPr>
            <w:r w:rsidRPr="00907B70">
              <w:rPr>
                <w:b/>
              </w:rPr>
              <w:t>Sensitivity</w:t>
            </w:r>
          </w:p>
        </w:tc>
        <w:tc>
          <w:tcPr>
            <w:tcW w:w="2415" w:type="dxa"/>
            <w:gridSpan w:val="4"/>
            <w:shd w:val="clear" w:color="DAEEF3" w:themeColor="accent5" w:themeTint="33" w:fill="auto"/>
          </w:tcPr>
          <w:p w14:paraId="32C49CD1" w14:textId="77777777" w:rsidR="003C4C11" w:rsidRPr="00907B70" w:rsidRDefault="003C4C11" w:rsidP="00C44B91">
            <w:pPr>
              <w:spacing w:after="0" w:line="240" w:lineRule="auto"/>
              <w:rPr>
                <w:b/>
              </w:rPr>
            </w:pPr>
            <w:r w:rsidRPr="00907B70">
              <w:t>0.4</w:t>
            </w:r>
          </w:p>
        </w:tc>
      </w:tr>
      <w:tr w:rsidR="003C4C11" w:rsidRPr="00907B70" w14:paraId="43D60A66" w14:textId="77777777" w:rsidTr="00C44B91">
        <w:tc>
          <w:tcPr>
            <w:tcW w:w="9363" w:type="dxa"/>
            <w:gridSpan w:val="11"/>
            <w:tcBorders>
              <w:bottom w:val="single" w:sz="4" w:space="0" w:color="000000"/>
            </w:tcBorders>
            <w:shd w:val="clear" w:color="auto" w:fill="92CDDC" w:themeFill="accent5" w:themeFillTint="99"/>
          </w:tcPr>
          <w:p w14:paraId="6DCF46A5" w14:textId="77777777" w:rsidR="003C4C11" w:rsidRPr="00907B70" w:rsidRDefault="003C4C11" w:rsidP="00C44B91">
            <w:pPr>
              <w:spacing w:after="0" w:line="240" w:lineRule="auto"/>
              <w:rPr>
                <w:b/>
              </w:rPr>
            </w:pPr>
            <w:r w:rsidRPr="00907B70">
              <w:rPr>
                <w:b/>
              </w:rPr>
              <w:t>DTMF Settings</w:t>
            </w:r>
          </w:p>
        </w:tc>
      </w:tr>
      <w:tr w:rsidR="003C4C11" w:rsidRPr="00907B70" w14:paraId="0A6C5F9C" w14:textId="77777777" w:rsidTr="00C44B91">
        <w:tc>
          <w:tcPr>
            <w:tcW w:w="3258" w:type="dxa"/>
            <w:gridSpan w:val="2"/>
            <w:tcBorders>
              <w:bottom w:val="single" w:sz="4" w:space="0" w:color="000000"/>
            </w:tcBorders>
            <w:shd w:val="clear" w:color="auto" w:fill="DAEEF3" w:themeFill="accent5" w:themeFillTint="33"/>
          </w:tcPr>
          <w:p w14:paraId="0559B89C" w14:textId="77777777" w:rsidR="003C4C11" w:rsidRPr="00907B70" w:rsidRDefault="003C4C11" w:rsidP="00C44B91">
            <w:pPr>
              <w:spacing w:after="0" w:line="240" w:lineRule="auto"/>
              <w:rPr>
                <w:b/>
              </w:rPr>
            </w:pPr>
            <w:r w:rsidRPr="00907B70">
              <w:rPr>
                <w:b/>
              </w:rPr>
              <w:t>DTMF Allowed?</w:t>
            </w:r>
          </w:p>
        </w:tc>
        <w:tc>
          <w:tcPr>
            <w:tcW w:w="6105" w:type="dxa"/>
            <w:gridSpan w:val="9"/>
            <w:shd w:val="clear" w:color="auto" w:fill="auto"/>
          </w:tcPr>
          <w:p w14:paraId="5E0BEC12" w14:textId="77777777" w:rsidR="003C4C11" w:rsidRPr="00907B70" w:rsidRDefault="003C4C11" w:rsidP="00C44B91">
            <w:pPr>
              <w:spacing w:after="0" w:line="240" w:lineRule="auto"/>
            </w:pPr>
            <w:proofErr w:type="spellStart"/>
            <w:r>
              <w:t>Sí</w:t>
            </w:r>
            <w:proofErr w:type="spellEnd"/>
          </w:p>
        </w:tc>
      </w:tr>
      <w:tr w:rsidR="003C4C11" w:rsidRPr="00907B70" w14:paraId="75CBA1B1" w14:textId="77777777" w:rsidTr="00C44B91">
        <w:trPr>
          <w:trHeight w:val="224"/>
        </w:trPr>
        <w:tc>
          <w:tcPr>
            <w:tcW w:w="3258" w:type="dxa"/>
            <w:gridSpan w:val="2"/>
            <w:shd w:val="solid" w:color="DAEEF3" w:themeColor="accent5" w:themeTint="33" w:fill="F2F2F2"/>
          </w:tcPr>
          <w:p w14:paraId="7A9C9AD1" w14:textId="77777777" w:rsidR="003C4C11" w:rsidRPr="00907B70" w:rsidRDefault="003C4C11" w:rsidP="00C44B91">
            <w:pPr>
              <w:spacing w:after="0" w:line="240" w:lineRule="auto"/>
              <w:rPr>
                <w:b/>
              </w:rPr>
            </w:pPr>
            <w:proofErr w:type="spellStart"/>
            <w:r w:rsidRPr="00907B70">
              <w:rPr>
                <w:b/>
              </w:rPr>
              <w:t>MinDigits</w:t>
            </w:r>
            <w:proofErr w:type="spellEnd"/>
          </w:p>
        </w:tc>
        <w:tc>
          <w:tcPr>
            <w:tcW w:w="1036" w:type="dxa"/>
            <w:gridSpan w:val="3"/>
          </w:tcPr>
          <w:p w14:paraId="64EC3823" w14:textId="77777777" w:rsidR="003C4C11" w:rsidRPr="00907B70" w:rsidRDefault="003C4C11" w:rsidP="00C44B91">
            <w:pPr>
              <w:spacing w:after="0" w:line="240" w:lineRule="auto"/>
            </w:pPr>
            <w:r>
              <w:t>1</w:t>
            </w:r>
          </w:p>
        </w:tc>
        <w:tc>
          <w:tcPr>
            <w:tcW w:w="2654" w:type="dxa"/>
            <w:gridSpan w:val="2"/>
            <w:shd w:val="solid" w:color="DAEEF3" w:themeColor="accent5" w:themeTint="33" w:fill="F2F2F2"/>
          </w:tcPr>
          <w:p w14:paraId="55328C6D" w14:textId="77777777" w:rsidR="003C4C11" w:rsidRPr="00907B70" w:rsidRDefault="003C4C11" w:rsidP="00C44B91">
            <w:pPr>
              <w:spacing w:after="0" w:line="240" w:lineRule="auto"/>
              <w:rPr>
                <w:b/>
              </w:rPr>
            </w:pPr>
            <w:proofErr w:type="spellStart"/>
            <w:r w:rsidRPr="00907B70">
              <w:rPr>
                <w:b/>
              </w:rPr>
              <w:t>MaxDigits</w:t>
            </w:r>
            <w:proofErr w:type="spellEnd"/>
          </w:p>
        </w:tc>
        <w:tc>
          <w:tcPr>
            <w:tcW w:w="2415" w:type="dxa"/>
            <w:gridSpan w:val="4"/>
          </w:tcPr>
          <w:p w14:paraId="0F421927" w14:textId="77777777" w:rsidR="003C4C11" w:rsidRPr="00907B70" w:rsidRDefault="003C4C11" w:rsidP="00C44B91">
            <w:pPr>
              <w:spacing w:after="0" w:line="240" w:lineRule="auto"/>
            </w:pPr>
            <w:r>
              <w:t>1</w:t>
            </w:r>
          </w:p>
        </w:tc>
      </w:tr>
      <w:tr w:rsidR="003C4C11" w:rsidRPr="00907B70" w14:paraId="7F968272" w14:textId="77777777" w:rsidTr="00C44B91">
        <w:trPr>
          <w:trHeight w:val="233"/>
        </w:trPr>
        <w:tc>
          <w:tcPr>
            <w:tcW w:w="3258" w:type="dxa"/>
            <w:gridSpan w:val="2"/>
            <w:shd w:val="solid" w:color="DAEEF3" w:themeColor="accent5" w:themeTint="33" w:fill="F2F2F2"/>
          </w:tcPr>
          <w:p w14:paraId="2006E9CE" w14:textId="77777777" w:rsidR="003C4C11" w:rsidRPr="00907B70" w:rsidRDefault="003C4C11" w:rsidP="00C44B91">
            <w:pPr>
              <w:spacing w:after="0" w:line="240" w:lineRule="auto"/>
              <w:rPr>
                <w:b/>
              </w:rPr>
            </w:pPr>
            <w:proofErr w:type="spellStart"/>
            <w:r w:rsidRPr="00907B70">
              <w:rPr>
                <w:b/>
              </w:rPr>
              <w:t>TerminationDigit</w:t>
            </w:r>
            <w:proofErr w:type="spellEnd"/>
          </w:p>
        </w:tc>
        <w:tc>
          <w:tcPr>
            <w:tcW w:w="1036" w:type="dxa"/>
            <w:gridSpan w:val="3"/>
          </w:tcPr>
          <w:p w14:paraId="444449E5" w14:textId="77777777" w:rsidR="003C4C11" w:rsidRPr="00907B70" w:rsidRDefault="003C4C11" w:rsidP="00C44B91">
            <w:pPr>
              <w:spacing w:after="0" w:line="240" w:lineRule="auto"/>
            </w:pPr>
            <w:r w:rsidRPr="00907B70">
              <w:t>N/A</w:t>
            </w:r>
          </w:p>
        </w:tc>
        <w:tc>
          <w:tcPr>
            <w:tcW w:w="2654" w:type="dxa"/>
            <w:gridSpan w:val="2"/>
            <w:shd w:val="solid" w:color="DAEEF3" w:themeColor="accent5" w:themeTint="33" w:fill="F2F2F2"/>
          </w:tcPr>
          <w:p w14:paraId="0AD3A9AA" w14:textId="77777777" w:rsidR="003C4C11" w:rsidRPr="00907B70" w:rsidRDefault="003C4C11" w:rsidP="00C44B91">
            <w:pPr>
              <w:spacing w:after="0" w:line="240" w:lineRule="auto"/>
              <w:rPr>
                <w:b/>
              </w:rPr>
            </w:pPr>
            <w:r w:rsidRPr="00907B70">
              <w:rPr>
                <w:b/>
              </w:rPr>
              <w:t>Interdigit Timeout</w:t>
            </w:r>
          </w:p>
        </w:tc>
        <w:tc>
          <w:tcPr>
            <w:tcW w:w="2415" w:type="dxa"/>
            <w:gridSpan w:val="4"/>
          </w:tcPr>
          <w:p w14:paraId="75209F91" w14:textId="77777777" w:rsidR="003C4C11" w:rsidRPr="00907B70" w:rsidRDefault="003C4C11" w:rsidP="00C44B91">
            <w:pPr>
              <w:spacing w:after="0" w:line="240" w:lineRule="auto"/>
            </w:pPr>
            <w:r w:rsidRPr="00907B70">
              <w:t>N/A</w:t>
            </w:r>
          </w:p>
        </w:tc>
      </w:tr>
      <w:tr w:rsidR="003C4C11" w:rsidRPr="00907B70" w14:paraId="3492BAF1" w14:textId="77777777" w:rsidTr="00C44B91">
        <w:trPr>
          <w:trHeight w:val="305"/>
        </w:trPr>
        <w:tc>
          <w:tcPr>
            <w:tcW w:w="9363" w:type="dxa"/>
            <w:gridSpan w:val="11"/>
            <w:shd w:val="clear" w:color="auto" w:fill="000000" w:themeFill="text1"/>
            <w:vAlign w:val="center"/>
          </w:tcPr>
          <w:p w14:paraId="4C174A85" w14:textId="77777777" w:rsidR="003C4C11" w:rsidRPr="00907B70" w:rsidRDefault="003C4C11" w:rsidP="00C44B91">
            <w:pPr>
              <w:spacing w:after="0" w:line="240" w:lineRule="auto"/>
              <w:rPr>
                <w:b/>
                <w:sz w:val="24"/>
                <w:szCs w:val="24"/>
              </w:rPr>
            </w:pPr>
          </w:p>
        </w:tc>
      </w:tr>
      <w:tr w:rsidR="003C4C11" w:rsidRPr="00907B70" w14:paraId="1E1055CB" w14:textId="77777777" w:rsidTr="00C44B91">
        <w:trPr>
          <w:trHeight w:val="305"/>
        </w:trPr>
        <w:tc>
          <w:tcPr>
            <w:tcW w:w="9363" w:type="dxa"/>
            <w:gridSpan w:val="11"/>
            <w:shd w:val="clear" w:color="auto" w:fill="D9D9D9"/>
            <w:vAlign w:val="center"/>
          </w:tcPr>
          <w:p w14:paraId="7C1A753B" w14:textId="77777777" w:rsidR="003C4C11" w:rsidRPr="00907B70" w:rsidRDefault="003C4C11" w:rsidP="00C44B91">
            <w:pPr>
              <w:spacing w:after="0" w:line="240" w:lineRule="auto"/>
              <w:rPr>
                <w:b/>
                <w:sz w:val="24"/>
                <w:szCs w:val="24"/>
              </w:rPr>
            </w:pPr>
            <w:r w:rsidRPr="00907B70">
              <w:rPr>
                <w:b/>
                <w:sz w:val="24"/>
                <w:szCs w:val="24"/>
              </w:rPr>
              <w:t>Initial Prompts</w:t>
            </w:r>
          </w:p>
        </w:tc>
      </w:tr>
      <w:tr w:rsidR="003C4C11" w:rsidRPr="00907B70" w14:paraId="74A29906" w14:textId="77777777" w:rsidTr="00C44B91">
        <w:trPr>
          <w:trHeight w:val="305"/>
        </w:trPr>
        <w:tc>
          <w:tcPr>
            <w:tcW w:w="2178" w:type="dxa"/>
            <w:tcBorders>
              <w:bottom w:val="single" w:sz="4" w:space="0" w:color="000000"/>
            </w:tcBorders>
            <w:shd w:val="clear" w:color="auto" w:fill="DAEEF3" w:themeFill="accent5" w:themeFillTint="33"/>
            <w:vAlign w:val="center"/>
          </w:tcPr>
          <w:p w14:paraId="73B7FBE0" w14:textId="77777777" w:rsidR="003C4C11" w:rsidRPr="00907B70" w:rsidRDefault="003C4C11" w:rsidP="00C44B91">
            <w:pPr>
              <w:spacing w:after="0" w:line="240" w:lineRule="auto"/>
              <w:jc w:val="center"/>
              <w:rPr>
                <w:b/>
                <w:i/>
              </w:rPr>
            </w:pPr>
            <w:r w:rsidRPr="00907B70">
              <w:rPr>
                <w:b/>
                <w:i/>
              </w:rPr>
              <w:t>Name</w:t>
            </w:r>
          </w:p>
        </w:tc>
        <w:tc>
          <w:tcPr>
            <w:tcW w:w="1800" w:type="dxa"/>
            <w:gridSpan w:val="2"/>
            <w:tcBorders>
              <w:bottom w:val="single" w:sz="4" w:space="0" w:color="000000"/>
            </w:tcBorders>
            <w:shd w:val="clear" w:color="auto" w:fill="DAEEF3" w:themeFill="accent5" w:themeFillTint="33"/>
            <w:vAlign w:val="center"/>
          </w:tcPr>
          <w:p w14:paraId="7446A3E0" w14:textId="77777777" w:rsidR="003C4C11" w:rsidRPr="00907B70" w:rsidRDefault="003C4C11" w:rsidP="00C44B91">
            <w:pPr>
              <w:spacing w:after="0" w:line="240" w:lineRule="auto"/>
              <w:jc w:val="center"/>
              <w:rPr>
                <w:b/>
                <w:i/>
              </w:rPr>
            </w:pPr>
            <w:r w:rsidRPr="00907B70">
              <w:rPr>
                <w:b/>
                <w:i/>
              </w:rPr>
              <w:t>Condition</w:t>
            </w:r>
          </w:p>
        </w:tc>
        <w:tc>
          <w:tcPr>
            <w:tcW w:w="5385" w:type="dxa"/>
            <w:gridSpan w:val="8"/>
            <w:tcBorders>
              <w:bottom w:val="single" w:sz="4" w:space="0" w:color="000000"/>
            </w:tcBorders>
            <w:shd w:val="clear" w:color="auto" w:fill="DAEEF3" w:themeFill="accent5" w:themeFillTint="33"/>
            <w:vAlign w:val="center"/>
          </w:tcPr>
          <w:p w14:paraId="5509D0F8" w14:textId="77777777" w:rsidR="003C4C11" w:rsidRPr="00907B70" w:rsidRDefault="003C4C11" w:rsidP="00C44B91">
            <w:pPr>
              <w:spacing w:after="0" w:line="240" w:lineRule="auto"/>
              <w:jc w:val="center"/>
              <w:rPr>
                <w:b/>
                <w:i/>
              </w:rPr>
            </w:pPr>
            <w:r w:rsidRPr="00907B70">
              <w:rPr>
                <w:b/>
                <w:i/>
              </w:rPr>
              <w:t>Wording</w:t>
            </w:r>
          </w:p>
        </w:tc>
      </w:tr>
      <w:tr w:rsidR="003C4C11" w:rsidRPr="00F85F27" w14:paraId="3F3A46B1" w14:textId="77777777" w:rsidTr="00C44B91">
        <w:trPr>
          <w:trHeight w:val="305"/>
        </w:trPr>
        <w:tc>
          <w:tcPr>
            <w:tcW w:w="2178" w:type="dxa"/>
            <w:tcBorders>
              <w:bottom w:val="single" w:sz="4" w:space="0" w:color="000000"/>
            </w:tcBorders>
            <w:shd w:val="clear" w:color="auto" w:fill="auto"/>
          </w:tcPr>
          <w:p w14:paraId="1CD580B4" w14:textId="08487E38" w:rsidR="003C4C11" w:rsidRPr="00907B70" w:rsidRDefault="00F33B59" w:rsidP="00C44B91">
            <w:pPr>
              <w:spacing w:after="0" w:line="240" w:lineRule="auto"/>
              <w:rPr>
                <w:sz w:val="20"/>
                <w:szCs w:val="20"/>
              </w:rPr>
            </w:pPr>
            <w:r>
              <w:rPr>
                <w:sz w:val="20"/>
                <w:szCs w:val="20"/>
              </w:rPr>
              <w:t>2620-1.wav</w:t>
            </w:r>
          </w:p>
        </w:tc>
        <w:tc>
          <w:tcPr>
            <w:tcW w:w="1800" w:type="dxa"/>
            <w:gridSpan w:val="2"/>
            <w:tcBorders>
              <w:bottom w:val="single" w:sz="4" w:space="0" w:color="000000"/>
            </w:tcBorders>
            <w:shd w:val="clear" w:color="auto" w:fill="auto"/>
          </w:tcPr>
          <w:p w14:paraId="45B7473E" w14:textId="7F37873A" w:rsidR="003C4C11" w:rsidRPr="00907B70" w:rsidRDefault="00F33B59" w:rsidP="00C44B91">
            <w:pPr>
              <w:spacing w:after="0" w:line="240" w:lineRule="auto"/>
              <w:rPr>
                <w:sz w:val="20"/>
                <w:szCs w:val="20"/>
              </w:rPr>
            </w:pPr>
            <w:r>
              <w:rPr>
                <w:sz w:val="20"/>
                <w:szCs w:val="20"/>
              </w:rPr>
              <w:t>Initial</w:t>
            </w:r>
          </w:p>
        </w:tc>
        <w:tc>
          <w:tcPr>
            <w:tcW w:w="5385" w:type="dxa"/>
            <w:gridSpan w:val="8"/>
            <w:tcBorders>
              <w:bottom w:val="single" w:sz="4" w:space="0" w:color="000000"/>
            </w:tcBorders>
            <w:shd w:val="clear" w:color="auto" w:fill="auto"/>
            <w:vAlign w:val="center"/>
          </w:tcPr>
          <w:p w14:paraId="2334E4CD" w14:textId="5D1E1A80" w:rsidR="003C4C11" w:rsidRPr="00F03FB4" w:rsidRDefault="00F33B59" w:rsidP="00C44B91">
            <w:pPr>
              <w:widowControl w:val="0"/>
              <w:autoSpaceDE w:val="0"/>
              <w:autoSpaceDN w:val="0"/>
              <w:adjustRightInd w:val="0"/>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¿Desea utilizar otra cuenta para pagar el saldo restante?  Su cuenta será suspendida si no recibimos un pago dentro de los siguientes 60 días.</w:t>
            </w:r>
          </w:p>
        </w:tc>
      </w:tr>
      <w:tr w:rsidR="003C4C11" w:rsidRPr="00907B70" w14:paraId="0B907910" w14:textId="77777777" w:rsidTr="00C44B91">
        <w:trPr>
          <w:trHeight w:val="305"/>
        </w:trPr>
        <w:tc>
          <w:tcPr>
            <w:tcW w:w="9363" w:type="dxa"/>
            <w:gridSpan w:val="11"/>
            <w:tcBorders>
              <w:bottom w:val="single" w:sz="4" w:space="0" w:color="000000"/>
            </w:tcBorders>
            <w:shd w:val="clear" w:color="auto" w:fill="D9D9D9"/>
            <w:vAlign w:val="center"/>
          </w:tcPr>
          <w:p w14:paraId="0F7EB91E" w14:textId="77777777" w:rsidR="003C4C11" w:rsidRPr="00907B70" w:rsidRDefault="003C4C11" w:rsidP="00C44B91">
            <w:pPr>
              <w:spacing w:after="0" w:line="240" w:lineRule="auto"/>
              <w:rPr>
                <w:b/>
                <w:sz w:val="24"/>
                <w:szCs w:val="24"/>
              </w:rPr>
            </w:pPr>
            <w:r w:rsidRPr="00907B70">
              <w:rPr>
                <w:b/>
                <w:sz w:val="24"/>
                <w:szCs w:val="24"/>
              </w:rPr>
              <w:t>Retry Prompts</w:t>
            </w:r>
          </w:p>
        </w:tc>
      </w:tr>
      <w:tr w:rsidR="003C4C11" w:rsidRPr="00907B70" w14:paraId="7F7BD6CC" w14:textId="77777777" w:rsidTr="00C44B91">
        <w:trPr>
          <w:trHeight w:val="305"/>
        </w:trPr>
        <w:tc>
          <w:tcPr>
            <w:tcW w:w="2178" w:type="dxa"/>
            <w:tcBorders>
              <w:bottom w:val="single" w:sz="4" w:space="0" w:color="000000"/>
            </w:tcBorders>
            <w:shd w:val="clear" w:color="auto" w:fill="DAEEF3" w:themeFill="accent5" w:themeFillTint="33"/>
            <w:vAlign w:val="center"/>
          </w:tcPr>
          <w:p w14:paraId="40810107" w14:textId="77777777" w:rsidR="003C4C11" w:rsidRPr="00907B70" w:rsidRDefault="003C4C11" w:rsidP="00C44B91">
            <w:pPr>
              <w:spacing w:after="0" w:line="240" w:lineRule="auto"/>
              <w:jc w:val="center"/>
              <w:rPr>
                <w:b/>
                <w:i/>
                <w:sz w:val="24"/>
                <w:szCs w:val="24"/>
              </w:rPr>
            </w:pPr>
            <w:r w:rsidRPr="00907B70">
              <w:rPr>
                <w:b/>
                <w:i/>
              </w:rPr>
              <w:t>Name</w:t>
            </w:r>
          </w:p>
        </w:tc>
        <w:tc>
          <w:tcPr>
            <w:tcW w:w="1890" w:type="dxa"/>
            <w:gridSpan w:val="3"/>
            <w:tcBorders>
              <w:bottom w:val="single" w:sz="4" w:space="0" w:color="000000"/>
            </w:tcBorders>
            <w:shd w:val="clear" w:color="auto" w:fill="DAEEF3" w:themeFill="accent5" w:themeFillTint="33"/>
            <w:vAlign w:val="center"/>
          </w:tcPr>
          <w:p w14:paraId="30113572" w14:textId="77777777" w:rsidR="003C4C11" w:rsidRPr="00907B70" w:rsidRDefault="003C4C11" w:rsidP="00C44B91">
            <w:pPr>
              <w:spacing w:after="0" w:line="240" w:lineRule="auto"/>
              <w:jc w:val="center"/>
              <w:rPr>
                <w:b/>
                <w:i/>
                <w:sz w:val="24"/>
                <w:szCs w:val="24"/>
              </w:rPr>
            </w:pPr>
            <w:r w:rsidRPr="00907B70">
              <w:rPr>
                <w:b/>
                <w:i/>
              </w:rPr>
              <w:t>Condition</w:t>
            </w:r>
          </w:p>
        </w:tc>
        <w:tc>
          <w:tcPr>
            <w:tcW w:w="3690" w:type="dxa"/>
            <w:gridSpan w:val="6"/>
            <w:tcBorders>
              <w:bottom w:val="single" w:sz="4" w:space="0" w:color="000000"/>
            </w:tcBorders>
            <w:shd w:val="clear" w:color="auto" w:fill="DAEEF3" w:themeFill="accent5" w:themeFillTint="33"/>
            <w:vAlign w:val="center"/>
          </w:tcPr>
          <w:p w14:paraId="1F3C3055" w14:textId="77777777" w:rsidR="003C4C11" w:rsidRPr="00907B70" w:rsidRDefault="003C4C11" w:rsidP="00C44B91">
            <w:pPr>
              <w:spacing w:after="0" w:line="240" w:lineRule="auto"/>
              <w:jc w:val="center"/>
              <w:rPr>
                <w:b/>
                <w:i/>
                <w:sz w:val="24"/>
                <w:szCs w:val="24"/>
              </w:rPr>
            </w:pPr>
            <w:r w:rsidRPr="00907B70">
              <w:rPr>
                <w:b/>
                <w:i/>
              </w:rPr>
              <w:t>Wording</w:t>
            </w:r>
          </w:p>
        </w:tc>
        <w:tc>
          <w:tcPr>
            <w:tcW w:w="1605" w:type="dxa"/>
            <w:tcBorders>
              <w:bottom w:val="single" w:sz="4" w:space="0" w:color="000000"/>
            </w:tcBorders>
            <w:shd w:val="clear" w:color="auto" w:fill="DAEEF3" w:themeFill="accent5" w:themeFillTint="33"/>
            <w:vAlign w:val="center"/>
          </w:tcPr>
          <w:p w14:paraId="6316DF27" w14:textId="77777777" w:rsidR="003C4C11" w:rsidRPr="00907B70" w:rsidRDefault="003C4C11" w:rsidP="00C44B91">
            <w:pPr>
              <w:spacing w:after="0" w:line="240" w:lineRule="auto"/>
              <w:jc w:val="center"/>
              <w:rPr>
                <w:b/>
                <w:i/>
              </w:rPr>
            </w:pPr>
            <w:r w:rsidRPr="00907B70">
              <w:rPr>
                <w:b/>
                <w:i/>
              </w:rPr>
              <w:t>Transition</w:t>
            </w:r>
          </w:p>
        </w:tc>
      </w:tr>
      <w:tr w:rsidR="003C4C11" w:rsidRPr="00907B70" w14:paraId="54A02EDD" w14:textId="77777777" w:rsidTr="00C44B91">
        <w:trPr>
          <w:trHeight w:val="305"/>
        </w:trPr>
        <w:tc>
          <w:tcPr>
            <w:tcW w:w="2178" w:type="dxa"/>
            <w:tcBorders>
              <w:bottom w:val="single" w:sz="4" w:space="0" w:color="000000"/>
            </w:tcBorders>
            <w:shd w:val="clear" w:color="auto" w:fill="auto"/>
          </w:tcPr>
          <w:p w14:paraId="4CEC4512" w14:textId="77777777" w:rsidR="003C4C11" w:rsidRPr="00907B70" w:rsidRDefault="003C4C11" w:rsidP="00C44B91">
            <w:pPr>
              <w:spacing w:after="0" w:line="240" w:lineRule="auto"/>
              <w:rPr>
                <w:sz w:val="20"/>
                <w:szCs w:val="20"/>
              </w:rPr>
            </w:pPr>
            <w:r w:rsidRPr="00907B70">
              <w:rPr>
                <w:sz w:val="20"/>
                <w:szCs w:val="20"/>
              </w:rPr>
              <w:t>NoMatch1.wav</w:t>
            </w:r>
          </w:p>
        </w:tc>
        <w:tc>
          <w:tcPr>
            <w:tcW w:w="1890" w:type="dxa"/>
            <w:gridSpan w:val="3"/>
            <w:tcBorders>
              <w:bottom w:val="single" w:sz="4" w:space="0" w:color="000000"/>
            </w:tcBorders>
            <w:shd w:val="clear" w:color="auto" w:fill="auto"/>
          </w:tcPr>
          <w:p w14:paraId="1F22B236" w14:textId="77777777" w:rsidR="003C4C11" w:rsidRPr="00907B70" w:rsidRDefault="003C4C11" w:rsidP="00C44B91">
            <w:pPr>
              <w:spacing w:after="0" w:line="240" w:lineRule="auto"/>
              <w:rPr>
                <w:sz w:val="20"/>
                <w:szCs w:val="20"/>
              </w:rPr>
            </w:pPr>
            <w:r w:rsidRPr="00907B70">
              <w:rPr>
                <w:sz w:val="20"/>
                <w:szCs w:val="20"/>
              </w:rPr>
              <w:t>No Match 1</w:t>
            </w:r>
          </w:p>
        </w:tc>
        <w:tc>
          <w:tcPr>
            <w:tcW w:w="3690" w:type="dxa"/>
            <w:gridSpan w:val="6"/>
            <w:tcBorders>
              <w:bottom w:val="single" w:sz="4" w:space="0" w:color="000000"/>
            </w:tcBorders>
            <w:shd w:val="clear" w:color="auto" w:fill="auto"/>
          </w:tcPr>
          <w:p w14:paraId="111B7FF6" w14:textId="77777777" w:rsidR="003C4C11" w:rsidRPr="00907B70" w:rsidRDefault="003C4C11" w:rsidP="00C44B91">
            <w:pPr>
              <w:spacing w:after="0" w:line="240" w:lineRule="auto"/>
              <w:rPr>
                <w:rFonts w:ascii="Tahoma" w:hAnsi="Tahoma" w:cs="Tahoma"/>
                <w:color w:val="0070C0"/>
                <w:sz w:val="16"/>
                <w:szCs w:val="16"/>
              </w:rPr>
            </w:pPr>
            <w:r>
              <w:rPr>
                <w:rFonts w:ascii="Tahoma" w:hAnsi="Tahoma" w:cs="Tahoma"/>
                <w:color w:val="0070C0"/>
                <w:sz w:val="16"/>
                <w:szCs w:val="16"/>
              </w:rPr>
              <w:t xml:space="preserve">Lo </w:t>
            </w:r>
            <w:proofErr w:type="spellStart"/>
            <w:r>
              <w:rPr>
                <w:rFonts w:ascii="Tahoma" w:hAnsi="Tahoma" w:cs="Tahoma"/>
                <w:color w:val="0070C0"/>
                <w:sz w:val="16"/>
                <w:szCs w:val="16"/>
              </w:rPr>
              <w:t>siento</w:t>
            </w:r>
            <w:proofErr w:type="spellEnd"/>
            <w:r>
              <w:rPr>
                <w:rFonts w:ascii="Tahoma" w:hAnsi="Tahoma" w:cs="Tahoma"/>
                <w:color w:val="0070C0"/>
                <w:sz w:val="16"/>
                <w:szCs w:val="16"/>
              </w:rPr>
              <w:t xml:space="preserve">, 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6708B8A3" w14:textId="77777777" w:rsidR="003C4C11" w:rsidRPr="00907B70" w:rsidRDefault="003C4C11" w:rsidP="00C44B91">
            <w:pPr>
              <w:spacing w:after="0" w:line="240" w:lineRule="auto"/>
              <w:rPr>
                <w:sz w:val="20"/>
                <w:szCs w:val="20"/>
              </w:rPr>
            </w:pPr>
            <w:r>
              <w:rPr>
                <w:sz w:val="20"/>
                <w:szCs w:val="20"/>
              </w:rPr>
              <w:t>--</w:t>
            </w:r>
          </w:p>
        </w:tc>
      </w:tr>
      <w:tr w:rsidR="003C4C11" w:rsidRPr="00907B70" w14:paraId="2234223A" w14:textId="77777777" w:rsidTr="00C44B91">
        <w:trPr>
          <w:trHeight w:val="305"/>
        </w:trPr>
        <w:tc>
          <w:tcPr>
            <w:tcW w:w="2178" w:type="dxa"/>
            <w:tcBorders>
              <w:bottom w:val="single" w:sz="4" w:space="0" w:color="000000"/>
            </w:tcBorders>
            <w:shd w:val="clear" w:color="auto" w:fill="auto"/>
          </w:tcPr>
          <w:p w14:paraId="2032B279" w14:textId="5F6E45CF" w:rsidR="003C4C11" w:rsidRPr="00907B70" w:rsidRDefault="008B6EC6" w:rsidP="00C44B91">
            <w:pPr>
              <w:spacing w:after="0" w:line="240" w:lineRule="auto"/>
              <w:rPr>
                <w:sz w:val="20"/>
                <w:szCs w:val="20"/>
              </w:rPr>
            </w:pPr>
            <w:r>
              <w:rPr>
                <w:sz w:val="20"/>
                <w:szCs w:val="20"/>
              </w:rPr>
              <w:t>2620-2.wav</w:t>
            </w:r>
          </w:p>
        </w:tc>
        <w:tc>
          <w:tcPr>
            <w:tcW w:w="1890" w:type="dxa"/>
            <w:gridSpan w:val="3"/>
            <w:tcBorders>
              <w:bottom w:val="single" w:sz="4" w:space="0" w:color="000000"/>
            </w:tcBorders>
            <w:shd w:val="clear" w:color="auto" w:fill="auto"/>
          </w:tcPr>
          <w:p w14:paraId="53F58BCC" w14:textId="77777777" w:rsidR="003C4C11" w:rsidRPr="00907B70" w:rsidRDefault="003C4C11"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0E00E1A9" w14:textId="7B666C0A" w:rsidR="003C4C11" w:rsidRPr="00F03FB4" w:rsidRDefault="00F33B59" w:rsidP="00C44B9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 xml:space="preserve">Para usar otra cuenta para pagar el saldo, diga 'sí'.  De lo </w:t>
            </w:r>
            <w:proofErr w:type="spellStart"/>
            <w:r w:rsidRPr="00F03FB4">
              <w:rPr>
                <w:rFonts w:ascii="Tahoma" w:hAnsi="Tahoma" w:cs="Tahoma"/>
                <w:color w:val="0070C0"/>
                <w:sz w:val="16"/>
                <w:szCs w:val="16"/>
                <w:lang w:val="es-419"/>
              </w:rPr>
              <w:t>contratio</w:t>
            </w:r>
            <w:proofErr w:type="spellEnd"/>
            <w:r w:rsidRPr="00F03FB4">
              <w:rPr>
                <w:rFonts w:ascii="Tahoma" w:hAnsi="Tahoma" w:cs="Tahoma"/>
                <w:color w:val="0070C0"/>
                <w:sz w:val="16"/>
                <w:szCs w:val="16"/>
                <w:lang w:val="es-419"/>
              </w:rPr>
              <w:t>, diga 'no'.</w:t>
            </w:r>
          </w:p>
        </w:tc>
        <w:tc>
          <w:tcPr>
            <w:tcW w:w="1605" w:type="dxa"/>
            <w:tcBorders>
              <w:bottom w:val="single" w:sz="4" w:space="0" w:color="000000"/>
            </w:tcBorders>
            <w:shd w:val="clear" w:color="auto" w:fill="auto"/>
          </w:tcPr>
          <w:p w14:paraId="52DDCDFC" w14:textId="77777777" w:rsidR="003C4C11" w:rsidRPr="00907B70" w:rsidRDefault="003C4C11" w:rsidP="00C44B91">
            <w:pPr>
              <w:spacing w:after="0" w:line="240" w:lineRule="auto"/>
              <w:rPr>
                <w:sz w:val="20"/>
                <w:szCs w:val="20"/>
              </w:rPr>
            </w:pPr>
            <w:proofErr w:type="spellStart"/>
            <w:r>
              <w:rPr>
                <w:sz w:val="20"/>
                <w:szCs w:val="20"/>
              </w:rPr>
              <w:t>Rerecognition</w:t>
            </w:r>
            <w:proofErr w:type="spellEnd"/>
          </w:p>
        </w:tc>
      </w:tr>
      <w:tr w:rsidR="003C4C11" w:rsidRPr="00907B70" w14:paraId="516CADE0" w14:textId="77777777" w:rsidTr="00C44B91">
        <w:trPr>
          <w:trHeight w:val="305"/>
        </w:trPr>
        <w:tc>
          <w:tcPr>
            <w:tcW w:w="2178" w:type="dxa"/>
            <w:tcBorders>
              <w:bottom w:val="single" w:sz="4" w:space="0" w:color="000000"/>
            </w:tcBorders>
            <w:shd w:val="clear" w:color="auto" w:fill="auto"/>
          </w:tcPr>
          <w:p w14:paraId="4511D134" w14:textId="77777777" w:rsidR="003C4C11" w:rsidRPr="00907B70" w:rsidRDefault="003C4C11" w:rsidP="00C44B91">
            <w:pPr>
              <w:spacing w:after="0" w:line="240" w:lineRule="auto"/>
              <w:rPr>
                <w:sz w:val="20"/>
                <w:szCs w:val="20"/>
              </w:rPr>
            </w:pPr>
            <w:r w:rsidRPr="00907B70">
              <w:rPr>
                <w:sz w:val="20"/>
                <w:szCs w:val="20"/>
              </w:rPr>
              <w:t>NoMatch2.wav</w:t>
            </w:r>
          </w:p>
        </w:tc>
        <w:tc>
          <w:tcPr>
            <w:tcW w:w="1890" w:type="dxa"/>
            <w:gridSpan w:val="3"/>
            <w:tcBorders>
              <w:bottom w:val="single" w:sz="4" w:space="0" w:color="000000"/>
            </w:tcBorders>
            <w:shd w:val="clear" w:color="auto" w:fill="auto"/>
          </w:tcPr>
          <w:p w14:paraId="57939254" w14:textId="77777777" w:rsidR="003C4C11" w:rsidRPr="00907B70" w:rsidRDefault="003C4C11" w:rsidP="00C44B91">
            <w:pPr>
              <w:spacing w:after="0" w:line="240" w:lineRule="auto"/>
              <w:rPr>
                <w:sz w:val="20"/>
                <w:szCs w:val="20"/>
              </w:rPr>
            </w:pPr>
            <w:r w:rsidRPr="00907B70">
              <w:rPr>
                <w:sz w:val="20"/>
                <w:szCs w:val="20"/>
              </w:rPr>
              <w:t>No Match 2</w:t>
            </w:r>
          </w:p>
        </w:tc>
        <w:tc>
          <w:tcPr>
            <w:tcW w:w="3690" w:type="dxa"/>
            <w:gridSpan w:val="6"/>
            <w:tcBorders>
              <w:bottom w:val="single" w:sz="4" w:space="0" w:color="000000"/>
            </w:tcBorders>
            <w:shd w:val="clear" w:color="auto" w:fill="auto"/>
          </w:tcPr>
          <w:p w14:paraId="53618392" w14:textId="77777777" w:rsidR="003C4C11" w:rsidRPr="00907B70" w:rsidRDefault="003C4C11" w:rsidP="00C44B91">
            <w:pPr>
              <w:spacing w:after="0" w:line="240" w:lineRule="auto"/>
              <w:rPr>
                <w:rFonts w:ascii="Tahoma" w:hAnsi="Tahoma" w:cs="Tahoma"/>
                <w:color w:val="0070C0"/>
                <w:sz w:val="16"/>
                <w:szCs w:val="16"/>
              </w:rPr>
            </w:pPr>
            <w:proofErr w:type="spellStart"/>
            <w:r>
              <w:rPr>
                <w:rFonts w:ascii="Tahoma" w:hAnsi="Tahoma" w:cs="Tahoma"/>
                <w:color w:val="0070C0"/>
                <w:sz w:val="16"/>
                <w:szCs w:val="16"/>
              </w:rPr>
              <w:t>Probemos</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nuevamente</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5F0156D2" w14:textId="77777777" w:rsidR="003C4C11" w:rsidRPr="00907B70" w:rsidRDefault="003C4C11" w:rsidP="00C44B91">
            <w:pPr>
              <w:spacing w:after="0" w:line="240" w:lineRule="auto"/>
              <w:rPr>
                <w:sz w:val="20"/>
                <w:szCs w:val="20"/>
              </w:rPr>
            </w:pPr>
            <w:r>
              <w:rPr>
                <w:sz w:val="20"/>
                <w:szCs w:val="20"/>
              </w:rPr>
              <w:t>--</w:t>
            </w:r>
          </w:p>
        </w:tc>
      </w:tr>
      <w:tr w:rsidR="003C4C11" w:rsidRPr="00907B70" w14:paraId="16B9616A" w14:textId="77777777" w:rsidTr="00C44B91">
        <w:trPr>
          <w:trHeight w:val="305"/>
        </w:trPr>
        <w:tc>
          <w:tcPr>
            <w:tcW w:w="2178" w:type="dxa"/>
            <w:tcBorders>
              <w:bottom w:val="single" w:sz="4" w:space="0" w:color="000000"/>
            </w:tcBorders>
            <w:shd w:val="clear" w:color="auto" w:fill="auto"/>
          </w:tcPr>
          <w:p w14:paraId="51574051" w14:textId="182ECD1A" w:rsidR="003C4C11" w:rsidRPr="00907B70" w:rsidRDefault="008B6EC6" w:rsidP="00C44B91">
            <w:pPr>
              <w:spacing w:after="0" w:line="240" w:lineRule="auto"/>
              <w:rPr>
                <w:sz w:val="20"/>
                <w:szCs w:val="20"/>
              </w:rPr>
            </w:pPr>
            <w:r>
              <w:rPr>
                <w:sz w:val="20"/>
                <w:szCs w:val="20"/>
              </w:rPr>
              <w:t>2620-3.wav</w:t>
            </w:r>
          </w:p>
        </w:tc>
        <w:tc>
          <w:tcPr>
            <w:tcW w:w="1890" w:type="dxa"/>
            <w:gridSpan w:val="3"/>
            <w:tcBorders>
              <w:bottom w:val="single" w:sz="4" w:space="0" w:color="000000"/>
            </w:tcBorders>
            <w:shd w:val="clear" w:color="auto" w:fill="auto"/>
          </w:tcPr>
          <w:p w14:paraId="1B4B4A61" w14:textId="77777777" w:rsidR="003C4C11" w:rsidRPr="00907B70" w:rsidRDefault="003C4C11"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327134BE" w14:textId="459AFB7C" w:rsidR="003C4C11" w:rsidRPr="00907B70" w:rsidRDefault="00F33B59" w:rsidP="00C44B91">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Para usar otra cuenta para pagar el saldo, diga 'sí' o marque 1.  </w:t>
            </w:r>
            <w:r>
              <w:rPr>
                <w:rFonts w:ascii="Tahoma" w:hAnsi="Tahoma" w:cs="Tahoma"/>
                <w:color w:val="0070C0"/>
                <w:sz w:val="16"/>
                <w:szCs w:val="16"/>
              </w:rPr>
              <w:t xml:space="preserve">De lo </w:t>
            </w:r>
            <w:proofErr w:type="spellStart"/>
            <w:r>
              <w:rPr>
                <w:rFonts w:ascii="Tahoma" w:hAnsi="Tahoma" w:cs="Tahoma"/>
                <w:color w:val="0070C0"/>
                <w:sz w:val="16"/>
                <w:szCs w:val="16"/>
              </w:rPr>
              <w:t>contrario</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diga</w:t>
            </w:r>
            <w:proofErr w:type="spellEnd"/>
            <w:r>
              <w:rPr>
                <w:rFonts w:ascii="Tahoma" w:hAnsi="Tahoma" w:cs="Tahoma"/>
                <w:color w:val="0070C0"/>
                <w:sz w:val="16"/>
                <w:szCs w:val="16"/>
              </w:rPr>
              <w:t xml:space="preserve"> 'no' o marque 2.</w:t>
            </w:r>
          </w:p>
        </w:tc>
        <w:tc>
          <w:tcPr>
            <w:tcW w:w="1605" w:type="dxa"/>
            <w:tcBorders>
              <w:bottom w:val="single" w:sz="4" w:space="0" w:color="000000"/>
            </w:tcBorders>
            <w:shd w:val="clear" w:color="auto" w:fill="auto"/>
          </w:tcPr>
          <w:p w14:paraId="3C013E22" w14:textId="77777777" w:rsidR="003C4C11" w:rsidRPr="00907B70" w:rsidRDefault="003C4C11" w:rsidP="00C44B91">
            <w:pPr>
              <w:spacing w:after="0" w:line="240" w:lineRule="auto"/>
              <w:rPr>
                <w:sz w:val="20"/>
                <w:szCs w:val="20"/>
              </w:rPr>
            </w:pPr>
            <w:proofErr w:type="spellStart"/>
            <w:r>
              <w:rPr>
                <w:sz w:val="20"/>
                <w:szCs w:val="20"/>
              </w:rPr>
              <w:t>Rerecognition</w:t>
            </w:r>
            <w:proofErr w:type="spellEnd"/>
          </w:p>
        </w:tc>
      </w:tr>
      <w:tr w:rsidR="003C4C11" w:rsidRPr="00907B70" w14:paraId="4432C2CF" w14:textId="77777777" w:rsidTr="00C44B91">
        <w:trPr>
          <w:trHeight w:val="305"/>
        </w:trPr>
        <w:tc>
          <w:tcPr>
            <w:tcW w:w="2178" w:type="dxa"/>
            <w:tcBorders>
              <w:bottom w:val="single" w:sz="4" w:space="0" w:color="000000"/>
            </w:tcBorders>
            <w:shd w:val="clear" w:color="auto" w:fill="auto"/>
          </w:tcPr>
          <w:p w14:paraId="60DAE8C9" w14:textId="77777777" w:rsidR="003C4C11" w:rsidRPr="00907B70" w:rsidRDefault="003C4C11" w:rsidP="00C44B91">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49215996" w14:textId="77777777" w:rsidR="003C4C11" w:rsidRPr="00907B70" w:rsidRDefault="003C4C11" w:rsidP="00C44B91">
            <w:pPr>
              <w:spacing w:after="0" w:line="240" w:lineRule="auto"/>
              <w:rPr>
                <w:sz w:val="20"/>
                <w:szCs w:val="20"/>
              </w:rPr>
            </w:pPr>
            <w:r w:rsidRPr="00907B70">
              <w:rPr>
                <w:sz w:val="20"/>
                <w:szCs w:val="20"/>
              </w:rPr>
              <w:t xml:space="preserve">No Match </w:t>
            </w:r>
            <w:r>
              <w:rPr>
                <w:sz w:val="20"/>
                <w:szCs w:val="20"/>
              </w:rPr>
              <w:t>3</w:t>
            </w:r>
          </w:p>
        </w:tc>
        <w:tc>
          <w:tcPr>
            <w:tcW w:w="3690" w:type="dxa"/>
            <w:gridSpan w:val="6"/>
            <w:tcBorders>
              <w:bottom w:val="single" w:sz="4" w:space="0" w:color="000000"/>
            </w:tcBorders>
            <w:shd w:val="clear" w:color="auto" w:fill="auto"/>
          </w:tcPr>
          <w:p w14:paraId="1F769EEB" w14:textId="77777777" w:rsidR="003C4C11" w:rsidRPr="00907B70" w:rsidRDefault="003C4C11" w:rsidP="00C44B91">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24BB6587" w14:textId="77777777" w:rsidR="003C4C11" w:rsidRPr="00907B70" w:rsidRDefault="003C4C11" w:rsidP="00C44B91">
            <w:pPr>
              <w:spacing w:after="0" w:line="240" w:lineRule="auto"/>
              <w:rPr>
                <w:sz w:val="20"/>
                <w:szCs w:val="20"/>
              </w:rPr>
            </w:pPr>
            <w:r>
              <w:rPr>
                <w:sz w:val="20"/>
                <w:szCs w:val="20"/>
              </w:rPr>
              <w:t>END3</w:t>
            </w:r>
          </w:p>
        </w:tc>
      </w:tr>
      <w:tr w:rsidR="003C4C11" w:rsidRPr="00907B70" w14:paraId="12EA6838" w14:textId="77777777" w:rsidTr="00C44B91">
        <w:trPr>
          <w:trHeight w:val="305"/>
        </w:trPr>
        <w:tc>
          <w:tcPr>
            <w:tcW w:w="2178" w:type="dxa"/>
            <w:tcBorders>
              <w:bottom w:val="single" w:sz="4" w:space="0" w:color="000000"/>
            </w:tcBorders>
            <w:shd w:val="clear" w:color="auto" w:fill="auto"/>
          </w:tcPr>
          <w:p w14:paraId="6A686613" w14:textId="77777777" w:rsidR="003C4C11" w:rsidRPr="00907B70" w:rsidRDefault="003C4C11" w:rsidP="00C44B9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sz="4" w:space="0" w:color="000000"/>
            </w:tcBorders>
            <w:shd w:val="clear" w:color="auto" w:fill="auto"/>
          </w:tcPr>
          <w:p w14:paraId="4220CFCD" w14:textId="77777777" w:rsidR="003C4C11" w:rsidRPr="00907B70" w:rsidRDefault="003C4C11" w:rsidP="00C44B91">
            <w:pPr>
              <w:spacing w:after="0" w:line="240" w:lineRule="auto"/>
              <w:rPr>
                <w:sz w:val="20"/>
                <w:szCs w:val="20"/>
              </w:rPr>
            </w:pPr>
            <w:r w:rsidRPr="00907B70">
              <w:rPr>
                <w:sz w:val="20"/>
                <w:szCs w:val="20"/>
              </w:rPr>
              <w:t>No Input 1</w:t>
            </w:r>
          </w:p>
        </w:tc>
        <w:tc>
          <w:tcPr>
            <w:tcW w:w="3690" w:type="dxa"/>
            <w:gridSpan w:val="6"/>
            <w:tcBorders>
              <w:bottom w:val="single" w:sz="4" w:space="0" w:color="000000"/>
            </w:tcBorders>
            <w:shd w:val="clear" w:color="auto" w:fill="auto"/>
          </w:tcPr>
          <w:p w14:paraId="7FD0D0B2" w14:textId="77777777" w:rsidR="003C4C11" w:rsidRPr="00907B70" w:rsidRDefault="003C4C11" w:rsidP="00C44B91">
            <w:pPr>
              <w:spacing w:after="0" w:line="240" w:lineRule="auto"/>
              <w:rPr>
                <w:rFonts w:ascii="Tahoma" w:hAnsi="Tahoma" w:cs="Tahoma"/>
                <w:b/>
                <w:color w:val="0070C0"/>
                <w:sz w:val="16"/>
                <w:szCs w:val="16"/>
              </w:rPr>
            </w:pPr>
            <w:r>
              <w:rPr>
                <w:rFonts w:ascii="Tahoma" w:hAnsi="Tahoma" w:cs="Tahoma"/>
                <w:color w:val="0070C0"/>
                <w:sz w:val="16"/>
                <w:szCs w:val="16"/>
              </w:rPr>
              <w:t xml:space="preserve">No </w:t>
            </w:r>
            <w:proofErr w:type="spellStart"/>
            <w:r>
              <w:rPr>
                <w:rFonts w:ascii="Tahoma" w:hAnsi="Tahoma" w:cs="Tahoma"/>
                <w:color w:val="0070C0"/>
                <w:sz w:val="16"/>
                <w:szCs w:val="16"/>
              </w:rPr>
              <w:t>entendí</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08E34C15" w14:textId="77777777" w:rsidR="003C4C11" w:rsidRPr="00907B70" w:rsidRDefault="003C4C11" w:rsidP="00C44B91">
            <w:pPr>
              <w:spacing w:after="0" w:line="240" w:lineRule="auto"/>
              <w:rPr>
                <w:sz w:val="20"/>
                <w:szCs w:val="20"/>
              </w:rPr>
            </w:pPr>
            <w:r>
              <w:rPr>
                <w:sz w:val="20"/>
                <w:szCs w:val="20"/>
              </w:rPr>
              <w:t>--</w:t>
            </w:r>
          </w:p>
        </w:tc>
      </w:tr>
      <w:tr w:rsidR="003C4C11" w:rsidRPr="00907B70" w14:paraId="5D0F3F2B" w14:textId="77777777" w:rsidTr="00C44B91">
        <w:trPr>
          <w:trHeight w:val="305"/>
        </w:trPr>
        <w:tc>
          <w:tcPr>
            <w:tcW w:w="2178" w:type="dxa"/>
            <w:tcBorders>
              <w:bottom w:val="single" w:sz="4" w:space="0" w:color="000000"/>
            </w:tcBorders>
            <w:shd w:val="clear" w:color="auto" w:fill="auto"/>
          </w:tcPr>
          <w:p w14:paraId="45ACF4B9" w14:textId="4FF671C9" w:rsidR="003C4C11" w:rsidRPr="00907B70" w:rsidRDefault="008B6EC6" w:rsidP="00C44B91">
            <w:pPr>
              <w:spacing w:after="0" w:line="240" w:lineRule="auto"/>
              <w:rPr>
                <w:sz w:val="20"/>
                <w:szCs w:val="20"/>
              </w:rPr>
            </w:pPr>
            <w:r>
              <w:rPr>
                <w:sz w:val="20"/>
                <w:szCs w:val="20"/>
              </w:rPr>
              <w:t>2620-2.wav</w:t>
            </w:r>
          </w:p>
        </w:tc>
        <w:tc>
          <w:tcPr>
            <w:tcW w:w="1890" w:type="dxa"/>
            <w:gridSpan w:val="3"/>
            <w:tcBorders>
              <w:bottom w:val="single" w:sz="4" w:space="0" w:color="000000"/>
            </w:tcBorders>
            <w:shd w:val="clear" w:color="auto" w:fill="auto"/>
          </w:tcPr>
          <w:p w14:paraId="173548E2" w14:textId="77777777" w:rsidR="003C4C11" w:rsidRPr="00907B70" w:rsidRDefault="003C4C11"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7239BA40" w14:textId="77777777" w:rsidR="003C4C11" w:rsidRPr="00F03FB4" w:rsidRDefault="003C4C11" w:rsidP="00C44B91">
            <w:pPr>
              <w:spacing w:after="0" w:line="240" w:lineRule="auto"/>
              <w:rPr>
                <w:rFonts w:ascii="Tahoma" w:hAnsi="Tahoma" w:cs="Tahoma"/>
                <w:color w:val="0070C0"/>
                <w:sz w:val="16"/>
                <w:szCs w:val="16"/>
                <w:lang w:val="es-419"/>
              </w:rPr>
            </w:pPr>
            <w:r w:rsidRPr="00F03FB4">
              <w:rPr>
                <w:rFonts w:ascii="Tahoma" w:hAnsi="Tahoma" w:cs="Tahoma"/>
                <w:color w:val="0070C0"/>
                <w:sz w:val="16"/>
                <w:szCs w:val="16"/>
                <w:lang w:val="es-419"/>
              </w:rPr>
              <w:t>¿Es este el número correcto?  Simplemente diga ‘sí’ o 'no'.</w:t>
            </w:r>
          </w:p>
        </w:tc>
        <w:tc>
          <w:tcPr>
            <w:tcW w:w="1605" w:type="dxa"/>
            <w:tcBorders>
              <w:bottom w:val="single" w:sz="4" w:space="0" w:color="000000"/>
            </w:tcBorders>
            <w:shd w:val="clear" w:color="auto" w:fill="auto"/>
          </w:tcPr>
          <w:p w14:paraId="2BAB1346" w14:textId="77777777" w:rsidR="003C4C11" w:rsidRPr="00907B70" w:rsidRDefault="003C4C11" w:rsidP="00C44B91">
            <w:pPr>
              <w:spacing w:after="0" w:line="240" w:lineRule="auto"/>
              <w:rPr>
                <w:sz w:val="20"/>
                <w:szCs w:val="20"/>
              </w:rPr>
            </w:pPr>
            <w:proofErr w:type="spellStart"/>
            <w:r>
              <w:rPr>
                <w:sz w:val="20"/>
                <w:szCs w:val="20"/>
              </w:rPr>
              <w:t>Rerecognition</w:t>
            </w:r>
            <w:proofErr w:type="spellEnd"/>
          </w:p>
        </w:tc>
      </w:tr>
      <w:tr w:rsidR="003C4C11" w:rsidRPr="00907B70" w14:paraId="72E469C2" w14:textId="77777777" w:rsidTr="00C44B91">
        <w:trPr>
          <w:trHeight w:val="305"/>
        </w:trPr>
        <w:tc>
          <w:tcPr>
            <w:tcW w:w="2178" w:type="dxa"/>
            <w:tcBorders>
              <w:bottom w:val="single" w:sz="4" w:space="0" w:color="000000"/>
            </w:tcBorders>
            <w:shd w:val="clear" w:color="auto" w:fill="auto"/>
          </w:tcPr>
          <w:p w14:paraId="2CF72D30" w14:textId="77777777" w:rsidR="003C4C11" w:rsidRPr="00907B70" w:rsidRDefault="003C4C11" w:rsidP="00C44B91">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sz="4" w:space="0" w:color="000000"/>
            </w:tcBorders>
            <w:shd w:val="clear" w:color="auto" w:fill="auto"/>
          </w:tcPr>
          <w:p w14:paraId="218D58BD" w14:textId="77777777" w:rsidR="003C4C11" w:rsidRPr="00907B70" w:rsidRDefault="003C4C11" w:rsidP="00C44B91">
            <w:pPr>
              <w:spacing w:after="0" w:line="240" w:lineRule="auto"/>
              <w:rPr>
                <w:sz w:val="20"/>
                <w:szCs w:val="20"/>
              </w:rPr>
            </w:pPr>
            <w:r w:rsidRPr="00907B70">
              <w:rPr>
                <w:sz w:val="20"/>
                <w:szCs w:val="20"/>
              </w:rPr>
              <w:t>No Input 2</w:t>
            </w:r>
          </w:p>
        </w:tc>
        <w:tc>
          <w:tcPr>
            <w:tcW w:w="3690" w:type="dxa"/>
            <w:gridSpan w:val="6"/>
            <w:tcBorders>
              <w:bottom w:val="single" w:sz="4" w:space="0" w:color="000000"/>
            </w:tcBorders>
            <w:shd w:val="clear" w:color="auto" w:fill="auto"/>
          </w:tcPr>
          <w:p w14:paraId="46921D62" w14:textId="77777777" w:rsidR="003C4C11" w:rsidRPr="00907B70" w:rsidRDefault="003C4C11" w:rsidP="00C44B91">
            <w:pPr>
              <w:spacing w:after="0" w:line="240" w:lineRule="auto"/>
              <w:rPr>
                <w:rFonts w:ascii="Tahoma" w:hAnsi="Tahoma" w:cs="Tahoma"/>
                <w:color w:val="0070C0"/>
                <w:sz w:val="16"/>
                <w:szCs w:val="16"/>
              </w:rPr>
            </w:pPr>
            <w:proofErr w:type="spellStart"/>
            <w:r>
              <w:rPr>
                <w:rFonts w:ascii="Tahoma" w:hAnsi="Tahoma" w:cs="Tahoma"/>
                <w:color w:val="0070C0"/>
                <w:sz w:val="16"/>
                <w:szCs w:val="16"/>
              </w:rPr>
              <w:t>Sigo</w:t>
            </w:r>
            <w:proofErr w:type="spellEnd"/>
            <w:r>
              <w:rPr>
                <w:rFonts w:ascii="Tahoma" w:hAnsi="Tahoma" w:cs="Tahoma"/>
                <w:color w:val="0070C0"/>
                <w:sz w:val="16"/>
                <w:szCs w:val="16"/>
              </w:rPr>
              <w:t xml:space="preserve"> sin </w:t>
            </w:r>
            <w:proofErr w:type="spellStart"/>
            <w:r>
              <w:rPr>
                <w:rFonts w:ascii="Tahoma" w:hAnsi="Tahoma" w:cs="Tahoma"/>
                <w:color w:val="0070C0"/>
                <w:sz w:val="16"/>
                <w:szCs w:val="16"/>
              </w:rPr>
              <w:t>entender</w:t>
            </w:r>
            <w:proofErr w:type="spellEnd"/>
            <w:r>
              <w:rPr>
                <w:rFonts w:ascii="Tahoma" w:hAnsi="Tahoma" w:cs="Tahoma"/>
                <w:color w:val="0070C0"/>
                <w:sz w:val="16"/>
                <w:szCs w:val="16"/>
              </w:rPr>
              <w:t>.</w:t>
            </w:r>
          </w:p>
        </w:tc>
        <w:tc>
          <w:tcPr>
            <w:tcW w:w="1605" w:type="dxa"/>
            <w:tcBorders>
              <w:bottom w:val="single" w:sz="4" w:space="0" w:color="000000"/>
            </w:tcBorders>
            <w:shd w:val="clear" w:color="auto" w:fill="auto"/>
          </w:tcPr>
          <w:p w14:paraId="6E7E0075" w14:textId="77777777" w:rsidR="003C4C11" w:rsidRPr="00907B70" w:rsidRDefault="003C4C11" w:rsidP="00C44B91">
            <w:pPr>
              <w:spacing w:after="0" w:line="240" w:lineRule="auto"/>
              <w:rPr>
                <w:sz w:val="20"/>
                <w:szCs w:val="20"/>
              </w:rPr>
            </w:pPr>
            <w:r>
              <w:rPr>
                <w:sz w:val="20"/>
                <w:szCs w:val="20"/>
              </w:rPr>
              <w:t>--</w:t>
            </w:r>
          </w:p>
        </w:tc>
      </w:tr>
      <w:tr w:rsidR="003C4C11" w:rsidRPr="00907B70" w14:paraId="32ED7F27" w14:textId="77777777" w:rsidTr="00C44B91">
        <w:trPr>
          <w:trHeight w:val="305"/>
        </w:trPr>
        <w:tc>
          <w:tcPr>
            <w:tcW w:w="2178" w:type="dxa"/>
            <w:tcBorders>
              <w:bottom w:val="single" w:sz="4" w:space="0" w:color="000000"/>
            </w:tcBorders>
            <w:shd w:val="clear" w:color="auto" w:fill="auto"/>
          </w:tcPr>
          <w:p w14:paraId="3FBA2EFD" w14:textId="655090AC" w:rsidR="003C4C11" w:rsidRPr="00907B70" w:rsidRDefault="008B6EC6" w:rsidP="00C44B91">
            <w:pPr>
              <w:spacing w:after="0" w:line="240" w:lineRule="auto"/>
              <w:rPr>
                <w:sz w:val="20"/>
                <w:szCs w:val="20"/>
              </w:rPr>
            </w:pPr>
            <w:r>
              <w:rPr>
                <w:sz w:val="20"/>
                <w:szCs w:val="20"/>
              </w:rPr>
              <w:t>2620-3.wav</w:t>
            </w:r>
          </w:p>
        </w:tc>
        <w:tc>
          <w:tcPr>
            <w:tcW w:w="1890" w:type="dxa"/>
            <w:gridSpan w:val="3"/>
            <w:tcBorders>
              <w:bottom w:val="single" w:sz="4" w:space="0" w:color="000000"/>
            </w:tcBorders>
            <w:shd w:val="clear" w:color="auto" w:fill="auto"/>
          </w:tcPr>
          <w:p w14:paraId="64A96EF5" w14:textId="77777777" w:rsidR="003C4C11" w:rsidRPr="00907B70" w:rsidRDefault="003C4C11" w:rsidP="00C44B91">
            <w:pPr>
              <w:spacing w:after="0" w:line="240" w:lineRule="auto"/>
              <w:rPr>
                <w:sz w:val="20"/>
                <w:szCs w:val="20"/>
              </w:rPr>
            </w:pPr>
            <w:r>
              <w:rPr>
                <w:sz w:val="20"/>
                <w:szCs w:val="20"/>
              </w:rPr>
              <w:t>^^</w:t>
            </w:r>
          </w:p>
        </w:tc>
        <w:tc>
          <w:tcPr>
            <w:tcW w:w="3690" w:type="dxa"/>
            <w:gridSpan w:val="6"/>
            <w:tcBorders>
              <w:bottom w:val="single" w:sz="4" w:space="0" w:color="000000"/>
            </w:tcBorders>
            <w:shd w:val="clear" w:color="auto" w:fill="auto"/>
          </w:tcPr>
          <w:p w14:paraId="53129F0B" w14:textId="63828640" w:rsidR="003C4C11" w:rsidRPr="00907B70" w:rsidRDefault="00F33B59" w:rsidP="00C44B91">
            <w:pPr>
              <w:spacing w:after="0" w:line="240" w:lineRule="auto"/>
              <w:rPr>
                <w:rFonts w:ascii="Tahoma" w:hAnsi="Tahoma" w:cs="Tahoma"/>
                <w:color w:val="0070C0"/>
                <w:sz w:val="16"/>
                <w:szCs w:val="16"/>
              </w:rPr>
            </w:pPr>
            <w:r w:rsidRPr="00F03FB4">
              <w:rPr>
                <w:rFonts w:ascii="Tahoma" w:hAnsi="Tahoma" w:cs="Tahoma"/>
                <w:color w:val="0070C0"/>
                <w:sz w:val="16"/>
                <w:szCs w:val="16"/>
                <w:lang w:val="es-419"/>
              </w:rPr>
              <w:t xml:space="preserve">Para usar otra cuenta para pagar el saldo, diga 'sí' o marque 1.  </w:t>
            </w:r>
            <w:r>
              <w:rPr>
                <w:rFonts w:ascii="Tahoma" w:hAnsi="Tahoma" w:cs="Tahoma"/>
                <w:color w:val="0070C0"/>
                <w:sz w:val="16"/>
                <w:szCs w:val="16"/>
              </w:rPr>
              <w:t xml:space="preserve">De lo </w:t>
            </w:r>
            <w:proofErr w:type="spellStart"/>
            <w:r>
              <w:rPr>
                <w:rFonts w:ascii="Tahoma" w:hAnsi="Tahoma" w:cs="Tahoma"/>
                <w:color w:val="0070C0"/>
                <w:sz w:val="16"/>
                <w:szCs w:val="16"/>
              </w:rPr>
              <w:t>contrario</w:t>
            </w:r>
            <w:proofErr w:type="spellEnd"/>
            <w:r>
              <w:rPr>
                <w:rFonts w:ascii="Tahoma" w:hAnsi="Tahoma" w:cs="Tahoma"/>
                <w:color w:val="0070C0"/>
                <w:sz w:val="16"/>
                <w:szCs w:val="16"/>
              </w:rPr>
              <w:t xml:space="preserve"> </w:t>
            </w:r>
            <w:proofErr w:type="spellStart"/>
            <w:r>
              <w:rPr>
                <w:rFonts w:ascii="Tahoma" w:hAnsi="Tahoma" w:cs="Tahoma"/>
                <w:color w:val="0070C0"/>
                <w:sz w:val="16"/>
                <w:szCs w:val="16"/>
              </w:rPr>
              <w:t>diga</w:t>
            </w:r>
            <w:proofErr w:type="spellEnd"/>
            <w:r>
              <w:rPr>
                <w:rFonts w:ascii="Tahoma" w:hAnsi="Tahoma" w:cs="Tahoma"/>
                <w:color w:val="0070C0"/>
                <w:sz w:val="16"/>
                <w:szCs w:val="16"/>
              </w:rPr>
              <w:t xml:space="preserve"> 'no' o marque 2.</w:t>
            </w:r>
          </w:p>
        </w:tc>
        <w:tc>
          <w:tcPr>
            <w:tcW w:w="1605" w:type="dxa"/>
            <w:tcBorders>
              <w:bottom w:val="single" w:sz="4" w:space="0" w:color="000000"/>
            </w:tcBorders>
            <w:shd w:val="clear" w:color="auto" w:fill="auto"/>
          </w:tcPr>
          <w:p w14:paraId="0C6C545F" w14:textId="77777777" w:rsidR="003C4C11" w:rsidRPr="00907B70" w:rsidRDefault="003C4C11" w:rsidP="00C44B91">
            <w:pPr>
              <w:spacing w:after="0" w:line="240" w:lineRule="auto"/>
              <w:rPr>
                <w:sz w:val="20"/>
                <w:szCs w:val="20"/>
              </w:rPr>
            </w:pPr>
            <w:proofErr w:type="spellStart"/>
            <w:r>
              <w:rPr>
                <w:sz w:val="20"/>
                <w:szCs w:val="20"/>
              </w:rPr>
              <w:t>Rerecognition</w:t>
            </w:r>
            <w:proofErr w:type="spellEnd"/>
          </w:p>
        </w:tc>
      </w:tr>
      <w:tr w:rsidR="003C4C11" w:rsidRPr="00907B70" w14:paraId="1AD9134A" w14:textId="77777777" w:rsidTr="00C44B91">
        <w:trPr>
          <w:trHeight w:val="305"/>
        </w:trPr>
        <w:tc>
          <w:tcPr>
            <w:tcW w:w="2178" w:type="dxa"/>
            <w:tcBorders>
              <w:bottom w:val="single" w:sz="4" w:space="0" w:color="000000"/>
            </w:tcBorders>
            <w:shd w:val="clear" w:color="auto" w:fill="auto"/>
          </w:tcPr>
          <w:p w14:paraId="5C33CF50" w14:textId="77777777" w:rsidR="003C4C11" w:rsidRPr="00907B70" w:rsidRDefault="003C4C11" w:rsidP="00C44B91">
            <w:pPr>
              <w:spacing w:after="0" w:line="240" w:lineRule="auto"/>
              <w:rPr>
                <w:sz w:val="20"/>
                <w:szCs w:val="20"/>
              </w:rPr>
            </w:pPr>
            <w:r>
              <w:rPr>
                <w:sz w:val="20"/>
                <w:szCs w:val="20"/>
              </w:rPr>
              <w:t>--</w:t>
            </w:r>
          </w:p>
        </w:tc>
        <w:tc>
          <w:tcPr>
            <w:tcW w:w="1890" w:type="dxa"/>
            <w:gridSpan w:val="3"/>
            <w:tcBorders>
              <w:bottom w:val="single" w:sz="4" w:space="0" w:color="000000"/>
            </w:tcBorders>
            <w:shd w:val="clear" w:color="auto" w:fill="auto"/>
          </w:tcPr>
          <w:p w14:paraId="4AA5093A" w14:textId="77777777" w:rsidR="003C4C11" w:rsidRPr="00907B70" w:rsidRDefault="003C4C11" w:rsidP="00C44B91">
            <w:pPr>
              <w:spacing w:after="0" w:line="240" w:lineRule="auto"/>
              <w:rPr>
                <w:sz w:val="20"/>
                <w:szCs w:val="20"/>
              </w:rPr>
            </w:pPr>
            <w:r>
              <w:rPr>
                <w:sz w:val="20"/>
                <w:szCs w:val="20"/>
              </w:rPr>
              <w:t>No Input 3</w:t>
            </w:r>
          </w:p>
        </w:tc>
        <w:tc>
          <w:tcPr>
            <w:tcW w:w="3690" w:type="dxa"/>
            <w:gridSpan w:val="6"/>
            <w:tcBorders>
              <w:bottom w:val="single" w:sz="4" w:space="0" w:color="000000"/>
            </w:tcBorders>
            <w:shd w:val="clear" w:color="auto" w:fill="auto"/>
          </w:tcPr>
          <w:p w14:paraId="385FD5C1" w14:textId="77777777" w:rsidR="003C4C11" w:rsidRPr="00907B70" w:rsidRDefault="003C4C11" w:rsidP="00C44B91">
            <w:pPr>
              <w:spacing w:after="0" w:line="240" w:lineRule="auto"/>
              <w:rPr>
                <w:rFonts w:ascii="Tahoma" w:hAnsi="Tahoma" w:cs="Tahoma"/>
                <w:color w:val="0070C0"/>
                <w:sz w:val="16"/>
                <w:szCs w:val="16"/>
              </w:rPr>
            </w:pPr>
          </w:p>
        </w:tc>
        <w:tc>
          <w:tcPr>
            <w:tcW w:w="1605" w:type="dxa"/>
            <w:tcBorders>
              <w:bottom w:val="single" w:sz="4" w:space="0" w:color="000000"/>
            </w:tcBorders>
            <w:shd w:val="clear" w:color="auto" w:fill="auto"/>
          </w:tcPr>
          <w:p w14:paraId="4F98253A" w14:textId="77777777" w:rsidR="003C4C11" w:rsidRPr="00907B70" w:rsidRDefault="003C4C11" w:rsidP="00C44B91">
            <w:pPr>
              <w:spacing w:after="0" w:line="240" w:lineRule="auto"/>
              <w:rPr>
                <w:sz w:val="20"/>
                <w:szCs w:val="20"/>
              </w:rPr>
            </w:pPr>
            <w:r>
              <w:rPr>
                <w:sz w:val="20"/>
                <w:szCs w:val="20"/>
              </w:rPr>
              <w:t>END3</w:t>
            </w:r>
          </w:p>
        </w:tc>
      </w:tr>
      <w:tr w:rsidR="003C4C11" w:rsidRPr="00907B70" w14:paraId="01D569B5" w14:textId="77777777" w:rsidTr="00C44B91">
        <w:trPr>
          <w:trHeight w:val="305"/>
        </w:trPr>
        <w:tc>
          <w:tcPr>
            <w:tcW w:w="9363" w:type="dxa"/>
            <w:gridSpan w:val="11"/>
            <w:tcBorders>
              <w:bottom w:val="single" w:sz="4" w:space="0" w:color="000000"/>
            </w:tcBorders>
            <w:shd w:val="clear" w:color="auto" w:fill="D9D9D9"/>
            <w:vAlign w:val="center"/>
          </w:tcPr>
          <w:p w14:paraId="14C5C2F8" w14:textId="77777777" w:rsidR="003C4C11" w:rsidRPr="00907B70" w:rsidRDefault="003C4C11" w:rsidP="00C44B91">
            <w:pPr>
              <w:spacing w:after="0" w:line="240" w:lineRule="auto"/>
              <w:rPr>
                <w:b/>
                <w:sz w:val="24"/>
                <w:szCs w:val="24"/>
              </w:rPr>
            </w:pPr>
            <w:r w:rsidRPr="00907B70">
              <w:rPr>
                <w:b/>
                <w:sz w:val="24"/>
                <w:szCs w:val="24"/>
              </w:rPr>
              <w:t>Grammar</w:t>
            </w:r>
          </w:p>
        </w:tc>
      </w:tr>
      <w:tr w:rsidR="003C4C11" w:rsidRPr="00907B70" w14:paraId="02857AF7" w14:textId="77777777" w:rsidTr="00C44B91">
        <w:tc>
          <w:tcPr>
            <w:tcW w:w="3258" w:type="dxa"/>
            <w:gridSpan w:val="2"/>
            <w:tcBorders>
              <w:bottom w:val="single" w:sz="4" w:space="0" w:color="000000"/>
            </w:tcBorders>
            <w:shd w:val="solid" w:color="DAEEF3" w:themeColor="accent5" w:themeTint="33" w:fill="CCFFFF"/>
          </w:tcPr>
          <w:p w14:paraId="7344EE69" w14:textId="77777777" w:rsidR="003C4C11" w:rsidRPr="00907B70" w:rsidRDefault="003C4C11" w:rsidP="00C44B91">
            <w:pPr>
              <w:spacing w:after="0" w:line="240" w:lineRule="auto"/>
              <w:jc w:val="center"/>
              <w:rPr>
                <w:b/>
                <w:i/>
              </w:rPr>
            </w:pPr>
            <w:r w:rsidRPr="00907B70">
              <w:rPr>
                <w:b/>
                <w:i/>
              </w:rPr>
              <w:t>Valid Utterances</w:t>
            </w:r>
          </w:p>
        </w:tc>
        <w:tc>
          <w:tcPr>
            <w:tcW w:w="1036" w:type="dxa"/>
            <w:gridSpan w:val="3"/>
            <w:tcBorders>
              <w:bottom w:val="single" w:sz="4" w:space="0" w:color="000000"/>
            </w:tcBorders>
            <w:shd w:val="solid" w:color="DAEEF3" w:themeColor="accent5" w:themeTint="33" w:fill="CCFFFF"/>
          </w:tcPr>
          <w:p w14:paraId="367B320D" w14:textId="77777777" w:rsidR="003C4C11" w:rsidRPr="00907B70" w:rsidRDefault="003C4C11" w:rsidP="00C44B91">
            <w:pPr>
              <w:spacing w:after="0" w:line="240" w:lineRule="auto"/>
              <w:jc w:val="center"/>
              <w:rPr>
                <w:b/>
                <w:i/>
              </w:rPr>
            </w:pPr>
            <w:r w:rsidRPr="00907B70">
              <w:rPr>
                <w:b/>
                <w:i/>
              </w:rPr>
              <w:t>DTMF</w:t>
            </w:r>
          </w:p>
        </w:tc>
        <w:tc>
          <w:tcPr>
            <w:tcW w:w="3015" w:type="dxa"/>
            <w:gridSpan w:val="3"/>
            <w:tcBorders>
              <w:bottom w:val="single" w:sz="4" w:space="0" w:color="000000"/>
            </w:tcBorders>
            <w:shd w:val="solid" w:color="DAEEF3" w:themeColor="accent5" w:themeTint="33" w:fill="CCFFFF"/>
          </w:tcPr>
          <w:p w14:paraId="2F3BE987" w14:textId="77777777" w:rsidR="003C4C11" w:rsidRPr="00907B70" w:rsidRDefault="003C4C11" w:rsidP="00C44B91">
            <w:pPr>
              <w:spacing w:after="0" w:line="240" w:lineRule="auto"/>
              <w:jc w:val="center"/>
              <w:rPr>
                <w:b/>
                <w:i/>
              </w:rPr>
            </w:pPr>
            <w:r w:rsidRPr="00907B70">
              <w:rPr>
                <w:b/>
                <w:i/>
              </w:rPr>
              <w:t xml:space="preserve"> Response</w:t>
            </w:r>
          </w:p>
        </w:tc>
        <w:tc>
          <w:tcPr>
            <w:tcW w:w="2054" w:type="dxa"/>
            <w:gridSpan w:val="3"/>
            <w:tcBorders>
              <w:bottom w:val="single" w:sz="4" w:space="0" w:color="000000"/>
            </w:tcBorders>
            <w:shd w:val="solid" w:color="DAEEF3" w:themeColor="accent5" w:themeTint="33" w:fill="CCFFFF"/>
          </w:tcPr>
          <w:p w14:paraId="287A9A7D" w14:textId="77777777" w:rsidR="003C4C11" w:rsidRPr="00907B70" w:rsidRDefault="003C4C11" w:rsidP="00C44B91">
            <w:pPr>
              <w:spacing w:after="0" w:line="240" w:lineRule="auto"/>
              <w:jc w:val="center"/>
              <w:rPr>
                <w:b/>
                <w:i/>
              </w:rPr>
            </w:pPr>
            <w:r w:rsidRPr="00907B70">
              <w:rPr>
                <w:b/>
                <w:i/>
              </w:rPr>
              <w:t>Confirm</w:t>
            </w:r>
          </w:p>
        </w:tc>
      </w:tr>
      <w:tr w:rsidR="003C4C11" w:rsidRPr="00907B70" w14:paraId="4CBB4B08" w14:textId="77777777" w:rsidTr="00C44B91">
        <w:tc>
          <w:tcPr>
            <w:tcW w:w="3258" w:type="dxa"/>
            <w:gridSpan w:val="2"/>
            <w:tcBorders>
              <w:bottom w:val="single" w:sz="4" w:space="0" w:color="000000"/>
            </w:tcBorders>
            <w:shd w:val="clear" w:color="auto" w:fill="auto"/>
          </w:tcPr>
          <w:p w14:paraId="55CB0921" w14:textId="77777777" w:rsidR="003C4C11" w:rsidRPr="00907B70" w:rsidRDefault="003C4C11" w:rsidP="00C44B91">
            <w:pPr>
              <w:spacing w:after="0" w:line="240" w:lineRule="auto"/>
              <w:jc w:val="center"/>
              <w:rPr>
                <w:b/>
                <w:i/>
              </w:rPr>
            </w:pPr>
            <w:r w:rsidRPr="00907B70">
              <w:rPr>
                <w:rFonts w:asciiTheme="majorHAnsi" w:eastAsia="Times New Roman" w:hAnsiTheme="majorHAnsi"/>
                <w:color w:val="000000"/>
                <w:sz w:val="20"/>
                <w:szCs w:val="20"/>
              </w:rPr>
              <w:t xml:space="preserve"> </w:t>
            </w:r>
          </w:p>
        </w:tc>
        <w:tc>
          <w:tcPr>
            <w:tcW w:w="1036" w:type="dxa"/>
            <w:gridSpan w:val="3"/>
            <w:tcBorders>
              <w:bottom w:val="single" w:sz="4" w:space="0" w:color="000000"/>
            </w:tcBorders>
            <w:shd w:val="clear" w:color="auto" w:fill="auto"/>
          </w:tcPr>
          <w:p w14:paraId="692A280E" w14:textId="77777777" w:rsidR="003C4C11" w:rsidRPr="00907B70" w:rsidRDefault="003C4C11" w:rsidP="00C44B91">
            <w:pPr>
              <w:spacing w:after="0" w:line="240" w:lineRule="auto"/>
              <w:jc w:val="center"/>
              <w:rPr>
                <w:b/>
                <w:i/>
              </w:rPr>
            </w:pPr>
            <w:r w:rsidRPr="00907B70">
              <w:rPr>
                <w:rFonts w:asciiTheme="majorHAnsi" w:hAnsiTheme="majorHAnsi"/>
                <w:sz w:val="20"/>
                <w:szCs w:val="20"/>
              </w:rPr>
              <w:t>1</w:t>
            </w:r>
          </w:p>
        </w:tc>
        <w:tc>
          <w:tcPr>
            <w:tcW w:w="3015" w:type="dxa"/>
            <w:gridSpan w:val="3"/>
            <w:tcBorders>
              <w:bottom w:val="single" w:sz="4" w:space="0" w:color="000000"/>
            </w:tcBorders>
            <w:shd w:val="clear" w:color="auto" w:fill="auto"/>
          </w:tcPr>
          <w:p w14:paraId="114F959A" w14:textId="77777777" w:rsidR="003C4C11" w:rsidRPr="00907B70" w:rsidRDefault="003C4C11" w:rsidP="00C44B91">
            <w:pPr>
              <w:spacing w:after="0" w:line="240" w:lineRule="auto"/>
              <w:jc w:val="center"/>
              <w:rPr>
                <w:b/>
                <w:i/>
              </w:rPr>
            </w:pPr>
            <w:proofErr w:type="spellStart"/>
            <w:r>
              <w:rPr>
                <w:sz w:val="20"/>
                <w:szCs w:val="20"/>
              </w:rPr>
              <w:t>Sí</w:t>
            </w:r>
            <w:proofErr w:type="spellEnd"/>
          </w:p>
        </w:tc>
        <w:tc>
          <w:tcPr>
            <w:tcW w:w="2054" w:type="dxa"/>
            <w:gridSpan w:val="3"/>
            <w:tcBorders>
              <w:bottom w:val="single" w:sz="4" w:space="0" w:color="000000"/>
            </w:tcBorders>
            <w:shd w:val="clear" w:color="auto" w:fill="auto"/>
          </w:tcPr>
          <w:p w14:paraId="352AF9BB" w14:textId="77777777" w:rsidR="003C4C11" w:rsidRPr="00907B70" w:rsidRDefault="003C4C11" w:rsidP="00C44B91">
            <w:pPr>
              <w:spacing w:after="0" w:line="240" w:lineRule="auto"/>
              <w:jc w:val="center"/>
              <w:rPr>
                <w:b/>
                <w:i/>
              </w:rPr>
            </w:pPr>
            <w:r w:rsidRPr="00907B70">
              <w:rPr>
                <w:rFonts w:asciiTheme="majorHAnsi" w:hAnsiTheme="majorHAnsi"/>
                <w:sz w:val="20"/>
                <w:szCs w:val="20"/>
              </w:rPr>
              <w:t>Never</w:t>
            </w:r>
          </w:p>
        </w:tc>
      </w:tr>
      <w:tr w:rsidR="003C4C11" w:rsidRPr="00907B70" w14:paraId="19B0E9FA" w14:textId="77777777" w:rsidTr="00C44B91">
        <w:tc>
          <w:tcPr>
            <w:tcW w:w="3258" w:type="dxa"/>
            <w:gridSpan w:val="2"/>
            <w:tcBorders>
              <w:bottom w:val="single" w:sz="4" w:space="0" w:color="000000"/>
            </w:tcBorders>
            <w:shd w:val="clear" w:color="auto" w:fill="auto"/>
          </w:tcPr>
          <w:p w14:paraId="483A526A" w14:textId="77777777" w:rsidR="003C4C11" w:rsidRPr="00907B70" w:rsidRDefault="003C4C11" w:rsidP="00C44B91">
            <w:pPr>
              <w:spacing w:after="0" w:line="240" w:lineRule="auto"/>
              <w:jc w:val="center"/>
              <w:rPr>
                <w:rFonts w:asciiTheme="majorHAnsi" w:eastAsia="Times New Roman" w:hAnsiTheme="majorHAnsi"/>
                <w:color w:val="000000"/>
                <w:sz w:val="20"/>
                <w:szCs w:val="20"/>
              </w:rPr>
            </w:pPr>
            <w:r w:rsidRPr="00907B70">
              <w:rPr>
                <w:rFonts w:asciiTheme="majorHAnsi" w:eastAsia="Times New Roman" w:hAnsiTheme="majorHAnsi"/>
                <w:color w:val="000000"/>
                <w:sz w:val="20"/>
                <w:szCs w:val="20"/>
              </w:rPr>
              <w:t xml:space="preserve"> </w:t>
            </w:r>
          </w:p>
        </w:tc>
        <w:tc>
          <w:tcPr>
            <w:tcW w:w="1036" w:type="dxa"/>
            <w:gridSpan w:val="3"/>
            <w:tcBorders>
              <w:bottom w:val="single" w:sz="4" w:space="0" w:color="000000"/>
            </w:tcBorders>
            <w:shd w:val="clear" w:color="auto" w:fill="auto"/>
          </w:tcPr>
          <w:p w14:paraId="0078848E" w14:textId="77777777" w:rsidR="003C4C11" w:rsidRPr="00907B70" w:rsidRDefault="003C4C11" w:rsidP="00C44B91">
            <w:pPr>
              <w:spacing w:after="0" w:line="240" w:lineRule="auto"/>
              <w:jc w:val="center"/>
              <w:rPr>
                <w:rFonts w:asciiTheme="majorHAnsi" w:hAnsiTheme="majorHAnsi"/>
                <w:sz w:val="20"/>
                <w:szCs w:val="20"/>
              </w:rPr>
            </w:pPr>
            <w:r w:rsidRPr="00907B70">
              <w:rPr>
                <w:rFonts w:asciiTheme="majorHAnsi" w:hAnsiTheme="majorHAnsi"/>
                <w:sz w:val="20"/>
                <w:szCs w:val="20"/>
              </w:rPr>
              <w:t>1</w:t>
            </w:r>
          </w:p>
        </w:tc>
        <w:tc>
          <w:tcPr>
            <w:tcW w:w="3015" w:type="dxa"/>
            <w:gridSpan w:val="3"/>
            <w:tcBorders>
              <w:bottom w:val="single" w:sz="4" w:space="0" w:color="000000"/>
            </w:tcBorders>
            <w:shd w:val="clear" w:color="auto" w:fill="auto"/>
          </w:tcPr>
          <w:p w14:paraId="2A81D91C" w14:textId="77777777" w:rsidR="003C4C11" w:rsidRDefault="003C4C11" w:rsidP="00C44B91">
            <w:pPr>
              <w:spacing w:after="0" w:line="240" w:lineRule="auto"/>
              <w:jc w:val="center"/>
              <w:rPr>
                <w:sz w:val="20"/>
                <w:szCs w:val="20"/>
              </w:rPr>
            </w:pPr>
            <w:r>
              <w:rPr>
                <w:sz w:val="20"/>
                <w:szCs w:val="20"/>
              </w:rPr>
              <w:t>no</w:t>
            </w:r>
          </w:p>
        </w:tc>
        <w:tc>
          <w:tcPr>
            <w:tcW w:w="2054" w:type="dxa"/>
            <w:gridSpan w:val="3"/>
            <w:tcBorders>
              <w:bottom w:val="single" w:sz="4" w:space="0" w:color="000000"/>
            </w:tcBorders>
            <w:shd w:val="clear" w:color="auto" w:fill="auto"/>
          </w:tcPr>
          <w:p w14:paraId="5272D061" w14:textId="77777777" w:rsidR="003C4C11" w:rsidRPr="00907B70" w:rsidRDefault="003C4C11" w:rsidP="00C44B91">
            <w:pPr>
              <w:spacing w:after="0" w:line="240" w:lineRule="auto"/>
              <w:jc w:val="center"/>
              <w:rPr>
                <w:rFonts w:asciiTheme="majorHAnsi" w:hAnsiTheme="majorHAnsi"/>
                <w:sz w:val="20"/>
                <w:szCs w:val="20"/>
              </w:rPr>
            </w:pPr>
            <w:r w:rsidRPr="00907B70">
              <w:rPr>
                <w:rFonts w:asciiTheme="majorHAnsi" w:hAnsiTheme="majorHAnsi"/>
                <w:sz w:val="20"/>
                <w:szCs w:val="20"/>
              </w:rPr>
              <w:t>Never</w:t>
            </w:r>
          </w:p>
        </w:tc>
      </w:tr>
      <w:tr w:rsidR="003C4C11" w:rsidRPr="00907B70" w14:paraId="0EB879EE" w14:textId="77777777" w:rsidTr="00C44B91">
        <w:trPr>
          <w:trHeight w:val="314"/>
        </w:trPr>
        <w:tc>
          <w:tcPr>
            <w:tcW w:w="9363" w:type="dxa"/>
            <w:gridSpan w:val="11"/>
            <w:shd w:val="solid" w:color="DAEEF3" w:themeColor="accent5" w:themeTint="33" w:fill="auto"/>
            <w:vAlign w:val="bottom"/>
          </w:tcPr>
          <w:p w14:paraId="330CD79D" w14:textId="77777777" w:rsidR="003C4C11" w:rsidRPr="00907B70" w:rsidRDefault="003C4C11" w:rsidP="00C44B91">
            <w:pPr>
              <w:spacing w:after="0" w:line="240" w:lineRule="auto"/>
              <w:rPr>
                <w:b/>
                <w:i/>
              </w:rPr>
            </w:pPr>
            <w:proofErr w:type="spellStart"/>
            <w:r w:rsidRPr="00907B70">
              <w:rPr>
                <w:b/>
                <w:sz w:val="24"/>
                <w:szCs w:val="24"/>
              </w:rPr>
              <w:t>Globals</w:t>
            </w:r>
            <w:proofErr w:type="spellEnd"/>
          </w:p>
        </w:tc>
      </w:tr>
      <w:tr w:rsidR="003C4C11" w:rsidRPr="00907B70" w14:paraId="1E72B0FB" w14:textId="77777777" w:rsidTr="00C44B91">
        <w:tc>
          <w:tcPr>
            <w:tcW w:w="3258" w:type="dxa"/>
            <w:gridSpan w:val="2"/>
          </w:tcPr>
          <w:p w14:paraId="562A5569" w14:textId="77777777" w:rsidR="003C4C11" w:rsidRPr="00907B70" w:rsidRDefault="003C4C11" w:rsidP="00C44B91">
            <w:pPr>
              <w:spacing w:after="0" w:line="240" w:lineRule="auto"/>
            </w:pPr>
            <w:r w:rsidRPr="00907B70">
              <w:t xml:space="preserve">See </w:t>
            </w:r>
            <w:hyperlink w:anchor="_Global_Grammar_Properties_5" w:history="1">
              <w:r w:rsidRPr="00907B70">
                <w:rPr>
                  <w:rStyle w:val="Hyperlink"/>
                </w:rPr>
                <w:t>Global Grammar Properties</w:t>
              </w:r>
            </w:hyperlink>
          </w:p>
        </w:tc>
        <w:tc>
          <w:tcPr>
            <w:tcW w:w="1036" w:type="dxa"/>
            <w:gridSpan w:val="3"/>
          </w:tcPr>
          <w:p w14:paraId="311B6E98" w14:textId="77777777" w:rsidR="003C4C11" w:rsidRPr="00907B70" w:rsidRDefault="003C4C11" w:rsidP="00C44B91">
            <w:pPr>
              <w:spacing w:after="0" w:line="240" w:lineRule="auto"/>
            </w:pPr>
          </w:p>
        </w:tc>
        <w:tc>
          <w:tcPr>
            <w:tcW w:w="5069" w:type="dxa"/>
            <w:gridSpan w:val="6"/>
          </w:tcPr>
          <w:p w14:paraId="046E81B5" w14:textId="77777777" w:rsidR="003C4C11" w:rsidRPr="00907B70" w:rsidRDefault="003C4C11" w:rsidP="00C44B91">
            <w:pPr>
              <w:autoSpaceDE w:val="0"/>
              <w:autoSpaceDN w:val="0"/>
              <w:adjustRightInd w:val="0"/>
              <w:spacing w:after="0" w:line="240" w:lineRule="auto"/>
              <w:rPr>
                <w:rFonts w:cs="Arial"/>
              </w:rPr>
            </w:pPr>
          </w:p>
        </w:tc>
      </w:tr>
    </w:tbl>
    <w:p w14:paraId="341E66B6" w14:textId="77777777" w:rsidR="009E168D" w:rsidRDefault="009E168D" w:rsidP="001A65BC"/>
    <w:sectPr w:rsidR="009E168D" w:rsidSect="008465FA">
      <w:footerReference w:type="default" r:id="rId16"/>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BDCAB" w14:textId="77777777" w:rsidR="0051344B" w:rsidRDefault="0051344B" w:rsidP="00187403">
      <w:pPr>
        <w:spacing w:after="0" w:line="240" w:lineRule="auto"/>
      </w:pPr>
      <w:r>
        <w:separator/>
      </w:r>
    </w:p>
  </w:endnote>
  <w:endnote w:type="continuationSeparator" w:id="0">
    <w:p w14:paraId="6000F233" w14:textId="77777777" w:rsidR="0051344B" w:rsidRDefault="0051344B" w:rsidP="00187403">
      <w:pPr>
        <w:spacing w:after="0" w:line="240" w:lineRule="auto"/>
      </w:pPr>
      <w:r>
        <w:continuationSeparator/>
      </w:r>
    </w:p>
  </w:endnote>
  <w:endnote w:type="continuationNotice" w:id="1">
    <w:p w14:paraId="207FEF1A" w14:textId="77777777" w:rsidR="0051344B" w:rsidRDefault="005134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43E25" w14:textId="63ACB49C" w:rsidR="00746E27" w:rsidRPr="00187403" w:rsidRDefault="00746E27" w:rsidP="00187403">
    <w:pPr>
      <w:pStyle w:val="Footer"/>
      <w:pBdr>
        <w:top w:val="single" w:sz="4" w:space="1" w:color="auto"/>
      </w:pBdr>
      <w:rPr>
        <w:sz w:val="16"/>
        <w:szCs w:val="16"/>
      </w:rPr>
    </w:pPr>
    <w:r>
      <w:rPr>
        <w:snapToGrid w:val="0"/>
        <w:sz w:val="16"/>
        <w:szCs w:val="16"/>
      </w:rPr>
      <w:fldChar w:fldCharType="begin"/>
    </w:r>
    <w:r>
      <w:rPr>
        <w:snapToGrid w:val="0"/>
        <w:sz w:val="16"/>
        <w:szCs w:val="16"/>
      </w:rPr>
      <w:instrText xml:space="preserve"> FILENAME \* MERGEFORMAT </w:instrText>
    </w:r>
    <w:r>
      <w:rPr>
        <w:snapToGrid w:val="0"/>
        <w:sz w:val="16"/>
        <w:szCs w:val="16"/>
      </w:rPr>
      <w:fldChar w:fldCharType="separate"/>
    </w:r>
    <w:r>
      <w:rPr>
        <w:noProof/>
        <w:snapToGrid w:val="0"/>
        <w:sz w:val="16"/>
        <w:szCs w:val="16"/>
      </w:rPr>
      <w:t>LACare_BillingVUI_.docx</w:t>
    </w:r>
    <w:r>
      <w:rPr>
        <w:snapToGrid w:val="0"/>
        <w:sz w:val="16"/>
        <w:szCs w:val="16"/>
      </w:rPr>
      <w:fldChar w:fldCharType="end"/>
    </w:r>
    <w:r w:rsidRPr="00187403">
      <w:rPr>
        <w:sz w:val="16"/>
        <w:szCs w:val="16"/>
      </w:rPr>
      <w:tab/>
    </w:r>
    <w:r>
      <w:rPr>
        <w:sz w:val="16"/>
        <w:szCs w:val="16"/>
      </w:rPr>
      <w:tab/>
    </w:r>
    <w:proofErr w:type="spellStart"/>
    <w:r>
      <w:rPr>
        <w:sz w:val="16"/>
        <w:szCs w:val="16"/>
      </w:rPr>
      <w:t>LACare</w:t>
    </w:r>
    <w:proofErr w:type="spellEnd"/>
    <w:r>
      <w:rPr>
        <w:sz w:val="16"/>
        <w:szCs w:val="16"/>
      </w:rPr>
      <w:t xml:space="preserve"> and WTI</w:t>
    </w:r>
  </w:p>
  <w:p w14:paraId="06C113AC" w14:textId="11050FFD" w:rsidR="00746E27" w:rsidRPr="00187403" w:rsidRDefault="00746E27" w:rsidP="00187403">
    <w:pPr>
      <w:pStyle w:val="Footer"/>
      <w:rPr>
        <w:sz w:val="16"/>
        <w:szCs w:val="16"/>
      </w:rPr>
    </w:pPr>
    <w:r w:rsidRPr="00187403">
      <w:rPr>
        <w:sz w:val="16"/>
        <w:szCs w:val="16"/>
      </w:rPr>
      <w:t xml:space="preserve">Last Saved: </w:t>
    </w:r>
    <w:r w:rsidRPr="00187403">
      <w:rPr>
        <w:sz w:val="16"/>
        <w:szCs w:val="16"/>
      </w:rPr>
      <w:fldChar w:fldCharType="begin"/>
    </w:r>
    <w:r w:rsidRPr="00187403">
      <w:rPr>
        <w:sz w:val="16"/>
        <w:szCs w:val="16"/>
      </w:rPr>
      <w:instrText xml:space="preserve"> DATE \@ "M/d/yy" </w:instrText>
    </w:r>
    <w:r w:rsidRPr="00187403">
      <w:rPr>
        <w:sz w:val="16"/>
        <w:szCs w:val="16"/>
      </w:rPr>
      <w:fldChar w:fldCharType="separate"/>
    </w:r>
    <w:r>
      <w:rPr>
        <w:noProof/>
        <w:sz w:val="16"/>
        <w:szCs w:val="16"/>
      </w:rPr>
      <w:t>9/28/20</w:t>
    </w:r>
    <w:r w:rsidRPr="00187403">
      <w:rPr>
        <w:sz w:val="16"/>
        <w:szCs w:val="16"/>
      </w:rPr>
      <w:fldChar w:fldCharType="end"/>
    </w:r>
    <w:r w:rsidRPr="00187403">
      <w:rPr>
        <w:sz w:val="16"/>
        <w:szCs w:val="16"/>
      </w:rPr>
      <w:t xml:space="preserve"> </w:t>
    </w:r>
    <w:r w:rsidRPr="00187403">
      <w:rPr>
        <w:sz w:val="16"/>
        <w:szCs w:val="16"/>
      </w:rPr>
      <w:fldChar w:fldCharType="begin"/>
    </w:r>
    <w:r w:rsidRPr="00187403">
      <w:rPr>
        <w:sz w:val="16"/>
        <w:szCs w:val="16"/>
      </w:rPr>
      <w:instrText xml:space="preserve"> TIME \@ "h:mm AM/PM" </w:instrText>
    </w:r>
    <w:r w:rsidRPr="00187403">
      <w:rPr>
        <w:sz w:val="16"/>
        <w:szCs w:val="16"/>
      </w:rPr>
      <w:fldChar w:fldCharType="separate"/>
    </w:r>
    <w:r>
      <w:rPr>
        <w:noProof/>
        <w:sz w:val="16"/>
        <w:szCs w:val="16"/>
      </w:rPr>
      <w:t>12:13 PM</w:t>
    </w:r>
    <w:r w:rsidRPr="00187403">
      <w:rPr>
        <w:sz w:val="16"/>
        <w:szCs w:val="16"/>
      </w:rPr>
      <w:fldChar w:fldCharType="end"/>
    </w:r>
    <w:r w:rsidRPr="00187403">
      <w:rPr>
        <w:sz w:val="16"/>
        <w:szCs w:val="16"/>
      </w:rPr>
      <w:tab/>
    </w:r>
  </w:p>
  <w:p w14:paraId="381C5546" w14:textId="77777777" w:rsidR="00746E27" w:rsidRPr="00187403" w:rsidRDefault="00746E27">
    <w:pPr>
      <w:pStyle w:val="Footer"/>
      <w:rPr>
        <w:sz w:val="16"/>
        <w:szCs w:val="16"/>
      </w:rPr>
    </w:pPr>
    <w:r w:rsidRPr="00187403">
      <w:rPr>
        <w:sz w:val="16"/>
        <w:szCs w:val="16"/>
      </w:rPr>
      <w:t>Confidential</w:t>
    </w:r>
    <w:r w:rsidRPr="00187403">
      <w:rPr>
        <w:sz w:val="16"/>
        <w:szCs w:val="16"/>
      </w:rPr>
      <w:tab/>
    </w:r>
    <w:r w:rsidRPr="00187403">
      <w:rPr>
        <w:sz w:val="16"/>
        <w:szCs w:val="16"/>
      </w:rPr>
      <w:tab/>
    </w:r>
    <w:r w:rsidRPr="00187403">
      <w:rPr>
        <w:snapToGrid w:val="0"/>
        <w:sz w:val="16"/>
        <w:szCs w:val="16"/>
      </w:rPr>
      <w:t xml:space="preserve">Page </w:t>
    </w:r>
    <w:r w:rsidRPr="00187403">
      <w:rPr>
        <w:snapToGrid w:val="0"/>
        <w:sz w:val="16"/>
        <w:szCs w:val="16"/>
      </w:rPr>
      <w:fldChar w:fldCharType="begin"/>
    </w:r>
    <w:r w:rsidRPr="00187403">
      <w:rPr>
        <w:snapToGrid w:val="0"/>
        <w:sz w:val="16"/>
        <w:szCs w:val="16"/>
      </w:rPr>
      <w:instrText xml:space="preserve"> PAGE </w:instrText>
    </w:r>
    <w:r w:rsidRPr="00187403">
      <w:rPr>
        <w:snapToGrid w:val="0"/>
        <w:sz w:val="16"/>
        <w:szCs w:val="16"/>
      </w:rPr>
      <w:fldChar w:fldCharType="separate"/>
    </w:r>
    <w:r>
      <w:rPr>
        <w:noProof/>
        <w:snapToGrid w:val="0"/>
        <w:sz w:val="16"/>
        <w:szCs w:val="16"/>
      </w:rPr>
      <w:t>89</w:t>
    </w:r>
    <w:r w:rsidRPr="00187403">
      <w:rPr>
        <w:snapToGrid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F0A06" w14:textId="77777777" w:rsidR="0051344B" w:rsidRDefault="0051344B" w:rsidP="00187403">
      <w:pPr>
        <w:spacing w:after="0" w:line="240" w:lineRule="auto"/>
      </w:pPr>
      <w:r>
        <w:separator/>
      </w:r>
    </w:p>
  </w:footnote>
  <w:footnote w:type="continuationSeparator" w:id="0">
    <w:p w14:paraId="19F988C6" w14:textId="77777777" w:rsidR="0051344B" w:rsidRDefault="0051344B" w:rsidP="00187403">
      <w:pPr>
        <w:spacing w:after="0" w:line="240" w:lineRule="auto"/>
      </w:pPr>
      <w:r>
        <w:continuationSeparator/>
      </w:r>
    </w:p>
  </w:footnote>
  <w:footnote w:type="continuationNotice" w:id="1">
    <w:p w14:paraId="5E24A1F4" w14:textId="77777777" w:rsidR="0051344B" w:rsidRDefault="0051344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2696"/>
    <w:multiLevelType w:val="hybridMultilevel"/>
    <w:tmpl w:val="1CC8A5B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27C0F41"/>
    <w:multiLevelType w:val="hybridMultilevel"/>
    <w:tmpl w:val="A99435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9A6BA1"/>
    <w:multiLevelType w:val="hybridMultilevel"/>
    <w:tmpl w:val="250E03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71178"/>
    <w:multiLevelType w:val="hybridMultilevel"/>
    <w:tmpl w:val="D91A5C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542A94"/>
    <w:multiLevelType w:val="hybridMultilevel"/>
    <w:tmpl w:val="093E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A5E23"/>
    <w:multiLevelType w:val="hybridMultilevel"/>
    <w:tmpl w:val="F5649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654F1"/>
    <w:multiLevelType w:val="hybridMultilevel"/>
    <w:tmpl w:val="38E28A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1D4F74"/>
    <w:multiLevelType w:val="hybridMultilevel"/>
    <w:tmpl w:val="BA04D7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053270"/>
    <w:multiLevelType w:val="hybridMultilevel"/>
    <w:tmpl w:val="6D48CC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D83384"/>
    <w:multiLevelType w:val="hybridMultilevel"/>
    <w:tmpl w:val="2BE43B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B416C"/>
    <w:multiLevelType w:val="hybridMultilevel"/>
    <w:tmpl w:val="1CFE92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E14B56"/>
    <w:multiLevelType w:val="hybridMultilevel"/>
    <w:tmpl w:val="D936B0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DA6B06"/>
    <w:multiLevelType w:val="hybridMultilevel"/>
    <w:tmpl w:val="2654D5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5F57C8"/>
    <w:multiLevelType w:val="hybridMultilevel"/>
    <w:tmpl w:val="B34C219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A0703B"/>
    <w:multiLevelType w:val="hybridMultilevel"/>
    <w:tmpl w:val="8944676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35A3853"/>
    <w:multiLevelType w:val="hybridMultilevel"/>
    <w:tmpl w:val="153850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60A579A"/>
    <w:multiLevelType w:val="hybridMultilevel"/>
    <w:tmpl w:val="E88E18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146E38"/>
    <w:multiLevelType w:val="hybridMultilevel"/>
    <w:tmpl w:val="9858ED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2C6AF8"/>
    <w:multiLevelType w:val="hybridMultilevel"/>
    <w:tmpl w:val="D0F61D70"/>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586240"/>
    <w:multiLevelType w:val="hybridMultilevel"/>
    <w:tmpl w:val="C090CF5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A11DBE"/>
    <w:multiLevelType w:val="hybridMultilevel"/>
    <w:tmpl w:val="522497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435D6C"/>
    <w:multiLevelType w:val="hybridMultilevel"/>
    <w:tmpl w:val="90EA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65FC6"/>
    <w:multiLevelType w:val="hybridMultilevel"/>
    <w:tmpl w:val="048A69E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D5D24B9"/>
    <w:multiLevelType w:val="hybridMultilevel"/>
    <w:tmpl w:val="EA00AB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2303B2"/>
    <w:multiLevelType w:val="hybridMultilevel"/>
    <w:tmpl w:val="0A4203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080E03"/>
    <w:multiLevelType w:val="hybridMultilevel"/>
    <w:tmpl w:val="65DE94D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6DE55C9"/>
    <w:multiLevelType w:val="hybridMultilevel"/>
    <w:tmpl w:val="FC2827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F52624"/>
    <w:multiLevelType w:val="hybridMultilevel"/>
    <w:tmpl w:val="C0E214E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9E31B0B"/>
    <w:multiLevelType w:val="hybridMultilevel"/>
    <w:tmpl w:val="74100B4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6F26DF"/>
    <w:multiLevelType w:val="hybridMultilevel"/>
    <w:tmpl w:val="55F892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C27DCD"/>
    <w:multiLevelType w:val="hybridMultilevel"/>
    <w:tmpl w:val="D7FC75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8A5013"/>
    <w:multiLevelType w:val="hybridMultilevel"/>
    <w:tmpl w:val="51A231D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511CB3"/>
    <w:multiLevelType w:val="hybridMultilevel"/>
    <w:tmpl w:val="6D8294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75B3D2C"/>
    <w:multiLevelType w:val="hybridMultilevel"/>
    <w:tmpl w:val="1B18D6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8C31F62"/>
    <w:multiLevelType w:val="hybridMultilevel"/>
    <w:tmpl w:val="3B4AF4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34"/>
  </w:num>
  <w:num w:numId="3">
    <w:abstractNumId w:val="16"/>
  </w:num>
  <w:num w:numId="4">
    <w:abstractNumId w:val="13"/>
  </w:num>
  <w:num w:numId="5">
    <w:abstractNumId w:val="15"/>
  </w:num>
  <w:num w:numId="6">
    <w:abstractNumId w:val="31"/>
  </w:num>
  <w:num w:numId="7">
    <w:abstractNumId w:val="7"/>
  </w:num>
  <w:num w:numId="8">
    <w:abstractNumId w:val="10"/>
  </w:num>
  <w:num w:numId="9">
    <w:abstractNumId w:val="33"/>
  </w:num>
  <w:num w:numId="10">
    <w:abstractNumId w:val="19"/>
  </w:num>
  <w:num w:numId="11">
    <w:abstractNumId w:val="11"/>
  </w:num>
  <w:num w:numId="12">
    <w:abstractNumId w:val="29"/>
  </w:num>
  <w:num w:numId="13">
    <w:abstractNumId w:val="30"/>
  </w:num>
  <w:num w:numId="14">
    <w:abstractNumId w:val="6"/>
  </w:num>
  <w:num w:numId="15">
    <w:abstractNumId w:val="27"/>
  </w:num>
  <w:num w:numId="16">
    <w:abstractNumId w:val="3"/>
  </w:num>
  <w:num w:numId="17">
    <w:abstractNumId w:val="23"/>
  </w:num>
  <w:num w:numId="18">
    <w:abstractNumId w:val="1"/>
  </w:num>
  <w:num w:numId="19">
    <w:abstractNumId w:val="25"/>
  </w:num>
  <w:num w:numId="20">
    <w:abstractNumId w:val="24"/>
  </w:num>
  <w:num w:numId="21">
    <w:abstractNumId w:val="26"/>
  </w:num>
  <w:num w:numId="22">
    <w:abstractNumId w:val="9"/>
  </w:num>
  <w:num w:numId="23">
    <w:abstractNumId w:val="2"/>
  </w:num>
  <w:num w:numId="24">
    <w:abstractNumId w:val="32"/>
  </w:num>
  <w:num w:numId="25">
    <w:abstractNumId w:val="4"/>
  </w:num>
  <w:num w:numId="26">
    <w:abstractNumId w:val="21"/>
  </w:num>
  <w:num w:numId="27">
    <w:abstractNumId w:val="18"/>
  </w:num>
  <w:num w:numId="28">
    <w:abstractNumId w:val="5"/>
  </w:num>
  <w:num w:numId="29">
    <w:abstractNumId w:val="22"/>
  </w:num>
  <w:num w:numId="30">
    <w:abstractNumId w:val="28"/>
  </w:num>
  <w:num w:numId="31">
    <w:abstractNumId w:val="12"/>
  </w:num>
  <w:num w:numId="32">
    <w:abstractNumId w:val="14"/>
  </w:num>
  <w:num w:numId="33">
    <w:abstractNumId w:val="0"/>
  </w:num>
  <w:num w:numId="34">
    <w:abstractNumId w:val="0"/>
  </w:num>
  <w:num w:numId="35">
    <w:abstractNumId w:val="8"/>
  </w:num>
  <w:num w:numId="36">
    <w:abstractNumId w:val="20"/>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da, Leandro (Leo) **CTR**">
    <w15:presenceInfo w15:providerId="AD" w15:userId="S::prada4@avaya.com::16fb6102-3c4a-413b-8f8d-5774354b37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682"/>
    <w:rsid w:val="0000175A"/>
    <w:rsid w:val="000027F5"/>
    <w:rsid w:val="00002943"/>
    <w:rsid w:val="0000348D"/>
    <w:rsid w:val="000047C0"/>
    <w:rsid w:val="00004D97"/>
    <w:rsid w:val="00004F3B"/>
    <w:rsid w:val="00004F57"/>
    <w:rsid w:val="000060DF"/>
    <w:rsid w:val="00006365"/>
    <w:rsid w:val="0000741A"/>
    <w:rsid w:val="000100D2"/>
    <w:rsid w:val="000104AE"/>
    <w:rsid w:val="00010528"/>
    <w:rsid w:val="000105EE"/>
    <w:rsid w:val="00010A28"/>
    <w:rsid w:val="00010A82"/>
    <w:rsid w:val="00010CF0"/>
    <w:rsid w:val="0001264F"/>
    <w:rsid w:val="000135A9"/>
    <w:rsid w:val="00013868"/>
    <w:rsid w:val="00013A9E"/>
    <w:rsid w:val="00013C8E"/>
    <w:rsid w:val="00013D77"/>
    <w:rsid w:val="000145E7"/>
    <w:rsid w:val="00020254"/>
    <w:rsid w:val="000205B2"/>
    <w:rsid w:val="00020630"/>
    <w:rsid w:val="000207B4"/>
    <w:rsid w:val="000215E8"/>
    <w:rsid w:val="0002251E"/>
    <w:rsid w:val="0002299A"/>
    <w:rsid w:val="00023015"/>
    <w:rsid w:val="0002324D"/>
    <w:rsid w:val="00023605"/>
    <w:rsid w:val="000238E2"/>
    <w:rsid w:val="00024410"/>
    <w:rsid w:val="00024C09"/>
    <w:rsid w:val="0002535C"/>
    <w:rsid w:val="00025C0A"/>
    <w:rsid w:val="00026B07"/>
    <w:rsid w:val="00026C5D"/>
    <w:rsid w:val="00026F00"/>
    <w:rsid w:val="00027244"/>
    <w:rsid w:val="00027540"/>
    <w:rsid w:val="000277FF"/>
    <w:rsid w:val="000278A4"/>
    <w:rsid w:val="00027AC2"/>
    <w:rsid w:val="00027CC6"/>
    <w:rsid w:val="00027D85"/>
    <w:rsid w:val="00027E98"/>
    <w:rsid w:val="000310C9"/>
    <w:rsid w:val="00031376"/>
    <w:rsid w:val="00031A34"/>
    <w:rsid w:val="00031A59"/>
    <w:rsid w:val="00034376"/>
    <w:rsid w:val="000343E5"/>
    <w:rsid w:val="00034CBD"/>
    <w:rsid w:val="00034EE2"/>
    <w:rsid w:val="000352F1"/>
    <w:rsid w:val="00035F0D"/>
    <w:rsid w:val="00037A7D"/>
    <w:rsid w:val="00037CB2"/>
    <w:rsid w:val="00037D9F"/>
    <w:rsid w:val="00041B0C"/>
    <w:rsid w:val="0004231B"/>
    <w:rsid w:val="00042A21"/>
    <w:rsid w:val="00042A44"/>
    <w:rsid w:val="00042D74"/>
    <w:rsid w:val="0004309B"/>
    <w:rsid w:val="00043464"/>
    <w:rsid w:val="000443A2"/>
    <w:rsid w:val="000446A2"/>
    <w:rsid w:val="000449C6"/>
    <w:rsid w:val="00044FED"/>
    <w:rsid w:val="00045238"/>
    <w:rsid w:val="00045666"/>
    <w:rsid w:val="00045D60"/>
    <w:rsid w:val="00045E14"/>
    <w:rsid w:val="000463D0"/>
    <w:rsid w:val="00046A64"/>
    <w:rsid w:val="00046A6D"/>
    <w:rsid w:val="000479C2"/>
    <w:rsid w:val="00047B59"/>
    <w:rsid w:val="00047CEE"/>
    <w:rsid w:val="000506AE"/>
    <w:rsid w:val="000517A0"/>
    <w:rsid w:val="00051AF4"/>
    <w:rsid w:val="00053032"/>
    <w:rsid w:val="0005360E"/>
    <w:rsid w:val="00054123"/>
    <w:rsid w:val="000543D2"/>
    <w:rsid w:val="00054424"/>
    <w:rsid w:val="00054CE0"/>
    <w:rsid w:val="000552CB"/>
    <w:rsid w:val="00055A55"/>
    <w:rsid w:val="00055B2E"/>
    <w:rsid w:val="00055FF9"/>
    <w:rsid w:val="00056527"/>
    <w:rsid w:val="00057125"/>
    <w:rsid w:val="000573DB"/>
    <w:rsid w:val="000578A6"/>
    <w:rsid w:val="00057B95"/>
    <w:rsid w:val="00057C1C"/>
    <w:rsid w:val="00060103"/>
    <w:rsid w:val="000603E1"/>
    <w:rsid w:val="00060EF1"/>
    <w:rsid w:val="00060FF1"/>
    <w:rsid w:val="000611B1"/>
    <w:rsid w:val="0006168B"/>
    <w:rsid w:val="000645FF"/>
    <w:rsid w:val="00064DA0"/>
    <w:rsid w:val="00065F27"/>
    <w:rsid w:val="0006617C"/>
    <w:rsid w:val="00066252"/>
    <w:rsid w:val="000664B3"/>
    <w:rsid w:val="00066BFF"/>
    <w:rsid w:val="00066EB2"/>
    <w:rsid w:val="000670AC"/>
    <w:rsid w:val="000678F3"/>
    <w:rsid w:val="00067A00"/>
    <w:rsid w:val="00067CC2"/>
    <w:rsid w:val="000704B1"/>
    <w:rsid w:val="00071289"/>
    <w:rsid w:val="00071993"/>
    <w:rsid w:val="00071BCC"/>
    <w:rsid w:val="000723D5"/>
    <w:rsid w:val="00072533"/>
    <w:rsid w:val="0007424E"/>
    <w:rsid w:val="00075332"/>
    <w:rsid w:val="0007565F"/>
    <w:rsid w:val="000756E5"/>
    <w:rsid w:val="000759DB"/>
    <w:rsid w:val="000771F7"/>
    <w:rsid w:val="0007746E"/>
    <w:rsid w:val="00077EC6"/>
    <w:rsid w:val="00077F00"/>
    <w:rsid w:val="00080216"/>
    <w:rsid w:val="00081572"/>
    <w:rsid w:val="0008157E"/>
    <w:rsid w:val="00081B26"/>
    <w:rsid w:val="00082505"/>
    <w:rsid w:val="00082CE0"/>
    <w:rsid w:val="000833B4"/>
    <w:rsid w:val="00083EE8"/>
    <w:rsid w:val="000841E6"/>
    <w:rsid w:val="00084A3D"/>
    <w:rsid w:val="00085082"/>
    <w:rsid w:val="00085103"/>
    <w:rsid w:val="0008520B"/>
    <w:rsid w:val="000857AD"/>
    <w:rsid w:val="00085CCD"/>
    <w:rsid w:val="000863C6"/>
    <w:rsid w:val="00086BF3"/>
    <w:rsid w:val="000873D8"/>
    <w:rsid w:val="0008780D"/>
    <w:rsid w:val="000879FE"/>
    <w:rsid w:val="00091DAB"/>
    <w:rsid w:val="00091E20"/>
    <w:rsid w:val="000922B3"/>
    <w:rsid w:val="0009233E"/>
    <w:rsid w:val="00092E59"/>
    <w:rsid w:val="00093095"/>
    <w:rsid w:val="0009352E"/>
    <w:rsid w:val="000936AA"/>
    <w:rsid w:val="00093A25"/>
    <w:rsid w:val="00094A30"/>
    <w:rsid w:val="000950A9"/>
    <w:rsid w:val="00095DA4"/>
    <w:rsid w:val="00096421"/>
    <w:rsid w:val="00096E58"/>
    <w:rsid w:val="00097491"/>
    <w:rsid w:val="00097B86"/>
    <w:rsid w:val="00097DAD"/>
    <w:rsid w:val="000A017F"/>
    <w:rsid w:val="000A09CC"/>
    <w:rsid w:val="000A19A3"/>
    <w:rsid w:val="000A316E"/>
    <w:rsid w:val="000A325C"/>
    <w:rsid w:val="000A3834"/>
    <w:rsid w:val="000A4618"/>
    <w:rsid w:val="000A48B5"/>
    <w:rsid w:val="000A507D"/>
    <w:rsid w:val="000A56E9"/>
    <w:rsid w:val="000A59DB"/>
    <w:rsid w:val="000A613E"/>
    <w:rsid w:val="000A6FA7"/>
    <w:rsid w:val="000A7C74"/>
    <w:rsid w:val="000B0358"/>
    <w:rsid w:val="000B1F33"/>
    <w:rsid w:val="000B2E34"/>
    <w:rsid w:val="000B4894"/>
    <w:rsid w:val="000B5449"/>
    <w:rsid w:val="000B5D95"/>
    <w:rsid w:val="000B6BF3"/>
    <w:rsid w:val="000C1118"/>
    <w:rsid w:val="000C28FA"/>
    <w:rsid w:val="000C2CD8"/>
    <w:rsid w:val="000C2F08"/>
    <w:rsid w:val="000C35EC"/>
    <w:rsid w:val="000C392C"/>
    <w:rsid w:val="000C3A17"/>
    <w:rsid w:val="000C3F23"/>
    <w:rsid w:val="000C3F6A"/>
    <w:rsid w:val="000C4022"/>
    <w:rsid w:val="000C412C"/>
    <w:rsid w:val="000C4362"/>
    <w:rsid w:val="000C5345"/>
    <w:rsid w:val="000C539B"/>
    <w:rsid w:val="000C66FC"/>
    <w:rsid w:val="000C7D76"/>
    <w:rsid w:val="000D1D44"/>
    <w:rsid w:val="000D24B8"/>
    <w:rsid w:val="000D26C9"/>
    <w:rsid w:val="000D27BD"/>
    <w:rsid w:val="000D285A"/>
    <w:rsid w:val="000D2DCB"/>
    <w:rsid w:val="000D4612"/>
    <w:rsid w:val="000D47B8"/>
    <w:rsid w:val="000D4D04"/>
    <w:rsid w:val="000D60E5"/>
    <w:rsid w:val="000D7495"/>
    <w:rsid w:val="000D7FAA"/>
    <w:rsid w:val="000E062D"/>
    <w:rsid w:val="000E0C97"/>
    <w:rsid w:val="000E105B"/>
    <w:rsid w:val="000E1655"/>
    <w:rsid w:val="000E2382"/>
    <w:rsid w:val="000E2543"/>
    <w:rsid w:val="000E2AB3"/>
    <w:rsid w:val="000E2FA9"/>
    <w:rsid w:val="000E339A"/>
    <w:rsid w:val="000E37E0"/>
    <w:rsid w:val="000E456C"/>
    <w:rsid w:val="000E4BF4"/>
    <w:rsid w:val="000E647D"/>
    <w:rsid w:val="000E6A30"/>
    <w:rsid w:val="000E6B06"/>
    <w:rsid w:val="000E6E50"/>
    <w:rsid w:val="000E7BEF"/>
    <w:rsid w:val="000E7EFD"/>
    <w:rsid w:val="000F0052"/>
    <w:rsid w:val="000F1E48"/>
    <w:rsid w:val="000F1F11"/>
    <w:rsid w:val="000F3909"/>
    <w:rsid w:val="000F3F7C"/>
    <w:rsid w:val="000F49D8"/>
    <w:rsid w:val="000F5181"/>
    <w:rsid w:val="000F63D9"/>
    <w:rsid w:val="000F6400"/>
    <w:rsid w:val="000F656E"/>
    <w:rsid w:val="000F6913"/>
    <w:rsid w:val="000F790A"/>
    <w:rsid w:val="000F7E97"/>
    <w:rsid w:val="00100193"/>
    <w:rsid w:val="00100EAF"/>
    <w:rsid w:val="00102410"/>
    <w:rsid w:val="00102440"/>
    <w:rsid w:val="001026DD"/>
    <w:rsid w:val="00103D47"/>
    <w:rsid w:val="001041E8"/>
    <w:rsid w:val="001043A4"/>
    <w:rsid w:val="001058BD"/>
    <w:rsid w:val="001065D7"/>
    <w:rsid w:val="001065F5"/>
    <w:rsid w:val="00106AB6"/>
    <w:rsid w:val="00107D22"/>
    <w:rsid w:val="001102F5"/>
    <w:rsid w:val="00110AEA"/>
    <w:rsid w:val="00110F17"/>
    <w:rsid w:val="001114D5"/>
    <w:rsid w:val="00111EB6"/>
    <w:rsid w:val="0011206B"/>
    <w:rsid w:val="001128E1"/>
    <w:rsid w:val="00113BCE"/>
    <w:rsid w:val="00113EDE"/>
    <w:rsid w:val="00114861"/>
    <w:rsid w:val="00114A21"/>
    <w:rsid w:val="00114AE4"/>
    <w:rsid w:val="00114BC3"/>
    <w:rsid w:val="00114BE0"/>
    <w:rsid w:val="0011582C"/>
    <w:rsid w:val="001168DB"/>
    <w:rsid w:val="0011690D"/>
    <w:rsid w:val="00116AD6"/>
    <w:rsid w:val="0011706D"/>
    <w:rsid w:val="001173ED"/>
    <w:rsid w:val="001225DF"/>
    <w:rsid w:val="00123122"/>
    <w:rsid w:val="0012395A"/>
    <w:rsid w:val="001268DE"/>
    <w:rsid w:val="001309A9"/>
    <w:rsid w:val="00130A4E"/>
    <w:rsid w:val="00130DE8"/>
    <w:rsid w:val="00131850"/>
    <w:rsid w:val="00132286"/>
    <w:rsid w:val="001334E8"/>
    <w:rsid w:val="0013407B"/>
    <w:rsid w:val="00134DE0"/>
    <w:rsid w:val="0013547F"/>
    <w:rsid w:val="00135B29"/>
    <w:rsid w:val="00135BDA"/>
    <w:rsid w:val="00136420"/>
    <w:rsid w:val="00136EAE"/>
    <w:rsid w:val="00137277"/>
    <w:rsid w:val="001379E6"/>
    <w:rsid w:val="00137F10"/>
    <w:rsid w:val="00140837"/>
    <w:rsid w:val="00140C60"/>
    <w:rsid w:val="001414ED"/>
    <w:rsid w:val="00141914"/>
    <w:rsid w:val="00141C56"/>
    <w:rsid w:val="0014292B"/>
    <w:rsid w:val="00143367"/>
    <w:rsid w:val="001433B8"/>
    <w:rsid w:val="00143738"/>
    <w:rsid w:val="00143D95"/>
    <w:rsid w:val="00144862"/>
    <w:rsid w:val="00144B0A"/>
    <w:rsid w:val="00144C28"/>
    <w:rsid w:val="00144CAE"/>
    <w:rsid w:val="00145511"/>
    <w:rsid w:val="00145EC0"/>
    <w:rsid w:val="0014647A"/>
    <w:rsid w:val="00146BF0"/>
    <w:rsid w:val="001505B8"/>
    <w:rsid w:val="00151B6A"/>
    <w:rsid w:val="00151BF2"/>
    <w:rsid w:val="0015316B"/>
    <w:rsid w:val="0015320B"/>
    <w:rsid w:val="0015381C"/>
    <w:rsid w:val="00154046"/>
    <w:rsid w:val="0015413E"/>
    <w:rsid w:val="0015498C"/>
    <w:rsid w:val="00154CF4"/>
    <w:rsid w:val="00155164"/>
    <w:rsid w:val="001562D5"/>
    <w:rsid w:val="00156411"/>
    <w:rsid w:val="00156D31"/>
    <w:rsid w:val="00157536"/>
    <w:rsid w:val="001575B1"/>
    <w:rsid w:val="00160882"/>
    <w:rsid w:val="00160CC7"/>
    <w:rsid w:val="001626E3"/>
    <w:rsid w:val="00163035"/>
    <w:rsid w:val="001632CF"/>
    <w:rsid w:val="00163775"/>
    <w:rsid w:val="00164675"/>
    <w:rsid w:val="001649CA"/>
    <w:rsid w:val="00164E69"/>
    <w:rsid w:val="0016553B"/>
    <w:rsid w:val="001659FC"/>
    <w:rsid w:val="00165E90"/>
    <w:rsid w:val="00167253"/>
    <w:rsid w:val="00167916"/>
    <w:rsid w:val="00167B17"/>
    <w:rsid w:val="00170189"/>
    <w:rsid w:val="00170207"/>
    <w:rsid w:val="00170604"/>
    <w:rsid w:val="00171891"/>
    <w:rsid w:val="00171990"/>
    <w:rsid w:val="00171C2B"/>
    <w:rsid w:val="00171DF5"/>
    <w:rsid w:val="00172285"/>
    <w:rsid w:val="00173219"/>
    <w:rsid w:val="0017381F"/>
    <w:rsid w:val="00173DCC"/>
    <w:rsid w:val="00173FA8"/>
    <w:rsid w:val="001745FE"/>
    <w:rsid w:val="00174C28"/>
    <w:rsid w:val="0017543E"/>
    <w:rsid w:val="00175EF0"/>
    <w:rsid w:val="00176720"/>
    <w:rsid w:val="00176778"/>
    <w:rsid w:val="001778E3"/>
    <w:rsid w:val="001804CC"/>
    <w:rsid w:val="00180819"/>
    <w:rsid w:val="001818D7"/>
    <w:rsid w:val="00181B09"/>
    <w:rsid w:val="00181BB3"/>
    <w:rsid w:val="00181C28"/>
    <w:rsid w:val="00181FEA"/>
    <w:rsid w:val="00182B39"/>
    <w:rsid w:val="00182DD9"/>
    <w:rsid w:val="00182E44"/>
    <w:rsid w:val="00183819"/>
    <w:rsid w:val="00184670"/>
    <w:rsid w:val="00186470"/>
    <w:rsid w:val="0018672F"/>
    <w:rsid w:val="00187392"/>
    <w:rsid w:val="00187403"/>
    <w:rsid w:val="00190900"/>
    <w:rsid w:val="001919F2"/>
    <w:rsid w:val="00191D10"/>
    <w:rsid w:val="0019323F"/>
    <w:rsid w:val="00193F55"/>
    <w:rsid w:val="00194090"/>
    <w:rsid w:val="00194171"/>
    <w:rsid w:val="00194889"/>
    <w:rsid w:val="0019518C"/>
    <w:rsid w:val="00195A2F"/>
    <w:rsid w:val="001A0A6E"/>
    <w:rsid w:val="001A0D97"/>
    <w:rsid w:val="001A0F83"/>
    <w:rsid w:val="001A1241"/>
    <w:rsid w:val="001A1D99"/>
    <w:rsid w:val="001A2239"/>
    <w:rsid w:val="001A2369"/>
    <w:rsid w:val="001A27F7"/>
    <w:rsid w:val="001A2FE2"/>
    <w:rsid w:val="001A3430"/>
    <w:rsid w:val="001A445D"/>
    <w:rsid w:val="001A4A9B"/>
    <w:rsid w:val="001A54B2"/>
    <w:rsid w:val="001A5722"/>
    <w:rsid w:val="001A5800"/>
    <w:rsid w:val="001A5A20"/>
    <w:rsid w:val="001A609A"/>
    <w:rsid w:val="001A65BC"/>
    <w:rsid w:val="001A7461"/>
    <w:rsid w:val="001B06E2"/>
    <w:rsid w:val="001B1BE0"/>
    <w:rsid w:val="001B2E19"/>
    <w:rsid w:val="001B4479"/>
    <w:rsid w:val="001B66BC"/>
    <w:rsid w:val="001B72BD"/>
    <w:rsid w:val="001B7355"/>
    <w:rsid w:val="001B76AF"/>
    <w:rsid w:val="001C0692"/>
    <w:rsid w:val="001C0804"/>
    <w:rsid w:val="001C3BC7"/>
    <w:rsid w:val="001C4D63"/>
    <w:rsid w:val="001C6282"/>
    <w:rsid w:val="001C6E1A"/>
    <w:rsid w:val="001C7AED"/>
    <w:rsid w:val="001C7D14"/>
    <w:rsid w:val="001C7D7F"/>
    <w:rsid w:val="001C7D86"/>
    <w:rsid w:val="001D06D4"/>
    <w:rsid w:val="001D0ECA"/>
    <w:rsid w:val="001D0F04"/>
    <w:rsid w:val="001D0F4B"/>
    <w:rsid w:val="001D140A"/>
    <w:rsid w:val="001D1C4F"/>
    <w:rsid w:val="001D1F68"/>
    <w:rsid w:val="001D26C0"/>
    <w:rsid w:val="001D2A69"/>
    <w:rsid w:val="001D2F97"/>
    <w:rsid w:val="001D31C9"/>
    <w:rsid w:val="001D395A"/>
    <w:rsid w:val="001D3B98"/>
    <w:rsid w:val="001D4D59"/>
    <w:rsid w:val="001D4EBF"/>
    <w:rsid w:val="001D59AC"/>
    <w:rsid w:val="001D61CF"/>
    <w:rsid w:val="001D69FB"/>
    <w:rsid w:val="001D6A83"/>
    <w:rsid w:val="001D7561"/>
    <w:rsid w:val="001D7A7E"/>
    <w:rsid w:val="001D7CB3"/>
    <w:rsid w:val="001E03B0"/>
    <w:rsid w:val="001E0940"/>
    <w:rsid w:val="001E1089"/>
    <w:rsid w:val="001E1144"/>
    <w:rsid w:val="001E13FE"/>
    <w:rsid w:val="001E160B"/>
    <w:rsid w:val="001E1C32"/>
    <w:rsid w:val="001E271A"/>
    <w:rsid w:val="001E2892"/>
    <w:rsid w:val="001E3115"/>
    <w:rsid w:val="001E3C01"/>
    <w:rsid w:val="001E3C02"/>
    <w:rsid w:val="001E3FDE"/>
    <w:rsid w:val="001E5636"/>
    <w:rsid w:val="001E6BD4"/>
    <w:rsid w:val="001E7DB8"/>
    <w:rsid w:val="001F00AD"/>
    <w:rsid w:val="001F0D32"/>
    <w:rsid w:val="001F0E82"/>
    <w:rsid w:val="001F1A57"/>
    <w:rsid w:val="001F1EB4"/>
    <w:rsid w:val="001F237E"/>
    <w:rsid w:val="001F3EA0"/>
    <w:rsid w:val="001F4001"/>
    <w:rsid w:val="001F40E7"/>
    <w:rsid w:val="001F4CAC"/>
    <w:rsid w:val="001F4FC3"/>
    <w:rsid w:val="001F56CB"/>
    <w:rsid w:val="001F59AC"/>
    <w:rsid w:val="001F6767"/>
    <w:rsid w:val="001F7BDC"/>
    <w:rsid w:val="002004C4"/>
    <w:rsid w:val="00200E74"/>
    <w:rsid w:val="002011A0"/>
    <w:rsid w:val="002012B0"/>
    <w:rsid w:val="002013AB"/>
    <w:rsid w:val="00202224"/>
    <w:rsid w:val="00203573"/>
    <w:rsid w:val="002046C4"/>
    <w:rsid w:val="00204B6A"/>
    <w:rsid w:val="00204E0A"/>
    <w:rsid w:val="002053C6"/>
    <w:rsid w:val="00205B07"/>
    <w:rsid w:val="00205B0E"/>
    <w:rsid w:val="002061B0"/>
    <w:rsid w:val="002063FC"/>
    <w:rsid w:val="00206615"/>
    <w:rsid w:val="0020666F"/>
    <w:rsid w:val="00207F03"/>
    <w:rsid w:val="00207FE7"/>
    <w:rsid w:val="00211CBB"/>
    <w:rsid w:val="00211CFD"/>
    <w:rsid w:val="00212B4B"/>
    <w:rsid w:val="0021301D"/>
    <w:rsid w:val="002136D0"/>
    <w:rsid w:val="0021427E"/>
    <w:rsid w:val="00215BCF"/>
    <w:rsid w:val="0021675F"/>
    <w:rsid w:val="00216D2D"/>
    <w:rsid w:val="0021774E"/>
    <w:rsid w:val="00220BCF"/>
    <w:rsid w:val="00220BE2"/>
    <w:rsid w:val="00220DF8"/>
    <w:rsid w:val="00221831"/>
    <w:rsid w:val="00221E0E"/>
    <w:rsid w:val="0022277C"/>
    <w:rsid w:val="00222815"/>
    <w:rsid w:val="002229F9"/>
    <w:rsid w:val="002230DA"/>
    <w:rsid w:val="00223164"/>
    <w:rsid w:val="002238FB"/>
    <w:rsid w:val="002239C0"/>
    <w:rsid w:val="00224A1D"/>
    <w:rsid w:val="00224F5D"/>
    <w:rsid w:val="0022522D"/>
    <w:rsid w:val="002258F8"/>
    <w:rsid w:val="002268B6"/>
    <w:rsid w:val="00227F8B"/>
    <w:rsid w:val="00230D5F"/>
    <w:rsid w:val="002319E6"/>
    <w:rsid w:val="002326DD"/>
    <w:rsid w:val="00232BDE"/>
    <w:rsid w:val="00233B9A"/>
    <w:rsid w:val="0023429F"/>
    <w:rsid w:val="00235908"/>
    <w:rsid w:val="00235C8B"/>
    <w:rsid w:val="002363A4"/>
    <w:rsid w:val="002363B9"/>
    <w:rsid w:val="00237907"/>
    <w:rsid w:val="00240472"/>
    <w:rsid w:val="002407FC"/>
    <w:rsid w:val="00240DAE"/>
    <w:rsid w:val="0024129F"/>
    <w:rsid w:val="00242EC6"/>
    <w:rsid w:val="0024438C"/>
    <w:rsid w:val="002448D0"/>
    <w:rsid w:val="00245774"/>
    <w:rsid w:val="00245DD1"/>
    <w:rsid w:val="00246E9B"/>
    <w:rsid w:val="00247031"/>
    <w:rsid w:val="00247629"/>
    <w:rsid w:val="00247DEE"/>
    <w:rsid w:val="002505F1"/>
    <w:rsid w:val="0025081B"/>
    <w:rsid w:val="00250D9D"/>
    <w:rsid w:val="00250EED"/>
    <w:rsid w:val="0025172A"/>
    <w:rsid w:val="002521F2"/>
    <w:rsid w:val="00252394"/>
    <w:rsid w:val="0025266F"/>
    <w:rsid w:val="00252734"/>
    <w:rsid w:val="00252856"/>
    <w:rsid w:val="0025323B"/>
    <w:rsid w:val="00253572"/>
    <w:rsid w:val="00254502"/>
    <w:rsid w:val="00255302"/>
    <w:rsid w:val="00255691"/>
    <w:rsid w:val="00255D6A"/>
    <w:rsid w:val="002569E8"/>
    <w:rsid w:val="00256DBD"/>
    <w:rsid w:val="00257257"/>
    <w:rsid w:val="002573F7"/>
    <w:rsid w:val="00257768"/>
    <w:rsid w:val="002577DF"/>
    <w:rsid w:val="00260192"/>
    <w:rsid w:val="0026054D"/>
    <w:rsid w:val="002606A9"/>
    <w:rsid w:val="00260852"/>
    <w:rsid w:val="002612A7"/>
    <w:rsid w:val="00261314"/>
    <w:rsid w:val="002614AF"/>
    <w:rsid w:val="002614E4"/>
    <w:rsid w:val="00261D4E"/>
    <w:rsid w:val="002624B8"/>
    <w:rsid w:val="002627CA"/>
    <w:rsid w:val="00262C03"/>
    <w:rsid w:val="00262EBF"/>
    <w:rsid w:val="00262FA3"/>
    <w:rsid w:val="00263F71"/>
    <w:rsid w:val="0026405E"/>
    <w:rsid w:val="00264A8E"/>
    <w:rsid w:val="00264BE1"/>
    <w:rsid w:val="002655BA"/>
    <w:rsid w:val="002663BD"/>
    <w:rsid w:val="00266D61"/>
    <w:rsid w:val="0026720A"/>
    <w:rsid w:val="00267BF0"/>
    <w:rsid w:val="00270108"/>
    <w:rsid w:val="00270910"/>
    <w:rsid w:val="002709E8"/>
    <w:rsid w:val="00271001"/>
    <w:rsid w:val="00271E10"/>
    <w:rsid w:val="00272085"/>
    <w:rsid w:val="00272AAD"/>
    <w:rsid w:val="00272E49"/>
    <w:rsid w:val="00272FBD"/>
    <w:rsid w:val="00273CBD"/>
    <w:rsid w:val="00273D99"/>
    <w:rsid w:val="00273E48"/>
    <w:rsid w:val="00273F7D"/>
    <w:rsid w:val="00273FE9"/>
    <w:rsid w:val="002741A2"/>
    <w:rsid w:val="002743C0"/>
    <w:rsid w:val="002750B6"/>
    <w:rsid w:val="00275AA1"/>
    <w:rsid w:val="00275DB0"/>
    <w:rsid w:val="002769E5"/>
    <w:rsid w:val="00277011"/>
    <w:rsid w:val="0027765C"/>
    <w:rsid w:val="00281BA3"/>
    <w:rsid w:val="00281EE2"/>
    <w:rsid w:val="00282010"/>
    <w:rsid w:val="00282232"/>
    <w:rsid w:val="0028225C"/>
    <w:rsid w:val="00283896"/>
    <w:rsid w:val="0028418A"/>
    <w:rsid w:val="00284973"/>
    <w:rsid w:val="00284DD5"/>
    <w:rsid w:val="00284EA5"/>
    <w:rsid w:val="002850A8"/>
    <w:rsid w:val="0028553E"/>
    <w:rsid w:val="00287926"/>
    <w:rsid w:val="002901B7"/>
    <w:rsid w:val="002905DF"/>
    <w:rsid w:val="00291149"/>
    <w:rsid w:val="0029130A"/>
    <w:rsid w:val="00291CC2"/>
    <w:rsid w:val="00291F89"/>
    <w:rsid w:val="002941E9"/>
    <w:rsid w:val="002947B1"/>
    <w:rsid w:val="00294CEC"/>
    <w:rsid w:val="00294E8B"/>
    <w:rsid w:val="00295410"/>
    <w:rsid w:val="00295726"/>
    <w:rsid w:val="002963F0"/>
    <w:rsid w:val="002A08AC"/>
    <w:rsid w:val="002A2907"/>
    <w:rsid w:val="002A385A"/>
    <w:rsid w:val="002A3B11"/>
    <w:rsid w:val="002A43F5"/>
    <w:rsid w:val="002A46F9"/>
    <w:rsid w:val="002A4C08"/>
    <w:rsid w:val="002A4F7A"/>
    <w:rsid w:val="002A5217"/>
    <w:rsid w:val="002A680F"/>
    <w:rsid w:val="002A6B04"/>
    <w:rsid w:val="002A6C44"/>
    <w:rsid w:val="002A7AA0"/>
    <w:rsid w:val="002A7C66"/>
    <w:rsid w:val="002B03F3"/>
    <w:rsid w:val="002B047F"/>
    <w:rsid w:val="002B1900"/>
    <w:rsid w:val="002B1C51"/>
    <w:rsid w:val="002B282B"/>
    <w:rsid w:val="002B3333"/>
    <w:rsid w:val="002B3C55"/>
    <w:rsid w:val="002B4A71"/>
    <w:rsid w:val="002B4AF5"/>
    <w:rsid w:val="002B503D"/>
    <w:rsid w:val="002B5D88"/>
    <w:rsid w:val="002B5F14"/>
    <w:rsid w:val="002B6512"/>
    <w:rsid w:val="002B6733"/>
    <w:rsid w:val="002B6BA2"/>
    <w:rsid w:val="002B7348"/>
    <w:rsid w:val="002B7E27"/>
    <w:rsid w:val="002C0844"/>
    <w:rsid w:val="002C0A44"/>
    <w:rsid w:val="002C0C2D"/>
    <w:rsid w:val="002C1845"/>
    <w:rsid w:val="002C19F4"/>
    <w:rsid w:val="002C1B67"/>
    <w:rsid w:val="002C1DD9"/>
    <w:rsid w:val="002C3166"/>
    <w:rsid w:val="002C35E6"/>
    <w:rsid w:val="002C416C"/>
    <w:rsid w:val="002C46D0"/>
    <w:rsid w:val="002C56ED"/>
    <w:rsid w:val="002C570F"/>
    <w:rsid w:val="002C5E59"/>
    <w:rsid w:val="002C6037"/>
    <w:rsid w:val="002C69B8"/>
    <w:rsid w:val="002C7027"/>
    <w:rsid w:val="002C79BA"/>
    <w:rsid w:val="002D14DE"/>
    <w:rsid w:val="002D1C4C"/>
    <w:rsid w:val="002D23F0"/>
    <w:rsid w:val="002D2819"/>
    <w:rsid w:val="002D2C51"/>
    <w:rsid w:val="002D32EB"/>
    <w:rsid w:val="002D3459"/>
    <w:rsid w:val="002D4055"/>
    <w:rsid w:val="002D45EF"/>
    <w:rsid w:val="002D6156"/>
    <w:rsid w:val="002D6C79"/>
    <w:rsid w:val="002D6E5B"/>
    <w:rsid w:val="002D7758"/>
    <w:rsid w:val="002D7BCB"/>
    <w:rsid w:val="002E09C9"/>
    <w:rsid w:val="002E0E49"/>
    <w:rsid w:val="002E1148"/>
    <w:rsid w:val="002E1523"/>
    <w:rsid w:val="002E1615"/>
    <w:rsid w:val="002E1746"/>
    <w:rsid w:val="002E2C24"/>
    <w:rsid w:val="002E3CAF"/>
    <w:rsid w:val="002E6018"/>
    <w:rsid w:val="002E71B4"/>
    <w:rsid w:val="002E7650"/>
    <w:rsid w:val="002E76C1"/>
    <w:rsid w:val="002F0697"/>
    <w:rsid w:val="002F0754"/>
    <w:rsid w:val="002F2002"/>
    <w:rsid w:val="002F25D4"/>
    <w:rsid w:val="002F263F"/>
    <w:rsid w:val="002F67DD"/>
    <w:rsid w:val="002F6EF8"/>
    <w:rsid w:val="002F7764"/>
    <w:rsid w:val="002F795A"/>
    <w:rsid w:val="003001B5"/>
    <w:rsid w:val="0030033B"/>
    <w:rsid w:val="00300461"/>
    <w:rsid w:val="003004A8"/>
    <w:rsid w:val="0030094E"/>
    <w:rsid w:val="00300C99"/>
    <w:rsid w:val="00300D7F"/>
    <w:rsid w:val="003024A7"/>
    <w:rsid w:val="00303071"/>
    <w:rsid w:val="0030354B"/>
    <w:rsid w:val="00304CDF"/>
    <w:rsid w:val="00305182"/>
    <w:rsid w:val="0030538B"/>
    <w:rsid w:val="003056B5"/>
    <w:rsid w:val="003056CC"/>
    <w:rsid w:val="003064ED"/>
    <w:rsid w:val="003071C0"/>
    <w:rsid w:val="00307545"/>
    <w:rsid w:val="003075F2"/>
    <w:rsid w:val="00307CAF"/>
    <w:rsid w:val="00307E8B"/>
    <w:rsid w:val="00310059"/>
    <w:rsid w:val="00311317"/>
    <w:rsid w:val="0031431F"/>
    <w:rsid w:val="00314329"/>
    <w:rsid w:val="003164F2"/>
    <w:rsid w:val="0031665D"/>
    <w:rsid w:val="00316682"/>
    <w:rsid w:val="00317151"/>
    <w:rsid w:val="00321585"/>
    <w:rsid w:val="0032162E"/>
    <w:rsid w:val="00321F62"/>
    <w:rsid w:val="00322383"/>
    <w:rsid w:val="003223A5"/>
    <w:rsid w:val="00324AFA"/>
    <w:rsid w:val="00324B35"/>
    <w:rsid w:val="00324FCA"/>
    <w:rsid w:val="00325597"/>
    <w:rsid w:val="00325710"/>
    <w:rsid w:val="00325A3E"/>
    <w:rsid w:val="00325BC7"/>
    <w:rsid w:val="003261DA"/>
    <w:rsid w:val="003268DC"/>
    <w:rsid w:val="00326A3B"/>
    <w:rsid w:val="00327785"/>
    <w:rsid w:val="00330108"/>
    <w:rsid w:val="00330675"/>
    <w:rsid w:val="00330D3B"/>
    <w:rsid w:val="00331050"/>
    <w:rsid w:val="00331402"/>
    <w:rsid w:val="00331C75"/>
    <w:rsid w:val="00332016"/>
    <w:rsid w:val="003320F7"/>
    <w:rsid w:val="00332600"/>
    <w:rsid w:val="00332672"/>
    <w:rsid w:val="00332A7B"/>
    <w:rsid w:val="00332BB9"/>
    <w:rsid w:val="00332F8D"/>
    <w:rsid w:val="00334117"/>
    <w:rsid w:val="00335A92"/>
    <w:rsid w:val="00336B89"/>
    <w:rsid w:val="00336C00"/>
    <w:rsid w:val="00341314"/>
    <w:rsid w:val="00341613"/>
    <w:rsid w:val="00341BD5"/>
    <w:rsid w:val="00342A50"/>
    <w:rsid w:val="00344666"/>
    <w:rsid w:val="003446A2"/>
    <w:rsid w:val="003446DA"/>
    <w:rsid w:val="00344E52"/>
    <w:rsid w:val="003453E7"/>
    <w:rsid w:val="00346175"/>
    <w:rsid w:val="0034687A"/>
    <w:rsid w:val="00347FFE"/>
    <w:rsid w:val="00350A0F"/>
    <w:rsid w:val="00351093"/>
    <w:rsid w:val="0035233B"/>
    <w:rsid w:val="0035278C"/>
    <w:rsid w:val="00354290"/>
    <w:rsid w:val="00354D25"/>
    <w:rsid w:val="003553BF"/>
    <w:rsid w:val="003559EE"/>
    <w:rsid w:val="00355B5C"/>
    <w:rsid w:val="00356814"/>
    <w:rsid w:val="00356B17"/>
    <w:rsid w:val="00357F8F"/>
    <w:rsid w:val="00360349"/>
    <w:rsid w:val="003603BB"/>
    <w:rsid w:val="00360BD0"/>
    <w:rsid w:val="00360D0C"/>
    <w:rsid w:val="003619BA"/>
    <w:rsid w:val="00362329"/>
    <w:rsid w:val="00363A2C"/>
    <w:rsid w:val="0036400A"/>
    <w:rsid w:val="00364858"/>
    <w:rsid w:val="003649C6"/>
    <w:rsid w:val="00364D08"/>
    <w:rsid w:val="003654CE"/>
    <w:rsid w:val="00366286"/>
    <w:rsid w:val="003670C2"/>
    <w:rsid w:val="00367617"/>
    <w:rsid w:val="00370442"/>
    <w:rsid w:val="00370FF8"/>
    <w:rsid w:val="003713C6"/>
    <w:rsid w:val="0037191C"/>
    <w:rsid w:val="003732A2"/>
    <w:rsid w:val="0037338F"/>
    <w:rsid w:val="00373482"/>
    <w:rsid w:val="00373701"/>
    <w:rsid w:val="003745AF"/>
    <w:rsid w:val="0037494D"/>
    <w:rsid w:val="00374FC4"/>
    <w:rsid w:val="00375255"/>
    <w:rsid w:val="00376890"/>
    <w:rsid w:val="00376CB8"/>
    <w:rsid w:val="00377355"/>
    <w:rsid w:val="003804DD"/>
    <w:rsid w:val="00380819"/>
    <w:rsid w:val="00380AA1"/>
    <w:rsid w:val="003816F0"/>
    <w:rsid w:val="00381DC0"/>
    <w:rsid w:val="00381F4B"/>
    <w:rsid w:val="00382352"/>
    <w:rsid w:val="00382539"/>
    <w:rsid w:val="00382886"/>
    <w:rsid w:val="003830F8"/>
    <w:rsid w:val="003831F9"/>
    <w:rsid w:val="003837A3"/>
    <w:rsid w:val="00383AFF"/>
    <w:rsid w:val="00383E27"/>
    <w:rsid w:val="003847E3"/>
    <w:rsid w:val="00385146"/>
    <w:rsid w:val="0038548E"/>
    <w:rsid w:val="00385653"/>
    <w:rsid w:val="00385717"/>
    <w:rsid w:val="00385FBA"/>
    <w:rsid w:val="00386695"/>
    <w:rsid w:val="00390561"/>
    <w:rsid w:val="0039069E"/>
    <w:rsid w:val="00390F97"/>
    <w:rsid w:val="0039171F"/>
    <w:rsid w:val="00391D98"/>
    <w:rsid w:val="0039351E"/>
    <w:rsid w:val="0039468D"/>
    <w:rsid w:val="00394725"/>
    <w:rsid w:val="00395660"/>
    <w:rsid w:val="00395DF3"/>
    <w:rsid w:val="003A0DB0"/>
    <w:rsid w:val="003A12D1"/>
    <w:rsid w:val="003A1AAA"/>
    <w:rsid w:val="003A1ADA"/>
    <w:rsid w:val="003A1EFF"/>
    <w:rsid w:val="003A2058"/>
    <w:rsid w:val="003A2392"/>
    <w:rsid w:val="003A257B"/>
    <w:rsid w:val="003A319C"/>
    <w:rsid w:val="003A4C97"/>
    <w:rsid w:val="003A54FF"/>
    <w:rsid w:val="003A5755"/>
    <w:rsid w:val="003A6A2A"/>
    <w:rsid w:val="003A6E73"/>
    <w:rsid w:val="003A7727"/>
    <w:rsid w:val="003B0536"/>
    <w:rsid w:val="003B0D2E"/>
    <w:rsid w:val="003B0F15"/>
    <w:rsid w:val="003B0F4A"/>
    <w:rsid w:val="003B1165"/>
    <w:rsid w:val="003B121E"/>
    <w:rsid w:val="003B1AA0"/>
    <w:rsid w:val="003B28B0"/>
    <w:rsid w:val="003B2A94"/>
    <w:rsid w:val="003B2C9D"/>
    <w:rsid w:val="003B3698"/>
    <w:rsid w:val="003B3A31"/>
    <w:rsid w:val="003B42B7"/>
    <w:rsid w:val="003B4308"/>
    <w:rsid w:val="003B4490"/>
    <w:rsid w:val="003B4F95"/>
    <w:rsid w:val="003B5217"/>
    <w:rsid w:val="003B577F"/>
    <w:rsid w:val="003B582E"/>
    <w:rsid w:val="003B5D0E"/>
    <w:rsid w:val="003B66C8"/>
    <w:rsid w:val="003B69C6"/>
    <w:rsid w:val="003B746E"/>
    <w:rsid w:val="003B7921"/>
    <w:rsid w:val="003B7F40"/>
    <w:rsid w:val="003C2571"/>
    <w:rsid w:val="003C2BE7"/>
    <w:rsid w:val="003C35FE"/>
    <w:rsid w:val="003C3661"/>
    <w:rsid w:val="003C377A"/>
    <w:rsid w:val="003C38CE"/>
    <w:rsid w:val="003C3E43"/>
    <w:rsid w:val="003C44BA"/>
    <w:rsid w:val="003C4B22"/>
    <w:rsid w:val="003C4C11"/>
    <w:rsid w:val="003C4CB8"/>
    <w:rsid w:val="003C4F4A"/>
    <w:rsid w:val="003C57ED"/>
    <w:rsid w:val="003C6129"/>
    <w:rsid w:val="003C6546"/>
    <w:rsid w:val="003C68C0"/>
    <w:rsid w:val="003C6DC4"/>
    <w:rsid w:val="003C7534"/>
    <w:rsid w:val="003C7576"/>
    <w:rsid w:val="003C7617"/>
    <w:rsid w:val="003C7706"/>
    <w:rsid w:val="003D0D14"/>
    <w:rsid w:val="003D1215"/>
    <w:rsid w:val="003D1514"/>
    <w:rsid w:val="003D4422"/>
    <w:rsid w:val="003D46F7"/>
    <w:rsid w:val="003D5CD1"/>
    <w:rsid w:val="003D5E7B"/>
    <w:rsid w:val="003D62CA"/>
    <w:rsid w:val="003D66C3"/>
    <w:rsid w:val="003D713D"/>
    <w:rsid w:val="003D7958"/>
    <w:rsid w:val="003D7A64"/>
    <w:rsid w:val="003E0006"/>
    <w:rsid w:val="003E07B0"/>
    <w:rsid w:val="003E082F"/>
    <w:rsid w:val="003E1FF7"/>
    <w:rsid w:val="003E3D41"/>
    <w:rsid w:val="003E3D47"/>
    <w:rsid w:val="003E3EAA"/>
    <w:rsid w:val="003E4A68"/>
    <w:rsid w:val="003E4C50"/>
    <w:rsid w:val="003E4E14"/>
    <w:rsid w:val="003E54C5"/>
    <w:rsid w:val="003E62DB"/>
    <w:rsid w:val="003E68B9"/>
    <w:rsid w:val="003E6901"/>
    <w:rsid w:val="003E6BBF"/>
    <w:rsid w:val="003E70AC"/>
    <w:rsid w:val="003F0CEE"/>
    <w:rsid w:val="003F11B5"/>
    <w:rsid w:val="003F13DB"/>
    <w:rsid w:val="003F1FB3"/>
    <w:rsid w:val="003F2EED"/>
    <w:rsid w:val="003F2F67"/>
    <w:rsid w:val="003F3D85"/>
    <w:rsid w:val="003F41DA"/>
    <w:rsid w:val="003F47F9"/>
    <w:rsid w:val="003F4D24"/>
    <w:rsid w:val="003F6521"/>
    <w:rsid w:val="003F69AC"/>
    <w:rsid w:val="003F72BF"/>
    <w:rsid w:val="003F7727"/>
    <w:rsid w:val="003F7C49"/>
    <w:rsid w:val="004000C1"/>
    <w:rsid w:val="004006B6"/>
    <w:rsid w:val="00401ECE"/>
    <w:rsid w:val="00401FB2"/>
    <w:rsid w:val="00402A51"/>
    <w:rsid w:val="00402AD5"/>
    <w:rsid w:val="00404330"/>
    <w:rsid w:val="00404916"/>
    <w:rsid w:val="00404988"/>
    <w:rsid w:val="00404A54"/>
    <w:rsid w:val="00404DC8"/>
    <w:rsid w:val="00404E2D"/>
    <w:rsid w:val="00405094"/>
    <w:rsid w:val="0040515D"/>
    <w:rsid w:val="004067A9"/>
    <w:rsid w:val="004067EF"/>
    <w:rsid w:val="004068B0"/>
    <w:rsid w:val="004076EC"/>
    <w:rsid w:val="00407A16"/>
    <w:rsid w:val="00411394"/>
    <w:rsid w:val="00411B97"/>
    <w:rsid w:val="00412432"/>
    <w:rsid w:val="0041287F"/>
    <w:rsid w:val="00413370"/>
    <w:rsid w:val="004148CB"/>
    <w:rsid w:val="00416632"/>
    <w:rsid w:val="00416803"/>
    <w:rsid w:val="00416A89"/>
    <w:rsid w:val="004224CA"/>
    <w:rsid w:val="00422FA0"/>
    <w:rsid w:val="004235D1"/>
    <w:rsid w:val="00424C5F"/>
    <w:rsid w:val="00424DB4"/>
    <w:rsid w:val="00424DF3"/>
    <w:rsid w:val="00424EAB"/>
    <w:rsid w:val="00424F3E"/>
    <w:rsid w:val="0042517D"/>
    <w:rsid w:val="004257C1"/>
    <w:rsid w:val="004259A6"/>
    <w:rsid w:val="00426790"/>
    <w:rsid w:val="004268B0"/>
    <w:rsid w:val="00426ABC"/>
    <w:rsid w:val="00426F8B"/>
    <w:rsid w:val="004271D4"/>
    <w:rsid w:val="004274ED"/>
    <w:rsid w:val="00427886"/>
    <w:rsid w:val="0043003C"/>
    <w:rsid w:val="004304F7"/>
    <w:rsid w:val="0043052B"/>
    <w:rsid w:val="00430599"/>
    <w:rsid w:val="00430792"/>
    <w:rsid w:val="00430960"/>
    <w:rsid w:val="00430EBA"/>
    <w:rsid w:val="0043119C"/>
    <w:rsid w:val="004316C1"/>
    <w:rsid w:val="004316FE"/>
    <w:rsid w:val="004318EC"/>
    <w:rsid w:val="00431FEC"/>
    <w:rsid w:val="00432385"/>
    <w:rsid w:val="00432599"/>
    <w:rsid w:val="00432A56"/>
    <w:rsid w:val="0043354D"/>
    <w:rsid w:val="0043374D"/>
    <w:rsid w:val="00433B69"/>
    <w:rsid w:val="00433F53"/>
    <w:rsid w:val="004345B5"/>
    <w:rsid w:val="00434B97"/>
    <w:rsid w:val="00434CBA"/>
    <w:rsid w:val="00436A3E"/>
    <w:rsid w:val="00437764"/>
    <w:rsid w:val="004404F2"/>
    <w:rsid w:val="00440C32"/>
    <w:rsid w:val="00441524"/>
    <w:rsid w:val="00441C9A"/>
    <w:rsid w:val="00442263"/>
    <w:rsid w:val="0044263A"/>
    <w:rsid w:val="00442D34"/>
    <w:rsid w:val="00443189"/>
    <w:rsid w:val="00443810"/>
    <w:rsid w:val="00443D2D"/>
    <w:rsid w:val="00444485"/>
    <w:rsid w:val="00445B51"/>
    <w:rsid w:val="00446DB1"/>
    <w:rsid w:val="00447BBA"/>
    <w:rsid w:val="004502E5"/>
    <w:rsid w:val="00450456"/>
    <w:rsid w:val="00450989"/>
    <w:rsid w:val="0045131B"/>
    <w:rsid w:val="00451355"/>
    <w:rsid w:val="004523BB"/>
    <w:rsid w:val="00454D53"/>
    <w:rsid w:val="00455097"/>
    <w:rsid w:val="0045522C"/>
    <w:rsid w:val="00455247"/>
    <w:rsid w:val="00455578"/>
    <w:rsid w:val="00455C47"/>
    <w:rsid w:val="00456E8A"/>
    <w:rsid w:val="004571D5"/>
    <w:rsid w:val="00457C58"/>
    <w:rsid w:val="00457D1D"/>
    <w:rsid w:val="00457EE0"/>
    <w:rsid w:val="0046046D"/>
    <w:rsid w:val="004604E9"/>
    <w:rsid w:val="00460693"/>
    <w:rsid w:val="00460CBE"/>
    <w:rsid w:val="004610CD"/>
    <w:rsid w:val="00461245"/>
    <w:rsid w:val="00462D5F"/>
    <w:rsid w:val="00463068"/>
    <w:rsid w:val="004631B6"/>
    <w:rsid w:val="004633D4"/>
    <w:rsid w:val="004644F5"/>
    <w:rsid w:val="00464B13"/>
    <w:rsid w:val="00464F88"/>
    <w:rsid w:val="00464FEF"/>
    <w:rsid w:val="004650D0"/>
    <w:rsid w:val="004652F9"/>
    <w:rsid w:val="00466AA6"/>
    <w:rsid w:val="00466B12"/>
    <w:rsid w:val="00467DA2"/>
    <w:rsid w:val="004707E4"/>
    <w:rsid w:val="00470971"/>
    <w:rsid w:val="00470C53"/>
    <w:rsid w:val="0047111A"/>
    <w:rsid w:val="00471D16"/>
    <w:rsid w:val="00471F1C"/>
    <w:rsid w:val="0047245A"/>
    <w:rsid w:val="00472961"/>
    <w:rsid w:val="00472E41"/>
    <w:rsid w:val="00472F20"/>
    <w:rsid w:val="0047307E"/>
    <w:rsid w:val="00473B51"/>
    <w:rsid w:val="00473B8D"/>
    <w:rsid w:val="00474346"/>
    <w:rsid w:val="004744EE"/>
    <w:rsid w:val="004745E3"/>
    <w:rsid w:val="00474A6F"/>
    <w:rsid w:val="004751B5"/>
    <w:rsid w:val="004753C6"/>
    <w:rsid w:val="00476371"/>
    <w:rsid w:val="004769E2"/>
    <w:rsid w:val="004770BA"/>
    <w:rsid w:val="004774D2"/>
    <w:rsid w:val="00477805"/>
    <w:rsid w:val="00481FEB"/>
    <w:rsid w:val="00482390"/>
    <w:rsid w:val="00482D0D"/>
    <w:rsid w:val="004835C4"/>
    <w:rsid w:val="0048399D"/>
    <w:rsid w:val="00483A85"/>
    <w:rsid w:val="00483D3D"/>
    <w:rsid w:val="0048458A"/>
    <w:rsid w:val="00485841"/>
    <w:rsid w:val="00485EC8"/>
    <w:rsid w:val="00485EFA"/>
    <w:rsid w:val="00485F6F"/>
    <w:rsid w:val="0048696F"/>
    <w:rsid w:val="00486BAA"/>
    <w:rsid w:val="00491073"/>
    <w:rsid w:val="00491BC2"/>
    <w:rsid w:val="00491F5D"/>
    <w:rsid w:val="00493AF1"/>
    <w:rsid w:val="00494DED"/>
    <w:rsid w:val="00495DD5"/>
    <w:rsid w:val="00496084"/>
    <w:rsid w:val="00496673"/>
    <w:rsid w:val="00496693"/>
    <w:rsid w:val="0049687F"/>
    <w:rsid w:val="00496EB6"/>
    <w:rsid w:val="00497416"/>
    <w:rsid w:val="0049745E"/>
    <w:rsid w:val="004A0BD3"/>
    <w:rsid w:val="004A1154"/>
    <w:rsid w:val="004A1CCD"/>
    <w:rsid w:val="004A2144"/>
    <w:rsid w:val="004A22D2"/>
    <w:rsid w:val="004A2BFB"/>
    <w:rsid w:val="004A37DC"/>
    <w:rsid w:val="004A42E8"/>
    <w:rsid w:val="004A45C0"/>
    <w:rsid w:val="004A4ED1"/>
    <w:rsid w:val="004A5FAD"/>
    <w:rsid w:val="004A6425"/>
    <w:rsid w:val="004A7B50"/>
    <w:rsid w:val="004A7CA9"/>
    <w:rsid w:val="004A7E51"/>
    <w:rsid w:val="004A7ECE"/>
    <w:rsid w:val="004B099E"/>
    <w:rsid w:val="004B0B5B"/>
    <w:rsid w:val="004B1380"/>
    <w:rsid w:val="004B19C1"/>
    <w:rsid w:val="004B2081"/>
    <w:rsid w:val="004B4072"/>
    <w:rsid w:val="004B4F20"/>
    <w:rsid w:val="004B527A"/>
    <w:rsid w:val="004B535C"/>
    <w:rsid w:val="004B5597"/>
    <w:rsid w:val="004B5B7A"/>
    <w:rsid w:val="004C008D"/>
    <w:rsid w:val="004C02F4"/>
    <w:rsid w:val="004C0922"/>
    <w:rsid w:val="004C116E"/>
    <w:rsid w:val="004C12C8"/>
    <w:rsid w:val="004C1AAC"/>
    <w:rsid w:val="004C22CA"/>
    <w:rsid w:val="004C2514"/>
    <w:rsid w:val="004C2FF7"/>
    <w:rsid w:val="004C388B"/>
    <w:rsid w:val="004C5290"/>
    <w:rsid w:val="004C5CAD"/>
    <w:rsid w:val="004C6219"/>
    <w:rsid w:val="004C7C5D"/>
    <w:rsid w:val="004D033A"/>
    <w:rsid w:val="004D072C"/>
    <w:rsid w:val="004D081F"/>
    <w:rsid w:val="004D0F83"/>
    <w:rsid w:val="004D1D4C"/>
    <w:rsid w:val="004D2119"/>
    <w:rsid w:val="004D2666"/>
    <w:rsid w:val="004D300C"/>
    <w:rsid w:val="004D3082"/>
    <w:rsid w:val="004D3F85"/>
    <w:rsid w:val="004D4F3A"/>
    <w:rsid w:val="004D5012"/>
    <w:rsid w:val="004D5105"/>
    <w:rsid w:val="004D51B1"/>
    <w:rsid w:val="004D53D9"/>
    <w:rsid w:val="004D57F5"/>
    <w:rsid w:val="004D6411"/>
    <w:rsid w:val="004D7A00"/>
    <w:rsid w:val="004E0E7B"/>
    <w:rsid w:val="004E0F91"/>
    <w:rsid w:val="004E0FAC"/>
    <w:rsid w:val="004E149F"/>
    <w:rsid w:val="004E18AA"/>
    <w:rsid w:val="004E1A74"/>
    <w:rsid w:val="004E21C8"/>
    <w:rsid w:val="004E289D"/>
    <w:rsid w:val="004E2A25"/>
    <w:rsid w:val="004E3029"/>
    <w:rsid w:val="004E32F5"/>
    <w:rsid w:val="004E454A"/>
    <w:rsid w:val="004E5FB7"/>
    <w:rsid w:val="004E7039"/>
    <w:rsid w:val="004E757A"/>
    <w:rsid w:val="004F00A6"/>
    <w:rsid w:val="004F09F5"/>
    <w:rsid w:val="004F0A9B"/>
    <w:rsid w:val="004F0CD3"/>
    <w:rsid w:val="004F12DF"/>
    <w:rsid w:val="004F160D"/>
    <w:rsid w:val="004F168B"/>
    <w:rsid w:val="004F195C"/>
    <w:rsid w:val="004F1A3A"/>
    <w:rsid w:val="004F1EA6"/>
    <w:rsid w:val="004F1F03"/>
    <w:rsid w:val="004F2C0F"/>
    <w:rsid w:val="004F2F3E"/>
    <w:rsid w:val="004F3D36"/>
    <w:rsid w:val="004F3FC5"/>
    <w:rsid w:val="004F4121"/>
    <w:rsid w:val="004F4ECA"/>
    <w:rsid w:val="004F4F17"/>
    <w:rsid w:val="004F524A"/>
    <w:rsid w:val="004F55F1"/>
    <w:rsid w:val="004F6119"/>
    <w:rsid w:val="004F638C"/>
    <w:rsid w:val="004F6499"/>
    <w:rsid w:val="004F7083"/>
    <w:rsid w:val="004F7157"/>
    <w:rsid w:val="004F7C32"/>
    <w:rsid w:val="004F7D61"/>
    <w:rsid w:val="0050024A"/>
    <w:rsid w:val="00500E14"/>
    <w:rsid w:val="005013EF"/>
    <w:rsid w:val="00501BC4"/>
    <w:rsid w:val="0050236F"/>
    <w:rsid w:val="00502565"/>
    <w:rsid w:val="00502C1A"/>
    <w:rsid w:val="00502CEE"/>
    <w:rsid w:val="00502F2A"/>
    <w:rsid w:val="00502F88"/>
    <w:rsid w:val="0050314B"/>
    <w:rsid w:val="0050362E"/>
    <w:rsid w:val="00503BD3"/>
    <w:rsid w:val="00503C6A"/>
    <w:rsid w:val="0050437C"/>
    <w:rsid w:val="005049A6"/>
    <w:rsid w:val="0050506A"/>
    <w:rsid w:val="00505B01"/>
    <w:rsid w:val="005063AC"/>
    <w:rsid w:val="005063C9"/>
    <w:rsid w:val="00507A0C"/>
    <w:rsid w:val="00510983"/>
    <w:rsid w:val="00511D44"/>
    <w:rsid w:val="00511F80"/>
    <w:rsid w:val="00512107"/>
    <w:rsid w:val="00512BA0"/>
    <w:rsid w:val="0051344B"/>
    <w:rsid w:val="00513A31"/>
    <w:rsid w:val="0051407A"/>
    <w:rsid w:val="005156D9"/>
    <w:rsid w:val="005162A2"/>
    <w:rsid w:val="00516D1A"/>
    <w:rsid w:val="00517693"/>
    <w:rsid w:val="00517F7E"/>
    <w:rsid w:val="005202A0"/>
    <w:rsid w:val="0052030A"/>
    <w:rsid w:val="005207AD"/>
    <w:rsid w:val="0052102D"/>
    <w:rsid w:val="005211BF"/>
    <w:rsid w:val="00521A82"/>
    <w:rsid w:val="00521CC3"/>
    <w:rsid w:val="00521FD0"/>
    <w:rsid w:val="00522458"/>
    <w:rsid w:val="0052261C"/>
    <w:rsid w:val="0052277C"/>
    <w:rsid w:val="00523178"/>
    <w:rsid w:val="005237B2"/>
    <w:rsid w:val="00523A17"/>
    <w:rsid w:val="00523A53"/>
    <w:rsid w:val="00523B31"/>
    <w:rsid w:val="00523E7A"/>
    <w:rsid w:val="0052411D"/>
    <w:rsid w:val="0052494B"/>
    <w:rsid w:val="00524B32"/>
    <w:rsid w:val="00525655"/>
    <w:rsid w:val="005258C7"/>
    <w:rsid w:val="00525BB8"/>
    <w:rsid w:val="00525DB5"/>
    <w:rsid w:val="00527C1F"/>
    <w:rsid w:val="00530D00"/>
    <w:rsid w:val="005310EB"/>
    <w:rsid w:val="00531132"/>
    <w:rsid w:val="00531877"/>
    <w:rsid w:val="00531898"/>
    <w:rsid w:val="00531CF0"/>
    <w:rsid w:val="00531DF3"/>
    <w:rsid w:val="00533C96"/>
    <w:rsid w:val="00533D7C"/>
    <w:rsid w:val="00533E8B"/>
    <w:rsid w:val="00534B55"/>
    <w:rsid w:val="00534CC1"/>
    <w:rsid w:val="00534D4A"/>
    <w:rsid w:val="005362EF"/>
    <w:rsid w:val="005363CA"/>
    <w:rsid w:val="005374CE"/>
    <w:rsid w:val="00537A29"/>
    <w:rsid w:val="0054023A"/>
    <w:rsid w:val="005424C2"/>
    <w:rsid w:val="005427E8"/>
    <w:rsid w:val="00543BE1"/>
    <w:rsid w:val="00543E93"/>
    <w:rsid w:val="00543FEB"/>
    <w:rsid w:val="00544B02"/>
    <w:rsid w:val="00544D4E"/>
    <w:rsid w:val="00545898"/>
    <w:rsid w:val="00546966"/>
    <w:rsid w:val="00547582"/>
    <w:rsid w:val="00547619"/>
    <w:rsid w:val="0054796E"/>
    <w:rsid w:val="005502DF"/>
    <w:rsid w:val="0055247A"/>
    <w:rsid w:val="00552518"/>
    <w:rsid w:val="00552E9B"/>
    <w:rsid w:val="00554003"/>
    <w:rsid w:val="00556D23"/>
    <w:rsid w:val="00557F36"/>
    <w:rsid w:val="0056120A"/>
    <w:rsid w:val="00561A15"/>
    <w:rsid w:val="00561F38"/>
    <w:rsid w:val="0056356E"/>
    <w:rsid w:val="00563784"/>
    <w:rsid w:val="0056382C"/>
    <w:rsid w:val="00563B87"/>
    <w:rsid w:val="00565E8E"/>
    <w:rsid w:val="00567848"/>
    <w:rsid w:val="005700CA"/>
    <w:rsid w:val="0057010B"/>
    <w:rsid w:val="005701B9"/>
    <w:rsid w:val="005704FA"/>
    <w:rsid w:val="00570602"/>
    <w:rsid w:val="00571305"/>
    <w:rsid w:val="0057148A"/>
    <w:rsid w:val="0057150F"/>
    <w:rsid w:val="005724B0"/>
    <w:rsid w:val="0057261A"/>
    <w:rsid w:val="00572E2B"/>
    <w:rsid w:val="00573F4C"/>
    <w:rsid w:val="00574052"/>
    <w:rsid w:val="00574907"/>
    <w:rsid w:val="00575733"/>
    <w:rsid w:val="00576882"/>
    <w:rsid w:val="005776F9"/>
    <w:rsid w:val="00580E31"/>
    <w:rsid w:val="005813FE"/>
    <w:rsid w:val="005817CB"/>
    <w:rsid w:val="00581A0E"/>
    <w:rsid w:val="005842C1"/>
    <w:rsid w:val="005844FB"/>
    <w:rsid w:val="00584965"/>
    <w:rsid w:val="00586E5D"/>
    <w:rsid w:val="00590C52"/>
    <w:rsid w:val="00590E92"/>
    <w:rsid w:val="00590F18"/>
    <w:rsid w:val="00591CA0"/>
    <w:rsid w:val="00591E56"/>
    <w:rsid w:val="00591EC8"/>
    <w:rsid w:val="005926F9"/>
    <w:rsid w:val="005931AA"/>
    <w:rsid w:val="00593FA3"/>
    <w:rsid w:val="00594680"/>
    <w:rsid w:val="00594EEE"/>
    <w:rsid w:val="0059590E"/>
    <w:rsid w:val="0059594D"/>
    <w:rsid w:val="00595C0D"/>
    <w:rsid w:val="005962F6"/>
    <w:rsid w:val="00596B65"/>
    <w:rsid w:val="00596DD9"/>
    <w:rsid w:val="005971EB"/>
    <w:rsid w:val="00597BD5"/>
    <w:rsid w:val="00597E01"/>
    <w:rsid w:val="005A03F7"/>
    <w:rsid w:val="005A0D50"/>
    <w:rsid w:val="005A188B"/>
    <w:rsid w:val="005A1CFF"/>
    <w:rsid w:val="005A2A26"/>
    <w:rsid w:val="005A2A60"/>
    <w:rsid w:val="005A34F5"/>
    <w:rsid w:val="005A3648"/>
    <w:rsid w:val="005A4AB2"/>
    <w:rsid w:val="005A4E91"/>
    <w:rsid w:val="005A4F81"/>
    <w:rsid w:val="005A517E"/>
    <w:rsid w:val="005A5BDC"/>
    <w:rsid w:val="005A5D91"/>
    <w:rsid w:val="005A5E44"/>
    <w:rsid w:val="005A75AC"/>
    <w:rsid w:val="005B0375"/>
    <w:rsid w:val="005B03C1"/>
    <w:rsid w:val="005B10CC"/>
    <w:rsid w:val="005B218B"/>
    <w:rsid w:val="005B24DC"/>
    <w:rsid w:val="005B260E"/>
    <w:rsid w:val="005B30A0"/>
    <w:rsid w:val="005B3120"/>
    <w:rsid w:val="005B3569"/>
    <w:rsid w:val="005B3B3B"/>
    <w:rsid w:val="005B3F19"/>
    <w:rsid w:val="005B4A0E"/>
    <w:rsid w:val="005B6374"/>
    <w:rsid w:val="005B677D"/>
    <w:rsid w:val="005C0F89"/>
    <w:rsid w:val="005C10FB"/>
    <w:rsid w:val="005C19C0"/>
    <w:rsid w:val="005C1BFF"/>
    <w:rsid w:val="005C2A5F"/>
    <w:rsid w:val="005C2F1F"/>
    <w:rsid w:val="005C46AC"/>
    <w:rsid w:val="005C5226"/>
    <w:rsid w:val="005C5646"/>
    <w:rsid w:val="005C58DF"/>
    <w:rsid w:val="005C597F"/>
    <w:rsid w:val="005C5AE3"/>
    <w:rsid w:val="005C5FB7"/>
    <w:rsid w:val="005C66D2"/>
    <w:rsid w:val="005C6CE2"/>
    <w:rsid w:val="005C7DD8"/>
    <w:rsid w:val="005D0654"/>
    <w:rsid w:val="005D1FD6"/>
    <w:rsid w:val="005D2339"/>
    <w:rsid w:val="005D347E"/>
    <w:rsid w:val="005D355B"/>
    <w:rsid w:val="005D3564"/>
    <w:rsid w:val="005D3B20"/>
    <w:rsid w:val="005D459F"/>
    <w:rsid w:val="005D5620"/>
    <w:rsid w:val="005E02B5"/>
    <w:rsid w:val="005E02D1"/>
    <w:rsid w:val="005E0A38"/>
    <w:rsid w:val="005E137E"/>
    <w:rsid w:val="005E1518"/>
    <w:rsid w:val="005E152D"/>
    <w:rsid w:val="005E2E80"/>
    <w:rsid w:val="005E392E"/>
    <w:rsid w:val="005E4D41"/>
    <w:rsid w:val="005E5F01"/>
    <w:rsid w:val="005E6D3D"/>
    <w:rsid w:val="005E6F4C"/>
    <w:rsid w:val="005E7690"/>
    <w:rsid w:val="005F0674"/>
    <w:rsid w:val="005F0F23"/>
    <w:rsid w:val="005F11BE"/>
    <w:rsid w:val="005F1608"/>
    <w:rsid w:val="005F19AB"/>
    <w:rsid w:val="005F2030"/>
    <w:rsid w:val="005F3F04"/>
    <w:rsid w:val="005F4050"/>
    <w:rsid w:val="005F5162"/>
    <w:rsid w:val="005F51BA"/>
    <w:rsid w:val="005F636C"/>
    <w:rsid w:val="005F6636"/>
    <w:rsid w:val="005F6EC4"/>
    <w:rsid w:val="005F6F79"/>
    <w:rsid w:val="005F72A4"/>
    <w:rsid w:val="005F7396"/>
    <w:rsid w:val="005F7611"/>
    <w:rsid w:val="005F7C16"/>
    <w:rsid w:val="005F7D4B"/>
    <w:rsid w:val="00600039"/>
    <w:rsid w:val="006001CA"/>
    <w:rsid w:val="006004D5"/>
    <w:rsid w:val="00600967"/>
    <w:rsid w:val="00601848"/>
    <w:rsid w:val="00601985"/>
    <w:rsid w:val="00601B36"/>
    <w:rsid w:val="00602FC5"/>
    <w:rsid w:val="00603718"/>
    <w:rsid w:val="00603783"/>
    <w:rsid w:val="00603D02"/>
    <w:rsid w:val="00603DB7"/>
    <w:rsid w:val="00604D4E"/>
    <w:rsid w:val="0060547D"/>
    <w:rsid w:val="006057F2"/>
    <w:rsid w:val="00605FDF"/>
    <w:rsid w:val="0060623A"/>
    <w:rsid w:val="00607B86"/>
    <w:rsid w:val="00607E1D"/>
    <w:rsid w:val="00610B03"/>
    <w:rsid w:val="006116A0"/>
    <w:rsid w:val="00612516"/>
    <w:rsid w:val="006125FE"/>
    <w:rsid w:val="00612A28"/>
    <w:rsid w:val="00612A9C"/>
    <w:rsid w:val="00612C83"/>
    <w:rsid w:val="00612E1A"/>
    <w:rsid w:val="00613077"/>
    <w:rsid w:val="00613A81"/>
    <w:rsid w:val="006143A0"/>
    <w:rsid w:val="00614752"/>
    <w:rsid w:val="00615640"/>
    <w:rsid w:val="00615C77"/>
    <w:rsid w:val="00615C8A"/>
    <w:rsid w:val="006166CA"/>
    <w:rsid w:val="00616DF3"/>
    <w:rsid w:val="00616E2B"/>
    <w:rsid w:val="006179BA"/>
    <w:rsid w:val="00617A14"/>
    <w:rsid w:val="00617CA0"/>
    <w:rsid w:val="00621799"/>
    <w:rsid w:val="0062264F"/>
    <w:rsid w:val="00623ADC"/>
    <w:rsid w:val="00626931"/>
    <w:rsid w:val="00626CE7"/>
    <w:rsid w:val="00626E24"/>
    <w:rsid w:val="00626E9C"/>
    <w:rsid w:val="00626F2B"/>
    <w:rsid w:val="0063010E"/>
    <w:rsid w:val="0063028E"/>
    <w:rsid w:val="0063036A"/>
    <w:rsid w:val="0063050E"/>
    <w:rsid w:val="00631341"/>
    <w:rsid w:val="00631C3B"/>
    <w:rsid w:val="00632D88"/>
    <w:rsid w:val="00633217"/>
    <w:rsid w:val="00633FB6"/>
    <w:rsid w:val="006341AB"/>
    <w:rsid w:val="00634D36"/>
    <w:rsid w:val="0063578E"/>
    <w:rsid w:val="00635D52"/>
    <w:rsid w:val="00635F4A"/>
    <w:rsid w:val="006369FE"/>
    <w:rsid w:val="0063715B"/>
    <w:rsid w:val="0063737F"/>
    <w:rsid w:val="00637C58"/>
    <w:rsid w:val="006402BF"/>
    <w:rsid w:val="0064089A"/>
    <w:rsid w:val="006411A7"/>
    <w:rsid w:val="00641454"/>
    <w:rsid w:val="00641A45"/>
    <w:rsid w:val="00641D6D"/>
    <w:rsid w:val="00642411"/>
    <w:rsid w:val="006426DD"/>
    <w:rsid w:val="0064295C"/>
    <w:rsid w:val="00642F92"/>
    <w:rsid w:val="00643E56"/>
    <w:rsid w:val="0064402D"/>
    <w:rsid w:val="00644B09"/>
    <w:rsid w:val="00644E6D"/>
    <w:rsid w:val="0064568D"/>
    <w:rsid w:val="00646A1F"/>
    <w:rsid w:val="00646AFC"/>
    <w:rsid w:val="00646C4B"/>
    <w:rsid w:val="0064747A"/>
    <w:rsid w:val="00647499"/>
    <w:rsid w:val="006501F0"/>
    <w:rsid w:val="00650A95"/>
    <w:rsid w:val="00651C3E"/>
    <w:rsid w:val="006525BE"/>
    <w:rsid w:val="006536A0"/>
    <w:rsid w:val="006543B7"/>
    <w:rsid w:val="006546EE"/>
    <w:rsid w:val="0065554A"/>
    <w:rsid w:val="00656287"/>
    <w:rsid w:val="0065661F"/>
    <w:rsid w:val="00657B28"/>
    <w:rsid w:val="0066011F"/>
    <w:rsid w:val="00660251"/>
    <w:rsid w:val="00660CC0"/>
    <w:rsid w:val="00660FAF"/>
    <w:rsid w:val="00661014"/>
    <w:rsid w:val="00661313"/>
    <w:rsid w:val="00661507"/>
    <w:rsid w:val="00662102"/>
    <w:rsid w:val="00662D23"/>
    <w:rsid w:val="00662DF5"/>
    <w:rsid w:val="00662EF9"/>
    <w:rsid w:val="006634DC"/>
    <w:rsid w:val="00664670"/>
    <w:rsid w:val="0066503E"/>
    <w:rsid w:val="006656A2"/>
    <w:rsid w:val="00665720"/>
    <w:rsid w:val="006665B4"/>
    <w:rsid w:val="00666FC4"/>
    <w:rsid w:val="00670990"/>
    <w:rsid w:val="00670EEE"/>
    <w:rsid w:val="00670F43"/>
    <w:rsid w:val="00670F89"/>
    <w:rsid w:val="0067232C"/>
    <w:rsid w:val="00672363"/>
    <w:rsid w:val="00673910"/>
    <w:rsid w:val="0067401A"/>
    <w:rsid w:val="00674F4A"/>
    <w:rsid w:val="0067596C"/>
    <w:rsid w:val="00676051"/>
    <w:rsid w:val="006768CF"/>
    <w:rsid w:val="00677C31"/>
    <w:rsid w:val="00677D54"/>
    <w:rsid w:val="006802AA"/>
    <w:rsid w:val="00680477"/>
    <w:rsid w:val="00680D6A"/>
    <w:rsid w:val="006827B1"/>
    <w:rsid w:val="00683112"/>
    <w:rsid w:val="00683CDB"/>
    <w:rsid w:val="00683E2F"/>
    <w:rsid w:val="006845E2"/>
    <w:rsid w:val="00684C57"/>
    <w:rsid w:val="006850A7"/>
    <w:rsid w:val="0068544D"/>
    <w:rsid w:val="00685651"/>
    <w:rsid w:val="00685C2D"/>
    <w:rsid w:val="00686EE0"/>
    <w:rsid w:val="00687B50"/>
    <w:rsid w:val="00690C84"/>
    <w:rsid w:val="00691488"/>
    <w:rsid w:val="00691A02"/>
    <w:rsid w:val="00691A8B"/>
    <w:rsid w:val="00691BD7"/>
    <w:rsid w:val="0069287E"/>
    <w:rsid w:val="006929F0"/>
    <w:rsid w:val="0069334A"/>
    <w:rsid w:val="006943A6"/>
    <w:rsid w:val="00694E66"/>
    <w:rsid w:val="00696654"/>
    <w:rsid w:val="006966D8"/>
    <w:rsid w:val="0069691C"/>
    <w:rsid w:val="00696D87"/>
    <w:rsid w:val="00697135"/>
    <w:rsid w:val="006A055E"/>
    <w:rsid w:val="006A0ED8"/>
    <w:rsid w:val="006A12B2"/>
    <w:rsid w:val="006A16C5"/>
    <w:rsid w:val="006A1A8F"/>
    <w:rsid w:val="006A3383"/>
    <w:rsid w:val="006A38DB"/>
    <w:rsid w:val="006A38FA"/>
    <w:rsid w:val="006A48FF"/>
    <w:rsid w:val="006A5206"/>
    <w:rsid w:val="006A5C2E"/>
    <w:rsid w:val="006A5EB3"/>
    <w:rsid w:val="006A6798"/>
    <w:rsid w:val="006A6ABC"/>
    <w:rsid w:val="006A7125"/>
    <w:rsid w:val="006A7ABD"/>
    <w:rsid w:val="006A7BCC"/>
    <w:rsid w:val="006B03A5"/>
    <w:rsid w:val="006B11A1"/>
    <w:rsid w:val="006B121E"/>
    <w:rsid w:val="006B141C"/>
    <w:rsid w:val="006B22AC"/>
    <w:rsid w:val="006B273B"/>
    <w:rsid w:val="006B5577"/>
    <w:rsid w:val="006B65BC"/>
    <w:rsid w:val="006C0BD5"/>
    <w:rsid w:val="006C10A2"/>
    <w:rsid w:val="006C1C2B"/>
    <w:rsid w:val="006C28D4"/>
    <w:rsid w:val="006C3364"/>
    <w:rsid w:val="006C46FA"/>
    <w:rsid w:val="006C4804"/>
    <w:rsid w:val="006C4A10"/>
    <w:rsid w:val="006C4F93"/>
    <w:rsid w:val="006C4FCA"/>
    <w:rsid w:val="006C5B94"/>
    <w:rsid w:val="006C6084"/>
    <w:rsid w:val="006C614D"/>
    <w:rsid w:val="006C70C2"/>
    <w:rsid w:val="006C74F6"/>
    <w:rsid w:val="006C798C"/>
    <w:rsid w:val="006C79BE"/>
    <w:rsid w:val="006C7C6F"/>
    <w:rsid w:val="006C7F85"/>
    <w:rsid w:val="006D022E"/>
    <w:rsid w:val="006D18ED"/>
    <w:rsid w:val="006D2FF3"/>
    <w:rsid w:val="006D5079"/>
    <w:rsid w:val="006D5D4E"/>
    <w:rsid w:val="006D62EE"/>
    <w:rsid w:val="006D6BC9"/>
    <w:rsid w:val="006D7033"/>
    <w:rsid w:val="006D7300"/>
    <w:rsid w:val="006D7363"/>
    <w:rsid w:val="006D7554"/>
    <w:rsid w:val="006D790E"/>
    <w:rsid w:val="006D7D7B"/>
    <w:rsid w:val="006E0431"/>
    <w:rsid w:val="006E0D43"/>
    <w:rsid w:val="006E11EE"/>
    <w:rsid w:val="006E1879"/>
    <w:rsid w:val="006E2CC6"/>
    <w:rsid w:val="006E30B4"/>
    <w:rsid w:val="006E4332"/>
    <w:rsid w:val="006E6F3A"/>
    <w:rsid w:val="006E744D"/>
    <w:rsid w:val="006E7530"/>
    <w:rsid w:val="006E7BA0"/>
    <w:rsid w:val="006F1E2B"/>
    <w:rsid w:val="006F2187"/>
    <w:rsid w:val="006F2AB4"/>
    <w:rsid w:val="006F3508"/>
    <w:rsid w:val="006F3A0B"/>
    <w:rsid w:val="006F3A2B"/>
    <w:rsid w:val="006F3E8D"/>
    <w:rsid w:val="006F43AC"/>
    <w:rsid w:val="006F513E"/>
    <w:rsid w:val="006F58F8"/>
    <w:rsid w:val="006F5C7E"/>
    <w:rsid w:val="006F5E75"/>
    <w:rsid w:val="006F6763"/>
    <w:rsid w:val="006F6B8A"/>
    <w:rsid w:val="006F7240"/>
    <w:rsid w:val="006F79DB"/>
    <w:rsid w:val="007005AD"/>
    <w:rsid w:val="00700F19"/>
    <w:rsid w:val="007018CC"/>
    <w:rsid w:val="007022F3"/>
    <w:rsid w:val="00702845"/>
    <w:rsid w:val="00702E6C"/>
    <w:rsid w:val="00702F24"/>
    <w:rsid w:val="0070335D"/>
    <w:rsid w:val="0070337A"/>
    <w:rsid w:val="0070397F"/>
    <w:rsid w:val="00703E1A"/>
    <w:rsid w:val="00703FE1"/>
    <w:rsid w:val="007041A0"/>
    <w:rsid w:val="0070432D"/>
    <w:rsid w:val="00704D4B"/>
    <w:rsid w:val="007070D4"/>
    <w:rsid w:val="00707254"/>
    <w:rsid w:val="00707BE6"/>
    <w:rsid w:val="00707CC0"/>
    <w:rsid w:val="00707D60"/>
    <w:rsid w:val="00707FF3"/>
    <w:rsid w:val="00711B38"/>
    <w:rsid w:val="007140E3"/>
    <w:rsid w:val="00714F23"/>
    <w:rsid w:val="00715D3C"/>
    <w:rsid w:val="00716410"/>
    <w:rsid w:val="00716603"/>
    <w:rsid w:val="0071674C"/>
    <w:rsid w:val="00720A55"/>
    <w:rsid w:val="00721136"/>
    <w:rsid w:val="007214BF"/>
    <w:rsid w:val="007215DF"/>
    <w:rsid w:val="00721CCA"/>
    <w:rsid w:val="007226FC"/>
    <w:rsid w:val="007234EB"/>
    <w:rsid w:val="007236AD"/>
    <w:rsid w:val="007248FB"/>
    <w:rsid w:val="007249E9"/>
    <w:rsid w:val="00724C2A"/>
    <w:rsid w:val="00724F0D"/>
    <w:rsid w:val="00725328"/>
    <w:rsid w:val="00725F7B"/>
    <w:rsid w:val="0072607F"/>
    <w:rsid w:val="00726491"/>
    <w:rsid w:val="00726D6F"/>
    <w:rsid w:val="00726E5C"/>
    <w:rsid w:val="007272E3"/>
    <w:rsid w:val="0072736B"/>
    <w:rsid w:val="007274E7"/>
    <w:rsid w:val="00727AB5"/>
    <w:rsid w:val="0073067E"/>
    <w:rsid w:val="007314C0"/>
    <w:rsid w:val="00731B91"/>
    <w:rsid w:val="00732894"/>
    <w:rsid w:val="00732983"/>
    <w:rsid w:val="00732D4A"/>
    <w:rsid w:val="00733244"/>
    <w:rsid w:val="0073375D"/>
    <w:rsid w:val="00733C93"/>
    <w:rsid w:val="00734004"/>
    <w:rsid w:val="0073412C"/>
    <w:rsid w:val="00734872"/>
    <w:rsid w:val="0073561F"/>
    <w:rsid w:val="00735C98"/>
    <w:rsid w:val="00736011"/>
    <w:rsid w:val="007364C8"/>
    <w:rsid w:val="0073661C"/>
    <w:rsid w:val="0073671D"/>
    <w:rsid w:val="00736CFE"/>
    <w:rsid w:val="00736D18"/>
    <w:rsid w:val="00737383"/>
    <w:rsid w:val="00737458"/>
    <w:rsid w:val="00737E9C"/>
    <w:rsid w:val="007403CA"/>
    <w:rsid w:val="007403CC"/>
    <w:rsid w:val="00740FC7"/>
    <w:rsid w:val="007418EA"/>
    <w:rsid w:val="007419A5"/>
    <w:rsid w:val="0074201E"/>
    <w:rsid w:val="00742933"/>
    <w:rsid w:val="00742DFD"/>
    <w:rsid w:val="00743391"/>
    <w:rsid w:val="00743482"/>
    <w:rsid w:val="00743AA2"/>
    <w:rsid w:val="00744F21"/>
    <w:rsid w:val="007450C7"/>
    <w:rsid w:val="0074535E"/>
    <w:rsid w:val="007460A7"/>
    <w:rsid w:val="00746145"/>
    <w:rsid w:val="007463F2"/>
    <w:rsid w:val="00746AC1"/>
    <w:rsid w:val="00746B05"/>
    <w:rsid w:val="00746E27"/>
    <w:rsid w:val="00746F98"/>
    <w:rsid w:val="00747DA3"/>
    <w:rsid w:val="00747F48"/>
    <w:rsid w:val="00751184"/>
    <w:rsid w:val="00751A61"/>
    <w:rsid w:val="00752FF7"/>
    <w:rsid w:val="00753545"/>
    <w:rsid w:val="00755488"/>
    <w:rsid w:val="007556A1"/>
    <w:rsid w:val="0075589F"/>
    <w:rsid w:val="00755B6D"/>
    <w:rsid w:val="00755BB2"/>
    <w:rsid w:val="00756047"/>
    <w:rsid w:val="0075695B"/>
    <w:rsid w:val="00756FB4"/>
    <w:rsid w:val="00757A7A"/>
    <w:rsid w:val="007601E5"/>
    <w:rsid w:val="007606B1"/>
    <w:rsid w:val="0076210C"/>
    <w:rsid w:val="00762551"/>
    <w:rsid w:val="00764C14"/>
    <w:rsid w:val="00766314"/>
    <w:rsid w:val="00766404"/>
    <w:rsid w:val="00766A1F"/>
    <w:rsid w:val="007710E4"/>
    <w:rsid w:val="00771A34"/>
    <w:rsid w:val="00772515"/>
    <w:rsid w:val="00772B2E"/>
    <w:rsid w:val="00773865"/>
    <w:rsid w:val="00773B49"/>
    <w:rsid w:val="00773C66"/>
    <w:rsid w:val="00773E51"/>
    <w:rsid w:val="0077425C"/>
    <w:rsid w:val="0077448F"/>
    <w:rsid w:val="0077461B"/>
    <w:rsid w:val="00774BD3"/>
    <w:rsid w:val="00774C10"/>
    <w:rsid w:val="007751AB"/>
    <w:rsid w:val="00775BB6"/>
    <w:rsid w:val="00776437"/>
    <w:rsid w:val="00776B1B"/>
    <w:rsid w:val="0077712C"/>
    <w:rsid w:val="00777460"/>
    <w:rsid w:val="007777BA"/>
    <w:rsid w:val="007800DD"/>
    <w:rsid w:val="00780231"/>
    <w:rsid w:val="0078072C"/>
    <w:rsid w:val="00780890"/>
    <w:rsid w:val="00781E5F"/>
    <w:rsid w:val="0078255D"/>
    <w:rsid w:val="00782990"/>
    <w:rsid w:val="007830C1"/>
    <w:rsid w:val="00783AB0"/>
    <w:rsid w:val="00783F45"/>
    <w:rsid w:val="007845C8"/>
    <w:rsid w:val="007850DB"/>
    <w:rsid w:val="0078565B"/>
    <w:rsid w:val="00785B75"/>
    <w:rsid w:val="00786CEB"/>
    <w:rsid w:val="00786ECF"/>
    <w:rsid w:val="00787BD0"/>
    <w:rsid w:val="00790531"/>
    <w:rsid w:val="00790B87"/>
    <w:rsid w:val="00790E3E"/>
    <w:rsid w:val="00790F5B"/>
    <w:rsid w:val="0079172A"/>
    <w:rsid w:val="00791CB8"/>
    <w:rsid w:val="00791EC0"/>
    <w:rsid w:val="007921B3"/>
    <w:rsid w:val="00792AE8"/>
    <w:rsid w:val="00792FAB"/>
    <w:rsid w:val="00793223"/>
    <w:rsid w:val="00793243"/>
    <w:rsid w:val="007934A1"/>
    <w:rsid w:val="00793B9D"/>
    <w:rsid w:val="00793F4C"/>
    <w:rsid w:val="007942CC"/>
    <w:rsid w:val="007947AE"/>
    <w:rsid w:val="00794800"/>
    <w:rsid w:val="0079554E"/>
    <w:rsid w:val="00795564"/>
    <w:rsid w:val="00795A82"/>
    <w:rsid w:val="00795AFC"/>
    <w:rsid w:val="007965B9"/>
    <w:rsid w:val="00796E2D"/>
    <w:rsid w:val="00797ACC"/>
    <w:rsid w:val="007A0DE2"/>
    <w:rsid w:val="007A0EF0"/>
    <w:rsid w:val="007A0FD1"/>
    <w:rsid w:val="007A14AB"/>
    <w:rsid w:val="007A2318"/>
    <w:rsid w:val="007A2674"/>
    <w:rsid w:val="007A31AD"/>
    <w:rsid w:val="007A38C3"/>
    <w:rsid w:val="007A3C8E"/>
    <w:rsid w:val="007A4428"/>
    <w:rsid w:val="007A45A4"/>
    <w:rsid w:val="007A5765"/>
    <w:rsid w:val="007A57A9"/>
    <w:rsid w:val="007A5A5B"/>
    <w:rsid w:val="007A6446"/>
    <w:rsid w:val="007A6EEF"/>
    <w:rsid w:val="007A7AB5"/>
    <w:rsid w:val="007A7ACA"/>
    <w:rsid w:val="007A7DF2"/>
    <w:rsid w:val="007B085E"/>
    <w:rsid w:val="007B08EB"/>
    <w:rsid w:val="007B1045"/>
    <w:rsid w:val="007B1682"/>
    <w:rsid w:val="007B3847"/>
    <w:rsid w:val="007B3B32"/>
    <w:rsid w:val="007B7976"/>
    <w:rsid w:val="007C0930"/>
    <w:rsid w:val="007C1507"/>
    <w:rsid w:val="007C2068"/>
    <w:rsid w:val="007C2756"/>
    <w:rsid w:val="007C28FA"/>
    <w:rsid w:val="007C296F"/>
    <w:rsid w:val="007C42B5"/>
    <w:rsid w:val="007C463C"/>
    <w:rsid w:val="007C5B55"/>
    <w:rsid w:val="007C61FD"/>
    <w:rsid w:val="007C66C0"/>
    <w:rsid w:val="007C7F46"/>
    <w:rsid w:val="007D0E9B"/>
    <w:rsid w:val="007D0F82"/>
    <w:rsid w:val="007D1097"/>
    <w:rsid w:val="007D11FE"/>
    <w:rsid w:val="007D1D64"/>
    <w:rsid w:val="007D2735"/>
    <w:rsid w:val="007D3D0E"/>
    <w:rsid w:val="007D3EE7"/>
    <w:rsid w:val="007D460B"/>
    <w:rsid w:val="007D47E2"/>
    <w:rsid w:val="007D6411"/>
    <w:rsid w:val="007D647E"/>
    <w:rsid w:val="007D7244"/>
    <w:rsid w:val="007D7D23"/>
    <w:rsid w:val="007E09D4"/>
    <w:rsid w:val="007E0A08"/>
    <w:rsid w:val="007E0A2B"/>
    <w:rsid w:val="007E1002"/>
    <w:rsid w:val="007E13A1"/>
    <w:rsid w:val="007E1805"/>
    <w:rsid w:val="007E2058"/>
    <w:rsid w:val="007E31A7"/>
    <w:rsid w:val="007E3521"/>
    <w:rsid w:val="007E3903"/>
    <w:rsid w:val="007E39FA"/>
    <w:rsid w:val="007E3C3A"/>
    <w:rsid w:val="007E424E"/>
    <w:rsid w:val="007E5B93"/>
    <w:rsid w:val="007E5EC7"/>
    <w:rsid w:val="007E6581"/>
    <w:rsid w:val="007E6A52"/>
    <w:rsid w:val="007E6AC5"/>
    <w:rsid w:val="007E6B6A"/>
    <w:rsid w:val="007E71CC"/>
    <w:rsid w:val="007E7999"/>
    <w:rsid w:val="007F0288"/>
    <w:rsid w:val="007F0BBC"/>
    <w:rsid w:val="007F3E74"/>
    <w:rsid w:val="007F3EB3"/>
    <w:rsid w:val="007F3F57"/>
    <w:rsid w:val="007F4C20"/>
    <w:rsid w:val="007F6B99"/>
    <w:rsid w:val="007F75DE"/>
    <w:rsid w:val="007F7907"/>
    <w:rsid w:val="007F7B81"/>
    <w:rsid w:val="008017E3"/>
    <w:rsid w:val="00802827"/>
    <w:rsid w:val="00802B73"/>
    <w:rsid w:val="0080565D"/>
    <w:rsid w:val="00805A64"/>
    <w:rsid w:val="00805B46"/>
    <w:rsid w:val="00805FC1"/>
    <w:rsid w:val="00806319"/>
    <w:rsid w:val="00806938"/>
    <w:rsid w:val="008069F8"/>
    <w:rsid w:val="00806CF6"/>
    <w:rsid w:val="0080744D"/>
    <w:rsid w:val="00810AC8"/>
    <w:rsid w:val="008129A8"/>
    <w:rsid w:val="00812AF8"/>
    <w:rsid w:val="00812BFC"/>
    <w:rsid w:val="0081308C"/>
    <w:rsid w:val="00813129"/>
    <w:rsid w:val="00813E5F"/>
    <w:rsid w:val="00814094"/>
    <w:rsid w:val="00814DAE"/>
    <w:rsid w:val="00814EA7"/>
    <w:rsid w:val="00814EF5"/>
    <w:rsid w:val="00815027"/>
    <w:rsid w:val="008151BD"/>
    <w:rsid w:val="00816EFD"/>
    <w:rsid w:val="008171AF"/>
    <w:rsid w:val="00817918"/>
    <w:rsid w:val="008207FC"/>
    <w:rsid w:val="00820D76"/>
    <w:rsid w:val="00821CD9"/>
    <w:rsid w:val="00823B3B"/>
    <w:rsid w:val="0082416A"/>
    <w:rsid w:val="00825739"/>
    <w:rsid w:val="008259AB"/>
    <w:rsid w:val="008261D1"/>
    <w:rsid w:val="00827128"/>
    <w:rsid w:val="00827E41"/>
    <w:rsid w:val="00831215"/>
    <w:rsid w:val="00831E5F"/>
    <w:rsid w:val="008336C4"/>
    <w:rsid w:val="00835348"/>
    <w:rsid w:val="00835EAF"/>
    <w:rsid w:val="008362F1"/>
    <w:rsid w:val="008364FD"/>
    <w:rsid w:val="008365E0"/>
    <w:rsid w:val="00836FB0"/>
    <w:rsid w:val="00837327"/>
    <w:rsid w:val="0084058C"/>
    <w:rsid w:val="0084070F"/>
    <w:rsid w:val="008408AE"/>
    <w:rsid w:val="00840991"/>
    <w:rsid w:val="00840B96"/>
    <w:rsid w:val="00840C80"/>
    <w:rsid w:val="00841F77"/>
    <w:rsid w:val="00842AD6"/>
    <w:rsid w:val="00843137"/>
    <w:rsid w:val="008431A2"/>
    <w:rsid w:val="00844172"/>
    <w:rsid w:val="00844E86"/>
    <w:rsid w:val="008458C8"/>
    <w:rsid w:val="00846569"/>
    <w:rsid w:val="008465FA"/>
    <w:rsid w:val="008466C2"/>
    <w:rsid w:val="00846778"/>
    <w:rsid w:val="008468CD"/>
    <w:rsid w:val="00847345"/>
    <w:rsid w:val="00847622"/>
    <w:rsid w:val="00847776"/>
    <w:rsid w:val="00850CFF"/>
    <w:rsid w:val="00850FE7"/>
    <w:rsid w:val="00851D0F"/>
    <w:rsid w:val="00852222"/>
    <w:rsid w:val="008527A6"/>
    <w:rsid w:val="00852D96"/>
    <w:rsid w:val="008537E3"/>
    <w:rsid w:val="00853BD3"/>
    <w:rsid w:val="00853E3D"/>
    <w:rsid w:val="00853EC7"/>
    <w:rsid w:val="0085478B"/>
    <w:rsid w:val="00854B0E"/>
    <w:rsid w:val="00854F0C"/>
    <w:rsid w:val="00854F1A"/>
    <w:rsid w:val="008552B8"/>
    <w:rsid w:val="00855951"/>
    <w:rsid w:val="00855C86"/>
    <w:rsid w:val="00856326"/>
    <w:rsid w:val="00856860"/>
    <w:rsid w:val="008571AE"/>
    <w:rsid w:val="0085744C"/>
    <w:rsid w:val="00860E01"/>
    <w:rsid w:val="0086103C"/>
    <w:rsid w:val="0086195C"/>
    <w:rsid w:val="00861B6F"/>
    <w:rsid w:val="00861CBB"/>
    <w:rsid w:val="00861E61"/>
    <w:rsid w:val="0086230B"/>
    <w:rsid w:val="00862567"/>
    <w:rsid w:val="00862646"/>
    <w:rsid w:val="00863DAA"/>
    <w:rsid w:val="0086464D"/>
    <w:rsid w:val="008646F3"/>
    <w:rsid w:val="008658C3"/>
    <w:rsid w:val="00866B22"/>
    <w:rsid w:val="00866F6E"/>
    <w:rsid w:val="00867115"/>
    <w:rsid w:val="00867DD8"/>
    <w:rsid w:val="008704BE"/>
    <w:rsid w:val="00870D7D"/>
    <w:rsid w:val="00872214"/>
    <w:rsid w:val="00872DB0"/>
    <w:rsid w:val="008735D3"/>
    <w:rsid w:val="00873774"/>
    <w:rsid w:val="008744F0"/>
    <w:rsid w:val="008768C0"/>
    <w:rsid w:val="008768EB"/>
    <w:rsid w:val="00876993"/>
    <w:rsid w:val="00876E8E"/>
    <w:rsid w:val="008808E2"/>
    <w:rsid w:val="0088098B"/>
    <w:rsid w:val="0088120C"/>
    <w:rsid w:val="00881C0F"/>
    <w:rsid w:val="00882C27"/>
    <w:rsid w:val="00882F87"/>
    <w:rsid w:val="00883745"/>
    <w:rsid w:val="00883AF9"/>
    <w:rsid w:val="008842DD"/>
    <w:rsid w:val="00884636"/>
    <w:rsid w:val="00884D44"/>
    <w:rsid w:val="00885BE7"/>
    <w:rsid w:val="00885D2A"/>
    <w:rsid w:val="0088634A"/>
    <w:rsid w:val="008863C6"/>
    <w:rsid w:val="00886A24"/>
    <w:rsid w:val="008873AD"/>
    <w:rsid w:val="00887871"/>
    <w:rsid w:val="00887C34"/>
    <w:rsid w:val="00887ECF"/>
    <w:rsid w:val="00890469"/>
    <w:rsid w:val="00890815"/>
    <w:rsid w:val="00890E7F"/>
    <w:rsid w:val="00890F6A"/>
    <w:rsid w:val="00891DEA"/>
    <w:rsid w:val="00891EAA"/>
    <w:rsid w:val="00892C52"/>
    <w:rsid w:val="00892E19"/>
    <w:rsid w:val="00892F30"/>
    <w:rsid w:val="008930B9"/>
    <w:rsid w:val="008943A3"/>
    <w:rsid w:val="0089478E"/>
    <w:rsid w:val="00894C98"/>
    <w:rsid w:val="00894F0A"/>
    <w:rsid w:val="0089511C"/>
    <w:rsid w:val="00895564"/>
    <w:rsid w:val="008957D5"/>
    <w:rsid w:val="0089611E"/>
    <w:rsid w:val="008A0BBD"/>
    <w:rsid w:val="008A1B2E"/>
    <w:rsid w:val="008A28DA"/>
    <w:rsid w:val="008A2CAB"/>
    <w:rsid w:val="008A310E"/>
    <w:rsid w:val="008A3420"/>
    <w:rsid w:val="008A3479"/>
    <w:rsid w:val="008A4B09"/>
    <w:rsid w:val="008A4B5A"/>
    <w:rsid w:val="008A4C8F"/>
    <w:rsid w:val="008A4F44"/>
    <w:rsid w:val="008A523E"/>
    <w:rsid w:val="008A590C"/>
    <w:rsid w:val="008A64F4"/>
    <w:rsid w:val="008A6A81"/>
    <w:rsid w:val="008A6B87"/>
    <w:rsid w:val="008A6E9D"/>
    <w:rsid w:val="008A7CED"/>
    <w:rsid w:val="008B0CD8"/>
    <w:rsid w:val="008B0E58"/>
    <w:rsid w:val="008B15FF"/>
    <w:rsid w:val="008B16CB"/>
    <w:rsid w:val="008B19CA"/>
    <w:rsid w:val="008B30A2"/>
    <w:rsid w:val="008B34C9"/>
    <w:rsid w:val="008B405F"/>
    <w:rsid w:val="008B4135"/>
    <w:rsid w:val="008B4CA2"/>
    <w:rsid w:val="008B4FBD"/>
    <w:rsid w:val="008B5C39"/>
    <w:rsid w:val="008B5C88"/>
    <w:rsid w:val="008B5D1E"/>
    <w:rsid w:val="008B5EBE"/>
    <w:rsid w:val="008B6955"/>
    <w:rsid w:val="008B6E6F"/>
    <w:rsid w:val="008B6EC6"/>
    <w:rsid w:val="008B77F9"/>
    <w:rsid w:val="008B783C"/>
    <w:rsid w:val="008B7DFD"/>
    <w:rsid w:val="008B7E4A"/>
    <w:rsid w:val="008C020C"/>
    <w:rsid w:val="008C0728"/>
    <w:rsid w:val="008C0AB6"/>
    <w:rsid w:val="008C0B89"/>
    <w:rsid w:val="008C0CFE"/>
    <w:rsid w:val="008C1165"/>
    <w:rsid w:val="008C14A4"/>
    <w:rsid w:val="008C16E5"/>
    <w:rsid w:val="008C1DAA"/>
    <w:rsid w:val="008C2742"/>
    <w:rsid w:val="008C2A43"/>
    <w:rsid w:val="008C302C"/>
    <w:rsid w:val="008C330C"/>
    <w:rsid w:val="008C3DEF"/>
    <w:rsid w:val="008C50FB"/>
    <w:rsid w:val="008C605B"/>
    <w:rsid w:val="008C638F"/>
    <w:rsid w:val="008C64A9"/>
    <w:rsid w:val="008C6B30"/>
    <w:rsid w:val="008C74F2"/>
    <w:rsid w:val="008C7942"/>
    <w:rsid w:val="008D1576"/>
    <w:rsid w:val="008D1608"/>
    <w:rsid w:val="008D1C7B"/>
    <w:rsid w:val="008D2E71"/>
    <w:rsid w:val="008D3018"/>
    <w:rsid w:val="008D371D"/>
    <w:rsid w:val="008D394A"/>
    <w:rsid w:val="008D3E3E"/>
    <w:rsid w:val="008D4256"/>
    <w:rsid w:val="008D4912"/>
    <w:rsid w:val="008D4BFC"/>
    <w:rsid w:val="008D4EDC"/>
    <w:rsid w:val="008D5222"/>
    <w:rsid w:val="008D567D"/>
    <w:rsid w:val="008D5B04"/>
    <w:rsid w:val="008D5C3A"/>
    <w:rsid w:val="008D5FBD"/>
    <w:rsid w:val="008D6625"/>
    <w:rsid w:val="008D6C98"/>
    <w:rsid w:val="008D700E"/>
    <w:rsid w:val="008D7CD1"/>
    <w:rsid w:val="008D7EA8"/>
    <w:rsid w:val="008E0EE4"/>
    <w:rsid w:val="008E195A"/>
    <w:rsid w:val="008E3EEB"/>
    <w:rsid w:val="008E44C9"/>
    <w:rsid w:val="008E4BA2"/>
    <w:rsid w:val="008E4E1E"/>
    <w:rsid w:val="008E52CB"/>
    <w:rsid w:val="008E596B"/>
    <w:rsid w:val="008E7A0A"/>
    <w:rsid w:val="008F00B0"/>
    <w:rsid w:val="008F1138"/>
    <w:rsid w:val="008F15F4"/>
    <w:rsid w:val="008F1647"/>
    <w:rsid w:val="008F16C9"/>
    <w:rsid w:val="008F195D"/>
    <w:rsid w:val="008F1D11"/>
    <w:rsid w:val="008F2742"/>
    <w:rsid w:val="008F29BB"/>
    <w:rsid w:val="008F3606"/>
    <w:rsid w:val="008F40C6"/>
    <w:rsid w:val="008F412E"/>
    <w:rsid w:val="008F4155"/>
    <w:rsid w:val="008F4570"/>
    <w:rsid w:val="008F4CDC"/>
    <w:rsid w:val="008F5212"/>
    <w:rsid w:val="008F532F"/>
    <w:rsid w:val="008F56DF"/>
    <w:rsid w:val="008F5A99"/>
    <w:rsid w:val="008F65F8"/>
    <w:rsid w:val="008F6A68"/>
    <w:rsid w:val="008F6D15"/>
    <w:rsid w:val="008F6F09"/>
    <w:rsid w:val="008F7C07"/>
    <w:rsid w:val="009000D5"/>
    <w:rsid w:val="00900590"/>
    <w:rsid w:val="009006DC"/>
    <w:rsid w:val="00900A84"/>
    <w:rsid w:val="00900B07"/>
    <w:rsid w:val="00900B8B"/>
    <w:rsid w:val="00900BEA"/>
    <w:rsid w:val="009011FF"/>
    <w:rsid w:val="009016A0"/>
    <w:rsid w:val="0090313A"/>
    <w:rsid w:val="00903DBA"/>
    <w:rsid w:val="00904EAF"/>
    <w:rsid w:val="00904EC7"/>
    <w:rsid w:val="009078F4"/>
    <w:rsid w:val="00907B70"/>
    <w:rsid w:val="009110F2"/>
    <w:rsid w:val="0091157D"/>
    <w:rsid w:val="00911E89"/>
    <w:rsid w:val="00911EE3"/>
    <w:rsid w:val="00911F0B"/>
    <w:rsid w:val="009123AC"/>
    <w:rsid w:val="00912BD6"/>
    <w:rsid w:val="009132D6"/>
    <w:rsid w:val="0091364F"/>
    <w:rsid w:val="009140AD"/>
    <w:rsid w:val="00914271"/>
    <w:rsid w:val="00914B51"/>
    <w:rsid w:val="00915400"/>
    <w:rsid w:val="0091555F"/>
    <w:rsid w:val="00916204"/>
    <w:rsid w:val="009168DC"/>
    <w:rsid w:val="00916A34"/>
    <w:rsid w:val="009176E7"/>
    <w:rsid w:val="009178A2"/>
    <w:rsid w:val="00920D79"/>
    <w:rsid w:val="009211CC"/>
    <w:rsid w:val="009220EE"/>
    <w:rsid w:val="0092233A"/>
    <w:rsid w:val="00922948"/>
    <w:rsid w:val="0092306F"/>
    <w:rsid w:val="009230EE"/>
    <w:rsid w:val="009236C4"/>
    <w:rsid w:val="00924088"/>
    <w:rsid w:val="009248D0"/>
    <w:rsid w:val="00924B53"/>
    <w:rsid w:val="00924E0F"/>
    <w:rsid w:val="00924FDE"/>
    <w:rsid w:val="00925673"/>
    <w:rsid w:val="00925C0D"/>
    <w:rsid w:val="009267DE"/>
    <w:rsid w:val="009275C2"/>
    <w:rsid w:val="00927DFD"/>
    <w:rsid w:val="0093076E"/>
    <w:rsid w:val="00930F96"/>
    <w:rsid w:val="00931049"/>
    <w:rsid w:val="009320D0"/>
    <w:rsid w:val="0093225A"/>
    <w:rsid w:val="00932ABD"/>
    <w:rsid w:val="00932D16"/>
    <w:rsid w:val="00933709"/>
    <w:rsid w:val="009344DE"/>
    <w:rsid w:val="00935686"/>
    <w:rsid w:val="009358B5"/>
    <w:rsid w:val="009358E0"/>
    <w:rsid w:val="009362BF"/>
    <w:rsid w:val="009367D8"/>
    <w:rsid w:val="0093730D"/>
    <w:rsid w:val="009378CC"/>
    <w:rsid w:val="00937933"/>
    <w:rsid w:val="009402D1"/>
    <w:rsid w:val="00940371"/>
    <w:rsid w:val="00941DE2"/>
    <w:rsid w:val="00941EC9"/>
    <w:rsid w:val="00941FE4"/>
    <w:rsid w:val="009422CB"/>
    <w:rsid w:val="0094230B"/>
    <w:rsid w:val="009427BA"/>
    <w:rsid w:val="009429B2"/>
    <w:rsid w:val="00942F6A"/>
    <w:rsid w:val="00943BC8"/>
    <w:rsid w:val="00943DAB"/>
    <w:rsid w:val="00943F1F"/>
    <w:rsid w:val="0094532E"/>
    <w:rsid w:val="00945675"/>
    <w:rsid w:val="0094648A"/>
    <w:rsid w:val="0094649C"/>
    <w:rsid w:val="00946E60"/>
    <w:rsid w:val="00946E64"/>
    <w:rsid w:val="0094764C"/>
    <w:rsid w:val="009502BC"/>
    <w:rsid w:val="00950D09"/>
    <w:rsid w:val="00950E7D"/>
    <w:rsid w:val="00951140"/>
    <w:rsid w:val="00952961"/>
    <w:rsid w:val="00953952"/>
    <w:rsid w:val="00953A70"/>
    <w:rsid w:val="00955152"/>
    <w:rsid w:val="00955C1D"/>
    <w:rsid w:val="009568E8"/>
    <w:rsid w:val="009600A2"/>
    <w:rsid w:val="00960AF7"/>
    <w:rsid w:val="00961112"/>
    <w:rsid w:val="0096128C"/>
    <w:rsid w:val="0096145C"/>
    <w:rsid w:val="0096150F"/>
    <w:rsid w:val="00961684"/>
    <w:rsid w:val="00961F3C"/>
    <w:rsid w:val="009622B0"/>
    <w:rsid w:val="009627C7"/>
    <w:rsid w:val="009631E0"/>
    <w:rsid w:val="00963985"/>
    <w:rsid w:val="0096589B"/>
    <w:rsid w:val="00967038"/>
    <w:rsid w:val="00967CA2"/>
    <w:rsid w:val="009702AA"/>
    <w:rsid w:val="00971343"/>
    <w:rsid w:val="00971DB4"/>
    <w:rsid w:val="00972002"/>
    <w:rsid w:val="00973029"/>
    <w:rsid w:val="00973857"/>
    <w:rsid w:val="00974499"/>
    <w:rsid w:val="00975638"/>
    <w:rsid w:val="009769B6"/>
    <w:rsid w:val="00976A36"/>
    <w:rsid w:val="00977DF0"/>
    <w:rsid w:val="00977EA4"/>
    <w:rsid w:val="00980100"/>
    <w:rsid w:val="0098093A"/>
    <w:rsid w:val="00980961"/>
    <w:rsid w:val="00981010"/>
    <w:rsid w:val="00981383"/>
    <w:rsid w:val="00981D3A"/>
    <w:rsid w:val="00981E08"/>
    <w:rsid w:val="00983A82"/>
    <w:rsid w:val="00983A9D"/>
    <w:rsid w:val="00983B6C"/>
    <w:rsid w:val="00983CBC"/>
    <w:rsid w:val="009841D6"/>
    <w:rsid w:val="00984541"/>
    <w:rsid w:val="009847FC"/>
    <w:rsid w:val="00984898"/>
    <w:rsid w:val="0098534D"/>
    <w:rsid w:val="00986759"/>
    <w:rsid w:val="009867B3"/>
    <w:rsid w:val="00986C60"/>
    <w:rsid w:val="00986E3A"/>
    <w:rsid w:val="00987522"/>
    <w:rsid w:val="0098760B"/>
    <w:rsid w:val="00987850"/>
    <w:rsid w:val="00987975"/>
    <w:rsid w:val="009904EE"/>
    <w:rsid w:val="00990C07"/>
    <w:rsid w:val="00990D9D"/>
    <w:rsid w:val="0099102E"/>
    <w:rsid w:val="00992122"/>
    <w:rsid w:val="009925E0"/>
    <w:rsid w:val="00992936"/>
    <w:rsid w:val="00992957"/>
    <w:rsid w:val="00994FF4"/>
    <w:rsid w:val="00995143"/>
    <w:rsid w:val="00995CAA"/>
    <w:rsid w:val="00995CFC"/>
    <w:rsid w:val="009960FF"/>
    <w:rsid w:val="00997095"/>
    <w:rsid w:val="00997878"/>
    <w:rsid w:val="00997992"/>
    <w:rsid w:val="009A0508"/>
    <w:rsid w:val="009A0728"/>
    <w:rsid w:val="009A0809"/>
    <w:rsid w:val="009A0F47"/>
    <w:rsid w:val="009A14E2"/>
    <w:rsid w:val="009A16EC"/>
    <w:rsid w:val="009A1D1B"/>
    <w:rsid w:val="009A2048"/>
    <w:rsid w:val="009A2FCA"/>
    <w:rsid w:val="009A319D"/>
    <w:rsid w:val="009A36E1"/>
    <w:rsid w:val="009A48F5"/>
    <w:rsid w:val="009A59FE"/>
    <w:rsid w:val="009A5FCE"/>
    <w:rsid w:val="009A6AE9"/>
    <w:rsid w:val="009A73C0"/>
    <w:rsid w:val="009A7A22"/>
    <w:rsid w:val="009A7ABE"/>
    <w:rsid w:val="009A7C3E"/>
    <w:rsid w:val="009A7D35"/>
    <w:rsid w:val="009B06D8"/>
    <w:rsid w:val="009B0D77"/>
    <w:rsid w:val="009B2932"/>
    <w:rsid w:val="009B3622"/>
    <w:rsid w:val="009B4096"/>
    <w:rsid w:val="009B48C0"/>
    <w:rsid w:val="009B608A"/>
    <w:rsid w:val="009B666B"/>
    <w:rsid w:val="009B67E0"/>
    <w:rsid w:val="009B68E3"/>
    <w:rsid w:val="009B6A6E"/>
    <w:rsid w:val="009B7121"/>
    <w:rsid w:val="009B747D"/>
    <w:rsid w:val="009B75D6"/>
    <w:rsid w:val="009B796D"/>
    <w:rsid w:val="009C076B"/>
    <w:rsid w:val="009C0BDD"/>
    <w:rsid w:val="009C2BA4"/>
    <w:rsid w:val="009C2D11"/>
    <w:rsid w:val="009C2E65"/>
    <w:rsid w:val="009C3731"/>
    <w:rsid w:val="009C3943"/>
    <w:rsid w:val="009C3947"/>
    <w:rsid w:val="009C39D8"/>
    <w:rsid w:val="009C3F88"/>
    <w:rsid w:val="009C447C"/>
    <w:rsid w:val="009C4A6A"/>
    <w:rsid w:val="009C55EF"/>
    <w:rsid w:val="009C58CD"/>
    <w:rsid w:val="009C591C"/>
    <w:rsid w:val="009C5A22"/>
    <w:rsid w:val="009C5E64"/>
    <w:rsid w:val="009C5F7F"/>
    <w:rsid w:val="009C6F5F"/>
    <w:rsid w:val="009C7516"/>
    <w:rsid w:val="009C7FE5"/>
    <w:rsid w:val="009D0EED"/>
    <w:rsid w:val="009D1672"/>
    <w:rsid w:val="009D1A8E"/>
    <w:rsid w:val="009D1B61"/>
    <w:rsid w:val="009D1F22"/>
    <w:rsid w:val="009D1F80"/>
    <w:rsid w:val="009D284B"/>
    <w:rsid w:val="009D2940"/>
    <w:rsid w:val="009D301B"/>
    <w:rsid w:val="009D369E"/>
    <w:rsid w:val="009D4E3C"/>
    <w:rsid w:val="009D56E6"/>
    <w:rsid w:val="009D5EF4"/>
    <w:rsid w:val="009D6105"/>
    <w:rsid w:val="009D6D8D"/>
    <w:rsid w:val="009E05F7"/>
    <w:rsid w:val="009E168D"/>
    <w:rsid w:val="009E1AB0"/>
    <w:rsid w:val="009E1F86"/>
    <w:rsid w:val="009E28A2"/>
    <w:rsid w:val="009E3535"/>
    <w:rsid w:val="009E3718"/>
    <w:rsid w:val="009E3A25"/>
    <w:rsid w:val="009E3CA4"/>
    <w:rsid w:val="009E3D51"/>
    <w:rsid w:val="009E4AEC"/>
    <w:rsid w:val="009E4D80"/>
    <w:rsid w:val="009E6276"/>
    <w:rsid w:val="009E7439"/>
    <w:rsid w:val="009F04AA"/>
    <w:rsid w:val="009F0925"/>
    <w:rsid w:val="009F14EE"/>
    <w:rsid w:val="009F1771"/>
    <w:rsid w:val="009F2404"/>
    <w:rsid w:val="009F24C9"/>
    <w:rsid w:val="009F2853"/>
    <w:rsid w:val="009F2D21"/>
    <w:rsid w:val="009F43D9"/>
    <w:rsid w:val="009F4D83"/>
    <w:rsid w:val="009F5143"/>
    <w:rsid w:val="009F6140"/>
    <w:rsid w:val="009F6EFD"/>
    <w:rsid w:val="00A000C4"/>
    <w:rsid w:val="00A001B8"/>
    <w:rsid w:val="00A01EFE"/>
    <w:rsid w:val="00A034F0"/>
    <w:rsid w:val="00A03CE6"/>
    <w:rsid w:val="00A044D5"/>
    <w:rsid w:val="00A047F9"/>
    <w:rsid w:val="00A05581"/>
    <w:rsid w:val="00A05A5C"/>
    <w:rsid w:val="00A05CEB"/>
    <w:rsid w:val="00A063CE"/>
    <w:rsid w:val="00A075DE"/>
    <w:rsid w:val="00A10000"/>
    <w:rsid w:val="00A10282"/>
    <w:rsid w:val="00A10BC2"/>
    <w:rsid w:val="00A12897"/>
    <w:rsid w:val="00A128C6"/>
    <w:rsid w:val="00A1320C"/>
    <w:rsid w:val="00A13E78"/>
    <w:rsid w:val="00A1449F"/>
    <w:rsid w:val="00A14661"/>
    <w:rsid w:val="00A14C94"/>
    <w:rsid w:val="00A14ED8"/>
    <w:rsid w:val="00A15820"/>
    <w:rsid w:val="00A16169"/>
    <w:rsid w:val="00A16881"/>
    <w:rsid w:val="00A16DDB"/>
    <w:rsid w:val="00A16FC8"/>
    <w:rsid w:val="00A17350"/>
    <w:rsid w:val="00A2075A"/>
    <w:rsid w:val="00A20BA5"/>
    <w:rsid w:val="00A20E80"/>
    <w:rsid w:val="00A2149E"/>
    <w:rsid w:val="00A21EB4"/>
    <w:rsid w:val="00A22031"/>
    <w:rsid w:val="00A225B2"/>
    <w:rsid w:val="00A225F2"/>
    <w:rsid w:val="00A22EC6"/>
    <w:rsid w:val="00A2387F"/>
    <w:rsid w:val="00A24D4B"/>
    <w:rsid w:val="00A269A3"/>
    <w:rsid w:val="00A26D54"/>
    <w:rsid w:val="00A27C9F"/>
    <w:rsid w:val="00A30168"/>
    <w:rsid w:val="00A303F4"/>
    <w:rsid w:val="00A30B87"/>
    <w:rsid w:val="00A32084"/>
    <w:rsid w:val="00A3263D"/>
    <w:rsid w:val="00A32731"/>
    <w:rsid w:val="00A3371D"/>
    <w:rsid w:val="00A3411C"/>
    <w:rsid w:val="00A34D6D"/>
    <w:rsid w:val="00A35220"/>
    <w:rsid w:val="00A36043"/>
    <w:rsid w:val="00A37226"/>
    <w:rsid w:val="00A40377"/>
    <w:rsid w:val="00A4093F"/>
    <w:rsid w:val="00A423A3"/>
    <w:rsid w:val="00A42B50"/>
    <w:rsid w:val="00A430E7"/>
    <w:rsid w:val="00A43519"/>
    <w:rsid w:val="00A437C0"/>
    <w:rsid w:val="00A438B4"/>
    <w:rsid w:val="00A445C0"/>
    <w:rsid w:val="00A44BA3"/>
    <w:rsid w:val="00A45187"/>
    <w:rsid w:val="00A45493"/>
    <w:rsid w:val="00A45A9B"/>
    <w:rsid w:val="00A45D7E"/>
    <w:rsid w:val="00A46766"/>
    <w:rsid w:val="00A46C40"/>
    <w:rsid w:val="00A47484"/>
    <w:rsid w:val="00A47510"/>
    <w:rsid w:val="00A47522"/>
    <w:rsid w:val="00A4793D"/>
    <w:rsid w:val="00A510E2"/>
    <w:rsid w:val="00A522F5"/>
    <w:rsid w:val="00A5297F"/>
    <w:rsid w:val="00A544F2"/>
    <w:rsid w:val="00A54AA1"/>
    <w:rsid w:val="00A54BDD"/>
    <w:rsid w:val="00A54FBD"/>
    <w:rsid w:val="00A55E3A"/>
    <w:rsid w:val="00A565B1"/>
    <w:rsid w:val="00A56F34"/>
    <w:rsid w:val="00A57E45"/>
    <w:rsid w:val="00A618D1"/>
    <w:rsid w:val="00A62445"/>
    <w:rsid w:val="00A62FAB"/>
    <w:rsid w:val="00A63BE4"/>
    <w:rsid w:val="00A65ACA"/>
    <w:rsid w:val="00A67492"/>
    <w:rsid w:val="00A7113D"/>
    <w:rsid w:val="00A71821"/>
    <w:rsid w:val="00A71AE4"/>
    <w:rsid w:val="00A71F03"/>
    <w:rsid w:val="00A729EC"/>
    <w:rsid w:val="00A72A5A"/>
    <w:rsid w:val="00A74178"/>
    <w:rsid w:val="00A7451E"/>
    <w:rsid w:val="00A74A49"/>
    <w:rsid w:val="00A7541B"/>
    <w:rsid w:val="00A7660A"/>
    <w:rsid w:val="00A77F5E"/>
    <w:rsid w:val="00A80A36"/>
    <w:rsid w:val="00A81820"/>
    <w:rsid w:val="00A81EBE"/>
    <w:rsid w:val="00A82AC0"/>
    <w:rsid w:val="00A83408"/>
    <w:rsid w:val="00A844B5"/>
    <w:rsid w:val="00A84862"/>
    <w:rsid w:val="00A85743"/>
    <w:rsid w:val="00A859A5"/>
    <w:rsid w:val="00A867F2"/>
    <w:rsid w:val="00A867FF"/>
    <w:rsid w:val="00A8747C"/>
    <w:rsid w:val="00A9086B"/>
    <w:rsid w:val="00A91E0F"/>
    <w:rsid w:val="00A92666"/>
    <w:rsid w:val="00A92C36"/>
    <w:rsid w:val="00A93082"/>
    <w:rsid w:val="00A93E7E"/>
    <w:rsid w:val="00A941B0"/>
    <w:rsid w:val="00A948CA"/>
    <w:rsid w:val="00A94B56"/>
    <w:rsid w:val="00A95897"/>
    <w:rsid w:val="00A96148"/>
    <w:rsid w:val="00A961B3"/>
    <w:rsid w:val="00A966AC"/>
    <w:rsid w:val="00A967C7"/>
    <w:rsid w:val="00A96CB8"/>
    <w:rsid w:val="00A977CC"/>
    <w:rsid w:val="00A97A0B"/>
    <w:rsid w:val="00AA0034"/>
    <w:rsid w:val="00AA0BF6"/>
    <w:rsid w:val="00AA0F45"/>
    <w:rsid w:val="00AA16B4"/>
    <w:rsid w:val="00AA23DA"/>
    <w:rsid w:val="00AA3CC5"/>
    <w:rsid w:val="00AA455B"/>
    <w:rsid w:val="00AA592E"/>
    <w:rsid w:val="00AA5C04"/>
    <w:rsid w:val="00AA609F"/>
    <w:rsid w:val="00AA6748"/>
    <w:rsid w:val="00AB0987"/>
    <w:rsid w:val="00AB0D9D"/>
    <w:rsid w:val="00AB0DF5"/>
    <w:rsid w:val="00AB137F"/>
    <w:rsid w:val="00AB185D"/>
    <w:rsid w:val="00AB1C3F"/>
    <w:rsid w:val="00AB1C70"/>
    <w:rsid w:val="00AB27B1"/>
    <w:rsid w:val="00AB2898"/>
    <w:rsid w:val="00AB382F"/>
    <w:rsid w:val="00AB3D28"/>
    <w:rsid w:val="00AB3D6D"/>
    <w:rsid w:val="00AB3EE4"/>
    <w:rsid w:val="00AB3F41"/>
    <w:rsid w:val="00AB49B8"/>
    <w:rsid w:val="00AB4EDB"/>
    <w:rsid w:val="00AB5685"/>
    <w:rsid w:val="00AB57C0"/>
    <w:rsid w:val="00AB632E"/>
    <w:rsid w:val="00AB6369"/>
    <w:rsid w:val="00AB644C"/>
    <w:rsid w:val="00AC0070"/>
    <w:rsid w:val="00AC214E"/>
    <w:rsid w:val="00AC3434"/>
    <w:rsid w:val="00AC3770"/>
    <w:rsid w:val="00AC37AB"/>
    <w:rsid w:val="00AC3969"/>
    <w:rsid w:val="00AD01EE"/>
    <w:rsid w:val="00AD1056"/>
    <w:rsid w:val="00AD195A"/>
    <w:rsid w:val="00AD1B7C"/>
    <w:rsid w:val="00AD1DEA"/>
    <w:rsid w:val="00AD229E"/>
    <w:rsid w:val="00AD33AC"/>
    <w:rsid w:val="00AD3483"/>
    <w:rsid w:val="00AD36F7"/>
    <w:rsid w:val="00AD465F"/>
    <w:rsid w:val="00AD4F4A"/>
    <w:rsid w:val="00AD53AE"/>
    <w:rsid w:val="00AD62C2"/>
    <w:rsid w:val="00AD7D12"/>
    <w:rsid w:val="00AE11B4"/>
    <w:rsid w:val="00AE123D"/>
    <w:rsid w:val="00AE1CE2"/>
    <w:rsid w:val="00AE2A4D"/>
    <w:rsid w:val="00AE2DDB"/>
    <w:rsid w:val="00AE2DF7"/>
    <w:rsid w:val="00AE48D0"/>
    <w:rsid w:val="00AE4C3F"/>
    <w:rsid w:val="00AE4E70"/>
    <w:rsid w:val="00AE5C07"/>
    <w:rsid w:val="00AE6AFB"/>
    <w:rsid w:val="00AE70D2"/>
    <w:rsid w:val="00AE71DC"/>
    <w:rsid w:val="00AE7E0D"/>
    <w:rsid w:val="00AF008B"/>
    <w:rsid w:val="00AF06BD"/>
    <w:rsid w:val="00AF074E"/>
    <w:rsid w:val="00AF0B96"/>
    <w:rsid w:val="00AF0FF6"/>
    <w:rsid w:val="00AF2360"/>
    <w:rsid w:val="00AF2667"/>
    <w:rsid w:val="00AF2A0A"/>
    <w:rsid w:val="00AF2A45"/>
    <w:rsid w:val="00AF2AD5"/>
    <w:rsid w:val="00AF35AC"/>
    <w:rsid w:val="00AF3F14"/>
    <w:rsid w:val="00AF42D2"/>
    <w:rsid w:val="00AF4A1B"/>
    <w:rsid w:val="00AF53FB"/>
    <w:rsid w:val="00AF54EF"/>
    <w:rsid w:val="00AF67B8"/>
    <w:rsid w:val="00AF6B56"/>
    <w:rsid w:val="00AF7570"/>
    <w:rsid w:val="00AF761E"/>
    <w:rsid w:val="00B00180"/>
    <w:rsid w:val="00B012DD"/>
    <w:rsid w:val="00B020AC"/>
    <w:rsid w:val="00B021B0"/>
    <w:rsid w:val="00B021EC"/>
    <w:rsid w:val="00B0285C"/>
    <w:rsid w:val="00B02DE5"/>
    <w:rsid w:val="00B0388F"/>
    <w:rsid w:val="00B0435B"/>
    <w:rsid w:val="00B044A9"/>
    <w:rsid w:val="00B044CD"/>
    <w:rsid w:val="00B04A1E"/>
    <w:rsid w:val="00B0689C"/>
    <w:rsid w:val="00B07660"/>
    <w:rsid w:val="00B079A8"/>
    <w:rsid w:val="00B10CD4"/>
    <w:rsid w:val="00B11561"/>
    <w:rsid w:val="00B12182"/>
    <w:rsid w:val="00B121D0"/>
    <w:rsid w:val="00B12741"/>
    <w:rsid w:val="00B1348A"/>
    <w:rsid w:val="00B13AFF"/>
    <w:rsid w:val="00B13B49"/>
    <w:rsid w:val="00B13EDE"/>
    <w:rsid w:val="00B14BDE"/>
    <w:rsid w:val="00B1533B"/>
    <w:rsid w:val="00B15D11"/>
    <w:rsid w:val="00B162CD"/>
    <w:rsid w:val="00B169AF"/>
    <w:rsid w:val="00B16C39"/>
    <w:rsid w:val="00B16FC7"/>
    <w:rsid w:val="00B177AD"/>
    <w:rsid w:val="00B17C6F"/>
    <w:rsid w:val="00B17F3B"/>
    <w:rsid w:val="00B21029"/>
    <w:rsid w:val="00B211E3"/>
    <w:rsid w:val="00B218C5"/>
    <w:rsid w:val="00B2212E"/>
    <w:rsid w:val="00B2342D"/>
    <w:rsid w:val="00B24EBB"/>
    <w:rsid w:val="00B25964"/>
    <w:rsid w:val="00B259F6"/>
    <w:rsid w:val="00B26296"/>
    <w:rsid w:val="00B262E1"/>
    <w:rsid w:val="00B26325"/>
    <w:rsid w:val="00B265BD"/>
    <w:rsid w:val="00B268DF"/>
    <w:rsid w:val="00B26A48"/>
    <w:rsid w:val="00B273D7"/>
    <w:rsid w:val="00B276C2"/>
    <w:rsid w:val="00B30388"/>
    <w:rsid w:val="00B30D63"/>
    <w:rsid w:val="00B31385"/>
    <w:rsid w:val="00B316D1"/>
    <w:rsid w:val="00B317D4"/>
    <w:rsid w:val="00B32ADC"/>
    <w:rsid w:val="00B32F4C"/>
    <w:rsid w:val="00B36466"/>
    <w:rsid w:val="00B36873"/>
    <w:rsid w:val="00B36E45"/>
    <w:rsid w:val="00B3722B"/>
    <w:rsid w:val="00B41195"/>
    <w:rsid w:val="00B41B9E"/>
    <w:rsid w:val="00B421C1"/>
    <w:rsid w:val="00B434DE"/>
    <w:rsid w:val="00B43537"/>
    <w:rsid w:val="00B43823"/>
    <w:rsid w:val="00B440E6"/>
    <w:rsid w:val="00B4436B"/>
    <w:rsid w:val="00B44826"/>
    <w:rsid w:val="00B44A6D"/>
    <w:rsid w:val="00B453E6"/>
    <w:rsid w:val="00B4618D"/>
    <w:rsid w:val="00B469C6"/>
    <w:rsid w:val="00B46A8D"/>
    <w:rsid w:val="00B4712E"/>
    <w:rsid w:val="00B47DAB"/>
    <w:rsid w:val="00B51F97"/>
    <w:rsid w:val="00B52470"/>
    <w:rsid w:val="00B52826"/>
    <w:rsid w:val="00B52B0A"/>
    <w:rsid w:val="00B52B33"/>
    <w:rsid w:val="00B52BB8"/>
    <w:rsid w:val="00B54408"/>
    <w:rsid w:val="00B54F1A"/>
    <w:rsid w:val="00B55F9F"/>
    <w:rsid w:val="00B5631E"/>
    <w:rsid w:val="00B568E6"/>
    <w:rsid w:val="00B56E91"/>
    <w:rsid w:val="00B572E0"/>
    <w:rsid w:val="00B575C9"/>
    <w:rsid w:val="00B60E11"/>
    <w:rsid w:val="00B61264"/>
    <w:rsid w:val="00B6174D"/>
    <w:rsid w:val="00B61865"/>
    <w:rsid w:val="00B62351"/>
    <w:rsid w:val="00B626DD"/>
    <w:rsid w:val="00B62CA3"/>
    <w:rsid w:val="00B633DB"/>
    <w:rsid w:val="00B6358D"/>
    <w:rsid w:val="00B64216"/>
    <w:rsid w:val="00B6480E"/>
    <w:rsid w:val="00B64F7C"/>
    <w:rsid w:val="00B65747"/>
    <w:rsid w:val="00B65936"/>
    <w:rsid w:val="00B65FB4"/>
    <w:rsid w:val="00B670BC"/>
    <w:rsid w:val="00B67710"/>
    <w:rsid w:val="00B67AA0"/>
    <w:rsid w:val="00B67E3A"/>
    <w:rsid w:val="00B67F03"/>
    <w:rsid w:val="00B67F5C"/>
    <w:rsid w:val="00B70380"/>
    <w:rsid w:val="00B7085A"/>
    <w:rsid w:val="00B710DF"/>
    <w:rsid w:val="00B71539"/>
    <w:rsid w:val="00B7226C"/>
    <w:rsid w:val="00B722E8"/>
    <w:rsid w:val="00B73C91"/>
    <w:rsid w:val="00B740E2"/>
    <w:rsid w:val="00B74F61"/>
    <w:rsid w:val="00B75A66"/>
    <w:rsid w:val="00B75EF2"/>
    <w:rsid w:val="00B76CB2"/>
    <w:rsid w:val="00B771C1"/>
    <w:rsid w:val="00B8075A"/>
    <w:rsid w:val="00B80951"/>
    <w:rsid w:val="00B809DA"/>
    <w:rsid w:val="00B80F2A"/>
    <w:rsid w:val="00B8102C"/>
    <w:rsid w:val="00B8116A"/>
    <w:rsid w:val="00B81328"/>
    <w:rsid w:val="00B81BC9"/>
    <w:rsid w:val="00B81F70"/>
    <w:rsid w:val="00B82F7D"/>
    <w:rsid w:val="00B82F82"/>
    <w:rsid w:val="00B832AF"/>
    <w:rsid w:val="00B841FD"/>
    <w:rsid w:val="00B8455E"/>
    <w:rsid w:val="00B84D89"/>
    <w:rsid w:val="00B84E9E"/>
    <w:rsid w:val="00B864AF"/>
    <w:rsid w:val="00B86D9F"/>
    <w:rsid w:val="00B90832"/>
    <w:rsid w:val="00B908F9"/>
    <w:rsid w:val="00B90CFF"/>
    <w:rsid w:val="00B92B91"/>
    <w:rsid w:val="00B92F72"/>
    <w:rsid w:val="00B94A53"/>
    <w:rsid w:val="00B9504B"/>
    <w:rsid w:val="00B95CAF"/>
    <w:rsid w:val="00B961D4"/>
    <w:rsid w:val="00B96771"/>
    <w:rsid w:val="00B96F71"/>
    <w:rsid w:val="00B97A40"/>
    <w:rsid w:val="00B97C31"/>
    <w:rsid w:val="00BA0090"/>
    <w:rsid w:val="00BA1342"/>
    <w:rsid w:val="00BA1578"/>
    <w:rsid w:val="00BA1785"/>
    <w:rsid w:val="00BA1E10"/>
    <w:rsid w:val="00BA2ED0"/>
    <w:rsid w:val="00BA3684"/>
    <w:rsid w:val="00BA46FE"/>
    <w:rsid w:val="00BA47F5"/>
    <w:rsid w:val="00BA4A8B"/>
    <w:rsid w:val="00BA4FB1"/>
    <w:rsid w:val="00BA4FD2"/>
    <w:rsid w:val="00BA6651"/>
    <w:rsid w:val="00BA66D3"/>
    <w:rsid w:val="00BA672E"/>
    <w:rsid w:val="00BA716E"/>
    <w:rsid w:val="00BA76D3"/>
    <w:rsid w:val="00BB006E"/>
    <w:rsid w:val="00BB02D9"/>
    <w:rsid w:val="00BB09B7"/>
    <w:rsid w:val="00BB0C44"/>
    <w:rsid w:val="00BB173B"/>
    <w:rsid w:val="00BB187C"/>
    <w:rsid w:val="00BB1E72"/>
    <w:rsid w:val="00BB26AE"/>
    <w:rsid w:val="00BB30E6"/>
    <w:rsid w:val="00BB320F"/>
    <w:rsid w:val="00BB3771"/>
    <w:rsid w:val="00BB382B"/>
    <w:rsid w:val="00BB3A1F"/>
    <w:rsid w:val="00BB3FC2"/>
    <w:rsid w:val="00BB41D0"/>
    <w:rsid w:val="00BB5079"/>
    <w:rsid w:val="00BB6AC6"/>
    <w:rsid w:val="00BB788A"/>
    <w:rsid w:val="00BC0497"/>
    <w:rsid w:val="00BC08AB"/>
    <w:rsid w:val="00BC1741"/>
    <w:rsid w:val="00BC185F"/>
    <w:rsid w:val="00BC1923"/>
    <w:rsid w:val="00BC1A9E"/>
    <w:rsid w:val="00BC1BDE"/>
    <w:rsid w:val="00BC20F4"/>
    <w:rsid w:val="00BC2842"/>
    <w:rsid w:val="00BC2902"/>
    <w:rsid w:val="00BC2B28"/>
    <w:rsid w:val="00BC3279"/>
    <w:rsid w:val="00BC339A"/>
    <w:rsid w:val="00BC339B"/>
    <w:rsid w:val="00BC3AF5"/>
    <w:rsid w:val="00BC3FB9"/>
    <w:rsid w:val="00BC566A"/>
    <w:rsid w:val="00BC68C5"/>
    <w:rsid w:val="00BC6AC0"/>
    <w:rsid w:val="00BD0184"/>
    <w:rsid w:val="00BD13EC"/>
    <w:rsid w:val="00BD1924"/>
    <w:rsid w:val="00BD1AA0"/>
    <w:rsid w:val="00BD354E"/>
    <w:rsid w:val="00BD3912"/>
    <w:rsid w:val="00BD437D"/>
    <w:rsid w:val="00BD51A0"/>
    <w:rsid w:val="00BD5EB4"/>
    <w:rsid w:val="00BD61B0"/>
    <w:rsid w:val="00BD6A36"/>
    <w:rsid w:val="00BD7DC7"/>
    <w:rsid w:val="00BE0073"/>
    <w:rsid w:val="00BE04CF"/>
    <w:rsid w:val="00BE1774"/>
    <w:rsid w:val="00BE183C"/>
    <w:rsid w:val="00BE27C2"/>
    <w:rsid w:val="00BE2C63"/>
    <w:rsid w:val="00BE580A"/>
    <w:rsid w:val="00BE5F6C"/>
    <w:rsid w:val="00BE6483"/>
    <w:rsid w:val="00BE6575"/>
    <w:rsid w:val="00BE6654"/>
    <w:rsid w:val="00BE696D"/>
    <w:rsid w:val="00BE6985"/>
    <w:rsid w:val="00BE6A7F"/>
    <w:rsid w:val="00BE6E4A"/>
    <w:rsid w:val="00BE737A"/>
    <w:rsid w:val="00BE7702"/>
    <w:rsid w:val="00BE7808"/>
    <w:rsid w:val="00BF0209"/>
    <w:rsid w:val="00BF05DC"/>
    <w:rsid w:val="00BF0F05"/>
    <w:rsid w:val="00BF1FC3"/>
    <w:rsid w:val="00BF2BFE"/>
    <w:rsid w:val="00BF2D82"/>
    <w:rsid w:val="00BF31C5"/>
    <w:rsid w:val="00BF33A8"/>
    <w:rsid w:val="00BF40B2"/>
    <w:rsid w:val="00BF4519"/>
    <w:rsid w:val="00BF5227"/>
    <w:rsid w:val="00BF5D6F"/>
    <w:rsid w:val="00BF6225"/>
    <w:rsid w:val="00BF6B3D"/>
    <w:rsid w:val="00BF7237"/>
    <w:rsid w:val="00C00F75"/>
    <w:rsid w:val="00C014CF"/>
    <w:rsid w:val="00C017D6"/>
    <w:rsid w:val="00C0219D"/>
    <w:rsid w:val="00C03F4A"/>
    <w:rsid w:val="00C05538"/>
    <w:rsid w:val="00C0591A"/>
    <w:rsid w:val="00C06494"/>
    <w:rsid w:val="00C06D97"/>
    <w:rsid w:val="00C075D2"/>
    <w:rsid w:val="00C10063"/>
    <w:rsid w:val="00C112FC"/>
    <w:rsid w:val="00C1142C"/>
    <w:rsid w:val="00C1281E"/>
    <w:rsid w:val="00C12E21"/>
    <w:rsid w:val="00C14318"/>
    <w:rsid w:val="00C14648"/>
    <w:rsid w:val="00C1478F"/>
    <w:rsid w:val="00C15483"/>
    <w:rsid w:val="00C1566A"/>
    <w:rsid w:val="00C15D00"/>
    <w:rsid w:val="00C15E73"/>
    <w:rsid w:val="00C15F91"/>
    <w:rsid w:val="00C1645F"/>
    <w:rsid w:val="00C16898"/>
    <w:rsid w:val="00C16992"/>
    <w:rsid w:val="00C169AB"/>
    <w:rsid w:val="00C17592"/>
    <w:rsid w:val="00C17CFA"/>
    <w:rsid w:val="00C21D0D"/>
    <w:rsid w:val="00C21E12"/>
    <w:rsid w:val="00C2288F"/>
    <w:rsid w:val="00C22DD8"/>
    <w:rsid w:val="00C22F0E"/>
    <w:rsid w:val="00C2432C"/>
    <w:rsid w:val="00C255EC"/>
    <w:rsid w:val="00C25CA8"/>
    <w:rsid w:val="00C25F09"/>
    <w:rsid w:val="00C25F74"/>
    <w:rsid w:val="00C26005"/>
    <w:rsid w:val="00C26A25"/>
    <w:rsid w:val="00C30645"/>
    <w:rsid w:val="00C30B9B"/>
    <w:rsid w:val="00C32C56"/>
    <w:rsid w:val="00C33012"/>
    <w:rsid w:val="00C33BE3"/>
    <w:rsid w:val="00C340A7"/>
    <w:rsid w:val="00C342A5"/>
    <w:rsid w:val="00C3449A"/>
    <w:rsid w:val="00C34B15"/>
    <w:rsid w:val="00C36734"/>
    <w:rsid w:val="00C36885"/>
    <w:rsid w:val="00C401FD"/>
    <w:rsid w:val="00C4070F"/>
    <w:rsid w:val="00C41A0A"/>
    <w:rsid w:val="00C41DC9"/>
    <w:rsid w:val="00C41FB4"/>
    <w:rsid w:val="00C42013"/>
    <w:rsid w:val="00C42648"/>
    <w:rsid w:val="00C42C04"/>
    <w:rsid w:val="00C430F7"/>
    <w:rsid w:val="00C43DEF"/>
    <w:rsid w:val="00C44623"/>
    <w:rsid w:val="00C44822"/>
    <w:rsid w:val="00C44984"/>
    <w:rsid w:val="00C449F9"/>
    <w:rsid w:val="00C44B91"/>
    <w:rsid w:val="00C44CF7"/>
    <w:rsid w:val="00C456C8"/>
    <w:rsid w:val="00C45883"/>
    <w:rsid w:val="00C45AAD"/>
    <w:rsid w:val="00C4794E"/>
    <w:rsid w:val="00C4795F"/>
    <w:rsid w:val="00C50AA8"/>
    <w:rsid w:val="00C50E16"/>
    <w:rsid w:val="00C51350"/>
    <w:rsid w:val="00C51AA6"/>
    <w:rsid w:val="00C51AE7"/>
    <w:rsid w:val="00C536C0"/>
    <w:rsid w:val="00C53998"/>
    <w:rsid w:val="00C53AB7"/>
    <w:rsid w:val="00C53EAE"/>
    <w:rsid w:val="00C53FAC"/>
    <w:rsid w:val="00C54342"/>
    <w:rsid w:val="00C551FE"/>
    <w:rsid w:val="00C55350"/>
    <w:rsid w:val="00C55C0A"/>
    <w:rsid w:val="00C600D3"/>
    <w:rsid w:val="00C600F5"/>
    <w:rsid w:val="00C60967"/>
    <w:rsid w:val="00C61C64"/>
    <w:rsid w:val="00C62904"/>
    <w:rsid w:val="00C62BCD"/>
    <w:rsid w:val="00C62C04"/>
    <w:rsid w:val="00C6475B"/>
    <w:rsid w:val="00C64C4F"/>
    <w:rsid w:val="00C650C5"/>
    <w:rsid w:val="00C65414"/>
    <w:rsid w:val="00C662B4"/>
    <w:rsid w:val="00C6642A"/>
    <w:rsid w:val="00C66A72"/>
    <w:rsid w:val="00C66DC4"/>
    <w:rsid w:val="00C66ECD"/>
    <w:rsid w:val="00C67541"/>
    <w:rsid w:val="00C675EA"/>
    <w:rsid w:val="00C7016D"/>
    <w:rsid w:val="00C7019E"/>
    <w:rsid w:val="00C70AFB"/>
    <w:rsid w:val="00C71776"/>
    <w:rsid w:val="00C7191A"/>
    <w:rsid w:val="00C722B0"/>
    <w:rsid w:val="00C73922"/>
    <w:rsid w:val="00C73B4E"/>
    <w:rsid w:val="00C740D9"/>
    <w:rsid w:val="00C74171"/>
    <w:rsid w:val="00C750D2"/>
    <w:rsid w:val="00C75590"/>
    <w:rsid w:val="00C75937"/>
    <w:rsid w:val="00C776F0"/>
    <w:rsid w:val="00C77749"/>
    <w:rsid w:val="00C77957"/>
    <w:rsid w:val="00C808ED"/>
    <w:rsid w:val="00C80C96"/>
    <w:rsid w:val="00C80FC8"/>
    <w:rsid w:val="00C8145D"/>
    <w:rsid w:val="00C816CC"/>
    <w:rsid w:val="00C82F97"/>
    <w:rsid w:val="00C83A51"/>
    <w:rsid w:val="00C83CF4"/>
    <w:rsid w:val="00C840AA"/>
    <w:rsid w:val="00C85B81"/>
    <w:rsid w:val="00C86C8D"/>
    <w:rsid w:val="00C870A7"/>
    <w:rsid w:val="00C875B9"/>
    <w:rsid w:val="00C906D7"/>
    <w:rsid w:val="00C909E8"/>
    <w:rsid w:val="00C90BBC"/>
    <w:rsid w:val="00C90FBB"/>
    <w:rsid w:val="00C91573"/>
    <w:rsid w:val="00C915D7"/>
    <w:rsid w:val="00C91CFA"/>
    <w:rsid w:val="00C93320"/>
    <w:rsid w:val="00C93B4F"/>
    <w:rsid w:val="00C945FA"/>
    <w:rsid w:val="00C947BC"/>
    <w:rsid w:val="00C94CF6"/>
    <w:rsid w:val="00C94E04"/>
    <w:rsid w:val="00C955E8"/>
    <w:rsid w:val="00C95CF8"/>
    <w:rsid w:val="00C95D12"/>
    <w:rsid w:val="00C9653B"/>
    <w:rsid w:val="00C968D0"/>
    <w:rsid w:val="00C96B14"/>
    <w:rsid w:val="00C96FBF"/>
    <w:rsid w:val="00C976C8"/>
    <w:rsid w:val="00C9794E"/>
    <w:rsid w:val="00C97CA4"/>
    <w:rsid w:val="00CA04D1"/>
    <w:rsid w:val="00CA08B5"/>
    <w:rsid w:val="00CA0B3A"/>
    <w:rsid w:val="00CA0E3C"/>
    <w:rsid w:val="00CA1A43"/>
    <w:rsid w:val="00CA2CA5"/>
    <w:rsid w:val="00CA354D"/>
    <w:rsid w:val="00CA3E7A"/>
    <w:rsid w:val="00CA43FC"/>
    <w:rsid w:val="00CA53B9"/>
    <w:rsid w:val="00CA5AD8"/>
    <w:rsid w:val="00CA5EAD"/>
    <w:rsid w:val="00CA63B5"/>
    <w:rsid w:val="00CA706C"/>
    <w:rsid w:val="00CA7A82"/>
    <w:rsid w:val="00CB0241"/>
    <w:rsid w:val="00CB13B8"/>
    <w:rsid w:val="00CB159A"/>
    <w:rsid w:val="00CB15F8"/>
    <w:rsid w:val="00CB193E"/>
    <w:rsid w:val="00CB1C2F"/>
    <w:rsid w:val="00CB3B0F"/>
    <w:rsid w:val="00CB4181"/>
    <w:rsid w:val="00CB459D"/>
    <w:rsid w:val="00CB4D1F"/>
    <w:rsid w:val="00CB50E1"/>
    <w:rsid w:val="00CB5343"/>
    <w:rsid w:val="00CB6CDD"/>
    <w:rsid w:val="00CB75B4"/>
    <w:rsid w:val="00CB7E9A"/>
    <w:rsid w:val="00CB7F86"/>
    <w:rsid w:val="00CC00CC"/>
    <w:rsid w:val="00CC012F"/>
    <w:rsid w:val="00CC0C05"/>
    <w:rsid w:val="00CC10D7"/>
    <w:rsid w:val="00CC1929"/>
    <w:rsid w:val="00CC23E4"/>
    <w:rsid w:val="00CC2BAE"/>
    <w:rsid w:val="00CC3292"/>
    <w:rsid w:val="00CC337C"/>
    <w:rsid w:val="00CC3BF2"/>
    <w:rsid w:val="00CC3D2F"/>
    <w:rsid w:val="00CC3DC9"/>
    <w:rsid w:val="00CC4390"/>
    <w:rsid w:val="00CC4CDC"/>
    <w:rsid w:val="00CC4E43"/>
    <w:rsid w:val="00CC5BC9"/>
    <w:rsid w:val="00CC7207"/>
    <w:rsid w:val="00CC72BE"/>
    <w:rsid w:val="00CD0327"/>
    <w:rsid w:val="00CD052B"/>
    <w:rsid w:val="00CD0F00"/>
    <w:rsid w:val="00CD0F3D"/>
    <w:rsid w:val="00CD2157"/>
    <w:rsid w:val="00CD2C7C"/>
    <w:rsid w:val="00CD2E5E"/>
    <w:rsid w:val="00CD327E"/>
    <w:rsid w:val="00CD3E89"/>
    <w:rsid w:val="00CD4404"/>
    <w:rsid w:val="00CD4AF4"/>
    <w:rsid w:val="00CD52DA"/>
    <w:rsid w:val="00CD6294"/>
    <w:rsid w:val="00CD6E07"/>
    <w:rsid w:val="00CD6E52"/>
    <w:rsid w:val="00CE12E0"/>
    <w:rsid w:val="00CE1932"/>
    <w:rsid w:val="00CE1D56"/>
    <w:rsid w:val="00CE1EE9"/>
    <w:rsid w:val="00CE20D5"/>
    <w:rsid w:val="00CE25A3"/>
    <w:rsid w:val="00CE2C6D"/>
    <w:rsid w:val="00CE3F7D"/>
    <w:rsid w:val="00CE6320"/>
    <w:rsid w:val="00CE6483"/>
    <w:rsid w:val="00CE6C3D"/>
    <w:rsid w:val="00CE6E83"/>
    <w:rsid w:val="00CE7414"/>
    <w:rsid w:val="00CE77A3"/>
    <w:rsid w:val="00CF0A4F"/>
    <w:rsid w:val="00CF16F8"/>
    <w:rsid w:val="00CF27F7"/>
    <w:rsid w:val="00CF3949"/>
    <w:rsid w:val="00CF3AE5"/>
    <w:rsid w:val="00CF3CCC"/>
    <w:rsid w:val="00CF3D66"/>
    <w:rsid w:val="00CF41D1"/>
    <w:rsid w:val="00CF461F"/>
    <w:rsid w:val="00CF5972"/>
    <w:rsid w:val="00CF6385"/>
    <w:rsid w:val="00CF6390"/>
    <w:rsid w:val="00CF69F3"/>
    <w:rsid w:val="00CF77B7"/>
    <w:rsid w:val="00CF789F"/>
    <w:rsid w:val="00D01217"/>
    <w:rsid w:val="00D0151E"/>
    <w:rsid w:val="00D0170E"/>
    <w:rsid w:val="00D026A0"/>
    <w:rsid w:val="00D02F4A"/>
    <w:rsid w:val="00D03405"/>
    <w:rsid w:val="00D03A04"/>
    <w:rsid w:val="00D045B9"/>
    <w:rsid w:val="00D04C03"/>
    <w:rsid w:val="00D04CCB"/>
    <w:rsid w:val="00D0509B"/>
    <w:rsid w:val="00D05B44"/>
    <w:rsid w:val="00D05E03"/>
    <w:rsid w:val="00D05F2F"/>
    <w:rsid w:val="00D05F85"/>
    <w:rsid w:val="00D06767"/>
    <w:rsid w:val="00D07BD2"/>
    <w:rsid w:val="00D10C4A"/>
    <w:rsid w:val="00D111BA"/>
    <w:rsid w:val="00D114FF"/>
    <w:rsid w:val="00D13077"/>
    <w:rsid w:val="00D1379C"/>
    <w:rsid w:val="00D145A7"/>
    <w:rsid w:val="00D157DE"/>
    <w:rsid w:val="00D15E86"/>
    <w:rsid w:val="00D16235"/>
    <w:rsid w:val="00D16B72"/>
    <w:rsid w:val="00D16DF1"/>
    <w:rsid w:val="00D170A9"/>
    <w:rsid w:val="00D17176"/>
    <w:rsid w:val="00D1768F"/>
    <w:rsid w:val="00D2049E"/>
    <w:rsid w:val="00D207D4"/>
    <w:rsid w:val="00D209AE"/>
    <w:rsid w:val="00D21158"/>
    <w:rsid w:val="00D21A74"/>
    <w:rsid w:val="00D21BF8"/>
    <w:rsid w:val="00D22561"/>
    <w:rsid w:val="00D22891"/>
    <w:rsid w:val="00D22AD6"/>
    <w:rsid w:val="00D22FEF"/>
    <w:rsid w:val="00D2355B"/>
    <w:rsid w:val="00D2374D"/>
    <w:rsid w:val="00D24001"/>
    <w:rsid w:val="00D241F6"/>
    <w:rsid w:val="00D2424F"/>
    <w:rsid w:val="00D249C2"/>
    <w:rsid w:val="00D24C83"/>
    <w:rsid w:val="00D250D3"/>
    <w:rsid w:val="00D25378"/>
    <w:rsid w:val="00D261DB"/>
    <w:rsid w:val="00D27154"/>
    <w:rsid w:val="00D272EE"/>
    <w:rsid w:val="00D2738E"/>
    <w:rsid w:val="00D27964"/>
    <w:rsid w:val="00D30683"/>
    <w:rsid w:val="00D307F9"/>
    <w:rsid w:val="00D3118D"/>
    <w:rsid w:val="00D31598"/>
    <w:rsid w:val="00D31C01"/>
    <w:rsid w:val="00D31DE2"/>
    <w:rsid w:val="00D336C2"/>
    <w:rsid w:val="00D3395D"/>
    <w:rsid w:val="00D33D29"/>
    <w:rsid w:val="00D34328"/>
    <w:rsid w:val="00D355B3"/>
    <w:rsid w:val="00D357A5"/>
    <w:rsid w:val="00D3632E"/>
    <w:rsid w:val="00D4019D"/>
    <w:rsid w:val="00D40720"/>
    <w:rsid w:val="00D4076D"/>
    <w:rsid w:val="00D414B9"/>
    <w:rsid w:val="00D41E6C"/>
    <w:rsid w:val="00D42015"/>
    <w:rsid w:val="00D430D8"/>
    <w:rsid w:val="00D44040"/>
    <w:rsid w:val="00D449C8"/>
    <w:rsid w:val="00D4625A"/>
    <w:rsid w:val="00D4650A"/>
    <w:rsid w:val="00D46BF0"/>
    <w:rsid w:val="00D47B2C"/>
    <w:rsid w:val="00D47D3A"/>
    <w:rsid w:val="00D47EF6"/>
    <w:rsid w:val="00D500FB"/>
    <w:rsid w:val="00D50865"/>
    <w:rsid w:val="00D508BA"/>
    <w:rsid w:val="00D50951"/>
    <w:rsid w:val="00D509AF"/>
    <w:rsid w:val="00D52035"/>
    <w:rsid w:val="00D52BCC"/>
    <w:rsid w:val="00D52C79"/>
    <w:rsid w:val="00D532B6"/>
    <w:rsid w:val="00D535B8"/>
    <w:rsid w:val="00D53675"/>
    <w:rsid w:val="00D54011"/>
    <w:rsid w:val="00D54112"/>
    <w:rsid w:val="00D54811"/>
    <w:rsid w:val="00D551EC"/>
    <w:rsid w:val="00D5573D"/>
    <w:rsid w:val="00D56352"/>
    <w:rsid w:val="00D568F9"/>
    <w:rsid w:val="00D57165"/>
    <w:rsid w:val="00D601BB"/>
    <w:rsid w:val="00D607E3"/>
    <w:rsid w:val="00D60F4B"/>
    <w:rsid w:val="00D61019"/>
    <w:rsid w:val="00D618F6"/>
    <w:rsid w:val="00D6265A"/>
    <w:rsid w:val="00D63186"/>
    <w:rsid w:val="00D6343D"/>
    <w:rsid w:val="00D6346F"/>
    <w:rsid w:val="00D648BC"/>
    <w:rsid w:val="00D649D9"/>
    <w:rsid w:val="00D65CA9"/>
    <w:rsid w:val="00D6680F"/>
    <w:rsid w:val="00D66C5F"/>
    <w:rsid w:val="00D67006"/>
    <w:rsid w:val="00D67117"/>
    <w:rsid w:val="00D673C9"/>
    <w:rsid w:val="00D6786A"/>
    <w:rsid w:val="00D704B6"/>
    <w:rsid w:val="00D707BC"/>
    <w:rsid w:val="00D70DF0"/>
    <w:rsid w:val="00D722B8"/>
    <w:rsid w:val="00D72311"/>
    <w:rsid w:val="00D7245A"/>
    <w:rsid w:val="00D73DFE"/>
    <w:rsid w:val="00D75910"/>
    <w:rsid w:val="00D773E0"/>
    <w:rsid w:val="00D7775C"/>
    <w:rsid w:val="00D779B3"/>
    <w:rsid w:val="00D77AAB"/>
    <w:rsid w:val="00D8043F"/>
    <w:rsid w:val="00D81C28"/>
    <w:rsid w:val="00D824A0"/>
    <w:rsid w:val="00D825C4"/>
    <w:rsid w:val="00D836DA"/>
    <w:rsid w:val="00D843E8"/>
    <w:rsid w:val="00D8475C"/>
    <w:rsid w:val="00D869B4"/>
    <w:rsid w:val="00D873EE"/>
    <w:rsid w:val="00D8748A"/>
    <w:rsid w:val="00D874A7"/>
    <w:rsid w:val="00D87580"/>
    <w:rsid w:val="00D9025D"/>
    <w:rsid w:val="00D903F2"/>
    <w:rsid w:val="00D9064C"/>
    <w:rsid w:val="00D90EB7"/>
    <w:rsid w:val="00D9167C"/>
    <w:rsid w:val="00D91BC6"/>
    <w:rsid w:val="00D92112"/>
    <w:rsid w:val="00D92606"/>
    <w:rsid w:val="00D92969"/>
    <w:rsid w:val="00D93060"/>
    <w:rsid w:val="00D93151"/>
    <w:rsid w:val="00D931D1"/>
    <w:rsid w:val="00D93587"/>
    <w:rsid w:val="00D93DB9"/>
    <w:rsid w:val="00D94506"/>
    <w:rsid w:val="00D9480F"/>
    <w:rsid w:val="00D95394"/>
    <w:rsid w:val="00D97FDD"/>
    <w:rsid w:val="00DA058F"/>
    <w:rsid w:val="00DA076E"/>
    <w:rsid w:val="00DA0B0D"/>
    <w:rsid w:val="00DA0E04"/>
    <w:rsid w:val="00DA11E6"/>
    <w:rsid w:val="00DA29A1"/>
    <w:rsid w:val="00DA2E6A"/>
    <w:rsid w:val="00DA54B3"/>
    <w:rsid w:val="00DA5606"/>
    <w:rsid w:val="00DA5EDE"/>
    <w:rsid w:val="00DA6663"/>
    <w:rsid w:val="00DA6C68"/>
    <w:rsid w:val="00DA7E70"/>
    <w:rsid w:val="00DB05E7"/>
    <w:rsid w:val="00DB2356"/>
    <w:rsid w:val="00DB2437"/>
    <w:rsid w:val="00DB252B"/>
    <w:rsid w:val="00DB293B"/>
    <w:rsid w:val="00DB35C7"/>
    <w:rsid w:val="00DB4059"/>
    <w:rsid w:val="00DB492C"/>
    <w:rsid w:val="00DB5600"/>
    <w:rsid w:val="00DB5A61"/>
    <w:rsid w:val="00DB64EF"/>
    <w:rsid w:val="00DB70A1"/>
    <w:rsid w:val="00DB7D4C"/>
    <w:rsid w:val="00DB7FC5"/>
    <w:rsid w:val="00DC0063"/>
    <w:rsid w:val="00DC0308"/>
    <w:rsid w:val="00DC05B9"/>
    <w:rsid w:val="00DC0951"/>
    <w:rsid w:val="00DC1148"/>
    <w:rsid w:val="00DC14F0"/>
    <w:rsid w:val="00DC1808"/>
    <w:rsid w:val="00DC1FA4"/>
    <w:rsid w:val="00DC22A0"/>
    <w:rsid w:val="00DC2535"/>
    <w:rsid w:val="00DC2B5D"/>
    <w:rsid w:val="00DC2C49"/>
    <w:rsid w:val="00DC30D4"/>
    <w:rsid w:val="00DC3A8A"/>
    <w:rsid w:val="00DC3B68"/>
    <w:rsid w:val="00DC4403"/>
    <w:rsid w:val="00DC4FA6"/>
    <w:rsid w:val="00DC54B3"/>
    <w:rsid w:val="00DC5A68"/>
    <w:rsid w:val="00DC63E1"/>
    <w:rsid w:val="00DC7D56"/>
    <w:rsid w:val="00DD08C2"/>
    <w:rsid w:val="00DD0CCF"/>
    <w:rsid w:val="00DD12C6"/>
    <w:rsid w:val="00DD191A"/>
    <w:rsid w:val="00DD19A4"/>
    <w:rsid w:val="00DD1B30"/>
    <w:rsid w:val="00DD216C"/>
    <w:rsid w:val="00DD27E5"/>
    <w:rsid w:val="00DD2C8E"/>
    <w:rsid w:val="00DD2FAF"/>
    <w:rsid w:val="00DD4A8F"/>
    <w:rsid w:val="00DD58EE"/>
    <w:rsid w:val="00DD5900"/>
    <w:rsid w:val="00DD5C15"/>
    <w:rsid w:val="00DD5C7E"/>
    <w:rsid w:val="00DD6734"/>
    <w:rsid w:val="00DD6779"/>
    <w:rsid w:val="00DD691B"/>
    <w:rsid w:val="00DD6A7A"/>
    <w:rsid w:val="00DD6C6F"/>
    <w:rsid w:val="00DD7D52"/>
    <w:rsid w:val="00DE0171"/>
    <w:rsid w:val="00DE1869"/>
    <w:rsid w:val="00DE3CDE"/>
    <w:rsid w:val="00DE479E"/>
    <w:rsid w:val="00DE5213"/>
    <w:rsid w:val="00DE5665"/>
    <w:rsid w:val="00DE650D"/>
    <w:rsid w:val="00DF02D0"/>
    <w:rsid w:val="00DF042F"/>
    <w:rsid w:val="00DF0616"/>
    <w:rsid w:val="00DF0E2F"/>
    <w:rsid w:val="00DF1080"/>
    <w:rsid w:val="00DF34BA"/>
    <w:rsid w:val="00DF3B8E"/>
    <w:rsid w:val="00DF564D"/>
    <w:rsid w:val="00DF5770"/>
    <w:rsid w:val="00DF6A71"/>
    <w:rsid w:val="00DF70CC"/>
    <w:rsid w:val="00DF775B"/>
    <w:rsid w:val="00DF7F82"/>
    <w:rsid w:val="00E00327"/>
    <w:rsid w:val="00E00FEA"/>
    <w:rsid w:val="00E02497"/>
    <w:rsid w:val="00E02D2E"/>
    <w:rsid w:val="00E02F7F"/>
    <w:rsid w:val="00E0350B"/>
    <w:rsid w:val="00E040ED"/>
    <w:rsid w:val="00E05165"/>
    <w:rsid w:val="00E05E8C"/>
    <w:rsid w:val="00E061D8"/>
    <w:rsid w:val="00E07ED4"/>
    <w:rsid w:val="00E10029"/>
    <w:rsid w:val="00E10149"/>
    <w:rsid w:val="00E10CAD"/>
    <w:rsid w:val="00E1176D"/>
    <w:rsid w:val="00E1219D"/>
    <w:rsid w:val="00E1228C"/>
    <w:rsid w:val="00E1229E"/>
    <w:rsid w:val="00E123A2"/>
    <w:rsid w:val="00E13687"/>
    <w:rsid w:val="00E13E1A"/>
    <w:rsid w:val="00E13E8C"/>
    <w:rsid w:val="00E14A32"/>
    <w:rsid w:val="00E14CDB"/>
    <w:rsid w:val="00E14DE6"/>
    <w:rsid w:val="00E159FB"/>
    <w:rsid w:val="00E16C7D"/>
    <w:rsid w:val="00E17BF8"/>
    <w:rsid w:val="00E2105E"/>
    <w:rsid w:val="00E2197B"/>
    <w:rsid w:val="00E21F70"/>
    <w:rsid w:val="00E2244A"/>
    <w:rsid w:val="00E224C2"/>
    <w:rsid w:val="00E225B2"/>
    <w:rsid w:val="00E226C5"/>
    <w:rsid w:val="00E22960"/>
    <w:rsid w:val="00E22CF2"/>
    <w:rsid w:val="00E230CC"/>
    <w:rsid w:val="00E23492"/>
    <w:rsid w:val="00E23E86"/>
    <w:rsid w:val="00E245A3"/>
    <w:rsid w:val="00E24865"/>
    <w:rsid w:val="00E249DC"/>
    <w:rsid w:val="00E2589A"/>
    <w:rsid w:val="00E25CC3"/>
    <w:rsid w:val="00E25E9A"/>
    <w:rsid w:val="00E2660D"/>
    <w:rsid w:val="00E26B98"/>
    <w:rsid w:val="00E279F1"/>
    <w:rsid w:val="00E27A2A"/>
    <w:rsid w:val="00E3144B"/>
    <w:rsid w:val="00E3204C"/>
    <w:rsid w:val="00E32884"/>
    <w:rsid w:val="00E32B2A"/>
    <w:rsid w:val="00E32C38"/>
    <w:rsid w:val="00E32DE1"/>
    <w:rsid w:val="00E33491"/>
    <w:rsid w:val="00E33A83"/>
    <w:rsid w:val="00E33C68"/>
    <w:rsid w:val="00E34526"/>
    <w:rsid w:val="00E3491F"/>
    <w:rsid w:val="00E36646"/>
    <w:rsid w:val="00E3668B"/>
    <w:rsid w:val="00E36DEA"/>
    <w:rsid w:val="00E37E36"/>
    <w:rsid w:val="00E40606"/>
    <w:rsid w:val="00E40A4E"/>
    <w:rsid w:val="00E40E32"/>
    <w:rsid w:val="00E40F67"/>
    <w:rsid w:val="00E418DC"/>
    <w:rsid w:val="00E419CA"/>
    <w:rsid w:val="00E42055"/>
    <w:rsid w:val="00E42C3A"/>
    <w:rsid w:val="00E4360D"/>
    <w:rsid w:val="00E43D07"/>
    <w:rsid w:val="00E43D50"/>
    <w:rsid w:val="00E4430B"/>
    <w:rsid w:val="00E44B82"/>
    <w:rsid w:val="00E44FEB"/>
    <w:rsid w:val="00E4592B"/>
    <w:rsid w:val="00E45976"/>
    <w:rsid w:val="00E45ECB"/>
    <w:rsid w:val="00E46289"/>
    <w:rsid w:val="00E4727B"/>
    <w:rsid w:val="00E47814"/>
    <w:rsid w:val="00E47E02"/>
    <w:rsid w:val="00E47E63"/>
    <w:rsid w:val="00E50572"/>
    <w:rsid w:val="00E50601"/>
    <w:rsid w:val="00E510E5"/>
    <w:rsid w:val="00E5181F"/>
    <w:rsid w:val="00E51E45"/>
    <w:rsid w:val="00E52632"/>
    <w:rsid w:val="00E52865"/>
    <w:rsid w:val="00E52EAA"/>
    <w:rsid w:val="00E533D0"/>
    <w:rsid w:val="00E5369F"/>
    <w:rsid w:val="00E53C9A"/>
    <w:rsid w:val="00E540B1"/>
    <w:rsid w:val="00E549AD"/>
    <w:rsid w:val="00E55186"/>
    <w:rsid w:val="00E55206"/>
    <w:rsid w:val="00E552FE"/>
    <w:rsid w:val="00E564B8"/>
    <w:rsid w:val="00E56D82"/>
    <w:rsid w:val="00E577D6"/>
    <w:rsid w:val="00E60860"/>
    <w:rsid w:val="00E6157D"/>
    <w:rsid w:val="00E61820"/>
    <w:rsid w:val="00E61E46"/>
    <w:rsid w:val="00E61ECD"/>
    <w:rsid w:val="00E62458"/>
    <w:rsid w:val="00E626E6"/>
    <w:rsid w:val="00E627EF"/>
    <w:rsid w:val="00E62FE3"/>
    <w:rsid w:val="00E630E5"/>
    <w:rsid w:val="00E63D89"/>
    <w:rsid w:val="00E6427E"/>
    <w:rsid w:val="00E64F66"/>
    <w:rsid w:val="00E67212"/>
    <w:rsid w:val="00E67DBC"/>
    <w:rsid w:val="00E67EA7"/>
    <w:rsid w:val="00E67FFE"/>
    <w:rsid w:val="00E7021E"/>
    <w:rsid w:val="00E707CA"/>
    <w:rsid w:val="00E70AD7"/>
    <w:rsid w:val="00E70FF5"/>
    <w:rsid w:val="00E7166C"/>
    <w:rsid w:val="00E71924"/>
    <w:rsid w:val="00E71F9B"/>
    <w:rsid w:val="00E72652"/>
    <w:rsid w:val="00E72F87"/>
    <w:rsid w:val="00E730FF"/>
    <w:rsid w:val="00E73756"/>
    <w:rsid w:val="00E7399E"/>
    <w:rsid w:val="00E73B29"/>
    <w:rsid w:val="00E73D4D"/>
    <w:rsid w:val="00E73E29"/>
    <w:rsid w:val="00E73F86"/>
    <w:rsid w:val="00E76AC6"/>
    <w:rsid w:val="00E77E38"/>
    <w:rsid w:val="00E80689"/>
    <w:rsid w:val="00E80E9C"/>
    <w:rsid w:val="00E8103C"/>
    <w:rsid w:val="00E81717"/>
    <w:rsid w:val="00E81A9C"/>
    <w:rsid w:val="00E8250B"/>
    <w:rsid w:val="00E827D1"/>
    <w:rsid w:val="00E82A40"/>
    <w:rsid w:val="00E83C69"/>
    <w:rsid w:val="00E83FA9"/>
    <w:rsid w:val="00E8417E"/>
    <w:rsid w:val="00E8441E"/>
    <w:rsid w:val="00E84E30"/>
    <w:rsid w:val="00E85206"/>
    <w:rsid w:val="00E85246"/>
    <w:rsid w:val="00E85781"/>
    <w:rsid w:val="00E860D8"/>
    <w:rsid w:val="00E871E9"/>
    <w:rsid w:val="00E87E60"/>
    <w:rsid w:val="00E90396"/>
    <w:rsid w:val="00E912D8"/>
    <w:rsid w:val="00E91574"/>
    <w:rsid w:val="00E91D4F"/>
    <w:rsid w:val="00E927C4"/>
    <w:rsid w:val="00E9290C"/>
    <w:rsid w:val="00E92DEA"/>
    <w:rsid w:val="00E943B3"/>
    <w:rsid w:val="00E9459D"/>
    <w:rsid w:val="00E948FB"/>
    <w:rsid w:val="00E94D70"/>
    <w:rsid w:val="00E94EEC"/>
    <w:rsid w:val="00E953F3"/>
    <w:rsid w:val="00E95BBB"/>
    <w:rsid w:val="00E9641B"/>
    <w:rsid w:val="00E96EA6"/>
    <w:rsid w:val="00EA03C4"/>
    <w:rsid w:val="00EA06F4"/>
    <w:rsid w:val="00EA17CF"/>
    <w:rsid w:val="00EA2795"/>
    <w:rsid w:val="00EA4230"/>
    <w:rsid w:val="00EA4BC1"/>
    <w:rsid w:val="00EA5043"/>
    <w:rsid w:val="00EA5A7D"/>
    <w:rsid w:val="00EA7F83"/>
    <w:rsid w:val="00EB039E"/>
    <w:rsid w:val="00EB143B"/>
    <w:rsid w:val="00EB145B"/>
    <w:rsid w:val="00EB1585"/>
    <w:rsid w:val="00EB1BBC"/>
    <w:rsid w:val="00EB2260"/>
    <w:rsid w:val="00EB2329"/>
    <w:rsid w:val="00EB2D77"/>
    <w:rsid w:val="00EB4F02"/>
    <w:rsid w:val="00EB58AE"/>
    <w:rsid w:val="00EB6464"/>
    <w:rsid w:val="00EB6DC8"/>
    <w:rsid w:val="00EB6EEC"/>
    <w:rsid w:val="00EB7BFD"/>
    <w:rsid w:val="00EC142A"/>
    <w:rsid w:val="00EC2C2B"/>
    <w:rsid w:val="00EC3E59"/>
    <w:rsid w:val="00EC5490"/>
    <w:rsid w:val="00EC6C99"/>
    <w:rsid w:val="00EC6DBB"/>
    <w:rsid w:val="00EC6F3A"/>
    <w:rsid w:val="00EC74E6"/>
    <w:rsid w:val="00EC7F95"/>
    <w:rsid w:val="00ED02EE"/>
    <w:rsid w:val="00ED03D0"/>
    <w:rsid w:val="00ED0516"/>
    <w:rsid w:val="00ED0E94"/>
    <w:rsid w:val="00ED142E"/>
    <w:rsid w:val="00ED1C55"/>
    <w:rsid w:val="00ED2494"/>
    <w:rsid w:val="00ED24B1"/>
    <w:rsid w:val="00ED25EB"/>
    <w:rsid w:val="00ED33DC"/>
    <w:rsid w:val="00ED4128"/>
    <w:rsid w:val="00ED4278"/>
    <w:rsid w:val="00ED4D22"/>
    <w:rsid w:val="00ED4D28"/>
    <w:rsid w:val="00ED4D2B"/>
    <w:rsid w:val="00ED6C48"/>
    <w:rsid w:val="00ED6DFB"/>
    <w:rsid w:val="00ED7A70"/>
    <w:rsid w:val="00ED7D99"/>
    <w:rsid w:val="00EE01F7"/>
    <w:rsid w:val="00EE0B26"/>
    <w:rsid w:val="00EE1A51"/>
    <w:rsid w:val="00EE1C76"/>
    <w:rsid w:val="00EE21F0"/>
    <w:rsid w:val="00EE2518"/>
    <w:rsid w:val="00EE2865"/>
    <w:rsid w:val="00EE321B"/>
    <w:rsid w:val="00EE4191"/>
    <w:rsid w:val="00EE436C"/>
    <w:rsid w:val="00EE4403"/>
    <w:rsid w:val="00EE47D9"/>
    <w:rsid w:val="00EE61E5"/>
    <w:rsid w:val="00EE6703"/>
    <w:rsid w:val="00EE6F62"/>
    <w:rsid w:val="00EF006B"/>
    <w:rsid w:val="00EF1B76"/>
    <w:rsid w:val="00EF1BFC"/>
    <w:rsid w:val="00EF1C9F"/>
    <w:rsid w:val="00EF1F27"/>
    <w:rsid w:val="00EF2859"/>
    <w:rsid w:val="00EF28A1"/>
    <w:rsid w:val="00EF294D"/>
    <w:rsid w:val="00EF31D7"/>
    <w:rsid w:val="00EF3369"/>
    <w:rsid w:val="00EF39C0"/>
    <w:rsid w:val="00EF3EF1"/>
    <w:rsid w:val="00EF40EF"/>
    <w:rsid w:val="00EF4527"/>
    <w:rsid w:val="00EF48E0"/>
    <w:rsid w:val="00EF53DE"/>
    <w:rsid w:val="00EF6CE3"/>
    <w:rsid w:val="00EF6DD8"/>
    <w:rsid w:val="00EF7528"/>
    <w:rsid w:val="00F00576"/>
    <w:rsid w:val="00F0075D"/>
    <w:rsid w:val="00F016A4"/>
    <w:rsid w:val="00F0239C"/>
    <w:rsid w:val="00F02AFB"/>
    <w:rsid w:val="00F02B12"/>
    <w:rsid w:val="00F03617"/>
    <w:rsid w:val="00F036F4"/>
    <w:rsid w:val="00F03FA2"/>
    <w:rsid w:val="00F03FB4"/>
    <w:rsid w:val="00F04565"/>
    <w:rsid w:val="00F0475B"/>
    <w:rsid w:val="00F05BD8"/>
    <w:rsid w:val="00F05F79"/>
    <w:rsid w:val="00F06659"/>
    <w:rsid w:val="00F066B8"/>
    <w:rsid w:val="00F079D8"/>
    <w:rsid w:val="00F1014B"/>
    <w:rsid w:val="00F1134B"/>
    <w:rsid w:val="00F11F05"/>
    <w:rsid w:val="00F123B1"/>
    <w:rsid w:val="00F12D73"/>
    <w:rsid w:val="00F14877"/>
    <w:rsid w:val="00F148B8"/>
    <w:rsid w:val="00F15C3F"/>
    <w:rsid w:val="00F17558"/>
    <w:rsid w:val="00F17F84"/>
    <w:rsid w:val="00F203C4"/>
    <w:rsid w:val="00F203DE"/>
    <w:rsid w:val="00F207CD"/>
    <w:rsid w:val="00F20FA5"/>
    <w:rsid w:val="00F22369"/>
    <w:rsid w:val="00F2285D"/>
    <w:rsid w:val="00F23785"/>
    <w:rsid w:val="00F2519B"/>
    <w:rsid w:val="00F25F4A"/>
    <w:rsid w:val="00F25FAD"/>
    <w:rsid w:val="00F27012"/>
    <w:rsid w:val="00F27541"/>
    <w:rsid w:val="00F277FE"/>
    <w:rsid w:val="00F27884"/>
    <w:rsid w:val="00F3087F"/>
    <w:rsid w:val="00F30C39"/>
    <w:rsid w:val="00F30E90"/>
    <w:rsid w:val="00F3139D"/>
    <w:rsid w:val="00F33328"/>
    <w:rsid w:val="00F33B59"/>
    <w:rsid w:val="00F34257"/>
    <w:rsid w:val="00F34946"/>
    <w:rsid w:val="00F34A98"/>
    <w:rsid w:val="00F35CDE"/>
    <w:rsid w:val="00F36C81"/>
    <w:rsid w:val="00F37A71"/>
    <w:rsid w:val="00F37E2C"/>
    <w:rsid w:val="00F40AB4"/>
    <w:rsid w:val="00F416A1"/>
    <w:rsid w:val="00F416B1"/>
    <w:rsid w:val="00F41956"/>
    <w:rsid w:val="00F422AC"/>
    <w:rsid w:val="00F43DC4"/>
    <w:rsid w:val="00F43FCE"/>
    <w:rsid w:val="00F44720"/>
    <w:rsid w:val="00F4473E"/>
    <w:rsid w:val="00F45486"/>
    <w:rsid w:val="00F4656A"/>
    <w:rsid w:val="00F471D4"/>
    <w:rsid w:val="00F477FD"/>
    <w:rsid w:val="00F47BE6"/>
    <w:rsid w:val="00F47E9B"/>
    <w:rsid w:val="00F500C6"/>
    <w:rsid w:val="00F502C3"/>
    <w:rsid w:val="00F50A11"/>
    <w:rsid w:val="00F50BEC"/>
    <w:rsid w:val="00F50CA8"/>
    <w:rsid w:val="00F512B3"/>
    <w:rsid w:val="00F530E8"/>
    <w:rsid w:val="00F537E7"/>
    <w:rsid w:val="00F53B21"/>
    <w:rsid w:val="00F543A2"/>
    <w:rsid w:val="00F55373"/>
    <w:rsid w:val="00F55ED0"/>
    <w:rsid w:val="00F5611D"/>
    <w:rsid w:val="00F562EC"/>
    <w:rsid w:val="00F60E67"/>
    <w:rsid w:val="00F612F7"/>
    <w:rsid w:val="00F6141C"/>
    <w:rsid w:val="00F6141F"/>
    <w:rsid w:val="00F62892"/>
    <w:rsid w:val="00F62F75"/>
    <w:rsid w:val="00F63A85"/>
    <w:rsid w:val="00F65928"/>
    <w:rsid w:val="00F65CE5"/>
    <w:rsid w:val="00F65DE4"/>
    <w:rsid w:val="00F6638F"/>
    <w:rsid w:val="00F7185F"/>
    <w:rsid w:val="00F719D4"/>
    <w:rsid w:val="00F719E6"/>
    <w:rsid w:val="00F727A4"/>
    <w:rsid w:val="00F727EC"/>
    <w:rsid w:val="00F73D82"/>
    <w:rsid w:val="00F74237"/>
    <w:rsid w:val="00F75603"/>
    <w:rsid w:val="00F75A23"/>
    <w:rsid w:val="00F75C02"/>
    <w:rsid w:val="00F75E68"/>
    <w:rsid w:val="00F77184"/>
    <w:rsid w:val="00F7721A"/>
    <w:rsid w:val="00F77504"/>
    <w:rsid w:val="00F80B94"/>
    <w:rsid w:val="00F81CE8"/>
    <w:rsid w:val="00F81DE0"/>
    <w:rsid w:val="00F8234E"/>
    <w:rsid w:val="00F8240D"/>
    <w:rsid w:val="00F82E4F"/>
    <w:rsid w:val="00F8315B"/>
    <w:rsid w:val="00F83A10"/>
    <w:rsid w:val="00F83B98"/>
    <w:rsid w:val="00F84735"/>
    <w:rsid w:val="00F85A0F"/>
    <w:rsid w:val="00F85B53"/>
    <w:rsid w:val="00F85CE5"/>
    <w:rsid w:val="00F85F27"/>
    <w:rsid w:val="00F86E7A"/>
    <w:rsid w:val="00F87D48"/>
    <w:rsid w:val="00F87D76"/>
    <w:rsid w:val="00F9012C"/>
    <w:rsid w:val="00F91183"/>
    <w:rsid w:val="00F9163C"/>
    <w:rsid w:val="00F91774"/>
    <w:rsid w:val="00F91E79"/>
    <w:rsid w:val="00F9204A"/>
    <w:rsid w:val="00F9297B"/>
    <w:rsid w:val="00F93C24"/>
    <w:rsid w:val="00F93D51"/>
    <w:rsid w:val="00F9477C"/>
    <w:rsid w:val="00F95EB7"/>
    <w:rsid w:val="00F96114"/>
    <w:rsid w:val="00F9690C"/>
    <w:rsid w:val="00F96E79"/>
    <w:rsid w:val="00F97BCF"/>
    <w:rsid w:val="00FA08A2"/>
    <w:rsid w:val="00FA0B7E"/>
    <w:rsid w:val="00FA0C8C"/>
    <w:rsid w:val="00FA13AC"/>
    <w:rsid w:val="00FA163F"/>
    <w:rsid w:val="00FA20E2"/>
    <w:rsid w:val="00FA218A"/>
    <w:rsid w:val="00FA224F"/>
    <w:rsid w:val="00FA225F"/>
    <w:rsid w:val="00FA2C05"/>
    <w:rsid w:val="00FA385E"/>
    <w:rsid w:val="00FA3952"/>
    <w:rsid w:val="00FA3F8D"/>
    <w:rsid w:val="00FA62EF"/>
    <w:rsid w:val="00FA6EC6"/>
    <w:rsid w:val="00FA6F3C"/>
    <w:rsid w:val="00FA77BD"/>
    <w:rsid w:val="00FA7F2B"/>
    <w:rsid w:val="00FB10D6"/>
    <w:rsid w:val="00FB1E06"/>
    <w:rsid w:val="00FB211E"/>
    <w:rsid w:val="00FB2303"/>
    <w:rsid w:val="00FB2AB5"/>
    <w:rsid w:val="00FB3DBB"/>
    <w:rsid w:val="00FB4B8C"/>
    <w:rsid w:val="00FB5CFB"/>
    <w:rsid w:val="00FB63DC"/>
    <w:rsid w:val="00FB6403"/>
    <w:rsid w:val="00FB74BD"/>
    <w:rsid w:val="00FB7851"/>
    <w:rsid w:val="00FC0041"/>
    <w:rsid w:val="00FC0C37"/>
    <w:rsid w:val="00FC1103"/>
    <w:rsid w:val="00FC23A0"/>
    <w:rsid w:val="00FC275F"/>
    <w:rsid w:val="00FC3546"/>
    <w:rsid w:val="00FC36F3"/>
    <w:rsid w:val="00FC3711"/>
    <w:rsid w:val="00FC3976"/>
    <w:rsid w:val="00FC4906"/>
    <w:rsid w:val="00FC4BB3"/>
    <w:rsid w:val="00FC4C77"/>
    <w:rsid w:val="00FC563B"/>
    <w:rsid w:val="00FC599D"/>
    <w:rsid w:val="00FC6715"/>
    <w:rsid w:val="00FC6E20"/>
    <w:rsid w:val="00FC73A7"/>
    <w:rsid w:val="00FC767F"/>
    <w:rsid w:val="00FC7B93"/>
    <w:rsid w:val="00FD1B42"/>
    <w:rsid w:val="00FD2552"/>
    <w:rsid w:val="00FD2DC5"/>
    <w:rsid w:val="00FD34A7"/>
    <w:rsid w:val="00FD38A7"/>
    <w:rsid w:val="00FD3CB7"/>
    <w:rsid w:val="00FD41C1"/>
    <w:rsid w:val="00FD4337"/>
    <w:rsid w:val="00FD513D"/>
    <w:rsid w:val="00FD5346"/>
    <w:rsid w:val="00FD593E"/>
    <w:rsid w:val="00FD5AF5"/>
    <w:rsid w:val="00FD7257"/>
    <w:rsid w:val="00FE01E2"/>
    <w:rsid w:val="00FE06D7"/>
    <w:rsid w:val="00FE070F"/>
    <w:rsid w:val="00FE1F14"/>
    <w:rsid w:val="00FE2077"/>
    <w:rsid w:val="00FE209A"/>
    <w:rsid w:val="00FE3018"/>
    <w:rsid w:val="00FE43F6"/>
    <w:rsid w:val="00FE4FBE"/>
    <w:rsid w:val="00FE59A6"/>
    <w:rsid w:val="00FE5F27"/>
    <w:rsid w:val="00FE6651"/>
    <w:rsid w:val="00FE70C5"/>
    <w:rsid w:val="00FE77D1"/>
    <w:rsid w:val="00FE7B1C"/>
    <w:rsid w:val="00FF0266"/>
    <w:rsid w:val="00FF0768"/>
    <w:rsid w:val="00FF244E"/>
    <w:rsid w:val="00FF30F2"/>
    <w:rsid w:val="00FF3B30"/>
    <w:rsid w:val="00FF40EB"/>
    <w:rsid w:val="00FF4665"/>
    <w:rsid w:val="00FF4BA8"/>
    <w:rsid w:val="00FF4BC2"/>
    <w:rsid w:val="00FF5570"/>
    <w:rsid w:val="00FF59B2"/>
    <w:rsid w:val="00FF79A9"/>
    <w:rsid w:val="00FF7F40"/>
    <w:rsid w:val="00FF7F84"/>
    <w:rsid w:val="03CF6992"/>
    <w:rsid w:val="0493DFC2"/>
    <w:rsid w:val="0588ECE8"/>
    <w:rsid w:val="0D19DE1F"/>
    <w:rsid w:val="0DA45F02"/>
    <w:rsid w:val="0EC3BCC9"/>
    <w:rsid w:val="114A9CAA"/>
    <w:rsid w:val="118485A4"/>
    <w:rsid w:val="170D8056"/>
    <w:rsid w:val="1AABFA5E"/>
    <w:rsid w:val="1E72EEA1"/>
    <w:rsid w:val="20C19CA1"/>
    <w:rsid w:val="24B2E3EB"/>
    <w:rsid w:val="26FA7E29"/>
    <w:rsid w:val="2A9575AB"/>
    <w:rsid w:val="2BC2739D"/>
    <w:rsid w:val="2FCA161E"/>
    <w:rsid w:val="31715FB7"/>
    <w:rsid w:val="31B1EF9C"/>
    <w:rsid w:val="33E11DF6"/>
    <w:rsid w:val="348480A6"/>
    <w:rsid w:val="35102178"/>
    <w:rsid w:val="36C25432"/>
    <w:rsid w:val="375E90A7"/>
    <w:rsid w:val="38AC9176"/>
    <w:rsid w:val="38F601AB"/>
    <w:rsid w:val="3D8125CF"/>
    <w:rsid w:val="3DED69D5"/>
    <w:rsid w:val="4106500A"/>
    <w:rsid w:val="44ED91AA"/>
    <w:rsid w:val="460C222F"/>
    <w:rsid w:val="476AF1A4"/>
    <w:rsid w:val="4E07C66D"/>
    <w:rsid w:val="4EA0D8ED"/>
    <w:rsid w:val="4F8A0EE9"/>
    <w:rsid w:val="53D97450"/>
    <w:rsid w:val="5401146A"/>
    <w:rsid w:val="540FC4E9"/>
    <w:rsid w:val="55DDF169"/>
    <w:rsid w:val="58CD3519"/>
    <w:rsid w:val="58D97809"/>
    <w:rsid w:val="58E284E3"/>
    <w:rsid w:val="5C082868"/>
    <w:rsid w:val="5D650264"/>
    <w:rsid w:val="5E064FFE"/>
    <w:rsid w:val="5E51D448"/>
    <w:rsid w:val="604A69B5"/>
    <w:rsid w:val="61195F15"/>
    <w:rsid w:val="6353555A"/>
    <w:rsid w:val="649F0A7B"/>
    <w:rsid w:val="64E2F91D"/>
    <w:rsid w:val="662F6FA1"/>
    <w:rsid w:val="667C1174"/>
    <w:rsid w:val="6834A3DA"/>
    <w:rsid w:val="69EBE592"/>
    <w:rsid w:val="6A236D71"/>
    <w:rsid w:val="6A88A7C5"/>
    <w:rsid w:val="6AC275DF"/>
    <w:rsid w:val="6BD00A0D"/>
    <w:rsid w:val="6F735CC0"/>
    <w:rsid w:val="6FB6BD88"/>
    <w:rsid w:val="6FC89E66"/>
    <w:rsid w:val="70E7632A"/>
    <w:rsid w:val="741BC16C"/>
    <w:rsid w:val="75BE7582"/>
    <w:rsid w:val="762F59CB"/>
    <w:rsid w:val="76467FE6"/>
    <w:rsid w:val="77257F8F"/>
    <w:rsid w:val="779D6FDA"/>
    <w:rsid w:val="7ABCED2E"/>
    <w:rsid w:val="7C28C96E"/>
    <w:rsid w:val="7D10BD8C"/>
    <w:rsid w:val="7F7D7B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3F33F8"/>
  <w15:docId w15:val="{40F8C223-9982-4509-AA76-E0171BC0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unhideWhenUsed="1"/>
    <w:lsdException w:name="Body Text" w:semiHidden="1" w:unhideWhenUsed="1"/>
    <w:lsdException w:name="Body Text Indent" w:locked="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36A"/>
    <w:pPr>
      <w:spacing w:after="200" w:line="276" w:lineRule="auto"/>
    </w:pPr>
    <w:rPr>
      <w:sz w:val="22"/>
      <w:szCs w:val="22"/>
    </w:rPr>
  </w:style>
  <w:style w:type="paragraph" w:styleId="Heading1">
    <w:name w:val="heading 1"/>
    <w:basedOn w:val="Normal"/>
    <w:next w:val="Normal"/>
    <w:link w:val="Heading1Char"/>
    <w:uiPriority w:val="99"/>
    <w:qFormat/>
    <w:rsid w:val="00390561"/>
    <w:pPr>
      <w:keepNext/>
      <w:spacing w:after="0" w:line="240" w:lineRule="auto"/>
      <w:outlineLvl w:val="0"/>
    </w:pPr>
    <w:rPr>
      <w:rFonts w:ascii="Arial" w:eastAsia="Times New Roman" w:hAnsi="Arial"/>
      <w:b/>
      <w:bCs/>
      <w:sz w:val="32"/>
      <w:szCs w:val="24"/>
    </w:rPr>
  </w:style>
  <w:style w:type="paragraph" w:styleId="Heading2">
    <w:name w:val="heading 2"/>
    <w:basedOn w:val="Normal"/>
    <w:next w:val="Normal"/>
    <w:link w:val="Heading2Char"/>
    <w:uiPriority w:val="99"/>
    <w:qFormat/>
    <w:rsid w:val="0089511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locked/>
    <w:rsid w:val="00727AB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90561"/>
    <w:rPr>
      <w:rFonts w:ascii="Arial" w:hAnsi="Arial" w:cs="Times New Roman"/>
      <w:b/>
      <w:bCs/>
      <w:sz w:val="24"/>
      <w:szCs w:val="24"/>
    </w:rPr>
  </w:style>
  <w:style w:type="character" w:customStyle="1" w:styleId="Heading2Char">
    <w:name w:val="Heading 2 Char"/>
    <w:basedOn w:val="DefaultParagraphFont"/>
    <w:link w:val="Heading2"/>
    <w:uiPriority w:val="99"/>
    <w:locked/>
    <w:rsid w:val="0089511C"/>
    <w:rPr>
      <w:rFonts w:ascii="Cambria" w:eastAsia="Times New Roman" w:hAnsi="Cambria"/>
      <w:b/>
      <w:bCs/>
      <w:color w:val="4F81BD"/>
      <w:sz w:val="26"/>
      <w:szCs w:val="26"/>
    </w:rPr>
  </w:style>
  <w:style w:type="character" w:customStyle="1" w:styleId="Heading3Char">
    <w:name w:val="Heading 3 Char"/>
    <w:basedOn w:val="DefaultParagraphFont"/>
    <w:link w:val="Heading3"/>
    <w:uiPriority w:val="99"/>
    <w:semiHidden/>
    <w:locked/>
    <w:rsid w:val="00B211E3"/>
    <w:rPr>
      <w:rFonts w:ascii="Cambria" w:hAnsi="Cambria" w:cs="Times New Roman"/>
      <w:b/>
      <w:bCs/>
      <w:sz w:val="26"/>
      <w:szCs w:val="26"/>
    </w:rPr>
  </w:style>
  <w:style w:type="table" w:styleId="TableGrid">
    <w:name w:val="Table Grid"/>
    <w:basedOn w:val="TableNormal"/>
    <w:rsid w:val="003166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rsid w:val="003A319C"/>
    <w:pPr>
      <w:spacing w:before="120" w:after="120" w:line="240" w:lineRule="auto"/>
    </w:pPr>
    <w:rPr>
      <w:rFonts w:ascii="Times New Roman" w:eastAsia="Times New Roman" w:hAnsi="Times New Roman"/>
      <w:b/>
      <w:bCs/>
      <w:caps/>
      <w:sz w:val="20"/>
      <w:szCs w:val="20"/>
    </w:rPr>
  </w:style>
  <w:style w:type="character" w:styleId="Hyperlink">
    <w:name w:val="Hyperlink"/>
    <w:basedOn w:val="DefaultParagraphFont"/>
    <w:uiPriority w:val="99"/>
    <w:rsid w:val="003A319C"/>
    <w:rPr>
      <w:rFonts w:cs="Times New Roman"/>
      <w:color w:val="0000FF"/>
      <w:u w:val="single"/>
    </w:rPr>
  </w:style>
  <w:style w:type="paragraph" w:styleId="BodyTextIndent">
    <w:name w:val="Body Text Indent"/>
    <w:basedOn w:val="Normal"/>
    <w:link w:val="BodyTextIndentChar"/>
    <w:uiPriority w:val="99"/>
    <w:rsid w:val="003A319C"/>
    <w:pPr>
      <w:spacing w:after="0" w:line="240" w:lineRule="auto"/>
      <w:ind w:left="72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locked/>
    <w:rsid w:val="003A319C"/>
    <w:rPr>
      <w:rFonts w:ascii="Times New Roman" w:hAnsi="Times New Roman" w:cs="Times New Roman"/>
      <w:sz w:val="24"/>
      <w:szCs w:val="24"/>
    </w:rPr>
  </w:style>
  <w:style w:type="paragraph" w:styleId="Header">
    <w:name w:val="header"/>
    <w:basedOn w:val="Normal"/>
    <w:link w:val="HeaderChar"/>
    <w:uiPriority w:val="99"/>
    <w:semiHidden/>
    <w:rsid w:val="001874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187403"/>
    <w:rPr>
      <w:rFonts w:cs="Times New Roman"/>
    </w:rPr>
  </w:style>
  <w:style w:type="paragraph" w:styleId="Footer">
    <w:name w:val="footer"/>
    <w:basedOn w:val="Normal"/>
    <w:link w:val="FooterChar"/>
    <w:uiPriority w:val="99"/>
    <w:rsid w:val="001874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187403"/>
    <w:rPr>
      <w:rFonts w:cs="Times New Roman"/>
    </w:rPr>
  </w:style>
  <w:style w:type="paragraph" w:styleId="BalloonText">
    <w:name w:val="Balloon Text"/>
    <w:basedOn w:val="Normal"/>
    <w:link w:val="BalloonTextChar"/>
    <w:semiHidden/>
    <w:rsid w:val="00187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87403"/>
    <w:rPr>
      <w:rFonts w:ascii="Tahoma" w:hAnsi="Tahoma" w:cs="Tahoma"/>
      <w:sz w:val="16"/>
      <w:szCs w:val="16"/>
    </w:rPr>
  </w:style>
  <w:style w:type="paragraph" w:styleId="TOC2">
    <w:name w:val="toc 2"/>
    <w:basedOn w:val="Normal"/>
    <w:next w:val="Normal"/>
    <w:autoRedefine/>
    <w:uiPriority w:val="39"/>
    <w:rsid w:val="009006DC"/>
    <w:pPr>
      <w:spacing w:after="100"/>
      <w:ind w:left="220"/>
    </w:pPr>
  </w:style>
  <w:style w:type="character" w:styleId="FollowedHyperlink">
    <w:name w:val="FollowedHyperlink"/>
    <w:basedOn w:val="DefaultParagraphFont"/>
    <w:uiPriority w:val="99"/>
    <w:rsid w:val="00182E44"/>
    <w:rPr>
      <w:rFonts w:cs="Times New Roman"/>
      <w:color w:val="800080"/>
      <w:u w:val="single"/>
    </w:rPr>
  </w:style>
  <w:style w:type="character" w:customStyle="1" w:styleId="EmailStyle31">
    <w:name w:val="EmailStyle31"/>
    <w:basedOn w:val="DefaultParagraphFont"/>
    <w:uiPriority w:val="99"/>
    <w:semiHidden/>
    <w:rsid w:val="004D51B1"/>
    <w:rPr>
      <w:rFonts w:ascii="Georgia" w:hAnsi="Georgia" w:cs="Times New Roman"/>
      <w:color w:val="0000FF"/>
      <w:sz w:val="20"/>
      <w:szCs w:val="20"/>
      <w:u w:val="none"/>
    </w:rPr>
  </w:style>
  <w:style w:type="paragraph" w:styleId="PlainText">
    <w:name w:val="Plain Text"/>
    <w:basedOn w:val="Normal"/>
    <w:link w:val="PlainTextChar"/>
    <w:uiPriority w:val="99"/>
    <w:rsid w:val="00A71AE4"/>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3E54C5"/>
    <w:rPr>
      <w:rFonts w:ascii="Courier New" w:hAnsi="Courier New" w:cs="Courier New"/>
      <w:sz w:val="20"/>
      <w:szCs w:val="20"/>
    </w:rPr>
  </w:style>
  <w:style w:type="paragraph" w:styleId="TOC3">
    <w:name w:val="toc 3"/>
    <w:basedOn w:val="Normal"/>
    <w:next w:val="Normal"/>
    <w:autoRedefine/>
    <w:uiPriority w:val="39"/>
    <w:locked/>
    <w:rsid w:val="00727AB5"/>
    <w:pPr>
      <w:ind w:left="440"/>
    </w:pPr>
  </w:style>
  <w:style w:type="paragraph" w:styleId="CommentText">
    <w:name w:val="annotation text"/>
    <w:basedOn w:val="Normal"/>
    <w:link w:val="CommentTextChar"/>
    <w:uiPriority w:val="99"/>
    <w:semiHidden/>
    <w:unhideWhenUsed/>
    <w:rsid w:val="00205B07"/>
    <w:rPr>
      <w:sz w:val="20"/>
      <w:szCs w:val="20"/>
    </w:rPr>
  </w:style>
  <w:style w:type="character" w:customStyle="1" w:styleId="CommentTextChar">
    <w:name w:val="Comment Text Char"/>
    <w:basedOn w:val="DefaultParagraphFont"/>
    <w:link w:val="CommentText"/>
    <w:uiPriority w:val="99"/>
    <w:semiHidden/>
    <w:rsid w:val="00205B07"/>
    <w:rPr>
      <w:sz w:val="20"/>
      <w:szCs w:val="20"/>
    </w:rPr>
  </w:style>
  <w:style w:type="paragraph" w:styleId="CommentSubject">
    <w:name w:val="annotation subject"/>
    <w:basedOn w:val="CommentText"/>
    <w:next w:val="CommentText"/>
    <w:link w:val="CommentSubjectChar"/>
    <w:uiPriority w:val="99"/>
    <w:semiHidden/>
    <w:unhideWhenUsed/>
    <w:rsid w:val="00205B07"/>
    <w:rPr>
      <w:b/>
      <w:bCs/>
    </w:rPr>
  </w:style>
  <w:style w:type="character" w:customStyle="1" w:styleId="CommentSubjectChar">
    <w:name w:val="Comment Subject Char"/>
    <w:basedOn w:val="CommentTextChar"/>
    <w:link w:val="CommentSubject"/>
    <w:uiPriority w:val="99"/>
    <w:semiHidden/>
    <w:rsid w:val="00205B07"/>
    <w:rPr>
      <w:b/>
      <w:bCs/>
      <w:sz w:val="20"/>
      <w:szCs w:val="20"/>
    </w:rPr>
  </w:style>
  <w:style w:type="character" w:styleId="CommentReference">
    <w:name w:val="annotation reference"/>
    <w:basedOn w:val="DefaultParagraphFont"/>
    <w:uiPriority w:val="99"/>
    <w:semiHidden/>
    <w:unhideWhenUsed/>
    <w:rsid w:val="00205B07"/>
    <w:rPr>
      <w:rFonts w:ascii="Times New Roman" w:hAnsi="Times New Roman" w:cs="Times New Roman" w:hint="default"/>
      <w:sz w:val="16"/>
      <w:szCs w:val="16"/>
    </w:rPr>
  </w:style>
  <w:style w:type="character" w:customStyle="1" w:styleId="EmailStyle40">
    <w:name w:val="EmailStyle40"/>
    <w:basedOn w:val="DefaultParagraphFont"/>
    <w:uiPriority w:val="99"/>
    <w:semiHidden/>
    <w:rsid w:val="00205B07"/>
    <w:rPr>
      <w:rFonts w:ascii="Georgia" w:hAnsi="Georgia" w:cs="Times New Roman" w:hint="default"/>
      <w:strike w:val="0"/>
      <w:dstrike w:val="0"/>
      <w:color w:val="0000FF"/>
      <w:sz w:val="20"/>
      <w:szCs w:val="20"/>
      <w:u w:val="none"/>
      <w:effect w:val="none"/>
    </w:rPr>
  </w:style>
  <w:style w:type="paragraph" w:styleId="TOC4">
    <w:name w:val="toc 4"/>
    <w:basedOn w:val="Normal"/>
    <w:next w:val="Normal"/>
    <w:autoRedefine/>
    <w:uiPriority w:val="39"/>
    <w:unhideWhenUsed/>
    <w:locked/>
    <w:rsid w:val="0043354D"/>
    <w:pPr>
      <w:spacing w:after="100"/>
      <w:ind w:left="660"/>
    </w:pPr>
    <w:rPr>
      <w:rFonts w:eastAsia="Times New Roman"/>
    </w:rPr>
  </w:style>
  <w:style w:type="paragraph" w:styleId="TOC5">
    <w:name w:val="toc 5"/>
    <w:basedOn w:val="Normal"/>
    <w:next w:val="Normal"/>
    <w:autoRedefine/>
    <w:uiPriority w:val="39"/>
    <w:unhideWhenUsed/>
    <w:locked/>
    <w:rsid w:val="0043354D"/>
    <w:pPr>
      <w:spacing w:after="100"/>
      <w:ind w:left="880"/>
    </w:pPr>
    <w:rPr>
      <w:rFonts w:eastAsia="Times New Roman"/>
    </w:rPr>
  </w:style>
  <w:style w:type="paragraph" w:styleId="TOC6">
    <w:name w:val="toc 6"/>
    <w:basedOn w:val="Normal"/>
    <w:next w:val="Normal"/>
    <w:autoRedefine/>
    <w:uiPriority w:val="39"/>
    <w:unhideWhenUsed/>
    <w:locked/>
    <w:rsid w:val="0043354D"/>
    <w:pPr>
      <w:spacing w:after="100"/>
      <w:ind w:left="1100"/>
    </w:pPr>
    <w:rPr>
      <w:rFonts w:eastAsia="Times New Roman"/>
    </w:rPr>
  </w:style>
  <w:style w:type="paragraph" w:styleId="TOC7">
    <w:name w:val="toc 7"/>
    <w:basedOn w:val="Normal"/>
    <w:next w:val="Normal"/>
    <w:autoRedefine/>
    <w:uiPriority w:val="39"/>
    <w:unhideWhenUsed/>
    <w:locked/>
    <w:rsid w:val="0043354D"/>
    <w:pPr>
      <w:spacing w:after="100"/>
      <w:ind w:left="1320"/>
    </w:pPr>
    <w:rPr>
      <w:rFonts w:eastAsia="Times New Roman"/>
    </w:rPr>
  </w:style>
  <w:style w:type="paragraph" w:styleId="TOC8">
    <w:name w:val="toc 8"/>
    <w:basedOn w:val="Normal"/>
    <w:next w:val="Normal"/>
    <w:autoRedefine/>
    <w:uiPriority w:val="39"/>
    <w:unhideWhenUsed/>
    <w:locked/>
    <w:rsid w:val="0043354D"/>
    <w:pPr>
      <w:spacing w:after="100"/>
      <w:ind w:left="1540"/>
    </w:pPr>
    <w:rPr>
      <w:rFonts w:eastAsia="Times New Roman"/>
    </w:rPr>
  </w:style>
  <w:style w:type="paragraph" w:styleId="TOC9">
    <w:name w:val="toc 9"/>
    <w:basedOn w:val="Normal"/>
    <w:next w:val="Normal"/>
    <w:autoRedefine/>
    <w:uiPriority w:val="39"/>
    <w:unhideWhenUsed/>
    <w:locked/>
    <w:rsid w:val="0043354D"/>
    <w:pPr>
      <w:spacing w:after="100"/>
      <w:ind w:left="1760"/>
    </w:pPr>
    <w:rPr>
      <w:rFonts w:eastAsia="Times New Roman"/>
    </w:rPr>
  </w:style>
  <w:style w:type="character" w:customStyle="1" w:styleId="clickable">
    <w:name w:val="clickable"/>
    <w:basedOn w:val="DefaultParagraphFont"/>
    <w:rsid w:val="00454D53"/>
    <w:rPr>
      <w:rFonts w:cs="Times New Roman"/>
    </w:rPr>
  </w:style>
  <w:style w:type="paragraph" w:styleId="NormalWeb">
    <w:name w:val="Normal (Web)"/>
    <w:basedOn w:val="Normal"/>
    <w:uiPriority w:val="99"/>
    <w:rsid w:val="00454D53"/>
    <w:pPr>
      <w:spacing w:before="100" w:beforeAutospacing="1" w:after="100" w:afterAutospacing="1" w:line="240" w:lineRule="auto"/>
    </w:pPr>
    <w:rPr>
      <w:rFonts w:ascii="Times New Roman" w:hAnsi="Times New Roman"/>
      <w:sz w:val="24"/>
      <w:szCs w:val="24"/>
    </w:rPr>
  </w:style>
  <w:style w:type="character" w:customStyle="1" w:styleId="EmailStyle491">
    <w:name w:val="EmailStyle491"/>
    <w:basedOn w:val="DefaultParagraphFont"/>
    <w:uiPriority w:val="99"/>
    <w:semiHidden/>
    <w:rsid w:val="00816EFD"/>
    <w:rPr>
      <w:rFonts w:ascii="Georgia" w:hAnsi="Georgia" w:cs="Times New Roman"/>
      <w:color w:val="0000FF"/>
      <w:sz w:val="20"/>
      <w:szCs w:val="20"/>
      <w:u w:val="none"/>
    </w:rPr>
  </w:style>
  <w:style w:type="character" w:customStyle="1" w:styleId="EmailStyle501">
    <w:name w:val="EmailStyle501"/>
    <w:basedOn w:val="DefaultParagraphFont"/>
    <w:uiPriority w:val="99"/>
    <w:semiHidden/>
    <w:rsid w:val="00816EFD"/>
    <w:rPr>
      <w:rFonts w:ascii="Georgia" w:hAnsi="Georgia" w:cs="Times New Roman" w:hint="default"/>
      <w:strike w:val="0"/>
      <w:dstrike w:val="0"/>
      <w:color w:val="0000FF"/>
      <w:sz w:val="20"/>
      <w:szCs w:val="20"/>
      <w:u w:val="none"/>
      <w:effect w:val="none"/>
    </w:rPr>
  </w:style>
  <w:style w:type="paragraph" w:styleId="NoSpacing">
    <w:name w:val="No Spacing"/>
    <w:qFormat/>
    <w:rsid w:val="00816EFD"/>
    <w:rPr>
      <w:rFonts w:eastAsia="Times New Roman"/>
      <w:sz w:val="22"/>
      <w:szCs w:val="22"/>
    </w:rPr>
  </w:style>
  <w:style w:type="paragraph" w:styleId="ListParagraph">
    <w:name w:val="List Paragraph"/>
    <w:basedOn w:val="Normal"/>
    <w:uiPriority w:val="34"/>
    <w:qFormat/>
    <w:rsid w:val="00816EFD"/>
    <w:pPr>
      <w:ind w:left="720"/>
      <w:contextualSpacing/>
    </w:pPr>
  </w:style>
  <w:style w:type="paragraph" w:styleId="Revision">
    <w:name w:val="Revision"/>
    <w:hidden/>
    <w:uiPriority w:val="99"/>
    <w:semiHidden/>
    <w:rsid w:val="002D3459"/>
    <w:rPr>
      <w:sz w:val="22"/>
      <w:szCs w:val="22"/>
    </w:rPr>
  </w:style>
  <w:style w:type="paragraph" w:styleId="BodyText">
    <w:name w:val="Body Text"/>
    <w:basedOn w:val="Normal"/>
    <w:link w:val="BodyTextChar"/>
    <w:uiPriority w:val="99"/>
    <w:semiHidden/>
    <w:unhideWhenUsed/>
    <w:rsid w:val="003A6E73"/>
    <w:pPr>
      <w:spacing w:after="120"/>
    </w:pPr>
  </w:style>
  <w:style w:type="character" w:customStyle="1" w:styleId="BodyTextChar">
    <w:name w:val="Body Text Char"/>
    <w:basedOn w:val="DefaultParagraphFont"/>
    <w:link w:val="BodyText"/>
    <w:uiPriority w:val="99"/>
    <w:semiHidden/>
    <w:rsid w:val="003A6E73"/>
    <w:rPr>
      <w:sz w:val="22"/>
      <w:szCs w:val="22"/>
    </w:rPr>
  </w:style>
  <w:style w:type="character" w:styleId="Strong">
    <w:name w:val="Strong"/>
    <w:basedOn w:val="DefaultParagraphFont"/>
    <w:uiPriority w:val="22"/>
    <w:qFormat/>
    <w:locked/>
    <w:rsid w:val="00590E92"/>
    <w:rPr>
      <w:b/>
      <w:bCs/>
    </w:rPr>
  </w:style>
  <w:style w:type="character" w:customStyle="1" w:styleId="apple-converted-space">
    <w:name w:val="apple-converted-space"/>
    <w:basedOn w:val="DefaultParagraphFont"/>
    <w:rsid w:val="00EE321B"/>
  </w:style>
  <w:style w:type="character" w:styleId="UnresolvedMention">
    <w:name w:val="Unresolved Mention"/>
    <w:basedOn w:val="DefaultParagraphFont"/>
    <w:uiPriority w:val="99"/>
    <w:semiHidden/>
    <w:unhideWhenUsed/>
    <w:rsid w:val="00004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1387">
      <w:bodyDiv w:val="1"/>
      <w:marLeft w:val="0"/>
      <w:marRight w:val="0"/>
      <w:marTop w:val="0"/>
      <w:marBottom w:val="0"/>
      <w:divBdr>
        <w:top w:val="none" w:sz="0" w:space="0" w:color="auto"/>
        <w:left w:val="none" w:sz="0" w:space="0" w:color="auto"/>
        <w:bottom w:val="none" w:sz="0" w:space="0" w:color="auto"/>
        <w:right w:val="none" w:sz="0" w:space="0" w:color="auto"/>
      </w:divBdr>
    </w:div>
    <w:div w:id="43992472">
      <w:bodyDiv w:val="1"/>
      <w:marLeft w:val="0"/>
      <w:marRight w:val="0"/>
      <w:marTop w:val="0"/>
      <w:marBottom w:val="0"/>
      <w:divBdr>
        <w:top w:val="none" w:sz="0" w:space="0" w:color="auto"/>
        <w:left w:val="none" w:sz="0" w:space="0" w:color="auto"/>
        <w:bottom w:val="none" w:sz="0" w:space="0" w:color="auto"/>
        <w:right w:val="none" w:sz="0" w:space="0" w:color="auto"/>
      </w:divBdr>
    </w:div>
    <w:div w:id="69500316">
      <w:bodyDiv w:val="1"/>
      <w:marLeft w:val="0"/>
      <w:marRight w:val="0"/>
      <w:marTop w:val="0"/>
      <w:marBottom w:val="0"/>
      <w:divBdr>
        <w:top w:val="none" w:sz="0" w:space="0" w:color="auto"/>
        <w:left w:val="none" w:sz="0" w:space="0" w:color="auto"/>
        <w:bottom w:val="none" w:sz="0" w:space="0" w:color="auto"/>
        <w:right w:val="none" w:sz="0" w:space="0" w:color="auto"/>
      </w:divBdr>
    </w:div>
    <w:div w:id="94138072">
      <w:bodyDiv w:val="1"/>
      <w:marLeft w:val="0"/>
      <w:marRight w:val="0"/>
      <w:marTop w:val="0"/>
      <w:marBottom w:val="0"/>
      <w:divBdr>
        <w:top w:val="none" w:sz="0" w:space="0" w:color="auto"/>
        <w:left w:val="none" w:sz="0" w:space="0" w:color="auto"/>
        <w:bottom w:val="none" w:sz="0" w:space="0" w:color="auto"/>
        <w:right w:val="none" w:sz="0" w:space="0" w:color="auto"/>
      </w:divBdr>
    </w:div>
    <w:div w:id="133569982">
      <w:bodyDiv w:val="1"/>
      <w:marLeft w:val="0"/>
      <w:marRight w:val="0"/>
      <w:marTop w:val="0"/>
      <w:marBottom w:val="0"/>
      <w:divBdr>
        <w:top w:val="none" w:sz="0" w:space="0" w:color="auto"/>
        <w:left w:val="none" w:sz="0" w:space="0" w:color="auto"/>
        <w:bottom w:val="none" w:sz="0" w:space="0" w:color="auto"/>
        <w:right w:val="none" w:sz="0" w:space="0" w:color="auto"/>
      </w:divBdr>
    </w:div>
    <w:div w:id="152532269">
      <w:bodyDiv w:val="1"/>
      <w:marLeft w:val="0"/>
      <w:marRight w:val="0"/>
      <w:marTop w:val="0"/>
      <w:marBottom w:val="0"/>
      <w:divBdr>
        <w:top w:val="none" w:sz="0" w:space="0" w:color="auto"/>
        <w:left w:val="none" w:sz="0" w:space="0" w:color="auto"/>
        <w:bottom w:val="none" w:sz="0" w:space="0" w:color="auto"/>
        <w:right w:val="none" w:sz="0" w:space="0" w:color="auto"/>
      </w:divBdr>
    </w:div>
    <w:div w:id="277758324">
      <w:bodyDiv w:val="1"/>
      <w:marLeft w:val="0"/>
      <w:marRight w:val="0"/>
      <w:marTop w:val="0"/>
      <w:marBottom w:val="0"/>
      <w:divBdr>
        <w:top w:val="none" w:sz="0" w:space="0" w:color="auto"/>
        <w:left w:val="none" w:sz="0" w:space="0" w:color="auto"/>
        <w:bottom w:val="none" w:sz="0" w:space="0" w:color="auto"/>
        <w:right w:val="none" w:sz="0" w:space="0" w:color="auto"/>
      </w:divBdr>
    </w:div>
    <w:div w:id="333342741">
      <w:bodyDiv w:val="1"/>
      <w:marLeft w:val="0"/>
      <w:marRight w:val="0"/>
      <w:marTop w:val="0"/>
      <w:marBottom w:val="0"/>
      <w:divBdr>
        <w:top w:val="none" w:sz="0" w:space="0" w:color="auto"/>
        <w:left w:val="none" w:sz="0" w:space="0" w:color="auto"/>
        <w:bottom w:val="none" w:sz="0" w:space="0" w:color="auto"/>
        <w:right w:val="none" w:sz="0" w:space="0" w:color="auto"/>
      </w:divBdr>
    </w:div>
    <w:div w:id="409549205">
      <w:bodyDiv w:val="1"/>
      <w:marLeft w:val="0"/>
      <w:marRight w:val="0"/>
      <w:marTop w:val="0"/>
      <w:marBottom w:val="0"/>
      <w:divBdr>
        <w:top w:val="none" w:sz="0" w:space="0" w:color="auto"/>
        <w:left w:val="none" w:sz="0" w:space="0" w:color="auto"/>
        <w:bottom w:val="none" w:sz="0" w:space="0" w:color="auto"/>
        <w:right w:val="none" w:sz="0" w:space="0" w:color="auto"/>
      </w:divBdr>
    </w:div>
    <w:div w:id="424887805">
      <w:bodyDiv w:val="1"/>
      <w:marLeft w:val="0"/>
      <w:marRight w:val="0"/>
      <w:marTop w:val="0"/>
      <w:marBottom w:val="0"/>
      <w:divBdr>
        <w:top w:val="none" w:sz="0" w:space="0" w:color="auto"/>
        <w:left w:val="none" w:sz="0" w:space="0" w:color="auto"/>
        <w:bottom w:val="none" w:sz="0" w:space="0" w:color="auto"/>
        <w:right w:val="none" w:sz="0" w:space="0" w:color="auto"/>
      </w:divBdr>
    </w:div>
    <w:div w:id="441146595">
      <w:bodyDiv w:val="1"/>
      <w:marLeft w:val="0"/>
      <w:marRight w:val="0"/>
      <w:marTop w:val="0"/>
      <w:marBottom w:val="0"/>
      <w:divBdr>
        <w:top w:val="none" w:sz="0" w:space="0" w:color="auto"/>
        <w:left w:val="none" w:sz="0" w:space="0" w:color="auto"/>
        <w:bottom w:val="none" w:sz="0" w:space="0" w:color="auto"/>
        <w:right w:val="none" w:sz="0" w:space="0" w:color="auto"/>
      </w:divBdr>
    </w:div>
    <w:div w:id="442962191">
      <w:bodyDiv w:val="1"/>
      <w:marLeft w:val="0"/>
      <w:marRight w:val="0"/>
      <w:marTop w:val="0"/>
      <w:marBottom w:val="0"/>
      <w:divBdr>
        <w:top w:val="none" w:sz="0" w:space="0" w:color="auto"/>
        <w:left w:val="none" w:sz="0" w:space="0" w:color="auto"/>
        <w:bottom w:val="none" w:sz="0" w:space="0" w:color="auto"/>
        <w:right w:val="none" w:sz="0" w:space="0" w:color="auto"/>
      </w:divBdr>
    </w:div>
    <w:div w:id="443767897">
      <w:bodyDiv w:val="1"/>
      <w:marLeft w:val="0"/>
      <w:marRight w:val="0"/>
      <w:marTop w:val="0"/>
      <w:marBottom w:val="0"/>
      <w:divBdr>
        <w:top w:val="none" w:sz="0" w:space="0" w:color="auto"/>
        <w:left w:val="none" w:sz="0" w:space="0" w:color="auto"/>
        <w:bottom w:val="none" w:sz="0" w:space="0" w:color="auto"/>
        <w:right w:val="none" w:sz="0" w:space="0" w:color="auto"/>
      </w:divBdr>
    </w:div>
    <w:div w:id="490948991">
      <w:bodyDiv w:val="1"/>
      <w:marLeft w:val="0"/>
      <w:marRight w:val="0"/>
      <w:marTop w:val="0"/>
      <w:marBottom w:val="0"/>
      <w:divBdr>
        <w:top w:val="none" w:sz="0" w:space="0" w:color="auto"/>
        <w:left w:val="none" w:sz="0" w:space="0" w:color="auto"/>
        <w:bottom w:val="none" w:sz="0" w:space="0" w:color="auto"/>
        <w:right w:val="none" w:sz="0" w:space="0" w:color="auto"/>
      </w:divBdr>
    </w:div>
    <w:div w:id="605968285">
      <w:bodyDiv w:val="1"/>
      <w:marLeft w:val="0"/>
      <w:marRight w:val="0"/>
      <w:marTop w:val="0"/>
      <w:marBottom w:val="0"/>
      <w:divBdr>
        <w:top w:val="none" w:sz="0" w:space="0" w:color="auto"/>
        <w:left w:val="none" w:sz="0" w:space="0" w:color="auto"/>
        <w:bottom w:val="none" w:sz="0" w:space="0" w:color="auto"/>
        <w:right w:val="none" w:sz="0" w:space="0" w:color="auto"/>
      </w:divBdr>
    </w:div>
    <w:div w:id="633758365">
      <w:bodyDiv w:val="1"/>
      <w:marLeft w:val="0"/>
      <w:marRight w:val="0"/>
      <w:marTop w:val="0"/>
      <w:marBottom w:val="0"/>
      <w:divBdr>
        <w:top w:val="none" w:sz="0" w:space="0" w:color="auto"/>
        <w:left w:val="none" w:sz="0" w:space="0" w:color="auto"/>
        <w:bottom w:val="none" w:sz="0" w:space="0" w:color="auto"/>
        <w:right w:val="none" w:sz="0" w:space="0" w:color="auto"/>
      </w:divBdr>
    </w:div>
    <w:div w:id="643702427">
      <w:bodyDiv w:val="1"/>
      <w:marLeft w:val="0"/>
      <w:marRight w:val="0"/>
      <w:marTop w:val="0"/>
      <w:marBottom w:val="0"/>
      <w:divBdr>
        <w:top w:val="none" w:sz="0" w:space="0" w:color="auto"/>
        <w:left w:val="none" w:sz="0" w:space="0" w:color="auto"/>
        <w:bottom w:val="none" w:sz="0" w:space="0" w:color="auto"/>
        <w:right w:val="none" w:sz="0" w:space="0" w:color="auto"/>
      </w:divBdr>
    </w:div>
    <w:div w:id="652103281">
      <w:bodyDiv w:val="1"/>
      <w:marLeft w:val="0"/>
      <w:marRight w:val="0"/>
      <w:marTop w:val="0"/>
      <w:marBottom w:val="0"/>
      <w:divBdr>
        <w:top w:val="none" w:sz="0" w:space="0" w:color="auto"/>
        <w:left w:val="none" w:sz="0" w:space="0" w:color="auto"/>
        <w:bottom w:val="none" w:sz="0" w:space="0" w:color="auto"/>
        <w:right w:val="none" w:sz="0" w:space="0" w:color="auto"/>
      </w:divBdr>
    </w:div>
    <w:div w:id="741485852">
      <w:bodyDiv w:val="1"/>
      <w:marLeft w:val="0"/>
      <w:marRight w:val="0"/>
      <w:marTop w:val="0"/>
      <w:marBottom w:val="0"/>
      <w:divBdr>
        <w:top w:val="none" w:sz="0" w:space="0" w:color="auto"/>
        <w:left w:val="none" w:sz="0" w:space="0" w:color="auto"/>
        <w:bottom w:val="none" w:sz="0" w:space="0" w:color="auto"/>
        <w:right w:val="none" w:sz="0" w:space="0" w:color="auto"/>
      </w:divBdr>
    </w:div>
    <w:div w:id="766198022">
      <w:bodyDiv w:val="1"/>
      <w:marLeft w:val="0"/>
      <w:marRight w:val="0"/>
      <w:marTop w:val="0"/>
      <w:marBottom w:val="0"/>
      <w:divBdr>
        <w:top w:val="none" w:sz="0" w:space="0" w:color="auto"/>
        <w:left w:val="none" w:sz="0" w:space="0" w:color="auto"/>
        <w:bottom w:val="none" w:sz="0" w:space="0" w:color="auto"/>
        <w:right w:val="none" w:sz="0" w:space="0" w:color="auto"/>
      </w:divBdr>
    </w:div>
    <w:div w:id="803960943">
      <w:bodyDiv w:val="1"/>
      <w:marLeft w:val="0"/>
      <w:marRight w:val="0"/>
      <w:marTop w:val="0"/>
      <w:marBottom w:val="0"/>
      <w:divBdr>
        <w:top w:val="none" w:sz="0" w:space="0" w:color="auto"/>
        <w:left w:val="none" w:sz="0" w:space="0" w:color="auto"/>
        <w:bottom w:val="none" w:sz="0" w:space="0" w:color="auto"/>
        <w:right w:val="none" w:sz="0" w:space="0" w:color="auto"/>
      </w:divBdr>
    </w:div>
    <w:div w:id="809401099">
      <w:bodyDiv w:val="1"/>
      <w:marLeft w:val="0"/>
      <w:marRight w:val="0"/>
      <w:marTop w:val="0"/>
      <w:marBottom w:val="0"/>
      <w:divBdr>
        <w:top w:val="none" w:sz="0" w:space="0" w:color="auto"/>
        <w:left w:val="none" w:sz="0" w:space="0" w:color="auto"/>
        <w:bottom w:val="none" w:sz="0" w:space="0" w:color="auto"/>
        <w:right w:val="none" w:sz="0" w:space="0" w:color="auto"/>
      </w:divBdr>
    </w:div>
    <w:div w:id="843129766">
      <w:bodyDiv w:val="1"/>
      <w:marLeft w:val="0"/>
      <w:marRight w:val="0"/>
      <w:marTop w:val="0"/>
      <w:marBottom w:val="0"/>
      <w:divBdr>
        <w:top w:val="none" w:sz="0" w:space="0" w:color="auto"/>
        <w:left w:val="none" w:sz="0" w:space="0" w:color="auto"/>
        <w:bottom w:val="none" w:sz="0" w:space="0" w:color="auto"/>
        <w:right w:val="none" w:sz="0" w:space="0" w:color="auto"/>
      </w:divBdr>
    </w:div>
    <w:div w:id="879394352">
      <w:bodyDiv w:val="1"/>
      <w:marLeft w:val="0"/>
      <w:marRight w:val="0"/>
      <w:marTop w:val="0"/>
      <w:marBottom w:val="0"/>
      <w:divBdr>
        <w:top w:val="none" w:sz="0" w:space="0" w:color="auto"/>
        <w:left w:val="none" w:sz="0" w:space="0" w:color="auto"/>
        <w:bottom w:val="none" w:sz="0" w:space="0" w:color="auto"/>
        <w:right w:val="none" w:sz="0" w:space="0" w:color="auto"/>
      </w:divBdr>
    </w:div>
    <w:div w:id="888148063">
      <w:bodyDiv w:val="1"/>
      <w:marLeft w:val="0"/>
      <w:marRight w:val="0"/>
      <w:marTop w:val="0"/>
      <w:marBottom w:val="0"/>
      <w:divBdr>
        <w:top w:val="none" w:sz="0" w:space="0" w:color="auto"/>
        <w:left w:val="none" w:sz="0" w:space="0" w:color="auto"/>
        <w:bottom w:val="none" w:sz="0" w:space="0" w:color="auto"/>
        <w:right w:val="none" w:sz="0" w:space="0" w:color="auto"/>
      </w:divBdr>
    </w:div>
    <w:div w:id="892740073">
      <w:bodyDiv w:val="1"/>
      <w:marLeft w:val="0"/>
      <w:marRight w:val="0"/>
      <w:marTop w:val="0"/>
      <w:marBottom w:val="0"/>
      <w:divBdr>
        <w:top w:val="none" w:sz="0" w:space="0" w:color="auto"/>
        <w:left w:val="none" w:sz="0" w:space="0" w:color="auto"/>
        <w:bottom w:val="none" w:sz="0" w:space="0" w:color="auto"/>
        <w:right w:val="none" w:sz="0" w:space="0" w:color="auto"/>
      </w:divBdr>
    </w:div>
    <w:div w:id="1013726115">
      <w:bodyDiv w:val="1"/>
      <w:marLeft w:val="0"/>
      <w:marRight w:val="0"/>
      <w:marTop w:val="0"/>
      <w:marBottom w:val="0"/>
      <w:divBdr>
        <w:top w:val="none" w:sz="0" w:space="0" w:color="auto"/>
        <w:left w:val="none" w:sz="0" w:space="0" w:color="auto"/>
        <w:bottom w:val="none" w:sz="0" w:space="0" w:color="auto"/>
        <w:right w:val="none" w:sz="0" w:space="0" w:color="auto"/>
      </w:divBdr>
    </w:div>
    <w:div w:id="1033119282">
      <w:bodyDiv w:val="1"/>
      <w:marLeft w:val="0"/>
      <w:marRight w:val="0"/>
      <w:marTop w:val="0"/>
      <w:marBottom w:val="0"/>
      <w:divBdr>
        <w:top w:val="none" w:sz="0" w:space="0" w:color="auto"/>
        <w:left w:val="none" w:sz="0" w:space="0" w:color="auto"/>
        <w:bottom w:val="none" w:sz="0" w:space="0" w:color="auto"/>
        <w:right w:val="none" w:sz="0" w:space="0" w:color="auto"/>
      </w:divBdr>
    </w:div>
    <w:div w:id="1180314824">
      <w:bodyDiv w:val="1"/>
      <w:marLeft w:val="0"/>
      <w:marRight w:val="0"/>
      <w:marTop w:val="0"/>
      <w:marBottom w:val="0"/>
      <w:divBdr>
        <w:top w:val="none" w:sz="0" w:space="0" w:color="auto"/>
        <w:left w:val="none" w:sz="0" w:space="0" w:color="auto"/>
        <w:bottom w:val="none" w:sz="0" w:space="0" w:color="auto"/>
        <w:right w:val="none" w:sz="0" w:space="0" w:color="auto"/>
      </w:divBdr>
    </w:div>
    <w:div w:id="1236940591">
      <w:bodyDiv w:val="1"/>
      <w:marLeft w:val="0"/>
      <w:marRight w:val="0"/>
      <w:marTop w:val="0"/>
      <w:marBottom w:val="0"/>
      <w:divBdr>
        <w:top w:val="none" w:sz="0" w:space="0" w:color="auto"/>
        <w:left w:val="none" w:sz="0" w:space="0" w:color="auto"/>
        <w:bottom w:val="none" w:sz="0" w:space="0" w:color="auto"/>
        <w:right w:val="none" w:sz="0" w:space="0" w:color="auto"/>
      </w:divBdr>
    </w:div>
    <w:div w:id="1257327950">
      <w:bodyDiv w:val="1"/>
      <w:marLeft w:val="0"/>
      <w:marRight w:val="0"/>
      <w:marTop w:val="0"/>
      <w:marBottom w:val="0"/>
      <w:divBdr>
        <w:top w:val="none" w:sz="0" w:space="0" w:color="auto"/>
        <w:left w:val="none" w:sz="0" w:space="0" w:color="auto"/>
        <w:bottom w:val="none" w:sz="0" w:space="0" w:color="auto"/>
        <w:right w:val="none" w:sz="0" w:space="0" w:color="auto"/>
      </w:divBdr>
    </w:div>
    <w:div w:id="1262252075">
      <w:bodyDiv w:val="1"/>
      <w:marLeft w:val="0"/>
      <w:marRight w:val="0"/>
      <w:marTop w:val="0"/>
      <w:marBottom w:val="0"/>
      <w:divBdr>
        <w:top w:val="none" w:sz="0" w:space="0" w:color="auto"/>
        <w:left w:val="none" w:sz="0" w:space="0" w:color="auto"/>
        <w:bottom w:val="none" w:sz="0" w:space="0" w:color="auto"/>
        <w:right w:val="none" w:sz="0" w:space="0" w:color="auto"/>
      </w:divBdr>
    </w:div>
    <w:div w:id="1335917043">
      <w:bodyDiv w:val="1"/>
      <w:marLeft w:val="0"/>
      <w:marRight w:val="0"/>
      <w:marTop w:val="0"/>
      <w:marBottom w:val="0"/>
      <w:divBdr>
        <w:top w:val="none" w:sz="0" w:space="0" w:color="auto"/>
        <w:left w:val="none" w:sz="0" w:space="0" w:color="auto"/>
        <w:bottom w:val="none" w:sz="0" w:space="0" w:color="auto"/>
        <w:right w:val="none" w:sz="0" w:space="0" w:color="auto"/>
      </w:divBdr>
    </w:div>
    <w:div w:id="1440298912">
      <w:bodyDiv w:val="1"/>
      <w:marLeft w:val="0"/>
      <w:marRight w:val="0"/>
      <w:marTop w:val="0"/>
      <w:marBottom w:val="0"/>
      <w:divBdr>
        <w:top w:val="none" w:sz="0" w:space="0" w:color="auto"/>
        <w:left w:val="none" w:sz="0" w:space="0" w:color="auto"/>
        <w:bottom w:val="none" w:sz="0" w:space="0" w:color="auto"/>
        <w:right w:val="none" w:sz="0" w:space="0" w:color="auto"/>
      </w:divBdr>
    </w:div>
    <w:div w:id="1459225075">
      <w:bodyDiv w:val="1"/>
      <w:marLeft w:val="0"/>
      <w:marRight w:val="0"/>
      <w:marTop w:val="0"/>
      <w:marBottom w:val="0"/>
      <w:divBdr>
        <w:top w:val="none" w:sz="0" w:space="0" w:color="auto"/>
        <w:left w:val="none" w:sz="0" w:space="0" w:color="auto"/>
        <w:bottom w:val="none" w:sz="0" w:space="0" w:color="auto"/>
        <w:right w:val="none" w:sz="0" w:space="0" w:color="auto"/>
      </w:divBdr>
    </w:div>
    <w:div w:id="1576210268">
      <w:bodyDiv w:val="1"/>
      <w:marLeft w:val="0"/>
      <w:marRight w:val="0"/>
      <w:marTop w:val="0"/>
      <w:marBottom w:val="0"/>
      <w:divBdr>
        <w:top w:val="none" w:sz="0" w:space="0" w:color="auto"/>
        <w:left w:val="none" w:sz="0" w:space="0" w:color="auto"/>
        <w:bottom w:val="none" w:sz="0" w:space="0" w:color="auto"/>
        <w:right w:val="none" w:sz="0" w:space="0" w:color="auto"/>
      </w:divBdr>
    </w:div>
    <w:div w:id="1611551189">
      <w:bodyDiv w:val="1"/>
      <w:marLeft w:val="0"/>
      <w:marRight w:val="0"/>
      <w:marTop w:val="0"/>
      <w:marBottom w:val="0"/>
      <w:divBdr>
        <w:top w:val="none" w:sz="0" w:space="0" w:color="auto"/>
        <w:left w:val="none" w:sz="0" w:space="0" w:color="auto"/>
        <w:bottom w:val="none" w:sz="0" w:space="0" w:color="auto"/>
        <w:right w:val="none" w:sz="0" w:space="0" w:color="auto"/>
      </w:divBdr>
    </w:div>
    <w:div w:id="1615399283">
      <w:bodyDiv w:val="1"/>
      <w:marLeft w:val="0"/>
      <w:marRight w:val="0"/>
      <w:marTop w:val="0"/>
      <w:marBottom w:val="0"/>
      <w:divBdr>
        <w:top w:val="none" w:sz="0" w:space="0" w:color="auto"/>
        <w:left w:val="none" w:sz="0" w:space="0" w:color="auto"/>
        <w:bottom w:val="none" w:sz="0" w:space="0" w:color="auto"/>
        <w:right w:val="none" w:sz="0" w:space="0" w:color="auto"/>
      </w:divBdr>
    </w:div>
    <w:div w:id="1819495715">
      <w:bodyDiv w:val="1"/>
      <w:marLeft w:val="0"/>
      <w:marRight w:val="0"/>
      <w:marTop w:val="0"/>
      <w:marBottom w:val="0"/>
      <w:divBdr>
        <w:top w:val="none" w:sz="0" w:space="0" w:color="auto"/>
        <w:left w:val="none" w:sz="0" w:space="0" w:color="auto"/>
        <w:bottom w:val="none" w:sz="0" w:space="0" w:color="auto"/>
        <w:right w:val="none" w:sz="0" w:space="0" w:color="auto"/>
      </w:divBdr>
    </w:div>
    <w:div w:id="1858352499">
      <w:bodyDiv w:val="1"/>
      <w:marLeft w:val="0"/>
      <w:marRight w:val="0"/>
      <w:marTop w:val="0"/>
      <w:marBottom w:val="0"/>
      <w:divBdr>
        <w:top w:val="none" w:sz="0" w:space="0" w:color="auto"/>
        <w:left w:val="none" w:sz="0" w:space="0" w:color="auto"/>
        <w:bottom w:val="none" w:sz="0" w:space="0" w:color="auto"/>
        <w:right w:val="none" w:sz="0" w:space="0" w:color="auto"/>
      </w:divBdr>
    </w:div>
    <w:div w:id="1905677636">
      <w:bodyDiv w:val="1"/>
      <w:marLeft w:val="0"/>
      <w:marRight w:val="0"/>
      <w:marTop w:val="0"/>
      <w:marBottom w:val="0"/>
      <w:divBdr>
        <w:top w:val="none" w:sz="0" w:space="0" w:color="auto"/>
        <w:left w:val="none" w:sz="0" w:space="0" w:color="auto"/>
        <w:bottom w:val="none" w:sz="0" w:space="0" w:color="auto"/>
        <w:right w:val="none" w:sz="0" w:space="0" w:color="auto"/>
      </w:divBdr>
    </w:div>
    <w:div w:id="1910769457">
      <w:bodyDiv w:val="1"/>
      <w:marLeft w:val="0"/>
      <w:marRight w:val="0"/>
      <w:marTop w:val="0"/>
      <w:marBottom w:val="0"/>
      <w:divBdr>
        <w:top w:val="none" w:sz="0" w:space="0" w:color="auto"/>
        <w:left w:val="none" w:sz="0" w:space="0" w:color="auto"/>
        <w:bottom w:val="none" w:sz="0" w:space="0" w:color="auto"/>
        <w:right w:val="none" w:sz="0" w:space="0" w:color="auto"/>
      </w:divBdr>
    </w:div>
    <w:div w:id="1924293154">
      <w:bodyDiv w:val="1"/>
      <w:marLeft w:val="0"/>
      <w:marRight w:val="0"/>
      <w:marTop w:val="0"/>
      <w:marBottom w:val="0"/>
      <w:divBdr>
        <w:top w:val="none" w:sz="0" w:space="0" w:color="auto"/>
        <w:left w:val="none" w:sz="0" w:space="0" w:color="auto"/>
        <w:bottom w:val="none" w:sz="0" w:space="0" w:color="auto"/>
        <w:right w:val="none" w:sz="0" w:space="0" w:color="auto"/>
      </w:divBdr>
    </w:div>
    <w:div w:id="1978104560">
      <w:bodyDiv w:val="1"/>
      <w:marLeft w:val="0"/>
      <w:marRight w:val="0"/>
      <w:marTop w:val="0"/>
      <w:marBottom w:val="0"/>
      <w:divBdr>
        <w:top w:val="none" w:sz="0" w:space="0" w:color="auto"/>
        <w:left w:val="none" w:sz="0" w:space="0" w:color="auto"/>
        <w:bottom w:val="none" w:sz="0" w:space="0" w:color="auto"/>
        <w:right w:val="none" w:sz="0" w:space="0" w:color="auto"/>
      </w:divBdr>
    </w:div>
    <w:div w:id="2060127402">
      <w:bodyDiv w:val="1"/>
      <w:marLeft w:val="0"/>
      <w:marRight w:val="0"/>
      <w:marTop w:val="0"/>
      <w:marBottom w:val="0"/>
      <w:divBdr>
        <w:top w:val="none" w:sz="0" w:space="0" w:color="auto"/>
        <w:left w:val="none" w:sz="0" w:space="0" w:color="auto"/>
        <w:bottom w:val="none" w:sz="0" w:space="0" w:color="auto"/>
        <w:right w:val="none" w:sz="0" w:space="0" w:color="auto"/>
      </w:divBdr>
    </w:div>
    <w:div w:id="2061784665">
      <w:bodyDiv w:val="1"/>
      <w:marLeft w:val="0"/>
      <w:marRight w:val="0"/>
      <w:marTop w:val="0"/>
      <w:marBottom w:val="0"/>
      <w:divBdr>
        <w:top w:val="none" w:sz="0" w:space="0" w:color="auto"/>
        <w:left w:val="none" w:sz="0" w:space="0" w:color="auto"/>
        <w:bottom w:val="none" w:sz="0" w:space="0" w:color="auto"/>
        <w:right w:val="none" w:sz="0" w:space="0" w:color="auto"/>
      </w:divBdr>
    </w:div>
    <w:div w:id="2085175609">
      <w:bodyDiv w:val="1"/>
      <w:marLeft w:val="0"/>
      <w:marRight w:val="0"/>
      <w:marTop w:val="0"/>
      <w:marBottom w:val="0"/>
      <w:divBdr>
        <w:top w:val="none" w:sz="0" w:space="0" w:color="auto"/>
        <w:left w:val="none" w:sz="0" w:space="0" w:color="auto"/>
        <w:bottom w:val="none" w:sz="0" w:space="0" w:color="auto"/>
        <w:right w:val="none" w:sz="0" w:space="0" w:color="auto"/>
      </w:divBdr>
    </w:div>
    <w:div w:id="209266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acare.org/"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EA022DA27654C8A8CA66FFCAC7BAD" ma:contentTypeVersion="13" ma:contentTypeDescription="Create a new document." ma:contentTypeScope="" ma:versionID="2353aec51b88ddce637ab57ddb210fd5">
  <xsd:schema xmlns:xsd="http://www.w3.org/2001/XMLSchema" xmlns:xs="http://www.w3.org/2001/XMLSchema" xmlns:p="http://schemas.microsoft.com/office/2006/metadata/properties" xmlns:ns2="d2a38d62-ae60-4038-a6b1-9a2bf10e6225" xmlns:ns3="8fbfba95-7489-4ef4-bc3c-03f915dd80f9" targetNamespace="http://schemas.microsoft.com/office/2006/metadata/properties" ma:root="true" ma:fieldsID="b3e4c6eb1cc27b757262e6329e3e477d" ns2:_="" ns3:_="">
    <xsd:import namespace="d2a38d62-ae60-4038-a6b1-9a2bf10e6225"/>
    <xsd:import namespace="8fbfba95-7489-4ef4-bc3c-03f915dd80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38d62-ae60-4038-a6b1-9a2bf10e62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Time"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fbfba95-7489-4ef4-bc3c-03f915dd80f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 xmlns="d2a38d62-ae60-4038-a6b1-9a2bf10e622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74EB9-FAEC-44F6-AD76-08EA569A29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38d62-ae60-4038-a6b1-9a2bf10e6225"/>
    <ds:schemaRef ds:uri="8fbfba95-7489-4ef4-bc3c-03f915dd8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6A0EC6-A82E-487E-9D21-961A25869348}">
  <ds:schemaRefs>
    <ds:schemaRef ds:uri="http://schemas.microsoft.com/office/2006/metadata/properties"/>
    <ds:schemaRef ds:uri="http://schemas.microsoft.com/office/infopath/2007/PartnerControls"/>
    <ds:schemaRef ds:uri="d2a38d62-ae60-4038-a6b1-9a2bf10e6225"/>
  </ds:schemaRefs>
</ds:datastoreItem>
</file>

<file path=customXml/itemProps3.xml><?xml version="1.0" encoding="utf-8"?>
<ds:datastoreItem xmlns:ds="http://schemas.openxmlformats.org/officeDocument/2006/customXml" ds:itemID="{1F11A24E-879C-4A0B-9019-FC31025C43E4}">
  <ds:schemaRefs>
    <ds:schemaRef ds:uri="http://schemas.microsoft.com/sharepoint/v3/contenttype/forms"/>
  </ds:schemaRefs>
</ds:datastoreItem>
</file>

<file path=customXml/itemProps4.xml><?xml version="1.0" encoding="utf-8"?>
<ds:datastoreItem xmlns:ds="http://schemas.openxmlformats.org/officeDocument/2006/customXml" ds:itemID="{7BDC7A10-30B6-4353-ACCC-95ABEC182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49</Pages>
  <Words>9683</Words>
  <Characters>55196</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Digital Data Voice</Company>
  <LinksUpToDate>false</LinksUpToDate>
  <CharactersWithSpaces>64750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Sherry Luoma</dc:creator>
  <cp:lastModifiedBy>Prada, Leandro (Leo) **CTR**</cp:lastModifiedBy>
  <cp:revision>7</cp:revision>
  <cp:lastPrinted>2016-03-22T19:19:00Z</cp:lastPrinted>
  <dcterms:created xsi:type="dcterms:W3CDTF">2020-09-28T15:40:00Z</dcterms:created>
  <dcterms:modified xsi:type="dcterms:W3CDTF">2020-09-28T16:47:00Z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1313922477</vt:i4>
  </property>
  <property fmtid="{D5CDD505-2E9C-101B-9397-08002B2CF9AE}" pid="3" name="ContentTypeId">
    <vt:lpwstr>0x010100CF5EA022DA27654C8A8CA66FFCAC7BAD</vt:lpwstr>
  </property>
</Properties>
</file>